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152F3B" w:rsidRPr="00BB42A4" w:rsidRDefault="00152F3B" w:rsidP="00BB42A4">
      <w:pPr>
        <w:pStyle w:val="Heading1"/>
        <w:spacing w:before="0"/>
        <w:jc w:val="center"/>
        <w:rPr>
          <w:rFonts w:ascii="Times New Roman" w:hAnsi="Times New Roman"/>
          <w:color w:val="000000"/>
          <w:sz w:val="96"/>
          <w:szCs w:val="96"/>
        </w:rPr>
      </w:pPr>
      <w:r w:rsidRPr="00BB42A4">
        <w:rPr>
          <w:rFonts w:ascii="Times New Roman" w:hAnsi="Times New Roman"/>
          <w:noProof/>
          <w:color w:val="191919"/>
          <w:spacing w:val="-26"/>
          <w:position w:val="-6"/>
          <w:sz w:val="96"/>
          <w:szCs w:val="96"/>
          <w:lang w:eastAsia="en-US"/>
        </w:rPr>
        <w:drawing>
          <wp:anchor distT="0" distB="0" distL="114300" distR="114300" simplePos="0" relativeHeight="251676672" behindDoc="0" locked="0" layoutInCell="1" allowOverlap="1">
            <wp:simplePos x="0" y="0"/>
            <wp:positionH relativeFrom="column">
              <wp:posOffset>220345</wp:posOffset>
            </wp:positionH>
            <wp:positionV relativeFrom="paragraph">
              <wp:posOffset>172085</wp:posOffset>
            </wp:positionV>
            <wp:extent cx="6448425" cy="4391025"/>
            <wp:effectExtent l="19050" t="0" r="9525" b="0"/>
            <wp:wrapSquare wrapText="bothSides"/>
            <wp:docPr id="7" name="Picture 0" descr="part2Education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EducationP1.jpg"/>
                    <pic:cNvPicPr/>
                  </pic:nvPicPr>
                  <pic:blipFill>
                    <a:blip r:embed="rId8" cstate="print"/>
                    <a:stretch>
                      <a:fillRect/>
                    </a:stretch>
                  </pic:blipFill>
                  <pic:spPr>
                    <a:xfrm>
                      <a:off x="0" y="0"/>
                      <a:ext cx="6448425" cy="4391025"/>
                    </a:xfrm>
                    <a:prstGeom prst="rect">
                      <a:avLst/>
                    </a:prstGeom>
                  </pic:spPr>
                </pic:pic>
              </a:graphicData>
            </a:graphic>
          </wp:anchor>
        </w:drawing>
      </w:r>
      <w:r w:rsidR="00F807A4" w:rsidRPr="00F807A4">
        <w:rPr>
          <w:rFonts w:ascii="Calibri" w:hAnsi="Calibri"/>
          <w:noProof/>
          <w:color w:val="auto"/>
          <w:sz w:val="96"/>
          <w:szCs w:val="96"/>
          <w:lang w:eastAsia="en-US"/>
        </w:rPr>
        <w:pict>
          <v:shapetype id="_x0000_t202" coordsize="21600,21600" o:spt="202" path="m,l,21600r21600,l21600,xe">
            <v:stroke joinstyle="miter"/>
            <v:path gradientshapeok="t" o:connecttype="rect"/>
          </v:shapetype>
          <v:shape id="_x0000_s1074" type="#_x0000_t202" style="position:absolute;left:0;text-align:left;margin-left:20.85pt;margin-top:-71.7pt;width:12pt;height:50.6pt;z-index:-251641856;mso-position-horizontal-relative:page;mso-position-vertical-relative:text" o:allowincell="f" filled="f" stroked="f">
            <v:textbox style="layout-flow:vertical;mso-layout-flow-alt:bottom-to-top" inset="0,0,0,0">
              <w:txbxContent>
                <w:p w:rsidR="003E52D4" w:rsidRDefault="003E52D4"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F807A4" w:rsidRPr="00F807A4">
        <w:rPr>
          <w:rFonts w:ascii="Calibri" w:hAnsi="Calibri"/>
          <w:noProof/>
          <w:color w:val="auto"/>
          <w:sz w:val="96"/>
          <w:szCs w:val="96"/>
          <w:lang w:eastAsia="en-US"/>
        </w:rPr>
        <w:pict>
          <v:shape id="_x0000_s1075" type="#_x0000_t202" style="position:absolute;left:0;text-align:left;margin-left:20.85pt;margin-top:-157.2pt;width:12pt;height:41.8pt;z-index:-251640832;mso-position-horizontal-relative:page;mso-position-vertical-relative:text" o:allowincell="f" filled="f" stroked="f">
            <v:textbox style="layout-flow:vertical;mso-layout-flow-alt:bottom-to-top" inset="0,0,0,0">
              <w:txbxContent>
                <w:p w:rsidR="003E52D4" w:rsidRDefault="003E52D4"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r w:rsidRPr="00BB42A4">
        <w:rPr>
          <w:rFonts w:ascii="Times New Roman" w:hAnsi="Times New Roman"/>
          <w:color w:val="191919"/>
          <w:spacing w:val="-26"/>
          <w:position w:val="-6"/>
          <w:sz w:val="96"/>
          <w:szCs w:val="96"/>
        </w:rPr>
        <w:t>COLLEG</w:t>
      </w:r>
      <w:r w:rsidRPr="00BB42A4">
        <w:rPr>
          <w:rFonts w:ascii="Times New Roman" w:hAnsi="Times New Roman"/>
          <w:color w:val="191919"/>
          <w:position w:val="-6"/>
          <w:sz w:val="96"/>
          <w:szCs w:val="96"/>
        </w:rPr>
        <w:t>E</w:t>
      </w:r>
      <w:r w:rsidRPr="00BB42A4">
        <w:rPr>
          <w:rFonts w:ascii="Times New Roman" w:hAnsi="Times New Roman"/>
          <w:color w:val="191919"/>
          <w:spacing w:val="29"/>
          <w:position w:val="-6"/>
          <w:sz w:val="96"/>
          <w:szCs w:val="96"/>
        </w:rPr>
        <w:t xml:space="preserve"> </w:t>
      </w:r>
      <w:r w:rsidRPr="00BB42A4">
        <w:rPr>
          <w:rFonts w:ascii="Times New Roman" w:hAnsi="Times New Roman"/>
          <w:color w:val="191919"/>
          <w:spacing w:val="-26"/>
          <w:position w:val="-6"/>
          <w:sz w:val="96"/>
          <w:szCs w:val="96"/>
        </w:rPr>
        <w:t>OF</w:t>
      </w:r>
      <w:bookmarkEnd w:id="0"/>
      <w:bookmarkEnd w:id="1"/>
    </w:p>
    <w:p w:rsidR="00152F3B" w:rsidRDefault="00152F3B" w:rsidP="00BB42A4">
      <w:pPr>
        <w:pStyle w:val="Heading1"/>
        <w:spacing w:before="0"/>
        <w:jc w:val="center"/>
        <w:rPr>
          <w:rFonts w:ascii="Times New Roman" w:hAnsi="Times New Roman"/>
          <w:color w:val="000000"/>
          <w:sz w:val="96"/>
          <w:szCs w:val="96"/>
        </w:rPr>
      </w:pPr>
      <w:bookmarkStart w:id="2" w:name="_Toc295331392"/>
      <w:bookmarkStart w:id="3" w:name="_Toc295601315"/>
      <w:r w:rsidRPr="00BB42A4">
        <w:rPr>
          <w:rFonts w:ascii="Times New Roman" w:hAnsi="Times New Roman"/>
          <w:color w:val="191919"/>
          <w:spacing w:val="-26"/>
          <w:position w:val="4"/>
          <w:sz w:val="96"/>
          <w:szCs w:val="96"/>
        </w:rPr>
        <w:t>EDUC</w:t>
      </w:r>
      <w:r w:rsidRPr="00BB42A4">
        <w:rPr>
          <w:rFonts w:ascii="Times New Roman" w:hAnsi="Times New Roman"/>
          <w:color w:val="191919"/>
          <w:spacing w:val="-132"/>
          <w:position w:val="4"/>
          <w:sz w:val="96"/>
          <w:szCs w:val="96"/>
        </w:rPr>
        <w:t>A</w:t>
      </w:r>
      <w:r w:rsidRPr="00BB42A4">
        <w:rPr>
          <w:rFonts w:ascii="Times New Roman" w:hAnsi="Times New Roman"/>
          <w:color w:val="191919"/>
          <w:spacing w:val="-26"/>
          <w:position w:val="4"/>
          <w:sz w:val="96"/>
          <w:szCs w:val="96"/>
        </w:rPr>
        <w:t>TION</w:t>
      </w:r>
      <w:bookmarkEnd w:id="2"/>
      <w:bookmarkEnd w:id="3"/>
    </w:p>
    <w:p w:rsidR="00946B9C" w:rsidRPr="00904F30" w:rsidRDefault="00904F30" w:rsidP="00904F30">
      <w:pPr>
        <w:pBdr>
          <w:bottom w:val="single" w:sz="4" w:space="1" w:color="auto"/>
        </w:pBdr>
        <w:ind w:left="360" w:right="130" w:firstLine="0"/>
        <w:rPr>
          <w:sz w:val="28"/>
          <w:szCs w:val="28"/>
        </w:rPr>
      </w:pPr>
      <w:r w:rsidRPr="00904F30">
        <w:rPr>
          <w:sz w:val="36"/>
          <w:szCs w:val="36"/>
        </w:rPr>
        <w:t>C</w:t>
      </w:r>
      <w:r w:rsidRPr="00904F30">
        <w:rPr>
          <w:sz w:val="28"/>
          <w:szCs w:val="28"/>
        </w:rPr>
        <w:t>ONTENTS</w:t>
      </w:r>
    </w:p>
    <w:p w:rsidR="00904F30" w:rsidRDefault="00904F30">
      <w:pPr>
        <w:sectPr w:rsidR="00904F30" w:rsidSect="00904F30">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904F30" w:rsidRPr="00486738" w:rsidRDefault="00F807A4" w:rsidP="00486738">
      <w:pPr>
        <w:pStyle w:val="TOC2"/>
        <w:tabs>
          <w:tab w:val="right" w:leader="dot" w:pos="4680"/>
        </w:tabs>
        <w:rPr>
          <w:rFonts w:ascii="Times New Roman" w:hAnsi="Times New Roman"/>
          <w:bCs w:val="0"/>
          <w:color w:val="191919"/>
          <w:spacing w:val="-1"/>
          <w:sz w:val="18"/>
          <w:szCs w:val="18"/>
        </w:rPr>
      </w:pPr>
      <w:r w:rsidRPr="00486738">
        <w:rPr>
          <w:rFonts w:ascii="Times New Roman" w:hAnsi="Times New Roman"/>
          <w:b w:val="0"/>
          <w:bCs w:val="0"/>
          <w:color w:val="191919"/>
          <w:spacing w:val="-1"/>
          <w:sz w:val="18"/>
          <w:szCs w:val="18"/>
        </w:rPr>
        <w:lastRenderedPageBreak/>
        <w:fldChar w:fldCharType="begin"/>
      </w:r>
      <w:r w:rsidR="00904F30" w:rsidRPr="00486738">
        <w:rPr>
          <w:rFonts w:ascii="Times New Roman" w:hAnsi="Times New Roman"/>
          <w:b w:val="0"/>
          <w:bCs w:val="0"/>
          <w:color w:val="191919"/>
          <w:spacing w:val="-1"/>
          <w:sz w:val="18"/>
          <w:szCs w:val="18"/>
        </w:rPr>
        <w:instrText xml:space="preserve"> TOC \o "1-2" \u </w:instrText>
      </w:r>
      <w:r w:rsidRPr="00486738">
        <w:rPr>
          <w:rFonts w:ascii="Times New Roman" w:hAnsi="Times New Roman"/>
          <w:b w:val="0"/>
          <w:bCs w:val="0"/>
          <w:color w:val="191919"/>
          <w:spacing w:val="-1"/>
          <w:sz w:val="18"/>
          <w:szCs w:val="18"/>
        </w:rPr>
        <w:fldChar w:fldCharType="separate"/>
      </w:r>
      <w:r w:rsidR="00904F30" w:rsidRPr="00486738">
        <w:rPr>
          <w:rFonts w:ascii="Times New Roman" w:hAnsi="Times New Roman"/>
          <w:bCs w:val="0"/>
          <w:color w:val="191919"/>
          <w:spacing w:val="-1"/>
          <w:sz w:val="18"/>
          <w:szCs w:val="18"/>
        </w:rPr>
        <w:t>College of</w:t>
      </w:r>
      <w:r w:rsidR="00486738" w:rsidRPr="00486738">
        <w:rPr>
          <w:rFonts w:ascii="Times New Roman" w:hAnsi="Times New Roman"/>
          <w:bCs w:val="0"/>
          <w:color w:val="191919"/>
          <w:spacing w:val="-1"/>
          <w:sz w:val="18"/>
          <w:szCs w:val="18"/>
        </w:rPr>
        <w:t xml:space="preserve"> </w:t>
      </w:r>
      <w:r w:rsidR="00904F30" w:rsidRPr="00486738">
        <w:rPr>
          <w:rFonts w:ascii="Times New Roman" w:hAnsi="Times New Roman"/>
          <w:bCs w:val="0"/>
          <w:color w:val="191919"/>
          <w:spacing w:val="-1"/>
          <w:sz w:val="18"/>
          <w:szCs w:val="18"/>
        </w:rPr>
        <w:t>Education</w:t>
      </w:r>
      <w:r w:rsidR="00904F30" w:rsidRPr="00486738">
        <w:rPr>
          <w:rFonts w:ascii="Times New Roman" w:hAnsi="Times New Roman"/>
          <w:bCs w:val="0"/>
          <w:color w:val="191919"/>
          <w:spacing w:val="-1"/>
          <w:sz w:val="18"/>
          <w:szCs w:val="18"/>
        </w:rPr>
        <w:tab/>
      </w:r>
      <w:r w:rsidRPr="00486738">
        <w:rPr>
          <w:rFonts w:ascii="Times New Roman" w:hAnsi="Times New Roman"/>
          <w:bCs w:val="0"/>
          <w:color w:val="191919"/>
          <w:spacing w:val="-1"/>
          <w:sz w:val="18"/>
          <w:szCs w:val="18"/>
        </w:rPr>
        <w:fldChar w:fldCharType="begin"/>
      </w:r>
      <w:r w:rsidR="00904F30" w:rsidRPr="00486738">
        <w:rPr>
          <w:rFonts w:ascii="Times New Roman" w:hAnsi="Times New Roman"/>
          <w:bCs w:val="0"/>
          <w:color w:val="191919"/>
          <w:spacing w:val="-1"/>
          <w:sz w:val="18"/>
          <w:szCs w:val="18"/>
        </w:rPr>
        <w:instrText xml:space="preserve"> PAGEREF _Toc295601315 \h </w:instrText>
      </w:r>
      <w:r w:rsidRPr="00486738">
        <w:rPr>
          <w:rFonts w:ascii="Times New Roman" w:hAnsi="Times New Roman"/>
          <w:bCs w:val="0"/>
          <w:color w:val="191919"/>
          <w:spacing w:val="-1"/>
          <w:sz w:val="18"/>
          <w:szCs w:val="18"/>
        </w:rPr>
      </w:r>
      <w:r w:rsidRPr="00486738">
        <w:rPr>
          <w:rFonts w:ascii="Times New Roman" w:hAnsi="Times New Roman"/>
          <w:bCs w:val="0"/>
          <w:color w:val="191919"/>
          <w:spacing w:val="-1"/>
          <w:sz w:val="18"/>
          <w:szCs w:val="18"/>
        </w:rPr>
        <w:fldChar w:fldCharType="separate"/>
      </w:r>
      <w:r w:rsidR="00904F30" w:rsidRPr="00486738">
        <w:rPr>
          <w:rFonts w:ascii="Times New Roman" w:hAnsi="Times New Roman"/>
          <w:bCs w:val="0"/>
          <w:color w:val="191919"/>
          <w:spacing w:val="-1"/>
          <w:sz w:val="18"/>
          <w:szCs w:val="18"/>
        </w:rPr>
        <w:t>1</w:t>
      </w:r>
      <w:r w:rsidRPr="00486738">
        <w:rPr>
          <w:rFonts w:ascii="Times New Roman" w:hAnsi="Times New Roman"/>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Cs w:val="0"/>
          <w:color w:val="191919"/>
          <w:spacing w:val="-1"/>
          <w:sz w:val="18"/>
          <w:szCs w:val="18"/>
        </w:rPr>
      </w:pPr>
      <w:r w:rsidRPr="00486738">
        <w:rPr>
          <w:rFonts w:ascii="Times New Roman" w:hAnsi="Times New Roman"/>
          <w:bCs w:val="0"/>
          <w:color w:val="191919"/>
          <w:spacing w:val="-1"/>
          <w:sz w:val="18"/>
          <w:szCs w:val="18"/>
        </w:rPr>
        <w:t>Department of teacher education</w:t>
      </w:r>
      <w:r w:rsidRPr="00486738">
        <w:rPr>
          <w:rFonts w:ascii="Times New Roman" w:hAnsi="Times New Roman"/>
          <w:bCs w:val="0"/>
          <w:color w:val="191919"/>
          <w:spacing w:val="-1"/>
          <w:sz w:val="18"/>
          <w:szCs w:val="18"/>
        </w:rPr>
        <w:tab/>
      </w:r>
      <w:r w:rsidR="00F807A4" w:rsidRPr="00486738">
        <w:rPr>
          <w:rFonts w:ascii="Times New Roman" w:hAnsi="Times New Roman"/>
          <w:bCs w:val="0"/>
          <w:color w:val="191919"/>
          <w:spacing w:val="-1"/>
          <w:sz w:val="18"/>
          <w:szCs w:val="18"/>
        </w:rPr>
        <w:fldChar w:fldCharType="begin"/>
      </w:r>
      <w:r w:rsidRPr="00486738">
        <w:rPr>
          <w:rFonts w:ascii="Times New Roman" w:hAnsi="Times New Roman"/>
          <w:bCs w:val="0"/>
          <w:color w:val="191919"/>
          <w:spacing w:val="-1"/>
          <w:sz w:val="18"/>
          <w:szCs w:val="18"/>
        </w:rPr>
        <w:instrText xml:space="preserve"> PAGEREF _Toc295601317 \h </w:instrText>
      </w:r>
      <w:r w:rsidR="00F807A4" w:rsidRPr="00486738">
        <w:rPr>
          <w:rFonts w:ascii="Times New Roman" w:hAnsi="Times New Roman"/>
          <w:bCs w:val="0"/>
          <w:color w:val="191919"/>
          <w:spacing w:val="-1"/>
          <w:sz w:val="18"/>
          <w:szCs w:val="18"/>
        </w:rPr>
      </w:r>
      <w:r w:rsidR="00F807A4" w:rsidRPr="00486738">
        <w:rPr>
          <w:rFonts w:ascii="Times New Roman" w:hAnsi="Times New Roman"/>
          <w:bCs w:val="0"/>
          <w:color w:val="191919"/>
          <w:spacing w:val="-1"/>
          <w:sz w:val="18"/>
          <w:szCs w:val="18"/>
        </w:rPr>
        <w:fldChar w:fldCharType="separate"/>
      </w:r>
      <w:r w:rsidRPr="00486738">
        <w:rPr>
          <w:rFonts w:ascii="Times New Roman" w:hAnsi="Times New Roman"/>
          <w:bCs w:val="0"/>
          <w:color w:val="191919"/>
          <w:spacing w:val="-1"/>
          <w:sz w:val="18"/>
          <w:szCs w:val="18"/>
        </w:rPr>
        <w:t>3</w:t>
      </w:r>
      <w:r w:rsidR="00F807A4" w:rsidRPr="00486738">
        <w:rPr>
          <w:rFonts w:ascii="Times New Roman" w:hAnsi="Times New Roman"/>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Accreditation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_Toc295601318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3</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Certification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_Toc295601319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3</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Teacher education governance and curricula</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_Toc295601320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3</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Bachelor of science in early childhood education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_Toc295601321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3</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Bachelor of science in middle grades education (mged 4-8)</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_Toc295601322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6</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 xml:space="preserve">B.s. in special education adapted curriculum </w:t>
      </w:r>
      <w:r w:rsidR="00486738">
        <w:rPr>
          <w:rFonts w:ascii="Times New Roman" w:hAnsi="Times New Roman"/>
          <w:b w:val="0"/>
          <w:bCs w:val="0"/>
          <w:color w:val="191919"/>
          <w:spacing w:val="-1"/>
          <w:sz w:val="18"/>
          <w:szCs w:val="18"/>
        </w:rPr>
        <w:t>p</w:t>
      </w:r>
      <w:r w:rsidRPr="00486738">
        <w:rPr>
          <w:rFonts w:ascii="Times New Roman" w:hAnsi="Times New Roman"/>
          <w:b w:val="0"/>
          <w:bCs w:val="0"/>
          <w:color w:val="191919"/>
          <w:spacing w:val="-1"/>
          <w:sz w:val="18"/>
          <w:szCs w:val="18"/>
        </w:rPr>
        <w:t>-12</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_Toc295601323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8</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Office of admission to the professional education unit/teacher education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_Toc295601324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11</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Application for admissions to the professional education unit/teacher education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_Toc295601325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11</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Requirements for admission to the professional education unit/teacher education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_Toc295601326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11</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lastRenderedPageBreak/>
        <w:t>Advisement academy</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_Toc295601327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11</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Minor in education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_Toc295601328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13</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Cs w:val="0"/>
          <w:color w:val="191919"/>
          <w:spacing w:val="-1"/>
          <w:sz w:val="18"/>
          <w:szCs w:val="18"/>
        </w:rPr>
      </w:pPr>
      <w:r w:rsidRPr="00486738">
        <w:rPr>
          <w:rFonts w:ascii="Times New Roman" w:hAnsi="Times New Roman"/>
          <w:bCs w:val="0"/>
          <w:color w:val="191919"/>
          <w:spacing w:val="-1"/>
          <w:sz w:val="18"/>
          <w:szCs w:val="18"/>
        </w:rPr>
        <w:t>Department of health, physical education and recreation</w:t>
      </w:r>
      <w:r w:rsidRPr="00486738">
        <w:rPr>
          <w:rFonts w:ascii="Times New Roman" w:hAnsi="Times New Roman"/>
          <w:bCs w:val="0"/>
          <w:color w:val="191919"/>
          <w:spacing w:val="-1"/>
          <w:sz w:val="18"/>
          <w:szCs w:val="18"/>
        </w:rPr>
        <w:tab/>
      </w:r>
      <w:r w:rsidR="00F807A4" w:rsidRPr="00486738">
        <w:rPr>
          <w:rFonts w:ascii="Times New Roman" w:hAnsi="Times New Roman"/>
          <w:bCs w:val="0"/>
          <w:color w:val="191919"/>
          <w:spacing w:val="-1"/>
          <w:sz w:val="18"/>
          <w:szCs w:val="18"/>
        </w:rPr>
        <w:fldChar w:fldCharType="begin"/>
      </w:r>
      <w:r w:rsidRPr="00486738">
        <w:rPr>
          <w:rFonts w:ascii="Times New Roman" w:hAnsi="Times New Roman"/>
          <w:bCs w:val="0"/>
          <w:color w:val="191919"/>
          <w:spacing w:val="-1"/>
          <w:sz w:val="18"/>
          <w:szCs w:val="18"/>
        </w:rPr>
        <w:instrText xml:space="preserve"> PAGEREF _Toc295601329 \h </w:instrText>
      </w:r>
      <w:r w:rsidR="00F807A4" w:rsidRPr="00486738">
        <w:rPr>
          <w:rFonts w:ascii="Times New Roman" w:hAnsi="Times New Roman"/>
          <w:bCs w:val="0"/>
          <w:color w:val="191919"/>
          <w:spacing w:val="-1"/>
          <w:sz w:val="18"/>
          <w:szCs w:val="18"/>
        </w:rPr>
      </w:r>
      <w:r w:rsidR="00F807A4" w:rsidRPr="00486738">
        <w:rPr>
          <w:rFonts w:ascii="Times New Roman" w:hAnsi="Times New Roman"/>
          <w:bCs w:val="0"/>
          <w:color w:val="191919"/>
          <w:spacing w:val="-1"/>
          <w:sz w:val="18"/>
          <w:szCs w:val="18"/>
        </w:rPr>
        <w:fldChar w:fldCharType="separate"/>
      </w:r>
      <w:r w:rsidRPr="00486738">
        <w:rPr>
          <w:rFonts w:ascii="Times New Roman" w:hAnsi="Times New Roman"/>
          <w:bCs w:val="0"/>
          <w:color w:val="191919"/>
          <w:spacing w:val="-1"/>
          <w:sz w:val="18"/>
          <w:szCs w:val="18"/>
        </w:rPr>
        <w:t>14</w:t>
      </w:r>
      <w:r w:rsidR="00F807A4" w:rsidRPr="00486738">
        <w:rPr>
          <w:rFonts w:ascii="Times New Roman" w:hAnsi="Times New Roman"/>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Bachelor of science degree in health and physical education (teaching)</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_Toc295601330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14</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Bachelor of science degree in health, physical education and recreation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_Toc295601331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17</w:t>
      </w:r>
      <w:r w:rsidR="00F807A4" w:rsidRPr="00486738">
        <w:rPr>
          <w:rFonts w:ascii="Times New Roman" w:hAnsi="Times New Roman"/>
          <w:b w:val="0"/>
          <w:bCs w:val="0"/>
          <w:color w:val="191919"/>
          <w:spacing w:val="-1"/>
          <w:sz w:val="18"/>
          <w:szCs w:val="18"/>
        </w:rPr>
        <w:fldChar w:fldCharType="end"/>
      </w:r>
    </w:p>
    <w:p w:rsidR="00904F30" w:rsidRPr="00486738" w:rsidRDefault="00904F30" w:rsidP="00486738">
      <w:pPr>
        <w:pStyle w:val="TOC2"/>
        <w:tabs>
          <w:tab w:val="right" w:leader="dot" w:pos="4680"/>
        </w:tabs>
        <w:rPr>
          <w:rFonts w:ascii="Times New Roman" w:hAnsi="Times New Roman"/>
          <w:b w:val="0"/>
          <w:bCs w:val="0"/>
          <w:color w:val="191919"/>
          <w:spacing w:val="-1"/>
          <w:sz w:val="18"/>
          <w:szCs w:val="18"/>
        </w:rPr>
      </w:pPr>
      <w:r w:rsidRPr="00486738">
        <w:rPr>
          <w:rFonts w:ascii="Times New Roman" w:hAnsi="Times New Roman"/>
          <w:b w:val="0"/>
          <w:bCs w:val="0"/>
          <w:color w:val="191919"/>
          <w:spacing w:val="-1"/>
          <w:sz w:val="18"/>
          <w:szCs w:val="18"/>
        </w:rPr>
        <w:t>Endorsement in driver education</w:t>
      </w:r>
      <w:r w:rsidRPr="00486738">
        <w:rPr>
          <w:rFonts w:ascii="Times New Roman" w:hAnsi="Times New Roman"/>
          <w:b w:val="0"/>
          <w:bCs w:val="0"/>
          <w:color w:val="191919"/>
          <w:spacing w:val="-1"/>
          <w:sz w:val="18"/>
          <w:szCs w:val="18"/>
        </w:rPr>
        <w:tab/>
      </w:r>
      <w:r w:rsidR="00F807A4" w:rsidRPr="00486738">
        <w:rPr>
          <w:rFonts w:ascii="Times New Roman" w:hAnsi="Times New Roman"/>
          <w:b w:val="0"/>
          <w:bCs w:val="0"/>
          <w:color w:val="191919"/>
          <w:spacing w:val="-1"/>
          <w:sz w:val="18"/>
          <w:szCs w:val="18"/>
        </w:rPr>
        <w:fldChar w:fldCharType="begin"/>
      </w:r>
      <w:r w:rsidRPr="00486738">
        <w:rPr>
          <w:rFonts w:ascii="Times New Roman" w:hAnsi="Times New Roman"/>
          <w:b w:val="0"/>
          <w:bCs w:val="0"/>
          <w:color w:val="191919"/>
          <w:spacing w:val="-1"/>
          <w:sz w:val="18"/>
          <w:szCs w:val="18"/>
        </w:rPr>
        <w:instrText xml:space="preserve"> PAGEREF _Toc295601332 \h </w:instrText>
      </w:r>
      <w:r w:rsidR="00F807A4" w:rsidRPr="00486738">
        <w:rPr>
          <w:rFonts w:ascii="Times New Roman" w:hAnsi="Times New Roman"/>
          <w:b w:val="0"/>
          <w:bCs w:val="0"/>
          <w:color w:val="191919"/>
          <w:spacing w:val="-1"/>
          <w:sz w:val="18"/>
          <w:szCs w:val="18"/>
        </w:rPr>
      </w:r>
      <w:r w:rsidR="00F807A4" w:rsidRPr="00486738">
        <w:rPr>
          <w:rFonts w:ascii="Times New Roman" w:hAnsi="Times New Roman"/>
          <w:b w:val="0"/>
          <w:bCs w:val="0"/>
          <w:color w:val="191919"/>
          <w:spacing w:val="-1"/>
          <w:sz w:val="18"/>
          <w:szCs w:val="18"/>
        </w:rPr>
        <w:fldChar w:fldCharType="separate"/>
      </w:r>
      <w:r w:rsidRPr="00486738">
        <w:rPr>
          <w:rFonts w:ascii="Times New Roman" w:hAnsi="Times New Roman"/>
          <w:b w:val="0"/>
          <w:bCs w:val="0"/>
          <w:color w:val="191919"/>
          <w:spacing w:val="-1"/>
          <w:sz w:val="18"/>
          <w:szCs w:val="18"/>
        </w:rPr>
        <w:t>19</w:t>
      </w:r>
      <w:r w:rsidR="00F807A4" w:rsidRPr="00486738">
        <w:rPr>
          <w:rFonts w:ascii="Times New Roman" w:hAnsi="Times New Roman"/>
          <w:b w:val="0"/>
          <w:bCs w:val="0"/>
          <w:color w:val="191919"/>
          <w:spacing w:val="-1"/>
          <w:sz w:val="18"/>
          <w:szCs w:val="18"/>
        </w:rPr>
        <w:fldChar w:fldCharType="end"/>
      </w:r>
    </w:p>
    <w:p w:rsidR="007D77D2" w:rsidRDefault="00F807A4" w:rsidP="00486738">
      <w:pPr>
        <w:pStyle w:val="TOC2"/>
        <w:tabs>
          <w:tab w:val="right" w:leader="dot" w:pos="4680"/>
        </w:tabs>
      </w:pPr>
      <w:r w:rsidRPr="00486738">
        <w:rPr>
          <w:rFonts w:ascii="Times New Roman" w:hAnsi="Times New Roman"/>
          <w:b w:val="0"/>
          <w:bCs w:val="0"/>
          <w:color w:val="191919"/>
          <w:spacing w:val="-1"/>
          <w:sz w:val="18"/>
          <w:szCs w:val="18"/>
        </w:rPr>
        <w:fldChar w:fldCharType="end"/>
      </w:r>
    </w:p>
    <w:p w:rsidR="00904F30" w:rsidRDefault="00904F30"/>
    <w:p w:rsidR="00904F30" w:rsidRDefault="00904F30"/>
    <w:p w:rsidR="00904F30" w:rsidRDefault="00904F30">
      <w:pPr>
        <w:sectPr w:rsidR="00904F30" w:rsidSect="00904F30">
          <w:type w:val="continuous"/>
          <w:pgSz w:w="12240" w:h="15840" w:code="1"/>
          <w:pgMar w:top="504" w:right="1123" w:bottom="274" w:left="547" w:header="720" w:footer="288" w:gutter="0"/>
          <w:cols w:num="2" w:space="504"/>
          <w:docGrid w:linePitch="360"/>
        </w:sectPr>
      </w:pPr>
    </w:p>
    <w:p w:rsidR="007D77D2" w:rsidRDefault="007D77D2"/>
    <w:p w:rsidR="007D77D2" w:rsidRDefault="007D77D2"/>
    <w:p w:rsidR="00486738" w:rsidRDefault="00486738" w:rsidP="00BB42A4">
      <w:pPr>
        <w:pStyle w:val="Heading2"/>
        <w:ind w:left="180" w:firstLine="0"/>
        <w:rPr>
          <w:rFonts w:ascii="Times New Roman" w:hAnsi="Times New Roman"/>
          <w:color w:val="191919"/>
          <w:spacing w:val="-4"/>
          <w:sz w:val="72"/>
          <w:szCs w:val="72"/>
        </w:rPr>
        <w:sectPr w:rsidR="00486738" w:rsidSect="00904F30">
          <w:type w:val="continuous"/>
          <w:pgSz w:w="12240" w:h="15840" w:code="1"/>
          <w:pgMar w:top="504" w:right="1123" w:bottom="274" w:left="547" w:header="720" w:footer="288" w:gutter="0"/>
          <w:cols w:space="720"/>
          <w:docGrid w:linePitch="360"/>
        </w:sectPr>
      </w:pPr>
      <w:bookmarkStart w:id="4" w:name="_Toc295331393"/>
      <w:bookmarkStart w:id="5" w:name="_Toc295601316"/>
    </w:p>
    <w:p w:rsidR="007D77D2" w:rsidRDefault="00152F3B" w:rsidP="00BB42A4">
      <w:pPr>
        <w:pStyle w:val="Heading2"/>
        <w:ind w:left="180" w:firstLine="0"/>
        <w:rPr>
          <w:rFonts w:ascii="Times New Roman" w:hAnsi="Times New Roman"/>
          <w:color w:val="191919"/>
          <w:spacing w:val="-4"/>
          <w:sz w:val="54"/>
          <w:szCs w:val="54"/>
        </w:rPr>
      </w:pPr>
      <w:r>
        <w:rPr>
          <w:rFonts w:ascii="Times New Roman" w:hAnsi="Times New Roman"/>
          <w:color w:val="191919"/>
          <w:spacing w:val="-4"/>
          <w:sz w:val="72"/>
          <w:szCs w:val="72"/>
        </w:rPr>
        <w:lastRenderedPageBreak/>
        <w:t>C</w:t>
      </w:r>
      <w:r>
        <w:rPr>
          <w:rFonts w:ascii="Times New Roman" w:hAnsi="Times New Roman"/>
          <w:color w:val="191919"/>
          <w:spacing w:val="-4"/>
          <w:sz w:val="54"/>
          <w:szCs w:val="54"/>
        </w:rPr>
        <w:t>OLLEG</w:t>
      </w:r>
      <w:r>
        <w:rPr>
          <w:rFonts w:ascii="Times New Roman" w:hAnsi="Times New Roman"/>
          <w:color w:val="191919"/>
          <w:sz w:val="54"/>
          <w:szCs w:val="54"/>
        </w:rPr>
        <w:t>E</w:t>
      </w:r>
      <w:r>
        <w:rPr>
          <w:rFonts w:ascii="Times New Roman" w:hAnsi="Times New Roman"/>
          <w:color w:val="191919"/>
          <w:spacing w:val="38"/>
          <w:sz w:val="54"/>
          <w:szCs w:val="54"/>
        </w:rPr>
        <w:t xml:space="preserve"> </w:t>
      </w:r>
      <w:r>
        <w:rPr>
          <w:rFonts w:ascii="Times New Roman" w:hAnsi="Times New Roman"/>
          <w:color w:val="191919"/>
          <w:spacing w:val="-4"/>
          <w:sz w:val="54"/>
          <w:szCs w:val="54"/>
        </w:rPr>
        <w:t>O</w:t>
      </w:r>
      <w:r>
        <w:rPr>
          <w:rFonts w:ascii="Times New Roman" w:hAnsi="Times New Roman"/>
          <w:color w:val="191919"/>
          <w:sz w:val="54"/>
          <w:szCs w:val="54"/>
        </w:rPr>
        <w:t>F</w:t>
      </w:r>
      <w:r>
        <w:rPr>
          <w:rFonts w:ascii="Times New Roman" w:hAnsi="Times New Roman"/>
          <w:color w:val="191919"/>
          <w:spacing w:val="38"/>
          <w:sz w:val="54"/>
          <w:szCs w:val="54"/>
        </w:rPr>
        <w:t xml:space="preserve"> </w:t>
      </w:r>
      <w:r>
        <w:rPr>
          <w:rFonts w:ascii="Times New Roman" w:hAnsi="Times New Roman"/>
          <w:color w:val="191919"/>
          <w:spacing w:val="-4"/>
          <w:sz w:val="72"/>
          <w:szCs w:val="72"/>
        </w:rPr>
        <w:t>E</w:t>
      </w:r>
      <w:r>
        <w:rPr>
          <w:rFonts w:ascii="Times New Roman" w:hAnsi="Times New Roman"/>
          <w:color w:val="191919"/>
          <w:spacing w:val="-4"/>
          <w:sz w:val="54"/>
          <w:szCs w:val="54"/>
        </w:rPr>
        <w:t>DUC</w:t>
      </w:r>
      <w:r>
        <w:rPr>
          <w:rFonts w:ascii="Times New Roman" w:hAnsi="Times New Roman"/>
          <w:color w:val="191919"/>
          <w:spacing w:val="-63"/>
          <w:sz w:val="54"/>
          <w:szCs w:val="54"/>
        </w:rPr>
        <w:t>A</w:t>
      </w:r>
      <w:r>
        <w:rPr>
          <w:rFonts w:ascii="Times New Roman" w:hAnsi="Times New Roman"/>
          <w:color w:val="191919"/>
          <w:spacing w:val="-4"/>
          <w:sz w:val="54"/>
          <w:szCs w:val="54"/>
        </w:rPr>
        <w:t>TION</w:t>
      </w:r>
      <w:bookmarkEnd w:id="4"/>
      <w:bookmarkEnd w:id="5"/>
    </w:p>
    <w:p w:rsidR="00B83381" w:rsidRDefault="00B83381" w:rsidP="00152F3B">
      <w:pPr>
        <w:widowControl w:val="0"/>
        <w:autoSpaceDE w:val="0"/>
        <w:autoSpaceDN w:val="0"/>
        <w:adjustRightInd w:val="0"/>
        <w:spacing w:after="0" w:line="250" w:lineRule="auto"/>
        <w:ind w:left="180" w:right="220" w:firstLine="0"/>
        <w:jc w:val="both"/>
        <w:rPr>
          <w:ins w:id="6" w:author=" " w:date="2011-06-27T08:55:00Z"/>
          <w:rFonts w:ascii="Times New Roman" w:hAnsi="Times New Roman"/>
          <w:color w:val="191919"/>
          <w:spacing w:val="-1"/>
          <w:sz w:val="18"/>
          <w:szCs w:val="18"/>
        </w:rPr>
      </w:pPr>
    </w:p>
    <w:p w:rsidR="00B83381" w:rsidRDefault="00B83381" w:rsidP="00B83381">
      <w:pPr>
        <w:widowControl w:val="0"/>
        <w:autoSpaceDE w:val="0"/>
        <w:autoSpaceDN w:val="0"/>
        <w:adjustRightInd w:val="0"/>
        <w:spacing w:after="0" w:line="250" w:lineRule="auto"/>
        <w:ind w:left="140" w:right="1090"/>
        <w:jc w:val="both"/>
        <w:rPr>
          <w:ins w:id="7" w:author=" " w:date="2011-06-27T08:55:00Z"/>
          <w:rFonts w:ascii="Times New Roman" w:hAnsi="Times New Roman"/>
          <w:color w:val="191919"/>
          <w:spacing w:val="-1"/>
          <w:sz w:val="18"/>
          <w:szCs w:val="18"/>
          <w:u w:val="single"/>
        </w:rPr>
      </w:pPr>
      <w:ins w:id="8" w:author=" " w:date="2011-06-27T08:55:00Z">
        <w:r w:rsidRPr="00684EC3">
          <w:rPr>
            <w:rFonts w:ascii="Times New Roman" w:hAnsi="Times New Roman"/>
            <w:color w:val="191919"/>
            <w:spacing w:val="-1"/>
            <w:sz w:val="18"/>
            <w:szCs w:val="18"/>
            <w:u w:val="single"/>
          </w:rPr>
          <w:t>College of Education’s Conceptual Framework</w:t>
        </w:r>
      </w:ins>
    </w:p>
    <w:p w:rsidR="00B83381" w:rsidRPr="00EA0F8A" w:rsidRDefault="00B83381" w:rsidP="00B83381">
      <w:pPr>
        <w:widowControl w:val="0"/>
        <w:autoSpaceDE w:val="0"/>
        <w:autoSpaceDN w:val="0"/>
        <w:adjustRightInd w:val="0"/>
        <w:spacing w:after="0" w:line="250" w:lineRule="auto"/>
        <w:ind w:left="140" w:right="1090"/>
        <w:jc w:val="both"/>
        <w:rPr>
          <w:ins w:id="9" w:author=" " w:date="2011-06-27T08:55:00Z"/>
          <w:rFonts w:ascii="Times New Roman" w:hAnsi="Times New Roman"/>
          <w:color w:val="191919"/>
          <w:spacing w:val="-1"/>
          <w:sz w:val="18"/>
          <w:szCs w:val="18"/>
          <w:u w:val="single"/>
        </w:rPr>
      </w:pPr>
    </w:p>
    <w:p w:rsidR="00B83381" w:rsidRDefault="00B83381" w:rsidP="00B83381">
      <w:pPr>
        <w:ind w:left="180" w:right="1170"/>
        <w:rPr>
          <w:ins w:id="10" w:author=" " w:date="2011-06-27T08:55:00Z"/>
          <w:rFonts w:ascii="Times New Roman" w:hAnsi="Times New Roman"/>
          <w:sz w:val="18"/>
          <w:szCs w:val="18"/>
        </w:rPr>
      </w:pPr>
      <w:ins w:id="11" w:author=" " w:date="2011-06-27T08:55:00Z">
        <w:r w:rsidRPr="00684EC3">
          <w:rPr>
            <w:rFonts w:ascii="Times New Roman" w:hAnsi="Times New Roman"/>
            <w:sz w:val="18"/>
            <w:szCs w:val="18"/>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(GaPSC), the Southern Association of Colleges and Schools (SACS) and the National Council for Accreditation of Teacher Education (NCATE).</w:t>
        </w:r>
      </w:ins>
    </w:p>
    <w:p w:rsidR="00B83381" w:rsidRPr="005D0473" w:rsidRDefault="00B83381" w:rsidP="00B83381">
      <w:pPr>
        <w:widowControl w:val="0"/>
        <w:autoSpaceDE w:val="0"/>
        <w:autoSpaceDN w:val="0"/>
        <w:adjustRightInd w:val="0"/>
        <w:spacing w:after="0" w:line="250" w:lineRule="auto"/>
        <w:ind w:left="140" w:right="1090"/>
        <w:jc w:val="both"/>
        <w:rPr>
          <w:ins w:id="12" w:author=" " w:date="2011-06-27T08:55:00Z"/>
          <w:rFonts w:ascii="Times New Roman" w:hAnsi="Times New Roman"/>
          <w:color w:val="191919"/>
          <w:spacing w:val="-1"/>
          <w:sz w:val="18"/>
          <w:szCs w:val="18"/>
        </w:rPr>
      </w:pPr>
      <w:ins w:id="13" w:author=" " w:date="2011-06-27T08:55:00Z">
        <w:r w:rsidRPr="005D0473">
          <w:rPr>
            <w:rFonts w:ascii="Times New Roman" w:hAnsi="Times New Roman"/>
            <w:color w:val="191919"/>
            <w:spacing w:val="-1"/>
            <w:sz w:val="18"/>
            <w:szCs w:val="18"/>
          </w:rPr>
          <w:t xml:space="preserve">The </w:t>
        </w:r>
        <w:r>
          <w:rPr>
            <w:rFonts w:ascii="Times New Roman" w:hAnsi="Times New Roman"/>
            <w:color w:val="191919"/>
            <w:spacing w:val="-1"/>
            <w:sz w:val="18"/>
            <w:szCs w:val="18"/>
          </w:rPr>
          <w:t>Conceptual F</w:t>
        </w:r>
        <w:r w:rsidRPr="005D0473">
          <w:rPr>
            <w:rFonts w:ascii="Times New Roman" w:hAnsi="Times New Roman"/>
            <w:color w:val="191919"/>
            <w:spacing w:val="-1"/>
            <w:sz w:val="18"/>
            <w:szCs w:val="18"/>
          </w:rPr>
          <w:t xml:space="preserve">ramework </w:t>
        </w:r>
        <w:r>
          <w:rPr>
            <w:rFonts w:ascii="Times New Roman" w:hAnsi="Times New Roman"/>
            <w:color w:val="191919"/>
            <w:spacing w:val="-1"/>
            <w:sz w:val="18"/>
            <w:szCs w:val="18"/>
          </w:rPr>
          <w:t xml:space="preserve">which guides the work of our faculty, staff and our candidates reflects </w:t>
        </w:r>
        <w:r w:rsidRPr="005D0473">
          <w:rPr>
            <w:rFonts w:ascii="Times New Roman" w:hAnsi="Times New Roman"/>
            <w:color w:val="191919"/>
            <w:spacing w:val="-1"/>
            <w:sz w:val="18"/>
            <w:szCs w:val="18"/>
          </w:rPr>
          <w:t>the vision that graduates of Albany State University’s College of Education will be:</w:t>
        </w:r>
        <w:r>
          <w:rPr>
            <w:rFonts w:ascii="Times New Roman" w:hAnsi="Times New Roman"/>
            <w:color w:val="191919"/>
            <w:spacing w:val="-1"/>
            <w:sz w:val="18"/>
            <w:szCs w:val="18"/>
          </w:rPr>
          <w:t xml:space="preserve"> 1)  </w:t>
        </w:r>
        <w:r w:rsidRPr="005D0473">
          <w:rPr>
            <w:rFonts w:ascii="Times New Roman" w:hAnsi="Times New Roman"/>
            <w:color w:val="191919"/>
            <w:spacing w:val="-1"/>
            <w:sz w:val="18"/>
            <w:szCs w:val="18"/>
          </w:rPr>
          <w:t>Reflective Transformative Practitioner</w:t>
        </w:r>
        <w:r>
          <w:rPr>
            <w:rFonts w:ascii="Times New Roman" w:hAnsi="Times New Roman"/>
            <w:color w:val="191919"/>
            <w:spacing w:val="-1"/>
            <w:sz w:val="18"/>
            <w:szCs w:val="18"/>
          </w:rPr>
          <w:t>s</w:t>
        </w:r>
        <w:r w:rsidRPr="005D0473">
          <w:rPr>
            <w:rFonts w:ascii="Times New Roman" w:hAnsi="Times New Roman"/>
            <w:color w:val="191919"/>
            <w:spacing w:val="-1"/>
            <w:sz w:val="18"/>
            <w:szCs w:val="18"/>
          </w:rPr>
          <w:t xml:space="preserve">, </w:t>
        </w:r>
        <w:r>
          <w:rPr>
            <w:rFonts w:ascii="Times New Roman" w:hAnsi="Times New Roman"/>
            <w:color w:val="191919"/>
            <w:spacing w:val="-1"/>
            <w:sz w:val="18"/>
            <w:szCs w:val="18"/>
          </w:rPr>
          <w:t xml:space="preserve"> 2)  </w:t>
        </w:r>
        <w:r w:rsidRPr="005D0473">
          <w:rPr>
            <w:rFonts w:ascii="Times New Roman" w:hAnsi="Times New Roman"/>
            <w:color w:val="191919"/>
            <w:spacing w:val="-1"/>
            <w:sz w:val="18"/>
            <w:szCs w:val="18"/>
          </w:rPr>
          <w:t>Culturally-Responsive Practitioner</w:t>
        </w:r>
        <w:r>
          <w:rPr>
            <w:rFonts w:ascii="Times New Roman" w:hAnsi="Times New Roman"/>
            <w:color w:val="191919"/>
            <w:spacing w:val="-1"/>
            <w:sz w:val="18"/>
            <w:szCs w:val="18"/>
          </w:rPr>
          <w:t>s</w:t>
        </w:r>
        <w:r w:rsidRPr="005D0473">
          <w:rPr>
            <w:rFonts w:ascii="Times New Roman" w:hAnsi="Times New Roman"/>
            <w:color w:val="191919"/>
            <w:spacing w:val="-1"/>
            <w:sz w:val="18"/>
            <w:szCs w:val="18"/>
          </w:rPr>
          <w:t>, and</w:t>
        </w:r>
        <w:r>
          <w:rPr>
            <w:rFonts w:ascii="Times New Roman" w:hAnsi="Times New Roman"/>
            <w:color w:val="191919"/>
            <w:spacing w:val="-1"/>
            <w:sz w:val="18"/>
            <w:szCs w:val="18"/>
          </w:rPr>
          <w:t xml:space="preserve"> 3)</w:t>
        </w:r>
      </w:ins>
    </w:p>
    <w:p w:rsidR="00B83381" w:rsidRDefault="00B83381" w:rsidP="00B83381">
      <w:pPr>
        <w:widowControl w:val="0"/>
        <w:autoSpaceDE w:val="0"/>
        <w:autoSpaceDN w:val="0"/>
        <w:adjustRightInd w:val="0"/>
        <w:spacing w:after="0" w:line="250" w:lineRule="auto"/>
        <w:ind w:left="140" w:right="1090"/>
        <w:jc w:val="both"/>
        <w:rPr>
          <w:ins w:id="14" w:author=" " w:date="2011-06-27T08:55:00Z"/>
          <w:rFonts w:ascii="Times New Roman" w:hAnsi="Times New Roman"/>
          <w:color w:val="191919"/>
          <w:spacing w:val="-1"/>
          <w:sz w:val="18"/>
          <w:szCs w:val="18"/>
        </w:rPr>
      </w:pPr>
      <w:ins w:id="15" w:author=" " w:date="2011-06-27T08:55:00Z">
        <w:r w:rsidRPr="005D0473">
          <w:rPr>
            <w:rFonts w:ascii="Times New Roman" w:hAnsi="Times New Roman"/>
            <w:color w:val="191919"/>
            <w:spacing w:val="-1"/>
            <w:sz w:val="18"/>
            <w:szCs w:val="18"/>
          </w:rPr>
          <w:t>Technologically Competent Practitioner</w:t>
        </w:r>
        <w:r>
          <w:rPr>
            <w:rFonts w:ascii="Times New Roman" w:hAnsi="Times New Roman"/>
            <w:color w:val="191919"/>
            <w:spacing w:val="-1"/>
            <w:sz w:val="18"/>
            <w:szCs w:val="18"/>
          </w:rPr>
          <w:t>s</w:t>
        </w:r>
        <w:r w:rsidRPr="005D0473">
          <w:rPr>
            <w:rFonts w:ascii="Times New Roman" w:hAnsi="Times New Roman"/>
            <w:color w:val="191919"/>
            <w:spacing w:val="-1"/>
            <w:sz w:val="18"/>
            <w:szCs w:val="18"/>
          </w:rPr>
          <w:t>.</w:t>
        </w:r>
      </w:ins>
    </w:p>
    <w:p w:rsidR="00B83381" w:rsidRDefault="00B83381" w:rsidP="00152F3B">
      <w:pPr>
        <w:widowControl w:val="0"/>
        <w:autoSpaceDE w:val="0"/>
        <w:autoSpaceDN w:val="0"/>
        <w:adjustRightInd w:val="0"/>
        <w:spacing w:after="0" w:line="250" w:lineRule="auto"/>
        <w:ind w:left="180" w:right="220" w:firstLine="0"/>
        <w:jc w:val="both"/>
        <w:rPr>
          <w:ins w:id="16" w:author=" " w:date="2011-06-27T08:55:00Z"/>
          <w:rFonts w:ascii="Times New Roman" w:hAnsi="Times New Roman"/>
          <w:color w:val="191919"/>
          <w:spacing w:val="-1"/>
          <w:sz w:val="18"/>
          <w:szCs w:val="18"/>
        </w:rPr>
      </w:pPr>
    </w:p>
    <w:p w:rsidR="00B83381" w:rsidRDefault="00B83381" w:rsidP="00152F3B">
      <w:pPr>
        <w:widowControl w:val="0"/>
        <w:autoSpaceDE w:val="0"/>
        <w:autoSpaceDN w:val="0"/>
        <w:adjustRightInd w:val="0"/>
        <w:spacing w:after="0" w:line="250" w:lineRule="auto"/>
        <w:ind w:left="180" w:right="220" w:firstLine="0"/>
        <w:jc w:val="both"/>
        <w:rPr>
          <w:ins w:id="17" w:author=" " w:date="2011-06-27T08:55:00Z"/>
          <w:rFonts w:ascii="Times New Roman" w:hAnsi="Times New Roman"/>
          <w:color w:val="191919"/>
          <w:spacing w:val="-1"/>
          <w:sz w:val="18"/>
          <w:szCs w:val="18"/>
        </w:rPr>
      </w:pPr>
    </w:p>
    <w:p w:rsidR="00152F3B"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collaboratio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College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Art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Humanities</w:t>
      </w:r>
      <w:r>
        <w:rPr>
          <w:rFonts w:ascii="Times New Roman" w:hAnsi="Times New Roman"/>
          <w:color w:val="191919"/>
          <w:sz w:val="18"/>
          <w:szCs w:val="18"/>
        </w:rPr>
        <w:t xml:space="preserve"> and </w:t>
      </w:r>
      <w:r>
        <w:rPr>
          <w:rFonts w:ascii="Times New Roman" w:hAnsi="Times New Roman"/>
          <w:color w:val="191919"/>
          <w:spacing w:val="-1"/>
          <w:sz w:val="18"/>
          <w:szCs w:val="18"/>
        </w:rPr>
        <w:t>Science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Healt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1"/>
          <w:sz w:val="18"/>
          <w:szCs w:val="18"/>
        </w:rPr>
        <w:t>Profession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(know</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pacing w:val="-1"/>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Unit-</w:t>
      </w:r>
      <w:r>
        <w:rPr>
          <w:rFonts w:ascii="Times New Roman" w:hAnsi="Times New Roman"/>
          <w:color w:val="191919"/>
          <w:spacing w:val="-21"/>
          <w:sz w:val="18"/>
          <w:szCs w:val="18"/>
        </w:rPr>
        <w:t>P</w:t>
      </w:r>
      <w:r>
        <w:rPr>
          <w:rFonts w:ascii="Times New Roman" w:hAnsi="Times New Roman"/>
          <w:color w:val="191919"/>
          <w:spacing w:val="-1"/>
          <w:sz w:val="18"/>
          <w:szCs w:val="18"/>
        </w:rPr>
        <w:t>.E.U.</w:t>
      </w:r>
      <w:r>
        <w:rPr>
          <w:rFonts w:ascii="Times New Roman" w:hAnsi="Times New Roman"/>
          <w:color w:val="191919"/>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 xml:space="preserve">e </w:t>
      </w:r>
      <w:r>
        <w:rPr>
          <w:rFonts w:ascii="Times New Roman" w:hAnsi="Times New Roman"/>
          <w:color w:val="191919"/>
          <w:spacing w:val="-1"/>
          <w:sz w:val="18"/>
          <w:szCs w:val="18"/>
        </w:rPr>
        <w:t>committe</w:t>
      </w:r>
      <w:r>
        <w:rPr>
          <w:rFonts w:ascii="Times New Roman" w:hAnsi="Times New Roman"/>
          <w:color w:val="191919"/>
          <w:sz w:val="18"/>
          <w:szCs w:val="18"/>
        </w:rPr>
        <w:t xml:space="preserve">d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belie</w:t>
      </w:r>
      <w:r>
        <w:rPr>
          <w:rFonts w:ascii="Times New Roman" w:hAnsi="Times New Roman"/>
          <w:color w:val="191919"/>
          <w:sz w:val="18"/>
          <w:szCs w:val="18"/>
        </w:rPr>
        <w:t xml:space="preserve">f </w:t>
      </w:r>
      <w:r>
        <w:rPr>
          <w:rFonts w:ascii="Times New Roman" w:hAnsi="Times New Roman"/>
          <w:color w:val="191919"/>
          <w:spacing w:val="-1"/>
          <w:sz w:val="18"/>
          <w:szCs w:val="18"/>
        </w:rPr>
        <w:t>tha</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preparatio</w:t>
      </w:r>
      <w:r>
        <w:rPr>
          <w:rFonts w:ascii="Times New Roman" w:hAnsi="Times New Roman"/>
          <w:color w:val="191919"/>
          <w:sz w:val="18"/>
          <w:szCs w:val="18"/>
        </w:rPr>
        <w:t xml:space="preserve">n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it</w:t>
      </w:r>
      <w:r>
        <w:rPr>
          <w:rFonts w:ascii="Times New Roman" w:hAnsi="Times New Roman"/>
          <w:color w:val="191919"/>
          <w:sz w:val="18"/>
          <w:szCs w:val="18"/>
        </w:rPr>
        <w:t xml:space="preserve">s </w:t>
      </w:r>
      <w:r>
        <w:rPr>
          <w:rFonts w:ascii="Times New Roman" w:hAnsi="Times New Roman"/>
          <w:color w:val="191919"/>
          <w:spacing w:val="-1"/>
          <w:sz w:val="18"/>
          <w:szCs w:val="18"/>
        </w:rPr>
        <w:t>candidate</w:t>
      </w:r>
      <w:r>
        <w:rPr>
          <w:rFonts w:ascii="Times New Roman" w:hAnsi="Times New Roman"/>
          <w:color w:val="191919"/>
          <w:sz w:val="18"/>
          <w:szCs w:val="18"/>
        </w:rPr>
        <w:t xml:space="preserve">s </w:t>
      </w:r>
      <w:r>
        <w:rPr>
          <w:rFonts w:ascii="Times New Roman" w:hAnsi="Times New Roman"/>
          <w:color w:val="191919"/>
          <w:spacing w:val="-1"/>
          <w:sz w:val="18"/>
          <w:szCs w:val="18"/>
        </w:rPr>
        <w:t>i</w:t>
      </w:r>
      <w:r>
        <w:rPr>
          <w:rFonts w:ascii="Times New Roman" w:hAnsi="Times New Roman"/>
          <w:color w:val="191919"/>
          <w:sz w:val="18"/>
          <w:szCs w:val="18"/>
        </w:rPr>
        <w:t xml:space="preserve">s a </w:t>
      </w:r>
      <w:r>
        <w:rPr>
          <w:rFonts w:ascii="Times New Roman" w:hAnsi="Times New Roman"/>
          <w:color w:val="191919"/>
          <w:spacing w:val="-1"/>
          <w:sz w:val="18"/>
          <w:szCs w:val="18"/>
        </w:rPr>
        <w:t>share</w:t>
      </w:r>
      <w:r>
        <w:rPr>
          <w:rFonts w:ascii="Times New Roman" w:hAnsi="Times New Roman"/>
          <w:color w:val="191919"/>
          <w:sz w:val="18"/>
          <w:szCs w:val="18"/>
        </w:rPr>
        <w:t xml:space="preserve">d </w:t>
      </w:r>
      <w:r>
        <w:rPr>
          <w:rFonts w:ascii="Times New Roman" w:hAnsi="Times New Roman"/>
          <w:color w:val="191919"/>
          <w:spacing w:val="-1"/>
          <w:sz w:val="18"/>
          <w:szCs w:val="18"/>
        </w:rPr>
        <w:t>responsibilit</w:t>
      </w:r>
      <w:r>
        <w:rPr>
          <w:rFonts w:ascii="Times New Roman" w:hAnsi="Times New Roman"/>
          <w:color w:val="191919"/>
          <w:sz w:val="18"/>
          <w:szCs w:val="18"/>
        </w:rPr>
        <w:t xml:space="preserve">y </w:t>
      </w:r>
      <w:r>
        <w:rPr>
          <w:rFonts w:ascii="Times New Roman" w:hAnsi="Times New Roman"/>
          <w:color w:val="191919"/>
          <w:spacing w:val="-1"/>
          <w:sz w:val="18"/>
          <w:szCs w:val="18"/>
        </w:rPr>
        <w:t>wi</w:t>
      </w:r>
      <w:r>
        <w:rPr>
          <w:rFonts w:ascii="Times New Roman" w:hAnsi="Times New Roman"/>
          <w:color w:val="191919"/>
          <w:spacing w:val="-2"/>
          <w:sz w:val="18"/>
          <w:szCs w:val="18"/>
        </w:rPr>
        <w:t>t</w:t>
      </w:r>
      <w:r>
        <w:rPr>
          <w:rFonts w:ascii="Times New Roman" w:hAnsi="Times New Roman"/>
          <w:color w:val="191919"/>
          <w:sz w:val="18"/>
          <w:szCs w:val="18"/>
        </w:rPr>
        <w:t xml:space="preserve">h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P-1</w:t>
      </w:r>
      <w:r>
        <w:rPr>
          <w:rFonts w:ascii="Times New Roman" w:hAnsi="Times New Roman"/>
          <w:color w:val="191919"/>
          <w:sz w:val="18"/>
          <w:szCs w:val="18"/>
        </w:rPr>
        <w:t xml:space="preserve">2 </w:t>
      </w:r>
      <w:r>
        <w:rPr>
          <w:rFonts w:ascii="Times New Roman" w:hAnsi="Times New Roman"/>
          <w:color w:val="191919"/>
          <w:spacing w:val="-1"/>
          <w:sz w:val="18"/>
          <w:szCs w:val="18"/>
        </w:rPr>
        <w:t>public schools</w:t>
      </w:r>
      <w:r>
        <w:rPr>
          <w:rFonts w:ascii="Times New Roman" w:hAnsi="Times New Roman"/>
          <w:color w:val="191919"/>
          <w:sz w:val="18"/>
          <w:szCs w:val="18"/>
        </w:rPr>
        <w:t xml:space="preserve">. </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ogethe</w:t>
      </w:r>
      <w:r>
        <w:rPr>
          <w:rFonts w:ascii="Times New Roman" w:hAnsi="Times New Roman"/>
          <w:color w:val="191919"/>
          <w:sz w:val="18"/>
          <w:szCs w:val="18"/>
        </w:rPr>
        <w:t xml:space="preserve">r </w:t>
      </w:r>
      <w:r>
        <w:rPr>
          <w:rFonts w:ascii="Times New Roman" w:hAnsi="Times New Roman"/>
          <w:color w:val="191919"/>
          <w:spacing w:val="-1"/>
          <w:sz w:val="18"/>
          <w:szCs w:val="18"/>
        </w:rPr>
        <w:t>wit</w:t>
      </w:r>
      <w:r>
        <w:rPr>
          <w:rFonts w:ascii="Times New Roman" w:hAnsi="Times New Roman"/>
          <w:color w:val="191919"/>
          <w:sz w:val="18"/>
          <w:szCs w:val="18"/>
        </w:rPr>
        <w:t xml:space="preserve">h </w:t>
      </w:r>
      <w:r>
        <w:rPr>
          <w:rFonts w:ascii="Times New Roman" w:hAnsi="Times New Roman"/>
          <w:color w:val="191919"/>
          <w:spacing w:val="-1"/>
          <w:sz w:val="18"/>
          <w:szCs w:val="18"/>
        </w:rPr>
        <w:t>P-1</w:t>
      </w:r>
      <w:r>
        <w:rPr>
          <w:rFonts w:ascii="Times New Roman" w:hAnsi="Times New Roman"/>
          <w:color w:val="191919"/>
          <w:sz w:val="18"/>
          <w:szCs w:val="18"/>
        </w:rPr>
        <w:t xml:space="preserve">2 </w:t>
      </w:r>
      <w:r>
        <w:rPr>
          <w:rFonts w:ascii="Times New Roman" w:hAnsi="Times New Roman"/>
          <w:color w:val="191919"/>
          <w:spacing w:val="-1"/>
          <w:sz w:val="18"/>
          <w:szCs w:val="18"/>
        </w:rPr>
        <w:t>partners</w:t>
      </w:r>
      <w:r>
        <w:rPr>
          <w:rFonts w:ascii="Times New Roman" w:hAnsi="Times New Roman"/>
          <w:color w:val="191919"/>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 xml:space="preserve">n a </w:t>
      </w:r>
      <w:r>
        <w:rPr>
          <w:rFonts w:ascii="Times New Roman" w:hAnsi="Times New Roman"/>
          <w:color w:val="191919"/>
          <w:spacing w:val="-1"/>
          <w:sz w:val="18"/>
          <w:szCs w:val="18"/>
        </w:rPr>
        <w:t>continuou</w:t>
      </w:r>
      <w:r>
        <w:rPr>
          <w:rFonts w:ascii="Times New Roman" w:hAnsi="Times New Roman"/>
          <w:color w:val="191919"/>
          <w:sz w:val="18"/>
          <w:szCs w:val="18"/>
        </w:rPr>
        <w:t xml:space="preserve">s </w:t>
      </w:r>
      <w:r>
        <w:rPr>
          <w:rFonts w:ascii="Times New Roman" w:hAnsi="Times New Roman"/>
          <w:color w:val="191919"/>
          <w:spacing w:val="-1"/>
          <w:sz w:val="18"/>
          <w:szCs w:val="18"/>
        </w:rPr>
        <w:t>performance-base</w:t>
      </w:r>
      <w:r>
        <w:rPr>
          <w:rFonts w:ascii="Times New Roman" w:hAnsi="Times New Roman"/>
          <w:color w:val="191919"/>
          <w:sz w:val="18"/>
          <w:szCs w:val="18"/>
        </w:rPr>
        <w:t xml:space="preserve">d </w:t>
      </w:r>
      <w:r>
        <w:rPr>
          <w:rFonts w:ascii="Times New Roman" w:hAnsi="Times New Roman"/>
          <w:color w:val="191919"/>
          <w:spacing w:val="-1"/>
          <w:sz w:val="18"/>
          <w:szCs w:val="18"/>
        </w:rPr>
        <w:t>learnin</w:t>
      </w:r>
      <w:r>
        <w:rPr>
          <w:rFonts w:ascii="Times New Roman" w:hAnsi="Times New Roman"/>
          <w:color w:val="191919"/>
          <w:sz w:val="18"/>
          <w:szCs w:val="18"/>
        </w:rPr>
        <w:t xml:space="preserve">g </w:t>
      </w:r>
      <w:r>
        <w:rPr>
          <w:rFonts w:ascii="Times New Roman" w:hAnsi="Times New Roman"/>
          <w:color w:val="191919"/>
          <w:spacing w:val="-1"/>
          <w:sz w:val="18"/>
          <w:szCs w:val="18"/>
        </w:rPr>
        <w:t>environment</w:t>
      </w:r>
      <w:r>
        <w:rPr>
          <w:rFonts w:ascii="Times New Roman" w:hAnsi="Times New Roman"/>
          <w:color w:val="19191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21"/>
          <w:sz w:val="18"/>
          <w:szCs w:val="18"/>
        </w:rPr>
        <w:t>P</w:t>
      </w:r>
      <w:r>
        <w:rPr>
          <w:rFonts w:ascii="Times New Roman" w:hAnsi="Times New Roman"/>
          <w:color w:val="191919"/>
          <w:spacing w:val="-1"/>
          <w:sz w:val="18"/>
          <w:szCs w:val="18"/>
        </w:rPr>
        <w:t>.E.U</w:t>
      </w:r>
      <w:r>
        <w:rPr>
          <w:rFonts w:ascii="Times New Roman" w:hAnsi="Times New Roman"/>
          <w:color w:val="191919"/>
          <w:sz w:val="18"/>
          <w:szCs w:val="18"/>
        </w:rPr>
        <w:t xml:space="preserve">. </w:t>
      </w:r>
      <w:r>
        <w:rPr>
          <w:rFonts w:ascii="Times New Roman" w:hAnsi="Times New Roman"/>
          <w:color w:val="191919"/>
          <w:spacing w:val="-1"/>
          <w:sz w:val="18"/>
          <w:szCs w:val="18"/>
        </w:rPr>
        <w:t>ha</w:t>
      </w:r>
      <w:r>
        <w:rPr>
          <w:rFonts w:ascii="Times New Roman" w:hAnsi="Times New Roman"/>
          <w:color w:val="191919"/>
          <w:sz w:val="18"/>
          <w:szCs w:val="18"/>
        </w:rPr>
        <w:t xml:space="preserve">s </w:t>
      </w:r>
      <w:r>
        <w:rPr>
          <w:rFonts w:ascii="Times New Roman" w:hAnsi="Times New Roman"/>
          <w:color w:val="191919"/>
          <w:spacing w:val="-1"/>
          <w:sz w:val="18"/>
          <w:szCs w:val="18"/>
        </w:rPr>
        <w:t>adopte</w:t>
      </w:r>
      <w:r>
        <w:rPr>
          <w:rFonts w:ascii="Times New Roman" w:hAnsi="Times New Roman"/>
          <w:color w:val="191919"/>
          <w:sz w:val="18"/>
          <w:szCs w:val="18"/>
        </w:rPr>
        <w:t xml:space="preserve">d a </w:t>
      </w:r>
      <w:r>
        <w:rPr>
          <w:rFonts w:ascii="Times New Roman" w:hAnsi="Times New Roman"/>
          <w:color w:val="191919"/>
          <w:spacing w:val="-1"/>
          <w:sz w:val="18"/>
          <w:szCs w:val="18"/>
        </w:rPr>
        <w:t>visio</w:t>
      </w:r>
      <w:r>
        <w:rPr>
          <w:rFonts w:ascii="Times New Roman" w:hAnsi="Times New Roman"/>
          <w:color w:val="191919"/>
          <w:sz w:val="18"/>
          <w:szCs w:val="18"/>
        </w:rPr>
        <w:t xml:space="preserve">n </w:t>
      </w:r>
      <w:r>
        <w:rPr>
          <w:rFonts w:ascii="Times New Roman" w:hAnsi="Times New Roman"/>
          <w:color w:val="191919"/>
          <w:spacing w:val="-1"/>
          <w:sz w:val="18"/>
          <w:szCs w:val="18"/>
        </w:rPr>
        <w:t>of</w:t>
      </w:r>
      <w:r>
        <w:rPr>
          <w:rFonts w:ascii="Times New Roman" w:hAnsi="Times New Roman"/>
          <w:color w:val="191919"/>
          <w:sz w:val="18"/>
          <w:szCs w:val="18"/>
        </w:rPr>
        <w:t xml:space="preserve">: </w:t>
      </w:r>
      <w:r>
        <w:rPr>
          <w:rFonts w:ascii="Times New Roman" w:hAnsi="Times New Roman"/>
          <w:color w:val="191919"/>
          <w:spacing w:val="-1"/>
          <w:sz w:val="18"/>
          <w:szCs w:val="18"/>
        </w:rPr>
        <w:t xml:space="preserve">teaching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continuou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performance-base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preparatio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educators</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such</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2"/>
          <w:sz w:val="18"/>
          <w:szCs w:val="18"/>
        </w:rPr>
        <w:t>P</w:t>
      </w:r>
      <w:r>
        <w:rPr>
          <w:rFonts w:ascii="Times New Roman" w:hAnsi="Times New Roman"/>
          <w:color w:val="191919"/>
          <w:spacing w:val="-2"/>
          <w:sz w:val="18"/>
          <w:szCs w:val="18"/>
        </w:rPr>
        <w:t>.E.U</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operate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premise 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teachin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continuou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preparatio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preparin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candidate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reflective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technologicall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w:t>
      </w:r>
      <w:r>
        <w:rPr>
          <w:rFonts w:ascii="Times New Roman" w:hAnsi="Times New Roman"/>
          <w:color w:val="191919"/>
          <w:spacing w:val="-4"/>
          <w:sz w:val="18"/>
          <w:szCs w:val="18"/>
        </w:rPr>
        <w:t>e</w:t>
      </w:r>
      <w:r>
        <w:rPr>
          <w:rFonts w:ascii="Times New Roman" w:hAnsi="Times New Roman"/>
          <w:color w:val="191919"/>
          <w:spacing w:val="-2"/>
          <w:sz w:val="18"/>
          <w:szCs w:val="18"/>
        </w:rPr>
        <w:t>ten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 xml:space="preserve">culturally </w:t>
      </w:r>
      <w:r>
        <w:rPr>
          <w:rFonts w:ascii="Times New Roman" w:hAnsi="Times New Roman"/>
          <w:color w:val="191919"/>
          <w:spacing w:val="-1"/>
          <w:sz w:val="18"/>
          <w:szCs w:val="18"/>
        </w:rPr>
        <w:t>responsiv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practitioner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skille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educator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(i.e.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teacher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personnel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1"/>
          <w:sz w:val="18"/>
          <w:szCs w:val="18"/>
        </w:rPr>
        <w:t>mee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nee</w:t>
      </w:r>
      <w:r>
        <w:rPr>
          <w:rFonts w:ascii="Times New Roman" w:hAnsi="Times New Roman"/>
          <w:color w:val="191919"/>
          <w:sz w:val="18"/>
          <w:szCs w:val="18"/>
        </w:rPr>
        <w:t>ds</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P-1</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1"/>
          <w:sz w:val="18"/>
          <w:szCs w:val="18"/>
        </w:rPr>
        <w:t xml:space="preserve">learners. </w:t>
      </w:r>
      <w:r>
        <w:rPr>
          <w:rFonts w:ascii="Times New Roman" w:hAnsi="Times New Roman"/>
          <w:color w:val="191919"/>
          <w:spacing w:val="-13"/>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1"/>
          <w:sz w:val="18"/>
          <w:szCs w:val="18"/>
        </w:rPr>
        <w:t>achiev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this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1"/>
          <w:sz w:val="18"/>
          <w:szCs w:val="18"/>
        </w:rPr>
        <w:t>P</w:t>
      </w:r>
      <w:r>
        <w:rPr>
          <w:rFonts w:ascii="Times New Roman" w:hAnsi="Times New Roman"/>
          <w:color w:val="191919"/>
          <w:spacing w:val="-1"/>
          <w:sz w:val="18"/>
          <w:szCs w:val="18"/>
        </w:rPr>
        <w:t>.E.U</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facult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1"/>
          <w:sz w:val="18"/>
          <w:szCs w:val="18"/>
        </w:rPr>
        <w:t>nurture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thes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value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whic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1"/>
          <w:sz w:val="18"/>
          <w:szCs w:val="18"/>
        </w:rPr>
        <w:t>unde</w:t>
      </w:r>
      <w:r>
        <w:rPr>
          <w:rFonts w:ascii="Times New Roman" w:hAnsi="Times New Roman"/>
          <w:color w:val="191919"/>
          <w:spacing w:val="-4"/>
          <w:sz w:val="18"/>
          <w:szCs w:val="18"/>
        </w:rPr>
        <w:t>r</w:t>
      </w:r>
      <w:r>
        <w:rPr>
          <w:rFonts w:ascii="Times New Roman" w:hAnsi="Times New Roman"/>
          <w:color w:val="191919"/>
          <w:spacing w:val="-1"/>
          <w:sz w:val="18"/>
          <w:szCs w:val="18"/>
        </w:rPr>
        <w:t>-gir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curricula</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instruction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d</w:t>
      </w:r>
      <w:r>
        <w:rPr>
          <w:rFonts w:ascii="Times New Roman" w:hAnsi="Times New Roman"/>
          <w:color w:val="191919"/>
          <w:spacing w:val="-2"/>
          <w:sz w:val="18"/>
          <w:szCs w:val="18"/>
        </w:rPr>
        <w:t>e</w:t>
      </w:r>
      <w:r>
        <w:rPr>
          <w:rFonts w:ascii="Times New Roman" w:hAnsi="Times New Roman"/>
          <w:color w:val="191919"/>
          <w:spacing w:val="-1"/>
          <w:sz w:val="18"/>
          <w:szCs w:val="18"/>
        </w:rPr>
        <w:t>velopment/disposition</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candidates</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1"/>
          <w:sz w:val="18"/>
          <w:szCs w:val="18"/>
        </w:rPr>
        <w:t>Hence</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thes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value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thei</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relate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processes/indicator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cornerstone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preparin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1"/>
          <w:sz w:val="18"/>
          <w:szCs w:val="18"/>
        </w:rPr>
        <w:t>candidate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are capabl</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positivel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impactin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achievemen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P-1</w:t>
      </w:r>
      <w:r>
        <w:rPr>
          <w:rFonts w:ascii="Times New Roman" w:hAnsi="Times New Roman"/>
          <w:color w:val="191919"/>
          <w:sz w:val="18"/>
          <w:szCs w:val="18"/>
        </w:rPr>
        <w:t>2</w:t>
      </w:r>
      <w:r>
        <w:rPr>
          <w:rFonts w:ascii="Times New Roman" w:hAnsi="Times New Roman"/>
          <w:color w:val="191919"/>
          <w:spacing w:val="-2"/>
          <w:sz w:val="18"/>
          <w:szCs w:val="18"/>
        </w:rPr>
        <w:t xml:space="preserve"> </w:t>
      </w:r>
      <w:r>
        <w:rPr>
          <w:rFonts w:ascii="Times New Roman" w:hAnsi="Times New Roman"/>
          <w:color w:val="191919"/>
          <w:spacing w:val="-1"/>
          <w:sz w:val="18"/>
          <w:szCs w:val="18"/>
        </w:rPr>
        <w:t>learners.</w:t>
      </w:r>
    </w:p>
    <w:p w:rsidR="00152F3B" w:rsidRDefault="00152F3B" w:rsidP="00152F3B">
      <w:pPr>
        <w:widowControl w:val="0"/>
        <w:autoSpaceDE w:val="0"/>
        <w:autoSpaceDN w:val="0"/>
        <w:adjustRightInd w:val="0"/>
        <w:spacing w:before="16" w:after="0" w:line="200" w:lineRule="exact"/>
        <w:ind w:left="180" w:right="220" w:firstLine="0"/>
        <w:jc w:val="both"/>
        <w:rPr>
          <w:rFonts w:ascii="Times New Roman" w:hAnsi="Times New Roman"/>
          <w:color w:val="000000"/>
          <w:sz w:val="20"/>
          <w:szCs w:val="20"/>
        </w:rPr>
      </w:pPr>
    </w:p>
    <w:p w:rsidR="00152F3B"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
          <w:sz w:val="18"/>
          <w:szCs w:val="18"/>
        </w:rPr>
        <w:t>Leadershi</w:t>
      </w:r>
      <w:r>
        <w:rPr>
          <w:rFonts w:ascii="Times New Roman" w:hAnsi="Times New Roman"/>
          <w:color w:val="191919"/>
          <w:sz w:val="18"/>
          <w:szCs w:val="18"/>
        </w:rPr>
        <w:t>p</w:t>
      </w:r>
      <w:r>
        <w:rPr>
          <w:rFonts w:ascii="Times New Roman" w:hAnsi="Times New Roman"/>
          <w:color w:val="191919"/>
          <w:spacing w:val="-2"/>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eam coordinate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
          <w:sz w:val="18"/>
          <w:szCs w:val="18"/>
        </w:rPr>
        <w:t>policies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1"/>
          <w:sz w:val="18"/>
          <w:szCs w:val="18"/>
        </w:rPr>
        <w:t>operation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1"/>
          <w:sz w:val="18"/>
          <w:szCs w:val="18"/>
        </w:rPr>
        <w:t>developmen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15"/>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programs</w:t>
      </w:r>
      <w:r>
        <w:rPr>
          <w:rFonts w:ascii="Times New Roman" w:hAnsi="Times New Roman"/>
          <w:color w:val="191919"/>
          <w:sz w:val="18"/>
          <w:szCs w:val="18"/>
        </w:rPr>
        <w:t>.</w:t>
      </w:r>
      <w:r>
        <w:rPr>
          <w:rFonts w:ascii="Times New Roman" w:hAnsi="Times New Roman"/>
          <w:color w:val="191919"/>
          <w:spacing w:val="3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fered:</w:t>
      </w:r>
    </w:p>
    <w:p w:rsidR="00152F3B" w:rsidRDefault="00152F3B" w:rsidP="00152F3B">
      <w:pPr>
        <w:widowControl w:val="0"/>
        <w:autoSpaceDE w:val="0"/>
        <w:autoSpaceDN w:val="0"/>
        <w:adjustRightInd w:val="0"/>
        <w:spacing w:before="7" w:after="0" w:line="140" w:lineRule="exact"/>
        <w:ind w:left="180" w:right="220" w:firstLine="0"/>
        <w:jc w:val="both"/>
        <w:rPr>
          <w:rFonts w:ascii="Times New Roman" w:hAnsi="Times New Roman"/>
          <w:color w:val="000000"/>
          <w:sz w:val="14"/>
          <w:szCs w:val="14"/>
        </w:rPr>
      </w:pPr>
    </w:p>
    <w:tbl>
      <w:tblPr>
        <w:tblW w:w="0" w:type="auto"/>
        <w:tblInd w:w="100" w:type="dxa"/>
        <w:tblLayout w:type="fixed"/>
        <w:tblCellMar>
          <w:left w:w="0" w:type="dxa"/>
          <w:right w:w="0" w:type="dxa"/>
        </w:tblCellMar>
        <w:tblLook w:val="0000"/>
      </w:tblPr>
      <w:tblGrid>
        <w:gridCol w:w="3288"/>
        <w:gridCol w:w="2435"/>
        <w:gridCol w:w="2270"/>
      </w:tblGrid>
      <w:tr w:rsidR="00152F3B" w:rsidRPr="007A7452" w:rsidTr="002B35A3">
        <w:trPr>
          <w:trHeight w:hRule="exact" w:val="1920"/>
        </w:trPr>
        <w:tc>
          <w:tcPr>
            <w:tcW w:w="3288" w:type="dxa"/>
            <w:tcBorders>
              <w:top w:val="nil"/>
              <w:left w:val="nil"/>
              <w:bottom w:val="nil"/>
              <w:right w:val="nil"/>
            </w:tcBorders>
          </w:tcPr>
          <w:p w:rsidR="00152F3B"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191919"/>
                <w:spacing w:val="-1"/>
                <w:sz w:val="18"/>
                <w:szCs w:val="18"/>
              </w:rPr>
            </w:pPr>
            <w:r w:rsidRPr="007A7452">
              <w:rPr>
                <w:rFonts w:ascii="Times New Roman" w:hAnsi="Times New Roman"/>
                <w:b/>
                <w:bCs/>
                <w:color w:val="191919"/>
                <w:spacing w:val="-1"/>
                <w:sz w:val="18"/>
                <w:szCs w:val="18"/>
              </w:rPr>
              <w:t>Major/</w:t>
            </w: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eachin</w:t>
            </w:r>
            <w:r w:rsidRPr="007A7452">
              <w:rPr>
                <w:rFonts w:ascii="Times New Roman" w:hAnsi="Times New Roman"/>
                <w:b/>
                <w:bCs/>
                <w:color w:val="191919"/>
                <w:sz w:val="18"/>
                <w:szCs w:val="18"/>
              </w:rPr>
              <w:t>g</w:t>
            </w:r>
            <w:r w:rsidRPr="007A7452">
              <w:rPr>
                <w:rFonts w:ascii="Times New Roman" w:hAnsi="Times New Roman"/>
                <w:b/>
                <w:bCs/>
                <w:color w:val="191919"/>
                <w:spacing w:val="-12"/>
                <w:sz w:val="18"/>
                <w:szCs w:val="18"/>
              </w:rPr>
              <w:t xml:space="preserve"> </w:t>
            </w:r>
            <w:r w:rsidRPr="007A7452">
              <w:rPr>
                <w:rFonts w:ascii="Times New Roman" w:hAnsi="Times New Roman"/>
                <w:b/>
                <w:bCs/>
                <w:color w:val="191919"/>
                <w:spacing w:val="-1"/>
                <w:sz w:val="18"/>
                <w:szCs w:val="18"/>
              </w:rPr>
              <w:t>A</w:t>
            </w:r>
            <w:r w:rsidRPr="007A7452">
              <w:rPr>
                <w:rFonts w:ascii="Times New Roman" w:hAnsi="Times New Roman"/>
                <w:b/>
                <w:bCs/>
                <w:color w:val="191919"/>
                <w:spacing w:val="-4"/>
                <w:sz w:val="18"/>
                <w:szCs w:val="18"/>
              </w:rPr>
              <w:t>r</w:t>
            </w:r>
            <w:r w:rsidRPr="007A7452">
              <w:rPr>
                <w:rFonts w:ascii="Times New Roman" w:hAnsi="Times New Roman"/>
                <w:b/>
                <w:bCs/>
                <w:color w:val="191919"/>
                <w:spacing w:val="-1"/>
                <w:sz w:val="18"/>
                <w:szCs w:val="18"/>
              </w:rPr>
              <w:t xml:space="preserve">ea </w:t>
            </w:r>
          </w:p>
          <w:p w:rsidR="00BA65D4" w:rsidRDefault="00152F3B" w:rsidP="00152F3B">
            <w:pPr>
              <w:widowControl w:val="0"/>
              <w:autoSpaceDE w:val="0"/>
              <w:autoSpaceDN w:val="0"/>
              <w:adjustRightInd w:val="0"/>
              <w:spacing w:before="70" w:after="0" w:line="251" w:lineRule="auto"/>
              <w:ind w:left="180" w:right="220" w:firstLine="0"/>
              <w:jc w:val="both"/>
              <w:rPr>
                <w:ins w:id="18" w:author=" " w:date="2011-07-06T17:50:00Z"/>
                <w:rFonts w:ascii="Times New Roman" w:hAnsi="Times New Roman"/>
                <w:color w:val="191919"/>
                <w:spacing w:val="-1"/>
                <w:sz w:val="18"/>
                <w:szCs w:val="18"/>
              </w:rPr>
            </w:pPr>
            <w:r w:rsidRPr="007A7452">
              <w:rPr>
                <w:rFonts w:ascii="Times New Roman" w:hAnsi="Times New Roman"/>
                <w:color w:val="191919"/>
                <w:spacing w:val="-1"/>
                <w:sz w:val="18"/>
                <w:szCs w:val="18"/>
              </w:rPr>
              <w:t>Earl</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Childhoo</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 xml:space="preserve">Education </w:t>
            </w:r>
          </w:p>
          <w:p w:rsidR="00BA65D4" w:rsidRDefault="00152F3B" w:rsidP="00152F3B">
            <w:pPr>
              <w:widowControl w:val="0"/>
              <w:autoSpaceDE w:val="0"/>
              <w:autoSpaceDN w:val="0"/>
              <w:adjustRightInd w:val="0"/>
              <w:spacing w:before="70" w:after="0" w:line="251" w:lineRule="auto"/>
              <w:ind w:left="180" w:right="220" w:firstLine="0"/>
              <w:jc w:val="both"/>
              <w:rPr>
                <w:ins w:id="19" w:author=" " w:date="2011-07-06T17:50:00Z"/>
                <w:rFonts w:ascii="Times New Roman" w:hAnsi="Times New Roman"/>
                <w:color w:val="191919"/>
                <w:spacing w:val="-1"/>
                <w:sz w:val="18"/>
                <w:szCs w:val="18"/>
              </w:rPr>
            </w:pPr>
            <w:r w:rsidRPr="007A7452">
              <w:rPr>
                <w:rFonts w:ascii="Times New Roman" w:hAnsi="Times New Roman"/>
                <w:color w:val="191919"/>
                <w:spacing w:val="-1"/>
                <w:sz w:val="18"/>
                <w:szCs w:val="18"/>
              </w:rPr>
              <w:t>Healt</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Education</w:t>
            </w:r>
          </w:p>
          <w:p w:rsidR="00BA65D4" w:rsidRDefault="00152F3B" w:rsidP="00152F3B">
            <w:pPr>
              <w:widowControl w:val="0"/>
              <w:autoSpaceDE w:val="0"/>
              <w:autoSpaceDN w:val="0"/>
              <w:adjustRightInd w:val="0"/>
              <w:spacing w:before="70" w:after="0" w:line="251" w:lineRule="auto"/>
              <w:ind w:left="180" w:right="220" w:firstLine="0"/>
              <w:jc w:val="both"/>
              <w:rPr>
                <w:ins w:id="20" w:author=" " w:date="2011-07-06T17:50:00Z"/>
                <w:rFonts w:ascii="Times New Roman" w:hAnsi="Times New Roman"/>
                <w:color w:val="191919"/>
                <w:spacing w:val="-1"/>
                <w:sz w:val="18"/>
                <w:szCs w:val="18"/>
              </w:rPr>
            </w:pPr>
            <w:r w:rsidRPr="007A7452">
              <w:rPr>
                <w:rFonts w:ascii="Times New Roman" w:hAnsi="Times New Roman"/>
                <w:color w:val="191919"/>
                <w:spacing w:val="-1"/>
                <w:sz w:val="18"/>
                <w:szCs w:val="18"/>
              </w:rPr>
              <w:t xml:space="preserve"> Middl</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Grade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 xml:space="preserve">Education </w:t>
            </w:r>
          </w:p>
          <w:p w:rsidR="00152F3B" w:rsidRPr="0006479D"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191919"/>
                <w:spacing w:val="-1"/>
                <w:sz w:val="18"/>
                <w:szCs w:val="18"/>
              </w:rPr>
            </w:pPr>
            <w:r w:rsidRPr="007A7452">
              <w:rPr>
                <w:rFonts w:ascii="Times New Roman" w:hAnsi="Times New Roman"/>
                <w:color w:val="191919"/>
                <w:spacing w:val="-1"/>
                <w:sz w:val="18"/>
                <w:szCs w:val="18"/>
              </w:rPr>
              <w:t>Musi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Education</w:t>
            </w:r>
          </w:p>
          <w:p w:rsidR="00152F3B" w:rsidRPr="007A7452" w:rsidRDefault="00152F3B" w:rsidP="00152F3B">
            <w:pPr>
              <w:widowControl w:val="0"/>
              <w:autoSpaceDE w:val="0"/>
              <w:autoSpaceDN w:val="0"/>
              <w:adjustRightInd w:val="0"/>
              <w:spacing w:after="0" w:line="207" w:lineRule="exact"/>
              <w:ind w:left="180" w:right="220" w:firstLine="0"/>
              <w:jc w:val="both"/>
              <w:rPr>
                <w:rFonts w:ascii="Times New Roman" w:hAnsi="Times New Roman"/>
                <w:color w:val="000000"/>
                <w:sz w:val="18"/>
                <w:szCs w:val="18"/>
              </w:rPr>
            </w:pP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Education</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color w:val="000000"/>
                <w:sz w:val="18"/>
                <w:szCs w:val="18"/>
              </w:rPr>
            </w:pPr>
            <w:r w:rsidRPr="007A7452">
              <w:rPr>
                <w:rFonts w:ascii="Times New Roman" w:hAnsi="Times New Roman"/>
                <w:color w:val="191919"/>
                <w:spacing w:val="-1"/>
                <w:sz w:val="18"/>
                <w:szCs w:val="18"/>
              </w:rPr>
              <w:t>Specia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Educatio</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Pr>
                <w:rFonts w:ascii="Times New Roman" w:hAnsi="Times New Roman"/>
                <w:color w:val="191919"/>
                <w:spacing w:val="-1"/>
                <w:sz w:val="18"/>
                <w:szCs w:val="18"/>
              </w:rPr>
              <w:t xml:space="preserve">Adapted </w:t>
            </w:r>
            <w:r w:rsidRPr="007A7452">
              <w:rPr>
                <w:rFonts w:ascii="Times New Roman" w:hAnsi="Times New Roman"/>
                <w:color w:val="191919"/>
                <w:spacing w:val="-1"/>
                <w:sz w:val="18"/>
                <w:szCs w:val="18"/>
              </w:rPr>
              <w:t>Curriculum</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sz w:val="24"/>
                <w:szCs w:val="24"/>
              </w:rPr>
            </w:pPr>
          </w:p>
        </w:tc>
        <w:tc>
          <w:tcPr>
            <w:tcW w:w="2435" w:type="dxa"/>
            <w:tcBorders>
              <w:top w:val="nil"/>
              <w:left w:val="nil"/>
              <w:bottom w:val="nil"/>
              <w:right w:val="nil"/>
            </w:tcBorders>
          </w:tcPr>
          <w:p w:rsidR="00152F3B" w:rsidRDefault="00152F3B" w:rsidP="00152F3B">
            <w:pPr>
              <w:widowControl w:val="0"/>
              <w:autoSpaceDE w:val="0"/>
              <w:autoSpaceDN w:val="0"/>
              <w:adjustRightInd w:val="0"/>
              <w:spacing w:before="70" w:after="0"/>
              <w:ind w:left="180" w:right="220" w:firstLine="0"/>
              <w:jc w:val="both"/>
              <w:rPr>
                <w:rFonts w:ascii="Times New Roman" w:hAnsi="Times New Roman"/>
                <w:color w:val="000000"/>
                <w:sz w:val="18"/>
                <w:szCs w:val="18"/>
              </w:rPr>
            </w:pP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eachin</w:t>
            </w:r>
            <w:r w:rsidRPr="007A7452">
              <w:rPr>
                <w:rFonts w:ascii="Times New Roman" w:hAnsi="Times New Roman"/>
                <w:b/>
                <w:bCs/>
                <w:color w:val="191919"/>
                <w:sz w:val="18"/>
                <w:szCs w:val="18"/>
              </w:rPr>
              <w:t>g</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Grades</w:t>
            </w:r>
          </w:p>
          <w:p w:rsidR="00152F3B" w:rsidRPr="007A7452" w:rsidRDefault="00152F3B" w:rsidP="00152F3B">
            <w:pPr>
              <w:widowControl w:val="0"/>
              <w:autoSpaceDE w:val="0"/>
              <w:autoSpaceDN w:val="0"/>
              <w:adjustRightInd w:val="0"/>
              <w:spacing w:before="70" w:after="0"/>
              <w:ind w:left="180" w:right="220" w:firstLine="0"/>
              <w:jc w:val="both"/>
              <w:rPr>
                <w:rFonts w:ascii="Times New Roman" w:hAnsi="Times New Roman"/>
                <w:color w:val="000000"/>
                <w:sz w:val="18"/>
                <w:szCs w:val="18"/>
              </w:rPr>
            </w:pPr>
            <w:r w:rsidRPr="007A7452">
              <w:rPr>
                <w:rFonts w:ascii="Times New Roman" w:hAnsi="Times New Roman"/>
                <w:color w:val="191919"/>
                <w:spacing w:val="-1"/>
                <w:sz w:val="18"/>
                <w:szCs w:val="18"/>
              </w:rPr>
              <w:t>P-5</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color w:val="000000"/>
                <w:sz w:val="18"/>
                <w:szCs w:val="18"/>
              </w:rPr>
            </w:pPr>
            <w:r w:rsidRPr="007A7452">
              <w:rPr>
                <w:rFonts w:ascii="Times New Roman" w:hAnsi="Times New Roman"/>
                <w:color w:val="191919"/>
                <w:spacing w:val="-1"/>
                <w:sz w:val="18"/>
                <w:szCs w:val="18"/>
              </w:rPr>
              <w:t>P-12</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color w:val="000000"/>
                <w:sz w:val="18"/>
                <w:szCs w:val="18"/>
              </w:rPr>
            </w:pPr>
            <w:r w:rsidRPr="007A7452">
              <w:rPr>
                <w:rFonts w:ascii="Times New Roman" w:hAnsi="Times New Roman"/>
                <w:color w:val="191919"/>
                <w:spacing w:val="-1"/>
                <w:sz w:val="18"/>
                <w:szCs w:val="18"/>
              </w:rPr>
              <w:t>4-8</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color w:val="000000"/>
                <w:sz w:val="18"/>
                <w:szCs w:val="18"/>
              </w:rPr>
            </w:pPr>
            <w:r w:rsidRPr="007A7452">
              <w:rPr>
                <w:rFonts w:ascii="Times New Roman" w:hAnsi="Times New Roman"/>
                <w:color w:val="191919"/>
                <w:spacing w:val="-1"/>
                <w:sz w:val="18"/>
                <w:szCs w:val="18"/>
              </w:rPr>
              <w:t>9-12</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color w:val="000000"/>
                <w:sz w:val="18"/>
                <w:szCs w:val="18"/>
              </w:rPr>
            </w:pPr>
            <w:del w:id="21" w:author=" " w:date="2011-07-06T17:50:00Z">
              <w:r w:rsidRPr="007A7452" w:rsidDel="00BA65D4">
                <w:rPr>
                  <w:rFonts w:ascii="Times New Roman" w:hAnsi="Times New Roman"/>
                  <w:color w:val="191919"/>
                  <w:spacing w:val="-1"/>
                  <w:sz w:val="18"/>
                  <w:szCs w:val="18"/>
                </w:rPr>
                <w:delText>7</w:delText>
              </w:r>
            </w:del>
            <w:ins w:id="22" w:author=" " w:date="2011-07-06T17:50:00Z">
              <w:r w:rsidR="00BA65D4">
                <w:rPr>
                  <w:rFonts w:ascii="Times New Roman" w:hAnsi="Times New Roman"/>
                  <w:color w:val="191919"/>
                  <w:spacing w:val="-1"/>
                  <w:sz w:val="18"/>
                  <w:szCs w:val="18"/>
                </w:rPr>
                <w:t>6</w:t>
              </w:r>
            </w:ins>
            <w:r w:rsidRPr="007A7452">
              <w:rPr>
                <w:rFonts w:ascii="Times New Roman" w:hAnsi="Times New Roman"/>
                <w:color w:val="191919"/>
                <w:spacing w:val="-1"/>
                <w:sz w:val="18"/>
                <w:szCs w:val="18"/>
              </w:rPr>
              <w:t>-12</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color w:val="000000"/>
                <w:sz w:val="18"/>
                <w:szCs w:val="18"/>
              </w:rPr>
            </w:pPr>
            <w:r w:rsidRPr="007A7452">
              <w:rPr>
                <w:rFonts w:ascii="Times New Roman" w:hAnsi="Times New Roman"/>
                <w:color w:val="191919"/>
                <w:spacing w:val="-1"/>
                <w:sz w:val="18"/>
                <w:szCs w:val="18"/>
              </w:rPr>
              <w:t>P-</w:t>
            </w:r>
            <w:r>
              <w:rPr>
                <w:rFonts w:ascii="Times New Roman" w:hAnsi="Times New Roman"/>
                <w:color w:val="191919"/>
                <w:spacing w:val="-1"/>
                <w:sz w:val="18"/>
                <w:szCs w:val="18"/>
              </w:rPr>
              <w:t>12</w:t>
            </w:r>
          </w:p>
          <w:p w:rsidR="00152F3B" w:rsidRPr="007A7452" w:rsidRDefault="00152F3B" w:rsidP="00152F3B">
            <w:pPr>
              <w:widowControl w:val="0"/>
              <w:autoSpaceDE w:val="0"/>
              <w:autoSpaceDN w:val="0"/>
              <w:adjustRightInd w:val="0"/>
              <w:spacing w:before="9" w:after="0"/>
              <w:ind w:left="180" w:right="220" w:firstLine="0"/>
              <w:jc w:val="both"/>
              <w:rPr>
                <w:rFonts w:ascii="Times New Roman" w:hAnsi="Times New Roman"/>
                <w:sz w:val="24"/>
                <w:szCs w:val="24"/>
              </w:rPr>
            </w:pPr>
          </w:p>
        </w:tc>
        <w:tc>
          <w:tcPr>
            <w:tcW w:w="2270" w:type="dxa"/>
            <w:tcBorders>
              <w:top w:val="nil"/>
              <w:left w:val="nil"/>
              <w:bottom w:val="nil"/>
              <w:right w:val="nil"/>
            </w:tcBorders>
          </w:tcPr>
          <w:p w:rsidR="00152F3B" w:rsidRDefault="00152F3B" w:rsidP="00152F3B">
            <w:pPr>
              <w:widowControl w:val="0"/>
              <w:autoSpaceDE w:val="0"/>
              <w:autoSpaceDN w:val="0"/>
              <w:adjustRightInd w:val="0"/>
              <w:spacing w:before="70" w:after="0"/>
              <w:ind w:left="180" w:right="220" w:firstLine="0"/>
              <w:jc w:val="both"/>
              <w:rPr>
                <w:rFonts w:ascii="Times New Roman" w:hAnsi="Times New Roman"/>
                <w:b/>
                <w:bCs/>
                <w:color w:val="191919"/>
                <w:spacing w:val="-1"/>
                <w:sz w:val="18"/>
                <w:szCs w:val="18"/>
              </w:rPr>
            </w:pPr>
            <w:r w:rsidRPr="007A7452">
              <w:rPr>
                <w:rFonts w:ascii="Times New Roman" w:hAnsi="Times New Roman"/>
                <w:b/>
                <w:bCs/>
                <w:color w:val="191919"/>
                <w:spacing w:val="-1"/>
                <w:sz w:val="18"/>
                <w:szCs w:val="18"/>
              </w:rPr>
              <w:t>Deg</w:t>
            </w:r>
            <w:r w:rsidRPr="007A7452">
              <w:rPr>
                <w:rFonts w:ascii="Times New Roman" w:hAnsi="Times New Roman"/>
                <w:b/>
                <w:bCs/>
                <w:color w:val="191919"/>
                <w:spacing w:val="-4"/>
                <w:sz w:val="18"/>
                <w:szCs w:val="18"/>
              </w:rPr>
              <w:t>r</w:t>
            </w:r>
            <w:r w:rsidRPr="007A7452">
              <w:rPr>
                <w:rFonts w:ascii="Times New Roman" w:hAnsi="Times New Roman"/>
                <w:b/>
                <w:bCs/>
                <w:color w:val="191919"/>
                <w:spacing w:val="-1"/>
                <w:sz w:val="18"/>
                <w:szCs w:val="18"/>
              </w:rPr>
              <w:t>ee</w:t>
            </w:r>
          </w:p>
          <w:p w:rsidR="00152F3B" w:rsidRPr="007A7452" w:rsidRDefault="00152F3B" w:rsidP="00152F3B">
            <w:pPr>
              <w:widowControl w:val="0"/>
              <w:autoSpaceDE w:val="0"/>
              <w:autoSpaceDN w:val="0"/>
              <w:adjustRightInd w:val="0"/>
              <w:spacing w:before="12" w:after="0"/>
              <w:ind w:left="180" w:right="220" w:firstLine="0"/>
              <w:jc w:val="both"/>
              <w:rPr>
                <w:rFonts w:ascii="Times New Roman" w:hAnsi="Times New Roman"/>
                <w:sz w:val="24"/>
                <w:szCs w:val="24"/>
              </w:rPr>
            </w:pPr>
            <w:r w:rsidRPr="007A7452">
              <w:rPr>
                <w:rFonts w:ascii="Times New Roman" w:hAnsi="Times New Roman"/>
                <w:color w:val="191919"/>
                <w:spacing w:val="-1"/>
                <w:sz w:val="18"/>
                <w:szCs w:val="18"/>
              </w:rPr>
              <w:t>Bachelo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 Bachelo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 Bachelo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 Bachelo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 Bachelo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 Bachelo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 xml:space="preserve">Science </w:t>
            </w:r>
          </w:p>
        </w:tc>
      </w:tr>
      <w:tr w:rsidR="00152F3B" w:rsidRPr="007A7452" w:rsidTr="002B35A3">
        <w:trPr>
          <w:trHeight w:hRule="exact" w:val="840"/>
        </w:trPr>
        <w:tc>
          <w:tcPr>
            <w:tcW w:w="3288" w:type="dxa"/>
            <w:tcBorders>
              <w:top w:val="nil"/>
              <w:left w:val="nil"/>
              <w:bottom w:val="nil"/>
              <w:right w:val="nil"/>
            </w:tcBorders>
          </w:tcPr>
          <w:p w:rsidR="00BA65D4" w:rsidRDefault="00152F3B" w:rsidP="00152F3B">
            <w:pPr>
              <w:widowControl w:val="0"/>
              <w:autoSpaceDE w:val="0"/>
              <w:autoSpaceDN w:val="0"/>
              <w:adjustRightInd w:val="0"/>
              <w:spacing w:before="94" w:after="0" w:line="252" w:lineRule="auto"/>
              <w:ind w:left="180" w:right="220" w:firstLine="0"/>
              <w:jc w:val="both"/>
              <w:rPr>
                <w:ins w:id="23" w:author=" " w:date="2011-07-06T17:51:00Z"/>
                <w:rFonts w:ascii="Times New Roman" w:hAnsi="Times New Roman"/>
                <w:b/>
                <w:bCs/>
                <w:color w:val="191919"/>
                <w:spacing w:val="-1"/>
                <w:sz w:val="18"/>
                <w:szCs w:val="18"/>
              </w:rPr>
            </w:pPr>
            <w:r w:rsidRPr="007A7452">
              <w:rPr>
                <w:rFonts w:ascii="Times New Roman" w:hAnsi="Times New Roman"/>
                <w:b/>
                <w:bCs/>
                <w:color w:val="191919"/>
                <w:spacing w:val="-1"/>
                <w:sz w:val="18"/>
                <w:szCs w:val="18"/>
              </w:rPr>
              <w:t>Major/Non-</w:t>
            </w: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eachin</w:t>
            </w:r>
            <w:r w:rsidRPr="007A7452">
              <w:rPr>
                <w:rFonts w:ascii="Times New Roman" w:hAnsi="Times New Roman"/>
                <w:b/>
                <w:bCs/>
                <w:color w:val="191919"/>
                <w:sz w:val="18"/>
                <w:szCs w:val="18"/>
              </w:rPr>
              <w:t>g</w:t>
            </w:r>
            <w:r w:rsidRPr="007A7452">
              <w:rPr>
                <w:rFonts w:ascii="Times New Roman" w:hAnsi="Times New Roman"/>
                <w:b/>
                <w:bCs/>
                <w:color w:val="191919"/>
                <w:spacing w:val="-12"/>
                <w:sz w:val="18"/>
                <w:szCs w:val="18"/>
              </w:rPr>
              <w:t xml:space="preserve"> </w:t>
            </w:r>
            <w:r w:rsidRPr="007A7452">
              <w:rPr>
                <w:rFonts w:ascii="Times New Roman" w:hAnsi="Times New Roman"/>
                <w:b/>
                <w:bCs/>
                <w:color w:val="191919"/>
                <w:spacing w:val="-1"/>
                <w:sz w:val="18"/>
                <w:szCs w:val="18"/>
              </w:rPr>
              <w:t>A</w:t>
            </w:r>
            <w:r w:rsidRPr="007A7452">
              <w:rPr>
                <w:rFonts w:ascii="Times New Roman" w:hAnsi="Times New Roman"/>
                <w:b/>
                <w:bCs/>
                <w:color w:val="191919"/>
                <w:spacing w:val="-4"/>
                <w:sz w:val="18"/>
                <w:szCs w:val="18"/>
              </w:rPr>
              <w:t>r</w:t>
            </w:r>
            <w:r w:rsidRPr="007A7452">
              <w:rPr>
                <w:rFonts w:ascii="Times New Roman" w:hAnsi="Times New Roman"/>
                <w:b/>
                <w:bCs/>
                <w:color w:val="191919"/>
                <w:spacing w:val="-1"/>
                <w:sz w:val="18"/>
                <w:szCs w:val="18"/>
              </w:rPr>
              <w:t xml:space="preserve">ea </w:t>
            </w:r>
          </w:p>
          <w:p w:rsidR="00152F3B" w:rsidRPr="007A7452" w:rsidRDefault="00152F3B" w:rsidP="00152F3B">
            <w:pPr>
              <w:widowControl w:val="0"/>
              <w:autoSpaceDE w:val="0"/>
              <w:autoSpaceDN w:val="0"/>
              <w:adjustRightInd w:val="0"/>
              <w:spacing w:before="94" w:after="0" w:line="252" w:lineRule="auto"/>
              <w:ind w:left="180" w:right="220" w:firstLine="0"/>
              <w:jc w:val="both"/>
              <w:rPr>
                <w:rFonts w:ascii="Times New Roman" w:hAnsi="Times New Roman"/>
                <w:sz w:val="24"/>
                <w:szCs w:val="24"/>
              </w:rPr>
            </w:pPr>
            <w:r w:rsidRPr="007A7452">
              <w:rPr>
                <w:rFonts w:ascii="Times New Roman" w:hAnsi="Times New Roman"/>
                <w:color w:val="191919"/>
                <w:spacing w:val="-1"/>
                <w:sz w:val="18"/>
                <w:szCs w:val="18"/>
              </w:rPr>
              <w:t>Health</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Education an</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Recreation</w:t>
            </w:r>
          </w:p>
        </w:tc>
        <w:tc>
          <w:tcPr>
            <w:tcW w:w="2435" w:type="dxa"/>
            <w:tcBorders>
              <w:top w:val="nil"/>
              <w:left w:val="nil"/>
              <w:bottom w:val="nil"/>
              <w:right w:val="nil"/>
            </w:tcBorders>
          </w:tcPr>
          <w:p w:rsidR="00152F3B" w:rsidRPr="007A7452" w:rsidRDefault="00152F3B" w:rsidP="00152F3B">
            <w:pPr>
              <w:widowControl w:val="0"/>
              <w:autoSpaceDE w:val="0"/>
              <w:autoSpaceDN w:val="0"/>
              <w:adjustRightInd w:val="0"/>
              <w:spacing w:after="0"/>
              <w:ind w:left="180" w:right="220" w:firstLine="0"/>
              <w:jc w:val="both"/>
              <w:rPr>
                <w:rFonts w:ascii="Times New Roman" w:hAnsi="Times New Roman"/>
                <w:sz w:val="24"/>
                <w:szCs w:val="24"/>
              </w:rPr>
            </w:pPr>
          </w:p>
        </w:tc>
        <w:tc>
          <w:tcPr>
            <w:tcW w:w="2270" w:type="dxa"/>
            <w:tcBorders>
              <w:top w:val="nil"/>
              <w:left w:val="nil"/>
              <w:bottom w:val="nil"/>
              <w:right w:val="nil"/>
            </w:tcBorders>
          </w:tcPr>
          <w:p w:rsidR="00152F3B" w:rsidRPr="007A7452" w:rsidRDefault="00152F3B" w:rsidP="00152F3B">
            <w:pPr>
              <w:widowControl w:val="0"/>
              <w:autoSpaceDE w:val="0"/>
              <w:autoSpaceDN w:val="0"/>
              <w:adjustRightInd w:val="0"/>
              <w:spacing w:before="94" w:after="0"/>
              <w:ind w:left="180" w:right="220" w:firstLine="0"/>
              <w:jc w:val="both"/>
              <w:rPr>
                <w:rFonts w:ascii="Times New Roman" w:hAnsi="Times New Roman"/>
                <w:color w:val="000000"/>
                <w:sz w:val="18"/>
                <w:szCs w:val="18"/>
              </w:rPr>
            </w:pPr>
            <w:r w:rsidRPr="007A7452">
              <w:rPr>
                <w:rFonts w:ascii="Times New Roman" w:hAnsi="Times New Roman"/>
                <w:b/>
                <w:bCs/>
                <w:color w:val="191919"/>
                <w:spacing w:val="-1"/>
                <w:sz w:val="18"/>
                <w:szCs w:val="18"/>
              </w:rPr>
              <w:t>Deg</w:t>
            </w:r>
            <w:r w:rsidRPr="007A7452">
              <w:rPr>
                <w:rFonts w:ascii="Times New Roman" w:hAnsi="Times New Roman"/>
                <w:b/>
                <w:bCs/>
                <w:color w:val="191919"/>
                <w:spacing w:val="-4"/>
                <w:sz w:val="18"/>
                <w:szCs w:val="18"/>
              </w:rPr>
              <w:t>r</w:t>
            </w:r>
            <w:r w:rsidRPr="007A7452">
              <w:rPr>
                <w:rFonts w:ascii="Times New Roman" w:hAnsi="Times New Roman"/>
                <w:b/>
                <w:bCs/>
                <w:color w:val="191919"/>
                <w:spacing w:val="-1"/>
                <w:sz w:val="18"/>
                <w:szCs w:val="18"/>
              </w:rPr>
              <w:t>ee</w:t>
            </w:r>
          </w:p>
          <w:p w:rsidR="00152F3B" w:rsidRPr="007A7452" w:rsidRDefault="00152F3B" w:rsidP="00152F3B">
            <w:pPr>
              <w:widowControl w:val="0"/>
              <w:autoSpaceDE w:val="0"/>
              <w:autoSpaceDN w:val="0"/>
              <w:adjustRightInd w:val="0"/>
              <w:spacing w:after="0"/>
              <w:ind w:left="180" w:right="220" w:firstLine="0"/>
              <w:jc w:val="both"/>
              <w:rPr>
                <w:rFonts w:ascii="Times New Roman" w:hAnsi="Times New Roman"/>
                <w:sz w:val="24"/>
                <w:szCs w:val="24"/>
              </w:rPr>
            </w:pPr>
            <w:r w:rsidRPr="007A7452">
              <w:rPr>
                <w:rFonts w:ascii="Times New Roman" w:hAnsi="Times New Roman"/>
                <w:color w:val="191919"/>
                <w:spacing w:val="-1"/>
                <w:sz w:val="18"/>
                <w:szCs w:val="18"/>
              </w:rPr>
              <w:t>Bachelo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w:t>
            </w:r>
          </w:p>
        </w:tc>
      </w:tr>
    </w:tbl>
    <w:p w:rsidR="00152F3B" w:rsidRPr="002568E8" w:rsidRDefault="00E178A2" w:rsidP="00E178A2">
      <w:pPr>
        <w:pStyle w:val="Heading2"/>
        <w:ind w:left="180" w:firstLine="0"/>
        <w:rPr>
          <w:rFonts w:ascii="Times New Roman" w:hAnsi="Times New Roman"/>
          <w:color w:val="000000" w:themeColor="text1"/>
          <w:sz w:val="36"/>
          <w:szCs w:val="36"/>
        </w:rPr>
      </w:pPr>
      <w:bookmarkStart w:id="24" w:name="_Toc295331394"/>
      <w:bookmarkStart w:id="25" w:name="_Toc295601317"/>
      <w:r w:rsidRPr="002568E8">
        <w:rPr>
          <w:rFonts w:ascii="Times New Roman" w:hAnsi="Times New Roman"/>
          <w:color w:val="000000" w:themeColor="text1"/>
          <w:sz w:val="48"/>
          <w:szCs w:val="48"/>
        </w:rPr>
        <w:t>D</w:t>
      </w:r>
      <w:r w:rsidRPr="002568E8">
        <w:rPr>
          <w:rFonts w:ascii="Times New Roman" w:hAnsi="Times New Roman"/>
          <w:color w:val="000000" w:themeColor="text1"/>
          <w:sz w:val="36"/>
          <w:szCs w:val="36"/>
        </w:rPr>
        <w:t xml:space="preserve">EPARTMENT OF </w:t>
      </w:r>
      <w:r w:rsidRPr="002568E8">
        <w:rPr>
          <w:rFonts w:ascii="Times New Roman" w:hAnsi="Times New Roman"/>
          <w:color w:val="000000" w:themeColor="text1"/>
          <w:sz w:val="48"/>
          <w:szCs w:val="48"/>
        </w:rPr>
        <w:t>T</w:t>
      </w:r>
      <w:r w:rsidRPr="002568E8">
        <w:rPr>
          <w:rFonts w:ascii="Times New Roman" w:hAnsi="Times New Roman"/>
          <w:color w:val="000000" w:themeColor="text1"/>
          <w:sz w:val="36"/>
          <w:szCs w:val="36"/>
        </w:rPr>
        <w:t xml:space="preserve">EACHER </w:t>
      </w:r>
      <w:r w:rsidRPr="002568E8">
        <w:rPr>
          <w:rFonts w:ascii="Times New Roman" w:hAnsi="Times New Roman"/>
          <w:color w:val="000000" w:themeColor="text1"/>
          <w:sz w:val="48"/>
          <w:szCs w:val="48"/>
        </w:rPr>
        <w:t>E</w:t>
      </w:r>
      <w:r w:rsidRPr="002568E8">
        <w:rPr>
          <w:rFonts w:ascii="Times New Roman" w:hAnsi="Times New Roman"/>
          <w:color w:val="000000" w:themeColor="text1"/>
          <w:sz w:val="36"/>
          <w:szCs w:val="36"/>
        </w:rPr>
        <w:t>DUCATION</w:t>
      </w:r>
      <w:bookmarkEnd w:id="24"/>
      <w:bookmarkEnd w:id="25"/>
    </w:p>
    <w:p w:rsidR="00E178A2"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Department</w:t>
      </w:r>
      <w:r>
        <w:rPr>
          <w:rFonts w:ascii="Times New Roman" w:hAnsi="Times New Roman"/>
          <w:color w:val="191919"/>
          <w:spacing w:val="4"/>
          <w:sz w:val="18"/>
          <w:szCs w:val="18"/>
        </w:rPr>
        <w:t xml:space="preserve"> </w:t>
      </w:r>
      <w:r>
        <w:rPr>
          <w:rFonts w:ascii="Times New Roman" w:hAnsi="Times New Roman"/>
          <w:color w:val="191919"/>
          <w:sz w:val="18"/>
          <w:szCs w:val="18"/>
        </w:rPr>
        <w:t xml:space="preserve">of </w:t>
      </w:r>
      <w:r>
        <w:rPr>
          <w:rFonts w:ascii="Times New Roman" w:hAnsi="Times New Roman"/>
          <w:color w:val="191919"/>
          <w:spacing w:val="-13"/>
          <w:sz w:val="18"/>
          <w:szCs w:val="18"/>
        </w:rPr>
        <w:t>T</w:t>
      </w:r>
      <w:r>
        <w:rPr>
          <w:rFonts w:ascii="Times New Roman" w:hAnsi="Times New Roman"/>
          <w:color w:val="191919"/>
          <w:sz w:val="18"/>
          <w:szCs w:val="18"/>
        </w:rPr>
        <w:t>eacher</w:t>
      </w:r>
      <w:r>
        <w:rPr>
          <w:rFonts w:ascii="Times New Roman" w:hAnsi="Times New Roman"/>
          <w:color w:val="191919"/>
          <w:spacing w:val="4"/>
          <w:sz w:val="18"/>
          <w:szCs w:val="18"/>
        </w:rPr>
        <w:t xml:space="preserve"> </w:t>
      </w:r>
      <w:r>
        <w:rPr>
          <w:rFonts w:ascii="Times New Roman" w:hAnsi="Times New Roman"/>
          <w:color w:val="191919"/>
          <w:sz w:val="18"/>
          <w:szCs w:val="18"/>
        </w:rPr>
        <w:t>Education</w:t>
      </w:r>
      <w:r>
        <w:rPr>
          <w:rFonts w:ascii="Times New Roman" w:hAnsi="Times New Roman"/>
          <w:color w:val="191919"/>
          <w:spacing w:val="4"/>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Bachelor</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Science</w:t>
      </w:r>
      <w:r>
        <w:rPr>
          <w:rFonts w:ascii="Times New Roman" w:hAnsi="Times New Roman"/>
          <w:color w:val="191919"/>
          <w:spacing w:val="4"/>
          <w:sz w:val="18"/>
          <w:szCs w:val="18"/>
        </w:rPr>
        <w:t xml:space="preserve"> </w:t>
      </w:r>
      <w:r>
        <w:rPr>
          <w:rFonts w:ascii="Times New Roman" w:hAnsi="Times New Roman"/>
          <w:color w:val="191919"/>
          <w:sz w:val="18"/>
          <w:szCs w:val="18"/>
        </w:rPr>
        <w:t>degree</w:t>
      </w:r>
      <w:r>
        <w:rPr>
          <w:rFonts w:ascii="Times New Roman" w:hAnsi="Times New Roman"/>
          <w:color w:val="191919"/>
          <w:spacing w:val="4"/>
          <w:sz w:val="18"/>
          <w:szCs w:val="18"/>
        </w:rPr>
        <w:t xml:space="preserve"> </w:t>
      </w:r>
      <w:r>
        <w:rPr>
          <w:rFonts w:ascii="Times New Roman" w:hAnsi="Times New Roman"/>
          <w:color w:val="191919"/>
          <w:sz w:val="18"/>
          <w:szCs w:val="18"/>
        </w:rPr>
        <w:t>in</w:t>
      </w:r>
      <w:r>
        <w:rPr>
          <w:rFonts w:ascii="Times New Roman" w:hAnsi="Times New Roman"/>
          <w:color w:val="191919"/>
          <w:spacing w:val="4"/>
          <w:sz w:val="18"/>
          <w:szCs w:val="18"/>
        </w:rPr>
        <w:t xml:space="preserve"> </w:t>
      </w:r>
      <w:r>
        <w:rPr>
          <w:rFonts w:ascii="Times New Roman" w:hAnsi="Times New Roman"/>
          <w:color w:val="191919"/>
          <w:sz w:val="18"/>
          <w:szCs w:val="18"/>
        </w:rPr>
        <w:t>Early</w:t>
      </w:r>
      <w:r>
        <w:rPr>
          <w:rFonts w:ascii="Times New Roman" w:hAnsi="Times New Roman"/>
          <w:color w:val="191919"/>
          <w:spacing w:val="4"/>
          <w:sz w:val="18"/>
          <w:szCs w:val="18"/>
        </w:rPr>
        <w:t xml:space="preserve"> </w:t>
      </w:r>
      <w:r>
        <w:rPr>
          <w:rFonts w:ascii="Times New Roman" w:hAnsi="Times New Roman"/>
          <w:color w:val="191919"/>
          <w:sz w:val="18"/>
          <w:szCs w:val="18"/>
        </w:rPr>
        <w:t>Childhood</w:t>
      </w:r>
      <w:r>
        <w:rPr>
          <w:rFonts w:ascii="Times New Roman" w:hAnsi="Times New Roman"/>
          <w:color w:val="191919"/>
          <w:spacing w:val="4"/>
          <w:sz w:val="18"/>
          <w:szCs w:val="18"/>
        </w:rPr>
        <w:t xml:space="preserve"> </w:t>
      </w:r>
      <w:r>
        <w:rPr>
          <w:rFonts w:ascii="Times New Roman" w:hAnsi="Times New Roman"/>
          <w:color w:val="191919"/>
          <w:sz w:val="18"/>
          <w:szCs w:val="18"/>
        </w:rPr>
        <w:t>Education,</w:t>
      </w:r>
      <w:r>
        <w:rPr>
          <w:rFonts w:ascii="Times New Roman" w:hAnsi="Times New Roman"/>
          <w:color w:val="191919"/>
          <w:spacing w:val="4"/>
          <w:sz w:val="18"/>
          <w:szCs w:val="18"/>
        </w:rPr>
        <w:t xml:space="preserve"> </w:t>
      </w:r>
      <w:r>
        <w:rPr>
          <w:rFonts w:ascii="Times New Roman" w:hAnsi="Times New Roman"/>
          <w:color w:val="191919"/>
          <w:sz w:val="18"/>
          <w:szCs w:val="18"/>
        </w:rPr>
        <w:t>Middle</w:t>
      </w:r>
      <w:r>
        <w:rPr>
          <w:rFonts w:ascii="Times New Roman" w:hAnsi="Times New Roman"/>
          <w:color w:val="191919"/>
          <w:spacing w:val="4"/>
          <w:sz w:val="18"/>
          <w:szCs w:val="18"/>
        </w:rPr>
        <w:t xml:space="preserve"> </w:t>
      </w:r>
      <w:r>
        <w:rPr>
          <w:rFonts w:ascii="Times New Roman" w:hAnsi="Times New Roman"/>
          <w:color w:val="191919"/>
          <w:sz w:val="18"/>
          <w:szCs w:val="18"/>
        </w:rPr>
        <w:t>Grades</w:t>
      </w:r>
      <w:r>
        <w:rPr>
          <w:rFonts w:ascii="Times New Roman" w:hAnsi="Times New Roman"/>
          <w:color w:val="191919"/>
          <w:spacing w:val="4"/>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and Special</w:t>
      </w:r>
      <w:r>
        <w:rPr>
          <w:rFonts w:ascii="Times New Roman" w:hAnsi="Times New Roman"/>
          <w:color w:val="191919"/>
          <w:spacing w:val="-1"/>
          <w:sz w:val="18"/>
          <w:szCs w:val="18"/>
        </w:rPr>
        <w:t xml:space="preserve"> </w:t>
      </w:r>
      <w:r>
        <w:rPr>
          <w:rFonts w:ascii="Times New Roman" w:hAnsi="Times New Roman"/>
          <w:color w:val="191919"/>
          <w:sz w:val="18"/>
          <w:szCs w:val="18"/>
        </w:rPr>
        <w:t>Education.</w:t>
      </w:r>
      <w:r>
        <w:rPr>
          <w:rFonts w:ascii="Times New Roman" w:hAnsi="Times New Roman"/>
          <w:color w:val="191919"/>
          <w:spacing w:val="43"/>
          <w:sz w:val="18"/>
          <w:szCs w:val="18"/>
        </w:rPr>
        <w:t xml:space="preserve"> </w:t>
      </w:r>
      <w:r>
        <w:rPr>
          <w:rFonts w:ascii="Times New Roman" w:hAnsi="Times New Roman"/>
          <w:color w:val="191919"/>
          <w:sz w:val="18"/>
          <w:szCs w:val="18"/>
        </w:rPr>
        <w:t>(Please</w:t>
      </w:r>
      <w:r>
        <w:rPr>
          <w:rFonts w:ascii="Times New Roman" w:hAnsi="Times New Roman"/>
          <w:color w:val="191919"/>
          <w:spacing w:val="-1"/>
          <w:sz w:val="18"/>
          <w:szCs w:val="18"/>
        </w:rPr>
        <w:t xml:space="preserve"> </w:t>
      </w:r>
      <w:r>
        <w:rPr>
          <w:rFonts w:ascii="Times New Roman" w:hAnsi="Times New Roman"/>
          <w:color w:val="191919"/>
          <w:sz w:val="18"/>
          <w:szCs w:val="18"/>
        </w:rPr>
        <w:t>see</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Catalog</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1"/>
          <w:sz w:val="18"/>
          <w:szCs w:val="18"/>
        </w:rPr>
        <w:t xml:space="preserve"> </w:t>
      </w:r>
      <w:r>
        <w:rPr>
          <w:rFonts w:ascii="Times New Roman" w:hAnsi="Times New Roman"/>
          <w:color w:val="191919"/>
          <w:sz w:val="18"/>
          <w:szCs w:val="18"/>
        </w:rPr>
        <w:t>information</w:t>
      </w:r>
      <w:r>
        <w:rPr>
          <w:rFonts w:ascii="Times New Roman" w:hAnsi="Times New Roman"/>
          <w:color w:val="191919"/>
          <w:spacing w:val="-1"/>
          <w:sz w:val="18"/>
          <w:szCs w:val="18"/>
        </w:rPr>
        <w:t xml:space="preserve"> </w:t>
      </w:r>
      <w:r>
        <w:rPr>
          <w:rFonts w:ascii="Times New Roman" w:hAnsi="Times New Roman"/>
          <w:color w:val="191919"/>
          <w:sz w:val="18"/>
          <w:szCs w:val="18"/>
        </w:rPr>
        <w:t>about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degrees</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fered).</w:t>
      </w:r>
      <w:r>
        <w:rPr>
          <w:rFonts w:ascii="Times New Roman" w:hAnsi="Times New Roman"/>
          <w:color w:val="191919"/>
          <w:spacing w:val="43"/>
          <w:sz w:val="18"/>
          <w:szCs w:val="18"/>
        </w:rPr>
        <w:t xml:space="preserve"> </w:t>
      </w:r>
      <w:r>
        <w:rPr>
          <w:rFonts w:ascii="Times New Roman" w:hAnsi="Times New Roman"/>
          <w:color w:val="191919"/>
          <w:sz w:val="18"/>
          <w:szCs w:val="18"/>
        </w:rPr>
        <w:t>Each</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2"/>
          <w:sz w:val="18"/>
          <w:szCs w:val="18"/>
        </w:rPr>
        <w:t xml:space="preserve"> </w:t>
      </w:r>
      <w:r>
        <w:rPr>
          <w:rFonts w:ascii="Times New Roman" w:hAnsi="Times New Roman"/>
          <w:color w:val="191919"/>
          <w:sz w:val="18"/>
          <w:szCs w:val="18"/>
        </w:rPr>
        <w:t>is</w:t>
      </w:r>
      <w:r>
        <w:rPr>
          <w:rFonts w:ascii="Times New Roman" w:hAnsi="Times New Roman"/>
          <w:color w:val="191919"/>
          <w:spacing w:val="-1"/>
          <w:sz w:val="18"/>
          <w:szCs w:val="18"/>
        </w:rPr>
        <w:t xml:space="preserve"> </w:t>
      </w:r>
      <w:r>
        <w:rPr>
          <w:rFonts w:ascii="Times New Roman" w:hAnsi="Times New Roman"/>
          <w:color w:val="191919"/>
          <w:sz w:val="18"/>
          <w:szCs w:val="18"/>
        </w:rPr>
        <w:t>approved and leads to Level-4</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Certification by the Geo</w:t>
      </w:r>
      <w:r>
        <w:rPr>
          <w:rFonts w:ascii="Times New Roman" w:hAnsi="Times New Roman"/>
          <w:color w:val="191919"/>
          <w:spacing w:val="-3"/>
          <w:sz w:val="18"/>
          <w:szCs w:val="18"/>
        </w:rPr>
        <w:t>r</w:t>
      </w:r>
      <w:r>
        <w:rPr>
          <w:rFonts w:ascii="Times New Roman" w:hAnsi="Times New Roman"/>
          <w:color w:val="191919"/>
          <w:sz w:val="18"/>
          <w:szCs w:val="18"/>
        </w:rPr>
        <w:t>gia Professional Standards Commission.</w:t>
      </w:r>
    </w:p>
    <w:p w:rsidR="00E178A2"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
    <w:p w:rsidR="00E178A2" w:rsidRPr="00E178A2" w:rsidRDefault="00E178A2" w:rsidP="00E178A2">
      <w:pPr>
        <w:widowControl w:val="0"/>
        <w:autoSpaceDE w:val="0"/>
        <w:autoSpaceDN w:val="0"/>
        <w:adjustRightInd w:val="0"/>
        <w:spacing w:after="0"/>
        <w:ind w:left="187"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z w:val="18"/>
          <w:szCs w:val="18"/>
        </w:rPr>
        <w:t>Minor</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Education</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fered</w:t>
      </w:r>
      <w:r>
        <w:rPr>
          <w:rFonts w:ascii="Times New Roman" w:hAnsi="Times New Roman"/>
          <w:color w:val="191919"/>
          <w:spacing w:val="-6"/>
          <w:sz w:val="18"/>
          <w:szCs w:val="18"/>
        </w:rPr>
        <w:t xml:space="preserve"> </w:t>
      </w:r>
      <w:r>
        <w:rPr>
          <w:rFonts w:ascii="Times New Roman" w:hAnsi="Times New Roman"/>
          <w:color w:val="191919"/>
          <w:sz w:val="18"/>
          <w:szCs w:val="18"/>
        </w:rPr>
        <w:t>to</w:t>
      </w:r>
      <w:r>
        <w:rPr>
          <w:rFonts w:ascii="Times New Roman" w:hAnsi="Times New Roman"/>
          <w:color w:val="191919"/>
          <w:spacing w:val="-6"/>
          <w:sz w:val="18"/>
          <w:szCs w:val="18"/>
        </w:rPr>
        <w:t xml:space="preserve"> </w:t>
      </w:r>
      <w:r>
        <w:rPr>
          <w:rFonts w:ascii="Times New Roman" w:hAnsi="Times New Roman"/>
          <w:color w:val="191919"/>
          <w:sz w:val="18"/>
          <w:szCs w:val="18"/>
        </w:rPr>
        <w:t>select</w:t>
      </w:r>
      <w:r>
        <w:rPr>
          <w:rFonts w:ascii="Times New Roman" w:hAnsi="Times New Roman"/>
          <w:color w:val="191919"/>
          <w:spacing w:val="-6"/>
          <w:sz w:val="18"/>
          <w:szCs w:val="18"/>
        </w:rPr>
        <w:t xml:space="preserve"> </w:t>
      </w:r>
      <w:r>
        <w:rPr>
          <w:rFonts w:ascii="Times New Roman" w:hAnsi="Times New Roman"/>
          <w:color w:val="191919"/>
          <w:sz w:val="18"/>
          <w:szCs w:val="18"/>
        </w:rPr>
        <w:t>students</w:t>
      </w:r>
      <w:r>
        <w:rPr>
          <w:rFonts w:ascii="Times New Roman" w:hAnsi="Times New Roman"/>
          <w:color w:val="191919"/>
          <w:spacing w:val="-6"/>
          <w:sz w:val="18"/>
          <w:szCs w:val="18"/>
        </w:rPr>
        <w:t xml:space="preserve"> </w:t>
      </w:r>
      <w:r>
        <w:rPr>
          <w:rFonts w:ascii="Times New Roman" w:hAnsi="Times New Roman"/>
          <w:color w:val="191919"/>
          <w:sz w:val="18"/>
          <w:szCs w:val="18"/>
        </w:rPr>
        <w:t>who</w:t>
      </w:r>
      <w:r>
        <w:rPr>
          <w:rFonts w:ascii="Times New Roman" w:hAnsi="Times New Roman"/>
          <w:color w:val="191919"/>
          <w:spacing w:val="-6"/>
          <w:sz w:val="18"/>
          <w:szCs w:val="18"/>
        </w:rPr>
        <w:t xml:space="preserve"> </w:t>
      </w:r>
      <w:r>
        <w:rPr>
          <w:rFonts w:ascii="Times New Roman" w:hAnsi="Times New Roman"/>
          <w:color w:val="191919"/>
          <w:sz w:val="18"/>
          <w:szCs w:val="18"/>
        </w:rPr>
        <w:t>are</w:t>
      </w:r>
      <w:r>
        <w:rPr>
          <w:rFonts w:ascii="Times New Roman" w:hAnsi="Times New Roman"/>
          <w:color w:val="191919"/>
          <w:spacing w:val="-6"/>
          <w:sz w:val="18"/>
          <w:szCs w:val="18"/>
        </w:rPr>
        <w:t xml:space="preserve"> </w:t>
      </w:r>
      <w:r>
        <w:rPr>
          <w:rFonts w:ascii="Times New Roman" w:hAnsi="Times New Roman"/>
          <w:color w:val="191919"/>
          <w:sz w:val="18"/>
          <w:szCs w:val="18"/>
        </w:rPr>
        <w:t>not</w:t>
      </w:r>
      <w:r>
        <w:rPr>
          <w:rFonts w:ascii="Times New Roman" w:hAnsi="Times New Roman"/>
          <w:color w:val="191919"/>
          <w:spacing w:val="-6"/>
          <w:sz w:val="18"/>
          <w:szCs w:val="18"/>
        </w:rPr>
        <w:t xml:space="preserve"> </w:t>
      </w:r>
      <w:r>
        <w:rPr>
          <w:rFonts w:ascii="Times New Roman" w:hAnsi="Times New Roman"/>
          <w:color w:val="191919"/>
          <w:sz w:val="18"/>
          <w:szCs w:val="18"/>
        </w:rPr>
        <w:t>Education</w:t>
      </w:r>
      <w:r>
        <w:rPr>
          <w:rFonts w:ascii="Times New Roman" w:hAnsi="Times New Roman"/>
          <w:color w:val="191919"/>
          <w:spacing w:val="-6"/>
          <w:sz w:val="18"/>
          <w:szCs w:val="18"/>
        </w:rPr>
        <w:t xml:space="preserve"> </w:t>
      </w:r>
      <w:r>
        <w:rPr>
          <w:rFonts w:ascii="Times New Roman" w:hAnsi="Times New Roman"/>
          <w:color w:val="191919"/>
          <w:sz w:val="18"/>
          <w:szCs w:val="18"/>
        </w:rPr>
        <w:t>Majors.</w:t>
      </w:r>
      <w:r>
        <w:rPr>
          <w:rFonts w:ascii="Times New Roman" w:hAnsi="Times New Roman"/>
          <w:color w:val="191919"/>
          <w:spacing w:val="30"/>
          <w:sz w:val="18"/>
          <w:szCs w:val="18"/>
        </w:rPr>
        <w:t xml:space="preserve"> </w:t>
      </w:r>
      <w:del w:id="26" w:author=" " w:date="2011-06-27T08:57:00Z">
        <w:r w:rsidDel="00B83381">
          <w:rPr>
            <w:rFonts w:ascii="Times New Roman" w:hAnsi="Times New Roman"/>
            <w:color w:val="191919"/>
            <w:spacing w:val="-13"/>
            <w:sz w:val="18"/>
            <w:szCs w:val="18"/>
          </w:rPr>
          <w:delText>T</w:delText>
        </w:r>
        <w:r w:rsidDel="00B83381">
          <w:rPr>
            <w:rFonts w:ascii="Times New Roman" w:hAnsi="Times New Roman"/>
            <w:color w:val="191919"/>
            <w:sz w:val="18"/>
            <w:szCs w:val="18"/>
          </w:rPr>
          <w:delText>wenty-one</w:delText>
        </w:r>
      </w:del>
      <w:ins w:id="27" w:author=" " w:date="2011-06-27T08:57:00Z">
        <w:r w:rsidR="00B83381">
          <w:rPr>
            <w:rFonts w:ascii="Times New Roman" w:hAnsi="Times New Roman"/>
            <w:color w:val="191919"/>
            <w:spacing w:val="-13"/>
            <w:sz w:val="18"/>
            <w:szCs w:val="18"/>
          </w:rPr>
          <w:t>Eighteen</w:t>
        </w:r>
      </w:ins>
      <w:r>
        <w:rPr>
          <w:rFonts w:ascii="Times New Roman" w:hAnsi="Times New Roman"/>
          <w:color w:val="191919"/>
          <w:spacing w:val="-6"/>
          <w:sz w:val="18"/>
          <w:szCs w:val="18"/>
        </w:rPr>
        <w:t xml:space="preserve"> </w:t>
      </w:r>
      <w:r>
        <w:rPr>
          <w:rFonts w:ascii="Times New Roman" w:hAnsi="Times New Roman"/>
          <w:color w:val="191919"/>
          <w:sz w:val="18"/>
          <w:szCs w:val="18"/>
        </w:rPr>
        <w:t>semester</w:t>
      </w:r>
      <w:r>
        <w:rPr>
          <w:rFonts w:ascii="Times New Roman" w:hAnsi="Times New Roman"/>
          <w:color w:val="191919"/>
          <w:spacing w:val="-6"/>
          <w:sz w:val="18"/>
          <w:szCs w:val="18"/>
        </w:rPr>
        <w:t xml:space="preserve"> </w:t>
      </w:r>
      <w:r>
        <w:rPr>
          <w:rFonts w:ascii="Times New Roman" w:hAnsi="Times New Roman"/>
          <w:color w:val="191919"/>
          <w:sz w:val="18"/>
          <w:szCs w:val="18"/>
        </w:rPr>
        <w:t>hours</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designated</w:t>
      </w:r>
      <w:r>
        <w:rPr>
          <w:rFonts w:ascii="Times New Roman" w:hAnsi="Times New Roman"/>
          <w:color w:val="191919"/>
          <w:spacing w:val="-6"/>
          <w:sz w:val="18"/>
          <w:szCs w:val="18"/>
        </w:rPr>
        <w:t xml:space="preserve"> </w:t>
      </w:r>
      <w:r>
        <w:rPr>
          <w:rFonts w:ascii="Times New Roman" w:hAnsi="Times New Roman"/>
          <w:color w:val="191919"/>
          <w:sz w:val="18"/>
          <w:szCs w:val="18"/>
        </w:rPr>
        <w:t>study</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required. All</w:t>
      </w:r>
      <w:r>
        <w:rPr>
          <w:rFonts w:ascii="Times New Roman" w:hAnsi="Times New Roman"/>
          <w:color w:val="191919"/>
          <w:spacing w:val="1"/>
          <w:sz w:val="18"/>
          <w:szCs w:val="18"/>
        </w:rPr>
        <w:t xml:space="preserve"> </w:t>
      </w:r>
      <w:r>
        <w:rPr>
          <w:rFonts w:ascii="Times New Roman" w:hAnsi="Times New Roman"/>
          <w:color w:val="191919"/>
          <w:sz w:val="18"/>
          <w:szCs w:val="18"/>
        </w:rPr>
        <w:t>students</w:t>
      </w:r>
      <w:r>
        <w:rPr>
          <w:rFonts w:ascii="Times New Roman" w:hAnsi="Times New Roman"/>
          <w:color w:val="191919"/>
          <w:spacing w:val="1"/>
          <w:sz w:val="18"/>
          <w:szCs w:val="18"/>
        </w:rPr>
        <w:t xml:space="preserve"> </w:t>
      </w:r>
      <w:r>
        <w:rPr>
          <w:rFonts w:ascii="Times New Roman" w:hAnsi="Times New Roman"/>
          <w:color w:val="191919"/>
          <w:sz w:val="18"/>
          <w:szCs w:val="18"/>
        </w:rPr>
        <w:t>who</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seeking</w:t>
      </w:r>
      <w:r>
        <w:rPr>
          <w:rFonts w:ascii="Times New Roman" w:hAnsi="Times New Roman"/>
          <w:color w:val="191919"/>
          <w:spacing w:val="1"/>
          <w:sz w:val="18"/>
          <w:szCs w:val="18"/>
        </w:rPr>
        <w:t xml:space="preserve"> </w:t>
      </w:r>
      <w:r>
        <w:rPr>
          <w:rFonts w:ascii="Times New Roman" w:hAnsi="Times New Roman"/>
          <w:color w:val="191919"/>
          <w:sz w:val="18"/>
          <w:szCs w:val="18"/>
        </w:rPr>
        <w:t>initial</w:t>
      </w:r>
      <w:r>
        <w:rPr>
          <w:rFonts w:ascii="Times New Roman" w:hAnsi="Times New Roman"/>
          <w:color w:val="191919"/>
          <w:spacing w:val="1"/>
          <w:sz w:val="18"/>
          <w:szCs w:val="18"/>
        </w:rPr>
        <w:t xml:space="preserve"> </w:t>
      </w:r>
      <w:r>
        <w:rPr>
          <w:rFonts w:ascii="Times New Roman" w:hAnsi="Times New Roman"/>
          <w:color w:val="191919"/>
          <w:sz w:val="18"/>
          <w:szCs w:val="18"/>
        </w:rPr>
        <w:t>Level</w:t>
      </w:r>
      <w:r>
        <w:rPr>
          <w:rFonts w:ascii="Times New Roman" w:hAnsi="Times New Roman"/>
          <w:color w:val="191919"/>
          <w:spacing w:val="-2"/>
          <w:sz w:val="18"/>
          <w:szCs w:val="18"/>
        </w:rPr>
        <w:t xml:space="preserve"> </w:t>
      </w:r>
      <w:r>
        <w:rPr>
          <w:rFonts w:ascii="Times New Roman" w:hAnsi="Times New Roman"/>
          <w:color w:val="191919"/>
          <w:spacing w:val="-16"/>
          <w:sz w:val="18"/>
          <w:szCs w:val="18"/>
        </w:rPr>
        <w:t>T</w:t>
      </w:r>
      <w:r>
        <w:rPr>
          <w:rFonts w:ascii="Times New Roman" w:hAnsi="Times New Roman"/>
          <w:color w:val="191919"/>
          <w:sz w:val="18"/>
          <w:szCs w:val="18"/>
        </w:rPr>
        <w:t>-4</w:t>
      </w:r>
      <w:r>
        <w:rPr>
          <w:rFonts w:ascii="Times New Roman" w:hAnsi="Times New Roman"/>
          <w:color w:val="191919"/>
          <w:spacing w:val="1"/>
          <w:sz w:val="18"/>
          <w:szCs w:val="18"/>
        </w:rPr>
        <w:t xml:space="preserve"> </w:t>
      </w:r>
      <w:r>
        <w:rPr>
          <w:rFonts w:ascii="Times New Roman" w:hAnsi="Times New Roman"/>
          <w:color w:val="191919"/>
          <w:sz w:val="18"/>
          <w:szCs w:val="18"/>
        </w:rPr>
        <w:t>Certification</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apply</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9"/>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Professional</w:t>
      </w:r>
      <w:r>
        <w:rPr>
          <w:rFonts w:ascii="Times New Roman" w:hAnsi="Times New Roman"/>
          <w:color w:val="191919"/>
          <w:spacing w:val="1"/>
          <w:sz w:val="18"/>
          <w:szCs w:val="18"/>
        </w:rPr>
        <w:t xml:space="preserve"> </w:t>
      </w:r>
      <w:r>
        <w:rPr>
          <w:rFonts w:ascii="Times New Roman" w:hAnsi="Times New Roman"/>
          <w:color w:val="191919"/>
          <w:sz w:val="18"/>
          <w:szCs w:val="18"/>
        </w:rPr>
        <w:t>Education</w:t>
      </w:r>
      <w:r>
        <w:rPr>
          <w:rFonts w:ascii="Times New Roman" w:hAnsi="Times New Roman"/>
          <w:color w:val="191919"/>
          <w:spacing w:val="1"/>
          <w:sz w:val="18"/>
          <w:szCs w:val="18"/>
        </w:rPr>
        <w:t xml:space="preserve"> </w:t>
      </w:r>
      <w:r>
        <w:rPr>
          <w:rFonts w:ascii="Times New Roman" w:hAnsi="Times New Roman"/>
          <w:color w:val="191919"/>
          <w:sz w:val="18"/>
          <w:szCs w:val="18"/>
        </w:rPr>
        <w:t>Unit/</w:t>
      </w:r>
      <w:r>
        <w:rPr>
          <w:rFonts w:ascii="Times New Roman" w:hAnsi="Times New Roman"/>
          <w:color w:val="191919"/>
          <w:spacing w:val="-12"/>
          <w:sz w:val="18"/>
          <w:szCs w:val="18"/>
        </w:rPr>
        <w:t>T</w:t>
      </w:r>
      <w:r>
        <w:rPr>
          <w:rFonts w:ascii="Times New Roman" w:hAnsi="Times New Roman"/>
          <w:color w:val="191919"/>
          <w:sz w:val="18"/>
          <w:szCs w:val="18"/>
        </w:rPr>
        <w:t>each</w:t>
      </w:r>
      <w:r>
        <w:rPr>
          <w:rFonts w:ascii="Times New Roman" w:hAnsi="Times New Roman"/>
          <w:color w:val="191919"/>
          <w:spacing w:val="-1"/>
          <w:sz w:val="18"/>
          <w:szCs w:val="18"/>
        </w:rPr>
        <w: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z w:val="18"/>
          <w:szCs w:val="18"/>
        </w:rPr>
        <w:t>Education</w:t>
      </w:r>
      <w:r>
        <w:rPr>
          <w:rFonts w:ascii="Times New Roman" w:hAnsi="Times New Roman"/>
          <w:color w:val="000000"/>
          <w:sz w:val="18"/>
          <w:szCs w:val="18"/>
        </w:rPr>
        <w:t xml:space="preserve"> </w:t>
      </w:r>
      <w:r>
        <w:rPr>
          <w:rFonts w:ascii="Times New Roman" w:hAnsi="Times New Roman"/>
          <w:color w:val="191919"/>
          <w:position w:val="1"/>
          <w:sz w:val="18"/>
          <w:szCs w:val="18"/>
        </w:rPr>
        <w:t>and are governed by all of the general</w:t>
      </w:r>
      <w:r>
        <w:rPr>
          <w:rFonts w:ascii="Times New Roman" w:hAnsi="Times New Roman"/>
          <w:color w:val="191919"/>
          <w:spacing w:val="-3"/>
          <w:position w:val="1"/>
          <w:sz w:val="18"/>
          <w:szCs w:val="18"/>
        </w:rPr>
        <w:t xml:space="preserve"> </w:t>
      </w:r>
      <w:r>
        <w:rPr>
          <w:rFonts w:ascii="Times New Roman" w:hAnsi="Times New Roman"/>
          <w:color w:val="191919"/>
          <w:spacing w:val="-13"/>
          <w:position w:val="1"/>
          <w:sz w:val="18"/>
          <w:szCs w:val="18"/>
        </w:rPr>
        <w:t>T</w:t>
      </w:r>
      <w:r>
        <w:rPr>
          <w:rFonts w:ascii="Times New Roman" w:hAnsi="Times New Roman"/>
          <w:color w:val="191919"/>
          <w:position w:val="1"/>
          <w:sz w:val="18"/>
          <w:szCs w:val="18"/>
        </w:rPr>
        <w:t>eacher Education policies as stated here under the section titled College of Education.</w:t>
      </w:r>
    </w:p>
    <w:p w:rsidR="00152F3B" w:rsidRDefault="00152F3B" w:rsidP="00E178A2">
      <w:pPr>
        <w:pStyle w:val="Heading2"/>
        <w:ind w:left="180" w:firstLine="0"/>
        <w:rPr>
          <w:rFonts w:ascii="Times New Roman" w:hAnsi="Times New Roman"/>
          <w:color w:val="000000"/>
          <w:sz w:val="18"/>
          <w:szCs w:val="18"/>
        </w:rPr>
      </w:pPr>
      <w:bookmarkStart w:id="28" w:name="_Toc295331395"/>
      <w:bookmarkStart w:id="29" w:name="_Toc295601318"/>
      <w:r>
        <w:rPr>
          <w:rFonts w:ascii="Times New Roman" w:hAnsi="Times New Roman"/>
          <w:color w:val="191919"/>
          <w:spacing w:val="-1"/>
          <w:sz w:val="24"/>
          <w:szCs w:val="24"/>
        </w:rPr>
        <w:t>A</w:t>
      </w:r>
      <w:r>
        <w:rPr>
          <w:rFonts w:ascii="Times New Roman" w:hAnsi="Times New Roman"/>
          <w:color w:val="191919"/>
          <w:spacing w:val="-1"/>
          <w:sz w:val="18"/>
          <w:szCs w:val="18"/>
        </w:rPr>
        <w:t>CCREDI</w:t>
      </w:r>
      <w:r>
        <w:rPr>
          <w:rFonts w:ascii="Times New Roman" w:hAnsi="Times New Roman"/>
          <w:color w:val="191919"/>
          <w:spacing w:val="-15"/>
          <w:sz w:val="18"/>
          <w:szCs w:val="18"/>
        </w:rPr>
        <w:t>TA</w:t>
      </w:r>
      <w:r>
        <w:rPr>
          <w:rFonts w:ascii="Times New Roman" w:hAnsi="Times New Roman"/>
          <w:color w:val="191919"/>
          <w:spacing w:val="-1"/>
          <w:sz w:val="18"/>
          <w:szCs w:val="18"/>
        </w:rPr>
        <w:t>TION</w:t>
      </w:r>
      <w:bookmarkEnd w:id="28"/>
      <w:bookmarkEnd w:id="29"/>
    </w:p>
    <w:p w:rsidR="00152F3B"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sz w:val="18"/>
          <w:szCs w:val="18"/>
        </w:rPr>
      </w:pP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accredite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4"/>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Standard</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Commissio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Nationa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Counci</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5"/>
          <w:sz w:val="18"/>
          <w:szCs w:val="18"/>
        </w:rPr>
        <w:t xml:space="preserve"> </w:t>
      </w:r>
      <w:r>
        <w:rPr>
          <w:rFonts w:ascii="Times New Roman" w:hAnsi="Times New Roman"/>
          <w:color w:val="191919"/>
          <w:spacing w:val="-1"/>
          <w:sz w:val="18"/>
          <w:szCs w:val="18"/>
        </w:rPr>
        <w:t>Ac</w:t>
      </w:r>
      <w:r>
        <w:rPr>
          <w:rFonts w:ascii="Times New Roman" w:hAnsi="Times New Roman"/>
          <w:color w:val="191919"/>
          <w:spacing w:val="-2"/>
          <w:sz w:val="18"/>
          <w:szCs w:val="18"/>
        </w:rPr>
        <w:t>c</w:t>
      </w:r>
      <w:r>
        <w:rPr>
          <w:rFonts w:ascii="Times New Roman" w:hAnsi="Times New Roman"/>
          <w:color w:val="191919"/>
          <w:spacing w:val="-1"/>
          <w:sz w:val="18"/>
          <w:szCs w:val="18"/>
        </w:rPr>
        <w:t>reditation 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full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1"/>
          <w:sz w:val="18"/>
          <w:szCs w:val="18"/>
        </w:rPr>
        <w:t>accredite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Commissio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College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Souther</w:t>
      </w:r>
      <w:r>
        <w:rPr>
          <w:rFonts w:ascii="Times New Roman" w:hAnsi="Times New Roman"/>
          <w:color w:val="191919"/>
          <w:sz w:val="18"/>
          <w:szCs w:val="18"/>
        </w:rPr>
        <w:t>n</w:t>
      </w:r>
      <w:r>
        <w:rPr>
          <w:rFonts w:ascii="Times New Roman" w:hAnsi="Times New Roman"/>
          <w:color w:val="191919"/>
          <w:spacing w:val="-16"/>
          <w:sz w:val="18"/>
          <w:szCs w:val="18"/>
        </w:rPr>
        <w:t xml:space="preserve"> </w:t>
      </w:r>
      <w:r>
        <w:rPr>
          <w:rFonts w:ascii="Times New Roman" w:hAnsi="Times New Roman"/>
          <w:color w:val="191919"/>
          <w:spacing w:val="-1"/>
          <w:sz w:val="18"/>
          <w:szCs w:val="18"/>
        </w:rPr>
        <w:t>Associatio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College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and School</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
          <w:sz w:val="18"/>
          <w:szCs w:val="18"/>
        </w:rPr>
        <w:t>awar</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Bachelo</w:t>
      </w:r>
      <w:r>
        <w:rPr>
          <w:rFonts w:ascii="Times New Roman" w:hAnsi="Times New Roman"/>
          <w:color w:val="191919"/>
          <w:spacing w:val="6"/>
          <w:sz w:val="18"/>
          <w:szCs w:val="18"/>
        </w:rPr>
        <w:t>r</w:t>
      </w:r>
      <w:r>
        <w:rPr>
          <w:rFonts w:ascii="Times New Roman" w:hAnsi="Times New Roman"/>
          <w:color w:val="191919"/>
          <w:spacing w:val="-11"/>
          <w:sz w:val="18"/>
          <w:szCs w:val="18"/>
        </w:rPr>
        <w:t>’</w:t>
      </w:r>
      <w:r>
        <w:rPr>
          <w:rFonts w:ascii="Times New Roman" w:hAnsi="Times New Roman"/>
          <w:color w:val="191919"/>
          <w:spacing w:val="-1"/>
          <w:sz w:val="18"/>
          <w:szCs w:val="18"/>
        </w:rPr>
        <w: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Maste</w:t>
      </w:r>
      <w:r>
        <w:rPr>
          <w:rFonts w:ascii="Times New Roman" w:hAnsi="Times New Roman"/>
          <w:color w:val="191919"/>
          <w:spacing w:val="6"/>
          <w:sz w:val="18"/>
          <w:szCs w:val="18"/>
        </w:rPr>
        <w:t>r</w:t>
      </w:r>
      <w:r>
        <w:rPr>
          <w:rFonts w:ascii="Times New Roman" w:hAnsi="Times New Roman"/>
          <w:color w:val="191919"/>
          <w:spacing w:val="-11"/>
          <w:sz w:val="18"/>
          <w:szCs w:val="18"/>
        </w:rPr>
        <w: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 Specialis</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degrees.</w:t>
      </w:r>
    </w:p>
    <w:p w:rsidR="00152F3B"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sz w:val="19"/>
          <w:szCs w:val="19"/>
        </w:rPr>
      </w:pPr>
    </w:p>
    <w:p w:rsidR="00152F3B" w:rsidRDefault="00152F3B" w:rsidP="00E178A2">
      <w:pPr>
        <w:pStyle w:val="Heading2"/>
        <w:ind w:left="180" w:firstLine="0"/>
        <w:rPr>
          <w:rFonts w:ascii="Times New Roman" w:hAnsi="Times New Roman"/>
          <w:color w:val="000000"/>
          <w:sz w:val="18"/>
          <w:szCs w:val="18"/>
        </w:rPr>
      </w:pPr>
      <w:bookmarkStart w:id="30" w:name="_Toc295331396"/>
      <w:bookmarkStart w:id="31" w:name="_Toc295601319"/>
      <w:r>
        <w:rPr>
          <w:rFonts w:ascii="Times New Roman" w:hAnsi="Times New Roman"/>
          <w:color w:val="191919"/>
          <w:spacing w:val="-1"/>
          <w:sz w:val="24"/>
          <w:szCs w:val="24"/>
        </w:rPr>
        <w:lastRenderedPageBreak/>
        <w:t>C</w:t>
      </w:r>
      <w:r>
        <w:rPr>
          <w:rFonts w:ascii="Times New Roman" w:hAnsi="Times New Roman"/>
          <w:color w:val="191919"/>
          <w:spacing w:val="-1"/>
          <w:sz w:val="18"/>
          <w:szCs w:val="18"/>
        </w:rPr>
        <w:t>E</w:t>
      </w:r>
      <w:r>
        <w:rPr>
          <w:rFonts w:ascii="Times New Roman" w:hAnsi="Times New Roman"/>
          <w:color w:val="191919"/>
          <w:spacing w:val="-8"/>
          <w:sz w:val="18"/>
          <w:szCs w:val="18"/>
        </w:rPr>
        <w:t>R</w:t>
      </w:r>
      <w:r>
        <w:rPr>
          <w:rFonts w:ascii="Times New Roman" w:hAnsi="Times New Roman"/>
          <w:color w:val="191919"/>
          <w:spacing w:val="-1"/>
          <w:sz w:val="18"/>
          <w:szCs w:val="18"/>
        </w:rPr>
        <w:t>TIFIC</w:t>
      </w:r>
      <w:r>
        <w:rPr>
          <w:rFonts w:ascii="Times New Roman" w:hAnsi="Times New Roman"/>
          <w:color w:val="191919"/>
          <w:spacing w:val="-15"/>
          <w:sz w:val="18"/>
          <w:szCs w:val="18"/>
        </w:rPr>
        <w:t>A</w:t>
      </w:r>
      <w:r>
        <w:rPr>
          <w:rFonts w:ascii="Times New Roman" w:hAnsi="Times New Roman"/>
          <w:color w:val="191919"/>
          <w:spacing w:val="-1"/>
          <w:sz w:val="18"/>
          <w:szCs w:val="18"/>
        </w:rPr>
        <w:t>TION</w:t>
      </w:r>
      <w:bookmarkEnd w:id="30"/>
      <w:bookmarkEnd w:id="31"/>
    </w:p>
    <w:p w:rsidR="00152F3B"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sz w:val="18"/>
          <w:szCs w:val="18"/>
        </w:rPr>
      </w:pP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approve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4"/>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Standard</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Commission</w:t>
      </w:r>
      <w:r>
        <w:rPr>
          <w:rFonts w:ascii="Times New Roman" w:hAnsi="Times New Roman"/>
          <w:color w:val="191919"/>
          <w:sz w:val="18"/>
          <w:szCs w:val="18"/>
        </w:rPr>
        <w:t>.</w:t>
      </w:r>
      <w:r>
        <w:rPr>
          <w:rFonts w:ascii="Times New Roman" w:hAnsi="Times New Roman"/>
          <w:color w:val="191919"/>
          <w:spacing w:val="29"/>
          <w:sz w:val="18"/>
          <w:szCs w:val="18"/>
        </w:rPr>
        <w:t xml:space="preserve"> </w:t>
      </w:r>
      <w:r>
        <w:rPr>
          <w:rFonts w:ascii="Times New Roman" w:hAnsi="Times New Roman"/>
          <w:color w:val="191919"/>
          <w:spacing w:val="-1"/>
          <w:sz w:val="18"/>
          <w:szCs w:val="18"/>
        </w:rPr>
        <w:t>Upo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completin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approve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pro</w:t>
      </w:r>
      <w:r>
        <w:rPr>
          <w:rFonts w:ascii="Times New Roman" w:hAnsi="Times New Roman"/>
          <w:color w:val="191919"/>
          <w:spacing w:val="1"/>
          <w:sz w:val="18"/>
          <w:szCs w:val="18"/>
        </w:rPr>
        <w:t>g</w:t>
      </w:r>
      <w:r>
        <w:rPr>
          <w:rFonts w:ascii="Times New Roman" w:hAnsi="Times New Roman"/>
          <w:color w:val="191919"/>
          <w:spacing w:val="-1"/>
          <w:sz w:val="18"/>
          <w:szCs w:val="18"/>
        </w:rPr>
        <w:t>ra</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1"/>
          <w:sz w:val="18"/>
          <w:szCs w:val="18"/>
        </w:rPr>
        <w:t>and 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recommendatio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graduate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receiv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4"/>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4</w:t>
      </w:r>
      <w:r>
        <w:rPr>
          <w:rFonts w:ascii="Times New Roman" w:hAnsi="Times New Roman"/>
          <w:color w:val="191919"/>
          <w:spacing w:val="-5"/>
          <w:sz w:val="18"/>
          <w:szCs w:val="18"/>
        </w:rPr>
        <w:t xml:space="preserve"> </w:t>
      </w:r>
      <w:r>
        <w:rPr>
          <w:rFonts w:ascii="Times New Roman" w:hAnsi="Times New Roman"/>
          <w:color w:val="191919"/>
          <w:spacing w:val="-1"/>
          <w:sz w:val="18"/>
          <w:szCs w:val="18"/>
        </w:rPr>
        <w:t>certificatio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teachers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basi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1"/>
          <w:sz w:val="18"/>
          <w:szCs w:val="18"/>
        </w:rPr>
        <w:t>credential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teachin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publi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4"/>
          <w:sz w:val="18"/>
          <w:szCs w:val="18"/>
        </w:rPr>
        <w:t>r</w:t>
      </w:r>
      <w:r>
        <w:rPr>
          <w:rFonts w:ascii="Times New Roman" w:hAnsi="Times New Roman"/>
          <w:color w:val="191919"/>
          <w:spacing w:val="-1"/>
          <w:sz w:val="18"/>
          <w:szCs w:val="18"/>
        </w:rPr>
        <w:t>gia</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1"/>
          <w:sz w:val="18"/>
          <w:szCs w:val="18"/>
        </w:rPr>
        <w:t>Pleas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not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designe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1"/>
          <w:sz w:val="18"/>
          <w:szCs w:val="18"/>
        </w:rPr>
        <w:t>mee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4"/>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1"/>
          <w:sz w:val="18"/>
          <w:szCs w:val="18"/>
        </w:rPr>
        <w:t>certificati</w:t>
      </w:r>
      <w:r>
        <w:rPr>
          <w:rFonts w:ascii="Times New Roman" w:hAnsi="Times New Roman"/>
          <w:color w:val="191919"/>
          <w:spacing w:val="-2"/>
          <w:sz w:val="18"/>
          <w:szCs w:val="18"/>
        </w:rPr>
        <w:t>o</w:t>
      </w:r>
      <w:r>
        <w:rPr>
          <w:rFonts w:ascii="Times New Roman" w:hAnsi="Times New Roman"/>
          <w:color w:val="191919"/>
          <w:spacing w:val="-1"/>
          <w:sz w:val="18"/>
          <w:szCs w:val="18"/>
        </w:rPr>
        <w:t>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cert</w:t>
      </w:r>
      <w:r>
        <w:rPr>
          <w:rFonts w:ascii="Times New Roman" w:hAnsi="Times New Roman"/>
          <w:color w:val="191919"/>
          <w:spacing w:val="-4"/>
          <w:sz w:val="18"/>
          <w:szCs w:val="18"/>
        </w:rPr>
        <w:t>i</w:t>
      </w:r>
      <w:r>
        <w:rPr>
          <w:rFonts w:ascii="Times New Roman" w:hAnsi="Times New Roman"/>
          <w:color w:val="191919"/>
          <w:spacing w:val="-1"/>
          <w:sz w:val="18"/>
          <w:szCs w:val="18"/>
        </w:rPr>
        <w:t>ficatio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4"/>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1"/>
          <w:sz w:val="18"/>
          <w:szCs w:val="18"/>
        </w:rPr>
        <w:t>d</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1"/>
          <w:sz w:val="18"/>
          <w:szCs w:val="18"/>
        </w:rPr>
        <w:t>change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producin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1"/>
          <w:sz w:val="18"/>
          <w:szCs w:val="18"/>
        </w:rPr>
        <w:t>change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approve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1"/>
          <w:sz w:val="18"/>
          <w:szCs w:val="18"/>
        </w:rPr>
        <w:t>programs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1"/>
          <w:sz w:val="18"/>
          <w:szCs w:val="18"/>
        </w:rPr>
        <w:t>Stud</w:t>
      </w:r>
      <w:r>
        <w:rPr>
          <w:rFonts w:ascii="Times New Roman" w:hAnsi="Times New Roman"/>
          <w:color w:val="191919"/>
          <w:spacing w:val="-2"/>
          <w:sz w:val="18"/>
          <w:szCs w:val="18"/>
        </w:rPr>
        <w:t>e</w:t>
      </w:r>
      <w:r>
        <w:rPr>
          <w:rFonts w:ascii="Times New Roman" w:hAnsi="Times New Roman"/>
          <w:color w:val="191919"/>
          <w:spacing w:val="-1"/>
          <w:sz w:val="18"/>
          <w:szCs w:val="18"/>
        </w:rPr>
        <w:t>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compl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change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change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impac</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certification</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t</w:t>
      </w:r>
      <w:r>
        <w:rPr>
          <w:rFonts w:ascii="Times New Roman" w:hAnsi="Times New Roman"/>
          <w:color w:val="191919"/>
          <w:spacing w:val="-1"/>
          <w:sz w:val="18"/>
          <w:szCs w:val="18"/>
        </w:rPr>
        <w:t>eac</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shoul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file application</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Certificatio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durin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eaching.</w:t>
      </w:r>
    </w:p>
    <w:p w:rsidR="00152F3B"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sz w:val="19"/>
          <w:szCs w:val="19"/>
        </w:rPr>
      </w:pPr>
    </w:p>
    <w:p w:rsidR="00152F3B" w:rsidRDefault="00152F3B" w:rsidP="00E178A2">
      <w:pPr>
        <w:pStyle w:val="Heading2"/>
        <w:ind w:left="180" w:firstLine="0"/>
        <w:rPr>
          <w:rFonts w:ascii="Times New Roman" w:hAnsi="Times New Roman"/>
          <w:color w:val="000000"/>
          <w:sz w:val="18"/>
          <w:szCs w:val="18"/>
        </w:rPr>
      </w:pPr>
      <w:bookmarkStart w:id="32" w:name="_Toc295331397"/>
      <w:bookmarkStart w:id="33" w:name="_Toc295601320"/>
      <w:r>
        <w:rPr>
          <w:rFonts w:ascii="Times New Roman" w:hAnsi="Times New Roman"/>
          <w:color w:val="191919"/>
          <w:spacing w:val="-1"/>
          <w:sz w:val="24"/>
          <w:szCs w:val="24"/>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1"/>
          <w:sz w:val="24"/>
          <w:szCs w:val="24"/>
        </w:rPr>
        <w:t>G</w:t>
      </w:r>
      <w:r>
        <w:rPr>
          <w:rFonts w:ascii="Times New Roman" w:hAnsi="Times New Roman"/>
          <w:color w:val="191919"/>
          <w:spacing w:val="-1"/>
          <w:sz w:val="18"/>
          <w:szCs w:val="18"/>
        </w:rPr>
        <w:t>OVERNANC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13"/>
          <w:sz w:val="18"/>
          <w:szCs w:val="18"/>
        </w:rPr>
        <w:t xml:space="preserve"> </w:t>
      </w:r>
      <w:r>
        <w:rPr>
          <w:rFonts w:ascii="Times New Roman" w:hAnsi="Times New Roman"/>
          <w:color w:val="191919"/>
          <w:spacing w:val="-1"/>
          <w:sz w:val="24"/>
          <w:szCs w:val="24"/>
        </w:rPr>
        <w:t>C</w:t>
      </w:r>
      <w:r>
        <w:rPr>
          <w:rFonts w:ascii="Times New Roman" w:hAnsi="Times New Roman"/>
          <w:color w:val="191919"/>
          <w:spacing w:val="-1"/>
          <w:sz w:val="18"/>
          <w:szCs w:val="18"/>
        </w:rPr>
        <w:t>URRICULA</w:t>
      </w:r>
      <w:bookmarkEnd w:id="32"/>
      <w:bookmarkEnd w:id="33"/>
    </w:p>
    <w:p w:rsidR="00152F3B"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University</w:t>
      </w:r>
      <w:r>
        <w:rPr>
          <w:rFonts w:ascii="Times New Roman" w:hAnsi="Times New Roman"/>
          <w:color w:val="191919"/>
          <w:spacing w:val="-11"/>
          <w:sz w:val="18"/>
          <w:szCs w:val="18"/>
        </w:rPr>
        <w: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Unit</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department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1"/>
          <w:sz w:val="18"/>
          <w:szCs w:val="18"/>
        </w:rPr>
        <w:t>Alb</w:t>
      </w:r>
      <w:r>
        <w:rPr>
          <w:rFonts w:ascii="Times New Roman" w:hAnsi="Times New Roman"/>
          <w:color w:val="191919"/>
          <w:spacing w:val="-2"/>
          <w:sz w:val="18"/>
          <w:szCs w:val="18"/>
        </w:rPr>
        <w:t>a</w:t>
      </w:r>
      <w:r>
        <w:rPr>
          <w:rFonts w:ascii="Times New Roman" w:hAnsi="Times New Roman"/>
          <w:color w:val="191919"/>
          <w:spacing w:val="-1"/>
          <w:sz w:val="18"/>
          <w:szCs w:val="18"/>
        </w:rPr>
        <w:t>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governe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policie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liste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section</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Dea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ficia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Certificat</w:t>
      </w:r>
      <w:r>
        <w:rPr>
          <w:rFonts w:ascii="Times New Roman" w:hAnsi="Times New Roman"/>
          <w:color w:val="191919"/>
          <w:spacing w:val="-2"/>
          <w:sz w:val="18"/>
          <w:szCs w:val="18"/>
        </w:rPr>
        <w:t>i</w:t>
      </w:r>
      <w:r>
        <w:rPr>
          <w:rFonts w:ascii="Times New Roman" w:hAnsi="Times New Roman"/>
          <w:color w:val="191919"/>
          <w:spacing w:val="-1"/>
          <w:sz w:val="18"/>
          <w:szCs w:val="18"/>
        </w:rPr>
        <w:t>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fice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1"/>
          <w:sz w:val="18"/>
          <w:szCs w:val="18"/>
        </w:rPr>
        <w:t>eacher Education</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ai</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Leadership Team.</w:t>
      </w:r>
    </w:p>
    <w:p w:rsidR="00152F3B" w:rsidRDefault="00152F3B"/>
    <w:p w:rsidR="00152F3B" w:rsidRDefault="00152F3B" w:rsidP="00E178A2">
      <w:pPr>
        <w:pStyle w:val="Heading2"/>
        <w:ind w:left="180" w:firstLine="0"/>
        <w:rPr>
          <w:rFonts w:ascii="Times New Roman" w:hAnsi="Times New Roman"/>
          <w:color w:val="000000"/>
          <w:sz w:val="24"/>
          <w:szCs w:val="24"/>
        </w:rPr>
      </w:pPr>
      <w:bookmarkStart w:id="34" w:name="_Toc295331398"/>
      <w:bookmarkStart w:id="35" w:name="_Toc295601321"/>
      <w:r>
        <w:rPr>
          <w:rFonts w:ascii="Times New Roman" w:hAnsi="Times New Roman"/>
          <w:color w:val="191919"/>
          <w:spacing w:val="-2"/>
          <w:sz w:val="32"/>
          <w:szCs w:val="32"/>
        </w:rPr>
        <w:t>B</w:t>
      </w:r>
      <w:r>
        <w:rPr>
          <w:rFonts w:ascii="Times New Roman" w:hAnsi="Times New Roman"/>
          <w:color w:val="191919"/>
          <w:spacing w:val="-2"/>
          <w:sz w:val="24"/>
          <w:szCs w:val="24"/>
        </w:rPr>
        <w:t>ACHELO</w:t>
      </w:r>
      <w:r>
        <w:rPr>
          <w:rFonts w:ascii="Times New Roman" w:hAnsi="Times New Roman"/>
          <w:color w:val="191919"/>
          <w:sz w:val="24"/>
          <w:szCs w:val="24"/>
        </w:rPr>
        <w:t>R</w:t>
      </w:r>
      <w:r>
        <w:rPr>
          <w:rFonts w:ascii="Times New Roman" w:hAnsi="Times New Roman"/>
          <w:color w:val="191919"/>
          <w:spacing w:val="17"/>
          <w:sz w:val="24"/>
          <w:szCs w:val="24"/>
        </w:rPr>
        <w:t xml:space="preserve"> </w:t>
      </w:r>
      <w:r>
        <w:rPr>
          <w:rFonts w:ascii="Times New Roman" w:hAnsi="Times New Roman"/>
          <w:color w:val="191919"/>
          <w:spacing w:val="-2"/>
          <w:sz w:val="24"/>
          <w:szCs w:val="24"/>
        </w:rPr>
        <w:t>O</w:t>
      </w:r>
      <w:r>
        <w:rPr>
          <w:rFonts w:ascii="Times New Roman" w:hAnsi="Times New Roman"/>
          <w:color w:val="191919"/>
          <w:sz w:val="24"/>
          <w:szCs w:val="24"/>
        </w:rPr>
        <w:t>F</w:t>
      </w:r>
      <w:r>
        <w:rPr>
          <w:rFonts w:ascii="Times New Roman" w:hAnsi="Times New Roman"/>
          <w:color w:val="191919"/>
          <w:spacing w:val="8"/>
          <w:sz w:val="24"/>
          <w:szCs w:val="24"/>
        </w:rPr>
        <w:t xml:space="preserve"> </w:t>
      </w:r>
      <w:r>
        <w:rPr>
          <w:rFonts w:ascii="Times New Roman" w:hAnsi="Times New Roman"/>
          <w:color w:val="191919"/>
          <w:spacing w:val="-2"/>
          <w:sz w:val="32"/>
          <w:szCs w:val="32"/>
        </w:rPr>
        <w:t>S</w:t>
      </w:r>
      <w:r>
        <w:rPr>
          <w:rFonts w:ascii="Times New Roman" w:hAnsi="Times New Roman"/>
          <w:color w:val="191919"/>
          <w:spacing w:val="-2"/>
          <w:sz w:val="24"/>
          <w:szCs w:val="24"/>
        </w:rPr>
        <w:t>CIENC</w:t>
      </w:r>
      <w:r>
        <w:rPr>
          <w:rFonts w:ascii="Times New Roman" w:hAnsi="Times New Roman"/>
          <w:color w:val="191919"/>
          <w:sz w:val="24"/>
          <w:szCs w:val="24"/>
        </w:rPr>
        <w:t>E</w:t>
      </w:r>
      <w:r>
        <w:rPr>
          <w:rFonts w:ascii="Times New Roman" w:hAnsi="Times New Roman"/>
          <w:color w:val="191919"/>
          <w:spacing w:val="17"/>
          <w:sz w:val="24"/>
          <w:szCs w:val="24"/>
        </w:rPr>
        <w:t xml:space="preserve"> </w:t>
      </w:r>
      <w:r>
        <w:rPr>
          <w:rFonts w:ascii="Times New Roman" w:hAnsi="Times New Roman"/>
          <w:color w:val="191919"/>
          <w:spacing w:val="-2"/>
          <w:sz w:val="24"/>
          <w:szCs w:val="24"/>
        </w:rPr>
        <w:t>I</w:t>
      </w:r>
      <w:r>
        <w:rPr>
          <w:rFonts w:ascii="Times New Roman" w:hAnsi="Times New Roman"/>
          <w:color w:val="191919"/>
          <w:sz w:val="24"/>
          <w:szCs w:val="24"/>
        </w:rPr>
        <w:t>N</w:t>
      </w:r>
      <w:r>
        <w:rPr>
          <w:rFonts w:ascii="Times New Roman" w:hAnsi="Times New Roman"/>
          <w:color w:val="191919"/>
          <w:spacing w:val="17"/>
          <w:sz w:val="24"/>
          <w:szCs w:val="24"/>
        </w:rPr>
        <w:t xml:space="preserve"> </w:t>
      </w:r>
      <w:r>
        <w:rPr>
          <w:rFonts w:ascii="Times New Roman" w:hAnsi="Times New Roman"/>
          <w:color w:val="191919"/>
          <w:spacing w:val="-2"/>
          <w:sz w:val="32"/>
          <w:szCs w:val="32"/>
        </w:rPr>
        <w:t>E</w:t>
      </w:r>
      <w:r>
        <w:rPr>
          <w:rFonts w:ascii="Times New Roman" w:hAnsi="Times New Roman"/>
          <w:color w:val="191919"/>
          <w:spacing w:val="-2"/>
          <w:sz w:val="24"/>
          <w:szCs w:val="24"/>
        </w:rPr>
        <w:t>AR</w:t>
      </w:r>
      <w:r>
        <w:rPr>
          <w:rFonts w:ascii="Times New Roman" w:hAnsi="Times New Roman"/>
          <w:color w:val="191919"/>
          <w:spacing w:val="-24"/>
          <w:sz w:val="24"/>
          <w:szCs w:val="24"/>
        </w:rPr>
        <w:t>L</w:t>
      </w:r>
      <w:r>
        <w:rPr>
          <w:rFonts w:ascii="Times New Roman" w:hAnsi="Times New Roman"/>
          <w:color w:val="191919"/>
          <w:sz w:val="24"/>
          <w:szCs w:val="24"/>
        </w:rPr>
        <w:t>Y</w:t>
      </w:r>
      <w:r>
        <w:rPr>
          <w:rFonts w:ascii="Times New Roman" w:hAnsi="Times New Roman"/>
          <w:color w:val="191919"/>
          <w:spacing w:val="8"/>
          <w:sz w:val="24"/>
          <w:szCs w:val="24"/>
        </w:rPr>
        <w:t xml:space="preserve"> </w:t>
      </w:r>
      <w:r>
        <w:rPr>
          <w:rFonts w:ascii="Times New Roman" w:hAnsi="Times New Roman"/>
          <w:color w:val="191919"/>
          <w:spacing w:val="-2"/>
          <w:sz w:val="32"/>
          <w:szCs w:val="32"/>
        </w:rPr>
        <w:t>C</w:t>
      </w:r>
      <w:r>
        <w:rPr>
          <w:rFonts w:ascii="Times New Roman" w:hAnsi="Times New Roman"/>
          <w:color w:val="191919"/>
          <w:spacing w:val="-2"/>
          <w:sz w:val="24"/>
          <w:szCs w:val="24"/>
        </w:rPr>
        <w:t>HILDHOO</w:t>
      </w:r>
      <w:r>
        <w:rPr>
          <w:rFonts w:ascii="Times New Roman" w:hAnsi="Times New Roman"/>
          <w:color w:val="191919"/>
          <w:sz w:val="24"/>
          <w:szCs w:val="24"/>
        </w:rPr>
        <w:t>D</w:t>
      </w:r>
      <w:r>
        <w:rPr>
          <w:rFonts w:ascii="Times New Roman" w:hAnsi="Times New Roman"/>
          <w:color w:val="191919"/>
          <w:spacing w:val="17"/>
          <w:sz w:val="24"/>
          <w:szCs w:val="24"/>
        </w:rPr>
        <w:t xml:space="preserve"> </w:t>
      </w:r>
      <w:r>
        <w:rPr>
          <w:rFonts w:ascii="Times New Roman" w:hAnsi="Times New Roman"/>
          <w:color w:val="191919"/>
          <w:spacing w:val="-2"/>
          <w:sz w:val="32"/>
          <w:szCs w:val="32"/>
        </w:rPr>
        <w:t>E</w:t>
      </w:r>
      <w:r>
        <w:rPr>
          <w:rFonts w:ascii="Times New Roman" w:hAnsi="Times New Roman"/>
          <w:color w:val="191919"/>
          <w:spacing w:val="-2"/>
          <w:sz w:val="24"/>
          <w:szCs w:val="24"/>
        </w:rPr>
        <w:t>DUC</w:t>
      </w:r>
      <w:r>
        <w:rPr>
          <w:rFonts w:ascii="Times New Roman" w:hAnsi="Times New Roman"/>
          <w:color w:val="191919"/>
          <w:spacing w:val="-20"/>
          <w:sz w:val="24"/>
          <w:szCs w:val="24"/>
        </w:rPr>
        <w:t>A</w:t>
      </w:r>
      <w:r>
        <w:rPr>
          <w:rFonts w:ascii="Times New Roman" w:hAnsi="Times New Roman"/>
          <w:color w:val="191919"/>
          <w:spacing w:val="-2"/>
          <w:sz w:val="24"/>
          <w:szCs w:val="24"/>
        </w:rPr>
        <w:t>TION</w:t>
      </w:r>
      <w:bookmarkEnd w:id="34"/>
      <w:bookmarkEnd w:id="35"/>
    </w:p>
    <w:p w:rsidR="00152F3B" w:rsidRDefault="00152F3B" w:rsidP="00152F3B">
      <w:pPr>
        <w:widowControl w:val="0"/>
        <w:autoSpaceDE w:val="0"/>
        <w:autoSpaceDN w:val="0"/>
        <w:adjustRightInd w:val="0"/>
        <w:spacing w:before="13" w:after="0" w:line="200" w:lineRule="exact"/>
        <w:ind w:left="180" w:firstLine="0"/>
        <w:rPr>
          <w:rFonts w:ascii="Times New Roman" w:hAnsi="Times New Roman"/>
          <w:color w:val="000000"/>
          <w:sz w:val="20"/>
          <w:szCs w:val="20"/>
        </w:rPr>
      </w:pPr>
    </w:p>
    <w:p w:rsidR="007D77D2" w:rsidRDefault="00152F3B" w:rsidP="00152F3B">
      <w:pPr>
        <w:ind w:left="180" w:firstLine="0"/>
      </w:pPr>
      <w:r>
        <w:rPr>
          <w:rFonts w:ascii="Times New Roman" w:hAnsi="Times New Roman"/>
          <w:b/>
          <w:bCs/>
          <w:color w:val="191919"/>
          <w:spacing w:val="-1"/>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4"/>
          <w:sz w:val="18"/>
          <w:szCs w:val="18"/>
        </w:rPr>
        <w:t>T</w:t>
      </w:r>
      <w:r>
        <w:rPr>
          <w:rFonts w:ascii="Times New Roman" w:hAnsi="Times New Roman"/>
          <w:b/>
          <w:bCs/>
          <w:color w:val="191919"/>
          <w:spacing w:val="-1"/>
          <w:sz w:val="18"/>
          <w:szCs w:val="18"/>
        </w:rPr>
        <w:t>itle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C</w:t>
      </w:r>
      <w:r>
        <w:rPr>
          <w:rFonts w:ascii="Times New Roman" w:hAnsi="Times New Roman"/>
          <w:b/>
          <w:bCs/>
          <w:color w:val="191919"/>
          <w:spacing w:val="-4"/>
          <w:sz w:val="18"/>
          <w:szCs w:val="18"/>
        </w:rPr>
        <w:t>r</w:t>
      </w:r>
      <w:r>
        <w:rPr>
          <w:rFonts w:ascii="Times New Roman" w:hAnsi="Times New Roman"/>
          <w:b/>
          <w:bCs/>
          <w:color w:val="191919"/>
          <w:spacing w:val="-1"/>
          <w:sz w:val="18"/>
          <w:szCs w:val="18"/>
        </w:rPr>
        <w:t>edi</w:t>
      </w:r>
      <w:r>
        <w:rPr>
          <w:rFonts w:ascii="Times New Roman" w:hAnsi="Times New Roman"/>
          <w:b/>
          <w:bCs/>
          <w:color w:val="191919"/>
          <w:sz w:val="18"/>
          <w:szCs w:val="18"/>
        </w:rPr>
        <w:t>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Hrs.</w:t>
      </w:r>
    </w:p>
    <w:p w:rsidR="00152F3B" w:rsidDel="002C5A9D" w:rsidRDefault="00152F3B" w:rsidP="00152F3B">
      <w:pPr>
        <w:widowControl w:val="0"/>
        <w:tabs>
          <w:tab w:val="left" w:pos="3260"/>
          <w:tab w:val="left" w:pos="9630"/>
          <w:tab w:val="left" w:pos="9960"/>
        </w:tabs>
        <w:autoSpaceDE w:val="0"/>
        <w:autoSpaceDN w:val="0"/>
        <w:adjustRightInd w:val="0"/>
        <w:spacing w:after="0" w:line="430" w:lineRule="atLeast"/>
        <w:ind w:left="180" w:right="130" w:firstLine="50"/>
        <w:rPr>
          <w:del w:id="36" w:author="whu" w:date="2011-06-22T08:40:00Z"/>
          <w:rFonts w:ascii="Times New Roman" w:hAnsi="Times New Roman"/>
          <w:color w:val="000000"/>
          <w:sz w:val="18"/>
          <w:szCs w:val="18"/>
        </w:rPr>
      </w:pPr>
      <w:del w:id="37" w:author="whu" w:date="2011-06-22T08:40: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2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ESSENTIA</w:delText>
        </w:r>
        <w:r w:rsidDel="002C5A9D">
          <w:rPr>
            <w:rFonts w:ascii="Times New Roman" w:hAnsi="Times New Roman"/>
            <w:b/>
            <w:bCs/>
            <w:color w:val="191919"/>
            <w:sz w:val="18"/>
            <w:szCs w:val="18"/>
          </w:rPr>
          <w:delText>L</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SKILL</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9</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180" w:type="dxa"/>
        <w:tblLayout w:type="fixed"/>
        <w:tblCellMar>
          <w:left w:w="0" w:type="dxa"/>
          <w:right w:w="0" w:type="dxa"/>
        </w:tblCellMar>
        <w:tblLook w:val="0000"/>
      </w:tblPr>
      <w:tblGrid>
        <w:gridCol w:w="834"/>
        <w:gridCol w:w="1001"/>
        <w:gridCol w:w="5031"/>
        <w:gridCol w:w="2934"/>
      </w:tblGrid>
      <w:tr w:rsidR="00152F3B" w:rsidRPr="007A7452" w:rsidDel="002C5A9D" w:rsidTr="00152F3B">
        <w:trPr>
          <w:trHeight w:hRule="exact" w:val="237"/>
          <w:del w:id="38" w:author="whu" w:date="2011-06-22T08:40: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40" w:firstLine="50"/>
              <w:rPr>
                <w:del w:id="39" w:author="whu" w:date="2011-06-22T08:40:00Z"/>
                <w:rFonts w:ascii="Times New Roman" w:hAnsi="Times New Roman"/>
                <w:sz w:val="24"/>
                <w:szCs w:val="24"/>
              </w:rPr>
            </w:pPr>
            <w:del w:id="40" w:author="whu" w:date="2011-06-22T08:40:00Z">
              <w:r w:rsidRPr="007A7452" w:rsidDel="002C5A9D">
                <w:rPr>
                  <w:rFonts w:ascii="Times New Roman" w:hAnsi="Times New Roman"/>
                  <w:color w:val="191919"/>
                  <w:spacing w:val="-1"/>
                  <w:sz w:val="18"/>
                  <w:szCs w:val="18"/>
                </w:rPr>
                <w:delText>ENGL</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286" w:firstLine="50"/>
              <w:rPr>
                <w:del w:id="41" w:author="whu" w:date="2011-06-22T08:40:00Z"/>
                <w:rFonts w:ascii="Times New Roman" w:hAnsi="Times New Roman"/>
                <w:sz w:val="24"/>
                <w:szCs w:val="24"/>
              </w:rPr>
            </w:pPr>
            <w:del w:id="42"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365" w:firstLine="50"/>
              <w:rPr>
                <w:del w:id="43" w:author="whu" w:date="2011-06-22T08:40:00Z"/>
                <w:rFonts w:ascii="Times New Roman" w:hAnsi="Times New Roman"/>
                <w:sz w:val="24"/>
                <w:szCs w:val="24"/>
              </w:rPr>
            </w:pPr>
            <w:del w:id="44" w:author="whu" w:date="2011-06-22T08:40:00Z">
              <w:r w:rsidRPr="007A7452" w:rsidDel="002C5A9D">
                <w:rPr>
                  <w:rFonts w:ascii="Times New Roman" w:hAnsi="Times New Roman"/>
                  <w:color w:val="191919"/>
                  <w:spacing w:val="-1"/>
                  <w:sz w:val="18"/>
                  <w:szCs w:val="18"/>
                </w:rPr>
                <w:delText>Englis</w:delText>
              </w:r>
              <w:r w:rsidRPr="007A7452" w:rsidDel="002C5A9D">
                <w:rPr>
                  <w:rFonts w:ascii="Times New Roman" w:hAnsi="Times New Roman"/>
                  <w:color w:val="191919"/>
                  <w:sz w:val="18"/>
                  <w:szCs w:val="18"/>
                </w:rPr>
                <w:delText>h</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Compositio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right="40" w:firstLine="50"/>
              <w:jc w:val="right"/>
              <w:rPr>
                <w:del w:id="45" w:author="whu" w:date="2011-06-22T08:40:00Z"/>
                <w:rFonts w:ascii="Times New Roman" w:hAnsi="Times New Roman"/>
                <w:sz w:val="24"/>
                <w:szCs w:val="24"/>
              </w:rPr>
            </w:pPr>
            <w:del w:id="46"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47" w:author="whu" w:date="2011-06-22T08:40: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48" w:author="whu" w:date="2011-06-22T08:40:00Z"/>
                <w:rFonts w:ascii="Times New Roman" w:hAnsi="Times New Roman"/>
                <w:sz w:val="24"/>
                <w:szCs w:val="24"/>
              </w:rPr>
            </w:pPr>
            <w:del w:id="49" w:author="whu" w:date="2011-06-22T08:40:00Z">
              <w:r w:rsidRPr="007A7452" w:rsidDel="002C5A9D">
                <w:rPr>
                  <w:rFonts w:ascii="Times New Roman" w:hAnsi="Times New Roman"/>
                  <w:color w:val="191919"/>
                  <w:spacing w:val="-1"/>
                  <w:sz w:val="18"/>
                  <w:szCs w:val="18"/>
                </w:rPr>
                <w:delText>HONR</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50" w:author="whu" w:date="2011-06-22T08:40:00Z"/>
                <w:rFonts w:ascii="Times New Roman" w:hAnsi="Times New Roman"/>
                <w:sz w:val="24"/>
                <w:szCs w:val="24"/>
              </w:rPr>
            </w:pPr>
            <w:del w:id="51" w:author="whu" w:date="2011-06-22T08:40:00Z">
              <w:r w:rsidRPr="007A7452" w:rsidDel="002C5A9D">
                <w:rPr>
                  <w:rFonts w:ascii="Times New Roman" w:hAnsi="Times New Roman"/>
                  <w:color w:val="191919"/>
                  <w:spacing w:val="-8"/>
                  <w:sz w:val="18"/>
                  <w:szCs w:val="18"/>
                </w:rPr>
                <w:delText>1111</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52" w:author="whu" w:date="2011-06-22T08:40:00Z"/>
                <w:rFonts w:ascii="Times New Roman" w:hAnsi="Times New Roman"/>
                <w:sz w:val="24"/>
                <w:szCs w:val="24"/>
              </w:rPr>
            </w:pPr>
            <w:del w:id="53" w:author="whu" w:date="2011-06-22T08:40: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54" w:author="whu" w:date="2011-06-22T08:40:00Z"/>
                <w:rFonts w:ascii="Times New Roman" w:hAnsi="Times New Roman"/>
                <w:sz w:val="24"/>
                <w:szCs w:val="24"/>
              </w:rPr>
            </w:pPr>
            <w:del w:id="55"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56" w:author="whu" w:date="2011-06-22T08:40: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57" w:author="whu" w:date="2011-06-22T08:40:00Z"/>
                <w:rFonts w:ascii="Times New Roman" w:hAnsi="Times New Roman"/>
                <w:sz w:val="24"/>
                <w:szCs w:val="24"/>
              </w:rPr>
            </w:pPr>
            <w:del w:id="58" w:author="whu" w:date="2011-06-22T08:40:00Z">
              <w:r w:rsidRPr="007A7452" w:rsidDel="002C5A9D">
                <w:rPr>
                  <w:rFonts w:ascii="Times New Roman" w:hAnsi="Times New Roman"/>
                  <w:color w:val="191919"/>
                  <w:spacing w:val="-1"/>
                  <w:sz w:val="18"/>
                  <w:szCs w:val="18"/>
                </w:rPr>
                <w:delText>ENGL</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59" w:author="whu" w:date="2011-06-22T08:40:00Z"/>
                <w:rFonts w:ascii="Times New Roman" w:hAnsi="Times New Roman"/>
                <w:sz w:val="24"/>
                <w:szCs w:val="24"/>
              </w:rPr>
            </w:pPr>
            <w:del w:id="60"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102</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61" w:author="whu" w:date="2011-06-22T08:40:00Z"/>
                <w:rFonts w:ascii="Times New Roman" w:hAnsi="Times New Roman"/>
                <w:sz w:val="24"/>
                <w:szCs w:val="24"/>
              </w:rPr>
            </w:pPr>
            <w:del w:id="62" w:author="whu" w:date="2011-06-22T08:40:00Z">
              <w:r w:rsidRPr="007A7452" w:rsidDel="002C5A9D">
                <w:rPr>
                  <w:rFonts w:ascii="Times New Roman" w:hAnsi="Times New Roman"/>
                  <w:color w:val="191919"/>
                  <w:spacing w:val="-1"/>
                  <w:sz w:val="18"/>
                  <w:szCs w:val="18"/>
                </w:rPr>
                <w:delText>Englis</w:delText>
              </w:r>
              <w:r w:rsidRPr="007A7452" w:rsidDel="002C5A9D">
                <w:rPr>
                  <w:rFonts w:ascii="Times New Roman" w:hAnsi="Times New Roman"/>
                  <w:color w:val="191919"/>
                  <w:sz w:val="18"/>
                  <w:szCs w:val="18"/>
                </w:rPr>
                <w:delText>h</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Compositio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63" w:author="whu" w:date="2011-06-22T08:40:00Z"/>
                <w:rFonts w:ascii="Times New Roman" w:hAnsi="Times New Roman"/>
                <w:sz w:val="24"/>
                <w:szCs w:val="24"/>
              </w:rPr>
            </w:pPr>
            <w:del w:id="64"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65" w:author="whu" w:date="2011-06-22T08:40: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66" w:author="whu" w:date="2011-06-22T08:40:00Z"/>
                <w:rFonts w:ascii="Times New Roman" w:hAnsi="Times New Roman"/>
                <w:sz w:val="24"/>
                <w:szCs w:val="24"/>
              </w:rPr>
            </w:pPr>
            <w:del w:id="67" w:author="whu" w:date="2011-06-22T08:40:00Z">
              <w:r w:rsidRPr="007A7452" w:rsidDel="002C5A9D">
                <w:rPr>
                  <w:rFonts w:ascii="Times New Roman" w:hAnsi="Times New Roman"/>
                  <w:color w:val="191919"/>
                  <w:spacing w:val="-1"/>
                  <w:sz w:val="18"/>
                  <w:szCs w:val="18"/>
                </w:rPr>
                <w:delText>HONR</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68" w:author="whu" w:date="2011-06-22T08:40:00Z"/>
                <w:rFonts w:ascii="Times New Roman" w:hAnsi="Times New Roman"/>
                <w:sz w:val="24"/>
                <w:szCs w:val="24"/>
              </w:rPr>
            </w:pPr>
            <w:del w:id="69" w:author="whu" w:date="2011-06-22T08:40:00Z">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pacing w:val="-1"/>
                  <w:sz w:val="18"/>
                  <w:szCs w:val="18"/>
                </w:rPr>
                <w:delText>1</w:delText>
              </w:r>
              <w:r w:rsidRPr="007A7452" w:rsidDel="002C5A9D">
                <w:rPr>
                  <w:rFonts w:ascii="Times New Roman" w:hAnsi="Times New Roman"/>
                  <w:color w:val="191919"/>
                  <w:sz w:val="18"/>
                  <w:szCs w:val="18"/>
                </w:rPr>
                <w:delText>2</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70" w:author="whu" w:date="2011-06-22T08:40:00Z"/>
                <w:rFonts w:ascii="Times New Roman" w:hAnsi="Times New Roman"/>
                <w:sz w:val="24"/>
                <w:szCs w:val="24"/>
              </w:rPr>
            </w:pPr>
            <w:del w:id="71" w:author="whu" w:date="2011-06-22T08:40: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72" w:author="whu" w:date="2011-06-22T08:40:00Z"/>
                <w:rFonts w:ascii="Times New Roman" w:hAnsi="Times New Roman"/>
                <w:sz w:val="24"/>
                <w:szCs w:val="24"/>
              </w:rPr>
            </w:pPr>
            <w:del w:id="73"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74" w:author="whu" w:date="2011-06-22T08:40: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75" w:author="whu" w:date="2011-06-22T08:40:00Z"/>
                <w:rFonts w:ascii="Times New Roman" w:hAnsi="Times New Roman"/>
                <w:sz w:val="24"/>
                <w:szCs w:val="24"/>
              </w:rPr>
            </w:pPr>
            <w:del w:id="76" w:author="whu" w:date="2011-06-22T08:40:00Z">
              <w:r w:rsidRPr="007A7452" w:rsidDel="002C5A9D">
                <w:rPr>
                  <w:rFonts w:ascii="Times New Roman" w:hAnsi="Times New Roman"/>
                  <w:color w:val="191919"/>
                  <w:spacing w:val="-1"/>
                  <w:sz w:val="18"/>
                  <w:szCs w:val="18"/>
                </w:rPr>
                <w:delText>M</w:delText>
              </w:r>
              <w:r w:rsidRPr="007A7452" w:rsidDel="002C5A9D">
                <w:rPr>
                  <w:rFonts w:ascii="Times New Roman" w:hAnsi="Times New Roman"/>
                  <w:color w:val="191919"/>
                  <w:spacing w:val="-21"/>
                  <w:sz w:val="18"/>
                  <w:szCs w:val="18"/>
                </w:rPr>
                <w:delText>A</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H</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77" w:author="whu" w:date="2011-06-22T08:40:00Z"/>
                <w:rFonts w:ascii="Times New Roman" w:hAnsi="Times New Roman"/>
                <w:sz w:val="24"/>
                <w:szCs w:val="24"/>
              </w:rPr>
            </w:pPr>
            <w:del w:id="78" w:author="whu" w:date="2011-06-22T08:40:00Z">
              <w:r w:rsidRPr="007A7452" w:rsidDel="002C5A9D">
                <w:rPr>
                  <w:rFonts w:ascii="Times New Roman" w:hAnsi="Times New Roman"/>
                  <w:color w:val="191919"/>
                  <w:spacing w:val="-8"/>
                  <w:sz w:val="18"/>
                  <w:szCs w:val="18"/>
                </w:rPr>
                <w:delText>1111</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79" w:author="whu" w:date="2011-06-22T08:40:00Z"/>
                <w:rFonts w:ascii="Times New Roman" w:hAnsi="Times New Roman"/>
                <w:sz w:val="24"/>
                <w:szCs w:val="24"/>
              </w:rPr>
            </w:pPr>
            <w:del w:id="80" w:author="whu" w:date="2011-06-22T08:40:00Z">
              <w:r w:rsidRPr="007A7452" w:rsidDel="002C5A9D">
                <w:rPr>
                  <w:rFonts w:ascii="Times New Roman" w:hAnsi="Times New Roman"/>
                  <w:color w:val="191919"/>
                  <w:spacing w:val="-1"/>
                  <w:sz w:val="18"/>
                  <w:szCs w:val="18"/>
                </w:rPr>
                <w:delText>Colleg</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Algebra</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81" w:author="whu" w:date="2011-06-22T08:40:00Z"/>
                <w:rFonts w:ascii="Times New Roman" w:hAnsi="Times New Roman"/>
                <w:sz w:val="24"/>
                <w:szCs w:val="24"/>
              </w:rPr>
            </w:pPr>
            <w:del w:id="82" w:author="whu" w:date="2011-06-22T08:40:00Z">
              <w:r w:rsidRPr="007A7452" w:rsidDel="002C5A9D">
                <w:rPr>
                  <w:rFonts w:ascii="Times New Roman" w:hAnsi="Times New Roman"/>
                  <w:color w:val="191919"/>
                  <w:sz w:val="18"/>
                  <w:szCs w:val="18"/>
                </w:rPr>
                <w:delText>3</w:delText>
              </w:r>
            </w:del>
          </w:p>
        </w:tc>
      </w:tr>
    </w:tbl>
    <w:p w:rsidR="00152F3B" w:rsidDel="002C5A9D" w:rsidRDefault="00152F3B" w:rsidP="00152F3B">
      <w:pPr>
        <w:widowControl w:val="0"/>
        <w:autoSpaceDE w:val="0"/>
        <w:autoSpaceDN w:val="0"/>
        <w:adjustRightInd w:val="0"/>
        <w:spacing w:before="2" w:after="0" w:line="120" w:lineRule="exact"/>
        <w:ind w:firstLine="50"/>
        <w:rPr>
          <w:del w:id="83" w:author="whu" w:date="2011-06-22T08:40:00Z"/>
          <w:rFonts w:ascii="Times New Roman" w:hAnsi="Times New Roman"/>
          <w:sz w:val="12"/>
          <w:szCs w:val="12"/>
        </w:rPr>
      </w:pPr>
    </w:p>
    <w:p w:rsidR="00152F3B" w:rsidDel="002C5A9D" w:rsidRDefault="00152F3B" w:rsidP="00152F3B">
      <w:pPr>
        <w:widowControl w:val="0"/>
        <w:tabs>
          <w:tab w:val="left" w:pos="9630"/>
        </w:tabs>
        <w:autoSpaceDE w:val="0"/>
        <w:autoSpaceDN w:val="0"/>
        <w:adjustRightInd w:val="0"/>
        <w:spacing w:after="0"/>
        <w:ind w:left="270" w:firstLine="0"/>
        <w:rPr>
          <w:del w:id="84" w:author="whu" w:date="2011-06-22T08:40:00Z"/>
          <w:rFonts w:ascii="Times New Roman" w:hAnsi="Times New Roman"/>
          <w:color w:val="000000"/>
          <w:sz w:val="18"/>
          <w:szCs w:val="18"/>
        </w:rPr>
      </w:pPr>
      <w:del w:id="85" w:author="whu" w:date="2011-06-22T08:40: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B</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INSTITUTIONA</w:delText>
        </w:r>
        <w:r w:rsidDel="002C5A9D">
          <w:rPr>
            <w:rFonts w:ascii="Times New Roman" w:hAnsi="Times New Roman"/>
            <w:b/>
            <w:bCs/>
            <w:color w:val="191919"/>
            <w:sz w:val="18"/>
            <w:szCs w:val="18"/>
          </w:rPr>
          <w:delText>L</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OPTION</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5</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180" w:type="dxa"/>
        <w:tblLayout w:type="fixed"/>
        <w:tblCellMar>
          <w:left w:w="0" w:type="dxa"/>
          <w:right w:w="0" w:type="dxa"/>
        </w:tblCellMar>
        <w:tblLook w:val="0000"/>
      </w:tblPr>
      <w:tblGrid>
        <w:gridCol w:w="863"/>
        <w:gridCol w:w="975"/>
        <w:gridCol w:w="5087"/>
        <w:gridCol w:w="2875"/>
      </w:tblGrid>
      <w:tr w:rsidR="00152F3B" w:rsidRPr="007A7452" w:rsidDel="002C5A9D" w:rsidTr="00152F3B">
        <w:trPr>
          <w:trHeight w:hRule="exact" w:val="237"/>
          <w:del w:id="86" w:author="whu" w:date="2011-06-22T08:40:00Z"/>
        </w:trPr>
        <w:tc>
          <w:tcPr>
            <w:tcW w:w="86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90" w:firstLine="0"/>
              <w:rPr>
                <w:del w:id="87" w:author="whu" w:date="2011-06-22T08:40:00Z"/>
                <w:rFonts w:ascii="Times New Roman" w:hAnsi="Times New Roman"/>
                <w:sz w:val="24"/>
                <w:szCs w:val="24"/>
              </w:rPr>
            </w:pPr>
            <w:del w:id="88" w:author="whu" w:date="2011-06-22T08:40:00Z">
              <w:r w:rsidRPr="007A7452" w:rsidDel="002C5A9D">
                <w:rPr>
                  <w:rFonts w:ascii="Times New Roman" w:hAnsi="Times New Roman"/>
                  <w:color w:val="191919"/>
                  <w:spacing w:val="-1"/>
                  <w:sz w:val="18"/>
                  <w:szCs w:val="18"/>
                </w:rPr>
                <w:delText>COMM</w:delText>
              </w:r>
            </w:del>
          </w:p>
        </w:tc>
        <w:tc>
          <w:tcPr>
            <w:tcW w:w="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270" w:firstLine="0"/>
              <w:rPr>
                <w:del w:id="89" w:author="whu" w:date="2011-06-22T08:40:00Z"/>
                <w:rFonts w:ascii="Times New Roman" w:hAnsi="Times New Roman"/>
                <w:sz w:val="24"/>
                <w:szCs w:val="24"/>
              </w:rPr>
            </w:pPr>
            <w:del w:id="90"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08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270" w:firstLine="0"/>
              <w:rPr>
                <w:del w:id="91" w:author="whu" w:date="2011-06-22T08:40:00Z"/>
                <w:rFonts w:ascii="Times New Roman" w:hAnsi="Times New Roman"/>
                <w:sz w:val="24"/>
                <w:szCs w:val="24"/>
              </w:rPr>
            </w:pPr>
            <w:del w:id="92" w:author="whu" w:date="2011-06-22T08:40:00Z">
              <w:r w:rsidRPr="007A7452" w:rsidDel="002C5A9D">
                <w:rPr>
                  <w:rFonts w:ascii="Times New Roman" w:hAnsi="Times New Roman"/>
                  <w:color w:val="191919"/>
                  <w:spacing w:val="-1"/>
                  <w:sz w:val="18"/>
                  <w:szCs w:val="18"/>
                </w:rPr>
                <w:delText>Publi</w:delText>
              </w:r>
              <w:r w:rsidRPr="007A7452" w:rsidDel="002C5A9D">
                <w:rPr>
                  <w:rFonts w:ascii="Times New Roman" w:hAnsi="Times New Roman"/>
                  <w:color w:val="191919"/>
                  <w:sz w:val="18"/>
                  <w:szCs w:val="18"/>
                </w:rPr>
                <w:delText>c</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Speaking</w:delText>
              </w:r>
            </w:del>
          </w:p>
        </w:tc>
        <w:tc>
          <w:tcPr>
            <w:tcW w:w="28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270" w:right="40" w:firstLine="0"/>
              <w:jc w:val="right"/>
              <w:rPr>
                <w:del w:id="93" w:author="whu" w:date="2011-06-22T08:40:00Z"/>
                <w:rFonts w:ascii="Times New Roman" w:hAnsi="Times New Roman"/>
                <w:sz w:val="24"/>
                <w:szCs w:val="24"/>
              </w:rPr>
            </w:pPr>
            <w:del w:id="94"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95" w:author="whu" w:date="2011-06-22T08:40:00Z"/>
        </w:trPr>
        <w:tc>
          <w:tcPr>
            <w:tcW w:w="86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90" w:firstLine="0"/>
              <w:rPr>
                <w:del w:id="96" w:author="whu" w:date="2011-06-22T08:40:00Z"/>
                <w:rFonts w:ascii="Times New Roman" w:hAnsi="Times New Roman"/>
                <w:sz w:val="24"/>
                <w:szCs w:val="24"/>
              </w:rPr>
            </w:pPr>
            <w:del w:id="97" w:author="whu" w:date="2011-06-22T08:40:00Z">
              <w:r w:rsidRPr="007A7452" w:rsidDel="002C5A9D">
                <w:rPr>
                  <w:rFonts w:ascii="Times New Roman" w:hAnsi="Times New Roman"/>
                  <w:color w:val="191919"/>
                  <w:spacing w:val="-1"/>
                  <w:sz w:val="18"/>
                  <w:szCs w:val="18"/>
                </w:rPr>
                <w:delText>HIST</w:delText>
              </w:r>
            </w:del>
          </w:p>
        </w:tc>
        <w:tc>
          <w:tcPr>
            <w:tcW w:w="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70" w:firstLine="0"/>
              <w:rPr>
                <w:del w:id="98" w:author="whu" w:date="2011-06-22T08:40:00Z"/>
                <w:rFonts w:ascii="Times New Roman" w:hAnsi="Times New Roman"/>
                <w:sz w:val="24"/>
                <w:szCs w:val="24"/>
              </w:rPr>
            </w:pPr>
            <w:del w:id="99" w:author="whu" w:date="2011-06-22T08:40:00Z">
              <w:r w:rsidRPr="007A7452" w:rsidDel="002C5A9D">
                <w:rPr>
                  <w:rFonts w:ascii="Times New Roman" w:hAnsi="Times New Roman"/>
                  <w:color w:val="191919"/>
                  <w:spacing w:val="-1"/>
                  <w:sz w:val="18"/>
                  <w:szCs w:val="18"/>
                </w:rPr>
                <w:delText>1002</w:delText>
              </w:r>
            </w:del>
          </w:p>
        </w:tc>
        <w:tc>
          <w:tcPr>
            <w:tcW w:w="508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70" w:firstLine="0"/>
              <w:rPr>
                <w:del w:id="100" w:author="whu" w:date="2011-06-22T08:40:00Z"/>
                <w:rFonts w:ascii="Times New Roman" w:hAnsi="Times New Roman"/>
                <w:sz w:val="24"/>
                <w:szCs w:val="24"/>
              </w:rPr>
            </w:pPr>
            <w:del w:id="101" w:author="whu" w:date="2011-06-22T08:40: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Africa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Diaspora(s)</w:delText>
              </w:r>
            </w:del>
          </w:p>
        </w:tc>
        <w:tc>
          <w:tcPr>
            <w:tcW w:w="28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70" w:right="40" w:firstLine="0"/>
              <w:jc w:val="right"/>
              <w:rPr>
                <w:del w:id="102" w:author="whu" w:date="2011-06-22T08:40:00Z"/>
                <w:rFonts w:ascii="Times New Roman" w:hAnsi="Times New Roman"/>
                <w:sz w:val="24"/>
                <w:szCs w:val="24"/>
              </w:rPr>
            </w:pPr>
            <w:del w:id="103" w:author="whu" w:date="2011-06-22T08:40:00Z">
              <w:r w:rsidRPr="007A7452" w:rsidDel="002C5A9D">
                <w:rPr>
                  <w:rFonts w:ascii="Times New Roman" w:hAnsi="Times New Roman"/>
                  <w:color w:val="191919"/>
                  <w:sz w:val="18"/>
                  <w:szCs w:val="18"/>
                </w:rPr>
                <w:delText>2</w:delText>
              </w:r>
            </w:del>
          </w:p>
        </w:tc>
      </w:tr>
    </w:tbl>
    <w:p w:rsidR="00152F3B" w:rsidDel="002C5A9D" w:rsidRDefault="00152F3B" w:rsidP="00152F3B">
      <w:pPr>
        <w:widowControl w:val="0"/>
        <w:autoSpaceDE w:val="0"/>
        <w:autoSpaceDN w:val="0"/>
        <w:adjustRightInd w:val="0"/>
        <w:spacing w:before="2" w:after="0" w:line="120" w:lineRule="exact"/>
        <w:ind w:firstLine="50"/>
        <w:rPr>
          <w:del w:id="104" w:author="whu" w:date="2011-06-22T08:40:00Z"/>
          <w:rFonts w:ascii="Times New Roman" w:hAnsi="Times New Roman"/>
          <w:sz w:val="12"/>
          <w:szCs w:val="12"/>
        </w:rPr>
      </w:pPr>
    </w:p>
    <w:p w:rsidR="00152F3B" w:rsidDel="002C5A9D" w:rsidRDefault="00152F3B" w:rsidP="00152F3B">
      <w:pPr>
        <w:widowControl w:val="0"/>
        <w:tabs>
          <w:tab w:val="left" w:pos="9630"/>
        </w:tabs>
        <w:autoSpaceDE w:val="0"/>
        <w:autoSpaceDN w:val="0"/>
        <w:adjustRightInd w:val="0"/>
        <w:spacing w:after="0"/>
        <w:ind w:left="270" w:firstLine="0"/>
        <w:rPr>
          <w:del w:id="105" w:author="whu" w:date="2011-06-22T08:40:00Z"/>
          <w:rFonts w:ascii="Times New Roman" w:hAnsi="Times New Roman"/>
          <w:color w:val="000000"/>
          <w:sz w:val="18"/>
          <w:szCs w:val="18"/>
        </w:rPr>
      </w:pPr>
      <w:del w:id="106" w:author="whu" w:date="2011-06-22T08:40: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C</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HUMANITIES/FIN</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pacing w:val="-7"/>
            <w:sz w:val="18"/>
            <w:szCs w:val="18"/>
          </w:rPr>
          <w:delText>R</w:delText>
        </w:r>
        <w:r w:rsidDel="002C5A9D">
          <w:rPr>
            <w:rFonts w:ascii="Times New Roman" w:hAnsi="Times New Roman"/>
            <w:b/>
            <w:bCs/>
            <w:color w:val="191919"/>
            <w:spacing w:val="-1"/>
            <w:sz w:val="18"/>
            <w:szCs w:val="18"/>
          </w:rPr>
          <w:delText>T</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6</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180" w:type="dxa"/>
        <w:tblLayout w:type="fixed"/>
        <w:tblCellMar>
          <w:left w:w="0" w:type="dxa"/>
          <w:right w:w="0" w:type="dxa"/>
        </w:tblCellMar>
        <w:tblLook w:val="0000"/>
      </w:tblPr>
      <w:tblGrid>
        <w:gridCol w:w="1018"/>
        <w:gridCol w:w="817"/>
        <w:gridCol w:w="5055"/>
        <w:gridCol w:w="2910"/>
      </w:tblGrid>
      <w:tr w:rsidR="00152F3B" w:rsidRPr="007A7452" w:rsidDel="002C5A9D" w:rsidTr="00152F3B">
        <w:trPr>
          <w:trHeight w:hRule="exact" w:val="237"/>
          <w:del w:id="107" w:author="whu" w:date="2011-06-22T08:40:00Z"/>
        </w:trPr>
        <w:tc>
          <w:tcPr>
            <w:tcW w:w="101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40" w:firstLine="50"/>
              <w:rPr>
                <w:del w:id="108" w:author="whu" w:date="2011-06-22T08:40:00Z"/>
                <w:rFonts w:ascii="Times New Roman" w:hAnsi="Times New Roman"/>
                <w:sz w:val="24"/>
                <w:szCs w:val="24"/>
              </w:rPr>
            </w:pPr>
            <w:del w:id="109" w:author="whu" w:date="2011-06-22T08:40:00Z">
              <w:r w:rsidRPr="007A7452" w:rsidDel="002C5A9D">
                <w:rPr>
                  <w:rFonts w:ascii="Times New Roman" w:hAnsi="Times New Roman"/>
                  <w:color w:val="191919"/>
                  <w:spacing w:val="-1"/>
                  <w:sz w:val="18"/>
                  <w:szCs w:val="18"/>
                </w:rPr>
                <w:delText>ENGL</w:delText>
              </w:r>
            </w:del>
          </w:p>
        </w:tc>
        <w:tc>
          <w:tcPr>
            <w:tcW w:w="81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02" w:firstLine="50"/>
              <w:rPr>
                <w:del w:id="110" w:author="whu" w:date="2011-06-22T08:40:00Z"/>
                <w:rFonts w:ascii="Times New Roman" w:hAnsi="Times New Roman"/>
                <w:sz w:val="24"/>
                <w:szCs w:val="24"/>
              </w:rPr>
            </w:pPr>
            <w:del w:id="111" w:author="whu" w:date="2011-06-22T08:40: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z w:val="18"/>
                  <w:szCs w:val="18"/>
                </w:rPr>
                <w:delText>1</w:delText>
              </w:r>
            </w:del>
          </w:p>
        </w:tc>
        <w:tc>
          <w:tcPr>
            <w:tcW w:w="50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365" w:firstLine="50"/>
              <w:rPr>
                <w:del w:id="112" w:author="whu" w:date="2011-06-22T08:40:00Z"/>
                <w:rFonts w:ascii="Times New Roman" w:hAnsi="Times New Roman"/>
                <w:sz w:val="24"/>
                <w:szCs w:val="24"/>
              </w:rPr>
            </w:pPr>
            <w:del w:id="113" w:author="whu" w:date="2011-06-22T08:40:00Z">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Literatur</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right="40" w:firstLine="50"/>
              <w:jc w:val="right"/>
              <w:rPr>
                <w:del w:id="114" w:author="whu" w:date="2011-06-22T08:40:00Z"/>
                <w:rFonts w:ascii="Times New Roman" w:hAnsi="Times New Roman"/>
                <w:sz w:val="24"/>
                <w:szCs w:val="24"/>
              </w:rPr>
            </w:pPr>
            <w:del w:id="115"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322"/>
          <w:del w:id="116" w:author="whu" w:date="2011-06-22T08:40:00Z"/>
        </w:trPr>
        <w:tc>
          <w:tcPr>
            <w:tcW w:w="101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17" w:author="whu" w:date="2011-06-22T08:40:00Z"/>
                <w:rFonts w:ascii="Times New Roman" w:hAnsi="Times New Roman"/>
                <w:sz w:val="24"/>
                <w:szCs w:val="24"/>
              </w:rPr>
            </w:pPr>
            <w:del w:id="118" w:author="whu" w:date="2011-06-22T08:40:00Z">
              <w:r w:rsidRPr="007A7452" w:rsidDel="002C5A9D">
                <w:rPr>
                  <w:rFonts w:ascii="Times New Roman" w:hAnsi="Times New Roman"/>
                  <w:color w:val="191919"/>
                  <w:spacing w:val="-1"/>
                  <w:sz w:val="18"/>
                  <w:szCs w:val="18"/>
                </w:rPr>
                <w:delText>HONR</w:delText>
              </w:r>
            </w:del>
          </w:p>
        </w:tc>
        <w:tc>
          <w:tcPr>
            <w:tcW w:w="81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02" w:firstLine="50"/>
              <w:rPr>
                <w:del w:id="119" w:author="whu" w:date="2011-06-22T08:40:00Z"/>
                <w:rFonts w:ascii="Times New Roman" w:hAnsi="Times New Roman"/>
                <w:sz w:val="24"/>
                <w:szCs w:val="24"/>
              </w:rPr>
            </w:pPr>
            <w:del w:id="120" w:author="whu" w:date="2011-06-22T08:40: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z w:val="18"/>
                  <w:szCs w:val="18"/>
                </w:rPr>
                <w:delText>1</w:delText>
              </w:r>
            </w:del>
          </w:p>
        </w:tc>
        <w:tc>
          <w:tcPr>
            <w:tcW w:w="50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121" w:author="whu" w:date="2011-06-22T08:40:00Z"/>
                <w:rFonts w:ascii="Times New Roman" w:hAnsi="Times New Roman"/>
                <w:sz w:val="24"/>
                <w:szCs w:val="24"/>
              </w:rPr>
            </w:pPr>
            <w:del w:id="122" w:author="whu" w:date="2011-06-22T08:40: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23" w:author="whu" w:date="2011-06-22T08:40:00Z"/>
                <w:rFonts w:ascii="Times New Roman" w:hAnsi="Times New Roman"/>
                <w:sz w:val="24"/>
                <w:szCs w:val="24"/>
              </w:rPr>
            </w:pPr>
            <w:del w:id="124"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542"/>
          <w:del w:id="125" w:author="whu" w:date="2011-06-22T08:40:00Z"/>
        </w:trPr>
        <w:tc>
          <w:tcPr>
            <w:tcW w:w="101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4" w:after="0"/>
              <w:ind w:left="40" w:firstLine="50"/>
              <w:rPr>
                <w:del w:id="126" w:author="whu" w:date="2011-06-22T08:40:00Z"/>
                <w:rFonts w:ascii="Times New Roman" w:hAnsi="Times New Roman"/>
                <w:color w:val="000000"/>
                <w:sz w:val="18"/>
                <w:szCs w:val="18"/>
              </w:rPr>
            </w:pPr>
            <w:del w:id="127" w:author="whu" w:date="2011-06-22T08:40:00Z">
              <w:r w:rsidRPr="007A7452" w:rsidDel="002C5A9D">
                <w:rPr>
                  <w:rFonts w:ascii="Times New Roman" w:hAnsi="Times New Roman"/>
                  <w:b/>
                  <w:bCs/>
                  <w:color w:val="191919"/>
                  <w:spacing w:val="-1"/>
                  <w:sz w:val="18"/>
                  <w:szCs w:val="18"/>
                </w:rPr>
                <w:delText>Selec</w:delText>
              </w:r>
              <w:r w:rsidRPr="007A7452" w:rsidDel="002C5A9D">
                <w:rPr>
                  <w:rFonts w:ascii="Times New Roman" w:hAnsi="Times New Roman"/>
                  <w:b/>
                  <w:bCs/>
                  <w:color w:val="191919"/>
                  <w:sz w:val="18"/>
                  <w:szCs w:val="18"/>
                </w:rPr>
                <w:delText>t</w:delText>
              </w:r>
              <w:r w:rsidRPr="007A7452" w:rsidDel="002C5A9D">
                <w:rPr>
                  <w:rFonts w:ascii="Times New Roman" w:hAnsi="Times New Roman"/>
                  <w:b/>
                  <w:bCs/>
                  <w:color w:val="191919"/>
                  <w:spacing w:val="-2"/>
                  <w:sz w:val="18"/>
                  <w:szCs w:val="18"/>
                </w:rPr>
                <w:delText xml:space="preserve"> </w:delText>
              </w:r>
              <w:r w:rsidRPr="007A7452" w:rsidDel="002C5A9D">
                <w:rPr>
                  <w:rFonts w:ascii="Times New Roman" w:hAnsi="Times New Roman"/>
                  <w:b/>
                  <w:bCs/>
                  <w:color w:val="191919"/>
                  <w:spacing w:val="-1"/>
                  <w:sz w:val="18"/>
                  <w:szCs w:val="18"/>
                </w:rPr>
                <w:delText>ONE</w:delText>
              </w:r>
            </w:del>
          </w:p>
          <w:p w:rsidR="00152F3B" w:rsidRPr="007A7452" w:rsidDel="002C5A9D" w:rsidRDefault="00152F3B" w:rsidP="00152F3B">
            <w:pPr>
              <w:widowControl w:val="0"/>
              <w:autoSpaceDE w:val="0"/>
              <w:autoSpaceDN w:val="0"/>
              <w:adjustRightInd w:val="0"/>
              <w:spacing w:before="12" w:after="0"/>
              <w:ind w:left="40" w:firstLine="50"/>
              <w:rPr>
                <w:del w:id="128" w:author="whu" w:date="2011-06-22T08:40:00Z"/>
                <w:rFonts w:ascii="Times New Roman" w:hAnsi="Times New Roman"/>
                <w:sz w:val="24"/>
                <w:szCs w:val="24"/>
              </w:rPr>
            </w:pPr>
            <w:del w:id="129" w:author="whu" w:date="2011-06-22T08:40:00Z">
              <w:r w:rsidRPr="007A7452" w:rsidDel="002C5A9D">
                <w:rPr>
                  <w:rFonts w:ascii="Times New Roman" w:hAnsi="Times New Roman"/>
                  <w:color w:val="191919"/>
                  <w:spacing w:val="-1"/>
                  <w:sz w:val="18"/>
                  <w:szCs w:val="18"/>
                </w:rPr>
                <w:delText>ARAP</w:delText>
              </w:r>
            </w:del>
          </w:p>
        </w:tc>
        <w:tc>
          <w:tcPr>
            <w:tcW w:w="81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50"/>
              <w:rPr>
                <w:del w:id="130" w:author="whu" w:date="2011-06-22T08:40: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50"/>
              <w:rPr>
                <w:del w:id="131" w:author="whu" w:date="2011-06-22T08:40: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left="102" w:firstLine="50"/>
              <w:rPr>
                <w:del w:id="132" w:author="whu" w:date="2011-06-22T08:40:00Z"/>
                <w:rFonts w:ascii="Times New Roman" w:hAnsi="Times New Roman"/>
                <w:sz w:val="24"/>
                <w:szCs w:val="24"/>
              </w:rPr>
            </w:pPr>
            <w:del w:id="133"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0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50"/>
              <w:rPr>
                <w:del w:id="134" w:author="whu" w:date="2011-06-22T08:40: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50"/>
              <w:rPr>
                <w:del w:id="135" w:author="whu" w:date="2011-06-22T08:40: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left="365" w:firstLine="50"/>
              <w:rPr>
                <w:del w:id="136" w:author="whu" w:date="2011-06-22T08:40:00Z"/>
                <w:rFonts w:ascii="Times New Roman" w:hAnsi="Times New Roman"/>
                <w:sz w:val="24"/>
                <w:szCs w:val="24"/>
              </w:rPr>
            </w:pPr>
            <w:del w:id="137" w:author="whu" w:date="2011-06-22T08:40:00Z">
              <w:r w:rsidRPr="007A7452" w:rsidDel="002C5A9D">
                <w:rPr>
                  <w:rFonts w:ascii="Times New Roman" w:hAnsi="Times New Roman"/>
                  <w:color w:val="191919"/>
                  <w:spacing w:val="-1"/>
                  <w:sz w:val="18"/>
                  <w:szCs w:val="18"/>
                </w:rPr>
                <w:delText>Ar</w:delText>
              </w:r>
              <w:r w:rsidRPr="007A7452" w:rsidDel="002C5A9D">
                <w:rPr>
                  <w:rFonts w:ascii="Times New Roman" w:hAnsi="Times New Roman"/>
                  <w:color w:val="191919"/>
                  <w:sz w:val="18"/>
                  <w:szCs w:val="18"/>
                </w:rPr>
                <w:delText>t</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Appreciation</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50"/>
              <w:rPr>
                <w:del w:id="138" w:author="whu" w:date="2011-06-22T08:40: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50"/>
              <w:rPr>
                <w:del w:id="139" w:author="whu" w:date="2011-06-22T08:40: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right="40" w:firstLine="50"/>
              <w:jc w:val="right"/>
              <w:rPr>
                <w:del w:id="140" w:author="whu" w:date="2011-06-22T08:40:00Z"/>
                <w:rFonts w:ascii="Times New Roman" w:hAnsi="Times New Roman"/>
                <w:sz w:val="24"/>
                <w:szCs w:val="24"/>
              </w:rPr>
            </w:pPr>
            <w:del w:id="141"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42" w:author="whu" w:date="2011-06-22T08:40:00Z"/>
        </w:trPr>
        <w:tc>
          <w:tcPr>
            <w:tcW w:w="101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43" w:author="whu" w:date="2011-06-22T08:40:00Z"/>
                <w:rFonts w:ascii="Times New Roman" w:hAnsi="Times New Roman"/>
                <w:sz w:val="24"/>
                <w:szCs w:val="24"/>
              </w:rPr>
            </w:pPr>
            <w:del w:id="144" w:author="whu" w:date="2011-06-22T08:40:00Z">
              <w:r w:rsidRPr="007A7452" w:rsidDel="002C5A9D">
                <w:rPr>
                  <w:rFonts w:ascii="Times New Roman" w:hAnsi="Times New Roman"/>
                  <w:color w:val="191919"/>
                  <w:spacing w:val="-1"/>
                  <w:sz w:val="18"/>
                  <w:szCs w:val="18"/>
                </w:rPr>
                <w:delText>MUSC</w:delText>
              </w:r>
            </w:del>
          </w:p>
        </w:tc>
        <w:tc>
          <w:tcPr>
            <w:tcW w:w="81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02" w:firstLine="50"/>
              <w:rPr>
                <w:del w:id="145" w:author="whu" w:date="2011-06-22T08:40:00Z"/>
                <w:rFonts w:ascii="Times New Roman" w:hAnsi="Times New Roman"/>
                <w:sz w:val="24"/>
                <w:szCs w:val="24"/>
              </w:rPr>
            </w:pPr>
            <w:del w:id="146"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0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147" w:author="whu" w:date="2011-06-22T08:40:00Z"/>
                <w:rFonts w:ascii="Times New Roman" w:hAnsi="Times New Roman"/>
                <w:sz w:val="24"/>
                <w:szCs w:val="24"/>
              </w:rPr>
            </w:pPr>
            <w:del w:id="148" w:author="whu" w:date="2011-06-22T08:40:00Z">
              <w:r w:rsidRPr="007A7452" w:rsidDel="002C5A9D">
                <w:rPr>
                  <w:rFonts w:ascii="Times New Roman" w:hAnsi="Times New Roman"/>
                  <w:color w:val="191919"/>
                  <w:spacing w:val="-1"/>
                  <w:sz w:val="18"/>
                  <w:szCs w:val="18"/>
                </w:rPr>
                <w:delText>Musi</w:delText>
              </w:r>
              <w:r w:rsidRPr="007A7452" w:rsidDel="002C5A9D">
                <w:rPr>
                  <w:rFonts w:ascii="Times New Roman" w:hAnsi="Times New Roman"/>
                  <w:color w:val="191919"/>
                  <w:sz w:val="18"/>
                  <w:szCs w:val="18"/>
                </w:rPr>
                <w:delText>c</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Appreciation</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49" w:author="whu" w:date="2011-06-22T08:40:00Z"/>
                <w:rFonts w:ascii="Times New Roman" w:hAnsi="Times New Roman"/>
                <w:sz w:val="24"/>
                <w:szCs w:val="24"/>
              </w:rPr>
            </w:pPr>
            <w:del w:id="150"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151" w:author="whu" w:date="2011-06-22T08:40:00Z"/>
        </w:trPr>
        <w:tc>
          <w:tcPr>
            <w:tcW w:w="101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52" w:author="whu" w:date="2011-06-22T08:40:00Z"/>
                <w:rFonts w:ascii="Times New Roman" w:hAnsi="Times New Roman"/>
                <w:sz w:val="24"/>
                <w:szCs w:val="24"/>
              </w:rPr>
            </w:pPr>
            <w:del w:id="153" w:author="whu" w:date="2011-06-22T08:40:00Z">
              <w:r w:rsidRPr="007A7452" w:rsidDel="002C5A9D">
                <w:rPr>
                  <w:rFonts w:ascii="Times New Roman" w:hAnsi="Times New Roman"/>
                  <w:color w:val="191919"/>
                  <w:spacing w:val="-1"/>
                  <w:sz w:val="18"/>
                  <w:szCs w:val="18"/>
                </w:rPr>
                <w:delText>HONR</w:delText>
              </w:r>
            </w:del>
          </w:p>
        </w:tc>
        <w:tc>
          <w:tcPr>
            <w:tcW w:w="81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02" w:firstLine="50"/>
              <w:rPr>
                <w:del w:id="154" w:author="whu" w:date="2011-06-22T08:40:00Z"/>
                <w:rFonts w:ascii="Times New Roman" w:hAnsi="Times New Roman"/>
                <w:sz w:val="24"/>
                <w:szCs w:val="24"/>
              </w:rPr>
            </w:pPr>
            <w:del w:id="155" w:author="whu" w:date="2011-06-22T08:40: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12</w:delText>
              </w:r>
            </w:del>
          </w:p>
        </w:tc>
        <w:tc>
          <w:tcPr>
            <w:tcW w:w="50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156" w:author="whu" w:date="2011-06-22T08:40:00Z"/>
                <w:rFonts w:ascii="Times New Roman" w:hAnsi="Times New Roman"/>
                <w:sz w:val="24"/>
                <w:szCs w:val="24"/>
              </w:rPr>
            </w:pPr>
            <w:del w:id="157" w:author="whu" w:date="2011-06-22T08:40: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V</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
                  <w:sz w:val="18"/>
                  <w:szCs w:val="18"/>
                </w:rPr>
                <w:delText>(H)</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58" w:author="whu" w:date="2011-06-22T08:40:00Z"/>
                <w:rFonts w:ascii="Times New Roman" w:hAnsi="Times New Roman"/>
                <w:sz w:val="24"/>
                <w:szCs w:val="24"/>
              </w:rPr>
            </w:pPr>
            <w:del w:id="159" w:author="whu" w:date="2011-06-22T08:40:00Z">
              <w:r w:rsidRPr="007A7452" w:rsidDel="002C5A9D">
                <w:rPr>
                  <w:rFonts w:ascii="Times New Roman" w:hAnsi="Times New Roman"/>
                  <w:color w:val="191919"/>
                  <w:sz w:val="18"/>
                  <w:szCs w:val="18"/>
                </w:rPr>
                <w:delText>3</w:delText>
              </w:r>
            </w:del>
          </w:p>
        </w:tc>
      </w:tr>
    </w:tbl>
    <w:p w:rsidR="00152F3B" w:rsidDel="002C5A9D" w:rsidRDefault="00F807A4" w:rsidP="00152F3B">
      <w:pPr>
        <w:widowControl w:val="0"/>
        <w:tabs>
          <w:tab w:val="left" w:pos="9450"/>
        </w:tabs>
        <w:autoSpaceDE w:val="0"/>
        <w:autoSpaceDN w:val="0"/>
        <w:adjustRightInd w:val="0"/>
        <w:spacing w:after="0" w:line="250" w:lineRule="auto"/>
        <w:ind w:left="180" w:right="130" w:firstLine="0"/>
        <w:rPr>
          <w:del w:id="160" w:author="whu" w:date="2011-06-22T08:40:00Z"/>
          <w:rFonts w:ascii="Times New Roman" w:hAnsi="Times New Roman"/>
          <w:color w:val="000000"/>
          <w:sz w:val="18"/>
          <w:szCs w:val="18"/>
        </w:rPr>
      </w:pPr>
      <w:del w:id="161" w:author="whu" w:date="2011-06-22T08:40:00Z">
        <w:r w:rsidRPr="00F807A4">
          <w:rPr>
            <w:rFonts w:ascii="Calibri" w:hAnsi="Calibri"/>
            <w:noProof/>
            <w:lang w:eastAsia="en-US"/>
          </w:rPr>
          <w:pict>
            <v:shape id="_x0000_s1094" type="#_x0000_t202" style="position:absolute;left:0;text-align:left;margin-left:47.3pt;margin-top:21.25pt;width:490pt;height:145.6pt;z-index:-251629568;mso-position-horizontal-relative:page;mso-position-vertical-relative:text" o:allowincell="f" filled="f" stroked="f">
              <v:textbox inset="0,0,0,0">
                <w:txbxContent>
                  <w:tbl>
                    <w:tblPr>
                      <w:tblW w:w="0" w:type="auto"/>
                      <w:tblLayout w:type="fixed"/>
                      <w:tblCellMar>
                        <w:left w:w="0" w:type="dxa"/>
                        <w:right w:w="0" w:type="dxa"/>
                      </w:tblCellMar>
                      <w:tblLook w:val="0000"/>
                    </w:tblPr>
                    <w:tblGrid>
                      <w:gridCol w:w="1061"/>
                      <w:gridCol w:w="842"/>
                      <w:gridCol w:w="5289"/>
                      <w:gridCol w:w="2608"/>
                    </w:tblGrid>
                    <w:tr w:rsidR="003E52D4" w:rsidRPr="007A7452">
                      <w:trPr>
                        <w:trHeight w:hRule="exact" w:val="237"/>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pacing w:val="-1"/>
                              <w:sz w:val="18"/>
                              <w:szCs w:val="18"/>
                            </w:rPr>
                            <w:t>BIOL</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left="59" w:firstLine="50"/>
                            <w:rPr>
                              <w:rFonts w:ascii="Times New Roman" w:hAnsi="Times New Roman"/>
                              <w:sz w:val="24"/>
                              <w:szCs w:val="24"/>
                            </w:rPr>
                          </w:pPr>
                          <w:r w:rsidRPr="007A7452">
                            <w:rPr>
                              <w:rFonts w:ascii="Times New Roman" w:hAnsi="Times New Roman"/>
                              <w:color w:val="191919"/>
                              <w:spacing w:val="-8"/>
                              <w:sz w:val="18"/>
                              <w:szCs w:val="18"/>
                            </w:rPr>
                            <w:t>111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left="297" w:firstLine="50"/>
                            <w:rPr>
                              <w:rFonts w:ascii="Times New Roman" w:hAnsi="Times New Roman"/>
                              <w:sz w:val="24"/>
                              <w:szCs w:val="24"/>
                            </w:rPr>
                          </w:pPr>
                          <w:r w:rsidRPr="007A7452">
                            <w:rPr>
                              <w:rFonts w:ascii="Times New Roman" w:hAnsi="Times New Roman"/>
                              <w:color w:val="191919"/>
                              <w:spacing w:val="-1"/>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BIOL</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9" w:firstLine="5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12K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Biologica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BIOL</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9" w:firstLine="5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14K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Biotechnology</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BIOL</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9" w:firstLine="5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15K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Intr</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Environmenta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Biology</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CHEM</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9" w:firstLine="5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151K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CHEM</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9" w:firstLine="5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152K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Chemistr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PHYS</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8" w:firstLine="50"/>
                            <w:rPr>
                              <w:rFonts w:ascii="Times New Roman" w:hAnsi="Times New Roman"/>
                              <w:sz w:val="24"/>
                              <w:szCs w:val="24"/>
                            </w:rPr>
                          </w:pPr>
                          <w:r w:rsidRPr="007A7452">
                            <w:rPr>
                              <w:rFonts w:ascii="Times New Roman" w:hAnsi="Times New Roman"/>
                              <w:color w:val="191919"/>
                              <w:spacing w:val="-1"/>
                              <w:sz w:val="18"/>
                              <w:szCs w:val="18"/>
                            </w:rPr>
                            <w:t>1001K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PHYS</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8" w:firstLine="50"/>
                            <w:rPr>
                              <w:rFonts w:ascii="Times New Roman" w:hAnsi="Times New Roman"/>
                              <w:sz w:val="24"/>
                              <w:szCs w:val="24"/>
                            </w:rPr>
                          </w:pPr>
                          <w:r w:rsidRPr="007A7452">
                            <w:rPr>
                              <w:rFonts w:ascii="Times New Roman" w:hAnsi="Times New Roman"/>
                              <w:color w:val="191919"/>
                              <w:spacing w:val="-1"/>
                              <w:sz w:val="18"/>
                              <w:szCs w:val="18"/>
                            </w:rPr>
                            <w:t>1002K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3E52D4" w:rsidRPr="007A7452">
                      <w:trPr>
                        <w:trHeight w:hRule="exact" w:val="216"/>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PHYS</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8" w:firstLine="50"/>
                            <w:rPr>
                              <w:rFonts w:ascii="Times New Roman" w:hAnsi="Times New Roman"/>
                              <w:sz w:val="24"/>
                              <w:szCs w:val="24"/>
                            </w:rPr>
                          </w:pPr>
                          <w:r w:rsidRPr="007A7452">
                            <w:rPr>
                              <w:rFonts w:ascii="Times New Roman" w:hAnsi="Times New Roman"/>
                              <w:color w:val="191919"/>
                              <w:spacing w:val="-1"/>
                              <w:sz w:val="18"/>
                              <w:szCs w:val="18"/>
                            </w:rPr>
                            <w:t>1020K</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Surve</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ech.</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322"/>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59" w:firstLine="50"/>
                            <w:rPr>
                              <w:rFonts w:ascii="Times New Roman" w:hAnsi="Times New Roman"/>
                              <w:sz w:val="24"/>
                              <w:szCs w:val="24"/>
                            </w:rPr>
                          </w:pPr>
                          <w:r w:rsidRPr="007A7452">
                            <w:rPr>
                              <w:rFonts w:ascii="Times New Roman" w:hAnsi="Times New Roman"/>
                              <w:color w:val="191919"/>
                              <w:spacing w:val="-1"/>
                              <w:sz w:val="18"/>
                              <w:szCs w:val="18"/>
                            </w:rPr>
                            <w:t>24</w:t>
                          </w:r>
                          <w:r w:rsidRPr="007A7452">
                            <w:rPr>
                              <w:rFonts w:ascii="Times New Roman" w:hAnsi="Times New Roman"/>
                              <w:color w:val="191919"/>
                              <w:spacing w:val="-8"/>
                              <w:sz w:val="18"/>
                              <w:szCs w:val="18"/>
                            </w:rPr>
                            <w:t>1</w:t>
                          </w:r>
                          <w:r w:rsidRPr="007A7452">
                            <w:rPr>
                              <w:rFonts w:ascii="Times New Roman" w:hAnsi="Times New Roman"/>
                              <w:color w:val="191919"/>
                              <w:sz w:val="18"/>
                              <w:szCs w:val="18"/>
                            </w:rPr>
                            <w:t>1</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left="297" w:firstLine="50"/>
                            <w:rPr>
                              <w:rFonts w:ascii="Times New Roman" w:hAnsi="Times New Roman"/>
                              <w:sz w:val="24"/>
                              <w:szCs w:val="24"/>
                            </w:rPr>
                          </w:pPr>
                          <w:r w:rsidRPr="007A7452">
                            <w:rPr>
                              <w:rFonts w:ascii="Times New Roman" w:hAnsi="Times New Roman"/>
                              <w:color w:val="191919"/>
                              <w:spacing w:val="-1"/>
                              <w:sz w:val="18"/>
                              <w:szCs w:val="18"/>
                            </w:rPr>
                            <w:t>Basi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Statistics</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624"/>
                      </w:trPr>
                      <w:tc>
                        <w:tcPr>
                          <w:tcW w:w="1061" w:type="dxa"/>
                          <w:tcBorders>
                            <w:top w:val="nil"/>
                            <w:left w:val="nil"/>
                            <w:bottom w:val="nil"/>
                            <w:right w:val="nil"/>
                          </w:tcBorders>
                        </w:tcPr>
                        <w:p w:rsidR="003E52D4" w:rsidRPr="007A7452" w:rsidRDefault="003E52D4" w:rsidP="00152F3B">
                          <w:pPr>
                            <w:widowControl w:val="0"/>
                            <w:autoSpaceDE w:val="0"/>
                            <w:autoSpaceDN w:val="0"/>
                            <w:adjustRightInd w:val="0"/>
                            <w:spacing w:before="94" w:after="0"/>
                            <w:ind w:left="40" w:firstLine="50"/>
                            <w:rPr>
                              <w:rFonts w:ascii="Times New Roman" w:hAnsi="Times New Roman"/>
                              <w:color w:val="000000"/>
                              <w:sz w:val="18"/>
                              <w:szCs w:val="18"/>
                            </w:rPr>
                          </w:pPr>
                          <w:r w:rsidRPr="007A7452">
                            <w:rPr>
                              <w:rFonts w:ascii="Times New Roman" w:hAnsi="Times New Roman"/>
                              <w:b/>
                              <w:bCs/>
                              <w:color w:val="191919"/>
                              <w:spacing w:val="-1"/>
                              <w:sz w:val="18"/>
                              <w:szCs w:val="18"/>
                            </w:rPr>
                            <w:t>REQUIRED</w:t>
                          </w:r>
                        </w:p>
                        <w:p w:rsidR="003E52D4" w:rsidRPr="007A7452" w:rsidRDefault="003E52D4" w:rsidP="00152F3B">
                          <w:pPr>
                            <w:widowControl w:val="0"/>
                            <w:autoSpaceDE w:val="0"/>
                            <w:autoSpaceDN w:val="0"/>
                            <w:adjustRightInd w:val="0"/>
                            <w:spacing w:before="12" w:after="0"/>
                            <w:ind w:left="40" w:firstLine="5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842" w:type="dxa"/>
                          <w:tcBorders>
                            <w:top w:val="nil"/>
                            <w:left w:val="nil"/>
                            <w:bottom w:val="nil"/>
                            <w:right w:val="nil"/>
                          </w:tcBorders>
                        </w:tcPr>
                        <w:p w:rsidR="003E52D4" w:rsidRPr="007A7452" w:rsidRDefault="003E52D4" w:rsidP="00152F3B">
                          <w:pPr>
                            <w:widowControl w:val="0"/>
                            <w:autoSpaceDE w:val="0"/>
                            <w:autoSpaceDN w:val="0"/>
                            <w:adjustRightInd w:val="0"/>
                            <w:spacing w:before="4" w:after="0" w:line="110" w:lineRule="exact"/>
                            <w:ind w:firstLine="50"/>
                            <w:rPr>
                              <w:rFonts w:ascii="Times New Roman" w:hAnsi="Times New Roman"/>
                              <w:sz w:val="11"/>
                              <w:szCs w:val="11"/>
                            </w:rPr>
                          </w:pPr>
                        </w:p>
                        <w:p w:rsidR="003E52D4" w:rsidRPr="007A7452" w:rsidRDefault="003E52D4" w:rsidP="00152F3B">
                          <w:pPr>
                            <w:widowControl w:val="0"/>
                            <w:autoSpaceDE w:val="0"/>
                            <w:autoSpaceDN w:val="0"/>
                            <w:adjustRightInd w:val="0"/>
                            <w:spacing w:after="0" w:line="200" w:lineRule="exact"/>
                            <w:ind w:firstLine="50"/>
                            <w:rPr>
                              <w:rFonts w:ascii="Times New Roman" w:hAnsi="Times New Roman"/>
                              <w:sz w:val="20"/>
                              <w:szCs w:val="20"/>
                            </w:rPr>
                          </w:pPr>
                        </w:p>
                        <w:p w:rsidR="003E52D4" w:rsidRPr="007A7452" w:rsidRDefault="003E52D4" w:rsidP="00152F3B">
                          <w:pPr>
                            <w:widowControl w:val="0"/>
                            <w:autoSpaceDE w:val="0"/>
                            <w:autoSpaceDN w:val="0"/>
                            <w:adjustRightInd w:val="0"/>
                            <w:spacing w:after="0"/>
                            <w:ind w:left="59" w:firstLine="5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3</w:t>
                          </w:r>
                        </w:p>
                      </w:tc>
                      <w:tc>
                        <w:tcPr>
                          <w:tcW w:w="5289" w:type="dxa"/>
                          <w:tcBorders>
                            <w:top w:val="nil"/>
                            <w:left w:val="nil"/>
                            <w:bottom w:val="nil"/>
                            <w:right w:val="nil"/>
                          </w:tcBorders>
                        </w:tcPr>
                        <w:p w:rsidR="003E52D4" w:rsidRPr="007A7452" w:rsidRDefault="003E52D4" w:rsidP="00152F3B">
                          <w:pPr>
                            <w:widowControl w:val="0"/>
                            <w:autoSpaceDE w:val="0"/>
                            <w:autoSpaceDN w:val="0"/>
                            <w:adjustRightInd w:val="0"/>
                            <w:spacing w:before="4" w:after="0" w:line="110" w:lineRule="exact"/>
                            <w:ind w:firstLine="50"/>
                            <w:rPr>
                              <w:rFonts w:ascii="Times New Roman" w:hAnsi="Times New Roman"/>
                              <w:sz w:val="11"/>
                              <w:szCs w:val="11"/>
                            </w:rPr>
                          </w:pPr>
                        </w:p>
                        <w:p w:rsidR="003E52D4" w:rsidRPr="007A7452" w:rsidRDefault="003E52D4" w:rsidP="00152F3B">
                          <w:pPr>
                            <w:widowControl w:val="0"/>
                            <w:autoSpaceDE w:val="0"/>
                            <w:autoSpaceDN w:val="0"/>
                            <w:adjustRightInd w:val="0"/>
                            <w:spacing w:after="0" w:line="200" w:lineRule="exact"/>
                            <w:ind w:firstLine="50"/>
                            <w:rPr>
                              <w:rFonts w:ascii="Times New Roman" w:hAnsi="Times New Roman"/>
                              <w:sz w:val="20"/>
                              <w:szCs w:val="20"/>
                            </w:rPr>
                          </w:pPr>
                        </w:p>
                        <w:p w:rsidR="003E52D4" w:rsidRPr="007A7452" w:rsidRDefault="003E52D4" w:rsidP="00152F3B">
                          <w:pPr>
                            <w:widowControl w:val="0"/>
                            <w:autoSpaceDE w:val="0"/>
                            <w:autoSpaceDN w:val="0"/>
                            <w:adjustRightInd w:val="0"/>
                            <w:spacing w:after="0"/>
                            <w:ind w:left="297" w:firstLine="50"/>
                            <w:rPr>
                              <w:rFonts w:ascii="Times New Roman" w:hAnsi="Times New Roman"/>
                              <w:sz w:val="24"/>
                              <w:szCs w:val="24"/>
                            </w:rPr>
                          </w:pPr>
                          <w:r w:rsidRPr="007A7452">
                            <w:rPr>
                              <w:rFonts w:ascii="Times New Roman" w:hAnsi="Times New Roman"/>
                              <w:color w:val="191919"/>
                              <w:spacing w:val="-1"/>
                              <w:sz w:val="18"/>
                              <w:szCs w:val="18"/>
                            </w:rPr>
                            <w:t>Preca</w:t>
                          </w:r>
                          <w:r>
                            <w:rPr>
                              <w:rFonts w:ascii="Times New Roman" w:hAnsi="Times New Roman"/>
                              <w:color w:val="191919"/>
                              <w:spacing w:val="-1"/>
                              <w:sz w:val="18"/>
                              <w:szCs w:val="18"/>
                            </w:rPr>
                            <w:t>l</w:t>
                          </w:r>
                          <w:r w:rsidRPr="007A7452">
                            <w:rPr>
                              <w:rFonts w:ascii="Times New Roman" w:hAnsi="Times New Roman"/>
                              <w:color w:val="191919"/>
                              <w:spacing w:val="-1"/>
                              <w:sz w:val="18"/>
                              <w:szCs w:val="18"/>
                            </w:rPr>
                            <w:t>culus</w:t>
                          </w:r>
                        </w:p>
                      </w:tc>
                      <w:tc>
                        <w:tcPr>
                          <w:tcW w:w="2608" w:type="dxa"/>
                          <w:tcBorders>
                            <w:top w:val="nil"/>
                            <w:left w:val="nil"/>
                            <w:bottom w:val="nil"/>
                            <w:right w:val="nil"/>
                          </w:tcBorders>
                        </w:tcPr>
                        <w:p w:rsidR="003E52D4" w:rsidRPr="007A7452" w:rsidRDefault="003E52D4" w:rsidP="00152F3B">
                          <w:pPr>
                            <w:widowControl w:val="0"/>
                            <w:autoSpaceDE w:val="0"/>
                            <w:autoSpaceDN w:val="0"/>
                            <w:adjustRightInd w:val="0"/>
                            <w:spacing w:before="4" w:after="0" w:line="110" w:lineRule="exact"/>
                            <w:ind w:firstLine="50"/>
                            <w:rPr>
                              <w:rFonts w:ascii="Times New Roman" w:hAnsi="Times New Roman"/>
                              <w:sz w:val="11"/>
                              <w:szCs w:val="11"/>
                            </w:rPr>
                          </w:pPr>
                        </w:p>
                        <w:p w:rsidR="003E52D4" w:rsidRPr="007A7452" w:rsidRDefault="003E52D4" w:rsidP="00152F3B">
                          <w:pPr>
                            <w:widowControl w:val="0"/>
                            <w:autoSpaceDE w:val="0"/>
                            <w:autoSpaceDN w:val="0"/>
                            <w:adjustRightInd w:val="0"/>
                            <w:spacing w:after="0" w:line="200" w:lineRule="exact"/>
                            <w:ind w:firstLine="50"/>
                            <w:rPr>
                              <w:rFonts w:ascii="Times New Roman" w:hAnsi="Times New Roman"/>
                              <w:sz w:val="20"/>
                              <w:szCs w:val="20"/>
                            </w:rPr>
                          </w:pPr>
                        </w:p>
                        <w:p w:rsidR="003E52D4" w:rsidRPr="007A7452" w:rsidRDefault="003E52D4" w:rsidP="00152F3B">
                          <w:pPr>
                            <w:widowControl w:val="0"/>
                            <w:autoSpaceDE w:val="0"/>
                            <w:autoSpaceDN w:val="0"/>
                            <w:adjustRightInd w:val="0"/>
                            <w:spacing w:after="0"/>
                            <w:ind w:right="40" w:firstLine="50"/>
                            <w:jc w:val="right"/>
                            <w:rPr>
                              <w:rFonts w:ascii="Times New Roman" w:hAnsi="Times New Roman"/>
                              <w:sz w:val="24"/>
                              <w:szCs w:val="24"/>
                            </w:rPr>
                          </w:pPr>
                          <w:r w:rsidRPr="007A7452">
                            <w:rPr>
                              <w:rFonts w:ascii="Times New Roman" w:hAnsi="Times New Roman"/>
                              <w:color w:val="191919"/>
                              <w:sz w:val="18"/>
                              <w:szCs w:val="18"/>
                            </w:rPr>
                            <w:t>3</w:t>
                          </w:r>
                        </w:p>
                      </w:tc>
                    </w:tr>
                  </w:tbl>
                  <w:p w:rsidR="003E52D4" w:rsidRDefault="003E52D4" w:rsidP="00152F3B">
                    <w:pPr>
                      <w:widowControl w:val="0"/>
                      <w:autoSpaceDE w:val="0"/>
                      <w:autoSpaceDN w:val="0"/>
                      <w:adjustRightInd w:val="0"/>
                      <w:spacing w:after="0"/>
                      <w:ind w:firstLine="50"/>
                      <w:rPr>
                        <w:rFonts w:ascii="Times New Roman" w:hAnsi="Times New Roman"/>
                        <w:sz w:val="24"/>
                        <w:szCs w:val="24"/>
                      </w:rPr>
                    </w:pPr>
                  </w:p>
                </w:txbxContent>
              </v:textbox>
              <w10:wrap anchorx="page"/>
            </v:shape>
          </w:pict>
        </w:r>
        <w:r w:rsidR="00152F3B" w:rsidDel="002C5A9D">
          <w:rPr>
            <w:rFonts w:ascii="Times New Roman" w:hAnsi="Times New Roman"/>
            <w:b/>
            <w:bCs/>
            <w:color w:val="191919"/>
            <w:spacing w:val="-1"/>
            <w:sz w:val="18"/>
            <w:szCs w:val="18"/>
          </w:rPr>
          <w:delText>ARE</w:delText>
        </w:r>
        <w:r w:rsidR="00152F3B" w:rsidDel="002C5A9D">
          <w:rPr>
            <w:rFonts w:ascii="Times New Roman" w:hAnsi="Times New Roman"/>
            <w:b/>
            <w:bCs/>
            <w:color w:val="191919"/>
            <w:sz w:val="18"/>
            <w:szCs w:val="18"/>
          </w:rPr>
          <w:delText>A</w:delText>
        </w:r>
        <w:r w:rsidR="00152F3B" w:rsidDel="002C5A9D">
          <w:rPr>
            <w:rFonts w:ascii="Times New Roman" w:hAnsi="Times New Roman"/>
            <w:b/>
            <w:bCs/>
            <w:color w:val="191919"/>
            <w:spacing w:val="-12"/>
            <w:sz w:val="18"/>
            <w:szCs w:val="18"/>
          </w:rPr>
          <w:delText xml:space="preserve"> </w:delText>
        </w:r>
        <w:r w:rsidR="00152F3B" w:rsidDel="002C5A9D">
          <w:rPr>
            <w:rFonts w:ascii="Times New Roman" w:hAnsi="Times New Roman"/>
            <w:b/>
            <w:bCs/>
            <w:color w:val="191919"/>
            <w:spacing w:val="-1"/>
            <w:sz w:val="18"/>
            <w:szCs w:val="18"/>
          </w:rPr>
          <w:delText>D</w:delText>
        </w:r>
        <w:r w:rsidR="00152F3B" w:rsidDel="002C5A9D">
          <w:rPr>
            <w:rFonts w:ascii="Times New Roman" w:hAnsi="Times New Roman"/>
            <w:b/>
            <w:bCs/>
            <w:color w:val="191919"/>
            <w:sz w:val="18"/>
            <w:szCs w:val="18"/>
          </w:rPr>
          <w:delText>:</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pacing w:val="-1"/>
            <w:sz w:val="18"/>
            <w:szCs w:val="18"/>
          </w:rPr>
          <w:delText>SCIENCE</w:delText>
        </w:r>
        <w:r w:rsidR="00152F3B" w:rsidDel="002C5A9D">
          <w:rPr>
            <w:rFonts w:ascii="Times New Roman" w:hAnsi="Times New Roman"/>
            <w:b/>
            <w:bCs/>
            <w:color w:val="191919"/>
            <w:sz w:val="18"/>
            <w:szCs w:val="18"/>
          </w:rPr>
          <w:delText>,</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pacing w:val="-1"/>
            <w:sz w:val="18"/>
            <w:szCs w:val="18"/>
          </w:rPr>
          <w:delText>M</w:delText>
        </w:r>
        <w:r w:rsidR="00152F3B" w:rsidDel="002C5A9D">
          <w:rPr>
            <w:rFonts w:ascii="Times New Roman" w:hAnsi="Times New Roman"/>
            <w:b/>
            <w:bCs/>
            <w:color w:val="191919"/>
            <w:spacing w:val="-14"/>
            <w:sz w:val="18"/>
            <w:szCs w:val="18"/>
          </w:rPr>
          <w:delText>A</w:delText>
        </w:r>
        <w:r w:rsidR="00152F3B" w:rsidDel="002C5A9D">
          <w:rPr>
            <w:rFonts w:ascii="Times New Roman" w:hAnsi="Times New Roman"/>
            <w:b/>
            <w:bCs/>
            <w:color w:val="191919"/>
            <w:spacing w:val="-1"/>
            <w:sz w:val="18"/>
            <w:szCs w:val="18"/>
          </w:rPr>
          <w:delText>T</w:delText>
        </w:r>
        <w:r w:rsidR="00152F3B" w:rsidDel="002C5A9D">
          <w:rPr>
            <w:rFonts w:ascii="Times New Roman" w:hAnsi="Times New Roman"/>
            <w:b/>
            <w:bCs/>
            <w:color w:val="191919"/>
            <w:sz w:val="18"/>
            <w:szCs w:val="18"/>
          </w:rPr>
          <w:delText>H</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z w:val="18"/>
            <w:szCs w:val="18"/>
          </w:rPr>
          <w:delText>&amp;</w:delText>
        </w:r>
        <w:r w:rsidR="00152F3B" w:rsidDel="002C5A9D">
          <w:rPr>
            <w:rFonts w:ascii="Times New Roman" w:hAnsi="Times New Roman"/>
            <w:b/>
            <w:bCs/>
            <w:color w:val="191919"/>
            <w:spacing w:val="-5"/>
            <w:sz w:val="18"/>
            <w:szCs w:val="18"/>
          </w:rPr>
          <w:delText xml:space="preserve"> </w:delText>
        </w:r>
        <w:r w:rsidR="00152F3B" w:rsidDel="002C5A9D">
          <w:rPr>
            <w:rFonts w:ascii="Times New Roman" w:hAnsi="Times New Roman"/>
            <w:b/>
            <w:bCs/>
            <w:color w:val="191919"/>
            <w:spacing w:val="-1"/>
            <w:sz w:val="18"/>
            <w:szCs w:val="18"/>
          </w:rPr>
          <w:delText>TEC</w:delText>
        </w:r>
        <w:r w:rsidR="00152F3B" w:rsidDel="002C5A9D">
          <w:rPr>
            <w:rFonts w:ascii="Times New Roman" w:hAnsi="Times New Roman"/>
            <w:b/>
            <w:bCs/>
            <w:color w:val="191919"/>
            <w:sz w:val="18"/>
            <w:szCs w:val="18"/>
          </w:rPr>
          <w:delText>H</w:delText>
        </w:r>
        <w:r w:rsidR="00152F3B" w:rsidDel="002C5A9D">
          <w:rPr>
            <w:rFonts w:ascii="Times New Roman" w:hAnsi="Times New Roman"/>
            <w:b/>
            <w:bCs/>
            <w:color w:val="191919"/>
            <w:sz w:val="18"/>
            <w:szCs w:val="18"/>
          </w:rPr>
          <w:tab/>
        </w:r>
        <w:r w:rsidR="00152F3B" w:rsidDel="002C5A9D">
          <w:rPr>
            <w:rFonts w:ascii="Times New Roman" w:hAnsi="Times New Roman"/>
            <w:b/>
            <w:bCs/>
            <w:color w:val="191919"/>
            <w:spacing w:val="-1"/>
            <w:sz w:val="18"/>
            <w:szCs w:val="18"/>
          </w:rPr>
          <w:delText>(10-</w:delText>
        </w:r>
        <w:r w:rsidR="00152F3B" w:rsidDel="002C5A9D">
          <w:rPr>
            <w:rFonts w:ascii="Times New Roman" w:hAnsi="Times New Roman"/>
            <w:b/>
            <w:bCs/>
            <w:color w:val="191919"/>
            <w:spacing w:val="-11"/>
            <w:sz w:val="18"/>
            <w:szCs w:val="18"/>
          </w:rPr>
          <w:delText>1</w:delText>
        </w:r>
        <w:r w:rsidR="00152F3B" w:rsidDel="002C5A9D">
          <w:rPr>
            <w:rFonts w:ascii="Times New Roman" w:hAnsi="Times New Roman"/>
            <w:b/>
            <w:bCs/>
            <w:color w:val="191919"/>
            <w:sz w:val="18"/>
            <w:szCs w:val="18"/>
          </w:rPr>
          <w:delText>1</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pacing w:val="-1"/>
            <w:sz w:val="18"/>
            <w:szCs w:val="18"/>
          </w:rPr>
          <w:delText>hours) OPTIO</w:delText>
        </w:r>
        <w:r w:rsidR="00152F3B" w:rsidDel="002C5A9D">
          <w:rPr>
            <w:rFonts w:ascii="Times New Roman" w:hAnsi="Times New Roman"/>
            <w:b/>
            <w:bCs/>
            <w:color w:val="191919"/>
            <w:sz w:val="18"/>
            <w:szCs w:val="18"/>
          </w:rPr>
          <w:delText>N</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z w:val="18"/>
            <w:szCs w:val="18"/>
          </w:rPr>
          <w:delText>I</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z w:val="18"/>
            <w:szCs w:val="18"/>
          </w:rPr>
          <w:delText>-</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pacing w:val="-1"/>
            <w:sz w:val="18"/>
            <w:szCs w:val="18"/>
          </w:rPr>
          <w:delText>Non-Scienc</w:delText>
        </w:r>
        <w:r w:rsidR="00152F3B" w:rsidDel="002C5A9D">
          <w:rPr>
            <w:rFonts w:ascii="Times New Roman" w:hAnsi="Times New Roman"/>
            <w:b/>
            <w:bCs/>
            <w:color w:val="191919"/>
            <w:sz w:val="18"/>
            <w:szCs w:val="18"/>
          </w:rPr>
          <w:delText>e</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pacing w:val="-1"/>
            <w:sz w:val="18"/>
            <w:szCs w:val="18"/>
          </w:rPr>
          <w:delText>MAJOR</w:delText>
        </w:r>
        <w:r w:rsidR="00152F3B" w:rsidDel="002C5A9D">
          <w:rPr>
            <w:rFonts w:ascii="Times New Roman" w:hAnsi="Times New Roman"/>
            <w:b/>
            <w:bCs/>
            <w:color w:val="191919"/>
            <w:sz w:val="18"/>
            <w:szCs w:val="18"/>
          </w:rPr>
          <w:delText>S</w:delText>
        </w:r>
        <w:r w:rsidR="00152F3B" w:rsidDel="002C5A9D">
          <w:rPr>
            <w:rFonts w:ascii="Times New Roman" w:hAnsi="Times New Roman"/>
            <w:b/>
            <w:bCs/>
            <w:color w:val="191919"/>
            <w:spacing w:val="-2"/>
            <w:sz w:val="18"/>
            <w:szCs w:val="18"/>
          </w:rPr>
          <w:delText xml:space="preserve"> </w:delText>
        </w:r>
        <w:r w:rsidR="00152F3B" w:rsidDel="002C5A9D">
          <w:rPr>
            <w:rFonts w:ascii="Times New Roman" w:hAnsi="Times New Roman"/>
            <w:b/>
            <w:bCs/>
            <w:color w:val="191919"/>
            <w:spacing w:val="-1"/>
            <w:sz w:val="18"/>
            <w:szCs w:val="18"/>
          </w:rPr>
          <w:delText>(Selec</w:delText>
        </w:r>
        <w:r w:rsidR="00152F3B" w:rsidDel="002C5A9D">
          <w:rPr>
            <w:rFonts w:ascii="Times New Roman" w:hAnsi="Times New Roman"/>
            <w:b/>
            <w:bCs/>
            <w:color w:val="191919"/>
            <w:sz w:val="18"/>
            <w:szCs w:val="18"/>
          </w:rPr>
          <w:delText>t</w:delText>
        </w:r>
        <w:r w:rsidR="00152F3B" w:rsidDel="002C5A9D">
          <w:rPr>
            <w:rFonts w:ascii="Times New Roman" w:hAnsi="Times New Roman"/>
            <w:b/>
            <w:bCs/>
            <w:color w:val="191919"/>
            <w:spacing w:val="-5"/>
            <w:sz w:val="18"/>
            <w:szCs w:val="18"/>
          </w:rPr>
          <w:delText xml:space="preserve"> </w:delText>
        </w:r>
        <w:r w:rsidR="00152F3B" w:rsidDel="002C5A9D">
          <w:rPr>
            <w:rFonts w:ascii="Times New Roman" w:hAnsi="Times New Roman"/>
            <w:b/>
            <w:bCs/>
            <w:color w:val="191919"/>
            <w:spacing w:val="-1"/>
            <w:sz w:val="18"/>
            <w:szCs w:val="18"/>
          </w:rPr>
          <w:delText>TWO)</w:delText>
        </w:r>
      </w:del>
    </w:p>
    <w:p w:rsidR="007D77D2" w:rsidDel="002C5A9D" w:rsidRDefault="007D77D2">
      <w:pPr>
        <w:rPr>
          <w:del w:id="162" w:author="whu" w:date="2011-06-22T08:40:00Z"/>
        </w:rPr>
      </w:pPr>
    </w:p>
    <w:p w:rsidR="007D77D2" w:rsidDel="002C5A9D" w:rsidRDefault="007D77D2">
      <w:pPr>
        <w:rPr>
          <w:del w:id="163" w:author="whu" w:date="2011-06-22T08:40:00Z"/>
        </w:rPr>
      </w:pPr>
    </w:p>
    <w:p w:rsidR="007D77D2" w:rsidDel="002C5A9D" w:rsidRDefault="007D77D2">
      <w:pPr>
        <w:rPr>
          <w:del w:id="164" w:author="whu" w:date="2011-06-22T08:40:00Z"/>
        </w:rPr>
      </w:pPr>
    </w:p>
    <w:p w:rsidR="007D77D2" w:rsidDel="002C5A9D" w:rsidRDefault="007D77D2">
      <w:pPr>
        <w:rPr>
          <w:del w:id="165" w:author="whu" w:date="2011-06-22T08:40:00Z"/>
        </w:rPr>
      </w:pPr>
    </w:p>
    <w:p w:rsidR="007D77D2" w:rsidDel="002C5A9D" w:rsidRDefault="007D77D2">
      <w:pPr>
        <w:rPr>
          <w:del w:id="166" w:author="whu" w:date="2011-06-22T08:40:00Z"/>
        </w:rPr>
      </w:pPr>
    </w:p>
    <w:p w:rsidR="007D77D2" w:rsidDel="002C5A9D" w:rsidRDefault="007D77D2">
      <w:pPr>
        <w:rPr>
          <w:del w:id="167" w:author="whu" w:date="2011-06-22T08:40:00Z"/>
        </w:rPr>
      </w:pPr>
    </w:p>
    <w:p w:rsidR="00152F3B" w:rsidDel="002C5A9D" w:rsidRDefault="00152F3B" w:rsidP="00152F3B">
      <w:pPr>
        <w:widowControl w:val="0"/>
        <w:tabs>
          <w:tab w:val="left" w:pos="9540"/>
        </w:tabs>
        <w:autoSpaceDE w:val="0"/>
        <w:autoSpaceDN w:val="0"/>
        <w:adjustRightInd w:val="0"/>
        <w:spacing w:before="30" w:after="0"/>
        <w:ind w:left="180" w:firstLine="50"/>
        <w:rPr>
          <w:del w:id="168" w:author="whu" w:date="2011-06-22T08:40:00Z"/>
          <w:rFonts w:ascii="Times New Roman" w:hAnsi="Times New Roman"/>
          <w:color w:val="000000"/>
          <w:sz w:val="18"/>
          <w:szCs w:val="18"/>
        </w:rPr>
      </w:pPr>
      <w:del w:id="169" w:author="whu" w:date="2011-06-22T08:40: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E</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SOCIA</w:delText>
        </w:r>
        <w:r w:rsidDel="002C5A9D">
          <w:rPr>
            <w:rFonts w:ascii="Times New Roman" w:hAnsi="Times New Roman"/>
            <w:b/>
            <w:bCs/>
            <w:color w:val="191919"/>
            <w:sz w:val="18"/>
            <w:szCs w:val="18"/>
          </w:rPr>
          <w:delText>L</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SCIENC</w:delText>
        </w:r>
        <w:r w:rsidDel="002C5A9D">
          <w:rPr>
            <w:rFonts w:ascii="Times New Roman" w:hAnsi="Times New Roman"/>
            <w:b/>
            <w:bCs/>
            <w:color w:val="191919"/>
            <w:sz w:val="18"/>
            <w:szCs w:val="18"/>
          </w:rPr>
          <w:delText>E</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(1</w:delText>
        </w:r>
        <w:r w:rsidDel="002C5A9D">
          <w:rPr>
            <w:rFonts w:ascii="Times New Roman" w:hAnsi="Times New Roman"/>
            <w:b/>
            <w:bCs/>
            <w:color w:val="191919"/>
            <w:sz w:val="18"/>
            <w:szCs w:val="18"/>
          </w:rPr>
          <w:delText>2</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270" w:type="dxa"/>
        <w:tblLayout w:type="fixed"/>
        <w:tblCellMar>
          <w:left w:w="0" w:type="dxa"/>
          <w:right w:w="0" w:type="dxa"/>
        </w:tblCellMar>
        <w:tblLook w:val="0000"/>
      </w:tblPr>
      <w:tblGrid>
        <w:gridCol w:w="833"/>
        <w:gridCol w:w="1002"/>
        <w:gridCol w:w="4975"/>
        <w:gridCol w:w="2990"/>
      </w:tblGrid>
      <w:tr w:rsidR="00152F3B" w:rsidRPr="007A7452" w:rsidDel="002C5A9D" w:rsidTr="00152F3B">
        <w:trPr>
          <w:trHeight w:hRule="exact" w:val="237"/>
          <w:del w:id="170" w:author="whu" w:date="2011-06-22T08:40: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40" w:firstLine="50"/>
              <w:rPr>
                <w:del w:id="171" w:author="whu" w:date="2011-06-22T08:40:00Z"/>
                <w:rFonts w:ascii="Times New Roman" w:hAnsi="Times New Roman"/>
                <w:sz w:val="24"/>
                <w:szCs w:val="24"/>
              </w:rPr>
            </w:pPr>
            <w:del w:id="172" w:author="whu" w:date="2011-06-22T08:40:00Z">
              <w:r w:rsidRPr="007A7452" w:rsidDel="002C5A9D">
                <w:rPr>
                  <w:rFonts w:ascii="Times New Roman" w:hAnsi="Times New Roman"/>
                  <w:color w:val="191919"/>
                  <w:spacing w:val="-1"/>
                  <w:sz w:val="18"/>
                  <w:szCs w:val="18"/>
                </w:rPr>
                <w:delText>POLS</w:delText>
              </w:r>
            </w:del>
          </w:p>
        </w:tc>
        <w:tc>
          <w:tcPr>
            <w:tcW w:w="100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287" w:firstLine="50"/>
              <w:rPr>
                <w:del w:id="173" w:author="whu" w:date="2011-06-22T08:40:00Z"/>
                <w:rFonts w:ascii="Times New Roman" w:hAnsi="Times New Roman"/>
                <w:sz w:val="24"/>
                <w:szCs w:val="24"/>
              </w:rPr>
            </w:pPr>
            <w:del w:id="174"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4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365" w:firstLine="50"/>
              <w:rPr>
                <w:del w:id="175" w:author="whu" w:date="2011-06-22T08:40:00Z"/>
                <w:rFonts w:ascii="Times New Roman" w:hAnsi="Times New Roman"/>
                <w:sz w:val="24"/>
                <w:szCs w:val="24"/>
              </w:rPr>
            </w:pPr>
            <w:del w:id="176" w:author="whu" w:date="2011-06-22T08:40:00Z">
              <w:r w:rsidRPr="007A7452" w:rsidDel="002C5A9D">
                <w:rPr>
                  <w:rFonts w:ascii="Times New Roman" w:hAnsi="Times New Roman"/>
                  <w:color w:val="191919"/>
                  <w:spacing w:val="-1"/>
                  <w:sz w:val="18"/>
                  <w:szCs w:val="18"/>
                </w:rPr>
                <w:delText>U.S</w:delText>
              </w:r>
              <w:r w:rsidRPr="007A7452" w:rsidDel="002C5A9D">
                <w:rPr>
                  <w:rFonts w:ascii="Times New Roman" w:hAnsi="Times New Roman"/>
                  <w:color w:val="191919"/>
                  <w:sz w:val="18"/>
                  <w:szCs w:val="18"/>
                </w:rPr>
                <w:delText>.</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&amp;</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Geo</w:delText>
              </w:r>
              <w:r w:rsidRPr="007A7452" w:rsidDel="002C5A9D">
                <w:rPr>
                  <w:rFonts w:ascii="Times New Roman" w:hAnsi="Times New Roman"/>
                  <w:color w:val="191919"/>
                  <w:spacing w:val="-4"/>
                  <w:sz w:val="18"/>
                  <w:szCs w:val="18"/>
                </w:rPr>
                <w:delText>r</w:delText>
              </w:r>
              <w:r w:rsidRPr="007A7452" w:rsidDel="002C5A9D">
                <w:rPr>
                  <w:rFonts w:ascii="Times New Roman" w:hAnsi="Times New Roman"/>
                  <w:color w:val="191919"/>
                  <w:spacing w:val="-1"/>
                  <w:sz w:val="18"/>
                  <w:szCs w:val="18"/>
                </w:rPr>
                <w:delText>gi</w:delText>
              </w:r>
              <w:r w:rsidRPr="007A7452" w:rsidDel="002C5A9D">
                <w:rPr>
                  <w:rFonts w:ascii="Times New Roman" w:hAnsi="Times New Roman"/>
                  <w:color w:val="191919"/>
                  <w:sz w:val="18"/>
                  <w:szCs w:val="18"/>
                </w:rPr>
                <w:delText>a</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Govt</w:delText>
              </w:r>
              <w:r w:rsidRPr="007A7452" w:rsidDel="002C5A9D">
                <w:rPr>
                  <w:rFonts w:ascii="Times New Roman" w:hAnsi="Times New Roman"/>
                  <w:color w:val="191919"/>
                  <w:sz w:val="18"/>
                  <w:szCs w:val="18"/>
                </w:rPr>
                <w:delText>.</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99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right="40" w:firstLine="50"/>
              <w:jc w:val="right"/>
              <w:rPr>
                <w:del w:id="177" w:author="whu" w:date="2011-06-22T08:40:00Z"/>
                <w:rFonts w:ascii="Times New Roman" w:hAnsi="Times New Roman"/>
                <w:sz w:val="24"/>
                <w:szCs w:val="24"/>
              </w:rPr>
            </w:pPr>
            <w:del w:id="178" w:author="whu" w:date="2011-06-22T08:40: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179" w:author="whu" w:date="2011-06-22T08:40: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80" w:author="whu" w:date="2011-06-22T08:40:00Z"/>
                <w:rFonts w:ascii="Times New Roman" w:hAnsi="Times New Roman"/>
                <w:sz w:val="24"/>
                <w:szCs w:val="24"/>
              </w:rPr>
            </w:pPr>
            <w:del w:id="181" w:author="whu" w:date="2011-06-22T08:40:00Z">
              <w:r w:rsidRPr="007A7452" w:rsidDel="002C5A9D">
                <w:rPr>
                  <w:rFonts w:ascii="Times New Roman" w:hAnsi="Times New Roman"/>
                  <w:color w:val="191919"/>
                  <w:spacing w:val="-1"/>
                  <w:sz w:val="18"/>
                  <w:szCs w:val="18"/>
                </w:rPr>
                <w:delText>HONR</w:delText>
              </w:r>
            </w:del>
          </w:p>
        </w:tc>
        <w:tc>
          <w:tcPr>
            <w:tcW w:w="100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7" w:firstLine="50"/>
              <w:rPr>
                <w:del w:id="182" w:author="whu" w:date="2011-06-22T08:40:00Z"/>
                <w:rFonts w:ascii="Times New Roman" w:hAnsi="Times New Roman"/>
                <w:sz w:val="24"/>
                <w:szCs w:val="24"/>
              </w:rPr>
            </w:pPr>
            <w:del w:id="183"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161</w:delText>
              </w:r>
            </w:del>
          </w:p>
        </w:tc>
        <w:tc>
          <w:tcPr>
            <w:tcW w:w="4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184" w:author="whu" w:date="2011-06-22T08:40:00Z"/>
                <w:rFonts w:ascii="Times New Roman" w:hAnsi="Times New Roman"/>
                <w:sz w:val="24"/>
                <w:szCs w:val="24"/>
              </w:rPr>
            </w:pPr>
            <w:del w:id="185" w:author="whu" w:date="2011-06-22T08:40: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Govt.</w:delText>
              </w:r>
            </w:del>
          </w:p>
        </w:tc>
        <w:tc>
          <w:tcPr>
            <w:tcW w:w="299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86" w:author="whu" w:date="2011-06-22T08:40:00Z"/>
                <w:rFonts w:ascii="Times New Roman" w:hAnsi="Times New Roman"/>
                <w:sz w:val="24"/>
                <w:szCs w:val="24"/>
              </w:rPr>
            </w:pPr>
            <w:del w:id="187" w:author="whu" w:date="2011-06-22T08:40:00Z">
              <w:r w:rsidRPr="007A7452" w:rsidDel="002C5A9D">
                <w:rPr>
                  <w:rFonts w:ascii="Times New Roman" w:hAnsi="Times New Roman"/>
                  <w:color w:val="191919"/>
                  <w:sz w:val="18"/>
                  <w:szCs w:val="18"/>
                </w:rPr>
                <w:delText>3</w:delText>
              </w:r>
            </w:del>
          </w:p>
        </w:tc>
      </w:tr>
    </w:tbl>
    <w:p w:rsidR="00152F3B" w:rsidDel="002C5A9D" w:rsidRDefault="00152F3B" w:rsidP="00152F3B">
      <w:pPr>
        <w:widowControl w:val="0"/>
        <w:autoSpaceDE w:val="0"/>
        <w:autoSpaceDN w:val="0"/>
        <w:adjustRightInd w:val="0"/>
        <w:spacing w:before="2" w:after="0" w:line="120" w:lineRule="exact"/>
        <w:ind w:firstLine="50"/>
        <w:rPr>
          <w:del w:id="188" w:author="whu" w:date="2011-06-22T08:40:00Z"/>
          <w:rFonts w:ascii="Times New Roman" w:hAnsi="Times New Roman"/>
          <w:sz w:val="12"/>
          <w:szCs w:val="12"/>
        </w:rPr>
      </w:pPr>
    </w:p>
    <w:p w:rsidR="00152F3B" w:rsidDel="002C5A9D" w:rsidRDefault="00152F3B" w:rsidP="00152F3B">
      <w:pPr>
        <w:widowControl w:val="0"/>
        <w:autoSpaceDE w:val="0"/>
        <w:autoSpaceDN w:val="0"/>
        <w:adjustRightInd w:val="0"/>
        <w:spacing w:after="0"/>
        <w:ind w:left="180" w:firstLine="50"/>
        <w:rPr>
          <w:del w:id="189" w:author="whu" w:date="2011-06-22T08:40:00Z"/>
          <w:rFonts w:ascii="Times New Roman" w:hAnsi="Times New Roman"/>
          <w:color w:val="000000"/>
          <w:sz w:val="18"/>
          <w:szCs w:val="18"/>
        </w:rPr>
      </w:pPr>
      <w:del w:id="190" w:author="whu" w:date="2011-06-22T08:40:00Z">
        <w:r w:rsidDel="002C5A9D">
          <w:rPr>
            <w:rFonts w:ascii="Times New Roman" w:hAnsi="Times New Roman"/>
            <w:b/>
            <w:bCs/>
            <w:color w:val="191919"/>
            <w:spacing w:val="-1"/>
            <w:sz w:val="18"/>
            <w:szCs w:val="18"/>
          </w:rPr>
          <w:delText>ELECTIVE</w:delText>
        </w:r>
        <w:r w:rsidDel="002C5A9D">
          <w:rPr>
            <w:rFonts w:ascii="Times New Roman" w:hAnsi="Times New Roman"/>
            <w:b/>
            <w:bCs/>
            <w:color w:val="191919"/>
            <w:sz w:val="18"/>
            <w:szCs w:val="18"/>
          </w:rPr>
          <w:delText>S</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leas</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on</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HIS</w:delText>
        </w:r>
        <w:r w:rsidDel="002C5A9D">
          <w:rPr>
            <w:rFonts w:ascii="Times New Roman" w:hAnsi="Times New Roman"/>
            <w:b/>
            <w:bCs/>
            <w:color w:val="191919"/>
            <w:spacing w:val="-4"/>
            <w:sz w:val="18"/>
            <w:szCs w:val="18"/>
          </w:rPr>
          <w:delText>T</w:delText>
        </w:r>
        <w:r w:rsidDel="002C5A9D">
          <w:rPr>
            <w:rFonts w:ascii="Times New Roman" w:hAnsi="Times New Roman"/>
            <w:b/>
            <w:bCs/>
            <w:color w:val="191919"/>
            <w:spacing w:val="-1"/>
            <w:sz w:val="18"/>
            <w:szCs w:val="18"/>
          </w:rPr>
          <w:delText>O</w:delText>
        </w:r>
        <w:r w:rsidDel="002C5A9D">
          <w:rPr>
            <w:rFonts w:ascii="Times New Roman" w:hAnsi="Times New Roman"/>
            <w:b/>
            <w:bCs/>
            <w:color w:val="191919"/>
            <w:spacing w:val="-7"/>
            <w:sz w:val="18"/>
            <w:szCs w:val="18"/>
          </w:rPr>
          <w:delText>R</w:delText>
        </w:r>
        <w:r w:rsidDel="002C5A9D">
          <w:rPr>
            <w:rFonts w:ascii="Times New Roman" w:hAnsi="Times New Roman"/>
            <w:b/>
            <w:bCs/>
            <w:color w:val="191919"/>
            <w:sz w:val="18"/>
            <w:szCs w:val="18"/>
          </w:rPr>
          <w:delText>Y</w:delText>
        </w:r>
      </w:del>
    </w:p>
    <w:p w:rsidR="00152F3B" w:rsidDel="002C5A9D" w:rsidRDefault="00152F3B" w:rsidP="00152F3B">
      <w:pPr>
        <w:widowControl w:val="0"/>
        <w:autoSpaceDE w:val="0"/>
        <w:autoSpaceDN w:val="0"/>
        <w:adjustRightInd w:val="0"/>
        <w:spacing w:before="9" w:after="0"/>
        <w:ind w:left="180" w:firstLine="50"/>
        <w:rPr>
          <w:del w:id="191" w:author="whu" w:date="2011-06-22T08:40:00Z"/>
          <w:rFonts w:ascii="Times New Roman" w:hAnsi="Times New Roman"/>
          <w:color w:val="000000"/>
          <w:sz w:val="18"/>
          <w:szCs w:val="18"/>
        </w:rPr>
      </w:pPr>
      <w:del w:id="192" w:author="whu" w:date="2011-06-22T08:40:00Z">
        <w:r w:rsidDel="002C5A9D">
          <w:rPr>
            <w:rFonts w:ascii="Times New Roman" w:hAnsi="Times New Roman"/>
            <w:b/>
            <w:bCs/>
            <w:color w:val="191919"/>
            <w:spacing w:val="-1"/>
            <w:sz w:val="18"/>
            <w:szCs w:val="18"/>
          </w:rPr>
          <w:delText>cours</w:delText>
        </w:r>
        <w:r w:rsidDel="002C5A9D">
          <w:rPr>
            <w:rFonts w:ascii="Times New Roman" w:hAnsi="Times New Roman"/>
            <w:b/>
            <w:bCs/>
            <w:color w:val="191919"/>
            <w:sz w:val="18"/>
            <w:szCs w:val="18"/>
          </w:rPr>
          <w:delText xml:space="preserve">e </w:delText>
        </w:r>
        <w:r w:rsidDel="002C5A9D">
          <w:rPr>
            <w:rFonts w:ascii="Times New Roman" w:hAnsi="Times New Roman"/>
            <w:b/>
            <w:bCs/>
            <w:color w:val="191919"/>
            <w:spacing w:val="-1"/>
            <w:sz w:val="18"/>
            <w:szCs w:val="18"/>
          </w:rPr>
          <w:delText>an</w:delText>
        </w:r>
        <w:r w:rsidDel="002C5A9D">
          <w:rPr>
            <w:rFonts w:ascii="Times New Roman" w:hAnsi="Times New Roman"/>
            <w:b/>
            <w:bCs/>
            <w:color w:val="191919"/>
            <w:sz w:val="18"/>
            <w:szCs w:val="18"/>
          </w:rPr>
          <w:delText>d</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tw</w:delText>
        </w:r>
        <w:r w:rsidDel="002C5A9D">
          <w:rPr>
            <w:rFonts w:ascii="Times New Roman" w:hAnsi="Times New Roman"/>
            <w:b/>
            <w:bCs/>
            <w:color w:val="191919"/>
            <w:sz w:val="18"/>
            <w:szCs w:val="18"/>
          </w:rPr>
          <w:delText>o</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othe</w:delText>
        </w:r>
        <w:r w:rsidDel="002C5A9D">
          <w:rPr>
            <w:rFonts w:ascii="Times New Roman" w:hAnsi="Times New Roman"/>
            <w:b/>
            <w:bCs/>
            <w:color w:val="191919"/>
            <w:sz w:val="18"/>
            <w:szCs w:val="18"/>
          </w:rPr>
          <w:delText>r</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courses</w:delText>
        </w:r>
      </w:del>
    </w:p>
    <w:tbl>
      <w:tblPr>
        <w:tblW w:w="0" w:type="auto"/>
        <w:tblInd w:w="270" w:type="dxa"/>
        <w:tblLayout w:type="fixed"/>
        <w:tblCellMar>
          <w:left w:w="0" w:type="dxa"/>
          <w:right w:w="0" w:type="dxa"/>
        </w:tblCellMar>
        <w:tblLook w:val="0000"/>
      </w:tblPr>
      <w:tblGrid>
        <w:gridCol w:w="833"/>
        <w:gridCol w:w="1005"/>
        <w:gridCol w:w="5184"/>
        <w:gridCol w:w="2778"/>
      </w:tblGrid>
      <w:tr w:rsidR="00152F3B" w:rsidRPr="007A7452" w:rsidDel="002C5A9D" w:rsidTr="00F75CF1">
        <w:trPr>
          <w:trHeight w:hRule="exact" w:val="298"/>
          <w:del w:id="193" w:author="whu" w:date="2011-06-22T08:40:00Z"/>
        </w:trPr>
        <w:tc>
          <w:tcPr>
            <w:tcW w:w="833" w:type="dxa"/>
          </w:tcPr>
          <w:p w:rsidR="00152F3B" w:rsidRPr="007A7452" w:rsidDel="002C5A9D" w:rsidRDefault="00152F3B" w:rsidP="00152F3B">
            <w:pPr>
              <w:widowControl w:val="0"/>
              <w:autoSpaceDE w:val="0"/>
              <w:autoSpaceDN w:val="0"/>
              <w:adjustRightInd w:val="0"/>
              <w:spacing w:before="70" w:after="0"/>
              <w:ind w:left="40" w:firstLine="50"/>
              <w:rPr>
                <w:del w:id="194" w:author="whu" w:date="2011-06-22T08:40:00Z"/>
                <w:rFonts w:ascii="Times New Roman" w:hAnsi="Times New Roman"/>
                <w:sz w:val="24"/>
                <w:szCs w:val="24"/>
              </w:rPr>
            </w:pPr>
            <w:del w:id="195" w:author="whu" w:date="2011-06-22T08:40:00Z">
              <w:r w:rsidRPr="007A7452" w:rsidDel="002C5A9D">
                <w:rPr>
                  <w:rFonts w:ascii="Times New Roman" w:hAnsi="Times New Roman"/>
                  <w:color w:val="191919"/>
                  <w:spacing w:val="-1"/>
                  <w:sz w:val="18"/>
                  <w:szCs w:val="18"/>
                </w:rPr>
                <w:delText>ECON</w:delText>
              </w:r>
            </w:del>
          </w:p>
        </w:tc>
        <w:tc>
          <w:tcPr>
            <w:tcW w:w="1005" w:type="dxa"/>
          </w:tcPr>
          <w:p w:rsidR="00152F3B" w:rsidRPr="007A7452" w:rsidDel="002C5A9D" w:rsidRDefault="00152F3B" w:rsidP="00152F3B">
            <w:pPr>
              <w:widowControl w:val="0"/>
              <w:autoSpaceDE w:val="0"/>
              <w:autoSpaceDN w:val="0"/>
              <w:adjustRightInd w:val="0"/>
              <w:spacing w:before="70" w:after="0"/>
              <w:ind w:left="287" w:firstLine="50"/>
              <w:rPr>
                <w:del w:id="196" w:author="whu" w:date="2011-06-22T08:40:00Z"/>
                <w:rFonts w:ascii="Times New Roman" w:hAnsi="Times New Roman"/>
                <w:sz w:val="24"/>
                <w:szCs w:val="24"/>
              </w:rPr>
            </w:pPr>
            <w:del w:id="197" w:author="whu" w:date="2011-06-22T08:40:00Z">
              <w:r w:rsidRPr="007A7452" w:rsidDel="002C5A9D">
                <w:rPr>
                  <w:rFonts w:ascii="Times New Roman" w:hAnsi="Times New Roman"/>
                  <w:color w:val="191919"/>
                  <w:spacing w:val="-1"/>
                  <w:sz w:val="18"/>
                  <w:szCs w:val="18"/>
                </w:rPr>
                <w:delText>2105</w:delText>
              </w:r>
            </w:del>
          </w:p>
        </w:tc>
        <w:tc>
          <w:tcPr>
            <w:tcW w:w="5184" w:type="dxa"/>
          </w:tcPr>
          <w:p w:rsidR="00152F3B" w:rsidRPr="007A7452" w:rsidDel="002C5A9D" w:rsidRDefault="00152F3B" w:rsidP="00152F3B">
            <w:pPr>
              <w:widowControl w:val="0"/>
              <w:autoSpaceDE w:val="0"/>
              <w:autoSpaceDN w:val="0"/>
              <w:adjustRightInd w:val="0"/>
              <w:spacing w:before="70" w:after="0"/>
              <w:ind w:left="362" w:firstLine="50"/>
              <w:rPr>
                <w:del w:id="198" w:author="whu" w:date="2011-06-22T08:40:00Z"/>
                <w:rFonts w:ascii="Times New Roman" w:hAnsi="Times New Roman"/>
                <w:sz w:val="24"/>
                <w:szCs w:val="24"/>
              </w:rPr>
            </w:pPr>
            <w:del w:id="199" w:author="whu" w:date="2011-06-22T08:40:00Z">
              <w:r w:rsidRPr="007A7452" w:rsidDel="002C5A9D">
                <w:rPr>
                  <w:rFonts w:ascii="Times New Roman" w:hAnsi="Times New Roman"/>
                  <w:color w:val="191919"/>
                  <w:spacing w:val="-1"/>
                  <w:sz w:val="18"/>
                  <w:szCs w:val="18"/>
                </w:rPr>
                <w:delText>Macroeconomics</w:delText>
              </w:r>
            </w:del>
          </w:p>
        </w:tc>
        <w:tc>
          <w:tcPr>
            <w:tcW w:w="2778" w:type="dxa"/>
          </w:tcPr>
          <w:p w:rsidR="00152F3B" w:rsidRPr="007A7452" w:rsidDel="002C5A9D" w:rsidRDefault="00152F3B" w:rsidP="00152F3B">
            <w:pPr>
              <w:widowControl w:val="0"/>
              <w:autoSpaceDE w:val="0"/>
              <w:autoSpaceDN w:val="0"/>
              <w:adjustRightInd w:val="0"/>
              <w:spacing w:before="70" w:after="0"/>
              <w:ind w:right="40" w:firstLine="50"/>
              <w:jc w:val="right"/>
              <w:rPr>
                <w:del w:id="200" w:author="whu" w:date="2011-06-22T08:40:00Z"/>
                <w:rFonts w:ascii="Times New Roman" w:hAnsi="Times New Roman"/>
                <w:sz w:val="24"/>
                <w:szCs w:val="24"/>
              </w:rPr>
            </w:pPr>
            <w:del w:id="201"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02"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03" w:author="whu" w:date="2011-06-22T08:40:00Z"/>
                <w:rFonts w:ascii="Times New Roman" w:hAnsi="Times New Roman"/>
                <w:sz w:val="24"/>
                <w:szCs w:val="24"/>
              </w:rPr>
            </w:pPr>
            <w:del w:id="204" w:author="whu" w:date="2011-06-22T08:40:00Z">
              <w:r w:rsidRPr="007A7452" w:rsidDel="002C5A9D">
                <w:rPr>
                  <w:rFonts w:ascii="Times New Roman" w:hAnsi="Times New Roman"/>
                  <w:color w:val="191919"/>
                  <w:spacing w:val="-1"/>
                  <w:sz w:val="18"/>
                  <w:szCs w:val="18"/>
                </w:rPr>
                <w:delText>ECON</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05" w:author="whu" w:date="2011-06-22T08:40:00Z"/>
                <w:rFonts w:ascii="Times New Roman" w:hAnsi="Times New Roman"/>
                <w:sz w:val="24"/>
                <w:szCs w:val="24"/>
              </w:rPr>
            </w:pPr>
            <w:del w:id="206" w:author="whu" w:date="2011-06-22T08:40:00Z">
              <w:r w:rsidRPr="007A7452" w:rsidDel="002C5A9D">
                <w:rPr>
                  <w:rFonts w:ascii="Times New Roman" w:hAnsi="Times New Roman"/>
                  <w:color w:val="191919"/>
                  <w:spacing w:val="-1"/>
                  <w:sz w:val="18"/>
                  <w:szCs w:val="18"/>
                </w:rPr>
                <w:delText>2106</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07" w:author="whu" w:date="2011-06-22T08:40:00Z"/>
                <w:rFonts w:ascii="Times New Roman" w:hAnsi="Times New Roman"/>
                <w:sz w:val="24"/>
                <w:szCs w:val="24"/>
              </w:rPr>
            </w:pPr>
            <w:del w:id="208" w:author="whu" w:date="2011-06-22T08:40:00Z">
              <w:r w:rsidRPr="007A7452" w:rsidDel="002C5A9D">
                <w:rPr>
                  <w:rFonts w:ascii="Times New Roman" w:hAnsi="Times New Roman"/>
                  <w:color w:val="191919"/>
                  <w:spacing w:val="-1"/>
                  <w:sz w:val="18"/>
                  <w:szCs w:val="18"/>
                </w:rPr>
                <w:delText>Microeconomics</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09" w:author="whu" w:date="2011-06-22T08:40:00Z"/>
                <w:rFonts w:ascii="Times New Roman" w:hAnsi="Times New Roman"/>
                <w:sz w:val="24"/>
                <w:szCs w:val="24"/>
              </w:rPr>
            </w:pPr>
            <w:del w:id="210"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11"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12" w:author="whu" w:date="2011-06-22T08:40:00Z"/>
                <w:rFonts w:ascii="Times New Roman" w:hAnsi="Times New Roman"/>
                <w:sz w:val="24"/>
                <w:szCs w:val="24"/>
              </w:rPr>
            </w:pPr>
            <w:del w:id="213" w:author="whu" w:date="2011-06-22T08:40:00Z">
              <w:r w:rsidRPr="007A7452" w:rsidDel="002C5A9D">
                <w:rPr>
                  <w:rFonts w:ascii="Times New Roman" w:hAnsi="Times New Roman"/>
                  <w:color w:val="191919"/>
                  <w:spacing w:val="-1"/>
                  <w:sz w:val="18"/>
                  <w:szCs w:val="18"/>
                </w:rPr>
                <w:lastRenderedPageBreak/>
                <w:delText>ECON</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14" w:author="whu" w:date="2011-06-22T08:40:00Z"/>
                <w:rFonts w:ascii="Times New Roman" w:hAnsi="Times New Roman"/>
                <w:sz w:val="24"/>
                <w:szCs w:val="24"/>
              </w:rPr>
            </w:pPr>
            <w:del w:id="215" w:author="whu" w:date="2011-06-22T08:40:00Z">
              <w:r w:rsidRPr="007A7452" w:rsidDel="002C5A9D">
                <w:rPr>
                  <w:rFonts w:ascii="Times New Roman" w:hAnsi="Times New Roman"/>
                  <w:color w:val="191919"/>
                  <w:spacing w:val="-1"/>
                  <w:sz w:val="18"/>
                  <w:szCs w:val="18"/>
                </w:rPr>
                <w:delText>2201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16" w:author="whu" w:date="2011-06-22T08:40:00Z"/>
                <w:rFonts w:ascii="Times New Roman" w:hAnsi="Times New Roman"/>
                <w:sz w:val="24"/>
                <w:szCs w:val="24"/>
              </w:rPr>
            </w:pPr>
            <w:del w:id="217" w:author="whu" w:date="2011-06-22T08:40: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Economics</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18" w:author="whu" w:date="2011-06-22T08:40:00Z"/>
                <w:rFonts w:ascii="Times New Roman" w:hAnsi="Times New Roman"/>
                <w:sz w:val="24"/>
                <w:szCs w:val="24"/>
              </w:rPr>
            </w:pPr>
            <w:del w:id="219"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20"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21" w:author="whu" w:date="2011-06-22T08:40:00Z"/>
                <w:rFonts w:ascii="Times New Roman" w:hAnsi="Times New Roman"/>
                <w:sz w:val="24"/>
                <w:szCs w:val="24"/>
              </w:rPr>
            </w:pPr>
            <w:del w:id="222" w:author="whu" w:date="2011-06-22T08:40:00Z">
              <w:r w:rsidRPr="007A7452" w:rsidDel="002C5A9D">
                <w:rPr>
                  <w:rFonts w:ascii="Times New Roman" w:hAnsi="Times New Roman"/>
                  <w:color w:val="191919"/>
                  <w:spacing w:val="-1"/>
                  <w:sz w:val="18"/>
                  <w:szCs w:val="18"/>
                </w:rPr>
                <w:delText>GEOG</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23" w:author="whu" w:date="2011-06-22T08:40:00Z"/>
                <w:rFonts w:ascii="Times New Roman" w:hAnsi="Times New Roman"/>
                <w:sz w:val="24"/>
                <w:szCs w:val="24"/>
              </w:rPr>
            </w:pPr>
            <w:del w:id="224"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25" w:author="whu" w:date="2011-06-22T08:40:00Z"/>
                <w:rFonts w:ascii="Times New Roman" w:hAnsi="Times New Roman"/>
                <w:sz w:val="24"/>
                <w:szCs w:val="24"/>
              </w:rPr>
            </w:pPr>
            <w:del w:id="226" w:author="whu" w:date="2011-06-22T08:40: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Geography</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27" w:author="whu" w:date="2011-06-22T08:40:00Z"/>
                <w:rFonts w:ascii="Times New Roman" w:hAnsi="Times New Roman"/>
                <w:sz w:val="24"/>
                <w:szCs w:val="24"/>
              </w:rPr>
            </w:pPr>
            <w:del w:id="228"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29"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30" w:author="whu" w:date="2011-06-22T08:40:00Z"/>
                <w:rFonts w:ascii="Times New Roman" w:hAnsi="Times New Roman"/>
                <w:sz w:val="24"/>
                <w:szCs w:val="24"/>
              </w:rPr>
            </w:pPr>
            <w:del w:id="231" w:author="whu" w:date="2011-06-22T08:40:00Z">
              <w:r w:rsidRPr="007A7452" w:rsidDel="002C5A9D">
                <w:rPr>
                  <w:rFonts w:ascii="Times New Roman" w:hAnsi="Times New Roman"/>
                  <w:color w:val="191919"/>
                  <w:spacing w:val="-1"/>
                  <w:sz w:val="18"/>
                  <w:szCs w:val="18"/>
                </w:rPr>
                <w:delText>HIST</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32" w:author="whu" w:date="2011-06-22T08:40:00Z"/>
                <w:rFonts w:ascii="Times New Roman" w:hAnsi="Times New Roman"/>
                <w:sz w:val="24"/>
                <w:szCs w:val="24"/>
              </w:rPr>
            </w:pPr>
            <w:del w:id="233" w:author="whu" w:date="2011-06-22T08:40:00Z">
              <w:r w:rsidRPr="007A7452" w:rsidDel="002C5A9D">
                <w:rPr>
                  <w:rFonts w:ascii="Times New Roman" w:hAnsi="Times New Roman"/>
                  <w:color w:val="191919"/>
                  <w:spacing w:val="-8"/>
                  <w:sz w:val="18"/>
                  <w:szCs w:val="18"/>
                </w:rPr>
                <w:delText>1111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34" w:author="whu" w:date="2011-06-22T08:40:00Z"/>
                <w:rFonts w:ascii="Times New Roman" w:hAnsi="Times New Roman"/>
                <w:sz w:val="24"/>
                <w:szCs w:val="24"/>
              </w:rPr>
            </w:pPr>
            <w:del w:id="235" w:author="whu" w:date="2011-06-22T08:40: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36" w:author="whu" w:date="2011-06-22T08:40:00Z"/>
                <w:rFonts w:ascii="Times New Roman" w:hAnsi="Times New Roman"/>
                <w:sz w:val="24"/>
                <w:szCs w:val="24"/>
              </w:rPr>
            </w:pPr>
            <w:del w:id="237"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38"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39" w:author="whu" w:date="2011-06-22T08:40:00Z"/>
                <w:rFonts w:ascii="Times New Roman" w:hAnsi="Times New Roman"/>
                <w:sz w:val="24"/>
                <w:szCs w:val="24"/>
              </w:rPr>
            </w:pPr>
            <w:del w:id="240" w:author="whu" w:date="2011-06-22T08:40:00Z">
              <w:r w:rsidRPr="007A7452" w:rsidDel="002C5A9D">
                <w:rPr>
                  <w:rFonts w:ascii="Times New Roman" w:hAnsi="Times New Roman"/>
                  <w:color w:val="191919"/>
                  <w:spacing w:val="-1"/>
                  <w:sz w:val="18"/>
                  <w:szCs w:val="18"/>
                </w:rPr>
                <w:delText>HIST</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41" w:author="whu" w:date="2011-06-22T08:40:00Z"/>
                <w:rFonts w:ascii="Times New Roman" w:hAnsi="Times New Roman"/>
                <w:sz w:val="24"/>
                <w:szCs w:val="24"/>
              </w:rPr>
            </w:pPr>
            <w:del w:id="242" w:author="whu" w:date="2011-06-22T08:40:00Z">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pacing w:val="-1"/>
                  <w:sz w:val="18"/>
                  <w:szCs w:val="18"/>
                </w:rPr>
                <w:delText>1</w:delText>
              </w:r>
              <w:r w:rsidRPr="007A7452" w:rsidDel="002C5A9D">
                <w:rPr>
                  <w:rFonts w:ascii="Times New Roman" w:hAnsi="Times New Roman"/>
                  <w:color w:val="191919"/>
                  <w:sz w:val="18"/>
                  <w:szCs w:val="18"/>
                </w:rPr>
                <w:delText>2</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43" w:author="whu" w:date="2011-06-22T08:40:00Z"/>
                <w:rFonts w:ascii="Times New Roman" w:hAnsi="Times New Roman"/>
                <w:sz w:val="24"/>
                <w:szCs w:val="24"/>
              </w:rPr>
            </w:pPr>
            <w:del w:id="244" w:author="whu" w:date="2011-06-22T08:40: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45" w:author="whu" w:date="2011-06-22T08:40:00Z"/>
                <w:rFonts w:ascii="Times New Roman" w:hAnsi="Times New Roman"/>
                <w:sz w:val="24"/>
                <w:szCs w:val="24"/>
              </w:rPr>
            </w:pPr>
            <w:del w:id="246"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47"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48" w:author="whu" w:date="2011-06-22T08:40:00Z"/>
                <w:rFonts w:ascii="Times New Roman" w:hAnsi="Times New Roman"/>
                <w:sz w:val="24"/>
                <w:szCs w:val="24"/>
              </w:rPr>
            </w:pPr>
            <w:del w:id="249" w:author="whu" w:date="2011-06-22T08:40:00Z">
              <w:r w:rsidRPr="007A7452" w:rsidDel="002C5A9D">
                <w:rPr>
                  <w:rFonts w:ascii="Times New Roman" w:hAnsi="Times New Roman"/>
                  <w:color w:val="191919"/>
                  <w:spacing w:val="-1"/>
                  <w:sz w:val="18"/>
                  <w:szCs w:val="18"/>
                </w:rPr>
                <w:delText>HIST</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50" w:author="whu" w:date="2011-06-22T08:40:00Z"/>
                <w:rFonts w:ascii="Times New Roman" w:hAnsi="Times New Roman"/>
                <w:sz w:val="24"/>
                <w:szCs w:val="24"/>
              </w:rPr>
            </w:pPr>
            <w:del w:id="251" w:author="whu" w:date="2011-06-22T08:40: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z w:val="18"/>
                  <w:szCs w:val="18"/>
                </w:rPr>
                <w:delText>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52" w:author="whu" w:date="2011-06-22T08:40:00Z"/>
                <w:rFonts w:ascii="Times New Roman" w:hAnsi="Times New Roman"/>
                <w:sz w:val="24"/>
                <w:szCs w:val="24"/>
              </w:rPr>
            </w:pPr>
            <w:del w:id="253" w:author="whu" w:date="2011-06-22T08:40: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54" w:author="whu" w:date="2011-06-22T08:40:00Z"/>
                <w:rFonts w:ascii="Times New Roman" w:hAnsi="Times New Roman"/>
                <w:sz w:val="24"/>
                <w:szCs w:val="24"/>
              </w:rPr>
            </w:pPr>
            <w:del w:id="255"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56"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57" w:author="whu" w:date="2011-06-22T08:40:00Z"/>
                <w:rFonts w:ascii="Times New Roman" w:hAnsi="Times New Roman"/>
                <w:sz w:val="24"/>
                <w:szCs w:val="24"/>
              </w:rPr>
            </w:pPr>
            <w:del w:id="258" w:author="whu" w:date="2011-06-22T08:40:00Z">
              <w:r w:rsidRPr="007A7452" w:rsidDel="002C5A9D">
                <w:rPr>
                  <w:rFonts w:ascii="Times New Roman" w:hAnsi="Times New Roman"/>
                  <w:color w:val="191919"/>
                  <w:spacing w:val="-1"/>
                  <w:sz w:val="18"/>
                  <w:szCs w:val="18"/>
                </w:rPr>
                <w:delText>HIST</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59" w:author="whu" w:date="2011-06-22T08:40:00Z"/>
                <w:rFonts w:ascii="Times New Roman" w:hAnsi="Times New Roman"/>
                <w:sz w:val="24"/>
                <w:szCs w:val="24"/>
              </w:rPr>
            </w:pPr>
            <w:del w:id="260" w:author="whu" w:date="2011-06-22T08:40: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12</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61" w:author="whu" w:date="2011-06-22T08:40:00Z"/>
                <w:rFonts w:ascii="Times New Roman" w:hAnsi="Times New Roman"/>
                <w:sz w:val="24"/>
                <w:szCs w:val="24"/>
              </w:rPr>
            </w:pPr>
            <w:del w:id="262" w:author="whu" w:date="2011-06-22T08:40: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778" w:type="dxa"/>
          </w:tcPr>
          <w:p w:rsidR="00152F3B" w:rsidRPr="007A7452" w:rsidDel="002C5A9D" w:rsidRDefault="00152F3B" w:rsidP="00152F3B">
            <w:pPr>
              <w:widowControl w:val="0"/>
              <w:autoSpaceDE w:val="0"/>
              <w:autoSpaceDN w:val="0"/>
              <w:adjustRightInd w:val="0"/>
              <w:spacing w:after="0"/>
              <w:ind w:firstLine="50"/>
              <w:rPr>
                <w:del w:id="263" w:author="whu" w:date="2011-06-22T08:40:00Z"/>
                <w:rFonts w:ascii="Times New Roman" w:hAnsi="Times New Roman"/>
                <w:sz w:val="24"/>
                <w:szCs w:val="24"/>
              </w:rPr>
            </w:pPr>
          </w:p>
        </w:tc>
      </w:tr>
      <w:tr w:rsidR="00152F3B" w:rsidRPr="007A7452" w:rsidDel="002C5A9D" w:rsidTr="00F75CF1">
        <w:trPr>
          <w:trHeight w:hRule="exact" w:val="216"/>
          <w:del w:id="264"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65" w:author="whu" w:date="2011-06-22T08:40:00Z"/>
                <w:rFonts w:ascii="Times New Roman" w:hAnsi="Times New Roman"/>
                <w:sz w:val="24"/>
                <w:szCs w:val="24"/>
              </w:rPr>
            </w:pPr>
            <w:del w:id="266" w:author="whu" w:date="2011-06-22T08:40:00Z">
              <w:r w:rsidRPr="007A7452" w:rsidDel="002C5A9D">
                <w:rPr>
                  <w:rFonts w:ascii="Times New Roman" w:hAnsi="Times New Roman"/>
                  <w:color w:val="191919"/>
                  <w:spacing w:val="-1"/>
                  <w:sz w:val="18"/>
                  <w:szCs w:val="18"/>
                </w:rPr>
                <w:delText>HIST</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67" w:author="whu" w:date="2011-06-22T08:40:00Z"/>
                <w:rFonts w:ascii="Times New Roman" w:hAnsi="Times New Roman"/>
                <w:sz w:val="24"/>
                <w:szCs w:val="24"/>
              </w:rPr>
            </w:pPr>
            <w:del w:id="268" w:author="whu" w:date="2011-06-22T08:40: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13</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69" w:author="whu" w:date="2011-06-22T08:40:00Z"/>
                <w:rFonts w:ascii="Times New Roman" w:hAnsi="Times New Roman"/>
                <w:sz w:val="24"/>
                <w:szCs w:val="24"/>
              </w:rPr>
            </w:pPr>
            <w:del w:id="270" w:author="whu" w:date="2011-06-22T08:40:00Z">
              <w:r w:rsidRPr="007A7452" w:rsidDel="002C5A9D">
                <w:rPr>
                  <w:rFonts w:ascii="Times New Roman" w:hAnsi="Times New Roman"/>
                  <w:color w:val="191919"/>
                  <w:spacing w:val="-1"/>
                  <w:sz w:val="18"/>
                  <w:szCs w:val="18"/>
                </w:rPr>
                <w:delText>Minoritie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71" w:author="whu" w:date="2011-06-22T08:40:00Z"/>
                <w:rFonts w:ascii="Times New Roman" w:hAnsi="Times New Roman"/>
                <w:sz w:val="24"/>
                <w:szCs w:val="24"/>
              </w:rPr>
            </w:pPr>
            <w:del w:id="272"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73"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74" w:author="whu" w:date="2011-06-22T08:40:00Z"/>
                <w:rFonts w:ascii="Times New Roman" w:hAnsi="Times New Roman"/>
                <w:sz w:val="24"/>
                <w:szCs w:val="24"/>
              </w:rPr>
            </w:pPr>
            <w:del w:id="275" w:author="whu" w:date="2011-06-22T08:40:00Z">
              <w:r w:rsidRPr="007A7452" w:rsidDel="002C5A9D">
                <w:rPr>
                  <w:rFonts w:ascii="Times New Roman" w:hAnsi="Times New Roman"/>
                  <w:color w:val="191919"/>
                  <w:spacing w:val="-1"/>
                  <w:sz w:val="18"/>
                  <w:szCs w:val="18"/>
                </w:rPr>
                <w:delText>HONR</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76" w:author="whu" w:date="2011-06-22T08:40:00Z"/>
                <w:rFonts w:ascii="Times New Roman" w:hAnsi="Times New Roman"/>
                <w:sz w:val="24"/>
                <w:szCs w:val="24"/>
              </w:rPr>
            </w:pPr>
            <w:del w:id="277"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151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78" w:author="whu" w:date="2011-06-22T08:40:00Z"/>
                <w:rFonts w:ascii="Times New Roman" w:hAnsi="Times New Roman"/>
                <w:sz w:val="24"/>
                <w:szCs w:val="24"/>
              </w:rPr>
            </w:pPr>
            <w:del w:id="279" w:author="whu" w:date="2011-06-22T08:40: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80" w:author="whu" w:date="2011-06-22T08:40:00Z"/>
                <w:rFonts w:ascii="Times New Roman" w:hAnsi="Times New Roman"/>
                <w:sz w:val="24"/>
                <w:szCs w:val="24"/>
              </w:rPr>
            </w:pPr>
            <w:del w:id="281"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82"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83" w:author="whu" w:date="2011-06-22T08:40:00Z"/>
                <w:rFonts w:ascii="Times New Roman" w:hAnsi="Times New Roman"/>
                <w:sz w:val="24"/>
                <w:szCs w:val="24"/>
              </w:rPr>
            </w:pPr>
            <w:del w:id="284" w:author="whu" w:date="2011-06-22T08:40:00Z">
              <w:r w:rsidRPr="007A7452" w:rsidDel="002C5A9D">
                <w:rPr>
                  <w:rFonts w:ascii="Times New Roman" w:hAnsi="Times New Roman"/>
                  <w:color w:val="191919"/>
                  <w:spacing w:val="-1"/>
                  <w:sz w:val="18"/>
                  <w:szCs w:val="18"/>
                </w:rPr>
                <w:delText>HONR</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85" w:author="whu" w:date="2011-06-22T08:40:00Z"/>
                <w:rFonts w:ascii="Times New Roman" w:hAnsi="Times New Roman"/>
                <w:sz w:val="24"/>
                <w:szCs w:val="24"/>
              </w:rPr>
            </w:pPr>
            <w:del w:id="286"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152</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87" w:author="whu" w:date="2011-06-22T08:40:00Z"/>
                <w:rFonts w:ascii="Times New Roman" w:hAnsi="Times New Roman"/>
                <w:sz w:val="24"/>
                <w:szCs w:val="24"/>
              </w:rPr>
            </w:pPr>
            <w:del w:id="288" w:author="whu" w:date="2011-06-22T08:40: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89" w:author="whu" w:date="2011-06-22T08:40:00Z"/>
                <w:rFonts w:ascii="Times New Roman" w:hAnsi="Times New Roman"/>
                <w:sz w:val="24"/>
                <w:szCs w:val="24"/>
              </w:rPr>
            </w:pPr>
            <w:del w:id="290"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291"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292" w:author="whu" w:date="2011-06-22T08:40:00Z"/>
                <w:rFonts w:ascii="Times New Roman" w:hAnsi="Times New Roman"/>
                <w:sz w:val="24"/>
                <w:szCs w:val="24"/>
              </w:rPr>
            </w:pPr>
            <w:del w:id="293" w:author="whu" w:date="2011-06-22T08:40:00Z">
              <w:r w:rsidRPr="007A7452" w:rsidDel="002C5A9D">
                <w:rPr>
                  <w:rFonts w:ascii="Times New Roman" w:hAnsi="Times New Roman"/>
                  <w:color w:val="191919"/>
                  <w:spacing w:val="-1"/>
                  <w:sz w:val="18"/>
                  <w:szCs w:val="18"/>
                </w:rPr>
                <w:delText>PHIL</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294" w:author="whu" w:date="2011-06-22T08:40:00Z"/>
                <w:rFonts w:ascii="Times New Roman" w:hAnsi="Times New Roman"/>
                <w:sz w:val="24"/>
                <w:szCs w:val="24"/>
              </w:rPr>
            </w:pPr>
            <w:del w:id="295" w:author="whu" w:date="2011-06-22T08:40:00Z">
              <w:r w:rsidRPr="007A7452" w:rsidDel="002C5A9D">
                <w:rPr>
                  <w:rFonts w:ascii="Times New Roman" w:hAnsi="Times New Roman"/>
                  <w:color w:val="191919"/>
                  <w:spacing w:val="-1"/>
                  <w:sz w:val="18"/>
                  <w:szCs w:val="18"/>
                </w:rPr>
                <w:delText>2101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296" w:author="whu" w:date="2011-06-22T08:40:00Z"/>
                <w:rFonts w:ascii="Times New Roman" w:hAnsi="Times New Roman"/>
                <w:sz w:val="24"/>
                <w:szCs w:val="24"/>
              </w:rPr>
            </w:pPr>
            <w:del w:id="297" w:author="whu" w:date="2011-06-22T08:40: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Philosophy</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298" w:author="whu" w:date="2011-06-22T08:40:00Z"/>
                <w:rFonts w:ascii="Times New Roman" w:hAnsi="Times New Roman"/>
                <w:sz w:val="24"/>
                <w:szCs w:val="24"/>
              </w:rPr>
            </w:pPr>
            <w:del w:id="299"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300"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301" w:author="whu" w:date="2011-06-22T08:40:00Z"/>
                <w:rFonts w:ascii="Times New Roman" w:hAnsi="Times New Roman"/>
                <w:sz w:val="24"/>
                <w:szCs w:val="24"/>
              </w:rPr>
            </w:pPr>
            <w:del w:id="302" w:author="whu" w:date="2011-06-22T08:40:00Z">
              <w:r w:rsidRPr="007A7452" w:rsidDel="002C5A9D">
                <w:rPr>
                  <w:rFonts w:ascii="Times New Roman" w:hAnsi="Times New Roman"/>
                  <w:color w:val="191919"/>
                  <w:spacing w:val="-1"/>
                  <w:sz w:val="18"/>
                  <w:szCs w:val="18"/>
                </w:rPr>
                <w:delText>POLS</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303" w:author="whu" w:date="2011-06-22T08:40:00Z"/>
                <w:rFonts w:ascii="Times New Roman" w:hAnsi="Times New Roman"/>
                <w:sz w:val="24"/>
                <w:szCs w:val="24"/>
              </w:rPr>
            </w:pPr>
            <w:del w:id="304" w:author="whu" w:date="2011-06-22T08:40:00Z">
              <w:r w:rsidRPr="007A7452" w:rsidDel="002C5A9D">
                <w:rPr>
                  <w:rFonts w:ascii="Times New Roman" w:hAnsi="Times New Roman"/>
                  <w:color w:val="191919"/>
                  <w:spacing w:val="-1"/>
                  <w:sz w:val="18"/>
                  <w:szCs w:val="18"/>
                </w:rPr>
                <w:delText>2101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305" w:author="whu" w:date="2011-06-22T08:40:00Z"/>
                <w:rFonts w:ascii="Times New Roman" w:hAnsi="Times New Roman"/>
                <w:sz w:val="24"/>
                <w:szCs w:val="24"/>
              </w:rPr>
            </w:pPr>
            <w:del w:id="306" w:author="whu" w:date="2011-06-22T08:40: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Politica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Science</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307" w:author="whu" w:date="2011-06-22T08:40:00Z"/>
                <w:rFonts w:ascii="Times New Roman" w:hAnsi="Times New Roman"/>
                <w:sz w:val="24"/>
                <w:szCs w:val="24"/>
              </w:rPr>
            </w:pPr>
            <w:del w:id="308"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16"/>
          <w:del w:id="309"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310" w:author="whu" w:date="2011-06-22T08:40:00Z"/>
                <w:rFonts w:ascii="Times New Roman" w:hAnsi="Times New Roman"/>
                <w:sz w:val="24"/>
                <w:szCs w:val="24"/>
              </w:rPr>
            </w:pPr>
            <w:del w:id="311" w:author="whu" w:date="2011-06-22T08:40:00Z">
              <w:r w:rsidRPr="007A7452" w:rsidDel="002C5A9D">
                <w:rPr>
                  <w:rFonts w:ascii="Times New Roman" w:hAnsi="Times New Roman"/>
                  <w:color w:val="191919"/>
                  <w:spacing w:val="-1"/>
                  <w:sz w:val="18"/>
                  <w:szCs w:val="18"/>
                </w:rPr>
                <w:delText>POLS</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312" w:author="whu" w:date="2011-06-22T08:40:00Z"/>
                <w:rFonts w:ascii="Times New Roman" w:hAnsi="Times New Roman"/>
                <w:sz w:val="24"/>
                <w:szCs w:val="24"/>
              </w:rPr>
            </w:pPr>
            <w:del w:id="313" w:author="whu" w:date="2011-06-22T08:40:00Z">
              <w:r w:rsidRPr="007A7452" w:rsidDel="002C5A9D">
                <w:rPr>
                  <w:rFonts w:ascii="Times New Roman" w:hAnsi="Times New Roman"/>
                  <w:color w:val="191919"/>
                  <w:spacing w:val="-1"/>
                  <w:sz w:val="18"/>
                  <w:szCs w:val="18"/>
                </w:rPr>
                <w:delText>2102</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314" w:author="whu" w:date="2011-06-22T08:40:00Z"/>
                <w:rFonts w:ascii="Times New Roman" w:hAnsi="Times New Roman"/>
                <w:sz w:val="24"/>
                <w:szCs w:val="24"/>
              </w:rPr>
            </w:pPr>
            <w:del w:id="315" w:author="whu" w:date="2011-06-22T08:40: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Law</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316" w:author="whu" w:date="2011-06-22T08:40:00Z"/>
                <w:rFonts w:ascii="Times New Roman" w:hAnsi="Times New Roman"/>
                <w:sz w:val="24"/>
                <w:szCs w:val="24"/>
              </w:rPr>
            </w:pPr>
            <w:del w:id="317" w:author="whu" w:date="2011-06-22T08:40:00Z">
              <w:r w:rsidRPr="007A7452" w:rsidDel="002C5A9D">
                <w:rPr>
                  <w:rFonts w:ascii="Times New Roman" w:hAnsi="Times New Roman"/>
                  <w:color w:val="191919"/>
                  <w:sz w:val="18"/>
                  <w:szCs w:val="18"/>
                </w:rPr>
                <w:delText>3</w:delText>
              </w:r>
            </w:del>
          </w:p>
        </w:tc>
      </w:tr>
      <w:tr w:rsidR="00152F3B" w:rsidRPr="007A7452" w:rsidDel="002C5A9D" w:rsidTr="00F75CF1">
        <w:trPr>
          <w:trHeight w:hRule="exact" w:val="234"/>
          <w:del w:id="318" w:author="whu" w:date="2011-06-22T08:40:00Z"/>
        </w:trPr>
        <w:tc>
          <w:tcPr>
            <w:tcW w:w="833" w:type="dxa"/>
          </w:tcPr>
          <w:p w:rsidR="00152F3B" w:rsidRPr="007A7452" w:rsidDel="002C5A9D" w:rsidRDefault="00152F3B" w:rsidP="00152F3B">
            <w:pPr>
              <w:widowControl w:val="0"/>
              <w:autoSpaceDE w:val="0"/>
              <w:autoSpaceDN w:val="0"/>
              <w:adjustRightInd w:val="0"/>
              <w:spacing w:after="0" w:line="195" w:lineRule="exact"/>
              <w:ind w:left="40" w:firstLine="50"/>
              <w:rPr>
                <w:del w:id="319" w:author="whu" w:date="2011-06-22T08:40:00Z"/>
                <w:rFonts w:ascii="Times New Roman" w:hAnsi="Times New Roman"/>
                <w:sz w:val="24"/>
                <w:szCs w:val="24"/>
              </w:rPr>
            </w:pPr>
            <w:del w:id="320" w:author="whu" w:date="2011-06-22T08:40:00Z">
              <w:r w:rsidRPr="007A7452" w:rsidDel="002C5A9D">
                <w:rPr>
                  <w:rFonts w:ascii="Times New Roman" w:hAnsi="Times New Roman"/>
                  <w:color w:val="191919"/>
                  <w:spacing w:val="-1"/>
                  <w:sz w:val="18"/>
                  <w:szCs w:val="18"/>
                </w:rPr>
                <w:delText>PSYC</w:delText>
              </w:r>
            </w:del>
          </w:p>
        </w:tc>
        <w:tc>
          <w:tcPr>
            <w:tcW w:w="1005" w:type="dxa"/>
          </w:tcPr>
          <w:p w:rsidR="00152F3B" w:rsidRPr="007A7452" w:rsidDel="002C5A9D" w:rsidRDefault="00152F3B" w:rsidP="00152F3B">
            <w:pPr>
              <w:widowControl w:val="0"/>
              <w:autoSpaceDE w:val="0"/>
              <w:autoSpaceDN w:val="0"/>
              <w:adjustRightInd w:val="0"/>
              <w:spacing w:after="0" w:line="195" w:lineRule="exact"/>
              <w:ind w:left="287" w:firstLine="50"/>
              <w:rPr>
                <w:del w:id="321" w:author="whu" w:date="2011-06-22T08:40:00Z"/>
                <w:rFonts w:ascii="Times New Roman" w:hAnsi="Times New Roman"/>
                <w:sz w:val="24"/>
                <w:szCs w:val="24"/>
              </w:rPr>
            </w:pPr>
            <w:del w:id="322" w:author="whu" w:date="2011-06-22T08:40: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5184" w:type="dxa"/>
          </w:tcPr>
          <w:p w:rsidR="00152F3B" w:rsidRPr="007A7452" w:rsidDel="002C5A9D" w:rsidRDefault="00152F3B" w:rsidP="00152F3B">
            <w:pPr>
              <w:widowControl w:val="0"/>
              <w:autoSpaceDE w:val="0"/>
              <w:autoSpaceDN w:val="0"/>
              <w:adjustRightInd w:val="0"/>
              <w:spacing w:after="0" w:line="195" w:lineRule="exact"/>
              <w:ind w:left="362" w:firstLine="50"/>
              <w:rPr>
                <w:del w:id="323" w:author="whu" w:date="2011-06-22T08:40:00Z"/>
                <w:rFonts w:ascii="Times New Roman" w:hAnsi="Times New Roman"/>
                <w:sz w:val="24"/>
                <w:szCs w:val="24"/>
              </w:rPr>
            </w:pPr>
            <w:del w:id="324" w:author="whu" w:date="2011-06-22T08:40:00Z">
              <w:r w:rsidRPr="007A7452" w:rsidDel="002C5A9D">
                <w:rPr>
                  <w:rFonts w:ascii="Times New Roman" w:hAnsi="Times New Roman"/>
                  <w:color w:val="191919"/>
                  <w:spacing w:val="-1"/>
                  <w:sz w:val="18"/>
                  <w:szCs w:val="18"/>
                </w:rPr>
                <w:delText>Genera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Psychology</w:delText>
              </w:r>
            </w:del>
          </w:p>
        </w:tc>
        <w:tc>
          <w:tcPr>
            <w:tcW w:w="2778" w:type="dxa"/>
          </w:tcPr>
          <w:p w:rsidR="00152F3B" w:rsidRPr="007A7452" w:rsidDel="002C5A9D" w:rsidRDefault="00152F3B" w:rsidP="00152F3B">
            <w:pPr>
              <w:widowControl w:val="0"/>
              <w:autoSpaceDE w:val="0"/>
              <w:autoSpaceDN w:val="0"/>
              <w:adjustRightInd w:val="0"/>
              <w:spacing w:after="0" w:line="195" w:lineRule="exact"/>
              <w:ind w:right="40" w:firstLine="50"/>
              <w:jc w:val="right"/>
              <w:rPr>
                <w:del w:id="325" w:author="whu" w:date="2011-06-22T08:40:00Z"/>
                <w:rFonts w:ascii="Times New Roman" w:hAnsi="Times New Roman"/>
                <w:sz w:val="24"/>
                <w:szCs w:val="24"/>
              </w:rPr>
            </w:pPr>
            <w:del w:id="326" w:author="whu" w:date="2011-06-22T08:40:00Z">
              <w:r w:rsidRPr="007A7452" w:rsidDel="002C5A9D">
                <w:rPr>
                  <w:rFonts w:ascii="Times New Roman" w:hAnsi="Times New Roman"/>
                  <w:color w:val="191919"/>
                  <w:sz w:val="18"/>
                  <w:szCs w:val="18"/>
                </w:rPr>
                <w:delText>3</w:delText>
              </w:r>
            </w:del>
          </w:p>
        </w:tc>
      </w:tr>
      <w:tr w:rsidR="0097789B" w:rsidRPr="007A7452" w:rsidDel="002C5A9D" w:rsidTr="00F75CF1">
        <w:trPr>
          <w:trHeight w:hRule="exact" w:val="207"/>
          <w:del w:id="327" w:author="whu" w:date="2011-06-22T08:40:00Z"/>
        </w:trPr>
        <w:tc>
          <w:tcPr>
            <w:tcW w:w="833" w:type="dxa"/>
          </w:tcPr>
          <w:p w:rsidR="0097789B" w:rsidRPr="007A7452" w:rsidDel="002C5A9D" w:rsidRDefault="0097789B" w:rsidP="00152F3B">
            <w:pPr>
              <w:widowControl w:val="0"/>
              <w:autoSpaceDE w:val="0"/>
              <w:autoSpaceDN w:val="0"/>
              <w:adjustRightInd w:val="0"/>
              <w:spacing w:after="0" w:line="195" w:lineRule="exact"/>
              <w:ind w:left="40" w:firstLine="50"/>
              <w:rPr>
                <w:del w:id="328" w:author="whu" w:date="2011-06-22T08:40:00Z"/>
                <w:rFonts w:ascii="Times New Roman" w:hAnsi="Times New Roman"/>
                <w:color w:val="191919"/>
                <w:spacing w:val="-1"/>
                <w:sz w:val="18"/>
                <w:szCs w:val="18"/>
              </w:rPr>
            </w:pPr>
            <w:del w:id="329" w:author="whu" w:date="2011-06-22T08:40:00Z">
              <w:r w:rsidDel="002C5A9D">
                <w:rPr>
                  <w:rFonts w:ascii="Times New Roman" w:hAnsi="Times New Roman"/>
                  <w:color w:val="191919"/>
                  <w:spacing w:val="-1"/>
                  <w:sz w:val="18"/>
                  <w:szCs w:val="18"/>
                </w:rPr>
                <w:delText>SOCI</w:delText>
              </w:r>
            </w:del>
          </w:p>
        </w:tc>
        <w:tc>
          <w:tcPr>
            <w:tcW w:w="1005" w:type="dxa"/>
          </w:tcPr>
          <w:p w:rsidR="0097789B" w:rsidRPr="007A7452" w:rsidDel="002C5A9D" w:rsidRDefault="0097789B" w:rsidP="00152F3B">
            <w:pPr>
              <w:widowControl w:val="0"/>
              <w:autoSpaceDE w:val="0"/>
              <w:autoSpaceDN w:val="0"/>
              <w:adjustRightInd w:val="0"/>
              <w:spacing w:after="0" w:line="195" w:lineRule="exact"/>
              <w:ind w:left="287" w:firstLine="50"/>
              <w:rPr>
                <w:del w:id="330" w:author="whu" w:date="2011-06-22T08:40:00Z"/>
                <w:rFonts w:ascii="Times New Roman" w:hAnsi="Times New Roman"/>
                <w:color w:val="191919"/>
                <w:spacing w:val="-8"/>
                <w:sz w:val="18"/>
                <w:szCs w:val="18"/>
              </w:rPr>
            </w:pPr>
            <w:del w:id="331" w:author="whu" w:date="2011-06-22T08:40:00Z">
              <w:r w:rsidDel="002C5A9D">
                <w:rPr>
                  <w:rFonts w:ascii="Times New Roman" w:hAnsi="Times New Roman"/>
                  <w:color w:val="191919"/>
                  <w:spacing w:val="-8"/>
                  <w:sz w:val="18"/>
                  <w:szCs w:val="18"/>
                </w:rPr>
                <w:delText>2011</w:delText>
              </w:r>
            </w:del>
          </w:p>
        </w:tc>
        <w:tc>
          <w:tcPr>
            <w:tcW w:w="5184" w:type="dxa"/>
          </w:tcPr>
          <w:p w:rsidR="0097789B" w:rsidRPr="007A7452" w:rsidDel="002C5A9D" w:rsidRDefault="0097789B" w:rsidP="00152F3B">
            <w:pPr>
              <w:widowControl w:val="0"/>
              <w:autoSpaceDE w:val="0"/>
              <w:autoSpaceDN w:val="0"/>
              <w:adjustRightInd w:val="0"/>
              <w:spacing w:after="0" w:line="195" w:lineRule="exact"/>
              <w:ind w:left="362" w:firstLine="50"/>
              <w:rPr>
                <w:del w:id="332" w:author="whu" w:date="2011-06-22T08:40:00Z"/>
                <w:rFonts w:ascii="Times New Roman" w:hAnsi="Times New Roman"/>
                <w:color w:val="191919"/>
                <w:spacing w:val="-1"/>
                <w:sz w:val="18"/>
                <w:szCs w:val="18"/>
              </w:rPr>
            </w:pPr>
            <w:del w:id="333" w:author="whu" w:date="2011-06-22T08:40:00Z">
              <w:r w:rsidDel="002C5A9D">
                <w:rPr>
                  <w:rFonts w:ascii="Times New Roman" w:hAnsi="Times New Roman"/>
                  <w:color w:val="191919"/>
                  <w:spacing w:val="-1"/>
                  <w:sz w:val="18"/>
                  <w:szCs w:val="18"/>
                </w:rPr>
                <w:delText>Principle</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Sociolog</w:delText>
              </w:r>
              <w:r w:rsidDel="002C5A9D">
                <w:rPr>
                  <w:rFonts w:ascii="Times New Roman" w:hAnsi="Times New Roman"/>
                  <w:color w:val="191919"/>
                  <w:sz w:val="18"/>
                  <w:szCs w:val="18"/>
                </w:rPr>
                <w:delText>y</w:delText>
              </w:r>
            </w:del>
          </w:p>
        </w:tc>
        <w:tc>
          <w:tcPr>
            <w:tcW w:w="2778" w:type="dxa"/>
          </w:tcPr>
          <w:p w:rsidR="0097789B" w:rsidRPr="007A7452" w:rsidDel="002C5A9D" w:rsidRDefault="0097789B" w:rsidP="00152F3B">
            <w:pPr>
              <w:widowControl w:val="0"/>
              <w:autoSpaceDE w:val="0"/>
              <w:autoSpaceDN w:val="0"/>
              <w:adjustRightInd w:val="0"/>
              <w:spacing w:after="0" w:line="195" w:lineRule="exact"/>
              <w:ind w:right="40" w:firstLine="50"/>
              <w:jc w:val="right"/>
              <w:rPr>
                <w:del w:id="334" w:author="whu" w:date="2011-06-22T08:40:00Z"/>
                <w:rFonts w:ascii="Times New Roman" w:hAnsi="Times New Roman"/>
                <w:color w:val="191919"/>
                <w:sz w:val="18"/>
                <w:szCs w:val="18"/>
              </w:rPr>
            </w:pPr>
            <w:del w:id="335" w:author="whu" w:date="2011-06-22T08:40:00Z">
              <w:r w:rsidDel="002C5A9D">
                <w:rPr>
                  <w:rFonts w:ascii="Times New Roman" w:hAnsi="Times New Roman"/>
                  <w:color w:val="191919"/>
                  <w:sz w:val="18"/>
                  <w:szCs w:val="18"/>
                </w:rPr>
                <w:delText>3</w:delText>
              </w:r>
            </w:del>
          </w:p>
        </w:tc>
      </w:tr>
      <w:tr w:rsidR="0097789B" w:rsidRPr="007A7452" w:rsidDel="002C5A9D" w:rsidTr="00F75CF1">
        <w:trPr>
          <w:trHeight w:hRule="exact" w:val="298"/>
          <w:del w:id="336" w:author="whu" w:date="2011-06-22T08:40:00Z"/>
        </w:trPr>
        <w:tc>
          <w:tcPr>
            <w:tcW w:w="833" w:type="dxa"/>
          </w:tcPr>
          <w:p w:rsidR="0097789B" w:rsidRPr="007A7452" w:rsidDel="002C5A9D" w:rsidRDefault="0097789B" w:rsidP="00152F3B">
            <w:pPr>
              <w:widowControl w:val="0"/>
              <w:autoSpaceDE w:val="0"/>
              <w:autoSpaceDN w:val="0"/>
              <w:adjustRightInd w:val="0"/>
              <w:spacing w:after="0" w:line="195" w:lineRule="exact"/>
              <w:ind w:left="40" w:firstLine="50"/>
              <w:rPr>
                <w:del w:id="337" w:author="whu" w:date="2011-06-22T08:40:00Z"/>
                <w:rFonts w:ascii="Times New Roman" w:hAnsi="Times New Roman"/>
                <w:color w:val="191919"/>
                <w:spacing w:val="-1"/>
                <w:sz w:val="18"/>
                <w:szCs w:val="18"/>
              </w:rPr>
            </w:pPr>
            <w:del w:id="338" w:author="whu" w:date="2011-06-22T08:40:00Z">
              <w:r w:rsidDel="002C5A9D">
                <w:rPr>
                  <w:rFonts w:ascii="Times New Roman" w:hAnsi="Times New Roman"/>
                  <w:color w:val="191919"/>
                  <w:spacing w:val="-1"/>
                  <w:sz w:val="18"/>
                  <w:szCs w:val="18"/>
                </w:rPr>
                <w:delText>SOC</w:delText>
              </w:r>
              <w:r w:rsidDel="002C5A9D">
                <w:rPr>
                  <w:rFonts w:ascii="Times New Roman" w:hAnsi="Times New Roman"/>
                  <w:color w:val="191919"/>
                  <w:sz w:val="18"/>
                  <w:szCs w:val="18"/>
                </w:rPr>
                <w:delText>I</w:delText>
              </w:r>
            </w:del>
          </w:p>
        </w:tc>
        <w:tc>
          <w:tcPr>
            <w:tcW w:w="1005" w:type="dxa"/>
          </w:tcPr>
          <w:p w:rsidR="0097789B" w:rsidRPr="007A7452" w:rsidDel="002C5A9D" w:rsidRDefault="0097789B" w:rsidP="00152F3B">
            <w:pPr>
              <w:widowControl w:val="0"/>
              <w:autoSpaceDE w:val="0"/>
              <w:autoSpaceDN w:val="0"/>
              <w:adjustRightInd w:val="0"/>
              <w:spacing w:after="0" w:line="195" w:lineRule="exact"/>
              <w:ind w:left="287" w:firstLine="50"/>
              <w:rPr>
                <w:del w:id="339" w:author="whu" w:date="2011-06-22T08:40:00Z"/>
                <w:rFonts w:ascii="Times New Roman" w:hAnsi="Times New Roman"/>
                <w:color w:val="191919"/>
                <w:spacing w:val="-8"/>
                <w:sz w:val="18"/>
                <w:szCs w:val="18"/>
              </w:rPr>
            </w:pPr>
            <w:del w:id="340" w:author="whu" w:date="2011-06-22T08:40:00Z">
              <w:r w:rsidDel="002C5A9D">
                <w:rPr>
                  <w:rFonts w:ascii="Times New Roman" w:hAnsi="Times New Roman"/>
                  <w:color w:val="191919"/>
                  <w:spacing w:val="-1"/>
                  <w:sz w:val="18"/>
                  <w:szCs w:val="18"/>
                </w:rPr>
                <w:delText>203</w:delText>
              </w:r>
              <w:r w:rsidDel="002C5A9D">
                <w:rPr>
                  <w:rFonts w:ascii="Times New Roman" w:hAnsi="Times New Roman"/>
                  <w:color w:val="191919"/>
                  <w:sz w:val="18"/>
                  <w:szCs w:val="18"/>
                </w:rPr>
                <w:delText>1</w:delText>
              </w:r>
            </w:del>
          </w:p>
        </w:tc>
        <w:tc>
          <w:tcPr>
            <w:tcW w:w="5184" w:type="dxa"/>
          </w:tcPr>
          <w:p w:rsidR="0097789B" w:rsidRPr="007A7452" w:rsidDel="002C5A9D" w:rsidRDefault="0097789B" w:rsidP="00152F3B">
            <w:pPr>
              <w:widowControl w:val="0"/>
              <w:autoSpaceDE w:val="0"/>
              <w:autoSpaceDN w:val="0"/>
              <w:adjustRightInd w:val="0"/>
              <w:spacing w:after="0" w:line="195" w:lineRule="exact"/>
              <w:ind w:left="362" w:firstLine="50"/>
              <w:rPr>
                <w:del w:id="341" w:author="whu" w:date="2011-06-22T08:40:00Z"/>
                <w:rFonts w:ascii="Times New Roman" w:hAnsi="Times New Roman"/>
                <w:color w:val="191919"/>
                <w:spacing w:val="-1"/>
                <w:sz w:val="18"/>
                <w:szCs w:val="18"/>
              </w:rPr>
            </w:pPr>
            <w:del w:id="342" w:author="whu" w:date="2011-06-22T08:40:00Z">
              <w:r w:rsidDel="002C5A9D">
                <w:rPr>
                  <w:rFonts w:ascii="Times New Roman" w:hAnsi="Times New Roman"/>
                  <w:color w:val="191919"/>
                  <w:spacing w:val="-1"/>
                  <w:sz w:val="18"/>
                  <w:szCs w:val="18"/>
                </w:rPr>
                <w:delText>Introductio</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12"/>
                  <w:sz w:val="18"/>
                  <w:szCs w:val="18"/>
                </w:rPr>
                <w:delText xml:space="preserve"> </w:delText>
              </w:r>
              <w:r w:rsidDel="002C5A9D">
                <w:rPr>
                  <w:rFonts w:ascii="Times New Roman" w:hAnsi="Times New Roman"/>
                  <w:color w:val="191919"/>
                  <w:spacing w:val="-1"/>
                  <w:sz w:val="18"/>
                  <w:szCs w:val="18"/>
                </w:rPr>
                <w:delText>Anthropolog</w:delText>
              </w:r>
              <w:r w:rsidDel="002C5A9D">
                <w:rPr>
                  <w:rFonts w:ascii="Times New Roman" w:hAnsi="Times New Roman"/>
                  <w:color w:val="191919"/>
                  <w:sz w:val="18"/>
                  <w:szCs w:val="18"/>
                </w:rPr>
                <w:delText>y</w:delText>
              </w:r>
            </w:del>
          </w:p>
        </w:tc>
        <w:tc>
          <w:tcPr>
            <w:tcW w:w="2778" w:type="dxa"/>
          </w:tcPr>
          <w:p w:rsidR="0097789B" w:rsidRPr="007A7452" w:rsidDel="002C5A9D" w:rsidRDefault="0097789B" w:rsidP="00152F3B">
            <w:pPr>
              <w:widowControl w:val="0"/>
              <w:autoSpaceDE w:val="0"/>
              <w:autoSpaceDN w:val="0"/>
              <w:adjustRightInd w:val="0"/>
              <w:spacing w:after="0" w:line="195" w:lineRule="exact"/>
              <w:ind w:right="40" w:firstLine="50"/>
              <w:jc w:val="right"/>
              <w:rPr>
                <w:del w:id="343" w:author="whu" w:date="2011-06-22T08:40:00Z"/>
                <w:rFonts w:ascii="Times New Roman" w:hAnsi="Times New Roman"/>
                <w:color w:val="191919"/>
                <w:sz w:val="18"/>
                <w:szCs w:val="18"/>
              </w:rPr>
            </w:pPr>
            <w:del w:id="344" w:author="whu" w:date="2011-06-22T08:40:00Z">
              <w:r w:rsidDel="002C5A9D">
                <w:rPr>
                  <w:rFonts w:ascii="Times New Roman" w:hAnsi="Times New Roman"/>
                  <w:color w:val="191919"/>
                  <w:sz w:val="18"/>
                  <w:szCs w:val="18"/>
                </w:rPr>
                <w:delText>3</w:delText>
              </w:r>
            </w:del>
          </w:p>
        </w:tc>
      </w:tr>
    </w:tbl>
    <w:p w:rsidR="00152F3B" w:rsidDel="002C5A9D" w:rsidRDefault="00152F3B" w:rsidP="00152F3B">
      <w:pPr>
        <w:widowControl w:val="0"/>
        <w:autoSpaceDE w:val="0"/>
        <w:autoSpaceDN w:val="0"/>
        <w:adjustRightInd w:val="0"/>
        <w:spacing w:before="2" w:after="0" w:line="220" w:lineRule="exact"/>
        <w:ind w:firstLine="40"/>
        <w:rPr>
          <w:del w:id="345" w:author="whu" w:date="2011-06-22T08:40:00Z"/>
          <w:rFonts w:ascii="Times New Roman" w:hAnsi="Times New Roman"/>
          <w:color w:val="000000"/>
        </w:rPr>
      </w:pPr>
    </w:p>
    <w:p w:rsidR="00F75CF1" w:rsidDel="002C5A9D" w:rsidRDefault="00F75CF1" w:rsidP="00152F3B">
      <w:pPr>
        <w:widowControl w:val="0"/>
        <w:autoSpaceDE w:val="0"/>
        <w:autoSpaceDN w:val="0"/>
        <w:adjustRightInd w:val="0"/>
        <w:spacing w:before="2" w:after="0" w:line="220" w:lineRule="exact"/>
        <w:ind w:firstLine="40"/>
        <w:rPr>
          <w:del w:id="346" w:author="whu" w:date="2011-06-22T08:40:00Z"/>
          <w:rFonts w:ascii="Times New Roman" w:hAnsi="Times New Roman"/>
          <w:color w:val="000000"/>
        </w:rPr>
      </w:pPr>
    </w:p>
    <w:p w:rsidR="00152F3B" w:rsidDel="002C5A9D" w:rsidRDefault="00152F3B" w:rsidP="00152F3B">
      <w:pPr>
        <w:widowControl w:val="0"/>
        <w:tabs>
          <w:tab w:val="left" w:pos="2280"/>
        </w:tabs>
        <w:autoSpaceDE w:val="0"/>
        <w:autoSpaceDN w:val="0"/>
        <w:adjustRightInd w:val="0"/>
        <w:spacing w:after="0"/>
        <w:ind w:left="140" w:firstLine="40"/>
        <w:rPr>
          <w:del w:id="347" w:author="whu" w:date="2011-06-22T08:40:00Z"/>
          <w:rFonts w:ascii="Times New Roman" w:hAnsi="Times New Roman"/>
          <w:color w:val="000000"/>
          <w:sz w:val="18"/>
          <w:szCs w:val="18"/>
        </w:rPr>
      </w:pPr>
      <w:del w:id="348" w:author="whu" w:date="2011-06-22T08:40:00Z">
        <w:r w:rsidDel="002C5A9D">
          <w:rPr>
            <w:rFonts w:ascii="Times New Roman" w:hAnsi="Times New Roman"/>
            <w:b/>
            <w:bCs/>
            <w:color w:val="191919"/>
            <w:spacing w:val="-1"/>
            <w:sz w:val="18"/>
            <w:szCs w:val="18"/>
          </w:rPr>
          <w:delText>ABOV</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TH</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CORE</w:delText>
        </w:r>
        <w:r w:rsidDel="002C5A9D">
          <w:rPr>
            <w:rFonts w:ascii="Times New Roman" w:hAnsi="Times New Roman"/>
            <w:b/>
            <w:bCs/>
            <w:color w:val="191919"/>
            <w:sz w:val="18"/>
            <w:szCs w:val="18"/>
          </w:rPr>
          <w:delText>:</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6</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p w:rsidR="00152F3B" w:rsidDel="002C5A9D" w:rsidRDefault="00152F3B" w:rsidP="00152F3B">
      <w:pPr>
        <w:widowControl w:val="0"/>
        <w:tabs>
          <w:tab w:val="left" w:pos="1200"/>
          <w:tab w:val="left" w:pos="2280"/>
          <w:tab w:val="left" w:pos="9760"/>
        </w:tabs>
        <w:autoSpaceDE w:val="0"/>
        <w:autoSpaceDN w:val="0"/>
        <w:adjustRightInd w:val="0"/>
        <w:spacing w:before="12" w:after="0"/>
        <w:ind w:left="140" w:firstLine="40"/>
        <w:rPr>
          <w:del w:id="349" w:author="whu" w:date="2011-06-22T08:40:00Z"/>
          <w:rFonts w:ascii="Times New Roman" w:hAnsi="Times New Roman"/>
          <w:color w:val="000000"/>
          <w:sz w:val="18"/>
          <w:szCs w:val="18"/>
        </w:rPr>
      </w:pPr>
      <w:del w:id="350" w:author="whu" w:date="2011-06-22T08:40:00Z">
        <w:r w:rsidDel="002C5A9D">
          <w:rPr>
            <w:rFonts w:ascii="Times New Roman" w:hAnsi="Times New Roman"/>
            <w:color w:val="191919"/>
            <w:spacing w:val="-1"/>
            <w:sz w:val="18"/>
            <w:szCs w:val="18"/>
          </w:rPr>
          <w:delText>AS</w:delText>
        </w:r>
        <w:r w:rsidDel="002C5A9D">
          <w:rPr>
            <w:rFonts w:ascii="Times New Roman" w:hAnsi="Times New Roman"/>
            <w:color w:val="191919"/>
            <w:sz w:val="18"/>
            <w:szCs w:val="18"/>
          </w:rPr>
          <w:delText>U</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120</w:delText>
        </w:r>
        <w:r w:rsidDel="002C5A9D">
          <w:rPr>
            <w:rFonts w:ascii="Times New Roman" w:hAnsi="Times New Roman"/>
            <w:color w:val="191919"/>
            <w:sz w:val="18"/>
            <w:szCs w:val="18"/>
          </w:rPr>
          <w:delText>0</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Freshme</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Semina</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&amp;</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Servic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Leadershi</w:delText>
        </w:r>
        <w:r w:rsidDel="002C5A9D">
          <w:rPr>
            <w:rFonts w:ascii="Times New Roman" w:hAnsi="Times New Roman"/>
            <w:color w:val="191919"/>
            <w:sz w:val="18"/>
            <w:szCs w:val="18"/>
          </w:rPr>
          <w:delText>p</w:delText>
        </w:r>
        <w:r w:rsidDel="002C5A9D">
          <w:rPr>
            <w:rFonts w:ascii="Times New Roman" w:hAnsi="Times New Roman"/>
            <w:color w:val="191919"/>
            <w:sz w:val="18"/>
            <w:szCs w:val="18"/>
          </w:rPr>
          <w:tab/>
          <w:delText>3</w:delText>
        </w:r>
      </w:del>
    </w:p>
    <w:p w:rsidR="00152F3B" w:rsidDel="002C5A9D" w:rsidRDefault="00152F3B" w:rsidP="00152F3B">
      <w:pPr>
        <w:widowControl w:val="0"/>
        <w:autoSpaceDE w:val="0"/>
        <w:autoSpaceDN w:val="0"/>
        <w:adjustRightInd w:val="0"/>
        <w:spacing w:before="2" w:after="0" w:line="220" w:lineRule="exact"/>
        <w:ind w:firstLine="40"/>
        <w:rPr>
          <w:del w:id="351" w:author="whu" w:date="2011-06-22T08:40:00Z"/>
          <w:rFonts w:ascii="Times New Roman" w:hAnsi="Times New Roman"/>
          <w:color w:val="000000"/>
        </w:rPr>
      </w:pPr>
    </w:p>
    <w:p w:rsidR="00152F3B" w:rsidDel="002C5A9D" w:rsidRDefault="00152F3B" w:rsidP="00152F3B">
      <w:pPr>
        <w:widowControl w:val="0"/>
        <w:autoSpaceDE w:val="0"/>
        <w:autoSpaceDN w:val="0"/>
        <w:adjustRightInd w:val="0"/>
        <w:spacing w:after="0"/>
        <w:ind w:left="140" w:firstLine="40"/>
        <w:rPr>
          <w:del w:id="352" w:author="whu" w:date="2011-06-22T08:40:00Z"/>
          <w:rFonts w:ascii="Times New Roman" w:hAnsi="Times New Roman"/>
          <w:color w:val="000000"/>
          <w:sz w:val="18"/>
          <w:szCs w:val="18"/>
        </w:rPr>
      </w:pPr>
      <w:del w:id="353" w:author="whu" w:date="2011-06-22T08:40:00Z">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8"/>
            <w:sz w:val="18"/>
            <w:szCs w:val="18"/>
          </w:rPr>
          <w:delText xml:space="preserve"> </w:delText>
        </w:r>
        <w:r w:rsidDel="002C5A9D">
          <w:rPr>
            <w:rFonts w:ascii="Times New Roman" w:hAnsi="Times New Roman"/>
            <w:b/>
            <w:bCs/>
            <w:color w:val="191919"/>
            <w:spacing w:val="-1"/>
            <w:sz w:val="18"/>
            <w:szCs w:val="18"/>
          </w:rPr>
          <w:delText>THREE</w:delText>
        </w:r>
      </w:del>
    </w:p>
    <w:tbl>
      <w:tblPr>
        <w:tblW w:w="0" w:type="auto"/>
        <w:tblInd w:w="100" w:type="dxa"/>
        <w:tblLayout w:type="fixed"/>
        <w:tblCellMar>
          <w:left w:w="0" w:type="dxa"/>
          <w:right w:w="0" w:type="dxa"/>
        </w:tblCellMar>
        <w:tblLook w:val="0000"/>
      </w:tblPr>
      <w:tblGrid>
        <w:gridCol w:w="813"/>
        <w:gridCol w:w="1025"/>
        <w:gridCol w:w="4967"/>
        <w:gridCol w:w="2995"/>
      </w:tblGrid>
      <w:tr w:rsidR="00152F3B" w:rsidRPr="007A7452" w:rsidDel="002C5A9D" w:rsidTr="002B35A3">
        <w:trPr>
          <w:trHeight w:hRule="exact" w:val="237"/>
          <w:del w:id="354"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40" w:firstLine="50"/>
              <w:rPr>
                <w:del w:id="355" w:author="whu" w:date="2011-06-22T08:40:00Z"/>
                <w:rFonts w:ascii="Times New Roman" w:hAnsi="Times New Roman"/>
                <w:sz w:val="24"/>
                <w:szCs w:val="24"/>
              </w:rPr>
            </w:pPr>
            <w:del w:id="356" w:author="whu" w:date="2011-06-22T08:40:00Z">
              <w:r w:rsidRPr="007A7452" w:rsidDel="002C5A9D">
                <w:rPr>
                  <w:rFonts w:ascii="Times New Roman" w:hAnsi="Times New Roman"/>
                  <w:color w:val="191919"/>
                  <w:spacing w:val="-1"/>
                  <w:sz w:val="18"/>
                  <w:szCs w:val="18"/>
                </w:rPr>
                <w:delText>HEDP</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307" w:firstLine="50"/>
              <w:rPr>
                <w:del w:id="357" w:author="whu" w:date="2011-06-22T08:40:00Z"/>
                <w:rFonts w:ascii="Times New Roman" w:hAnsi="Times New Roman"/>
                <w:sz w:val="24"/>
                <w:szCs w:val="24"/>
              </w:rPr>
            </w:pPr>
            <w:del w:id="358" w:author="whu" w:date="2011-06-22T08:40:00Z">
              <w:r w:rsidRPr="007A7452" w:rsidDel="002C5A9D">
                <w:rPr>
                  <w:rFonts w:ascii="Times New Roman" w:hAnsi="Times New Roman"/>
                  <w:color w:val="191919"/>
                  <w:spacing w:val="-1"/>
                  <w:sz w:val="18"/>
                  <w:szCs w:val="18"/>
                </w:rPr>
                <w:delText>1001</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362" w:firstLine="50"/>
              <w:rPr>
                <w:del w:id="359" w:author="whu" w:date="2011-06-22T08:40:00Z"/>
                <w:rFonts w:ascii="Times New Roman" w:hAnsi="Times New Roman"/>
                <w:sz w:val="24"/>
                <w:szCs w:val="24"/>
              </w:rPr>
            </w:pPr>
            <w:del w:id="360" w:author="whu" w:date="2011-06-22T08:40:00Z">
              <w:r w:rsidRPr="007A7452" w:rsidDel="002C5A9D">
                <w:rPr>
                  <w:rFonts w:ascii="Times New Roman" w:hAnsi="Times New Roman"/>
                  <w:color w:val="191919"/>
                  <w:spacing w:val="-1"/>
                  <w:sz w:val="18"/>
                  <w:szCs w:val="18"/>
                </w:rPr>
                <w:delText>Introductio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ellness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right="40" w:firstLine="50"/>
              <w:jc w:val="right"/>
              <w:rPr>
                <w:del w:id="361" w:author="whu" w:date="2011-06-22T08:40:00Z"/>
                <w:rFonts w:ascii="Times New Roman" w:hAnsi="Times New Roman"/>
                <w:sz w:val="24"/>
                <w:szCs w:val="24"/>
              </w:rPr>
            </w:pPr>
            <w:del w:id="362" w:author="whu" w:date="2011-06-22T08:40: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363"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364" w:author="whu" w:date="2011-06-22T08:40:00Z"/>
                <w:rFonts w:ascii="Times New Roman" w:hAnsi="Times New Roman"/>
                <w:sz w:val="24"/>
                <w:szCs w:val="24"/>
              </w:rPr>
            </w:pPr>
            <w:del w:id="365" w:author="whu" w:date="2011-06-22T08:40: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07" w:firstLine="50"/>
              <w:rPr>
                <w:del w:id="366" w:author="whu" w:date="2011-06-22T08:40:00Z"/>
                <w:rFonts w:ascii="Times New Roman" w:hAnsi="Times New Roman"/>
                <w:sz w:val="24"/>
                <w:szCs w:val="24"/>
              </w:rPr>
            </w:pPr>
            <w:del w:id="367" w:author="whu" w:date="2011-06-22T08:40:00Z">
              <w:r w:rsidRPr="007A7452" w:rsidDel="002C5A9D">
                <w:rPr>
                  <w:rFonts w:ascii="Times New Roman" w:hAnsi="Times New Roman"/>
                  <w:color w:val="191919"/>
                  <w:spacing w:val="-1"/>
                  <w:sz w:val="18"/>
                  <w:szCs w:val="18"/>
                </w:rPr>
                <w:delText>1001</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2" w:firstLine="50"/>
              <w:rPr>
                <w:del w:id="368" w:author="whu" w:date="2011-06-22T08:40:00Z"/>
                <w:rFonts w:ascii="Times New Roman" w:hAnsi="Times New Roman"/>
                <w:sz w:val="24"/>
                <w:szCs w:val="24"/>
              </w:rPr>
            </w:pPr>
            <w:del w:id="369" w:author="whu" w:date="2011-06-22T08:40:00Z">
              <w:r w:rsidRPr="007A7452" w:rsidDel="002C5A9D">
                <w:rPr>
                  <w:rFonts w:ascii="Times New Roman" w:hAnsi="Times New Roman"/>
                  <w:color w:val="191919"/>
                  <w:spacing w:val="-13"/>
                  <w:sz w:val="18"/>
                  <w:szCs w:val="18"/>
                </w:rPr>
                <w:delText>T</w:delText>
              </w:r>
              <w:r w:rsidRPr="007A7452" w:rsidDel="002C5A9D">
                <w:rPr>
                  <w:rFonts w:ascii="Times New Roman" w:hAnsi="Times New Roman"/>
                  <w:color w:val="191919"/>
                  <w:spacing w:val="-1"/>
                  <w:sz w:val="18"/>
                  <w:szCs w:val="18"/>
                </w:rPr>
                <w:delText>ea</w:delText>
              </w:r>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Sports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370" w:author="whu" w:date="2011-06-22T08:40:00Z"/>
                <w:rFonts w:ascii="Times New Roman" w:hAnsi="Times New Roman"/>
                <w:sz w:val="24"/>
                <w:szCs w:val="24"/>
              </w:rPr>
            </w:pPr>
            <w:del w:id="371" w:author="whu" w:date="2011-06-22T08:40: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372"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373" w:author="whu" w:date="2011-06-22T08:40:00Z"/>
                <w:rFonts w:ascii="Times New Roman" w:hAnsi="Times New Roman"/>
                <w:sz w:val="24"/>
                <w:szCs w:val="24"/>
              </w:rPr>
            </w:pPr>
            <w:del w:id="374" w:author="whu" w:date="2011-06-22T08:40: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07" w:firstLine="50"/>
              <w:rPr>
                <w:del w:id="375" w:author="whu" w:date="2011-06-22T08:40:00Z"/>
                <w:rFonts w:ascii="Times New Roman" w:hAnsi="Times New Roman"/>
                <w:sz w:val="24"/>
                <w:szCs w:val="24"/>
              </w:rPr>
            </w:pPr>
            <w:del w:id="376" w:author="whu" w:date="2011-06-22T08:40:00Z">
              <w:r w:rsidRPr="007A7452" w:rsidDel="002C5A9D">
                <w:rPr>
                  <w:rFonts w:ascii="Times New Roman" w:hAnsi="Times New Roman"/>
                  <w:color w:val="191919"/>
                  <w:spacing w:val="-1"/>
                  <w:sz w:val="18"/>
                  <w:szCs w:val="18"/>
                </w:rPr>
                <w:delText>1002</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2" w:firstLine="50"/>
              <w:rPr>
                <w:del w:id="377" w:author="whu" w:date="2011-06-22T08:40:00Z"/>
                <w:rFonts w:ascii="Times New Roman" w:hAnsi="Times New Roman"/>
                <w:sz w:val="24"/>
                <w:szCs w:val="24"/>
              </w:rPr>
            </w:pPr>
            <w:del w:id="378" w:author="whu" w:date="2011-06-22T08:40:00Z">
              <w:r w:rsidRPr="007A7452" w:rsidDel="002C5A9D">
                <w:rPr>
                  <w:rFonts w:ascii="Times New Roman" w:hAnsi="Times New Roman"/>
                  <w:color w:val="191919"/>
                  <w:spacing w:val="-1"/>
                  <w:sz w:val="18"/>
                  <w:szCs w:val="18"/>
                </w:rPr>
                <w:delText>Fitness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379" w:author="whu" w:date="2011-06-22T08:40:00Z"/>
                <w:rFonts w:ascii="Times New Roman" w:hAnsi="Times New Roman"/>
                <w:sz w:val="24"/>
                <w:szCs w:val="24"/>
              </w:rPr>
            </w:pPr>
            <w:del w:id="380" w:author="whu" w:date="2011-06-22T08:40: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381"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382" w:author="whu" w:date="2011-06-22T08:40:00Z"/>
                <w:rFonts w:ascii="Times New Roman" w:hAnsi="Times New Roman"/>
                <w:sz w:val="24"/>
                <w:szCs w:val="24"/>
              </w:rPr>
            </w:pPr>
            <w:del w:id="383" w:author="whu" w:date="2011-06-22T08:40: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07" w:firstLine="50"/>
              <w:rPr>
                <w:del w:id="384" w:author="whu" w:date="2011-06-22T08:40:00Z"/>
                <w:rFonts w:ascii="Times New Roman" w:hAnsi="Times New Roman"/>
                <w:sz w:val="24"/>
                <w:szCs w:val="24"/>
              </w:rPr>
            </w:pPr>
            <w:del w:id="385" w:author="whu" w:date="2011-06-22T08:40:00Z">
              <w:r w:rsidRPr="007A7452" w:rsidDel="002C5A9D">
                <w:rPr>
                  <w:rFonts w:ascii="Times New Roman" w:hAnsi="Times New Roman"/>
                  <w:color w:val="191919"/>
                  <w:spacing w:val="-1"/>
                  <w:sz w:val="18"/>
                  <w:szCs w:val="18"/>
                </w:rPr>
                <w:delText>1003</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2" w:firstLine="50"/>
              <w:rPr>
                <w:del w:id="386" w:author="whu" w:date="2011-06-22T08:40:00Z"/>
                <w:rFonts w:ascii="Times New Roman" w:hAnsi="Times New Roman"/>
                <w:sz w:val="24"/>
                <w:szCs w:val="24"/>
              </w:rPr>
            </w:pPr>
            <w:del w:id="387" w:author="whu" w:date="2011-06-22T08:40:00Z">
              <w:r w:rsidRPr="007A7452" w:rsidDel="002C5A9D">
                <w:rPr>
                  <w:rFonts w:ascii="Times New Roman" w:hAnsi="Times New Roman"/>
                  <w:color w:val="191919"/>
                  <w:spacing w:val="-1"/>
                  <w:sz w:val="18"/>
                  <w:szCs w:val="18"/>
                </w:rPr>
                <w:delText>Recreationa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388" w:author="whu" w:date="2011-06-22T08:40:00Z"/>
                <w:rFonts w:ascii="Times New Roman" w:hAnsi="Times New Roman"/>
                <w:sz w:val="24"/>
                <w:szCs w:val="24"/>
              </w:rPr>
            </w:pPr>
            <w:del w:id="389" w:author="whu" w:date="2011-06-22T08:40: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390"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391" w:author="whu" w:date="2011-06-22T08:40:00Z"/>
                <w:rFonts w:ascii="Times New Roman" w:hAnsi="Times New Roman"/>
                <w:sz w:val="24"/>
                <w:szCs w:val="24"/>
              </w:rPr>
            </w:pPr>
            <w:del w:id="392" w:author="whu" w:date="2011-06-22T08:40: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07" w:firstLine="50"/>
              <w:rPr>
                <w:del w:id="393" w:author="whu" w:date="2011-06-22T08:40:00Z"/>
                <w:rFonts w:ascii="Times New Roman" w:hAnsi="Times New Roman"/>
                <w:sz w:val="24"/>
                <w:szCs w:val="24"/>
              </w:rPr>
            </w:pPr>
            <w:del w:id="394" w:author="whu" w:date="2011-06-22T08:40:00Z">
              <w:r w:rsidRPr="007A7452" w:rsidDel="002C5A9D">
                <w:rPr>
                  <w:rFonts w:ascii="Times New Roman" w:hAnsi="Times New Roman"/>
                  <w:color w:val="191919"/>
                  <w:spacing w:val="-1"/>
                  <w:sz w:val="18"/>
                  <w:szCs w:val="18"/>
                </w:rPr>
                <w:delText>1004</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2" w:firstLine="50"/>
              <w:rPr>
                <w:del w:id="395" w:author="whu" w:date="2011-06-22T08:40:00Z"/>
                <w:rFonts w:ascii="Times New Roman" w:hAnsi="Times New Roman"/>
                <w:sz w:val="24"/>
                <w:szCs w:val="24"/>
              </w:rPr>
            </w:pPr>
            <w:del w:id="396" w:author="whu" w:date="2011-06-22T08:40:00Z">
              <w:r w:rsidRPr="007A7452" w:rsidDel="002C5A9D">
                <w:rPr>
                  <w:rFonts w:ascii="Times New Roman" w:hAnsi="Times New Roman"/>
                  <w:color w:val="191919"/>
                  <w:spacing w:val="-1"/>
                  <w:sz w:val="18"/>
                  <w:szCs w:val="18"/>
                </w:rPr>
                <w:delText>Recreationa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397" w:author="whu" w:date="2011-06-22T08:40:00Z"/>
                <w:rFonts w:ascii="Times New Roman" w:hAnsi="Times New Roman"/>
                <w:sz w:val="24"/>
                <w:szCs w:val="24"/>
              </w:rPr>
            </w:pPr>
            <w:del w:id="398" w:author="whu" w:date="2011-06-22T08:40: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399"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400" w:author="whu" w:date="2011-06-22T08:40:00Z"/>
                <w:rFonts w:ascii="Times New Roman" w:hAnsi="Times New Roman"/>
                <w:sz w:val="24"/>
                <w:szCs w:val="24"/>
              </w:rPr>
            </w:pPr>
            <w:del w:id="401" w:author="whu" w:date="2011-06-22T08:40: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07" w:firstLine="50"/>
              <w:rPr>
                <w:del w:id="402" w:author="whu" w:date="2011-06-22T08:40:00Z"/>
                <w:rFonts w:ascii="Times New Roman" w:hAnsi="Times New Roman"/>
                <w:sz w:val="24"/>
                <w:szCs w:val="24"/>
              </w:rPr>
            </w:pPr>
            <w:del w:id="403" w:author="whu" w:date="2011-06-22T08:40:00Z">
              <w:r w:rsidRPr="007A7452" w:rsidDel="002C5A9D">
                <w:rPr>
                  <w:rFonts w:ascii="Times New Roman" w:hAnsi="Times New Roman"/>
                  <w:color w:val="191919"/>
                  <w:spacing w:val="-1"/>
                  <w:sz w:val="18"/>
                  <w:szCs w:val="18"/>
                </w:rPr>
                <w:delText>1005</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2" w:firstLine="50"/>
              <w:rPr>
                <w:del w:id="404" w:author="whu" w:date="2011-06-22T08:40:00Z"/>
                <w:rFonts w:ascii="Times New Roman" w:hAnsi="Times New Roman"/>
                <w:sz w:val="24"/>
                <w:szCs w:val="24"/>
              </w:rPr>
            </w:pPr>
            <w:del w:id="405" w:author="whu" w:date="2011-06-22T08:40:00Z">
              <w:r w:rsidRPr="007A7452" w:rsidDel="002C5A9D">
                <w:rPr>
                  <w:rFonts w:ascii="Times New Roman" w:hAnsi="Times New Roman"/>
                  <w:color w:val="191919"/>
                  <w:spacing w:val="-1"/>
                  <w:sz w:val="18"/>
                  <w:szCs w:val="18"/>
                </w:rPr>
                <w:delText>Lifetim</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406" w:author="whu" w:date="2011-06-22T08:40:00Z"/>
                <w:rFonts w:ascii="Times New Roman" w:hAnsi="Times New Roman"/>
                <w:sz w:val="24"/>
                <w:szCs w:val="24"/>
              </w:rPr>
            </w:pPr>
            <w:del w:id="407" w:author="whu" w:date="2011-06-22T08:40: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408"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409" w:author="whu" w:date="2011-06-22T08:40:00Z"/>
                <w:rFonts w:ascii="Times New Roman" w:hAnsi="Times New Roman"/>
                <w:sz w:val="24"/>
                <w:szCs w:val="24"/>
              </w:rPr>
            </w:pPr>
            <w:del w:id="410" w:author="whu" w:date="2011-06-22T08:40: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07" w:firstLine="50"/>
              <w:rPr>
                <w:del w:id="411" w:author="whu" w:date="2011-06-22T08:40:00Z"/>
                <w:rFonts w:ascii="Times New Roman" w:hAnsi="Times New Roman"/>
                <w:sz w:val="24"/>
                <w:szCs w:val="24"/>
              </w:rPr>
            </w:pPr>
            <w:del w:id="412" w:author="whu" w:date="2011-06-22T08:40:00Z">
              <w:r w:rsidRPr="007A7452" w:rsidDel="002C5A9D">
                <w:rPr>
                  <w:rFonts w:ascii="Times New Roman" w:hAnsi="Times New Roman"/>
                  <w:color w:val="191919"/>
                  <w:spacing w:val="-1"/>
                  <w:sz w:val="18"/>
                  <w:szCs w:val="18"/>
                </w:rPr>
                <w:delText>1006</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2" w:firstLine="50"/>
              <w:rPr>
                <w:del w:id="413" w:author="whu" w:date="2011-06-22T08:40:00Z"/>
                <w:rFonts w:ascii="Times New Roman" w:hAnsi="Times New Roman"/>
                <w:sz w:val="24"/>
                <w:szCs w:val="24"/>
              </w:rPr>
            </w:pPr>
            <w:del w:id="414" w:author="whu" w:date="2011-06-22T08:40:00Z">
              <w:r w:rsidRPr="007A7452" w:rsidDel="002C5A9D">
                <w:rPr>
                  <w:rFonts w:ascii="Times New Roman" w:hAnsi="Times New Roman"/>
                  <w:color w:val="191919"/>
                  <w:spacing w:val="-1"/>
                  <w:sz w:val="18"/>
                  <w:szCs w:val="18"/>
                </w:rPr>
                <w:delText>Lifetim</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415" w:author="whu" w:date="2011-06-22T08:40:00Z"/>
                <w:rFonts w:ascii="Times New Roman" w:hAnsi="Times New Roman"/>
                <w:sz w:val="24"/>
                <w:szCs w:val="24"/>
              </w:rPr>
            </w:pPr>
            <w:del w:id="416" w:author="whu" w:date="2011-06-22T08:40: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98"/>
          <w:del w:id="417" w:author="whu" w:date="2011-06-22T08:40: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418" w:author="whu" w:date="2011-06-22T08:40:00Z"/>
                <w:rFonts w:ascii="Times New Roman" w:hAnsi="Times New Roman"/>
                <w:sz w:val="24"/>
                <w:szCs w:val="24"/>
              </w:rPr>
            </w:pPr>
            <w:del w:id="419" w:author="whu" w:date="2011-06-22T08:40: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07" w:firstLine="50"/>
              <w:rPr>
                <w:del w:id="420" w:author="whu" w:date="2011-06-22T08:40:00Z"/>
                <w:rFonts w:ascii="Times New Roman" w:hAnsi="Times New Roman"/>
                <w:sz w:val="24"/>
                <w:szCs w:val="24"/>
              </w:rPr>
            </w:pPr>
            <w:del w:id="421" w:author="whu" w:date="2011-06-22T08:40:00Z">
              <w:r w:rsidRPr="007A7452" w:rsidDel="002C5A9D">
                <w:rPr>
                  <w:rFonts w:ascii="Times New Roman" w:hAnsi="Times New Roman"/>
                  <w:color w:val="191919"/>
                  <w:spacing w:val="-1"/>
                  <w:sz w:val="18"/>
                  <w:szCs w:val="18"/>
                </w:rPr>
                <w:delText>1007</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2" w:firstLine="50"/>
              <w:rPr>
                <w:del w:id="422" w:author="whu" w:date="2011-06-22T08:40:00Z"/>
                <w:rFonts w:ascii="Times New Roman" w:hAnsi="Times New Roman"/>
                <w:sz w:val="24"/>
                <w:szCs w:val="24"/>
              </w:rPr>
            </w:pPr>
            <w:del w:id="423" w:author="whu" w:date="2011-06-22T08:40:00Z">
              <w:r w:rsidRPr="007A7452" w:rsidDel="002C5A9D">
                <w:rPr>
                  <w:rFonts w:ascii="Times New Roman" w:hAnsi="Times New Roman"/>
                  <w:color w:val="191919"/>
                  <w:spacing w:val="-1"/>
                  <w:sz w:val="18"/>
                  <w:szCs w:val="18"/>
                </w:rPr>
                <w:delText>Aquatics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424" w:author="whu" w:date="2011-06-22T08:40:00Z"/>
                <w:rFonts w:ascii="Times New Roman" w:hAnsi="Times New Roman"/>
                <w:sz w:val="24"/>
                <w:szCs w:val="24"/>
              </w:rPr>
            </w:pPr>
            <w:del w:id="425" w:author="whu" w:date="2011-06-22T08:40:00Z">
              <w:r w:rsidRPr="007A7452" w:rsidDel="002C5A9D">
                <w:rPr>
                  <w:rFonts w:ascii="Times New Roman" w:hAnsi="Times New Roman"/>
                  <w:color w:val="191919"/>
                  <w:sz w:val="18"/>
                  <w:szCs w:val="18"/>
                </w:rPr>
                <w:delText>1</w:delText>
              </w:r>
            </w:del>
          </w:p>
        </w:tc>
      </w:tr>
    </w:tbl>
    <w:p w:rsidR="00152F3B" w:rsidDel="002C5A9D" w:rsidRDefault="00152F3B" w:rsidP="00152F3B">
      <w:pPr>
        <w:widowControl w:val="0"/>
        <w:autoSpaceDE w:val="0"/>
        <w:autoSpaceDN w:val="0"/>
        <w:adjustRightInd w:val="0"/>
        <w:spacing w:after="0"/>
        <w:ind w:left="140" w:firstLine="40"/>
        <w:rPr>
          <w:del w:id="426" w:author="whu" w:date="2011-06-22T08:40:00Z"/>
          <w:rFonts w:ascii="Times New Roman" w:hAnsi="Times New Roman"/>
          <w:color w:val="000000"/>
          <w:sz w:val="18"/>
          <w:szCs w:val="18"/>
        </w:rPr>
      </w:pPr>
      <w:del w:id="427" w:author="whu" w:date="2011-06-22T08:40:00Z">
        <w:r w:rsidDel="002C5A9D">
          <w:rPr>
            <w:rFonts w:ascii="Times New Roman" w:hAnsi="Times New Roman"/>
            <w:color w:val="191919"/>
            <w:spacing w:val="-1"/>
            <w:sz w:val="18"/>
            <w:szCs w:val="18"/>
          </w:rPr>
          <w:delText>I=Institutiona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Credi</w:delText>
        </w:r>
        <w:r w:rsidDel="002C5A9D">
          <w:rPr>
            <w:rFonts w:ascii="Times New Roman" w:hAnsi="Times New Roman"/>
            <w:color w:val="191919"/>
            <w:sz w:val="18"/>
            <w:szCs w:val="18"/>
          </w:rPr>
          <w:delText>t</w:delText>
        </w:r>
        <w:r w:rsidDel="002C5A9D">
          <w:rPr>
            <w:rFonts w:ascii="Times New Roman" w:hAnsi="Times New Roman"/>
            <w:color w:val="191919"/>
            <w:spacing w:val="42"/>
            <w:sz w:val="18"/>
            <w:szCs w:val="18"/>
          </w:rPr>
          <w:delText xml:space="preserve"> </w:delText>
        </w:r>
        <w:r w:rsidDel="002C5A9D">
          <w:rPr>
            <w:rFonts w:ascii="Times New Roman" w:hAnsi="Times New Roman"/>
            <w:color w:val="191919"/>
            <w:sz w:val="18"/>
            <w:szCs w:val="18"/>
          </w:rPr>
          <w:delText>•</w:delText>
        </w:r>
        <w:r w:rsidDel="002C5A9D">
          <w:rPr>
            <w:rFonts w:ascii="Times New Roman" w:hAnsi="Times New Roman"/>
            <w:color w:val="191919"/>
            <w:spacing w:val="42"/>
            <w:sz w:val="18"/>
            <w:szCs w:val="18"/>
          </w:rPr>
          <w:delText xml:space="preserve"> </w:delText>
        </w:r>
        <w:r w:rsidDel="002C5A9D">
          <w:rPr>
            <w:rFonts w:ascii="Times New Roman" w:hAnsi="Times New Roman"/>
            <w:color w:val="191919"/>
            <w:sz w:val="18"/>
            <w:szCs w:val="18"/>
          </w:rPr>
          <w:delText>H</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Honor</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Student</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Onl</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w:delText>
        </w:r>
        <w:r w:rsidDel="002C5A9D">
          <w:rPr>
            <w:rFonts w:ascii="Times New Roman" w:hAnsi="Times New Roman"/>
            <w:color w:val="191919"/>
            <w:spacing w:val="42"/>
            <w:sz w:val="18"/>
            <w:szCs w:val="18"/>
          </w:rPr>
          <w:delText xml:space="preserve"> </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FIA</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HIS</w:delText>
        </w:r>
        <w:r w:rsidDel="002C5A9D">
          <w:rPr>
            <w:rFonts w:ascii="Times New Roman" w:hAnsi="Times New Roman"/>
            <w:color w:val="191919"/>
            <w:sz w:val="18"/>
            <w:szCs w:val="18"/>
          </w:rPr>
          <w:delText>T</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
            <w:sz w:val="18"/>
            <w:szCs w:val="18"/>
          </w:rPr>
          <w:delText>100</w:delText>
        </w:r>
        <w:r w:rsidDel="002C5A9D">
          <w:rPr>
            <w:rFonts w:ascii="Times New Roman" w:hAnsi="Times New Roman"/>
            <w:color w:val="191919"/>
            <w:sz w:val="18"/>
            <w:szCs w:val="18"/>
          </w:rPr>
          <w:delText>2</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w:delText>
        </w:r>
        <w:r w:rsidDel="002C5A9D">
          <w:rPr>
            <w:rFonts w:ascii="Times New Roman" w:hAnsi="Times New Roman"/>
            <w:color w:val="191919"/>
            <w:spacing w:val="42"/>
            <w:sz w:val="18"/>
            <w:szCs w:val="18"/>
          </w:rPr>
          <w:delText xml:space="preserve"> </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Required</w:delText>
        </w:r>
      </w:del>
    </w:p>
    <w:p w:rsidR="00152F3B" w:rsidRDefault="00152F3B" w:rsidP="00152F3B">
      <w:pPr>
        <w:widowControl w:val="0"/>
        <w:autoSpaceDE w:val="0"/>
        <w:autoSpaceDN w:val="0"/>
        <w:adjustRightInd w:val="0"/>
        <w:spacing w:before="2" w:after="0" w:line="220" w:lineRule="exact"/>
        <w:ind w:firstLine="40"/>
        <w:rPr>
          <w:rFonts w:ascii="Times New Roman" w:hAnsi="Times New Roman"/>
          <w:color w:val="000000"/>
        </w:rPr>
      </w:pPr>
    </w:p>
    <w:p w:rsidR="00152F3B" w:rsidRDefault="00152F3B" w:rsidP="00152F3B">
      <w:pPr>
        <w:widowControl w:val="0"/>
        <w:tabs>
          <w:tab w:val="left" w:pos="9380"/>
        </w:tabs>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pacing w:val="-1"/>
          <w:sz w:val="18"/>
          <w:szCs w:val="18"/>
        </w:rPr>
        <w:t>ARE</w:t>
      </w:r>
      <w:r>
        <w:rPr>
          <w:rFonts w:ascii="Times New Roman" w:hAnsi="Times New Roman"/>
          <w:b/>
          <w:bCs/>
          <w:color w:val="191919"/>
          <w:sz w:val="18"/>
          <w:szCs w:val="18"/>
        </w:rPr>
        <w:t>A</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F</w:t>
      </w:r>
      <w:r>
        <w:rPr>
          <w:rFonts w:ascii="Times New Roman" w:hAnsi="Times New Roman"/>
          <w:b/>
          <w:bCs/>
          <w:color w:val="191919"/>
          <w:sz w:val="18"/>
          <w:szCs w:val="18"/>
        </w:rPr>
        <w: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P</w:t>
      </w:r>
      <w:r>
        <w:rPr>
          <w:rFonts w:ascii="Times New Roman" w:hAnsi="Times New Roman"/>
          <w:b/>
          <w:bCs/>
          <w:color w:val="191919"/>
          <w:spacing w:val="-4"/>
          <w:sz w:val="18"/>
          <w:szCs w:val="18"/>
        </w:rPr>
        <w:t>r</w:t>
      </w:r>
      <w:r>
        <w:rPr>
          <w:rFonts w:ascii="Times New Roman" w:hAnsi="Times New Roman"/>
          <w:b/>
          <w:bCs/>
          <w:color w:val="191919"/>
          <w:spacing w:val="-1"/>
          <w:sz w:val="18"/>
          <w:szCs w:val="18"/>
        </w:rPr>
        <w:t>ogra</w:t>
      </w:r>
      <w:r>
        <w:rPr>
          <w:rFonts w:ascii="Times New Roman" w:hAnsi="Times New Roman"/>
          <w:b/>
          <w:bCs/>
          <w:color w:val="191919"/>
          <w:sz w:val="18"/>
          <w:szCs w:val="18"/>
        </w:rPr>
        <w:t>m</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Stud</w:t>
      </w:r>
      <w:r>
        <w:rPr>
          <w:rFonts w:ascii="Times New Roman" w:hAnsi="Times New Roman"/>
          <w:b/>
          <w:bCs/>
          <w:color w:val="191919"/>
          <w:sz w:val="18"/>
          <w:szCs w:val="18"/>
        </w:rPr>
        <w:t>y</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(Foundations</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8</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hrs</w:t>
      </w:r>
    </w:p>
    <w:tbl>
      <w:tblPr>
        <w:tblW w:w="0" w:type="auto"/>
        <w:tblInd w:w="100" w:type="dxa"/>
        <w:tblLayout w:type="fixed"/>
        <w:tblCellMar>
          <w:left w:w="0" w:type="dxa"/>
          <w:right w:w="0" w:type="dxa"/>
        </w:tblCellMar>
        <w:tblLook w:val="0000"/>
      </w:tblPr>
      <w:tblGrid>
        <w:gridCol w:w="878"/>
        <w:gridCol w:w="960"/>
        <w:gridCol w:w="5574"/>
        <w:gridCol w:w="2388"/>
        <w:tblGridChange w:id="428">
          <w:tblGrid>
            <w:gridCol w:w="208"/>
            <w:gridCol w:w="670"/>
            <w:gridCol w:w="208"/>
            <w:gridCol w:w="752"/>
            <w:gridCol w:w="208"/>
            <w:gridCol w:w="5366"/>
            <w:gridCol w:w="208"/>
            <w:gridCol w:w="2180"/>
            <w:gridCol w:w="208"/>
          </w:tblGrid>
        </w:tblGridChange>
      </w:tblGrid>
      <w:tr w:rsidR="00152F3B" w:rsidRPr="007A7452" w:rsidTr="002B35A3">
        <w:trPr>
          <w:trHeight w:hRule="exact" w:val="234"/>
        </w:trPr>
        <w:tc>
          <w:tcPr>
            <w:tcW w:w="878" w:type="dxa"/>
            <w:tcBorders>
              <w:top w:val="nil"/>
              <w:left w:val="nil"/>
              <w:bottom w:val="nil"/>
              <w:right w:val="nil"/>
            </w:tcBorders>
          </w:tcPr>
          <w:p w:rsidR="00152F3B" w:rsidRPr="007A7452" w:rsidRDefault="00152F3B" w:rsidP="002B35A3">
            <w:pPr>
              <w:widowControl w:val="0"/>
              <w:autoSpaceDE w:val="0"/>
              <w:autoSpaceDN w:val="0"/>
              <w:adjustRightInd w:val="0"/>
              <w:spacing w:before="6" w:after="0"/>
              <w:ind w:left="40"/>
              <w:rPr>
                <w:rFonts w:ascii="Times New Roman" w:hAnsi="Times New Roman"/>
                <w:sz w:val="24"/>
                <w:szCs w:val="24"/>
              </w:rPr>
            </w:pPr>
          </w:p>
        </w:tc>
        <w:tc>
          <w:tcPr>
            <w:tcW w:w="960" w:type="dxa"/>
            <w:tcBorders>
              <w:top w:val="nil"/>
              <w:left w:val="nil"/>
              <w:bottom w:val="nil"/>
              <w:right w:val="nil"/>
            </w:tcBorders>
          </w:tcPr>
          <w:p w:rsidR="00152F3B" w:rsidRPr="007A7452" w:rsidRDefault="00152F3B" w:rsidP="002B35A3">
            <w:pPr>
              <w:widowControl w:val="0"/>
              <w:autoSpaceDE w:val="0"/>
              <w:autoSpaceDN w:val="0"/>
              <w:adjustRightInd w:val="0"/>
              <w:spacing w:before="6" w:after="0"/>
              <w:ind w:left="242"/>
              <w:rPr>
                <w:rFonts w:ascii="Times New Roman" w:hAnsi="Times New Roman"/>
                <w:sz w:val="24"/>
                <w:szCs w:val="24"/>
              </w:rPr>
            </w:pPr>
          </w:p>
        </w:tc>
        <w:tc>
          <w:tcPr>
            <w:tcW w:w="5574" w:type="dxa"/>
            <w:tcBorders>
              <w:top w:val="nil"/>
              <w:left w:val="nil"/>
              <w:bottom w:val="nil"/>
              <w:right w:val="nil"/>
            </w:tcBorders>
          </w:tcPr>
          <w:p w:rsidR="00152F3B" w:rsidRPr="007A7452" w:rsidRDefault="00152F3B" w:rsidP="002B35A3">
            <w:pPr>
              <w:widowControl w:val="0"/>
              <w:autoSpaceDE w:val="0"/>
              <w:autoSpaceDN w:val="0"/>
              <w:adjustRightInd w:val="0"/>
              <w:spacing w:before="6" w:after="0"/>
              <w:ind w:left="362"/>
              <w:rPr>
                <w:rFonts w:ascii="Times New Roman" w:hAnsi="Times New Roman"/>
                <w:sz w:val="24"/>
                <w:szCs w:val="24"/>
              </w:rPr>
            </w:pPr>
            <w:r>
              <w:rPr>
                <w:rFonts w:ascii="Times New Roman" w:hAnsi="Times New Roman"/>
                <w:sz w:val="24"/>
                <w:szCs w:val="24"/>
              </w:rPr>
              <w:t xml:space="preserve">                                                                                                </w:t>
            </w:r>
          </w:p>
        </w:tc>
        <w:tc>
          <w:tcPr>
            <w:tcW w:w="2388" w:type="dxa"/>
            <w:tcBorders>
              <w:top w:val="nil"/>
              <w:left w:val="nil"/>
              <w:bottom w:val="nil"/>
              <w:right w:val="nil"/>
            </w:tcBorders>
          </w:tcPr>
          <w:p w:rsidR="00152F3B" w:rsidRPr="007A7452" w:rsidRDefault="00152F3B" w:rsidP="002B35A3">
            <w:pPr>
              <w:widowControl w:val="0"/>
              <w:autoSpaceDE w:val="0"/>
              <w:autoSpaceDN w:val="0"/>
              <w:adjustRightInd w:val="0"/>
              <w:spacing w:before="6" w:after="0"/>
              <w:ind w:right="40"/>
              <w:jc w:val="right"/>
              <w:rPr>
                <w:rFonts w:ascii="Times New Roman" w:hAnsi="Times New Roman"/>
                <w:sz w:val="24"/>
                <w:szCs w:val="24"/>
              </w:rPr>
            </w:pPr>
          </w:p>
        </w:tc>
      </w:tr>
      <w:tr w:rsidR="00152F3B" w:rsidRPr="007A7452" w:rsidTr="002B35A3">
        <w:trPr>
          <w:trHeight w:hRule="exact" w:val="216"/>
        </w:trPr>
        <w:tc>
          <w:tcPr>
            <w:tcW w:w="8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Invs</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Crit/Contem</w:t>
            </w:r>
            <w:r w:rsidRPr="007A7452">
              <w:rPr>
                <w:rFonts w:ascii="Times New Roman" w:hAnsi="Times New Roman"/>
                <w:color w:val="191919"/>
                <w:sz w:val="18"/>
                <w:szCs w:val="18"/>
              </w:rPr>
              <w:t>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Issue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w:t>
            </w: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2120</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Explor</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Soci/Cu</w:t>
            </w:r>
            <w:r w:rsidRPr="007A7452">
              <w:rPr>
                <w:rFonts w:ascii="Times New Roman" w:hAnsi="Times New Roman"/>
                <w:color w:val="191919"/>
                <w:sz w:val="18"/>
                <w:szCs w:val="18"/>
              </w:rPr>
              <w:t>l</w:t>
            </w:r>
            <w:r>
              <w:rPr>
                <w:rFonts w:ascii="Times New Roman" w:hAnsi="Times New Roman"/>
                <w:color w:val="191919"/>
                <w:spacing w:val="-2"/>
                <w:sz w:val="18"/>
                <w:szCs w:val="18"/>
              </w:rPr>
              <w:t xml:space="preserve">tural </w:t>
            </w:r>
            <w:r w:rsidRPr="007A7452">
              <w:rPr>
                <w:rFonts w:ascii="Times New Roman" w:hAnsi="Times New Roman"/>
                <w:color w:val="191919"/>
                <w:spacing w:val="-1"/>
                <w:sz w:val="18"/>
                <w:szCs w:val="18"/>
              </w:rPr>
              <w:t>Perspe</w:t>
            </w:r>
            <w:r w:rsidRPr="007A7452">
              <w:rPr>
                <w:rFonts w:ascii="Times New Roman" w:hAnsi="Times New Roman"/>
                <w:color w:val="191919"/>
                <w:sz w:val="18"/>
                <w:szCs w:val="18"/>
              </w:rPr>
              <w:t>c</w:t>
            </w:r>
            <w:r>
              <w:rPr>
                <w:rFonts w:ascii="Times New Roman" w:hAnsi="Times New Roman"/>
                <w:color w:val="191919"/>
                <w:sz w:val="18"/>
                <w:szCs w:val="18"/>
              </w:rPr>
              <w:t>tives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w:t>
            </w:r>
            <w:r w:rsidRPr="007A7452">
              <w:rPr>
                <w:rFonts w:ascii="Times New Roman" w:hAnsi="Times New Roman"/>
                <w:color w:val="191919"/>
                <w:sz w:val="18"/>
                <w:szCs w:val="18"/>
              </w:rPr>
              <w:t>v</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w:t>
            </w:r>
            <w:r w:rsidRPr="007A7452">
              <w:rPr>
                <w:rFonts w:ascii="Times New Roman" w:hAnsi="Times New Roman"/>
                <w:color w:val="191919"/>
                <w:sz w:val="18"/>
                <w:szCs w:val="18"/>
              </w:rPr>
              <w:t>u</w:t>
            </w:r>
            <w:r>
              <w:rPr>
                <w:rFonts w:ascii="Times New Roman" w:hAnsi="Times New Roman"/>
                <w:color w:val="191919"/>
                <w:sz w:val="18"/>
                <w:szCs w:val="18"/>
              </w:rPr>
              <w:t>cation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Cnt</w:t>
            </w: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2130</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Explorin</w:t>
            </w:r>
            <w:r w:rsidRPr="007A7452">
              <w:rPr>
                <w:rFonts w:ascii="Times New Roman" w:hAnsi="Times New Roman"/>
                <w:color w:val="191919"/>
                <w:sz w:val="18"/>
                <w:szCs w:val="18"/>
              </w:rPr>
              <w:t>g</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Learning</w:t>
            </w: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ISCI</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2001</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Life/Eart</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w:t>
            </w: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ISCI</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2002</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w:t>
            </w: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2008</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90" w:firstLine="0"/>
              <w:rPr>
                <w:rFonts w:ascii="Times New Roman" w:hAnsi="Times New Roman"/>
                <w:sz w:val="24"/>
                <w:szCs w:val="24"/>
              </w:rPr>
            </w:pPr>
            <w:r w:rsidRPr="007A7452">
              <w:rPr>
                <w:rFonts w:ascii="Times New Roman" w:hAnsi="Times New Roman"/>
                <w:color w:val="191919"/>
                <w:spacing w:val="-1"/>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Number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Ope</w:t>
            </w:r>
            <w:r w:rsidRPr="007A7452">
              <w:rPr>
                <w:rFonts w:ascii="Times New Roman" w:hAnsi="Times New Roman"/>
                <w:color w:val="191919"/>
                <w:spacing w:val="-11"/>
                <w:sz w:val="18"/>
                <w:szCs w:val="18"/>
              </w:rPr>
              <w:t>r</w:t>
            </w:r>
            <w:r>
              <w:rPr>
                <w:rFonts w:ascii="Times New Roman" w:hAnsi="Times New Roman"/>
                <w:color w:val="191919"/>
                <w:spacing w:val="-11"/>
                <w:sz w:val="18"/>
                <w:szCs w:val="18"/>
              </w:rPr>
              <w:t>ations</w:t>
            </w:r>
            <w:r w:rsidRPr="007A7452">
              <w:rPr>
                <w:rFonts w:ascii="Times New Roman" w:hAnsi="Times New Roman"/>
                <w:color w:val="191919"/>
                <w:sz w:val="18"/>
                <w:szCs w:val="18"/>
              </w:rPr>
              <w:t>.</w:t>
            </w:r>
          </w:p>
        </w:tc>
        <w:tc>
          <w:tcPr>
            <w:tcW w:w="2388"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90" w:right="40" w:firstLine="0"/>
              <w:jc w:val="right"/>
              <w:rPr>
                <w:ins w:id="429" w:author=" " w:date="2011-07-06T17:22:00Z"/>
                <w:rFonts w:ascii="Times New Roman" w:hAnsi="Times New Roman"/>
                <w:color w:val="191919"/>
                <w:sz w:val="18"/>
                <w:szCs w:val="18"/>
              </w:rPr>
            </w:pPr>
            <w:r w:rsidRPr="007A7452">
              <w:rPr>
                <w:rFonts w:ascii="Times New Roman" w:hAnsi="Times New Roman"/>
                <w:color w:val="191919"/>
                <w:sz w:val="18"/>
                <w:szCs w:val="18"/>
              </w:rPr>
              <w:t>3</w:t>
            </w:r>
          </w:p>
          <w:p w:rsidR="00875729" w:rsidRPr="007A7452" w:rsidRDefault="00875729" w:rsidP="00152F3B">
            <w:pPr>
              <w:widowControl w:val="0"/>
              <w:autoSpaceDE w:val="0"/>
              <w:autoSpaceDN w:val="0"/>
              <w:adjustRightInd w:val="0"/>
              <w:spacing w:after="0" w:line="195" w:lineRule="exact"/>
              <w:ind w:left="90" w:right="40" w:firstLine="0"/>
              <w:jc w:val="right"/>
              <w:rPr>
                <w:rFonts w:ascii="Times New Roman" w:hAnsi="Times New Roman"/>
                <w:sz w:val="24"/>
                <w:szCs w:val="24"/>
              </w:rPr>
            </w:pPr>
          </w:p>
        </w:tc>
      </w:tr>
      <w:tr w:rsidR="00152F3B" w:rsidRPr="007A7452" w:rsidTr="00875729">
        <w:tblPrEx>
          <w:tblW w:w="0" w:type="auto"/>
          <w:tblInd w:w="100" w:type="dxa"/>
          <w:tblLayout w:type="fixed"/>
          <w:tblCellMar>
            <w:left w:w="0" w:type="dxa"/>
            <w:right w:w="0" w:type="dxa"/>
          </w:tblCellMar>
          <w:tblLook w:val="0000"/>
          <w:tblPrExChange w:id="430" w:author=" " w:date="2011-07-06T17:22:00Z">
            <w:tblPrEx>
              <w:tblW w:w="0" w:type="auto"/>
              <w:tblInd w:w="100" w:type="dxa"/>
              <w:tblLayout w:type="fixed"/>
              <w:tblCellMar>
                <w:left w:w="0" w:type="dxa"/>
                <w:right w:w="0" w:type="dxa"/>
              </w:tblCellMar>
              <w:tblLook w:val="0000"/>
            </w:tblPrEx>
          </w:tblPrExChange>
        </w:tblPrEx>
        <w:trPr>
          <w:trHeight w:hRule="exact" w:val="342"/>
          <w:trPrChange w:id="431" w:author=" " w:date="2011-07-06T17:22:00Z">
            <w:trPr>
              <w:gridAfter w:val="0"/>
              <w:trHeight w:hRule="exact" w:val="216"/>
            </w:trPr>
          </w:trPrChange>
        </w:trPr>
        <w:tc>
          <w:tcPr>
            <w:tcW w:w="878" w:type="dxa"/>
            <w:tcBorders>
              <w:top w:val="nil"/>
              <w:left w:val="nil"/>
              <w:bottom w:val="nil"/>
              <w:right w:val="nil"/>
            </w:tcBorders>
            <w:tcPrChange w:id="432" w:author=" " w:date="2011-07-06T17:22:00Z">
              <w:tcPr>
                <w:tcW w:w="878" w:type="dxa"/>
                <w:gridSpan w:val="2"/>
                <w:tcBorders>
                  <w:top w:val="nil"/>
                  <w:left w:val="nil"/>
                  <w:bottom w:val="nil"/>
                  <w:right w:val="nil"/>
                </w:tcBorders>
              </w:tcPr>
            </w:tcPrChange>
          </w:tcPr>
          <w:p w:rsidR="00152F3B" w:rsidRDefault="00875729" w:rsidP="00152F3B">
            <w:pPr>
              <w:widowControl w:val="0"/>
              <w:autoSpaceDE w:val="0"/>
              <w:autoSpaceDN w:val="0"/>
              <w:adjustRightInd w:val="0"/>
              <w:spacing w:after="0" w:line="195" w:lineRule="exact"/>
              <w:ind w:left="90" w:firstLine="0"/>
              <w:rPr>
                <w:ins w:id="433" w:author=" " w:date="2011-07-06T17:22:00Z"/>
                <w:rFonts w:ascii="Times New Roman" w:hAnsi="Times New Roman"/>
                <w:sz w:val="24"/>
                <w:szCs w:val="24"/>
              </w:rPr>
            </w:pPr>
            <w:ins w:id="434" w:author=" " w:date="2011-07-06T17:22:00Z">
              <w:r>
                <w:rPr>
                  <w:rFonts w:ascii="Times New Roman" w:hAnsi="Times New Roman"/>
                  <w:sz w:val="24"/>
                  <w:szCs w:val="24"/>
                </w:rPr>
                <w:t xml:space="preserve">EDUC </w:t>
              </w:r>
            </w:ins>
          </w:p>
          <w:p w:rsidR="00875729" w:rsidRDefault="00875729" w:rsidP="00152F3B">
            <w:pPr>
              <w:widowControl w:val="0"/>
              <w:autoSpaceDE w:val="0"/>
              <w:autoSpaceDN w:val="0"/>
              <w:adjustRightInd w:val="0"/>
              <w:spacing w:after="0" w:line="195" w:lineRule="exact"/>
              <w:ind w:left="90" w:firstLine="0"/>
              <w:rPr>
                <w:ins w:id="435" w:author=" " w:date="2011-07-06T17:22:00Z"/>
                <w:rFonts w:ascii="Times New Roman" w:hAnsi="Times New Roman"/>
                <w:sz w:val="24"/>
                <w:szCs w:val="24"/>
              </w:rPr>
            </w:pPr>
          </w:p>
          <w:p w:rsidR="00875729" w:rsidRPr="007A7452" w:rsidRDefault="00875729" w:rsidP="00152F3B">
            <w:pPr>
              <w:widowControl w:val="0"/>
              <w:autoSpaceDE w:val="0"/>
              <w:autoSpaceDN w:val="0"/>
              <w:adjustRightInd w:val="0"/>
              <w:spacing w:after="0" w:line="195" w:lineRule="exact"/>
              <w:ind w:left="90" w:firstLine="0"/>
              <w:rPr>
                <w:rFonts w:ascii="Times New Roman" w:hAnsi="Times New Roman"/>
                <w:sz w:val="24"/>
                <w:szCs w:val="24"/>
              </w:rPr>
            </w:pPr>
          </w:p>
        </w:tc>
        <w:tc>
          <w:tcPr>
            <w:tcW w:w="960" w:type="dxa"/>
            <w:tcBorders>
              <w:top w:val="nil"/>
              <w:left w:val="nil"/>
              <w:bottom w:val="nil"/>
              <w:right w:val="nil"/>
            </w:tcBorders>
            <w:tcPrChange w:id="436" w:author=" " w:date="2011-07-06T17:22:00Z">
              <w:tcPr>
                <w:tcW w:w="960" w:type="dxa"/>
                <w:gridSpan w:val="2"/>
                <w:tcBorders>
                  <w:top w:val="nil"/>
                  <w:left w:val="nil"/>
                  <w:bottom w:val="nil"/>
                  <w:right w:val="nil"/>
                </w:tcBorders>
              </w:tcPr>
            </w:tcPrChange>
          </w:tcPr>
          <w:p w:rsidR="00152F3B" w:rsidRPr="007A7452" w:rsidRDefault="00875729" w:rsidP="00152F3B">
            <w:pPr>
              <w:widowControl w:val="0"/>
              <w:autoSpaceDE w:val="0"/>
              <w:autoSpaceDN w:val="0"/>
              <w:adjustRightInd w:val="0"/>
              <w:spacing w:after="0" w:line="195" w:lineRule="exact"/>
              <w:ind w:left="90" w:firstLine="0"/>
              <w:rPr>
                <w:rFonts w:ascii="Times New Roman" w:hAnsi="Times New Roman"/>
                <w:sz w:val="24"/>
                <w:szCs w:val="24"/>
              </w:rPr>
            </w:pPr>
            <w:ins w:id="437" w:author=" " w:date="2011-07-06T17:22:00Z">
              <w:r>
                <w:rPr>
                  <w:rFonts w:ascii="Times New Roman" w:hAnsi="Times New Roman"/>
                  <w:sz w:val="24"/>
                  <w:szCs w:val="24"/>
                </w:rPr>
                <w:t>2199</w:t>
              </w:r>
            </w:ins>
          </w:p>
        </w:tc>
        <w:tc>
          <w:tcPr>
            <w:tcW w:w="5574" w:type="dxa"/>
            <w:tcBorders>
              <w:top w:val="nil"/>
              <w:left w:val="nil"/>
              <w:bottom w:val="nil"/>
              <w:right w:val="nil"/>
            </w:tcBorders>
            <w:tcPrChange w:id="438" w:author=" " w:date="2011-07-06T17:22:00Z">
              <w:tcPr>
                <w:tcW w:w="5574" w:type="dxa"/>
                <w:gridSpan w:val="2"/>
                <w:tcBorders>
                  <w:top w:val="nil"/>
                  <w:left w:val="nil"/>
                  <w:bottom w:val="nil"/>
                  <w:right w:val="nil"/>
                </w:tcBorders>
              </w:tcPr>
            </w:tcPrChange>
          </w:tcPr>
          <w:p w:rsidR="00152F3B" w:rsidRPr="007A7452" w:rsidRDefault="00875729" w:rsidP="00152F3B">
            <w:pPr>
              <w:widowControl w:val="0"/>
              <w:autoSpaceDE w:val="0"/>
              <w:autoSpaceDN w:val="0"/>
              <w:adjustRightInd w:val="0"/>
              <w:spacing w:after="0" w:line="195" w:lineRule="exact"/>
              <w:ind w:left="90" w:firstLine="0"/>
              <w:rPr>
                <w:rFonts w:ascii="Times New Roman" w:hAnsi="Times New Roman"/>
                <w:sz w:val="24"/>
                <w:szCs w:val="24"/>
              </w:rPr>
            </w:pPr>
            <w:ins w:id="439" w:author=" " w:date="2011-07-06T17:22:00Z">
              <w:r>
                <w:rPr>
                  <w:rFonts w:ascii="Times New Roman" w:hAnsi="Times New Roman"/>
                  <w:sz w:val="24"/>
                  <w:szCs w:val="24"/>
                </w:rPr>
                <w:t>Orientation to Teacher Education</w:t>
              </w:r>
            </w:ins>
          </w:p>
        </w:tc>
        <w:tc>
          <w:tcPr>
            <w:tcW w:w="2388" w:type="dxa"/>
            <w:tcBorders>
              <w:top w:val="nil"/>
              <w:left w:val="nil"/>
              <w:bottom w:val="nil"/>
              <w:right w:val="nil"/>
            </w:tcBorders>
            <w:tcPrChange w:id="440" w:author=" " w:date="2011-07-06T17:22:00Z">
              <w:tcPr>
                <w:tcW w:w="2388" w:type="dxa"/>
                <w:gridSpan w:val="2"/>
                <w:tcBorders>
                  <w:top w:val="nil"/>
                  <w:left w:val="nil"/>
                  <w:bottom w:val="nil"/>
                  <w:right w:val="nil"/>
                </w:tcBorders>
              </w:tcPr>
            </w:tcPrChange>
          </w:tcPr>
          <w:p w:rsidR="00152F3B" w:rsidRPr="007A7452" w:rsidRDefault="00875729" w:rsidP="00152F3B">
            <w:pPr>
              <w:widowControl w:val="0"/>
              <w:autoSpaceDE w:val="0"/>
              <w:autoSpaceDN w:val="0"/>
              <w:adjustRightInd w:val="0"/>
              <w:spacing w:after="0" w:line="195" w:lineRule="exact"/>
              <w:ind w:left="90" w:right="40" w:firstLine="0"/>
              <w:jc w:val="right"/>
              <w:rPr>
                <w:rFonts w:ascii="Times New Roman" w:hAnsi="Times New Roman"/>
                <w:sz w:val="24"/>
                <w:szCs w:val="24"/>
              </w:rPr>
            </w:pPr>
            <w:ins w:id="441" w:author=" " w:date="2011-07-06T17:22:00Z">
              <w:r>
                <w:rPr>
                  <w:rFonts w:ascii="Times New Roman" w:hAnsi="Times New Roman"/>
                  <w:sz w:val="24"/>
                  <w:szCs w:val="24"/>
                </w:rPr>
                <w:t>0</w:t>
              </w:r>
            </w:ins>
          </w:p>
        </w:tc>
      </w:tr>
    </w:tbl>
    <w:p w:rsidR="00152F3B" w:rsidRDefault="00152F3B" w:rsidP="00152F3B">
      <w:pPr>
        <w:widowControl w:val="0"/>
        <w:tabs>
          <w:tab w:val="left" w:pos="9340"/>
        </w:tabs>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pacing w:val="-1"/>
          <w:sz w:val="18"/>
          <w:szCs w:val="18"/>
        </w:rPr>
        <w:t>ARE</w:t>
      </w:r>
      <w:r>
        <w:rPr>
          <w:rFonts w:ascii="Times New Roman" w:hAnsi="Times New Roman"/>
          <w:b/>
          <w:bCs/>
          <w:color w:val="191919"/>
          <w:sz w:val="18"/>
          <w:szCs w:val="18"/>
        </w:rPr>
        <w:t>A</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G</w:t>
      </w:r>
      <w:r>
        <w:rPr>
          <w:rFonts w:ascii="Times New Roman" w:hAnsi="Times New Roman"/>
          <w:b/>
          <w:bCs/>
          <w:color w:val="191919"/>
          <w:sz w:val="18"/>
          <w:szCs w:val="18"/>
        </w:rPr>
        <w: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P</w:t>
      </w:r>
      <w:r>
        <w:rPr>
          <w:rFonts w:ascii="Times New Roman" w:hAnsi="Times New Roman"/>
          <w:b/>
          <w:bCs/>
          <w:color w:val="191919"/>
          <w:spacing w:val="-4"/>
          <w:sz w:val="18"/>
          <w:szCs w:val="18"/>
        </w:rPr>
        <w:t>r</w:t>
      </w:r>
      <w:r>
        <w:rPr>
          <w:rFonts w:ascii="Times New Roman" w:hAnsi="Times New Roman"/>
          <w:b/>
          <w:bCs/>
          <w:color w:val="191919"/>
          <w:spacing w:val="-1"/>
          <w:sz w:val="18"/>
          <w:szCs w:val="18"/>
        </w:rPr>
        <w:t>ofessiona</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P</w:t>
      </w:r>
      <w:r>
        <w:rPr>
          <w:rFonts w:ascii="Times New Roman" w:hAnsi="Times New Roman"/>
          <w:b/>
          <w:bCs/>
          <w:color w:val="191919"/>
          <w:spacing w:val="-4"/>
          <w:sz w:val="18"/>
          <w:szCs w:val="18"/>
        </w:rPr>
        <w:t>r</w:t>
      </w:r>
      <w:r>
        <w:rPr>
          <w:rFonts w:ascii="Times New Roman" w:hAnsi="Times New Roman"/>
          <w:b/>
          <w:bCs/>
          <w:color w:val="191919"/>
          <w:spacing w:val="-1"/>
          <w:sz w:val="18"/>
          <w:szCs w:val="18"/>
        </w:rPr>
        <w:t>ogra</w:t>
      </w:r>
      <w:r>
        <w:rPr>
          <w:rFonts w:ascii="Times New Roman" w:hAnsi="Times New Roman"/>
          <w:b/>
          <w:bCs/>
          <w:color w:val="191919"/>
          <w:sz w:val="18"/>
          <w:szCs w:val="18"/>
        </w:rPr>
        <w:t>m</w:t>
      </w:r>
      <w:r>
        <w:rPr>
          <w:rFonts w:ascii="Times New Roman" w:hAnsi="Times New Roman"/>
          <w:b/>
          <w:bCs/>
          <w:color w:val="191919"/>
          <w:sz w:val="18"/>
          <w:szCs w:val="18"/>
        </w:rPr>
        <w:tab/>
      </w:r>
      <w:r>
        <w:rPr>
          <w:rFonts w:ascii="Times New Roman" w:hAnsi="Times New Roman"/>
          <w:b/>
          <w:bCs/>
          <w:color w:val="191919"/>
          <w:spacing w:val="-1"/>
          <w:sz w:val="18"/>
          <w:szCs w:val="18"/>
        </w:rPr>
        <w:t>(2</w:t>
      </w:r>
      <w:r>
        <w:rPr>
          <w:rFonts w:ascii="Times New Roman" w:hAnsi="Times New Roman"/>
          <w:b/>
          <w:bCs/>
          <w:color w:val="191919"/>
          <w:sz w:val="18"/>
          <w:szCs w:val="18"/>
        </w:rPr>
        <w:t>7</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hrs)</w:t>
      </w:r>
    </w:p>
    <w:tbl>
      <w:tblPr>
        <w:tblW w:w="0" w:type="auto"/>
        <w:tblInd w:w="100" w:type="dxa"/>
        <w:tblLayout w:type="fixed"/>
        <w:tblCellMar>
          <w:left w:w="0" w:type="dxa"/>
          <w:right w:w="0" w:type="dxa"/>
        </w:tblCellMar>
        <w:tblLook w:val="0000"/>
      </w:tblPr>
      <w:tblGrid>
        <w:gridCol w:w="868"/>
        <w:gridCol w:w="970"/>
        <w:gridCol w:w="5417"/>
        <w:gridCol w:w="2545"/>
      </w:tblGrid>
      <w:tr w:rsidR="00152F3B" w:rsidRPr="007A7452" w:rsidTr="002B35A3">
        <w:trPr>
          <w:trHeight w:hRule="exact" w:val="237"/>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40" w:firstLine="40"/>
              <w:rPr>
                <w:rFonts w:ascii="Times New Roman" w:hAnsi="Times New Roman"/>
                <w:sz w:val="24"/>
                <w:szCs w:val="24"/>
              </w:rPr>
            </w:pPr>
            <w:r w:rsidRPr="007A7452">
              <w:rPr>
                <w:rFonts w:ascii="Times New Roman" w:hAnsi="Times New Roman"/>
                <w:color w:val="191919"/>
                <w:spacing w:val="-1"/>
                <w:sz w:val="18"/>
                <w:szCs w:val="18"/>
              </w:rPr>
              <w:t>EDUC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252" w:firstLine="40"/>
              <w:rPr>
                <w:rFonts w:ascii="Times New Roman" w:hAnsi="Times New Roman"/>
                <w:sz w:val="24"/>
                <w:szCs w:val="24"/>
              </w:rPr>
            </w:pPr>
            <w:r w:rsidRPr="007A7452">
              <w:rPr>
                <w:rFonts w:ascii="Times New Roman" w:hAnsi="Times New Roman"/>
                <w:color w:val="191919"/>
                <w:spacing w:val="-1"/>
                <w:sz w:val="18"/>
                <w:szCs w:val="18"/>
              </w:rPr>
              <w:t>3</w:t>
            </w:r>
            <w:r>
              <w:rPr>
                <w:rFonts w:ascii="Times New Roman" w:hAnsi="Times New Roman"/>
                <w:color w:val="191919"/>
                <w:spacing w:val="-1"/>
                <w:sz w:val="18"/>
                <w:szCs w:val="18"/>
              </w:rPr>
              <w:t>370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362" w:firstLine="40"/>
              <w:rPr>
                <w:rFonts w:ascii="Times New Roman" w:hAnsi="Times New Roman"/>
                <w:sz w:val="24"/>
                <w:szCs w:val="24"/>
              </w:rPr>
            </w:pPr>
            <w:r>
              <w:rPr>
                <w:rFonts w:ascii="Times New Roman" w:hAnsi="Times New Roman"/>
                <w:color w:val="191919"/>
                <w:spacing w:val="-1"/>
                <w:sz w:val="18"/>
                <w:szCs w:val="18"/>
              </w:rPr>
              <w:t>Classroom Management</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3319</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Quantitativ</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Skills</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3200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Curriculu</w:t>
            </w:r>
            <w:r w:rsidRPr="007A7452">
              <w:rPr>
                <w:rFonts w:ascii="Times New Roman" w:hAnsi="Times New Roman"/>
                <w:color w:val="191919"/>
                <w:sz w:val="18"/>
                <w:szCs w:val="18"/>
              </w:rPr>
              <w:t>m</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ECE</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3354</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Scienc</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8"/>
                <w:sz w:val="18"/>
                <w:szCs w:val="18"/>
              </w:rPr>
              <w:t xml:space="preserve"> </w:t>
            </w:r>
            <w:r w:rsidRPr="007A7452">
              <w:rPr>
                <w:rFonts w:ascii="Times New Roman" w:hAnsi="Times New Roman"/>
                <w:color w:val="191919"/>
                <w:spacing w:val="-1"/>
                <w:sz w:val="18"/>
                <w:szCs w:val="18"/>
              </w:rPr>
              <w:t>Y</w:t>
            </w:r>
            <w:r>
              <w:rPr>
                <w:rFonts w:ascii="Times New Roman" w:hAnsi="Times New Roman"/>
                <w:color w:val="191919"/>
                <w:spacing w:val="-1"/>
                <w:sz w:val="18"/>
                <w:szCs w:val="18"/>
              </w:rPr>
              <w:t>ou</w:t>
            </w:r>
            <w:r w:rsidRPr="007A7452">
              <w:rPr>
                <w:rFonts w:ascii="Times New Roman" w:hAnsi="Times New Roman"/>
                <w:color w:val="191919"/>
                <w:spacing w:val="-1"/>
                <w:sz w:val="18"/>
                <w:szCs w:val="18"/>
              </w:rPr>
              <w:t>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Child</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4400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So</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Studies/Cul</w:t>
            </w:r>
            <w:r>
              <w:rPr>
                <w:rFonts w:ascii="Times New Roman" w:hAnsi="Times New Roman"/>
                <w:color w:val="191919"/>
                <w:spacing w:val="-1"/>
                <w:sz w:val="18"/>
                <w:szCs w:val="18"/>
              </w:rPr>
              <w:t>tural</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Diversity</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4420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Preschoo</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Education</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B83381">
            <w:pPr>
              <w:widowControl w:val="0"/>
              <w:autoSpaceDE w:val="0"/>
              <w:autoSpaceDN w:val="0"/>
              <w:adjustRightInd w:val="0"/>
              <w:spacing w:after="0" w:line="195" w:lineRule="exact"/>
              <w:ind w:left="40" w:firstLine="40"/>
              <w:rPr>
                <w:rFonts w:ascii="Times New Roman" w:hAnsi="Times New Roman"/>
                <w:sz w:val="24"/>
                <w:szCs w:val="24"/>
              </w:rPr>
            </w:pPr>
            <w:del w:id="442" w:author=" " w:date="2011-06-27T09:04:00Z">
              <w:r w:rsidRPr="007A7452" w:rsidDel="00B83381">
                <w:rPr>
                  <w:rFonts w:ascii="Times New Roman" w:hAnsi="Times New Roman"/>
                  <w:color w:val="191919"/>
                  <w:spacing w:val="-1"/>
                  <w:sz w:val="18"/>
                  <w:szCs w:val="18"/>
                </w:rPr>
                <w:delText>ECEC</w:delText>
              </w:r>
            </w:del>
            <w:ins w:id="443" w:author=" " w:date="2011-06-27T09:04:00Z">
              <w:r w:rsidR="00B83381" w:rsidRPr="007A7452">
                <w:rPr>
                  <w:rFonts w:ascii="Times New Roman" w:hAnsi="Times New Roman"/>
                  <w:color w:val="191919"/>
                  <w:spacing w:val="-1"/>
                  <w:sz w:val="18"/>
                  <w:szCs w:val="18"/>
                </w:rPr>
                <w:t>E</w:t>
              </w:r>
              <w:r w:rsidR="00B83381">
                <w:rPr>
                  <w:rFonts w:ascii="Times New Roman" w:hAnsi="Times New Roman"/>
                  <w:color w:val="191919"/>
                  <w:spacing w:val="-1"/>
                  <w:sz w:val="18"/>
                  <w:szCs w:val="18"/>
                </w:rPr>
                <w:t>DUC</w:t>
              </w:r>
            </w:ins>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3378</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Creative/E</w:t>
            </w:r>
            <w:r w:rsidRPr="007A7452">
              <w:rPr>
                <w:rFonts w:ascii="Times New Roman" w:hAnsi="Times New Roman"/>
                <w:color w:val="191919"/>
                <w:spacing w:val="-4"/>
                <w:sz w:val="18"/>
                <w:szCs w:val="18"/>
              </w:rPr>
              <w:t>f</w:t>
            </w:r>
            <w:r w:rsidRPr="007A7452">
              <w:rPr>
                <w:rFonts w:ascii="Times New Roman" w:hAnsi="Times New Roman"/>
                <w:color w:val="191919"/>
                <w:spacing w:val="-1"/>
                <w:sz w:val="18"/>
                <w:szCs w:val="18"/>
              </w:rPr>
              <w:t>fec</w:t>
            </w:r>
            <w:r w:rsidRPr="007A7452">
              <w:rPr>
                <w:rFonts w:ascii="Times New Roman" w:hAnsi="Times New Roman"/>
                <w:color w:val="191919"/>
                <w:sz w:val="18"/>
                <w:szCs w:val="18"/>
              </w:rPr>
              <w:t>t</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ech</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ind w:firstLine="40"/>
              <w:rPr>
                <w:rFonts w:ascii="Times New Roman" w:hAnsi="Times New Roman"/>
                <w:sz w:val="24"/>
                <w:szCs w:val="24"/>
              </w:rPr>
            </w:pP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ind w:firstLine="40"/>
              <w:rPr>
                <w:rFonts w:ascii="Times New Roman" w:hAnsi="Times New Roman"/>
                <w:sz w:val="24"/>
                <w:szCs w:val="24"/>
              </w:rPr>
            </w:pP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ind w:firstLine="40"/>
              <w:rPr>
                <w:rFonts w:ascii="Times New Roman" w:hAnsi="Times New Roman"/>
                <w:sz w:val="24"/>
                <w:szCs w:val="24"/>
              </w:rPr>
            </w:pP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Performance-Base</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Learning</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EDUC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4450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Measurement/Evaluation</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98"/>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SPED</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40"/>
              <w:rPr>
                <w:rFonts w:ascii="Times New Roman" w:hAnsi="Times New Roman"/>
                <w:sz w:val="24"/>
                <w:szCs w:val="24"/>
              </w:rPr>
            </w:pPr>
            <w:r w:rsidRPr="007A7452">
              <w:rPr>
                <w:rFonts w:ascii="Times New Roman" w:hAnsi="Times New Roman"/>
                <w:color w:val="191919"/>
                <w:spacing w:val="-1"/>
                <w:sz w:val="18"/>
                <w:szCs w:val="18"/>
              </w:rPr>
              <w:t>3230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Contem</w:t>
            </w:r>
            <w:r w:rsidRPr="007A7452">
              <w:rPr>
                <w:rFonts w:ascii="Times New Roman" w:hAnsi="Times New Roman"/>
                <w:color w:val="191919"/>
                <w:sz w:val="18"/>
                <w:szCs w:val="18"/>
              </w:rPr>
              <w:t>p</w:t>
            </w:r>
            <w:r>
              <w:rPr>
                <w:rFonts w:ascii="Times New Roman" w:hAnsi="Times New Roman"/>
                <w:color w:val="191919"/>
                <w:sz w:val="18"/>
                <w:szCs w:val="18"/>
              </w:rPr>
              <w:t>orary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Perspe</w:t>
            </w:r>
            <w:r w:rsidRPr="007A7452">
              <w:rPr>
                <w:rFonts w:ascii="Times New Roman" w:hAnsi="Times New Roman"/>
                <w:color w:val="191919"/>
                <w:sz w:val="18"/>
                <w:szCs w:val="18"/>
              </w:rPr>
              <w:t>c</w:t>
            </w:r>
            <w:r>
              <w:rPr>
                <w:rFonts w:ascii="Times New Roman" w:hAnsi="Times New Roman"/>
                <w:color w:val="191919"/>
                <w:sz w:val="18"/>
                <w:szCs w:val="18"/>
              </w:rPr>
              <w:t>tives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Excep</w:t>
            </w:r>
            <w:r w:rsidRPr="007A7452">
              <w:rPr>
                <w:rFonts w:ascii="Times New Roman" w:hAnsi="Times New Roman"/>
                <w:color w:val="191919"/>
                <w:sz w:val="18"/>
                <w:szCs w:val="18"/>
              </w:rPr>
              <w:t>t</w:t>
            </w:r>
            <w:r>
              <w:rPr>
                <w:rFonts w:ascii="Times New Roman" w:hAnsi="Times New Roman"/>
                <w:color w:val="191919"/>
                <w:sz w:val="18"/>
                <w:szCs w:val="18"/>
              </w:rPr>
              <w:t>ional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Students</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bl>
    <w:p w:rsidR="00152F3B" w:rsidRDefault="00152F3B" w:rsidP="00152F3B">
      <w:pPr>
        <w:widowControl w:val="0"/>
        <w:autoSpaceDE w:val="0"/>
        <w:autoSpaceDN w:val="0"/>
        <w:adjustRightInd w:val="0"/>
        <w:spacing w:before="2" w:after="0" w:line="120" w:lineRule="exact"/>
        <w:ind w:firstLine="40"/>
        <w:rPr>
          <w:rFonts w:ascii="Times New Roman" w:hAnsi="Times New Roman"/>
          <w:sz w:val="12"/>
          <w:szCs w:val="12"/>
        </w:rPr>
      </w:pPr>
    </w:p>
    <w:p w:rsidR="00152F3B" w:rsidRDefault="00152F3B" w:rsidP="00152F3B">
      <w:pPr>
        <w:widowControl w:val="0"/>
        <w:autoSpaceDE w:val="0"/>
        <w:autoSpaceDN w:val="0"/>
        <w:adjustRightInd w:val="0"/>
        <w:spacing w:after="0"/>
        <w:ind w:left="140" w:firstLine="40"/>
        <w:rPr>
          <w:rFonts w:ascii="Times New Roman" w:hAnsi="Times New Roman"/>
          <w:color w:val="000000"/>
          <w:sz w:val="18"/>
          <w:szCs w:val="18"/>
        </w:rPr>
      </w:pPr>
      <w:r>
        <w:rPr>
          <w:rFonts w:ascii="Times New Roman" w:hAnsi="Times New Roman"/>
          <w:b/>
          <w:bCs/>
          <w:color w:val="191919"/>
          <w:spacing w:val="-1"/>
          <w:sz w:val="18"/>
          <w:szCs w:val="18"/>
        </w:rPr>
        <w:t>Concentratio</w:t>
      </w:r>
      <w:r>
        <w:rPr>
          <w:rFonts w:ascii="Times New Roman" w:hAnsi="Times New Roman"/>
          <w:b/>
          <w:bCs/>
          <w:color w:val="191919"/>
          <w:sz w:val="18"/>
          <w:szCs w:val="18"/>
        </w:rPr>
        <w:t>n</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A</w:t>
      </w:r>
      <w:r>
        <w:rPr>
          <w:rFonts w:ascii="Times New Roman" w:hAnsi="Times New Roman"/>
          <w:b/>
          <w:bCs/>
          <w:color w:val="191919"/>
          <w:spacing w:val="-4"/>
          <w:sz w:val="18"/>
          <w:szCs w:val="18"/>
        </w:rPr>
        <w:t>r</w:t>
      </w:r>
      <w:r>
        <w:rPr>
          <w:rFonts w:ascii="Times New Roman" w:hAnsi="Times New Roman"/>
          <w:b/>
          <w:bCs/>
          <w:color w:val="191919"/>
          <w:spacing w:val="-1"/>
          <w:sz w:val="18"/>
          <w:szCs w:val="18"/>
        </w:rPr>
        <w:t>eas</w:t>
      </w:r>
    </w:p>
    <w:p w:rsidR="00152F3B" w:rsidRDefault="00152F3B" w:rsidP="00152F3B">
      <w:pPr>
        <w:widowControl w:val="0"/>
        <w:tabs>
          <w:tab w:val="left" w:pos="9220"/>
        </w:tabs>
        <w:autoSpaceDE w:val="0"/>
        <w:autoSpaceDN w:val="0"/>
        <w:adjustRightInd w:val="0"/>
        <w:spacing w:before="9" w:after="0"/>
        <w:ind w:left="140" w:firstLine="40"/>
        <w:rPr>
          <w:rFonts w:ascii="Times New Roman" w:hAnsi="Times New Roman"/>
          <w:color w:val="000000"/>
          <w:sz w:val="18"/>
          <w:szCs w:val="18"/>
        </w:rPr>
      </w:pPr>
      <w:r>
        <w:rPr>
          <w:rFonts w:ascii="Times New Roman" w:hAnsi="Times New Roman"/>
          <w:b/>
          <w:bCs/>
          <w:color w:val="191919"/>
          <w:spacing w:val="-1"/>
          <w:sz w:val="18"/>
          <w:szCs w:val="18"/>
        </w:rPr>
        <w:t>Readin</w:t>
      </w:r>
      <w:r>
        <w:rPr>
          <w:rFonts w:ascii="Times New Roman" w:hAnsi="Times New Roman"/>
          <w:b/>
          <w:bCs/>
          <w:color w:val="191919"/>
          <w:sz w:val="18"/>
          <w:szCs w:val="18"/>
        </w:rPr>
        <w:t>g</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2</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w:t>
      </w:r>
      <w:r>
        <w:rPr>
          <w:rFonts w:ascii="Times New Roman" w:hAnsi="Times New Roman"/>
          <w:b/>
          <w:bCs/>
          <w:color w:val="191919"/>
          <w:sz w:val="18"/>
          <w:szCs w:val="18"/>
        </w:rPr>
        <w:t>s</w:t>
      </w:r>
      <w:r>
        <w:rPr>
          <w:rFonts w:ascii="Times New Roman" w:hAnsi="Times New Roman"/>
          <w:b/>
          <w:bCs/>
          <w:color w:val="191919"/>
          <w:spacing w:val="-2"/>
          <w:sz w:val="18"/>
          <w:szCs w:val="18"/>
        </w:rPr>
        <w:t xml:space="preserve"> </w:t>
      </w:r>
      <w:r>
        <w:rPr>
          <w:rFonts w:ascii="Times New Roman" w:hAnsi="Times New Roman"/>
          <w:b/>
          <w:bCs/>
          <w:color w:val="191919"/>
          <w:sz w:val="18"/>
          <w:szCs w:val="18"/>
        </w:rPr>
        <w:t>)</w:t>
      </w:r>
    </w:p>
    <w:tbl>
      <w:tblPr>
        <w:tblW w:w="0" w:type="auto"/>
        <w:tblInd w:w="100" w:type="dxa"/>
        <w:tblLayout w:type="fixed"/>
        <w:tblCellMar>
          <w:left w:w="0" w:type="dxa"/>
          <w:right w:w="0" w:type="dxa"/>
        </w:tblCellMar>
        <w:tblLook w:val="0000"/>
      </w:tblPr>
      <w:tblGrid>
        <w:gridCol w:w="1075"/>
        <w:gridCol w:w="715"/>
        <w:gridCol w:w="48"/>
        <w:gridCol w:w="1392"/>
        <w:gridCol w:w="3783"/>
        <w:gridCol w:w="2787"/>
        <w:tblGridChange w:id="444">
          <w:tblGrid>
            <w:gridCol w:w="208"/>
            <w:gridCol w:w="867"/>
            <w:gridCol w:w="208"/>
            <w:gridCol w:w="555"/>
            <w:gridCol w:w="160"/>
            <w:gridCol w:w="48"/>
            <w:gridCol w:w="1392"/>
            <w:gridCol w:w="3575"/>
            <w:gridCol w:w="208"/>
            <w:gridCol w:w="2579"/>
            <w:gridCol w:w="208"/>
          </w:tblGrid>
        </w:tblGridChange>
      </w:tblGrid>
      <w:tr w:rsidR="00152F3B" w:rsidRPr="007A7452" w:rsidTr="002B35A3">
        <w:trPr>
          <w:trHeight w:hRule="exact" w:val="237"/>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45" w:firstLine="40"/>
              <w:rPr>
                <w:rFonts w:ascii="Times New Roman" w:hAnsi="Times New Roman"/>
                <w:sz w:val="24"/>
                <w:szCs w:val="24"/>
              </w:rPr>
            </w:pPr>
            <w:r w:rsidRPr="007A7452">
              <w:rPr>
                <w:rFonts w:ascii="Times New Roman" w:hAnsi="Times New Roman"/>
                <w:color w:val="191919"/>
                <w:spacing w:val="-1"/>
                <w:sz w:val="18"/>
                <w:szCs w:val="18"/>
              </w:rPr>
              <w:t>3322</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362" w:firstLine="40"/>
              <w:rPr>
                <w:rFonts w:ascii="Times New Roman" w:hAnsi="Times New Roman"/>
                <w:sz w:val="24"/>
                <w:szCs w:val="24"/>
              </w:rPr>
            </w:pPr>
            <w:r w:rsidRPr="007A7452">
              <w:rPr>
                <w:rFonts w:ascii="Times New Roman" w:hAnsi="Times New Roman"/>
                <w:color w:val="191919"/>
                <w:spacing w:val="-1"/>
                <w:sz w:val="18"/>
                <w:szCs w:val="18"/>
              </w:rPr>
              <w:t>Children'</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Reading</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Literature/Lang</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5" w:firstLine="40"/>
              <w:rPr>
                <w:rFonts w:ascii="Times New Roman" w:hAnsi="Times New Roman"/>
                <w:sz w:val="24"/>
                <w:szCs w:val="24"/>
              </w:rPr>
            </w:pPr>
            <w:r w:rsidRPr="007A7452">
              <w:rPr>
                <w:rFonts w:ascii="Times New Roman" w:hAnsi="Times New Roman"/>
                <w:color w:val="191919"/>
                <w:spacing w:val="-1"/>
                <w:sz w:val="18"/>
                <w:szCs w:val="18"/>
              </w:rPr>
              <w:t>3355</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Reading</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5" w:firstLine="40"/>
              <w:rPr>
                <w:rFonts w:ascii="Times New Roman" w:hAnsi="Times New Roman"/>
                <w:sz w:val="24"/>
                <w:szCs w:val="24"/>
              </w:rPr>
            </w:pPr>
            <w:r w:rsidRPr="007A7452">
              <w:rPr>
                <w:rFonts w:ascii="Times New Roman" w:hAnsi="Times New Roman"/>
                <w:color w:val="191919"/>
                <w:spacing w:val="-1"/>
                <w:sz w:val="18"/>
                <w:szCs w:val="18"/>
              </w:rPr>
              <w:t>4423</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Correctiv</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Reading</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322"/>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5" w:firstLine="40"/>
              <w:rPr>
                <w:rFonts w:ascii="Times New Roman" w:hAnsi="Times New Roman"/>
                <w:sz w:val="24"/>
                <w:szCs w:val="24"/>
              </w:rPr>
            </w:pPr>
            <w:r w:rsidRPr="007A7452">
              <w:rPr>
                <w:rFonts w:ascii="Times New Roman" w:hAnsi="Times New Roman"/>
                <w:color w:val="191919"/>
                <w:spacing w:val="-1"/>
                <w:sz w:val="18"/>
                <w:szCs w:val="18"/>
              </w:rPr>
              <w:t>4500</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Remedia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w:t>
            </w:r>
            <w:r w:rsidRPr="007A7452">
              <w:rPr>
                <w:rFonts w:ascii="Times New Roman" w:hAnsi="Times New Roman"/>
                <w:color w:val="191919"/>
                <w:sz w:val="18"/>
                <w:szCs w:val="18"/>
              </w:rPr>
              <w:t>:</w:t>
            </w:r>
            <w:r w:rsidRPr="007A7452">
              <w:rPr>
                <w:rFonts w:ascii="Times New Roman" w:hAnsi="Times New Roman"/>
                <w:color w:val="191919"/>
                <w:spacing w:val="-12"/>
                <w:sz w:val="18"/>
                <w:szCs w:val="18"/>
              </w:rPr>
              <w:t xml:space="preserve"> </w:t>
            </w:r>
            <w:r w:rsidRPr="007A7452">
              <w:rPr>
                <w:rFonts w:ascii="Times New Roman" w:hAnsi="Times New Roman"/>
                <w:color w:val="191919"/>
                <w:sz w:val="18"/>
                <w:szCs w:val="18"/>
              </w:rPr>
              <w:t>A</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Practicum</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542"/>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before="94" w:after="0"/>
              <w:ind w:left="40" w:firstLine="40"/>
              <w:rPr>
                <w:rFonts w:ascii="Times New Roman" w:hAnsi="Times New Roman"/>
                <w:color w:val="000000"/>
                <w:sz w:val="18"/>
                <w:szCs w:val="18"/>
              </w:rPr>
            </w:pPr>
            <w:r w:rsidRPr="007A7452">
              <w:rPr>
                <w:rFonts w:ascii="Times New Roman" w:hAnsi="Times New Roman"/>
                <w:b/>
                <w:bCs/>
                <w:color w:val="191919"/>
                <w:spacing w:val="-1"/>
                <w:sz w:val="18"/>
                <w:szCs w:val="18"/>
              </w:rPr>
              <w:t>Mathematics</w:t>
            </w:r>
          </w:p>
          <w:p w:rsidR="00152F3B" w:rsidRPr="007A7452" w:rsidRDefault="00152F3B" w:rsidP="00152F3B">
            <w:pPr>
              <w:widowControl w:val="0"/>
              <w:autoSpaceDE w:val="0"/>
              <w:autoSpaceDN w:val="0"/>
              <w:adjustRightInd w:val="0"/>
              <w:spacing w:before="12" w:after="0"/>
              <w:ind w:left="40" w:firstLine="4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before="4" w:after="0" w:line="110" w:lineRule="exact"/>
              <w:ind w:firstLine="4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firstLine="40"/>
              <w:rPr>
                <w:rFonts w:ascii="Times New Roman" w:hAnsi="Times New Roman"/>
                <w:sz w:val="20"/>
                <w:szCs w:val="20"/>
              </w:rPr>
            </w:pPr>
          </w:p>
          <w:p w:rsidR="00152F3B" w:rsidRPr="007A7452" w:rsidRDefault="00152F3B" w:rsidP="00152F3B">
            <w:pPr>
              <w:widowControl w:val="0"/>
              <w:autoSpaceDE w:val="0"/>
              <w:autoSpaceDN w:val="0"/>
              <w:adjustRightInd w:val="0"/>
              <w:spacing w:after="0"/>
              <w:ind w:left="45" w:firstLine="40"/>
              <w:rPr>
                <w:rFonts w:ascii="Times New Roman" w:hAnsi="Times New Roman"/>
                <w:sz w:val="24"/>
                <w:szCs w:val="24"/>
              </w:rPr>
            </w:pPr>
            <w:r w:rsidRPr="007A7452">
              <w:rPr>
                <w:rFonts w:ascii="Times New Roman" w:hAnsi="Times New Roman"/>
                <w:color w:val="191919"/>
                <w:spacing w:val="-1"/>
                <w:sz w:val="18"/>
                <w:szCs w:val="18"/>
              </w:rPr>
              <w:t>3000</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before="4" w:after="0" w:line="110" w:lineRule="exact"/>
              <w:ind w:firstLine="4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firstLine="40"/>
              <w:rPr>
                <w:rFonts w:ascii="Times New Roman" w:hAnsi="Times New Roman"/>
                <w:sz w:val="20"/>
                <w:szCs w:val="20"/>
              </w:rPr>
            </w:pPr>
          </w:p>
          <w:p w:rsidR="00152F3B" w:rsidRPr="007A7452" w:rsidRDefault="00152F3B" w:rsidP="00152F3B">
            <w:pPr>
              <w:widowControl w:val="0"/>
              <w:autoSpaceDE w:val="0"/>
              <w:autoSpaceDN w:val="0"/>
              <w:adjustRightInd w:val="0"/>
              <w:spacing w:after="0"/>
              <w:ind w:left="362" w:firstLine="40"/>
              <w:rPr>
                <w:rFonts w:ascii="Times New Roman" w:hAnsi="Times New Roman"/>
                <w:sz w:val="24"/>
                <w:szCs w:val="24"/>
              </w:rPr>
            </w:pPr>
            <w:r w:rsidRPr="007A7452">
              <w:rPr>
                <w:rFonts w:ascii="Times New Roman" w:hAnsi="Times New Roman"/>
                <w:color w:val="191919"/>
                <w:spacing w:val="-1"/>
                <w:sz w:val="18"/>
                <w:szCs w:val="18"/>
              </w:rPr>
              <w:t>Number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Applications</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before="94" w:after="0"/>
              <w:ind w:right="41" w:firstLine="40"/>
              <w:jc w:val="right"/>
              <w:rPr>
                <w:rFonts w:ascii="Times New Roman" w:hAnsi="Times New Roman"/>
                <w:color w:val="000000"/>
                <w:sz w:val="18"/>
                <w:szCs w:val="18"/>
              </w:rPr>
            </w:pPr>
            <w:r w:rsidRPr="007A7452">
              <w:rPr>
                <w:rFonts w:ascii="Times New Roman" w:hAnsi="Times New Roman"/>
                <w:b/>
                <w:bCs/>
                <w:color w:val="191919"/>
                <w:spacing w:val="-1"/>
                <w:sz w:val="18"/>
                <w:szCs w:val="18"/>
              </w:rPr>
              <w:t>(</w:t>
            </w:r>
            <w:r w:rsidRPr="007A7452">
              <w:rPr>
                <w:rFonts w:ascii="Times New Roman" w:hAnsi="Times New Roman"/>
                <w:b/>
                <w:bCs/>
                <w:color w:val="191919"/>
                <w:sz w:val="18"/>
                <w:szCs w:val="18"/>
              </w:rPr>
              <w:t>9</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hrs)</w:t>
            </w:r>
          </w:p>
          <w:p w:rsidR="00152F3B" w:rsidRPr="007A7452" w:rsidRDefault="00152F3B" w:rsidP="00152F3B">
            <w:pPr>
              <w:widowControl w:val="0"/>
              <w:autoSpaceDE w:val="0"/>
              <w:autoSpaceDN w:val="0"/>
              <w:adjustRightInd w:val="0"/>
              <w:spacing w:before="12" w:after="0"/>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5" w:firstLine="40"/>
              <w:rPr>
                <w:rFonts w:ascii="Times New Roman" w:hAnsi="Times New Roman"/>
                <w:sz w:val="24"/>
                <w:szCs w:val="24"/>
              </w:rPr>
            </w:pPr>
            <w:r w:rsidRPr="007A7452">
              <w:rPr>
                <w:rFonts w:ascii="Times New Roman" w:hAnsi="Times New Roman"/>
                <w:color w:val="191919"/>
                <w:spacing w:val="-1"/>
                <w:sz w:val="18"/>
                <w:szCs w:val="18"/>
              </w:rPr>
              <w:t>3001</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Concepts/</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echnology</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198"/>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5" w:firstLine="40"/>
              <w:rPr>
                <w:rFonts w:ascii="Times New Roman" w:hAnsi="Times New Roman"/>
                <w:sz w:val="24"/>
                <w:szCs w:val="24"/>
              </w:rPr>
            </w:pPr>
            <w:r w:rsidRPr="007A7452">
              <w:rPr>
                <w:rFonts w:ascii="Times New Roman" w:hAnsi="Times New Roman"/>
                <w:color w:val="191919"/>
                <w:spacing w:val="-1"/>
                <w:sz w:val="18"/>
                <w:szCs w:val="18"/>
              </w:rPr>
              <w:t>3</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12</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Discret</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Mathematics</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4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448"/>
        </w:trPr>
        <w:tc>
          <w:tcPr>
            <w:tcW w:w="9800" w:type="dxa"/>
            <w:gridSpan w:val="6"/>
            <w:tcBorders>
              <w:top w:val="nil"/>
              <w:left w:val="nil"/>
              <w:bottom w:val="nil"/>
              <w:right w:val="nil"/>
            </w:tcBorders>
          </w:tcPr>
          <w:p w:rsidR="00152F3B" w:rsidRPr="007A7452" w:rsidRDefault="00152F3B" w:rsidP="00152F3B">
            <w:pPr>
              <w:widowControl w:val="0"/>
              <w:autoSpaceDE w:val="0"/>
              <w:autoSpaceDN w:val="0"/>
              <w:adjustRightInd w:val="0"/>
              <w:spacing w:before="19" w:after="0" w:line="200" w:lineRule="exact"/>
              <w:ind w:firstLine="40"/>
              <w:rPr>
                <w:rFonts w:ascii="Times New Roman" w:hAnsi="Times New Roman"/>
                <w:sz w:val="20"/>
                <w:szCs w:val="20"/>
              </w:rPr>
            </w:pPr>
          </w:p>
          <w:p w:rsidR="00152F3B" w:rsidRPr="007A7452" w:rsidRDefault="00152F3B" w:rsidP="00152F3B">
            <w:pPr>
              <w:widowControl w:val="0"/>
              <w:tabs>
                <w:tab w:val="left" w:pos="8980"/>
              </w:tabs>
              <w:autoSpaceDE w:val="0"/>
              <w:autoSpaceDN w:val="0"/>
              <w:adjustRightInd w:val="0"/>
              <w:spacing w:after="0"/>
              <w:ind w:left="40" w:firstLine="40"/>
              <w:rPr>
                <w:rFonts w:ascii="Times New Roman" w:hAnsi="Times New Roman"/>
                <w:sz w:val="24"/>
                <w:szCs w:val="24"/>
              </w:rPr>
            </w:pPr>
            <w:r w:rsidRPr="007A7452">
              <w:rPr>
                <w:rFonts w:ascii="Times New Roman" w:hAnsi="Times New Roman"/>
                <w:b/>
                <w:bCs/>
                <w:color w:val="191919"/>
                <w:spacing w:val="-1"/>
                <w:sz w:val="18"/>
                <w:szCs w:val="18"/>
              </w:rPr>
              <w:t>ARE</w:t>
            </w:r>
            <w:r w:rsidRPr="007A7452">
              <w:rPr>
                <w:rFonts w:ascii="Times New Roman" w:hAnsi="Times New Roman"/>
                <w:b/>
                <w:bCs/>
                <w:color w:val="191919"/>
                <w:sz w:val="18"/>
                <w:szCs w:val="18"/>
              </w:rPr>
              <w:t>A</w:t>
            </w:r>
            <w:r w:rsidRPr="007A7452">
              <w:rPr>
                <w:rFonts w:ascii="Times New Roman" w:hAnsi="Times New Roman"/>
                <w:b/>
                <w:bCs/>
                <w:color w:val="191919"/>
                <w:spacing w:val="-12"/>
                <w:sz w:val="18"/>
                <w:szCs w:val="18"/>
              </w:rPr>
              <w:t xml:space="preserve"> </w:t>
            </w:r>
            <w:r w:rsidRPr="007A7452">
              <w:rPr>
                <w:rFonts w:ascii="Times New Roman" w:hAnsi="Times New Roman"/>
                <w:b/>
                <w:bCs/>
                <w:color w:val="191919"/>
                <w:spacing w:val="-1"/>
                <w:sz w:val="18"/>
                <w:szCs w:val="18"/>
              </w:rPr>
              <w:t>H</w:t>
            </w:r>
            <w:r w:rsidRPr="007A7452">
              <w:rPr>
                <w:rFonts w:ascii="Times New Roman" w:hAnsi="Times New Roman"/>
                <w:b/>
                <w:bCs/>
                <w:color w:val="191919"/>
                <w:sz w:val="18"/>
                <w:szCs w:val="18"/>
              </w:rPr>
              <w:t>:</w:t>
            </w:r>
            <w:r w:rsidRPr="007A7452">
              <w:rPr>
                <w:rFonts w:ascii="Times New Roman" w:hAnsi="Times New Roman"/>
                <w:b/>
                <w:bCs/>
                <w:color w:val="191919"/>
                <w:spacing w:val="-5"/>
                <w:sz w:val="18"/>
                <w:szCs w:val="18"/>
              </w:rPr>
              <w:t xml:space="preserve"> </w:t>
            </w: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eachin</w:t>
            </w:r>
            <w:r w:rsidRPr="007A7452">
              <w:rPr>
                <w:rFonts w:ascii="Times New Roman" w:hAnsi="Times New Roman"/>
                <w:b/>
                <w:bCs/>
                <w:color w:val="191919"/>
                <w:sz w:val="18"/>
                <w:szCs w:val="18"/>
              </w:rPr>
              <w:t>g</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Experienc</w:t>
            </w:r>
            <w:r w:rsidRPr="007A7452">
              <w:rPr>
                <w:rFonts w:ascii="Times New Roman" w:hAnsi="Times New Roman"/>
                <w:b/>
                <w:bCs/>
                <w:color w:val="191919"/>
                <w:sz w:val="18"/>
                <w:szCs w:val="18"/>
              </w:rPr>
              <w:t>e</w:t>
            </w:r>
            <w:r w:rsidRPr="007A7452">
              <w:rPr>
                <w:rFonts w:ascii="Times New Roman" w:hAnsi="Times New Roman"/>
                <w:b/>
                <w:bCs/>
                <w:color w:val="191919"/>
                <w:sz w:val="18"/>
                <w:szCs w:val="18"/>
              </w:rPr>
              <w:tab/>
            </w:r>
            <w:r w:rsidRPr="007A7452">
              <w:rPr>
                <w:rFonts w:ascii="Times New Roman" w:hAnsi="Times New Roman"/>
                <w:b/>
                <w:bCs/>
                <w:color w:val="191919"/>
                <w:spacing w:val="-1"/>
                <w:sz w:val="18"/>
                <w:szCs w:val="18"/>
              </w:rPr>
              <w:t>(1</w:t>
            </w:r>
            <w:r w:rsidRPr="007A7452">
              <w:rPr>
                <w:rFonts w:ascii="Times New Roman" w:hAnsi="Times New Roman"/>
                <w:b/>
                <w:bCs/>
                <w:color w:val="191919"/>
                <w:sz w:val="18"/>
                <w:szCs w:val="18"/>
              </w:rPr>
              <w:t>4</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r>
      <w:tr w:rsidR="00152F3B" w:rsidRPr="007A7452" w:rsidTr="002B35A3">
        <w:trPr>
          <w:trHeight w:hRule="exact" w:val="218"/>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left="40" w:firstLine="40"/>
              <w:rPr>
                <w:rFonts w:ascii="Times New Roman" w:hAnsi="Times New Roman"/>
                <w:sz w:val="24"/>
                <w:szCs w:val="24"/>
              </w:rPr>
            </w:pPr>
            <w:r w:rsidRPr="007A7452">
              <w:rPr>
                <w:rFonts w:ascii="Times New Roman" w:hAnsi="Times New Roman"/>
                <w:color w:val="191919"/>
                <w:spacing w:val="-1"/>
                <w:sz w:val="18"/>
                <w:szCs w:val="18"/>
              </w:rPr>
              <w:t>EDUC</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left="45" w:firstLine="40"/>
              <w:rPr>
                <w:rFonts w:ascii="Times New Roman" w:hAnsi="Times New Roman"/>
                <w:sz w:val="24"/>
                <w:szCs w:val="24"/>
              </w:rPr>
            </w:pPr>
            <w:r w:rsidRPr="007A7452">
              <w:rPr>
                <w:rFonts w:ascii="Times New Roman" w:hAnsi="Times New Roman"/>
                <w:color w:val="191919"/>
                <w:spacing w:val="-1"/>
                <w:sz w:val="18"/>
                <w:szCs w:val="18"/>
              </w:rPr>
              <w:t>4400</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left="362" w:firstLine="40"/>
              <w:rPr>
                <w:rFonts w:ascii="Times New Roman" w:hAnsi="Times New Roman"/>
                <w:sz w:val="24"/>
                <w:szCs w:val="24"/>
              </w:rPr>
            </w:pPr>
            <w:r w:rsidRPr="007A7452">
              <w:rPr>
                <w:rFonts w:ascii="Times New Roman" w:hAnsi="Times New Roman"/>
                <w:color w:val="191919"/>
                <w:spacing w:val="-1"/>
                <w:sz w:val="18"/>
                <w:szCs w:val="18"/>
              </w:rPr>
              <w:t>Pre</w:t>
            </w:r>
            <w:r w:rsidRPr="007A7452">
              <w:rPr>
                <w:rFonts w:ascii="Times New Roman" w:hAnsi="Times New Roman"/>
                <w:color w:val="191919"/>
                <w:sz w:val="18"/>
                <w:szCs w:val="18"/>
              </w:rPr>
              <w:t>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eachers</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right="40" w:firstLine="40"/>
              <w:jc w:val="right"/>
              <w:rPr>
                <w:rFonts w:ascii="Times New Roman" w:hAnsi="Times New Roman"/>
                <w:sz w:val="24"/>
                <w:szCs w:val="24"/>
              </w:rPr>
            </w:pPr>
            <w:r w:rsidRPr="007A7452">
              <w:rPr>
                <w:rFonts w:ascii="Times New Roman" w:hAnsi="Times New Roman"/>
                <w:color w:val="191919"/>
                <w:sz w:val="18"/>
                <w:szCs w:val="18"/>
              </w:rPr>
              <w:t>2</w:t>
            </w:r>
          </w:p>
        </w:tc>
      </w:tr>
      <w:tr w:rsidR="00152F3B" w:rsidRPr="007A7452" w:rsidTr="002B35A3">
        <w:trPr>
          <w:trHeight w:hRule="exact" w:val="322"/>
        </w:trPr>
        <w:tc>
          <w:tcPr>
            <w:tcW w:w="107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pacing w:val="-1"/>
                <w:sz w:val="18"/>
                <w:szCs w:val="18"/>
              </w:rPr>
              <w:t>ECEC</w:t>
            </w:r>
          </w:p>
        </w:tc>
        <w:tc>
          <w:tcPr>
            <w:tcW w:w="763"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5" w:firstLine="40"/>
              <w:rPr>
                <w:rFonts w:ascii="Times New Roman" w:hAnsi="Times New Roman"/>
                <w:sz w:val="24"/>
                <w:szCs w:val="24"/>
              </w:rPr>
            </w:pPr>
            <w:r w:rsidRPr="007A7452">
              <w:rPr>
                <w:rFonts w:ascii="Times New Roman" w:hAnsi="Times New Roman"/>
                <w:color w:val="191919"/>
                <w:spacing w:val="-1"/>
                <w:sz w:val="18"/>
                <w:szCs w:val="18"/>
              </w:rPr>
              <w:t>4460</w:t>
            </w:r>
          </w:p>
        </w:tc>
        <w:tc>
          <w:tcPr>
            <w:tcW w:w="517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40"/>
              <w:rPr>
                <w:rFonts w:ascii="Times New Roman" w:hAnsi="Times New Roman"/>
                <w:sz w:val="24"/>
                <w:szCs w:val="24"/>
              </w:rPr>
            </w:pPr>
            <w:r w:rsidRPr="007A7452">
              <w:rPr>
                <w:rFonts w:ascii="Times New Roman" w:hAnsi="Times New Roman"/>
                <w:color w:val="191919"/>
                <w:spacing w:val="-1"/>
                <w:sz w:val="18"/>
                <w:szCs w:val="18"/>
              </w:rPr>
              <w:t>Studen</w:t>
            </w:r>
            <w:r w:rsidRPr="007A7452">
              <w:rPr>
                <w:rFonts w:ascii="Times New Roman" w:hAnsi="Times New Roman"/>
                <w:color w:val="191919"/>
                <w:sz w:val="18"/>
                <w:szCs w:val="18"/>
              </w:rPr>
              <w:t>t</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eaching</w:t>
            </w:r>
          </w:p>
        </w:tc>
        <w:tc>
          <w:tcPr>
            <w:tcW w:w="278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1" w:firstLine="40"/>
              <w:jc w:val="right"/>
              <w:rPr>
                <w:rFonts w:ascii="Times New Roman" w:hAnsi="Times New Roman"/>
                <w:sz w:val="24"/>
                <w:szCs w:val="24"/>
              </w:rPr>
            </w:pPr>
            <w:r w:rsidRPr="007A7452">
              <w:rPr>
                <w:rFonts w:ascii="Times New Roman" w:hAnsi="Times New Roman"/>
                <w:color w:val="191919"/>
                <w:spacing w:val="-1"/>
                <w:sz w:val="18"/>
                <w:szCs w:val="18"/>
              </w:rPr>
              <w:t>12</w:t>
            </w:r>
          </w:p>
        </w:tc>
      </w:tr>
      <w:tr w:rsidR="00152F3B" w:rsidRPr="007A7452" w:rsidTr="00892CE8">
        <w:tblPrEx>
          <w:tblW w:w="0" w:type="auto"/>
          <w:tblInd w:w="100" w:type="dxa"/>
          <w:tblLayout w:type="fixed"/>
          <w:tblCellMar>
            <w:left w:w="0" w:type="dxa"/>
            <w:right w:w="0" w:type="dxa"/>
          </w:tblCellMar>
          <w:tblLook w:val="0000"/>
          <w:tblPrExChange w:id="445" w:author=" " w:date="2011-06-27T09:12:00Z">
            <w:tblPrEx>
              <w:tblW w:w="0" w:type="auto"/>
              <w:tblInd w:w="100" w:type="dxa"/>
              <w:tblLayout w:type="fixed"/>
              <w:tblCellMar>
                <w:left w:w="0" w:type="dxa"/>
                <w:right w:w="0" w:type="dxa"/>
              </w:tblCellMar>
              <w:tblLook w:val="0000"/>
            </w:tblPrEx>
          </w:tblPrExChange>
        </w:tblPrEx>
        <w:trPr>
          <w:trHeight w:hRule="exact" w:val="1296"/>
          <w:trPrChange w:id="446" w:author=" " w:date="2011-06-27T09:12:00Z">
            <w:trPr>
              <w:gridAfter w:val="0"/>
              <w:trHeight w:hRule="exact" w:val="624"/>
            </w:trPr>
          </w:trPrChange>
        </w:trPr>
        <w:tc>
          <w:tcPr>
            <w:tcW w:w="1075" w:type="dxa"/>
            <w:tcBorders>
              <w:top w:val="nil"/>
              <w:left w:val="nil"/>
              <w:bottom w:val="nil"/>
              <w:right w:val="nil"/>
            </w:tcBorders>
            <w:tcPrChange w:id="447" w:author=" " w:date="2011-06-27T09:12:00Z">
              <w:tcPr>
                <w:tcW w:w="1075" w:type="dxa"/>
                <w:gridSpan w:val="2"/>
                <w:tcBorders>
                  <w:top w:val="nil"/>
                  <w:left w:val="nil"/>
                  <w:bottom w:val="nil"/>
                  <w:right w:val="nil"/>
                </w:tcBorders>
              </w:tcPr>
            </w:tcPrChange>
          </w:tcPr>
          <w:p w:rsidR="00152F3B" w:rsidRPr="007A7452" w:rsidRDefault="00152F3B" w:rsidP="00152F3B">
            <w:pPr>
              <w:widowControl w:val="0"/>
              <w:autoSpaceDE w:val="0"/>
              <w:autoSpaceDN w:val="0"/>
              <w:adjustRightInd w:val="0"/>
              <w:spacing w:before="94" w:after="0"/>
              <w:ind w:left="40" w:firstLine="40"/>
              <w:rPr>
                <w:rFonts w:ascii="Times New Roman" w:hAnsi="Times New Roman"/>
                <w:color w:val="000000"/>
                <w:sz w:val="18"/>
                <w:szCs w:val="18"/>
              </w:rPr>
            </w:pPr>
            <w:r w:rsidRPr="007A7452">
              <w:rPr>
                <w:rFonts w:ascii="Times New Roman" w:hAnsi="Times New Roman"/>
                <w:b/>
                <w:bCs/>
                <w:color w:val="191919"/>
                <w:spacing w:val="-1"/>
                <w:sz w:val="18"/>
                <w:szCs w:val="18"/>
              </w:rPr>
              <w:t>Elective</w:t>
            </w:r>
            <w:ins w:id="448" w:author=" " w:date="2011-06-27T09:14:00Z">
              <w:r w:rsidR="00892CE8">
                <w:rPr>
                  <w:rFonts w:ascii="Times New Roman" w:hAnsi="Times New Roman"/>
                  <w:b/>
                  <w:bCs/>
                  <w:color w:val="191919"/>
                  <w:spacing w:val="-1"/>
                  <w:sz w:val="18"/>
                  <w:szCs w:val="18"/>
                </w:rPr>
                <w:t>s</w:t>
              </w:r>
            </w:ins>
          </w:p>
          <w:p w:rsidR="00892CE8" w:rsidRDefault="00892CE8" w:rsidP="00152F3B">
            <w:pPr>
              <w:widowControl w:val="0"/>
              <w:autoSpaceDE w:val="0"/>
              <w:autoSpaceDN w:val="0"/>
              <w:adjustRightInd w:val="0"/>
              <w:spacing w:before="12" w:after="0"/>
              <w:ind w:left="40" w:firstLine="40"/>
              <w:rPr>
                <w:ins w:id="449" w:author=" " w:date="2011-06-27T09:12:00Z"/>
                <w:rFonts w:ascii="Times New Roman" w:hAnsi="Times New Roman"/>
                <w:color w:val="191919"/>
                <w:spacing w:val="-1"/>
                <w:sz w:val="18"/>
                <w:szCs w:val="18"/>
              </w:rPr>
            </w:pPr>
            <w:ins w:id="450" w:author=" " w:date="2011-06-27T09:13:00Z">
              <w:r>
                <w:rPr>
                  <w:rFonts w:ascii="Times New Roman" w:hAnsi="Times New Roman"/>
                  <w:color w:val="191919"/>
                  <w:spacing w:val="-1"/>
                  <w:sz w:val="18"/>
                  <w:szCs w:val="18"/>
                </w:rPr>
                <w:t xml:space="preserve">EDUC </w:t>
              </w:r>
            </w:ins>
          </w:p>
          <w:p w:rsidR="00892CE8" w:rsidRDefault="00892CE8" w:rsidP="00152F3B">
            <w:pPr>
              <w:widowControl w:val="0"/>
              <w:autoSpaceDE w:val="0"/>
              <w:autoSpaceDN w:val="0"/>
              <w:adjustRightInd w:val="0"/>
              <w:spacing w:before="12" w:after="0"/>
              <w:ind w:left="40" w:firstLine="40"/>
              <w:rPr>
                <w:ins w:id="451" w:author=" " w:date="2011-06-27T09:12:00Z"/>
                <w:rFonts w:ascii="Times New Roman" w:hAnsi="Times New Roman"/>
                <w:color w:val="191919"/>
                <w:spacing w:val="-1"/>
                <w:sz w:val="18"/>
                <w:szCs w:val="18"/>
              </w:rPr>
            </w:pPr>
            <w:ins w:id="452" w:author=" " w:date="2011-06-27T09:13:00Z">
              <w:r>
                <w:rPr>
                  <w:rFonts w:ascii="Times New Roman" w:hAnsi="Times New Roman"/>
                  <w:color w:val="191919"/>
                  <w:spacing w:val="-1"/>
                  <w:sz w:val="18"/>
                  <w:szCs w:val="18"/>
                </w:rPr>
                <w:t>EDUC</w:t>
              </w:r>
            </w:ins>
          </w:p>
          <w:p w:rsidR="00152F3B" w:rsidRPr="007A7452" w:rsidRDefault="00152F3B" w:rsidP="00152F3B">
            <w:pPr>
              <w:widowControl w:val="0"/>
              <w:autoSpaceDE w:val="0"/>
              <w:autoSpaceDN w:val="0"/>
              <w:adjustRightInd w:val="0"/>
              <w:spacing w:before="12" w:after="0"/>
              <w:ind w:left="40" w:firstLine="40"/>
              <w:rPr>
                <w:rFonts w:ascii="Times New Roman" w:hAnsi="Times New Roman"/>
                <w:sz w:val="24"/>
                <w:szCs w:val="24"/>
              </w:rPr>
            </w:pPr>
            <w:r w:rsidRPr="007A7452">
              <w:rPr>
                <w:rFonts w:ascii="Times New Roman" w:hAnsi="Times New Roman"/>
                <w:color w:val="191919"/>
                <w:spacing w:val="-1"/>
                <w:sz w:val="18"/>
                <w:szCs w:val="18"/>
              </w:rPr>
              <w:t>EDUC</w:t>
            </w:r>
          </w:p>
        </w:tc>
        <w:tc>
          <w:tcPr>
            <w:tcW w:w="763" w:type="dxa"/>
            <w:gridSpan w:val="2"/>
            <w:tcBorders>
              <w:top w:val="nil"/>
              <w:left w:val="nil"/>
              <w:bottom w:val="nil"/>
              <w:right w:val="nil"/>
            </w:tcBorders>
            <w:tcPrChange w:id="453" w:author=" " w:date="2011-06-27T09:12:00Z">
              <w:tcPr>
                <w:tcW w:w="763" w:type="dxa"/>
                <w:gridSpan w:val="2"/>
                <w:tcBorders>
                  <w:top w:val="nil"/>
                  <w:left w:val="nil"/>
                  <w:bottom w:val="nil"/>
                  <w:right w:val="nil"/>
                </w:tcBorders>
              </w:tcPr>
            </w:tcPrChange>
          </w:tcPr>
          <w:p w:rsidR="00152F3B" w:rsidRPr="007A7452" w:rsidRDefault="00152F3B" w:rsidP="00152F3B">
            <w:pPr>
              <w:widowControl w:val="0"/>
              <w:autoSpaceDE w:val="0"/>
              <w:autoSpaceDN w:val="0"/>
              <w:adjustRightInd w:val="0"/>
              <w:spacing w:before="4" w:after="0" w:line="110" w:lineRule="exact"/>
              <w:ind w:firstLine="4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firstLine="40"/>
              <w:rPr>
                <w:rFonts w:ascii="Times New Roman" w:hAnsi="Times New Roman"/>
                <w:sz w:val="20"/>
                <w:szCs w:val="20"/>
              </w:rPr>
            </w:pPr>
          </w:p>
          <w:p w:rsidR="00892CE8" w:rsidRDefault="00892CE8" w:rsidP="00152F3B">
            <w:pPr>
              <w:widowControl w:val="0"/>
              <w:autoSpaceDE w:val="0"/>
              <w:autoSpaceDN w:val="0"/>
              <w:adjustRightInd w:val="0"/>
              <w:spacing w:after="0"/>
              <w:ind w:left="45" w:firstLine="40"/>
              <w:rPr>
                <w:ins w:id="454" w:author=" " w:date="2011-06-27T09:12:00Z"/>
                <w:rFonts w:ascii="Times New Roman" w:hAnsi="Times New Roman"/>
                <w:color w:val="191919"/>
                <w:spacing w:val="-1"/>
                <w:sz w:val="18"/>
                <w:szCs w:val="18"/>
              </w:rPr>
            </w:pPr>
            <w:ins w:id="455" w:author=" " w:date="2011-06-27T09:13:00Z">
              <w:r>
                <w:rPr>
                  <w:rFonts w:ascii="Times New Roman" w:hAnsi="Times New Roman"/>
                  <w:color w:val="191919"/>
                  <w:spacing w:val="-1"/>
                  <w:sz w:val="18"/>
                  <w:szCs w:val="18"/>
                </w:rPr>
                <w:t>2500</w:t>
              </w:r>
            </w:ins>
          </w:p>
          <w:p w:rsidR="00892CE8" w:rsidRDefault="00892CE8" w:rsidP="00152F3B">
            <w:pPr>
              <w:widowControl w:val="0"/>
              <w:autoSpaceDE w:val="0"/>
              <w:autoSpaceDN w:val="0"/>
              <w:adjustRightInd w:val="0"/>
              <w:spacing w:after="0"/>
              <w:ind w:left="45" w:firstLine="40"/>
              <w:rPr>
                <w:ins w:id="456" w:author=" " w:date="2011-06-27T09:12:00Z"/>
                <w:rFonts w:ascii="Times New Roman" w:hAnsi="Times New Roman"/>
                <w:color w:val="191919"/>
                <w:spacing w:val="-1"/>
                <w:sz w:val="18"/>
                <w:szCs w:val="18"/>
              </w:rPr>
            </w:pPr>
            <w:ins w:id="457" w:author=" " w:date="2011-06-27T09:13:00Z">
              <w:r>
                <w:rPr>
                  <w:rFonts w:ascii="Times New Roman" w:hAnsi="Times New Roman"/>
                  <w:color w:val="191919"/>
                  <w:spacing w:val="-1"/>
                  <w:sz w:val="18"/>
                  <w:szCs w:val="18"/>
                </w:rPr>
                <w:t>2501</w:t>
              </w:r>
            </w:ins>
          </w:p>
          <w:p w:rsidR="00152F3B" w:rsidRPr="007A7452" w:rsidRDefault="00152F3B" w:rsidP="00892CE8">
            <w:pPr>
              <w:widowControl w:val="0"/>
              <w:autoSpaceDE w:val="0"/>
              <w:autoSpaceDN w:val="0"/>
              <w:adjustRightInd w:val="0"/>
              <w:spacing w:after="0"/>
              <w:ind w:left="45" w:firstLine="40"/>
              <w:rPr>
                <w:rFonts w:ascii="Times New Roman" w:hAnsi="Times New Roman"/>
                <w:sz w:val="24"/>
                <w:szCs w:val="24"/>
              </w:rPr>
            </w:pPr>
            <w:r w:rsidRPr="007A7452">
              <w:rPr>
                <w:rFonts w:ascii="Times New Roman" w:hAnsi="Times New Roman"/>
                <w:color w:val="191919"/>
                <w:spacing w:val="-1"/>
                <w:sz w:val="18"/>
                <w:szCs w:val="18"/>
              </w:rPr>
              <w:t>2</w:t>
            </w:r>
            <w:del w:id="458" w:author=" " w:date="2011-06-27T09:13:00Z">
              <w:r w:rsidRPr="007A7452" w:rsidDel="00892CE8">
                <w:rPr>
                  <w:rFonts w:ascii="Times New Roman" w:hAnsi="Times New Roman"/>
                  <w:color w:val="191919"/>
                  <w:spacing w:val="-1"/>
                  <w:sz w:val="18"/>
                  <w:szCs w:val="18"/>
                </w:rPr>
                <w:delText>300</w:delText>
              </w:r>
            </w:del>
            <w:ins w:id="459" w:author=" " w:date="2011-06-27T09:13:00Z">
              <w:r w:rsidR="00892CE8">
                <w:rPr>
                  <w:rFonts w:ascii="Times New Roman" w:hAnsi="Times New Roman"/>
                  <w:color w:val="191919"/>
                  <w:spacing w:val="-1"/>
                  <w:sz w:val="18"/>
                  <w:szCs w:val="18"/>
                </w:rPr>
                <w:t>502</w:t>
              </w:r>
            </w:ins>
          </w:p>
        </w:tc>
        <w:tc>
          <w:tcPr>
            <w:tcW w:w="5175" w:type="dxa"/>
            <w:gridSpan w:val="2"/>
            <w:tcBorders>
              <w:top w:val="nil"/>
              <w:left w:val="nil"/>
              <w:bottom w:val="nil"/>
              <w:right w:val="nil"/>
            </w:tcBorders>
            <w:tcPrChange w:id="460" w:author=" " w:date="2011-06-27T09:12:00Z">
              <w:tcPr>
                <w:tcW w:w="5175" w:type="dxa"/>
                <w:gridSpan w:val="4"/>
                <w:tcBorders>
                  <w:top w:val="nil"/>
                  <w:left w:val="nil"/>
                  <w:bottom w:val="nil"/>
                  <w:right w:val="nil"/>
                </w:tcBorders>
              </w:tcPr>
            </w:tcPrChange>
          </w:tcPr>
          <w:p w:rsidR="00152F3B" w:rsidRPr="007A7452" w:rsidRDefault="00152F3B" w:rsidP="00152F3B">
            <w:pPr>
              <w:widowControl w:val="0"/>
              <w:autoSpaceDE w:val="0"/>
              <w:autoSpaceDN w:val="0"/>
              <w:adjustRightInd w:val="0"/>
              <w:spacing w:before="4" w:after="0" w:line="110" w:lineRule="exact"/>
              <w:ind w:firstLine="4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firstLine="40"/>
              <w:rPr>
                <w:rFonts w:ascii="Times New Roman" w:hAnsi="Times New Roman"/>
                <w:sz w:val="20"/>
                <w:szCs w:val="20"/>
              </w:rPr>
            </w:pPr>
          </w:p>
          <w:p w:rsidR="00892CE8" w:rsidRDefault="00892CE8" w:rsidP="00152F3B">
            <w:pPr>
              <w:widowControl w:val="0"/>
              <w:autoSpaceDE w:val="0"/>
              <w:autoSpaceDN w:val="0"/>
              <w:adjustRightInd w:val="0"/>
              <w:spacing w:after="0"/>
              <w:ind w:left="362" w:firstLine="40"/>
              <w:rPr>
                <w:ins w:id="461" w:author=" " w:date="2011-06-27T09:12:00Z"/>
                <w:rFonts w:ascii="Times New Roman" w:hAnsi="Times New Roman"/>
                <w:color w:val="191919"/>
                <w:spacing w:val="-1"/>
                <w:sz w:val="18"/>
                <w:szCs w:val="18"/>
              </w:rPr>
            </w:pPr>
            <w:ins w:id="462" w:author=" " w:date="2011-06-27T09:13:00Z">
              <w:r>
                <w:rPr>
                  <w:rFonts w:ascii="Times New Roman" w:hAnsi="Times New Roman"/>
                  <w:color w:val="191919"/>
                  <w:spacing w:val="-1"/>
                  <w:sz w:val="18"/>
                  <w:szCs w:val="18"/>
                </w:rPr>
                <w:t>Mastery Learning Reading</w:t>
              </w:r>
            </w:ins>
          </w:p>
          <w:p w:rsidR="00892CE8" w:rsidRDefault="00892CE8" w:rsidP="00152F3B">
            <w:pPr>
              <w:widowControl w:val="0"/>
              <w:autoSpaceDE w:val="0"/>
              <w:autoSpaceDN w:val="0"/>
              <w:adjustRightInd w:val="0"/>
              <w:spacing w:after="0"/>
              <w:ind w:left="362" w:firstLine="40"/>
              <w:rPr>
                <w:ins w:id="463" w:author=" " w:date="2011-06-27T09:12:00Z"/>
                <w:rFonts w:ascii="Times New Roman" w:hAnsi="Times New Roman"/>
                <w:color w:val="191919"/>
                <w:spacing w:val="-1"/>
                <w:sz w:val="18"/>
                <w:szCs w:val="18"/>
              </w:rPr>
            </w:pPr>
            <w:ins w:id="464" w:author=" " w:date="2011-06-27T09:14:00Z">
              <w:r>
                <w:rPr>
                  <w:rFonts w:ascii="Times New Roman" w:hAnsi="Times New Roman"/>
                  <w:color w:val="191919"/>
                  <w:spacing w:val="-1"/>
                  <w:sz w:val="18"/>
                  <w:szCs w:val="18"/>
                </w:rPr>
                <w:t>Mastery Learning Mathematics</w:t>
              </w:r>
            </w:ins>
          </w:p>
          <w:p w:rsidR="00152F3B" w:rsidRPr="007A7452" w:rsidRDefault="00152F3B" w:rsidP="00892CE8">
            <w:pPr>
              <w:widowControl w:val="0"/>
              <w:autoSpaceDE w:val="0"/>
              <w:autoSpaceDN w:val="0"/>
              <w:adjustRightInd w:val="0"/>
              <w:spacing w:after="0"/>
              <w:ind w:left="362" w:firstLine="40"/>
              <w:rPr>
                <w:rFonts w:ascii="Times New Roman" w:hAnsi="Times New Roman"/>
                <w:sz w:val="24"/>
                <w:szCs w:val="24"/>
              </w:rPr>
            </w:pPr>
            <w:r w:rsidRPr="007A7452">
              <w:rPr>
                <w:rFonts w:ascii="Times New Roman" w:hAnsi="Times New Roman"/>
                <w:color w:val="191919"/>
                <w:spacing w:val="-1"/>
                <w:sz w:val="18"/>
                <w:szCs w:val="18"/>
              </w:rPr>
              <w:t>Master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del w:id="465" w:author=" " w:date="2011-06-27T09:13:00Z">
              <w:r w:rsidRPr="007A7452" w:rsidDel="00892CE8">
                <w:rPr>
                  <w:rFonts w:ascii="Times New Roman" w:hAnsi="Times New Roman"/>
                  <w:color w:val="191919"/>
                  <w:spacing w:val="-1"/>
                  <w:sz w:val="18"/>
                  <w:szCs w:val="18"/>
                </w:rPr>
                <w:delText>Seminar</w:delText>
              </w:r>
            </w:del>
            <w:ins w:id="466" w:author=" " w:date="2011-06-27T09:13:00Z">
              <w:r w:rsidR="00892CE8">
                <w:rPr>
                  <w:rFonts w:ascii="Times New Roman" w:hAnsi="Times New Roman"/>
                  <w:color w:val="191919"/>
                  <w:spacing w:val="-1"/>
                  <w:sz w:val="18"/>
                  <w:szCs w:val="18"/>
                </w:rPr>
                <w:t>Writing</w:t>
              </w:r>
            </w:ins>
          </w:p>
        </w:tc>
        <w:tc>
          <w:tcPr>
            <w:tcW w:w="2787" w:type="dxa"/>
            <w:tcBorders>
              <w:top w:val="nil"/>
              <w:left w:val="nil"/>
              <w:bottom w:val="nil"/>
              <w:right w:val="nil"/>
            </w:tcBorders>
            <w:tcPrChange w:id="467" w:author=" " w:date="2011-06-27T09:12:00Z">
              <w:tcPr>
                <w:tcW w:w="2787" w:type="dxa"/>
                <w:gridSpan w:val="2"/>
                <w:tcBorders>
                  <w:top w:val="nil"/>
                  <w:left w:val="nil"/>
                  <w:bottom w:val="nil"/>
                  <w:right w:val="nil"/>
                </w:tcBorders>
              </w:tcPr>
            </w:tcPrChange>
          </w:tcPr>
          <w:p w:rsidR="00152F3B" w:rsidRPr="007A7452" w:rsidRDefault="00152F3B" w:rsidP="00152F3B">
            <w:pPr>
              <w:widowControl w:val="0"/>
              <w:autoSpaceDE w:val="0"/>
              <w:autoSpaceDN w:val="0"/>
              <w:adjustRightInd w:val="0"/>
              <w:spacing w:before="4" w:after="0" w:line="110" w:lineRule="exact"/>
              <w:ind w:firstLine="4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firstLine="40"/>
              <w:rPr>
                <w:rFonts w:ascii="Times New Roman" w:hAnsi="Times New Roman"/>
                <w:sz w:val="20"/>
                <w:szCs w:val="20"/>
              </w:rPr>
            </w:pPr>
          </w:p>
          <w:p w:rsidR="00892CE8" w:rsidRDefault="00892CE8" w:rsidP="00152F3B">
            <w:pPr>
              <w:widowControl w:val="0"/>
              <w:autoSpaceDE w:val="0"/>
              <w:autoSpaceDN w:val="0"/>
              <w:adjustRightInd w:val="0"/>
              <w:spacing w:after="0"/>
              <w:ind w:right="40" w:firstLine="40"/>
              <w:jc w:val="right"/>
              <w:rPr>
                <w:ins w:id="468" w:author=" " w:date="2011-06-27T09:12:00Z"/>
                <w:rFonts w:ascii="Times New Roman" w:hAnsi="Times New Roman"/>
                <w:color w:val="191919"/>
                <w:sz w:val="18"/>
                <w:szCs w:val="18"/>
              </w:rPr>
            </w:pPr>
            <w:ins w:id="469" w:author=" " w:date="2011-06-27T09:14:00Z">
              <w:r>
                <w:rPr>
                  <w:rFonts w:ascii="Times New Roman" w:hAnsi="Times New Roman"/>
                  <w:color w:val="191919"/>
                  <w:sz w:val="18"/>
                  <w:szCs w:val="18"/>
                </w:rPr>
                <w:t>1</w:t>
              </w:r>
            </w:ins>
          </w:p>
          <w:p w:rsidR="00892CE8" w:rsidRDefault="00892CE8" w:rsidP="00152F3B">
            <w:pPr>
              <w:widowControl w:val="0"/>
              <w:autoSpaceDE w:val="0"/>
              <w:autoSpaceDN w:val="0"/>
              <w:adjustRightInd w:val="0"/>
              <w:spacing w:after="0"/>
              <w:ind w:right="40" w:firstLine="40"/>
              <w:jc w:val="right"/>
              <w:rPr>
                <w:ins w:id="470" w:author=" " w:date="2011-06-27T09:13:00Z"/>
                <w:rFonts w:ascii="Times New Roman" w:hAnsi="Times New Roman"/>
                <w:color w:val="191919"/>
                <w:sz w:val="18"/>
                <w:szCs w:val="18"/>
              </w:rPr>
            </w:pPr>
            <w:ins w:id="471" w:author=" " w:date="2011-06-27T09:14:00Z">
              <w:r>
                <w:rPr>
                  <w:rFonts w:ascii="Times New Roman" w:hAnsi="Times New Roman"/>
                  <w:color w:val="191919"/>
                  <w:sz w:val="18"/>
                  <w:szCs w:val="18"/>
                </w:rPr>
                <w:t>1</w:t>
              </w:r>
            </w:ins>
          </w:p>
          <w:p w:rsidR="00152F3B" w:rsidRPr="007A7452" w:rsidRDefault="00152F3B" w:rsidP="00152F3B">
            <w:pPr>
              <w:widowControl w:val="0"/>
              <w:autoSpaceDE w:val="0"/>
              <w:autoSpaceDN w:val="0"/>
              <w:adjustRightInd w:val="0"/>
              <w:spacing w:after="0"/>
              <w:ind w:right="40" w:firstLine="40"/>
              <w:jc w:val="right"/>
              <w:rPr>
                <w:rFonts w:ascii="Times New Roman" w:hAnsi="Times New Roman"/>
                <w:sz w:val="24"/>
                <w:szCs w:val="24"/>
              </w:rPr>
            </w:pPr>
            <w:del w:id="472" w:author=" " w:date="2011-06-27T09:13:00Z">
              <w:r w:rsidRPr="007A7452" w:rsidDel="00892CE8">
                <w:rPr>
                  <w:rFonts w:ascii="Times New Roman" w:hAnsi="Times New Roman"/>
                  <w:color w:val="191919"/>
                  <w:sz w:val="18"/>
                  <w:szCs w:val="18"/>
                </w:rPr>
                <w:delText>3</w:delText>
              </w:r>
            </w:del>
            <w:ins w:id="473" w:author=" " w:date="2011-06-27T09:13:00Z">
              <w:r w:rsidR="00892CE8">
                <w:rPr>
                  <w:rFonts w:ascii="Times New Roman" w:hAnsi="Times New Roman"/>
                  <w:color w:val="191919"/>
                  <w:sz w:val="18"/>
                  <w:szCs w:val="18"/>
                </w:rPr>
                <w:t>1</w:t>
              </w:r>
            </w:ins>
          </w:p>
        </w:tc>
      </w:tr>
      <w:tr w:rsidR="00152F3B" w:rsidRPr="007A7452" w:rsidTr="002B35A3">
        <w:trPr>
          <w:gridAfter w:val="2"/>
          <w:wAfter w:w="6570" w:type="dxa"/>
          <w:trHeight w:hRule="exact" w:val="462"/>
        </w:trPr>
        <w:tc>
          <w:tcPr>
            <w:tcW w:w="1790"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40"/>
              <w:rPr>
                <w:rFonts w:ascii="Times New Roman" w:hAnsi="Times New Roman"/>
                <w:color w:val="191919"/>
                <w:spacing w:val="-1"/>
                <w:sz w:val="18"/>
                <w:szCs w:val="18"/>
              </w:rPr>
            </w:pPr>
            <w:r w:rsidRPr="007A7452">
              <w:rPr>
                <w:rFonts w:ascii="Times New Roman" w:hAnsi="Times New Roman"/>
                <w:color w:val="191919"/>
                <w:spacing w:val="-1"/>
                <w:sz w:val="18"/>
                <w:szCs w:val="18"/>
              </w:rPr>
              <w:t>*</w:t>
            </w:r>
            <w:r>
              <w:rPr>
                <w:rFonts w:ascii="Times New Roman" w:hAnsi="Times New Roman"/>
                <w:color w:val="191919"/>
                <w:spacing w:val="-1"/>
                <w:sz w:val="18"/>
                <w:szCs w:val="18"/>
              </w:rPr>
              <w:t xml:space="preserve">Courses must be taken                  </w:t>
            </w:r>
          </w:p>
        </w:tc>
        <w:tc>
          <w:tcPr>
            <w:tcW w:w="1440"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firstLine="40"/>
              <w:rPr>
                <w:rFonts w:ascii="Times New Roman" w:hAnsi="Times New Roman"/>
                <w:color w:val="191919"/>
                <w:spacing w:val="-1"/>
                <w:sz w:val="18"/>
                <w:szCs w:val="18"/>
              </w:rPr>
            </w:pPr>
            <w:r>
              <w:rPr>
                <w:rFonts w:ascii="Times New Roman" w:hAnsi="Times New Roman"/>
                <w:color w:val="191919"/>
                <w:spacing w:val="-1"/>
                <w:sz w:val="18"/>
                <w:szCs w:val="18"/>
              </w:rPr>
              <w:t>in sequence</w:t>
            </w:r>
          </w:p>
        </w:tc>
      </w:tr>
    </w:tbl>
    <w:p w:rsidR="007D77D2" w:rsidRDefault="007D77D2" w:rsidP="00152F3B">
      <w:pPr>
        <w:ind w:left="90" w:firstLine="0"/>
      </w:pPr>
    </w:p>
    <w:p w:rsidR="00152F3B" w:rsidRDefault="00152F3B">
      <w:r>
        <w:br w:type="page"/>
      </w:r>
    </w:p>
    <w:p w:rsidR="00152F3B" w:rsidRDefault="00152F3B" w:rsidP="00E178A2">
      <w:pPr>
        <w:pStyle w:val="Heading2"/>
        <w:ind w:left="180" w:firstLine="0"/>
        <w:rPr>
          <w:rFonts w:ascii="Times New Roman" w:hAnsi="Times New Roman"/>
          <w:b w:val="0"/>
          <w:bCs w:val="0"/>
          <w:color w:val="191919"/>
          <w:spacing w:val="-1"/>
          <w:sz w:val="24"/>
          <w:szCs w:val="24"/>
        </w:rPr>
      </w:pPr>
      <w:bookmarkStart w:id="474" w:name="_Toc295331399"/>
      <w:bookmarkStart w:id="475" w:name="_Toc295601322"/>
      <w:r>
        <w:rPr>
          <w:rFonts w:ascii="Times New Roman" w:hAnsi="Times New Roman"/>
          <w:color w:val="191919"/>
          <w:spacing w:val="-1"/>
          <w:sz w:val="24"/>
          <w:szCs w:val="24"/>
        </w:rPr>
        <w:lastRenderedPageBreak/>
        <w:t>B</w:t>
      </w:r>
      <w:r>
        <w:rPr>
          <w:rFonts w:ascii="Times New Roman" w:hAnsi="Times New Roman"/>
          <w:color w:val="191919"/>
          <w:spacing w:val="-1"/>
          <w:sz w:val="18"/>
          <w:szCs w:val="18"/>
        </w:rPr>
        <w:t>ACHELO</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1"/>
          <w:sz w:val="24"/>
          <w:szCs w:val="24"/>
        </w:rPr>
        <w:t>S</w:t>
      </w:r>
      <w:r>
        <w:rPr>
          <w:rFonts w:ascii="Times New Roman" w:hAnsi="Times New Roman"/>
          <w:color w:val="191919"/>
          <w:spacing w:val="-1"/>
          <w:sz w:val="18"/>
          <w:szCs w:val="18"/>
        </w:rPr>
        <w:t>CIENC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1"/>
          <w:sz w:val="24"/>
          <w:szCs w:val="24"/>
        </w:rPr>
        <w:t>M</w:t>
      </w:r>
      <w:r>
        <w:rPr>
          <w:rFonts w:ascii="Times New Roman" w:hAnsi="Times New Roman"/>
          <w:color w:val="191919"/>
          <w:spacing w:val="-1"/>
          <w:sz w:val="18"/>
          <w:szCs w:val="18"/>
        </w:rPr>
        <w:t>IDDL</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1"/>
          <w:sz w:val="24"/>
          <w:szCs w:val="24"/>
        </w:rPr>
        <w:t>G</w:t>
      </w:r>
      <w:r>
        <w:rPr>
          <w:rFonts w:ascii="Times New Roman" w:hAnsi="Times New Roman"/>
          <w:color w:val="191919"/>
          <w:spacing w:val="-1"/>
          <w:sz w:val="18"/>
          <w:szCs w:val="18"/>
        </w:rPr>
        <w:t>RADE</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1"/>
          <w:sz w:val="24"/>
          <w:szCs w:val="24"/>
        </w:rPr>
        <w:t>(MGE</w:t>
      </w:r>
      <w:r>
        <w:rPr>
          <w:rFonts w:ascii="Times New Roman" w:hAnsi="Times New Roman"/>
          <w:color w:val="191919"/>
          <w:sz w:val="24"/>
          <w:szCs w:val="24"/>
        </w:rPr>
        <w:t>D</w:t>
      </w:r>
      <w:r>
        <w:rPr>
          <w:rFonts w:ascii="Times New Roman" w:hAnsi="Times New Roman"/>
          <w:color w:val="191919"/>
          <w:spacing w:val="-2"/>
          <w:sz w:val="24"/>
          <w:szCs w:val="24"/>
        </w:rPr>
        <w:t xml:space="preserve"> </w:t>
      </w:r>
      <w:r>
        <w:rPr>
          <w:rFonts w:ascii="Times New Roman" w:hAnsi="Times New Roman"/>
          <w:color w:val="191919"/>
          <w:spacing w:val="-1"/>
          <w:sz w:val="24"/>
          <w:szCs w:val="24"/>
        </w:rPr>
        <w:t>4-8)</w:t>
      </w:r>
      <w:bookmarkEnd w:id="474"/>
      <w:bookmarkEnd w:id="475"/>
    </w:p>
    <w:p w:rsidR="00F75CF1" w:rsidRDefault="00152F3B" w:rsidP="00152F3B">
      <w:pPr>
        <w:widowControl w:val="0"/>
        <w:tabs>
          <w:tab w:val="left" w:pos="3260"/>
          <w:tab w:val="right" w:pos="9960"/>
        </w:tabs>
        <w:autoSpaceDE w:val="0"/>
        <w:autoSpaceDN w:val="0"/>
        <w:adjustRightInd w:val="0"/>
        <w:spacing w:before="20" w:after="0" w:line="430" w:lineRule="atLeast"/>
        <w:ind w:left="180" w:right="130" w:firstLine="50"/>
        <w:rPr>
          <w:rFonts w:ascii="Times New Roman" w:hAnsi="Times New Roman"/>
          <w:b/>
          <w:bCs/>
          <w:color w:val="191919"/>
          <w:spacing w:val="-1"/>
          <w:sz w:val="18"/>
          <w:szCs w:val="18"/>
        </w:rPr>
      </w:pPr>
      <w:r>
        <w:rPr>
          <w:rFonts w:ascii="Times New Roman" w:hAnsi="Times New Roman"/>
          <w:b/>
          <w:bCs/>
          <w:color w:val="191919"/>
          <w:spacing w:val="-1"/>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4"/>
          <w:sz w:val="18"/>
          <w:szCs w:val="18"/>
        </w:rPr>
        <w:t>T</w:t>
      </w:r>
      <w:r>
        <w:rPr>
          <w:rFonts w:ascii="Times New Roman" w:hAnsi="Times New Roman"/>
          <w:b/>
          <w:bCs/>
          <w:color w:val="191919"/>
          <w:spacing w:val="-1"/>
          <w:sz w:val="18"/>
          <w:szCs w:val="18"/>
        </w:rPr>
        <w:t>itle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C</w:t>
      </w:r>
      <w:r>
        <w:rPr>
          <w:rFonts w:ascii="Times New Roman" w:hAnsi="Times New Roman"/>
          <w:b/>
          <w:bCs/>
          <w:color w:val="191919"/>
          <w:spacing w:val="-4"/>
          <w:sz w:val="18"/>
          <w:szCs w:val="18"/>
        </w:rPr>
        <w:t>r</w:t>
      </w:r>
      <w:r>
        <w:rPr>
          <w:rFonts w:ascii="Times New Roman" w:hAnsi="Times New Roman"/>
          <w:b/>
          <w:bCs/>
          <w:color w:val="191919"/>
          <w:spacing w:val="-1"/>
          <w:sz w:val="18"/>
          <w:szCs w:val="18"/>
        </w:rPr>
        <w:t>edi</w:t>
      </w:r>
      <w:r>
        <w:rPr>
          <w:rFonts w:ascii="Times New Roman" w:hAnsi="Times New Roman"/>
          <w:b/>
          <w:bCs/>
          <w:color w:val="191919"/>
          <w:sz w:val="18"/>
          <w:szCs w:val="18"/>
        </w:rPr>
        <w:t>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 xml:space="preserve">Hrs. </w:t>
      </w:r>
    </w:p>
    <w:p w:rsidR="00152F3B" w:rsidDel="002C5A9D" w:rsidRDefault="00152F3B" w:rsidP="00152F3B">
      <w:pPr>
        <w:widowControl w:val="0"/>
        <w:tabs>
          <w:tab w:val="left" w:pos="3260"/>
          <w:tab w:val="right" w:pos="9960"/>
        </w:tabs>
        <w:autoSpaceDE w:val="0"/>
        <w:autoSpaceDN w:val="0"/>
        <w:adjustRightInd w:val="0"/>
        <w:spacing w:before="20" w:after="0" w:line="430" w:lineRule="atLeast"/>
        <w:ind w:left="180" w:right="130" w:firstLine="50"/>
        <w:rPr>
          <w:del w:id="476" w:author="whu" w:date="2011-06-22T08:41:00Z"/>
          <w:rFonts w:ascii="Times New Roman" w:hAnsi="Times New Roman"/>
          <w:color w:val="000000"/>
          <w:sz w:val="18"/>
          <w:szCs w:val="18"/>
        </w:rPr>
      </w:pPr>
      <w:del w:id="477" w:author="whu" w:date="2011-06-22T08:41: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2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ESSENTIA</w:delText>
        </w:r>
        <w:r w:rsidDel="002C5A9D">
          <w:rPr>
            <w:rFonts w:ascii="Times New Roman" w:hAnsi="Times New Roman"/>
            <w:b/>
            <w:bCs/>
            <w:color w:val="191919"/>
            <w:sz w:val="18"/>
            <w:szCs w:val="18"/>
          </w:rPr>
          <w:delText>L</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SKILL</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9</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180" w:type="dxa"/>
        <w:tblLayout w:type="fixed"/>
        <w:tblCellMar>
          <w:left w:w="0" w:type="dxa"/>
          <w:right w:w="0" w:type="dxa"/>
        </w:tblCellMar>
        <w:tblLook w:val="0000"/>
      </w:tblPr>
      <w:tblGrid>
        <w:gridCol w:w="834"/>
        <w:gridCol w:w="1001"/>
        <w:gridCol w:w="5031"/>
        <w:gridCol w:w="2934"/>
      </w:tblGrid>
      <w:tr w:rsidR="00152F3B" w:rsidRPr="007A7452" w:rsidDel="002C5A9D" w:rsidTr="00152F3B">
        <w:trPr>
          <w:trHeight w:hRule="exact" w:val="235"/>
          <w:del w:id="478" w:author="whu" w:date="2011-06-22T08:41: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6" w:after="0"/>
              <w:ind w:left="40" w:firstLine="50"/>
              <w:rPr>
                <w:del w:id="479" w:author="whu" w:date="2011-06-22T08:41:00Z"/>
                <w:rFonts w:ascii="Times New Roman" w:hAnsi="Times New Roman"/>
                <w:sz w:val="24"/>
                <w:szCs w:val="24"/>
              </w:rPr>
            </w:pPr>
            <w:del w:id="480" w:author="whu" w:date="2011-06-22T08:41:00Z">
              <w:r w:rsidRPr="007A7452" w:rsidDel="002C5A9D">
                <w:rPr>
                  <w:rFonts w:ascii="Times New Roman" w:hAnsi="Times New Roman"/>
                  <w:color w:val="191919"/>
                  <w:spacing w:val="-1"/>
                  <w:sz w:val="18"/>
                  <w:szCs w:val="18"/>
                </w:rPr>
                <w:delText>ENGL</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6" w:after="0"/>
              <w:ind w:left="286" w:firstLine="50"/>
              <w:rPr>
                <w:del w:id="481" w:author="whu" w:date="2011-06-22T08:41:00Z"/>
                <w:rFonts w:ascii="Times New Roman" w:hAnsi="Times New Roman"/>
                <w:sz w:val="24"/>
                <w:szCs w:val="24"/>
              </w:rPr>
            </w:pPr>
            <w:del w:id="482" w:author="whu" w:date="2011-06-22T08:41: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6" w:after="0"/>
              <w:ind w:left="365" w:firstLine="50"/>
              <w:rPr>
                <w:del w:id="483" w:author="whu" w:date="2011-06-22T08:41:00Z"/>
                <w:rFonts w:ascii="Times New Roman" w:hAnsi="Times New Roman"/>
                <w:sz w:val="24"/>
                <w:szCs w:val="24"/>
              </w:rPr>
            </w:pPr>
            <w:del w:id="484" w:author="whu" w:date="2011-06-22T08:41:00Z">
              <w:r w:rsidRPr="007A7452" w:rsidDel="002C5A9D">
                <w:rPr>
                  <w:rFonts w:ascii="Times New Roman" w:hAnsi="Times New Roman"/>
                  <w:color w:val="191919"/>
                  <w:spacing w:val="-1"/>
                  <w:sz w:val="18"/>
                  <w:szCs w:val="18"/>
                </w:rPr>
                <w:delText>Englis</w:delText>
              </w:r>
              <w:r w:rsidRPr="007A7452" w:rsidDel="002C5A9D">
                <w:rPr>
                  <w:rFonts w:ascii="Times New Roman" w:hAnsi="Times New Roman"/>
                  <w:color w:val="191919"/>
                  <w:sz w:val="18"/>
                  <w:szCs w:val="18"/>
                </w:rPr>
                <w:delText>h</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Compositio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6" w:after="0"/>
              <w:ind w:right="40" w:firstLine="50"/>
              <w:jc w:val="right"/>
              <w:rPr>
                <w:del w:id="485" w:author="whu" w:date="2011-06-22T08:41:00Z"/>
                <w:rFonts w:ascii="Times New Roman" w:hAnsi="Times New Roman"/>
                <w:sz w:val="24"/>
                <w:szCs w:val="24"/>
              </w:rPr>
            </w:pPr>
            <w:del w:id="486" w:author="whu" w:date="2011-06-22T08:41: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487" w:author="whu" w:date="2011-06-22T08:41: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488" w:author="whu" w:date="2011-06-22T08:41:00Z"/>
                <w:rFonts w:ascii="Times New Roman" w:hAnsi="Times New Roman"/>
                <w:sz w:val="24"/>
                <w:szCs w:val="24"/>
              </w:rPr>
            </w:pPr>
            <w:del w:id="489" w:author="whu" w:date="2011-06-22T08:41:00Z">
              <w:r w:rsidRPr="007A7452" w:rsidDel="002C5A9D">
                <w:rPr>
                  <w:rFonts w:ascii="Times New Roman" w:hAnsi="Times New Roman"/>
                  <w:color w:val="191919"/>
                  <w:spacing w:val="-1"/>
                  <w:sz w:val="18"/>
                  <w:szCs w:val="18"/>
                </w:rPr>
                <w:delText>HONR</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490" w:author="whu" w:date="2011-06-22T08:41:00Z"/>
                <w:rFonts w:ascii="Times New Roman" w:hAnsi="Times New Roman"/>
                <w:sz w:val="24"/>
                <w:szCs w:val="24"/>
              </w:rPr>
            </w:pPr>
            <w:del w:id="491" w:author="whu" w:date="2011-06-22T08:41:00Z">
              <w:r w:rsidRPr="007A7452" w:rsidDel="002C5A9D">
                <w:rPr>
                  <w:rFonts w:ascii="Times New Roman" w:hAnsi="Times New Roman"/>
                  <w:color w:val="191919"/>
                  <w:spacing w:val="-8"/>
                  <w:sz w:val="18"/>
                  <w:szCs w:val="18"/>
                </w:rPr>
                <w:delText>1111</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492" w:author="whu" w:date="2011-06-22T08:41:00Z"/>
                <w:rFonts w:ascii="Times New Roman" w:hAnsi="Times New Roman"/>
                <w:sz w:val="24"/>
                <w:szCs w:val="24"/>
              </w:rPr>
            </w:pPr>
            <w:del w:id="493" w:author="whu" w:date="2011-06-22T08:41: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494" w:author="whu" w:date="2011-06-22T08:41:00Z"/>
                <w:rFonts w:ascii="Times New Roman" w:hAnsi="Times New Roman"/>
                <w:sz w:val="24"/>
                <w:szCs w:val="24"/>
              </w:rPr>
            </w:pPr>
            <w:del w:id="495" w:author="whu" w:date="2011-06-22T08:41: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496" w:author="whu" w:date="2011-06-22T08:41: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497" w:author="whu" w:date="2011-06-22T08:41:00Z"/>
                <w:rFonts w:ascii="Times New Roman" w:hAnsi="Times New Roman"/>
                <w:sz w:val="24"/>
                <w:szCs w:val="24"/>
              </w:rPr>
            </w:pPr>
            <w:del w:id="498" w:author="whu" w:date="2011-06-22T08:41:00Z">
              <w:r w:rsidRPr="007A7452" w:rsidDel="002C5A9D">
                <w:rPr>
                  <w:rFonts w:ascii="Times New Roman" w:hAnsi="Times New Roman"/>
                  <w:color w:val="191919"/>
                  <w:spacing w:val="-1"/>
                  <w:sz w:val="18"/>
                  <w:szCs w:val="18"/>
                </w:rPr>
                <w:delText>ENGL</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499" w:author="whu" w:date="2011-06-22T08:41:00Z"/>
                <w:rFonts w:ascii="Times New Roman" w:hAnsi="Times New Roman"/>
                <w:sz w:val="24"/>
                <w:szCs w:val="24"/>
              </w:rPr>
            </w:pPr>
            <w:del w:id="500" w:author="whu" w:date="2011-06-22T08:41: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102</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501" w:author="whu" w:date="2011-06-22T08:41:00Z"/>
                <w:rFonts w:ascii="Times New Roman" w:hAnsi="Times New Roman"/>
                <w:sz w:val="24"/>
                <w:szCs w:val="24"/>
              </w:rPr>
            </w:pPr>
            <w:del w:id="502" w:author="whu" w:date="2011-06-22T08:41:00Z">
              <w:r w:rsidRPr="007A7452" w:rsidDel="002C5A9D">
                <w:rPr>
                  <w:rFonts w:ascii="Times New Roman" w:hAnsi="Times New Roman"/>
                  <w:color w:val="191919"/>
                  <w:spacing w:val="-1"/>
                  <w:sz w:val="18"/>
                  <w:szCs w:val="18"/>
                </w:rPr>
                <w:delText>Englis</w:delText>
              </w:r>
              <w:r w:rsidRPr="007A7452" w:rsidDel="002C5A9D">
                <w:rPr>
                  <w:rFonts w:ascii="Times New Roman" w:hAnsi="Times New Roman"/>
                  <w:color w:val="191919"/>
                  <w:sz w:val="18"/>
                  <w:szCs w:val="18"/>
                </w:rPr>
                <w:delText>h</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Compositio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503" w:author="whu" w:date="2011-06-22T08:41:00Z"/>
                <w:rFonts w:ascii="Times New Roman" w:hAnsi="Times New Roman"/>
                <w:sz w:val="24"/>
                <w:szCs w:val="24"/>
              </w:rPr>
            </w:pPr>
            <w:del w:id="504" w:author="whu" w:date="2011-06-22T08:41: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505" w:author="whu" w:date="2011-06-22T08:41: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506" w:author="whu" w:date="2011-06-22T08:41:00Z"/>
                <w:rFonts w:ascii="Times New Roman" w:hAnsi="Times New Roman"/>
                <w:sz w:val="24"/>
                <w:szCs w:val="24"/>
              </w:rPr>
            </w:pPr>
            <w:del w:id="507" w:author="whu" w:date="2011-06-22T08:41:00Z">
              <w:r w:rsidRPr="007A7452" w:rsidDel="002C5A9D">
                <w:rPr>
                  <w:rFonts w:ascii="Times New Roman" w:hAnsi="Times New Roman"/>
                  <w:color w:val="191919"/>
                  <w:spacing w:val="-1"/>
                  <w:sz w:val="18"/>
                  <w:szCs w:val="18"/>
                </w:rPr>
                <w:delText>HONR</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508" w:author="whu" w:date="2011-06-22T08:41:00Z"/>
                <w:rFonts w:ascii="Times New Roman" w:hAnsi="Times New Roman"/>
                <w:sz w:val="24"/>
                <w:szCs w:val="24"/>
              </w:rPr>
            </w:pPr>
            <w:del w:id="509" w:author="whu" w:date="2011-06-22T08:41:00Z">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pacing w:val="-1"/>
                  <w:sz w:val="18"/>
                  <w:szCs w:val="18"/>
                </w:rPr>
                <w:delText>1</w:delText>
              </w:r>
              <w:r w:rsidRPr="007A7452" w:rsidDel="002C5A9D">
                <w:rPr>
                  <w:rFonts w:ascii="Times New Roman" w:hAnsi="Times New Roman"/>
                  <w:color w:val="191919"/>
                  <w:sz w:val="18"/>
                  <w:szCs w:val="18"/>
                </w:rPr>
                <w:delText>2</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510" w:author="whu" w:date="2011-06-22T08:41:00Z"/>
                <w:rFonts w:ascii="Times New Roman" w:hAnsi="Times New Roman"/>
                <w:sz w:val="24"/>
                <w:szCs w:val="24"/>
              </w:rPr>
            </w:pPr>
            <w:del w:id="511" w:author="whu" w:date="2011-06-22T08:41: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512" w:author="whu" w:date="2011-06-22T08:41:00Z"/>
                <w:rFonts w:ascii="Times New Roman" w:hAnsi="Times New Roman"/>
                <w:sz w:val="24"/>
                <w:szCs w:val="24"/>
              </w:rPr>
            </w:pPr>
            <w:del w:id="513" w:author="whu" w:date="2011-06-22T08:41: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514" w:author="whu" w:date="2011-06-22T08:41:00Z"/>
        </w:trPr>
        <w:tc>
          <w:tcPr>
            <w:tcW w:w="8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515" w:author="whu" w:date="2011-06-22T08:41:00Z"/>
                <w:rFonts w:ascii="Times New Roman" w:hAnsi="Times New Roman"/>
                <w:sz w:val="24"/>
                <w:szCs w:val="24"/>
              </w:rPr>
            </w:pPr>
            <w:del w:id="516" w:author="whu" w:date="2011-06-22T08:41:00Z">
              <w:r w:rsidRPr="007A7452" w:rsidDel="002C5A9D">
                <w:rPr>
                  <w:rFonts w:ascii="Times New Roman" w:hAnsi="Times New Roman"/>
                  <w:color w:val="191919"/>
                  <w:spacing w:val="-1"/>
                  <w:sz w:val="18"/>
                  <w:szCs w:val="18"/>
                </w:rPr>
                <w:delText>M</w:delText>
              </w:r>
              <w:r w:rsidRPr="007A7452" w:rsidDel="002C5A9D">
                <w:rPr>
                  <w:rFonts w:ascii="Times New Roman" w:hAnsi="Times New Roman"/>
                  <w:color w:val="191919"/>
                  <w:spacing w:val="-21"/>
                  <w:sz w:val="18"/>
                  <w:szCs w:val="18"/>
                </w:rPr>
                <w:delText>A</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H</w:delText>
              </w:r>
            </w:del>
          </w:p>
        </w:tc>
        <w:tc>
          <w:tcPr>
            <w:tcW w:w="100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86" w:firstLine="50"/>
              <w:rPr>
                <w:del w:id="517" w:author="whu" w:date="2011-06-22T08:41:00Z"/>
                <w:rFonts w:ascii="Times New Roman" w:hAnsi="Times New Roman"/>
                <w:sz w:val="24"/>
                <w:szCs w:val="24"/>
              </w:rPr>
            </w:pPr>
            <w:del w:id="518" w:author="whu" w:date="2011-06-22T08:41:00Z">
              <w:r w:rsidRPr="007A7452" w:rsidDel="002C5A9D">
                <w:rPr>
                  <w:rFonts w:ascii="Times New Roman" w:hAnsi="Times New Roman"/>
                  <w:color w:val="191919"/>
                  <w:spacing w:val="-8"/>
                  <w:sz w:val="18"/>
                  <w:szCs w:val="18"/>
                </w:rPr>
                <w:delText>1111</w:delText>
              </w:r>
            </w:del>
          </w:p>
        </w:tc>
        <w:tc>
          <w:tcPr>
            <w:tcW w:w="5031"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65" w:firstLine="50"/>
              <w:rPr>
                <w:del w:id="519" w:author="whu" w:date="2011-06-22T08:41:00Z"/>
                <w:rFonts w:ascii="Times New Roman" w:hAnsi="Times New Roman"/>
                <w:sz w:val="24"/>
                <w:szCs w:val="24"/>
              </w:rPr>
            </w:pPr>
            <w:del w:id="520" w:author="whu" w:date="2011-06-22T08:41:00Z">
              <w:r w:rsidRPr="007A7452" w:rsidDel="002C5A9D">
                <w:rPr>
                  <w:rFonts w:ascii="Times New Roman" w:hAnsi="Times New Roman"/>
                  <w:color w:val="191919"/>
                  <w:spacing w:val="-1"/>
                  <w:sz w:val="18"/>
                  <w:szCs w:val="18"/>
                </w:rPr>
                <w:delText>Colleg</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Algebra</w:delText>
              </w:r>
            </w:del>
          </w:p>
        </w:tc>
        <w:tc>
          <w:tcPr>
            <w:tcW w:w="293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521" w:author="whu" w:date="2011-06-22T08:41:00Z"/>
                <w:rFonts w:ascii="Times New Roman" w:hAnsi="Times New Roman"/>
                <w:sz w:val="24"/>
                <w:szCs w:val="24"/>
              </w:rPr>
            </w:pPr>
            <w:del w:id="522" w:author="whu" w:date="2011-06-22T08:41:00Z">
              <w:r w:rsidRPr="007A7452" w:rsidDel="002C5A9D">
                <w:rPr>
                  <w:rFonts w:ascii="Times New Roman" w:hAnsi="Times New Roman"/>
                  <w:color w:val="191919"/>
                  <w:sz w:val="18"/>
                  <w:szCs w:val="18"/>
                </w:rPr>
                <w:delText>3</w:delText>
              </w:r>
            </w:del>
          </w:p>
        </w:tc>
      </w:tr>
    </w:tbl>
    <w:p w:rsidR="00152F3B" w:rsidDel="002C5A9D" w:rsidRDefault="00152F3B" w:rsidP="00152F3B">
      <w:pPr>
        <w:widowControl w:val="0"/>
        <w:autoSpaceDE w:val="0"/>
        <w:autoSpaceDN w:val="0"/>
        <w:adjustRightInd w:val="0"/>
        <w:spacing w:before="2" w:after="0" w:line="120" w:lineRule="exact"/>
        <w:ind w:firstLine="50"/>
        <w:rPr>
          <w:del w:id="523" w:author="whu" w:date="2011-06-22T08:41:00Z"/>
          <w:rFonts w:ascii="Times New Roman" w:hAnsi="Times New Roman"/>
          <w:sz w:val="12"/>
          <w:szCs w:val="12"/>
        </w:rPr>
      </w:pPr>
    </w:p>
    <w:p w:rsidR="00152F3B" w:rsidDel="002C5A9D" w:rsidRDefault="00152F3B" w:rsidP="00152F3B">
      <w:pPr>
        <w:widowControl w:val="0"/>
        <w:tabs>
          <w:tab w:val="right" w:pos="10140"/>
        </w:tabs>
        <w:autoSpaceDE w:val="0"/>
        <w:autoSpaceDN w:val="0"/>
        <w:adjustRightInd w:val="0"/>
        <w:spacing w:after="0"/>
        <w:ind w:left="270" w:firstLine="50"/>
        <w:rPr>
          <w:del w:id="524" w:author="whu" w:date="2011-06-22T08:41:00Z"/>
          <w:rFonts w:ascii="Times New Roman" w:hAnsi="Times New Roman"/>
          <w:color w:val="000000"/>
          <w:sz w:val="18"/>
          <w:szCs w:val="18"/>
        </w:rPr>
      </w:pPr>
      <w:del w:id="525" w:author="whu" w:date="2011-06-22T08:41: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B</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INSTITUTIONA</w:delText>
        </w:r>
        <w:r w:rsidDel="002C5A9D">
          <w:rPr>
            <w:rFonts w:ascii="Times New Roman" w:hAnsi="Times New Roman"/>
            <w:b/>
            <w:bCs/>
            <w:color w:val="191919"/>
            <w:sz w:val="18"/>
            <w:szCs w:val="18"/>
          </w:rPr>
          <w:delText>L</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OPTION</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5</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270" w:type="dxa"/>
        <w:tblLayout w:type="fixed"/>
        <w:tblCellMar>
          <w:left w:w="0" w:type="dxa"/>
          <w:right w:w="0" w:type="dxa"/>
        </w:tblCellMar>
        <w:tblLook w:val="0000"/>
      </w:tblPr>
      <w:tblGrid>
        <w:gridCol w:w="863"/>
        <w:gridCol w:w="975"/>
        <w:gridCol w:w="5124"/>
        <w:gridCol w:w="2838"/>
      </w:tblGrid>
      <w:tr w:rsidR="00152F3B" w:rsidRPr="007A7452" w:rsidDel="002C5A9D" w:rsidTr="00152F3B">
        <w:trPr>
          <w:trHeight w:hRule="exact" w:val="237"/>
          <w:del w:id="526" w:author="whu" w:date="2011-06-22T08:41:00Z"/>
        </w:trPr>
        <w:tc>
          <w:tcPr>
            <w:tcW w:w="86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40" w:firstLine="50"/>
              <w:rPr>
                <w:del w:id="527" w:author="whu" w:date="2011-06-22T08:41:00Z"/>
                <w:rFonts w:ascii="Times New Roman" w:hAnsi="Times New Roman"/>
                <w:sz w:val="24"/>
                <w:szCs w:val="24"/>
              </w:rPr>
            </w:pPr>
            <w:del w:id="528" w:author="whu" w:date="2011-06-22T08:41:00Z">
              <w:r w:rsidRPr="007A7452" w:rsidDel="002C5A9D">
                <w:rPr>
                  <w:rFonts w:ascii="Times New Roman" w:hAnsi="Times New Roman"/>
                  <w:color w:val="191919"/>
                  <w:spacing w:val="-1"/>
                  <w:sz w:val="18"/>
                  <w:szCs w:val="18"/>
                </w:rPr>
                <w:delText>COMM</w:delText>
              </w:r>
            </w:del>
          </w:p>
        </w:tc>
        <w:tc>
          <w:tcPr>
            <w:tcW w:w="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212" w:firstLine="50"/>
              <w:rPr>
                <w:del w:id="529" w:author="whu" w:date="2011-06-22T08:41:00Z"/>
                <w:rFonts w:ascii="Times New Roman" w:hAnsi="Times New Roman"/>
                <w:sz w:val="24"/>
                <w:szCs w:val="24"/>
              </w:rPr>
            </w:pPr>
            <w:del w:id="530" w:author="whu" w:date="2011-06-22T08:41: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12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322" w:firstLine="50"/>
              <w:rPr>
                <w:del w:id="531" w:author="whu" w:date="2011-06-22T08:41:00Z"/>
                <w:rFonts w:ascii="Times New Roman" w:hAnsi="Times New Roman"/>
                <w:sz w:val="24"/>
                <w:szCs w:val="24"/>
              </w:rPr>
            </w:pPr>
            <w:del w:id="532" w:author="whu" w:date="2011-06-22T08:41:00Z">
              <w:r w:rsidRPr="007A7452" w:rsidDel="002C5A9D">
                <w:rPr>
                  <w:rFonts w:ascii="Times New Roman" w:hAnsi="Times New Roman"/>
                  <w:color w:val="191919"/>
                  <w:spacing w:val="-1"/>
                  <w:sz w:val="18"/>
                  <w:szCs w:val="18"/>
                </w:rPr>
                <w:delText>Publi</w:delText>
              </w:r>
              <w:r w:rsidRPr="007A7452" w:rsidDel="002C5A9D">
                <w:rPr>
                  <w:rFonts w:ascii="Times New Roman" w:hAnsi="Times New Roman"/>
                  <w:color w:val="191919"/>
                  <w:sz w:val="18"/>
                  <w:szCs w:val="18"/>
                </w:rPr>
                <w:delText>c</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Speaking</w:delText>
              </w:r>
            </w:del>
          </w:p>
        </w:tc>
        <w:tc>
          <w:tcPr>
            <w:tcW w:w="28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right="40" w:firstLine="50"/>
              <w:jc w:val="right"/>
              <w:rPr>
                <w:del w:id="533" w:author="whu" w:date="2011-06-22T08:41:00Z"/>
                <w:rFonts w:ascii="Times New Roman" w:hAnsi="Times New Roman"/>
                <w:sz w:val="24"/>
                <w:szCs w:val="24"/>
              </w:rPr>
            </w:pPr>
            <w:del w:id="534" w:author="whu" w:date="2011-06-22T08:41: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535" w:author="whu" w:date="2011-06-22T08:41:00Z"/>
        </w:trPr>
        <w:tc>
          <w:tcPr>
            <w:tcW w:w="86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536" w:author="whu" w:date="2011-06-22T08:41:00Z"/>
                <w:rFonts w:ascii="Times New Roman" w:hAnsi="Times New Roman"/>
                <w:sz w:val="24"/>
                <w:szCs w:val="24"/>
              </w:rPr>
            </w:pPr>
            <w:del w:id="537" w:author="whu" w:date="2011-06-22T08:41:00Z">
              <w:r w:rsidRPr="007A7452" w:rsidDel="002C5A9D">
                <w:rPr>
                  <w:rFonts w:ascii="Times New Roman" w:hAnsi="Times New Roman"/>
                  <w:color w:val="191919"/>
                  <w:spacing w:val="-1"/>
                  <w:sz w:val="18"/>
                  <w:szCs w:val="18"/>
                </w:rPr>
                <w:delText>HIST</w:delText>
              </w:r>
            </w:del>
          </w:p>
        </w:tc>
        <w:tc>
          <w:tcPr>
            <w:tcW w:w="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97" w:firstLine="50"/>
              <w:rPr>
                <w:del w:id="538" w:author="whu" w:date="2011-06-22T08:41:00Z"/>
                <w:rFonts w:ascii="Times New Roman" w:hAnsi="Times New Roman"/>
                <w:sz w:val="24"/>
                <w:szCs w:val="24"/>
              </w:rPr>
            </w:pPr>
            <w:del w:id="539" w:author="whu" w:date="2011-06-22T08:41:00Z">
              <w:r w:rsidRPr="007A7452" w:rsidDel="002C5A9D">
                <w:rPr>
                  <w:rFonts w:ascii="Times New Roman" w:hAnsi="Times New Roman"/>
                  <w:color w:val="191919"/>
                  <w:spacing w:val="-1"/>
                  <w:sz w:val="18"/>
                  <w:szCs w:val="18"/>
                </w:rPr>
                <w:delText>1002</w:delText>
              </w:r>
            </w:del>
          </w:p>
        </w:tc>
        <w:tc>
          <w:tcPr>
            <w:tcW w:w="512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322" w:firstLine="50"/>
              <w:rPr>
                <w:del w:id="540" w:author="whu" w:date="2011-06-22T08:41:00Z"/>
                <w:rFonts w:ascii="Times New Roman" w:hAnsi="Times New Roman"/>
                <w:sz w:val="24"/>
                <w:szCs w:val="24"/>
              </w:rPr>
            </w:pPr>
            <w:del w:id="541" w:author="whu" w:date="2011-06-22T08:41: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Africa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Diaspor</w:delText>
              </w:r>
              <w:r w:rsidRPr="007A7452" w:rsidDel="002C5A9D">
                <w:rPr>
                  <w:rFonts w:ascii="Times New Roman" w:hAnsi="Times New Roman"/>
                  <w:color w:val="191919"/>
                  <w:sz w:val="18"/>
                  <w:szCs w:val="18"/>
                </w:rPr>
                <w:delText>a</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w:delText>
              </w:r>
            </w:del>
          </w:p>
        </w:tc>
        <w:tc>
          <w:tcPr>
            <w:tcW w:w="28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542" w:author="whu" w:date="2011-06-22T08:41:00Z"/>
                <w:rFonts w:ascii="Times New Roman" w:hAnsi="Times New Roman"/>
                <w:sz w:val="24"/>
                <w:szCs w:val="24"/>
              </w:rPr>
            </w:pPr>
            <w:del w:id="543" w:author="whu" w:date="2011-06-22T08:41:00Z">
              <w:r w:rsidRPr="007A7452" w:rsidDel="002C5A9D">
                <w:rPr>
                  <w:rFonts w:ascii="Times New Roman" w:hAnsi="Times New Roman"/>
                  <w:color w:val="191919"/>
                  <w:sz w:val="18"/>
                  <w:szCs w:val="18"/>
                </w:rPr>
                <w:delText>2</w:delText>
              </w:r>
            </w:del>
          </w:p>
        </w:tc>
      </w:tr>
    </w:tbl>
    <w:p w:rsidR="00152F3B" w:rsidDel="002C5A9D" w:rsidRDefault="00152F3B" w:rsidP="00152F3B">
      <w:pPr>
        <w:widowControl w:val="0"/>
        <w:autoSpaceDE w:val="0"/>
        <w:autoSpaceDN w:val="0"/>
        <w:adjustRightInd w:val="0"/>
        <w:spacing w:before="2" w:after="0" w:line="120" w:lineRule="exact"/>
        <w:ind w:firstLine="50"/>
        <w:rPr>
          <w:del w:id="544" w:author="whu" w:date="2011-06-22T08:41:00Z"/>
          <w:rFonts w:ascii="Times New Roman" w:hAnsi="Times New Roman"/>
          <w:sz w:val="12"/>
          <w:szCs w:val="12"/>
        </w:rPr>
      </w:pPr>
    </w:p>
    <w:p w:rsidR="00152F3B" w:rsidDel="002C5A9D" w:rsidRDefault="00152F3B" w:rsidP="00152F3B">
      <w:pPr>
        <w:widowControl w:val="0"/>
        <w:tabs>
          <w:tab w:val="left" w:pos="2200"/>
          <w:tab w:val="left" w:pos="3280"/>
          <w:tab w:val="left" w:pos="10140"/>
          <w:tab w:val="left" w:pos="10740"/>
        </w:tabs>
        <w:autoSpaceDE w:val="0"/>
        <w:autoSpaceDN w:val="0"/>
        <w:adjustRightInd w:val="0"/>
        <w:spacing w:after="0" w:line="252" w:lineRule="auto"/>
        <w:ind w:left="270" w:right="129" w:firstLine="50"/>
        <w:jc w:val="both"/>
        <w:rPr>
          <w:del w:id="545" w:author="whu" w:date="2011-06-22T08:41:00Z"/>
          <w:rFonts w:ascii="Times New Roman" w:hAnsi="Times New Roman"/>
          <w:b/>
          <w:bCs/>
          <w:color w:val="191919"/>
          <w:spacing w:val="-1"/>
          <w:sz w:val="18"/>
          <w:szCs w:val="18"/>
        </w:rPr>
      </w:pPr>
      <w:del w:id="546" w:author="whu" w:date="2011-06-22T08:41: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C</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HUMANITIES/FIN</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pacing w:val="-7"/>
            <w:sz w:val="18"/>
            <w:szCs w:val="18"/>
          </w:rPr>
          <w:delText>R</w:delText>
        </w:r>
        <w:r w:rsidDel="002C5A9D">
          <w:rPr>
            <w:rFonts w:ascii="Times New Roman" w:hAnsi="Times New Roman"/>
            <w:b/>
            <w:bCs/>
            <w:color w:val="191919"/>
            <w:spacing w:val="-1"/>
            <w:sz w:val="18"/>
            <w:szCs w:val="18"/>
          </w:rPr>
          <w:delText>T</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6</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 xml:space="preserve">hours) </w:delText>
        </w:r>
      </w:del>
    </w:p>
    <w:p w:rsidR="00152F3B" w:rsidDel="002C5A9D" w:rsidRDefault="00152F3B" w:rsidP="00152F3B">
      <w:pPr>
        <w:widowControl w:val="0"/>
        <w:tabs>
          <w:tab w:val="left" w:pos="1350"/>
          <w:tab w:val="left" w:pos="2430"/>
          <w:tab w:val="left" w:pos="9900"/>
          <w:tab w:val="left" w:pos="10140"/>
          <w:tab w:val="left" w:pos="10740"/>
        </w:tabs>
        <w:autoSpaceDE w:val="0"/>
        <w:autoSpaceDN w:val="0"/>
        <w:adjustRightInd w:val="0"/>
        <w:spacing w:after="0" w:line="252" w:lineRule="auto"/>
        <w:ind w:left="270" w:right="129" w:firstLine="50"/>
        <w:jc w:val="both"/>
        <w:rPr>
          <w:del w:id="547" w:author="whu" w:date="2011-06-22T08:41:00Z"/>
          <w:rFonts w:ascii="Times New Roman" w:hAnsi="Times New Roman"/>
          <w:color w:val="191919"/>
          <w:sz w:val="18"/>
          <w:szCs w:val="18"/>
        </w:rPr>
      </w:pPr>
      <w:del w:id="548" w:author="whu" w:date="2011-06-22T08:41:00Z">
        <w:r w:rsidDel="002C5A9D">
          <w:rPr>
            <w:rFonts w:ascii="Times New Roman" w:hAnsi="Times New Roman"/>
            <w:color w:val="191919"/>
            <w:spacing w:val="-1"/>
            <w:sz w:val="18"/>
            <w:szCs w:val="18"/>
          </w:rPr>
          <w:delText>ENG</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w:delText>
        </w:r>
        <w:r w:rsidDel="002C5A9D">
          <w:rPr>
            <w:rFonts w:ascii="Times New Roman" w:hAnsi="Times New Roman"/>
            <w:color w:val="191919"/>
            <w:spacing w:val="-8"/>
            <w:sz w:val="18"/>
            <w:szCs w:val="18"/>
          </w:rPr>
          <w:delText>11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5"/>
            <w:sz w:val="18"/>
            <w:szCs w:val="18"/>
          </w:rPr>
          <w:delText>W</w:delText>
        </w:r>
        <w:r w:rsidDel="002C5A9D">
          <w:rPr>
            <w:rFonts w:ascii="Times New Roman" w:hAnsi="Times New Roman"/>
            <w:color w:val="191919"/>
            <w:spacing w:val="-1"/>
            <w:sz w:val="18"/>
            <w:szCs w:val="18"/>
          </w:rPr>
          <w:delText>orl</w:delText>
        </w:r>
        <w:r w:rsidDel="002C5A9D">
          <w:rPr>
            <w:rFonts w:ascii="Times New Roman" w:hAnsi="Times New Roman"/>
            <w:color w:val="191919"/>
            <w:sz w:val="18"/>
            <w:szCs w:val="18"/>
          </w:rPr>
          <w:delText>d</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Literatur</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r</w:delText>
        </w:r>
        <w:r w:rsidDel="002C5A9D">
          <w:rPr>
            <w:rFonts w:ascii="Times New Roman" w:hAnsi="Times New Roman"/>
            <w:color w:val="191919"/>
            <w:sz w:val="18"/>
            <w:szCs w:val="18"/>
          </w:rPr>
          <w:tab/>
          <w:delText>3</w:delText>
        </w:r>
      </w:del>
    </w:p>
    <w:p w:rsidR="00152F3B" w:rsidDel="002C5A9D" w:rsidRDefault="00F807A4" w:rsidP="00152F3B">
      <w:pPr>
        <w:widowControl w:val="0"/>
        <w:tabs>
          <w:tab w:val="left" w:pos="2200"/>
          <w:tab w:val="left" w:pos="3280"/>
          <w:tab w:val="left" w:pos="10140"/>
          <w:tab w:val="left" w:pos="10740"/>
        </w:tabs>
        <w:autoSpaceDE w:val="0"/>
        <w:autoSpaceDN w:val="0"/>
        <w:adjustRightInd w:val="0"/>
        <w:spacing w:after="0" w:line="252" w:lineRule="auto"/>
        <w:ind w:left="270" w:right="129" w:firstLine="50"/>
        <w:jc w:val="both"/>
        <w:rPr>
          <w:del w:id="549" w:author="whu" w:date="2011-06-22T08:41:00Z"/>
          <w:rFonts w:ascii="Times New Roman" w:hAnsi="Times New Roman"/>
          <w:color w:val="000000"/>
          <w:sz w:val="18"/>
          <w:szCs w:val="18"/>
        </w:rPr>
      </w:pPr>
      <w:del w:id="550" w:author="whu" w:date="2011-06-22T08:41:00Z">
        <w:r w:rsidRPr="00F807A4">
          <w:rPr>
            <w:rFonts w:ascii="Calibri" w:hAnsi="Calibri"/>
            <w:noProof/>
            <w:lang w:eastAsia="en-US"/>
          </w:rPr>
          <w:pict>
            <v:shape id="_x0000_s1140" type="#_x0000_t202" style="position:absolute;left:0;text-align:left;margin-left:42pt;margin-top:10.55pt;width:490pt;height:113pt;z-index:-251618304;mso-position-horizontal-relative:page" o:allowincell="f" filled="f" stroked="f">
              <v:textbox inset="0,0,0,0">
                <w:txbxContent>
                  <w:tbl>
                    <w:tblPr>
                      <w:tblW w:w="9720" w:type="dxa"/>
                      <w:tblLayout w:type="fixed"/>
                      <w:tblCellMar>
                        <w:left w:w="0" w:type="dxa"/>
                        <w:right w:w="0" w:type="dxa"/>
                      </w:tblCellMar>
                      <w:tblLook w:val="0000"/>
                    </w:tblPr>
                    <w:tblGrid>
                      <w:gridCol w:w="1080"/>
                      <w:gridCol w:w="1080"/>
                      <w:gridCol w:w="5052"/>
                      <w:gridCol w:w="2508"/>
                    </w:tblGrid>
                    <w:tr w:rsidR="003E52D4" w:rsidRPr="007A7452" w:rsidTr="00152F3B">
                      <w:trPr>
                        <w:trHeight w:hRule="exact" w:val="234"/>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before="6" w:after="0"/>
                            <w:ind w:firstLine="0"/>
                            <w:rPr>
                              <w:rFonts w:ascii="Times New Roman" w:hAnsi="Times New Roman"/>
                              <w:sz w:val="24"/>
                              <w:szCs w:val="24"/>
                            </w:rPr>
                          </w:pPr>
                          <w:r w:rsidRPr="007A7452">
                            <w:rPr>
                              <w:rFonts w:ascii="Times New Roman" w:hAnsi="Times New Roman"/>
                              <w:color w:val="191919"/>
                              <w:spacing w:val="-1"/>
                              <w:sz w:val="18"/>
                              <w:szCs w:val="18"/>
                            </w:rPr>
                            <w:t>HONR</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before="6" w:after="0"/>
                            <w:ind w:firstLine="0"/>
                            <w:rPr>
                              <w:rFonts w:ascii="Times New Roman" w:hAnsi="Times New Roman"/>
                              <w:sz w:val="24"/>
                              <w:szCs w:val="24"/>
                            </w:rPr>
                          </w:pP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11</w:t>
                          </w:r>
                          <w:r w:rsidRPr="007A7452">
                            <w:rPr>
                              <w:rFonts w:ascii="Times New Roman" w:hAnsi="Times New Roman"/>
                              <w:color w:val="191919"/>
                              <w:sz w:val="18"/>
                              <w:szCs w:val="18"/>
                            </w:rPr>
                            <w:t>1</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before="6" w:after="0"/>
                            <w:ind w:firstLine="0"/>
                            <w:rPr>
                              <w:rFonts w:ascii="Times New Roman" w:hAnsi="Times New Roman"/>
                              <w:sz w:val="24"/>
                              <w:szCs w:val="24"/>
                            </w:rPr>
                          </w:pPr>
                          <w:r w:rsidRPr="007A7452">
                            <w:rPr>
                              <w:rFonts w:ascii="Times New Roman" w:hAnsi="Times New Roman"/>
                              <w:color w:val="191919"/>
                              <w:spacing w:val="-1"/>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II</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(H)</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before="6" w:after="0"/>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198"/>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ENGL</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12</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5"/>
                              <w:sz w:val="18"/>
                              <w:szCs w:val="18"/>
                            </w:rPr>
                            <w:t>W</w:t>
                          </w:r>
                          <w:r w:rsidRPr="007A7452">
                            <w:rPr>
                              <w:rFonts w:ascii="Times New Roman" w:hAnsi="Times New Roman"/>
                              <w:color w:val="191919"/>
                              <w:spacing w:val="-1"/>
                              <w:sz w:val="18"/>
                              <w:szCs w:val="18"/>
                            </w:rPr>
                            <w:t>orl</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Literatur</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or</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234"/>
                      </w:trPr>
                      <w:tc>
                        <w:tcPr>
                          <w:tcW w:w="9720" w:type="dxa"/>
                          <w:gridSpan w:val="4"/>
                          <w:tcBorders>
                            <w:top w:val="nil"/>
                            <w:left w:val="nil"/>
                            <w:bottom w:val="nil"/>
                            <w:right w:val="nil"/>
                          </w:tcBorders>
                        </w:tcPr>
                        <w:p w:rsidR="003E52D4" w:rsidRPr="007A7452" w:rsidRDefault="003E52D4" w:rsidP="00152F3B">
                          <w:pPr>
                            <w:widowControl w:val="0"/>
                            <w:autoSpaceDE w:val="0"/>
                            <w:autoSpaceDN w:val="0"/>
                            <w:adjustRightInd w:val="0"/>
                            <w:spacing w:before="6" w:after="0"/>
                            <w:ind w:firstLine="0"/>
                            <w:rPr>
                              <w:rFonts w:ascii="Times New Roman" w:hAnsi="Times New Roman"/>
                              <w:sz w:val="24"/>
                              <w:szCs w:val="24"/>
                            </w:rPr>
                          </w:pPr>
                          <w:r w:rsidRPr="007A7452">
                            <w:rPr>
                              <w:rFonts w:ascii="Times New Roman" w:hAnsi="Times New Roman"/>
                              <w:color w:val="191919"/>
                              <w:spacing w:val="-1"/>
                              <w:sz w:val="18"/>
                              <w:szCs w:val="18"/>
                            </w:rPr>
                            <w:t>(Require</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MGE</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Major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w/languag</w:t>
                          </w:r>
                          <w:r w:rsidRPr="007A7452">
                            <w:rPr>
                              <w:rFonts w:ascii="Times New Roman" w:hAnsi="Times New Roman"/>
                              <w:color w:val="191919"/>
                              <w:sz w:val="18"/>
                              <w:szCs w:val="18"/>
                            </w:rPr>
                            <w:t>e</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Art</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Concentration)</w:t>
                          </w:r>
                        </w:p>
                      </w:tc>
                    </w:tr>
                    <w:tr w:rsidR="003E52D4" w:rsidRPr="007A7452" w:rsidTr="00152F3B">
                      <w:trPr>
                        <w:trHeight w:hRule="exact" w:val="216"/>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77" w:lineRule="exact"/>
                            <w:ind w:firstLine="0"/>
                            <w:rPr>
                              <w:rFonts w:ascii="Times New Roman" w:hAnsi="Times New Roman"/>
                              <w:sz w:val="24"/>
                              <w:szCs w:val="24"/>
                            </w:rPr>
                          </w:pPr>
                          <w:r w:rsidRPr="007A7452">
                            <w:rPr>
                              <w:rFonts w:ascii="Times New Roman" w:hAnsi="Times New Roman"/>
                              <w:color w:val="191919"/>
                              <w:spacing w:val="-1"/>
                              <w:sz w:val="18"/>
                              <w:szCs w:val="18"/>
                            </w:rPr>
                            <w:t>HONR</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77" w:lineRule="exact"/>
                            <w:ind w:firstLine="0"/>
                            <w:rPr>
                              <w:rFonts w:ascii="Times New Roman" w:hAnsi="Times New Roman"/>
                              <w:sz w:val="24"/>
                              <w:szCs w:val="24"/>
                            </w:rPr>
                          </w:pP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12</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77" w:lineRule="exact"/>
                            <w:ind w:firstLine="0"/>
                            <w:rPr>
                              <w:rFonts w:ascii="Times New Roman" w:hAnsi="Times New Roman"/>
                              <w:sz w:val="24"/>
                              <w:szCs w:val="24"/>
                            </w:rPr>
                          </w:pPr>
                          <w:r w:rsidRPr="007A7452">
                            <w:rPr>
                              <w:rFonts w:ascii="Times New Roman" w:hAnsi="Times New Roman"/>
                              <w:color w:val="191919"/>
                              <w:spacing w:val="-1"/>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V</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
                              <w:sz w:val="18"/>
                              <w:szCs w:val="18"/>
                            </w:rPr>
                            <w:t>(H)</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7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216"/>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ARAP</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100</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Ar</w:t>
                          </w:r>
                          <w:r w:rsidRPr="007A7452">
                            <w:rPr>
                              <w:rFonts w:ascii="Times New Roman" w:hAnsi="Times New Roman"/>
                              <w:color w:val="191919"/>
                              <w:sz w:val="18"/>
                              <w:szCs w:val="18"/>
                            </w:rPr>
                            <w:t>t</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Appreciation</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216"/>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MUSC</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100</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Musi</w:t>
                          </w:r>
                          <w:r w:rsidRPr="007A7452">
                            <w:rPr>
                              <w:rFonts w:ascii="Times New Roman" w:hAnsi="Times New Roman"/>
                              <w:color w:val="191919"/>
                              <w:sz w:val="18"/>
                              <w:szCs w:val="18"/>
                            </w:rPr>
                            <w:t>c</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Appreciation</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216"/>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FREN</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2201</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French</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216"/>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GERM</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2221</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German</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216"/>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S</w:t>
                          </w:r>
                          <w:r w:rsidRPr="007A7452">
                            <w:rPr>
                              <w:rFonts w:ascii="Times New Roman" w:hAnsi="Times New Roman"/>
                              <w:color w:val="191919"/>
                              <w:spacing w:val="-17"/>
                              <w:sz w:val="18"/>
                              <w:szCs w:val="18"/>
                            </w:rPr>
                            <w:t>P</w:t>
                          </w:r>
                          <w:r w:rsidRPr="007A7452">
                            <w:rPr>
                              <w:rFonts w:ascii="Times New Roman" w:hAnsi="Times New Roman"/>
                              <w:color w:val="191919"/>
                              <w:spacing w:val="-1"/>
                              <w:sz w:val="18"/>
                              <w:szCs w:val="18"/>
                            </w:rPr>
                            <w:t>AN</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2231</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Intermediat</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Spanish</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rsidTr="00152F3B">
                      <w:trPr>
                        <w:trHeight w:hRule="exact" w:val="298"/>
                      </w:trPr>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FIAR</w:t>
                          </w:r>
                        </w:p>
                      </w:tc>
                      <w:tc>
                        <w:tcPr>
                          <w:tcW w:w="1080"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100</w:t>
                          </w:r>
                        </w:p>
                      </w:tc>
                      <w:tc>
                        <w:tcPr>
                          <w:tcW w:w="5052"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pacing w:val="-1"/>
                              <w:sz w:val="18"/>
                              <w:szCs w:val="18"/>
                            </w:rPr>
                            <w:t>Introductio</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o</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Fin</w:t>
                          </w:r>
                          <w:r w:rsidRPr="007A7452">
                            <w:rPr>
                              <w:rFonts w:ascii="Times New Roman" w:hAnsi="Times New Roman"/>
                              <w:color w:val="191919"/>
                              <w:sz w:val="18"/>
                              <w:szCs w:val="18"/>
                            </w:rPr>
                            <w:t>e</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Arts</w:t>
                          </w:r>
                        </w:p>
                      </w:tc>
                      <w:tc>
                        <w:tcPr>
                          <w:tcW w:w="2508"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bl>
                  <w:p w:rsidR="003E52D4" w:rsidRDefault="003E52D4" w:rsidP="00152F3B">
                    <w:pPr>
                      <w:widowControl w:val="0"/>
                      <w:autoSpaceDE w:val="0"/>
                      <w:autoSpaceDN w:val="0"/>
                      <w:adjustRightInd w:val="0"/>
                      <w:spacing w:after="0"/>
                      <w:rPr>
                        <w:rFonts w:ascii="Times New Roman" w:hAnsi="Times New Roman"/>
                        <w:sz w:val="24"/>
                        <w:szCs w:val="24"/>
                      </w:rPr>
                    </w:pPr>
                  </w:p>
                </w:txbxContent>
              </v:textbox>
              <w10:wrap anchorx="page"/>
            </v:shape>
          </w:pict>
        </w:r>
        <w:r w:rsidR="00152F3B" w:rsidDel="002C5A9D">
          <w:rPr>
            <w:rFonts w:ascii="Times New Roman" w:hAnsi="Times New Roman"/>
            <w:color w:val="191919"/>
            <w:sz w:val="18"/>
            <w:szCs w:val="18"/>
          </w:rPr>
          <w:delText xml:space="preserve"> </w:delText>
        </w:r>
        <w:r w:rsidR="00152F3B" w:rsidDel="002C5A9D">
          <w:rPr>
            <w:rFonts w:ascii="Times New Roman" w:hAnsi="Times New Roman"/>
            <w:color w:val="191919"/>
            <w:spacing w:val="-1"/>
            <w:sz w:val="18"/>
            <w:szCs w:val="18"/>
          </w:rPr>
          <w:delText>(Require</w:delText>
        </w:r>
        <w:r w:rsidR="00152F3B" w:rsidDel="002C5A9D">
          <w:rPr>
            <w:rFonts w:ascii="Times New Roman" w:hAnsi="Times New Roman"/>
            <w:color w:val="191919"/>
            <w:sz w:val="18"/>
            <w:szCs w:val="18"/>
          </w:rPr>
          <w:delText>d</w:delText>
        </w:r>
        <w:r w:rsidR="00152F3B" w:rsidDel="002C5A9D">
          <w:rPr>
            <w:rFonts w:ascii="Times New Roman" w:hAnsi="Times New Roman"/>
            <w:color w:val="191919"/>
            <w:spacing w:val="-2"/>
            <w:sz w:val="18"/>
            <w:szCs w:val="18"/>
          </w:rPr>
          <w:delText xml:space="preserve"> </w:delText>
        </w:r>
        <w:r w:rsidR="00152F3B" w:rsidDel="002C5A9D">
          <w:rPr>
            <w:rFonts w:ascii="Times New Roman" w:hAnsi="Times New Roman"/>
            <w:color w:val="191919"/>
            <w:spacing w:val="-1"/>
            <w:sz w:val="18"/>
            <w:szCs w:val="18"/>
          </w:rPr>
          <w:delText>fo</w:delText>
        </w:r>
        <w:r w:rsidR="00152F3B" w:rsidDel="002C5A9D">
          <w:rPr>
            <w:rFonts w:ascii="Times New Roman" w:hAnsi="Times New Roman"/>
            <w:color w:val="191919"/>
            <w:sz w:val="18"/>
            <w:szCs w:val="18"/>
          </w:rPr>
          <w:delText>r</w:delText>
        </w:r>
        <w:r w:rsidR="00152F3B" w:rsidDel="002C5A9D">
          <w:rPr>
            <w:rFonts w:ascii="Times New Roman" w:hAnsi="Times New Roman"/>
            <w:color w:val="191919"/>
            <w:spacing w:val="-2"/>
            <w:sz w:val="18"/>
            <w:szCs w:val="18"/>
          </w:rPr>
          <w:delText xml:space="preserve"> </w:delText>
        </w:r>
        <w:r w:rsidR="00152F3B" w:rsidDel="002C5A9D">
          <w:rPr>
            <w:rFonts w:ascii="Times New Roman" w:hAnsi="Times New Roman"/>
            <w:color w:val="191919"/>
            <w:spacing w:val="-1"/>
            <w:sz w:val="18"/>
            <w:szCs w:val="18"/>
          </w:rPr>
          <w:delText>MGE</w:delText>
        </w:r>
        <w:r w:rsidR="00152F3B" w:rsidDel="002C5A9D">
          <w:rPr>
            <w:rFonts w:ascii="Times New Roman" w:hAnsi="Times New Roman"/>
            <w:color w:val="191919"/>
            <w:sz w:val="18"/>
            <w:szCs w:val="18"/>
          </w:rPr>
          <w:delText>D</w:delText>
        </w:r>
        <w:r w:rsidR="00152F3B" w:rsidDel="002C5A9D">
          <w:rPr>
            <w:rFonts w:ascii="Times New Roman" w:hAnsi="Times New Roman"/>
            <w:color w:val="191919"/>
            <w:spacing w:val="-2"/>
            <w:sz w:val="18"/>
            <w:szCs w:val="18"/>
          </w:rPr>
          <w:delText xml:space="preserve"> </w:delText>
        </w:r>
        <w:r w:rsidR="00152F3B" w:rsidDel="002C5A9D">
          <w:rPr>
            <w:rFonts w:ascii="Times New Roman" w:hAnsi="Times New Roman"/>
            <w:color w:val="191919"/>
            <w:spacing w:val="-1"/>
            <w:sz w:val="18"/>
            <w:szCs w:val="18"/>
          </w:rPr>
          <w:delText>Major</w:delText>
        </w:r>
        <w:r w:rsidR="00152F3B" w:rsidDel="002C5A9D">
          <w:rPr>
            <w:rFonts w:ascii="Times New Roman" w:hAnsi="Times New Roman"/>
            <w:color w:val="191919"/>
            <w:sz w:val="18"/>
            <w:szCs w:val="18"/>
          </w:rPr>
          <w:delText>s</w:delText>
        </w:r>
        <w:r w:rsidR="00152F3B" w:rsidDel="002C5A9D">
          <w:rPr>
            <w:rFonts w:ascii="Times New Roman" w:hAnsi="Times New Roman"/>
            <w:color w:val="191919"/>
            <w:spacing w:val="-2"/>
            <w:sz w:val="18"/>
            <w:szCs w:val="18"/>
          </w:rPr>
          <w:delText xml:space="preserve"> </w:delText>
        </w:r>
        <w:r w:rsidR="00152F3B" w:rsidDel="002C5A9D">
          <w:rPr>
            <w:rFonts w:ascii="Times New Roman" w:hAnsi="Times New Roman"/>
            <w:color w:val="191919"/>
            <w:spacing w:val="-1"/>
            <w:sz w:val="18"/>
            <w:szCs w:val="18"/>
          </w:rPr>
          <w:delText>w/languag</w:delText>
        </w:r>
        <w:r w:rsidR="00152F3B" w:rsidDel="002C5A9D">
          <w:rPr>
            <w:rFonts w:ascii="Times New Roman" w:hAnsi="Times New Roman"/>
            <w:color w:val="191919"/>
            <w:sz w:val="18"/>
            <w:szCs w:val="18"/>
          </w:rPr>
          <w:delText>e</w:delText>
        </w:r>
        <w:r w:rsidR="00152F3B" w:rsidDel="002C5A9D">
          <w:rPr>
            <w:rFonts w:ascii="Times New Roman" w:hAnsi="Times New Roman"/>
            <w:color w:val="191919"/>
            <w:spacing w:val="-12"/>
            <w:sz w:val="18"/>
            <w:szCs w:val="18"/>
          </w:rPr>
          <w:delText xml:space="preserve"> </w:delText>
        </w:r>
        <w:r w:rsidR="00152F3B" w:rsidDel="002C5A9D">
          <w:rPr>
            <w:rFonts w:ascii="Times New Roman" w:hAnsi="Times New Roman"/>
            <w:color w:val="191919"/>
            <w:spacing w:val="-1"/>
            <w:sz w:val="18"/>
            <w:szCs w:val="18"/>
          </w:rPr>
          <w:delText>Art</w:delText>
        </w:r>
        <w:r w:rsidR="00152F3B" w:rsidDel="002C5A9D">
          <w:rPr>
            <w:rFonts w:ascii="Times New Roman" w:hAnsi="Times New Roman"/>
            <w:color w:val="191919"/>
            <w:sz w:val="18"/>
            <w:szCs w:val="18"/>
          </w:rPr>
          <w:delText>s</w:delText>
        </w:r>
        <w:r w:rsidR="00152F3B" w:rsidDel="002C5A9D">
          <w:rPr>
            <w:rFonts w:ascii="Times New Roman" w:hAnsi="Times New Roman"/>
            <w:color w:val="191919"/>
            <w:spacing w:val="-2"/>
            <w:sz w:val="18"/>
            <w:szCs w:val="18"/>
          </w:rPr>
          <w:delText xml:space="preserve"> </w:delText>
        </w:r>
        <w:r w:rsidR="00152F3B" w:rsidDel="002C5A9D">
          <w:rPr>
            <w:rFonts w:ascii="Times New Roman" w:hAnsi="Times New Roman"/>
            <w:color w:val="191919"/>
            <w:spacing w:val="-1"/>
            <w:sz w:val="18"/>
            <w:szCs w:val="18"/>
          </w:rPr>
          <w:delText>Concentration)</w:delText>
        </w:r>
      </w:del>
    </w:p>
    <w:p w:rsidR="00152F3B" w:rsidDel="002C5A9D" w:rsidRDefault="00152F3B" w:rsidP="00152F3B">
      <w:pPr>
        <w:widowControl w:val="0"/>
        <w:autoSpaceDE w:val="0"/>
        <w:autoSpaceDN w:val="0"/>
        <w:adjustRightInd w:val="0"/>
        <w:spacing w:before="4" w:after="0" w:line="140" w:lineRule="exact"/>
        <w:ind w:firstLine="50"/>
        <w:rPr>
          <w:del w:id="551" w:author="whu" w:date="2011-06-22T08:41:00Z"/>
          <w:rFonts w:ascii="Times New Roman" w:hAnsi="Times New Roman"/>
          <w:color w:val="000000"/>
          <w:sz w:val="14"/>
          <w:szCs w:val="14"/>
        </w:rPr>
      </w:pPr>
    </w:p>
    <w:p w:rsidR="00152F3B" w:rsidDel="002C5A9D" w:rsidRDefault="00152F3B" w:rsidP="00152F3B">
      <w:pPr>
        <w:widowControl w:val="0"/>
        <w:autoSpaceDE w:val="0"/>
        <w:autoSpaceDN w:val="0"/>
        <w:adjustRightInd w:val="0"/>
        <w:spacing w:after="0" w:line="200" w:lineRule="exact"/>
        <w:ind w:firstLine="50"/>
        <w:rPr>
          <w:del w:id="552"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53"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54"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55"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56"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57"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58"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59"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60"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61" w:author="whu" w:date="2011-06-22T08:41:00Z"/>
          <w:rFonts w:ascii="Times New Roman" w:hAnsi="Times New Roman"/>
          <w:color w:val="000000"/>
          <w:sz w:val="20"/>
          <w:szCs w:val="20"/>
        </w:rPr>
      </w:pPr>
    </w:p>
    <w:p w:rsidR="00152F3B" w:rsidDel="002C5A9D" w:rsidRDefault="00152F3B" w:rsidP="00152F3B">
      <w:pPr>
        <w:widowControl w:val="0"/>
        <w:autoSpaceDE w:val="0"/>
        <w:autoSpaceDN w:val="0"/>
        <w:adjustRightInd w:val="0"/>
        <w:spacing w:after="0" w:line="200" w:lineRule="exact"/>
        <w:ind w:firstLine="50"/>
        <w:rPr>
          <w:del w:id="562" w:author="whu" w:date="2011-06-22T08:41:00Z"/>
          <w:rFonts w:ascii="Times New Roman" w:hAnsi="Times New Roman"/>
          <w:color w:val="000000"/>
          <w:sz w:val="20"/>
          <w:szCs w:val="20"/>
        </w:rPr>
      </w:pPr>
    </w:p>
    <w:p w:rsidR="00152F3B" w:rsidDel="002C5A9D" w:rsidRDefault="00152F3B" w:rsidP="00152F3B">
      <w:pPr>
        <w:widowControl w:val="0"/>
        <w:tabs>
          <w:tab w:val="right" w:pos="9820"/>
        </w:tabs>
        <w:autoSpaceDE w:val="0"/>
        <w:autoSpaceDN w:val="0"/>
        <w:adjustRightInd w:val="0"/>
        <w:spacing w:before="30" w:after="0" w:line="247" w:lineRule="auto"/>
        <w:ind w:left="270" w:right="130" w:firstLine="0"/>
        <w:rPr>
          <w:del w:id="563" w:author="whu" w:date="2011-06-22T08:41:00Z"/>
          <w:rFonts w:ascii="Times New Roman" w:hAnsi="Times New Roman"/>
          <w:b/>
          <w:bCs/>
          <w:color w:val="191919"/>
          <w:spacing w:val="-1"/>
          <w:sz w:val="18"/>
          <w:szCs w:val="18"/>
        </w:rPr>
      </w:pPr>
      <w:del w:id="564" w:author="whu" w:date="2011-06-22T08:41: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D</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SCIENCE</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M</w:delText>
        </w:r>
        <w:r w:rsidDel="002C5A9D">
          <w:rPr>
            <w:rFonts w:ascii="Times New Roman" w:hAnsi="Times New Roman"/>
            <w:b/>
            <w:bCs/>
            <w:color w:val="191919"/>
            <w:spacing w:val="-14"/>
            <w:sz w:val="18"/>
            <w:szCs w:val="18"/>
          </w:rPr>
          <w:delText>A</w:delText>
        </w:r>
        <w:r w:rsidDel="002C5A9D">
          <w:rPr>
            <w:rFonts w:ascii="Times New Roman" w:hAnsi="Times New Roman"/>
            <w:b/>
            <w:bCs/>
            <w:color w:val="191919"/>
            <w:spacing w:val="-1"/>
            <w:sz w:val="18"/>
            <w:szCs w:val="18"/>
          </w:rPr>
          <w:delText>T</w:delText>
        </w:r>
        <w:r w:rsidDel="002C5A9D">
          <w:rPr>
            <w:rFonts w:ascii="Times New Roman" w:hAnsi="Times New Roman"/>
            <w:b/>
            <w:bCs/>
            <w:color w:val="191919"/>
            <w:sz w:val="18"/>
            <w:szCs w:val="18"/>
          </w:rPr>
          <w:delText>H</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z w:val="18"/>
            <w:szCs w:val="18"/>
          </w:rPr>
          <w:delText>&amp;</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TEC</w:delText>
        </w:r>
        <w:r w:rsidDel="002C5A9D">
          <w:rPr>
            <w:rFonts w:ascii="Times New Roman" w:hAnsi="Times New Roman"/>
            <w:b/>
            <w:bCs/>
            <w:color w:val="191919"/>
            <w:sz w:val="18"/>
            <w:szCs w:val="18"/>
          </w:rPr>
          <w:delText>H</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(10-</w:delText>
        </w:r>
        <w:r w:rsidDel="002C5A9D">
          <w:rPr>
            <w:rFonts w:ascii="Times New Roman" w:hAnsi="Times New Roman"/>
            <w:b/>
            <w:bCs/>
            <w:color w:val="191919"/>
            <w:spacing w:val="-11"/>
            <w:sz w:val="18"/>
            <w:szCs w:val="18"/>
          </w:rPr>
          <w:delText>1</w:delText>
        </w:r>
        <w:r w:rsidDel="002C5A9D">
          <w:rPr>
            <w:rFonts w:ascii="Times New Roman" w:hAnsi="Times New Roman"/>
            <w:b/>
            <w:bCs/>
            <w:color w:val="191919"/>
            <w:sz w:val="18"/>
            <w:szCs w:val="18"/>
          </w:rPr>
          <w:delText>1</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 xml:space="preserve">hours) </w:delText>
        </w:r>
      </w:del>
    </w:p>
    <w:p w:rsidR="00152F3B" w:rsidDel="002C5A9D" w:rsidRDefault="00152F3B" w:rsidP="00152F3B">
      <w:pPr>
        <w:widowControl w:val="0"/>
        <w:tabs>
          <w:tab w:val="right" w:pos="9820"/>
        </w:tabs>
        <w:autoSpaceDE w:val="0"/>
        <w:autoSpaceDN w:val="0"/>
        <w:adjustRightInd w:val="0"/>
        <w:spacing w:before="30" w:after="0" w:line="247" w:lineRule="auto"/>
        <w:ind w:left="270" w:right="130" w:firstLine="0"/>
        <w:rPr>
          <w:del w:id="565" w:author="whu" w:date="2011-06-22T08:41:00Z"/>
          <w:rFonts w:ascii="Times New Roman" w:hAnsi="Times New Roman"/>
          <w:color w:val="000000"/>
          <w:sz w:val="18"/>
          <w:szCs w:val="18"/>
        </w:rPr>
      </w:pPr>
      <w:del w:id="566" w:author="whu" w:date="2011-06-22T08:41:00Z">
        <w:r w:rsidDel="002C5A9D">
          <w:rPr>
            <w:rFonts w:ascii="Times New Roman" w:hAnsi="Times New Roman"/>
            <w:b/>
            <w:bCs/>
            <w:color w:val="191919"/>
            <w:spacing w:val="-1"/>
            <w:sz w:val="18"/>
            <w:szCs w:val="18"/>
          </w:rPr>
          <w:delText>OPTIO</w:delText>
        </w:r>
        <w:r w:rsidDel="002C5A9D">
          <w:rPr>
            <w:rFonts w:ascii="Times New Roman" w:hAnsi="Times New Roman"/>
            <w:b/>
            <w:bCs/>
            <w:color w:val="191919"/>
            <w:sz w:val="18"/>
            <w:szCs w:val="18"/>
          </w:rPr>
          <w:delText>N</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z w:val="18"/>
            <w:szCs w:val="18"/>
          </w:rPr>
          <w:delText>I</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Non-Scienc</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MAJOR</w:delText>
        </w:r>
        <w:r w:rsidDel="002C5A9D">
          <w:rPr>
            <w:rFonts w:ascii="Times New Roman" w:hAnsi="Times New Roman"/>
            <w:b/>
            <w:bCs/>
            <w:color w:val="191919"/>
            <w:sz w:val="18"/>
            <w:szCs w:val="18"/>
          </w:rPr>
          <w:delText>S</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TWO)</w:delText>
        </w:r>
      </w:del>
    </w:p>
    <w:p w:rsidR="00152F3B" w:rsidDel="002C5A9D" w:rsidRDefault="00152F3B" w:rsidP="00152F3B">
      <w:pPr>
        <w:widowControl w:val="0"/>
        <w:tabs>
          <w:tab w:val="left" w:pos="1350"/>
          <w:tab w:val="left" w:pos="2430"/>
          <w:tab w:val="left" w:pos="9900"/>
        </w:tabs>
        <w:autoSpaceDE w:val="0"/>
        <w:autoSpaceDN w:val="0"/>
        <w:adjustRightInd w:val="0"/>
        <w:spacing w:before="6" w:after="0"/>
        <w:ind w:left="270" w:firstLine="0"/>
        <w:rPr>
          <w:del w:id="567" w:author="whu" w:date="2011-06-22T08:41:00Z"/>
          <w:rFonts w:ascii="Times New Roman" w:hAnsi="Times New Roman"/>
          <w:color w:val="000000"/>
          <w:sz w:val="18"/>
          <w:szCs w:val="18"/>
        </w:rPr>
      </w:pPr>
      <w:del w:id="568" w:author="whu" w:date="2011-06-22T08:41: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111</w:delText>
        </w:r>
        <w:r w:rsidDel="002C5A9D">
          <w:rPr>
            <w:rFonts w:ascii="Times New Roman" w:hAnsi="Times New Roman"/>
            <w:color w:val="191919"/>
            <w:spacing w:val="-1"/>
            <w:sz w:val="18"/>
            <w:szCs w:val="18"/>
          </w:rPr>
          <w:delText>1</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Biologica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69" w:author="whu" w:date="2011-06-22T08:41:00Z"/>
          <w:rFonts w:ascii="Times New Roman" w:hAnsi="Times New Roman"/>
          <w:color w:val="000000"/>
          <w:sz w:val="18"/>
          <w:szCs w:val="18"/>
        </w:rPr>
      </w:pPr>
      <w:del w:id="570" w:author="whu" w:date="2011-06-22T08:41: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12</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Biologica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71" w:author="whu" w:date="2011-06-22T08:41:00Z"/>
          <w:rFonts w:ascii="Times New Roman" w:hAnsi="Times New Roman"/>
          <w:color w:val="000000"/>
          <w:sz w:val="18"/>
          <w:szCs w:val="18"/>
        </w:rPr>
      </w:pPr>
      <w:del w:id="572" w:author="whu" w:date="2011-06-22T08:41: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14</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Biotechnolog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73" w:author="whu" w:date="2011-06-22T08:41:00Z"/>
          <w:rFonts w:ascii="Times New Roman" w:hAnsi="Times New Roman"/>
          <w:color w:val="000000"/>
          <w:sz w:val="18"/>
          <w:szCs w:val="18"/>
        </w:rPr>
      </w:pPr>
      <w:del w:id="574" w:author="whu" w:date="2011-06-22T08:41: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15</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Environmenta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75" w:author="whu" w:date="2011-06-22T08:41:00Z"/>
          <w:rFonts w:ascii="Times New Roman" w:hAnsi="Times New Roman"/>
          <w:color w:val="000000"/>
          <w:sz w:val="18"/>
          <w:szCs w:val="18"/>
        </w:rPr>
      </w:pPr>
      <w:del w:id="576" w:author="whu" w:date="2011-06-22T08:41:00Z">
        <w:r w:rsidDel="002C5A9D">
          <w:rPr>
            <w:rFonts w:ascii="Times New Roman" w:hAnsi="Times New Roman"/>
            <w:color w:val="191919"/>
            <w:spacing w:val="-1"/>
            <w:sz w:val="18"/>
            <w:szCs w:val="18"/>
          </w:rPr>
          <w:delText>CHE</w:delText>
        </w:r>
        <w:r w:rsidDel="002C5A9D">
          <w:rPr>
            <w:rFonts w:ascii="Times New Roman" w:hAnsi="Times New Roman"/>
            <w:color w:val="191919"/>
            <w:sz w:val="18"/>
            <w:szCs w:val="18"/>
          </w:rPr>
          <w:delText>M</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151</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Chemistr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77" w:author="whu" w:date="2011-06-22T08:41:00Z"/>
          <w:rFonts w:ascii="Times New Roman" w:hAnsi="Times New Roman"/>
          <w:color w:val="000000"/>
          <w:sz w:val="18"/>
          <w:szCs w:val="18"/>
        </w:rPr>
      </w:pPr>
      <w:del w:id="578" w:author="whu" w:date="2011-06-22T08:41:00Z">
        <w:r w:rsidDel="002C5A9D">
          <w:rPr>
            <w:rFonts w:ascii="Times New Roman" w:hAnsi="Times New Roman"/>
            <w:color w:val="191919"/>
            <w:spacing w:val="-1"/>
            <w:sz w:val="18"/>
            <w:szCs w:val="18"/>
          </w:rPr>
          <w:delText>CHE</w:delText>
        </w:r>
        <w:r w:rsidDel="002C5A9D">
          <w:rPr>
            <w:rFonts w:ascii="Times New Roman" w:hAnsi="Times New Roman"/>
            <w:color w:val="191919"/>
            <w:sz w:val="18"/>
            <w:szCs w:val="18"/>
          </w:rPr>
          <w:delText>M</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152</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Chemistr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79" w:author="whu" w:date="2011-06-22T08:41:00Z"/>
          <w:rFonts w:ascii="Times New Roman" w:hAnsi="Times New Roman"/>
          <w:color w:val="000000"/>
          <w:sz w:val="18"/>
          <w:szCs w:val="18"/>
        </w:rPr>
      </w:pPr>
      <w:del w:id="580" w:author="whu" w:date="2011-06-22T08:41: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1001</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Physica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81" w:author="whu" w:date="2011-06-22T08:41:00Z"/>
          <w:rFonts w:ascii="Times New Roman" w:hAnsi="Times New Roman"/>
          <w:color w:val="000000"/>
          <w:sz w:val="18"/>
          <w:szCs w:val="18"/>
        </w:rPr>
      </w:pPr>
      <w:del w:id="582" w:author="whu" w:date="2011-06-22T08:41: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1002</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Physica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83" w:author="whu" w:date="2011-06-22T08:41:00Z"/>
          <w:rFonts w:ascii="Times New Roman" w:hAnsi="Times New Roman"/>
          <w:color w:val="000000"/>
          <w:sz w:val="18"/>
          <w:szCs w:val="18"/>
        </w:rPr>
      </w:pPr>
      <w:del w:id="584" w:author="whu" w:date="2011-06-22T08:41: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102</w:delText>
        </w:r>
        <w:r w:rsidDel="002C5A9D">
          <w:rPr>
            <w:rFonts w:ascii="Times New Roman" w:hAnsi="Times New Roman"/>
            <w:color w:val="191919"/>
            <w:sz w:val="18"/>
            <w:szCs w:val="18"/>
          </w:rPr>
          <w:delText>0</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Moder</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&amp;</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pacing w:val="-1"/>
            <w:sz w:val="18"/>
            <w:szCs w:val="18"/>
          </w:rPr>
          <w:delText>ech</w:delText>
        </w:r>
        <w:r w:rsidDel="002C5A9D">
          <w:rPr>
            <w:rFonts w:ascii="Times New Roman" w:hAnsi="Times New Roman"/>
            <w:color w:val="191919"/>
            <w:sz w:val="18"/>
            <w:szCs w:val="18"/>
          </w:rPr>
          <w:delText>.</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350"/>
          <w:tab w:val="left" w:pos="2430"/>
          <w:tab w:val="left" w:pos="9900"/>
        </w:tabs>
        <w:autoSpaceDE w:val="0"/>
        <w:autoSpaceDN w:val="0"/>
        <w:adjustRightInd w:val="0"/>
        <w:spacing w:before="2" w:after="0" w:line="220" w:lineRule="exact"/>
        <w:ind w:left="270" w:firstLine="0"/>
        <w:rPr>
          <w:del w:id="585" w:author="whu" w:date="2011-06-22T08:41:00Z"/>
          <w:rFonts w:ascii="Times New Roman" w:hAnsi="Times New Roman"/>
          <w:color w:val="000000"/>
        </w:rPr>
      </w:pPr>
    </w:p>
    <w:p w:rsidR="00152F3B" w:rsidDel="002C5A9D" w:rsidRDefault="00152F3B" w:rsidP="00152F3B">
      <w:pPr>
        <w:widowControl w:val="0"/>
        <w:tabs>
          <w:tab w:val="left" w:pos="1350"/>
          <w:tab w:val="left" w:pos="2430"/>
          <w:tab w:val="left" w:pos="9900"/>
        </w:tabs>
        <w:autoSpaceDE w:val="0"/>
        <w:autoSpaceDN w:val="0"/>
        <w:adjustRightInd w:val="0"/>
        <w:spacing w:after="0"/>
        <w:ind w:left="270" w:firstLine="0"/>
        <w:rPr>
          <w:del w:id="586" w:author="whu" w:date="2011-06-22T08:41:00Z"/>
          <w:rFonts w:ascii="Times New Roman" w:hAnsi="Times New Roman"/>
          <w:color w:val="000000"/>
          <w:sz w:val="18"/>
          <w:szCs w:val="18"/>
        </w:rPr>
      </w:pPr>
      <w:del w:id="587" w:author="whu" w:date="2011-06-22T08:41:00Z">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ONE</w:delText>
        </w:r>
      </w:del>
    </w:p>
    <w:p w:rsidR="00152F3B" w:rsidDel="002C5A9D" w:rsidRDefault="00152F3B" w:rsidP="00152F3B">
      <w:pPr>
        <w:widowControl w:val="0"/>
        <w:tabs>
          <w:tab w:val="left" w:pos="1350"/>
          <w:tab w:val="left" w:pos="2430"/>
          <w:tab w:val="left" w:pos="9900"/>
        </w:tabs>
        <w:autoSpaceDE w:val="0"/>
        <w:autoSpaceDN w:val="0"/>
        <w:adjustRightInd w:val="0"/>
        <w:spacing w:before="12" w:after="0" w:line="250" w:lineRule="auto"/>
        <w:ind w:left="270" w:right="129" w:firstLine="0"/>
        <w:rPr>
          <w:del w:id="588" w:author="whu" w:date="2011-06-22T08:41:00Z"/>
          <w:rFonts w:ascii="Times New Roman" w:hAnsi="Times New Roman"/>
          <w:color w:val="000000"/>
          <w:sz w:val="18"/>
          <w:szCs w:val="18"/>
        </w:rPr>
      </w:pPr>
      <w:del w:id="589" w:author="whu" w:date="2011-06-22T08:41: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w:delText>
        </w:r>
        <w:r w:rsidDel="002C5A9D">
          <w:rPr>
            <w:rFonts w:ascii="Times New Roman" w:hAnsi="Times New Roman"/>
            <w:color w:val="191919"/>
            <w:sz w:val="18"/>
            <w:szCs w:val="18"/>
          </w:rPr>
          <w:delText>3</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Pre-calculu</w:delText>
        </w:r>
        <w:r w:rsidDel="002C5A9D">
          <w:rPr>
            <w:rFonts w:ascii="Times New Roman" w:hAnsi="Times New Roman"/>
            <w:color w:val="191919"/>
            <w:sz w:val="18"/>
            <w:szCs w:val="18"/>
          </w:rPr>
          <w:delText>s (Required Course)</w:delText>
        </w:r>
        <w:r w:rsidDel="002C5A9D">
          <w:rPr>
            <w:rFonts w:ascii="Times New Roman" w:hAnsi="Times New Roman"/>
            <w:color w:val="191919"/>
            <w:sz w:val="18"/>
            <w:szCs w:val="18"/>
          </w:rPr>
          <w:tab/>
          <w:delText xml:space="preserve">3 </w:delText>
        </w:r>
      </w:del>
    </w:p>
    <w:p w:rsidR="00152F3B" w:rsidDel="002C5A9D" w:rsidRDefault="00152F3B" w:rsidP="00152F3B">
      <w:pPr>
        <w:widowControl w:val="0"/>
        <w:tabs>
          <w:tab w:val="left" w:pos="1350"/>
          <w:tab w:val="left" w:pos="2430"/>
          <w:tab w:val="left" w:pos="9900"/>
        </w:tabs>
        <w:autoSpaceDE w:val="0"/>
        <w:autoSpaceDN w:val="0"/>
        <w:adjustRightInd w:val="0"/>
        <w:spacing w:after="0"/>
        <w:ind w:left="270" w:firstLine="0"/>
        <w:rPr>
          <w:del w:id="590" w:author="whu" w:date="2011-06-22T08:41:00Z"/>
          <w:rFonts w:ascii="Times New Roman" w:hAnsi="Times New Roman"/>
          <w:color w:val="000000"/>
          <w:sz w:val="18"/>
          <w:szCs w:val="18"/>
        </w:rPr>
      </w:pPr>
      <w:del w:id="591" w:author="whu" w:date="2011-06-22T08:41:00Z">
        <w:r w:rsidDel="002C5A9D">
          <w:rPr>
            <w:rFonts w:ascii="Times New Roman" w:hAnsi="Times New Roman"/>
            <w:color w:val="191919"/>
            <w:spacing w:val="-1"/>
            <w:sz w:val="18"/>
            <w:szCs w:val="18"/>
          </w:rPr>
          <w:delText>CSC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100</w:delText>
        </w:r>
        <w:r w:rsidDel="002C5A9D">
          <w:rPr>
            <w:rFonts w:ascii="Times New Roman" w:hAnsi="Times New Roman"/>
            <w:color w:val="191919"/>
            <w:sz w:val="18"/>
            <w:szCs w:val="18"/>
          </w:rPr>
          <w:delText>3</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pacing w:val="-1"/>
            <w:sz w:val="18"/>
            <w:szCs w:val="18"/>
          </w:rPr>
          <w:delText>echnolog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2</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92" w:author="whu" w:date="2011-06-22T08:41:00Z"/>
          <w:rFonts w:ascii="Times New Roman" w:hAnsi="Times New Roman"/>
          <w:color w:val="000000"/>
          <w:sz w:val="18"/>
          <w:szCs w:val="18"/>
        </w:rPr>
      </w:pPr>
      <w:del w:id="593" w:author="whu" w:date="2011-06-22T08:41:00Z">
        <w:r w:rsidDel="002C5A9D">
          <w:rPr>
            <w:rFonts w:ascii="Times New Roman" w:hAnsi="Times New Roman"/>
            <w:color w:val="191919"/>
            <w:spacing w:val="-1"/>
            <w:sz w:val="18"/>
            <w:szCs w:val="18"/>
          </w:rPr>
          <w:delText>SSC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240</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Microcomputer</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th</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Socia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594" w:author="whu" w:date="2011-06-22T08:41:00Z"/>
          <w:rFonts w:ascii="Times New Roman" w:hAnsi="Times New Roman"/>
          <w:color w:val="000000"/>
          <w:sz w:val="18"/>
          <w:szCs w:val="18"/>
        </w:rPr>
      </w:pPr>
      <w:del w:id="595" w:author="whu" w:date="2011-06-22T08:41: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120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Calculu</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line="250" w:lineRule="auto"/>
        <w:ind w:left="270" w:right="129" w:firstLine="0"/>
        <w:rPr>
          <w:del w:id="596" w:author="whu" w:date="2011-06-22T08:41:00Z"/>
          <w:rFonts w:ascii="Times New Roman" w:hAnsi="Times New Roman"/>
          <w:color w:val="000000"/>
          <w:sz w:val="18"/>
          <w:szCs w:val="18"/>
        </w:rPr>
      </w:pPr>
      <w:del w:id="597" w:author="whu" w:date="2011-06-22T08:41: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24</w:delText>
        </w:r>
        <w:r w:rsidDel="002C5A9D">
          <w:rPr>
            <w:rFonts w:ascii="Times New Roman" w:hAnsi="Times New Roman"/>
            <w:color w:val="191919"/>
            <w:spacing w:val="-8"/>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Basi</w:delText>
        </w:r>
        <w:r w:rsidDel="002C5A9D">
          <w:rPr>
            <w:rFonts w:ascii="Times New Roman" w:hAnsi="Times New Roman"/>
            <w:color w:val="191919"/>
            <w:sz w:val="18"/>
            <w:szCs w:val="18"/>
          </w:rPr>
          <w:delText>c</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Statistic</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 xml:space="preserve">3 </w:delText>
        </w:r>
      </w:del>
    </w:p>
    <w:p w:rsidR="00152F3B" w:rsidDel="002C5A9D" w:rsidRDefault="00152F3B" w:rsidP="00152F3B">
      <w:pPr>
        <w:widowControl w:val="0"/>
        <w:tabs>
          <w:tab w:val="left" w:pos="1350"/>
          <w:tab w:val="left" w:pos="2430"/>
          <w:tab w:val="left" w:pos="9900"/>
        </w:tabs>
        <w:autoSpaceDE w:val="0"/>
        <w:autoSpaceDN w:val="0"/>
        <w:adjustRightInd w:val="0"/>
        <w:spacing w:after="0"/>
        <w:ind w:left="270" w:firstLine="0"/>
        <w:rPr>
          <w:del w:id="598" w:author="whu" w:date="2011-06-22T08:41:00Z"/>
          <w:rFonts w:ascii="Times New Roman" w:hAnsi="Times New Roman"/>
          <w:color w:val="000000"/>
          <w:sz w:val="18"/>
          <w:szCs w:val="18"/>
        </w:rPr>
      </w:pPr>
      <w:del w:id="599" w:author="whu" w:date="2011-06-22T08:41:00Z">
        <w:r w:rsidDel="002C5A9D">
          <w:rPr>
            <w:rFonts w:ascii="Times New Roman" w:hAnsi="Times New Roman"/>
            <w:color w:val="191919"/>
            <w:spacing w:val="-1"/>
            <w:sz w:val="18"/>
            <w:szCs w:val="18"/>
          </w:rPr>
          <w:delText>CSC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Computer</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600" w:author="whu" w:date="2011-06-22T08:41:00Z"/>
          <w:rFonts w:ascii="Times New Roman" w:hAnsi="Times New Roman"/>
          <w:color w:val="000000"/>
          <w:sz w:val="18"/>
          <w:szCs w:val="18"/>
        </w:rPr>
      </w:pPr>
      <w:del w:id="601" w:author="whu" w:date="2011-06-22T08:41: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210</w:delText>
        </w:r>
        <w:r w:rsidDel="002C5A9D">
          <w:rPr>
            <w:rFonts w:ascii="Times New Roman" w:hAnsi="Times New Roman"/>
            <w:color w:val="191919"/>
            <w:sz w:val="18"/>
            <w:szCs w:val="18"/>
          </w:rPr>
          <w:delText>0</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Compute</w:delText>
        </w:r>
        <w:r w:rsidDel="002C5A9D">
          <w:rPr>
            <w:rFonts w:ascii="Times New Roman" w:hAnsi="Times New Roman"/>
            <w:color w:val="191919"/>
            <w:sz w:val="18"/>
            <w:szCs w:val="18"/>
          </w:rPr>
          <w:delText>r</w:delText>
        </w:r>
        <w:r w:rsidDel="002C5A9D">
          <w:rPr>
            <w:rFonts w:ascii="Times New Roman" w:hAnsi="Times New Roman"/>
            <w:color w:val="191919"/>
            <w:spacing w:val="-12"/>
            <w:sz w:val="18"/>
            <w:szCs w:val="18"/>
          </w:rPr>
          <w:delText xml:space="preserve"> </w:delText>
        </w:r>
        <w:r w:rsidDel="002C5A9D">
          <w:rPr>
            <w:rFonts w:ascii="Times New Roman" w:hAnsi="Times New Roman"/>
            <w:color w:val="191919"/>
            <w:spacing w:val="-1"/>
            <w:sz w:val="18"/>
            <w:szCs w:val="18"/>
          </w:rPr>
          <w:delText>Application</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602" w:author="whu" w:date="2011-06-22T08:41:00Z"/>
          <w:rFonts w:ascii="Times New Roman" w:hAnsi="Times New Roman"/>
          <w:color w:val="000000"/>
          <w:sz w:val="18"/>
          <w:szCs w:val="18"/>
        </w:rPr>
      </w:pPr>
      <w:del w:id="603" w:author="whu" w:date="2011-06-22T08:41: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12</w:delText>
        </w:r>
        <w:r w:rsidDel="002C5A9D">
          <w:rPr>
            <w:rFonts w:ascii="Times New Roman" w:hAnsi="Times New Roman"/>
            <w:color w:val="191919"/>
            <w:spacing w:val="-8"/>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Calculu</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(fo</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M</w:delText>
        </w:r>
        <w:r w:rsidDel="002C5A9D">
          <w:rPr>
            <w:rFonts w:ascii="Times New Roman" w:hAnsi="Times New Roman"/>
            <w:color w:val="191919"/>
            <w:sz w:val="18"/>
            <w:szCs w:val="18"/>
          </w:rPr>
          <w:delText>G</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w/Mat</w:delText>
        </w:r>
        <w:r w:rsidDel="002C5A9D">
          <w:rPr>
            <w:rFonts w:ascii="Times New Roman" w:hAnsi="Times New Roman"/>
            <w:color w:val="191919"/>
            <w:sz w:val="18"/>
            <w:szCs w:val="18"/>
          </w:rPr>
          <w:delText>h</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Concentration</w:delText>
        </w:r>
        <w:r w:rsidDel="002C5A9D">
          <w:rPr>
            <w:rFonts w:ascii="Times New Roman" w:hAnsi="Times New Roman"/>
            <w:color w:val="191919"/>
            <w:sz w:val="18"/>
            <w:szCs w:val="18"/>
          </w:rPr>
          <w:delText>)</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604" w:author="whu" w:date="2011-06-22T08:41:00Z"/>
          <w:rFonts w:ascii="Times New Roman" w:hAnsi="Times New Roman"/>
          <w:color w:val="000000"/>
          <w:sz w:val="18"/>
          <w:szCs w:val="18"/>
        </w:rPr>
      </w:pPr>
      <w:del w:id="605" w:author="whu" w:date="2011-06-22T08:41: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221</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Calculu</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RDefault="00152F3B" w:rsidP="00152F3B">
      <w:pPr>
        <w:widowControl w:val="0"/>
        <w:tabs>
          <w:tab w:val="left" w:pos="1350"/>
          <w:tab w:val="left" w:pos="2430"/>
          <w:tab w:val="left" w:pos="9900"/>
        </w:tabs>
        <w:autoSpaceDE w:val="0"/>
        <w:autoSpaceDN w:val="0"/>
        <w:adjustRightInd w:val="0"/>
        <w:spacing w:before="2" w:after="0" w:line="220" w:lineRule="exact"/>
        <w:ind w:left="270" w:firstLine="0"/>
        <w:rPr>
          <w:rFonts w:ascii="Times New Roman" w:hAnsi="Times New Roman"/>
          <w:color w:val="000000"/>
        </w:rPr>
      </w:pPr>
    </w:p>
    <w:p w:rsidR="00152F3B" w:rsidDel="002C5A9D" w:rsidRDefault="00152F3B" w:rsidP="00152F3B">
      <w:pPr>
        <w:widowControl w:val="0"/>
        <w:tabs>
          <w:tab w:val="left" w:pos="1350"/>
          <w:tab w:val="left" w:pos="2430"/>
          <w:tab w:val="right" w:pos="9900"/>
        </w:tabs>
        <w:autoSpaceDE w:val="0"/>
        <w:autoSpaceDN w:val="0"/>
        <w:adjustRightInd w:val="0"/>
        <w:spacing w:after="0"/>
        <w:ind w:left="270" w:firstLine="0"/>
        <w:rPr>
          <w:del w:id="606" w:author="whu" w:date="2011-06-22T08:42:00Z"/>
          <w:rFonts w:ascii="Times New Roman" w:hAnsi="Times New Roman"/>
          <w:color w:val="000000"/>
          <w:sz w:val="18"/>
          <w:szCs w:val="18"/>
        </w:rPr>
      </w:pPr>
      <w:del w:id="607" w:author="whu" w:date="2011-06-22T08:42: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E</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SOCIA</w:delText>
        </w:r>
        <w:r w:rsidDel="002C5A9D">
          <w:rPr>
            <w:rFonts w:ascii="Times New Roman" w:hAnsi="Times New Roman"/>
            <w:b/>
            <w:bCs/>
            <w:color w:val="191919"/>
            <w:sz w:val="18"/>
            <w:szCs w:val="18"/>
          </w:rPr>
          <w:delText>L</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SCIENC</w:delText>
        </w:r>
        <w:r w:rsidDel="002C5A9D">
          <w:rPr>
            <w:rFonts w:ascii="Times New Roman" w:hAnsi="Times New Roman"/>
            <w:b/>
            <w:bCs/>
            <w:color w:val="191919"/>
            <w:sz w:val="18"/>
            <w:szCs w:val="18"/>
          </w:rPr>
          <w:delText>E</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(1</w:delText>
        </w:r>
        <w:r w:rsidDel="002C5A9D">
          <w:rPr>
            <w:rFonts w:ascii="Times New Roman" w:hAnsi="Times New Roman"/>
            <w:b/>
            <w:bCs/>
            <w:color w:val="191919"/>
            <w:sz w:val="18"/>
            <w:szCs w:val="18"/>
          </w:rPr>
          <w:delText>2</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270" w:type="dxa"/>
        <w:tblLayout w:type="fixed"/>
        <w:tblCellMar>
          <w:left w:w="0" w:type="dxa"/>
          <w:right w:w="0" w:type="dxa"/>
        </w:tblCellMar>
        <w:tblLook w:val="0000"/>
      </w:tblPr>
      <w:tblGrid>
        <w:gridCol w:w="833"/>
        <w:gridCol w:w="1002"/>
        <w:gridCol w:w="5375"/>
        <w:gridCol w:w="2590"/>
      </w:tblGrid>
      <w:tr w:rsidR="00152F3B" w:rsidRPr="007A7452" w:rsidDel="002C5A9D" w:rsidTr="00152F3B">
        <w:trPr>
          <w:trHeight w:hRule="exact" w:val="292"/>
          <w:del w:id="608" w:author="whu" w:date="2011-06-22T08:42:00Z"/>
        </w:trPr>
        <w:tc>
          <w:tcPr>
            <w:tcW w:w="833"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47" w:after="0"/>
              <w:ind w:firstLine="0"/>
              <w:rPr>
                <w:del w:id="609" w:author="whu" w:date="2011-06-22T08:42:00Z"/>
                <w:rFonts w:ascii="Times New Roman" w:hAnsi="Times New Roman"/>
                <w:sz w:val="24"/>
                <w:szCs w:val="24"/>
              </w:rPr>
            </w:pPr>
            <w:del w:id="610" w:author="whu" w:date="2011-06-22T08:42:00Z">
              <w:r w:rsidRPr="007A7452" w:rsidDel="002C5A9D">
                <w:rPr>
                  <w:rFonts w:ascii="Times New Roman" w:hAnsi="Times New Roman"/>
                  <w:color w:val="191919"/>
                  <w:spacing w:val="-1"/>
                  <w:sz w:val="18"/>
                  <w:szCs w:val="18"/>
                </w:rPr>
                <w:delText>POLS</w:delText>
              </w:r>
            </w:del>
          </w:p>
        </w:tc>
        <w:tc>
          <w:tcPr>
            <w:tcW w:w="1002"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47" w:after="0"/>
              <w:ind w:left="270" w:firstLine="0"/>
              <w:rPr>
                <w:del w:id="611" w:author="whu" w:date="2011-06-22T08:42:00Z"/>
                <w:rFonts w:ascii="Times New Roman" w:hAnsi="Times New Roman"/>
                <w:sz w:val="24"/>
                <w:szCs w:val="24"/>
              </w:rPr>
            </w:pPr>
            <w:del w:id="612"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5375"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47" w:after="0"/>
              <w:ind w:left="270" w:firstLine="0"/>
              <w:rPr>
                <w:del w:id="613" w:author="whu" w:date="2011-06-22T08:42:00Z"/>
                <w:rFonts w:ascii="Times New Roman" w:hAnsi="Times New Roman"/>
                <w:sz w:val="24"/>
                <w:szCs w:val="24"/>
              </w:rPr>
            </w:pPr>
            <w:del w:id="614" w:author="whu" w:date="2011-06-22T08:42:00Z">
              <w:r w:rsidRPr="007A7452" w:rsidDel="002C5A9D">
                <w:rPr>
                  <w:rFonts w:ascii="Times New Roman" w:hAnsi="Times New Roman"/>
                  <w:color w:val="191919"/>
                  <w:spacing w:val="-1"/>
                  <w:sz w:val="18"/>
                  <w:szCs w:val="18"/>
                </w:rPr>
                <w:delText>U.S</w:delText>
              </w:r>
              <w:r w:rsidRPr="007A7452" w:rsidDel="002C5A9D">
                <w:rPr>
                  <w:rFonts w:ascii="Times New Roman" w:hAnsi="Times New Roman"/>
                  <w:color w:val="191919"/>
                  <w:sz w:val="18"/>
                  <w:szCs w:val="18"/>
                </w:rPr>
                <w:delText>.</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&amp;</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Geo</w:delText>
              </w:r>
              <w:r w:rsidRPr="007A7452" w:rsidDel="002C5A9D">
                <w:rPr>
                  <w:rFonts w:ascii="Times New Roman" w:hAnsi="Times New Roman"/>
                  <w:color w:val="191919"/>
                  <w:spacing w:val="-4"/>
                  <w:sz w:val="18"/>
                  <w:szCs w:val="18"/>
                </w:rPr>
                <w:delText>r</w:delText>
              </w:r>
              <w:r w:rsidRPr="007A7452" w:rsidDel="002C5A9D">
                <w:rPr>
                  <w:rFonts w:ascii="Times New Roman" w:hAnsi="Times New Roman"/>
                  <w:color w:val="191919"/>
                  <w:spacing w:val="-1"/>
                  <w:sz w:val="18"/>
                  <w:szCs w:val="18"/>
                </w:rPr>
                <w:delText>gi</w:delText>
              </w:r>
              <w:r w:rsidRPr="007A7452" w:rsidDel="002C5A9D">
                <w:rPr>
                  <w:rFonts w:ascii="Times New Roman" w:hAnsi="Times New Roman"/>
                  <w:color w:val="191919"/>
                  <w:sz w:val="18"/>
                  <w:szCs w:val="18"/>
                </w:rPr>
                <w:delText>a</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Govt</w:delText>
              </w:r>
              <w:r w:rsidRPr="007A7452" w:rsidDel="002C5A9D">
                <w:rPr>
                  <w:rFonts w:ascii="Times New Roman" w:hAnsi="Times New Roman"/>
                  <w:color w:val="191919"/>
                  <w:sz w:val="18"/>
                  <w:szCs w:val="18"/>
                </w:rPr>
                <w:delText>.</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590"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47" w:after="0"/>
              <w:ind w:left="270" w:right="40" w:firstLine="0"/>
              <w:jc w:val="right"/>
              <w:rPr>
                <w:del w:id="615" w:author="whu" w:date="2011-06-22T08:42:00Z"/>
                <w:rFonts w:ascii="Times New Roman" w:hAnsi="Times New Roman"/>
                <w:sz w:val="24"/>
                <w:szCs w:val="24"/>
              </w:rPr>
            </w:pPr>
            <w:del w:id="616"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747"/>
          <w:del w:id="617" w:author="whu" w:date="2011-06-22T08:42:00Z"/>
        </w:trPr>
        <w:tc>
          <w:tcPr>
            <w:tcW w:w="833"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5" w:after="0"/>
              <w:ind w:firstLine="0"/>
              <w:rPr>
                <w:del w:id="618" w:author="whu" w:date="2011-06-22T08:42:00Z"/>
                <w:rFonts w:ascii="Times New Roman" w:hAnsi="Times New Roman"/>
                <w:sz w:val="24"/>
                <w:szCs w:val="24"/>
              </w:rPr>
            </w:pPr>
            <w:del w:id="619" w:author="whu" w:date="2011-06-22T08:42:00Z">
              <w:r w:rsidRPr="007A7452" w:rsidDel="002C5A9D">
                <w:rPr>
                  <w:rFonts w:ascii="Times New Roman" w:hAnsi="Times New Roman"/>
                  <w:color w:val="191919"/>
                  <w:spacing w:val="-1"/>
                  <w:sz w:val="18"/>
                  <w:szCs w:val="18"/>
                </w:rPr>
                <w:delText>HONR</w:delText>
              </w:r>
            </w:del>
          </w:p>
        </w:tc>
        <w:tc>
          <w:tcPr>
            <w:tcW w:w="1002"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5" w:after="0"/>
              <w:ind w:left="270" w:firstLine="0"/>
              <w:rPr>
                <w:del w:id="620" w:author="whu" w:date="2011-06-22T08:42:00Z"/>
                <w:rFonts w:ascii="Times New Roman" w:hAnsi="Times New Roman"/>
                <w:sz w:val="24"/>
                <w:szCs w:val="24"/>
              </w:rPr>
            </w:pPr>
            <w:del w:id="621"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161</w:delText>
              </w:r>
            </w:del>
          </w:p>
        </w:tc>
        <w:tc>
          <w:tcPr>
            <w:tcW w:w="5375"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5" w:after="0"/>
              <w:ind w:left="270" w:firstLine="0"/>
              <w:rPr>
                <w:del w:id="622" w:author="whu" w:date="2011-06-22T08:42:00Z"/>
                <w:rFonts w:ascii="Times New Roman" w:hAnsi="Times New Roman"/>
                <w:color w:val="000000"/>
                <w:sz w:val="18"/>
                <w:szCs w:val="18"/>
              </w:rPr>
            </w:pPr>
            <w:del w:id="623" w:author="whu" w:date="2011-06-22T08:42: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Govt.</w:delText>
              </w:r>
            </w:del>
          </w:p>
          <w:p w:rsidR="00152F3B" w:rsidRPr="007A7452"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624" w:author="whu" w:date="2011-06-22T08:42:00Z"/>
                <w:rFonts w:ascii="Times New Roman" w:hAnsi="Times New Roman"/>
                <w:color w:val="000000"/>
                <w:sz w:val="18"/>
                <w:szCs w:val="18"/>
              </w:rPr>
            </w:pPr>
            <w:del w:id="625" w:author="whu" w:date="2011-06-22T08:42:00Z">
              <w:r w:rsidRPr="007A7452" w:rsidDel="002C5A9D">
                <w:rPr>
                  <w:rFonts w:ascii="Times New Roman" w:hAnsi="Times New Roman"/>
                  <w:color w:val="191919"/>
                  <w:spacing w:val="-1"/>
                  <w:sz w:val="18"/>
                  <w:szCs w:val="18"/>
                </w:rPr>
                <w:delText>(Optiona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fo</w:delText>
              </w:r>
              <w:r w:rsidRPr="007A7452" w:rsidDel="002C5A9D">
                <w:rPr>
                  <w:rFonts w:ascii="Times New Roman" w:hAnsi="Times New Roman"/>
                  <w:color w:val="191919"/>
                  <w:sz w:val="18"/>
                  <w:szCs w:val="18"/>
                </w:rPr>
                <w:delText>r</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Studen</w:delText>
              </w:r>
              <w:r w:rsidRPr="007A7452" w:rsidDel="002C5A9D">
                <w:rPr>
                  <w:rFonts w:ascii="Times New Roman" w:hAnsi="Times New Roman"/>
                  <w:color w:val="191919"/>
                  <w:sz w:val="18"/>
                  <w:szCs w:val="18"/>
                </w:rPr>
                <w:delText>t</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Only)</w:delText>
              </w:r>
            </w:del>
          </w:p>
          <w:p w:rsidR="00152F3B" w:rsidRPr="007A7452"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626" w:author="whu" w:date="2011-06-22T08:42:00Z"/>
                <w:rFonts w:ascii="Times New Roman" w:hAnsi="Times New Roman"/>
                <w:sz w:val="24"/>
                <w:szCs w:val="24"/>
              </w:rPr>
            </w:pPr>
            <w:del w:id="627" w:author="whu" w:date="2011-06-22T08:42:00Z">
              <w:r w:rsidRPr="007A7452" w:rsidDel="002C5A9D">
                <w:rPr>
                  <w:rFonts w:ascii="Times New Roman" w:hAnsi="Times New Roman"/>
                  <w:color w:val="191919"/>
                  <w:spacing w:val="-1"/>
                  <w:sz w:val="18"/>
                  <w:szCs w:val="18"/>
                </w:rPr>
                <w:delText>cours</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an</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othe</w:delText>
              </w:r>
              <w:r w:rsidRPr="007A7452" w:rsidDel="002C5A9D">
                <w:rPr>
                  <w:rFonts w:ascii="Times New Roman" w:hAnsi="Times New Roman"/>
                  <w:color w:val="191919"/>
                  <w:sz w:val="18"/>
                  <w:szCs w:val="18"/>
                </w:rPr>
                <w:delText>r</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courses</w:delText>
              </w:r>
            </w:del>
          </w:p>
        </w:tc>
        <w:tc>
          <w:tcPr>
            <w:tcW w:w="2590"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5" w:after="0"/>
              <w:ind w:left="270" w:right="40" w:firstLine="0"/>
              <w:jc w:val="right"/>
              <w:rPr>
                <w:del w:id="628" w:author="whu" w:date="2011-06-22T08:42:00Z"/>
                <w:rFonts w:ascii="Times New Roman" w:hAnsi="Times New Roman"/>
                <w:sz w:val="24"/>
                <w:szCs w:val="24"/>
              </w:rPr>
            </w:pPr>
            <w:del w:id="629" w:author="whu" w:date="2011-06-22T08:42:00Z">
              <w:r w:rsidRPr="007A7452" w:rsidDel="002C5A9D">
                <w:rPr>
                  <w:rFonts w:ascii="Times New Roman" w:hAnsi="Times New Roman"/>
                  <w:color w:val="191919"/>
                  <w:sz w:val="18"/>
                  <w:szCs w:val="18"/>
                </w:rPr>
                <w:delText>3</w:delText>
              </w:r>
            </w:del>
          </w:p>
        </w:tc>
      </w:tr>
    </w:tbl>
    <w:p w:rsidR="00152F3B" w:rsidDel="002C5A9D" w:rsidRDefault="00152F3B" w:rsidP="00152F3B">
      <w:pPr>
        <w:widowControl w:val="0"/>
        <w:tabs>
          <w:tab w:val="left" w:pos="1350"/>
          <w:tab w:val="left" w:pos="2430"/>
          <w:tab w:val="left" w:pos="9900"/>
        </w:tabs>
        <w:autoSpaceDE w:val="0"/>
        <w:autoSpaceDN w:val="0"/>
        <w:adjustRightInd w:val="0"/>
        <w:spacing w:before="2" w:after="0" w:line="120" w:lineRule="exact"/>
        <w:ind w:left="270" w:firstLine="0"/>
        <w:rPr>
          <w:del w:id="630" w:author="whu" w:date="2011-06-22T08:42:00Z"/>
          <w:rFonts w:ascii="Times New Roman" w:hAnsi="Times New Roman"/>
          <w:sz w:val="12"/>
          <w:szCs w:val="12"/>
        </w:rPr>
      </w:pPr>
    </w:p>
    <w:p w:rsidR="00152F3B" w:rsidDel="002C5A9D" w:rsidRDefault="00152F3B" w:rsidP="00152F3B">
      <w:pPr>
        <w:widowControl w:val="0"/>
        <w:tabs>
          <w:tab w:val="left" w:pos="1350"/>
          <w:tab w:val="left" w:pos="2430"/>
          <w:tab w:val="left" w:pos="9900"/>
        </w:tabs>
        <w:autoSpaceDE w:val="0"/>
        <w:autoSpaceDN w:val="0"/>
        <w:adjustRightInd w:val="0"/>
        <w:spacing w:after="0"/>
        <w:ind w:left="270" w:firstLine="0"/>
        <w:rPr>
          <w:del w:id="631" w:author="whu" w:date="2011-06-22T08:42:00Z"/>
          <w:rFonts w:ascii="Times New Roman" w:hAnsi="Times New Roman"/>
          <w:color w:val="000000"/>
          <w:sz w:val="18"/>
          <w:szCs w:val="18"/>
        </w:rPr>
      </w:pPr>
      <w:del w:id="632" w:author="whu" w:date="2011-06-22T08:42:00Z">
        <w:r w:rsidDel="002C5A9D">
          <w:rPr>
            <w:rFonts w:ascii="Times New Roman" w:hAnsi="Times New Roman"/>
            <w:b/>
            <w:bCs/>
            <w:color w:val="191919"/>
            <w:spacing w:val="-1"/>
            <w:sz w:val="18"/>
            <w:szCs w:val="18"/>
          </w:rPr>
          <w:delText>ELECTIVE</w:delText>
        </w:r>
        <w:r w:rsidDel="002C5A9D">
          <w:rPr>
            <w:rFonts w:ascii="Times New Roman" w:hAnsi="Times New Roman"/>
            <w:b/>
            <w:bCs/>
            <w:color w:val="191919"/>
            <w:sz w:val="18"/>
            <w:szCs w:val="18"/>
          </w:rPr>
          <w:delText>S</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leas</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on</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HIS</w:delText>
        </w:r>
        <w:r w:rsidDel="002C5A9D">
          <w:rPr>
            <w:rFonts w:ascii="Times New Roman" w:hAnsi="Times New Roman"/>
            <w:b/>
            <w:bCs/>
            <w:color w:val="191919"/>
            <w:spacing w:val="-4"/>
            <w:sz w:val="18"/>
            <w:szCs w:val="18"/>
          </w:rPr>
          <w:delText>T</w:delText>
        </w:r>
        <w:r w:rsidDel="002C5A9D">
          <w:rPr>
            <w:rFonts w:ascii="Times New Roman" w:hAnsi="Times New Roman"/>
            <w:b/>
            <w:bCs/>
            <w:color w:val="191919"/>
            <w:spacing w:val="-1"/>
            <w:sz w:val="18"/>
            <w:szCs w:val="18"/>
          </w:rPr>
          <w:delText>O</w:delText>
        </w:r>
        <w:r w:rsidDel="002C5A9D">
          <w:rPr>
            <w:rFonts w:ascii="Times New Roman" w:hAnsi="Times New Roman"/>
            <w:b/>
            <w:bCs/>
            <w:color w:val="191919"/>
            <w:spacing w:val="-7"/>
            <w:sz w:val="18"/>
            <w:szCs w:val="18"/>
          </w:rPr>
          <w:delText>R</w:delText>
        </w:r>
        <w:r w:rsidDel="002C5A9D">
          <w:rPr>
            <w:rFonts w:ascii="Times New Roman" w:hAnsi="Times New Roman"/>
            <w:b/>
            <w:bCs/>
            <w:color w:val="191919"/>
            <w:sz w:val="18"/>
            <w:szCs w:val="18"/>
          </w:rPr>
          <w:delText>Y</w:delText>
        </w:r>
      </w:del>
    </w:p>
    <w:tbl>
      <w:tblPr>
        <w:tblW w:w="0" w:type="auto"/>
        <w:tblInd w:w="270" w:type="dxa"/>
        <w:tblLayout w:type="fixed"/>
        <w:tblCellMar>
          <w:left w:w="0" w:type="dxa"/>
          <w:right w:w="0" w:type="dxa"/>
        </w:tblCellMar>
        <w:tblLook w:val="0000"/>
      </w:tblPr>
      <w:tblGrid>
        <w:gridCol w:w="823"/>
        <w:gridCol w:w="1015"/>
        <w:gridCol w:w="4710"/>
        <w:gridCol w:w="3252"/>
      </w:tblGrid>
      <w:tr w:rsidR="00152F3B" w:rsidRPr="007A7452" w:rsidDel="002C5A9D" w:rsidTr="00152F3B">
        <w:trPr>
          <w:trHeight w:hRule="exact" w:val="237"/>
          <w:del w:id="633" w:author="whu" w:date="2011-06-22T08:42:00Z"/>
        </w:trPr>
        <w:tc>
          <w:tcPr>
            <w:tcW w:w="823"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9" w:after="0"/>
              <w:ind w:firstLine="0"/>
              <w:rPr>
                <w:del w:id="634" w:author="whu" w:date="2011-06-22T08:42:00Z"/>
                <w:rFonts w:ascii="Times New Roman" w:hAnsi="Times New Roman"/>
                <w:sz w:val="24"/>
                <w:szCs w:val="24"/>
              </w:rPr>
            </w:pPr>
            <w:del w:id="635" w:author="whu" w:date="2011-06-22T08:42:00Z">
              <w:r w:rsidRPr="007A7452" w:rsidDel="002C5A9D">
                <w:rPr>
                  <w:rFonts w:ascii="Times New Roman" w:hAnsi="Times New Roman"/>
                  <w:color w:val="191919"/>
                  <w:spacing w:val="-1"/>
                  <w:sz w:val="18"/>
                  <w:szCs w:val="18"/>
                </w:rPr>
                <w:delText>ECON</w:delText>
              </w:r>
            </w:del>
          </w:p>
        </w:tc>
        <w:tc>
          <w:tcPr>
            <w:tcW w:w="1015"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636" w:author="whu" w:date="2011-06-22T08:42:00Z"/>
                <w:rFonts w:ascii="Times New Roman" w:hAnsi="Times New Roman"/>
                <w:sz w:val="24"/>
                <w:szCs w:val="24"/>
              </w:rPr>
            </w:pPr>
            <w:del w:id="637" w:author="whu" w:date="2011-06-22T08:42:00Z">
              <w:r w:rsidRPr="007A7452" w:rsidDel="002C5A9D">
                <w:rPr>
                  <w:rFonts w:ascii="Times New Roman" w:hAnsi="Times New Roman"/>
                  <w:color w:val="191919"/>
                  <w:spacing w:val="-1"/>
                  <w:sz w:val="18"/>
                  <w:szCs w:val="18"/>
                </w:rPr>
                <w:delText>2105</w:delText>
              </w:r>
            </w:del>
          </w:p>
        </w:tc>
        <w:tc>
          <w:tcPr>
            <w:tcW w:w="4710"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9" w:after="0"/>
              <w:ind w:left="270" w:firstLine="0"/>
              <w:rPr>
                <w:del w:id="638" w:author="whu" w:date="2011-06-22T08:42:00Z"/>
                <w:rFonts w:ascii="Times New Roman" w:hAnsi="Times New Roman"/>
                <w:sz w:val="24"/>
                <w:szCs w:val="24"/>
              </w:rPr>
            </w:pPr>
            <w:del w:id="639" w:author="whu" w:date="2011-06-22T08:42:00Z">
              <w:r w:rsidRPr="007A7452" w:rsidDel="002C5A9D">
                <w:rPr>
                  <w:rFonts w:ascii="Times New Roman" w:hAnsi="Times New Roman"/>
                  <w:color w:val="191919"/>
                  <w:spacing w:val="-1"/>
                  <w:sz w:val="18"/>
                  <w:szCs w:val="18"/>
                </w:rPr>
                <w:delText>Macroeconomics</w:delText>
              </w:r>
            </w:del>
          </w:p>
        </w:tc>
        <w:tc>
          <w:tcPr>
            <w:tcW w:w="3252"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before="9" w:after="0"/>
              <w:ind w:left="270" w:right="40" w:firstLine="0"/>
              <w:jc w:val="right"/>
              <w:rPr>
                <w:del w:id="640" w:author="whu" w:date="2011-06-22T08:42:00Z"/>
                <w:rFonts w:ascii="Times New Roman" w:hAnsi="Times New Roman"/>
                <w:sz w:val="24"/>
                <w:szCs w:val="24"/>
              </w:rPr>
            </w:pPr>
            <w:del w:id="641"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642" w:author="whu" w:date="2011-06-22T08:42:00Z"/>
        </w:trPr>
        <w:tc>
          <w:tcPr>
            <w:tcW w:w="823"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after="0" w:line="195" w:lineRule="exact"/>
              <w:ind w:firstLine="0"/>
              <w:rPr>
                <w:del w:id="643" w:author="whu" w:date="2011-06-22T08:42:00Z"/>
                <w:rFonts w:ascii="Times New Roman" w:hAnsi="Times New Roman"/>
                <w:sz w:val="24"/>
                <w:szCs w:val="24"/>
              </w:rPr>
            </w:pPr>
            <w:del w:id="644" w:author="whu" w:date="2011-06-22T08:42:00Z">
              <w:r w:rsidRPr="007A7452" w:rsidDel="002C5A9D">
                <w:rPr>
                  <w:rFonts w:ascii="Times New Roman" w:hAnsi="Times New Roman"/>
                  <w:color w:val="191919"/>
                  <w:spacing w:val="-1"/>
                  <w:sz w:val="18"/>
                  <w:szCs w:val="18"/>
                </w:rPr>
                <w:delText>ECON</w:delText>
              </w:r>
            </w:del>
          </w:p>
        </w:tc>
        <w:tc>
          <w:tcPr>
            <w:tcW w:w="1015"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after="0" w:line="195" w:lineRule="exact"/>
              <w:ind w:left="270" w:firstLine="0"/>
              <w:rPr>
                <w:del w:id="645" w:author="whu" w:date="2011-06-22T08:42:00Z"/>
                <w:rFonts w:ascii="Times New Roman" w:hAnsi="Times New Roman"/>
                <w:sz w:val="24"/>
                <w:szCs w:val="24"/>
              </w:rPr>
            </w:pPr>
            <w:del w:id="646" w:author="whu" w:date="2011-06-22T08:42:00Z">
              <w:r w:rsidRPr="007A7452" w:rsidDel="002C5A9D">
                <w:rPr>
                  <w:rFonts w:ascii="Times New Roman" w:hAnsi="Times New Roman"/>
                  <w:color w:val="191919"/>
                  <w:spacing w:val="-1"/>
                  <w:sz w:val="18"/>
                  <w:szCs w:val="18"/>
                </w:rPr>
                <w:delText>2106</w:delText>
              </w:r>
            </w:del>
          </w:p>
        </w:tc>
        <w:tc>
          <w:tcPr>
            <w:tcW w:w="4710"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after="0" w:line="195" w:lineRule="exact"/>
              <w:ind w:left="270" w:firstLine="0"/>
              <w:rPr>
                <w:del w:id="647" w:author="whu" w:date="2011-06-22T08:42:00Z"/>
                <w:rFonts w:ascii="Times New Roman" w:hAnsi="Times New Roman"/>
                <w:sz w:val="24"/>
                <w:szCs w:val="24"/>
              </w:rPr>
            </w:pPr>
            <w:del w:id="648" w:author="whu" w:date="2011-06-22T08:42:00Z">
              <w:r w:rsidRPr="007A7452" w:rsidDel="002C5A9D">
                <w:rPr>
                  <w:rFonts w:ascii="Times New Roman" w:hAnsi="Times New Roman"/>
                  <w:color w:val="191919"/>
                  <w:spacing w:val="-1"/>
                  <w:sz w:val="18"/>
                  <w:szCs w:val="18"/>
                </w:rPr>
                <w:delText>Microeconomics</w:delText>
              </w:r>
            </w:del>
          </w:p>
        </w:tc>
        <w:tc>
          <w:tcPr>
            <w:tcW w:w="3252" w:type="dxa"/>
            <w:tcBorders>
              <w:top w:val="nil"/>
              <w:left w:val="nil"/>
              <w:bottom w:val="nil"/>
              <w:right w:val="nil"/>
            </w:tcBorders>
          </w:tcPr>
          <w:p w:rsidR="00152F3B" w:rsidRPr="007A7452" w:rsidDel="002C5A9D" w:rsidRDefault="00152F3B" w:rsidP="00152F3B">
            <w:pPr>
              <w:widowControl w:val="0"/>
              <w:tabs>
                <w:tab w:val="left" w:pos="1350"/>
                <w:tab w:val="left" w:pos="2430"/>
                <w:tab w:val="left" w:pos="9900"/>
              </w:tabs>
              <w:autoSpaceDE w:val="0"/>
              <w:autoSpaceDN w:val="0"/>
              <w:adjustRightInd w:val="0"/>
              <w:spacing w:after="0" w:line="195" w:lineRule="exact"/>
              <w:ind w:left="270" w:right="40" w:firstLine="0"/>
              <w:jc w:val="right"/>
              <w:rPr>
                <w:del w:id="649" w:author="whu" w:date="2011-06-22T08:42:00Z"/>
                <w:rFonts w:ascii="Times New Roman" w:hAnsi="Times New Roman"/>
                <w:sz w:val="24"/>
                <w:szCs w:val="24"/>
              </w:rPr>
            </w:pPr>
            <w:del w:id="650" w:author="whu" w:date="2011-06-22T08:42:00Z">
              <w:r w:rsidRPr="007A7452" w:rsidDel="002C5A9D">
                <w:rPr>
                  <w:rFonts w:ascii="Times New Roman" w:hAnsi="Times New Roman"/>
                  <w:color w:val="191919"/>
                  <w:sz w:val="18"/>
                  <w:szCs w:val="18"/>
                </w:rPr>
                <w:delText>3</w:delText>
              </w:r>
            </w:del>
          </w:p>
        </w:tc>
      </w:tr>
    </w:tbl>
    <w:p w:rsidR="00152F3B" w:rsidDel="002C5A9D" w:rsidRDefault="00152F3B" w:rsidP="00152F3B">
      <w:pPr>
        <w:widowControl w:val="0"/>
        <w:autoSpaceDE w:val="0"/>
        <w:autoSpaceDN w:val="0"/>
        <w:adjustRightInd w:val="0"/>
        <w:spacing w:before="20" w:after="0"/>
        <w:ind w:left="180" w:firstLine="0"/>
        <w:rPr>
          <w:del w:id="651" w:author="whu" w:date="2011-06-22T08:42:00Z"/>
          <w:rFonts w:ascii="Times New Roman" w:hAnsi="Times New Roman"/>
          <w:b/>
          <w:bCs/>
          <w:color w:val="191919"/>
          <w:spacing w:val="-1"/>
          <w:sz w:val="24"/>
          <w:szCs w:val="24"/>
        </w:rPr>
      </w:pPr>
    </w:p>
    <w:p w:rsidR="00152F3B" w:rsidDel="002C5A9D" w:rsidRDefault="00152F3B" w:rsidP="00152F3B">
      <w:pPr>
        <w:widowControl w:val="0"/>
        <w:autoSpaceDE w:val="0"/>
        <w:autoSpaceDN w:val="0"/>
        <w:adjustRightInd w:val="0"/>
        <w:spacing w:before="20" w:after="0"/>
        <w:ind w:left="180" w:firstLine="0"/>
        <w:rPr>
          <w:del w:id="652" w:author="whu" w:date="2011-06-22T08:42:00Z"/>
          <w:rFonts w:ascii="Times New Roman" w:hAnsi="Times New Roman"/>
          <w:b/>
          <w:bCs/>
          <w:color w:val="191919"/>
          <w:spacing w:val="-1"/>
          <w:sz w:val="24"/>
          <w:szCs w:val="24"/>
        </w:rPr>
      </w:pPr>
    </w:p>
    <w:p w:rsidR="00152F3B" w:rsidDel="002C5A9D" w:rsidRDefault="00152F3B" w:rsidP="00152F3B">
      <w:pPr>
        <w:widowControl w:val="0"/>
        <w:autoSpaceDE w:val="0"/>
        <w:autoSpaceDN w:val="0"/>
        <w:adjustRightInd w:val="0"/>
        <w:spacing w:before="20" w:after="0"/>
        <w:ind w:left="180" w:firstLine="0"/>
        <w:rPr>
          <w:del w:id="653" w:author="whu" w:date="2011-06-22T08:42:00Z"/>
          <w:rFonts w:ascii="Times New Roman" w:hAnsi="Times New Roman"/>
          <w:b/>
          <w:bCs/>
          <w:color w:val="191919"/>
          <w:spacing w:val="-1"/>
          <w:sz w:val="24"/>
          <w:szCs w:val="24"/>
        </w:rPr>
      </w:pPr>
    </w:p>
    <w:p w:rsidR="00152F3B" w:rsidDel="002C5A9D" w:rsidRDefault="00152F3B" w:rsidP="00152F3B">
      <w:pPr>
        <w:widowControl w:val="0"/>
        <w:tabs>
          <w:tab w:val="left" w:pos="1200"/>
          <w:tab w:val="left" w:pos="2280"/>
          <w:tab w:val="left" w:pos="9760"/>
        </w:tabs>
        <w:autoSpaceDE w:val="0"/>
        <w:autoSpaceDN w:val="0"/>
        <w:adjustRightInd w:val="0"/>
        <w:spacing w:before="30" w:after="0"/>
        <w:ind w:left="180" w:firstLine="0"/>
        <w:rPr>
          <w:del w:id="654" w:author="whu" w:date="2011-06-22T08:42:00Z"/>
          <w:rFonts w:ascii="Times New Roman" w:hAnsi="Times New Roman"/>
          <w:color w:val="000000"/>
          <w:sz w:val="18"/>
          <w:szCs w:val="18"/>
        </w:rPr>
      </w:pPr>
      <w:del w:id="655" w:author="whu" w:date="2011-06-22T08:42:00Z">
        <w:r w:rsidDel="002C5A9D">
          <w:rPr>
            <w:rFonts w:ascii="Times New Roman" w:hAnsi="Times New Roman"/>
            <w:color w:val="191919"/>
            <w:spacing w:val="-1"/>
            <w:sz w:val="18"/>
            <w:szCs w:val="18"/>
          </w:rPr>
          <w:delText>ECO</w:delText>
        </w:r>
        <w:r w:rsidDel="002C5A9D">
          <w:rPr>
            <w:rFonts w:ascii="Times New Roman" w:hAnsi="Times New Roman"/>
            <w:color w:val="191919"/>
            <w:sz w:val="18"/>
            <w:szCs w:val="18"/>
          </w:rPr>
          <w:delText>N</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220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Economic</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fo</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So</w:delText>
        </w:r>
        <w:r w:rsidDel="002C5A9D">
          <w:rPr>
            <w:rFonts w:ascii="Times New Roman" w:hAnsi="Times New Roman"/>
            <w:color w:val="191919"/>
            <w:sz w:val="18"/>
            <w:szCs w:val="18"/>
          </w:rPr>
          <w:delText>c</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46" w:after="0"/>
        <w:ind w:left="180" w:firstLine="0"/>
        <w:rPr>
          <w:del w:id="656" w:author="whu" w:date="2011-06-22T08:42:00Z"/>
          <w:rFonts w:ascii="Times New Roman" w:hAnsi="Times New Roman"/>
          <w:color w:val="000000"/>
          <w:sz w:val="18"/>
          <w:szCs w:val="18"/>
        </w:rPr>
      </w:pPr>
      <w:del w:id="657" w:author="whu" w:date="2011-06-22T08:42:00Z">
        <w:r w:rsidDel="002C5A9D">
          <w:rPr>
            <w:rFonts w:ascii="Times New Roman" w:hAnsi="Times New Roman"/>
            <w:color w:val="191919"/>
            <w:spacing w:val="-1"/>
            <w:sz w:val="18"/>
            <w:szCs w:val="18"/>
          </w:rPr>
          <w:delText>GEO</w:delText>
        </w:r>
        <w:r w:rsidDel="002C5A9D">
          <w:rPr>
            <w:rFonts w:ascii="Times New Roman" w:hAnsi="Times New Roman"/>
            <w:color w:val="191919"/>
            <w:sz w:val="18"/>
            <w:szCs w:val="18"/>
          </w:rPr>
          <w:delText>G</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Huma</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Geograph</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20"/>
          <w:tab w:val="left" w:pos="2300"/>
          <w:tab w:val="left" w:pos="9760"/>
        </w:tabs>
        <w:autoSpaceDE w:val="0"/>
        <w:autoSpaceDN w:val="0"/>
        <w:adjustRightInd w:val="0"/>
        <w:spacing w:before="43" w:after="0"/>
        <w:ind w:left="180" w:firstLine="0"/>
        <w:rPr>
          <w:del w:id="658" w:author="whu" w:date="2011-06-22T08:42:00Z"/>
          <w:rFonts w:ascii="Times New Roman" w:hAnsi="Times New Roman"/>
          <w:color w:val="000000"/>
          <w:sz w:val="18"/>
          <w:szCs w:val="18"/>
        </w:rPr>
      </w:pPr>
      <w:del w:id="659" w:author="whu" w:date="2011-06-22T08:42:00Z">
        <w:r w:rsidDel="002C5A9D">
          <w:rPr>
            <w:rFonts w:ascii="Times New Roman" w:hAnsi="Times New Roman"/>
            <w:color w:val="191919"/>
            <w:spacing w:val="-1"/>
            <w:sz w:val="18"/>
            <w:szCs w:val="18"/>
          </w:rPr>
          <w:delText>HIS</w:delText>
        </w:r>
        <w:r w:rsidDel="002C5A9D">
          <w:rPr>
            <w:rFonts w:ascii="Times New Roman" w:hAnsi="Times New Roman"/>
            <w:color w:val="191919"/>
            <w:sz w:val="18"/>
            <w:szCs w:val="18"/>
          </w:rPr>
          <w:delText>T</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5"/>
            <w:sz w:val="18"/>
            <w:szCs w:val="18"/>
          </w:rPr>
          <w:delText>W</w:delText>
        </w:r>
        <w:r w:rsidDel="002C5A9D">
          <w:rPr>
            <w:rFonts w:ascii="Times New Roman" w:hAnsi="Times New Roman"/>
            <w:color w:val="191919"/>
            <w:spacing w:val="-1"/>
            <w:sz w:val="18"/>
            <w:szCs w:val="18"/>
          </w:rPr>
          <w:delText>orl</w:delText>
        </w:r>
        <w:r w:rsidDel="002C5A9D">
          <w:rPr>
            <w:rFonts w:ascii="Times New Roman" w:hAnsi="Times New Roman"/>
            <w:color w:val="191919"/>
            <w:sz w:val="18"/>
            <w:szCs w:val="18"/>
          </w:rPr>
          <w:delText>d</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Histor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60" w:author="whu" w:date="2011-06-22T08:42:00Z"/>
          <w:rFonts w:ascii="Times New Roman" w:hAnsi="Times New Roman"/>
          <w:color w:val="000000"/>
          <w:sz w:val="18"/>
          <w:szCs w:val="18"/>
        </w:rPr>
      </w:pPr>
      <w:del w:id="661" w:author="whu" w:date="2011-06-22T08:42:00Z">
        <w:r w:rsidDel="002C5A9D">
          <w:rPr>
            <w:rFonts w:ascii="Times New Roman" w:hAnsi="Times New Roman"/>
            <w:color w:val="191919"/>
            <w:spacing w:val="-1"/>
            <w:sz w:val="18"/>
            <w:szCs w:val="18"/>
          </w:rPr>
          <w:delText>HIS</w:delText>
        </w:r>
        <w:r w:rsidDel="002C5A9D">
          <w:rPr>
            <w:rFonts w:ascii="Times New Roman" w:hAnsi="Times New Roman"/>
            <w:color w:val="191919"/>
            <w:sz w:val="18"/>
            <w:szCs w:val="18"/>
          </w:rPr>
          <w:delText>T</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5"/>
            <w:sz w:val="18"/>
            <w:szCs w:val="18"/>
          </w:rPr>
          <w:delText>W</w:delText>
        </w:r>
        <w:r w:rsidDel="002C5A9D">
          <w:rPr>
            <w:rFonts w:ascii="Times New Roman" w:hAnsi="Times New Roman"/>
            <w:color w:val="191919"/>
            <w:spacing w:val="-1"/>
            <w:sz w:val="18"/>
            <w:szCs w:val="18"/>
          </w:rPr>
          <w:delText>orl</w:delText>
        </w:r>
        <w:r w:rsidDel="002C5A9D">
          <w:rPr>
            <w:rFonts w:ascii="Times New Roman" w:hAnsi="Times New Roman"/>
            <w:color w:val="191919"/>
            <w:sz w:val="18"/>
            <w:szCs w:val="18"/>
          </w:rPr>
          <w:delText>d</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Histor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62" w:author="whu" w:date="2011-06-22T08:42:00Z"/>
          <w:rFonts w:ascii="Times New Roman" w:hAnsi="Times New Roman"/>
          <w:color w:val="000000"/>
          <w:sz w:val="18"/>
          <w:szCs w:val="18"/>
        </w:rPr>
      </w:pPr>
      <w:del w:id="663" w:author="whu" w:date="2011-06-22T08:42:00Z">
        <w:r w:rsidDel="002C5A9D">
          <w:rPr>
            <w:rFonts w:ascii="Times New Roman" w:hAnsi="Times New Roman"/>
            <w:color w:val="191919"/>
            <w:spacing w:val="-1"/>
            <w:sz w:val="18"/>
            <w:szCs w:val="18"/>
          </w:rPr>
          <w:delText>HIS</w:delText>
        </w:r>
        <w:r w:rsidDel="002C5A9D">
          <w:rPr>
            <w:rFonts w:ascii="Times New Roman" w:hAnsi="Times New Roman"/>
            <w:color w:val="191919"/>
            <w:sz w:val="18"/>
            <w:szCs w:val="18"/>
          </w:rPr>
          <w:delText>T</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w:delText>
        </w:r>
        <w:r w:rsidDel="002C5A9D">
          <w:rPr>
            <w:rFonts w:ascii="Times New Roman" w:hAnsi="Times New Roman"/>
            <w:color w:val="191919"/>
            <w:spacing w:val="-8"/>
            <w:sz w:val="18"/>
            <w:szCs w:val="18"/>
          </w:rPr>
          <w:delText>11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12"/>
            <w:sz w:val="18"/>
            <w:szCs w:val="18"/>
          </w:rPr>
          <w:delText xml:space="preserve"> </w:delText>
        </w:r>
        <w:r w:rsidDel="002C5A9D">
          <w:rPr>
            <w:rFonts w:ascii="Times New Roman" w:hAnsi="Times New Roman"/>
            <w:color w:val="191919"/>
            <w:spacing w:val="-1"/>
            <w:sz w:val="18"/>
            <w:szCs w:val="18"/>
          </w:rPr>
          <w:delText>America</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Histor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64" w:author="whu" w:date="2011-06-22T08:42:00Z"/>
          <w:rFonts w:ascii="Times New Roman" w:hAnsi="Times New Roman"/>
          <w:color w:val="000000"/>
          <w:sz w:val="18"/>
          <w:szCs w:val="18"/>
        </w:rPr>
      </w:pPr>
      <w:del w:id="665" w:author="whu" w:date="2011-06-22T08:42:00Z">
        <w:r w:rsidDel="002C5A9D">
          <w:rPr>
            <w:rFonts w:ascii="Times New Roman" w:hAnsi="Times New Roman"/>
            <w:color w:val="191919"/>
            <w:spacing w:val="-1"/>
            <w:sz w:val="18"/>
            <w:szCs w:val="18"/>
          </w:rPr>
          <w:delText>HIS</w:delText>
        </w:r>
        <w:r w:rsidDel="002C5A9D">
          <w:rPr>
            <w:rFonts w:ascii="Times New Roman" w:hAnsi="Times New Roman"/>
            <w:color w:val="191919"/>
            <w:sz w:val="18"/>
            <w:szCs w:val="18"/>
          </w:rPr>
          <w:delText>T</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w:delText>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12"/>
            <w:sz w:val="18"/>
            <w:szCs w:val="18"/>
          </w:rPr>
          <w:delText xml:space="preserve"> </w:delText>
        </w:r>
        <w:r w:rsidDel="002C5A9D">
          <w:rPr>
            <w:rFonts w:ascii="Times New Roman" w:hAnsi="Times New Roman"/>
            <w:color w:val="191919"/>
            <w:spacing w:val="-1"/>
            <w:sz w:val="18"/>
            <w:szCs w:val="18"/>
          </w:rPr>
          <w:delText>America</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Histor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66" w:author="whu" w:date="2011-06-22T08:42:00Z"/>
          <w:rFonts w:ascii="Times New Roman" w:hAnsi="Times New Roman"/>
          <w:color w:val="000000"/>
          <w:sz w:val="18"/>
          <w:szCs w:val="18"/>
        </w:rPr>
      </w:pPr>
      <w:del w:id="667" w:author="whu" w:date="2011-06-22T08:42:00Z">
        <w:r w:rsidDel="002C5A9D">
          <w:rPr>
            <w:rFonts w:ascii="Times New Roman" w:hAnsi="Times New Roman"/>
            <w:color w:val="191919"/>
            <w:spacing w:val="-1"/>
            <w:sz w:val="18"/>
            <w:szCs w:val="18"/>
          </w:rPr>
          <w:delText>HIS</w:delText>
        </w:r>
        <w:r w:rsidDel="002C5A9D">
          <w:rPr>
            <w:rFonts w:ascii="Times New Roman" w:hAnsi="Times New Roman"/>
            <w:color w:val="191919"/>
            <w:sz w:val="18"/>
            <w:szCs w:val="18"/>
          </w:rPr>
          <w:delText>T</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w:delText>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w:delText>
        </w:r>
        <w:r w:rsidDel="002C5A9D">
          <w:rPr>
            <w:rFonts w:ascii="Times New Roman" w:hAnsi="Times New Roman"/>
            <w:color w:val="191919"/>
            <w:sz w:val="18"/>
            <w:szCs w:val="18"/>
          </w:rPr>
          <w:delText>3</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Minoritie</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n</w:delText>
        </w:r>
        <w:r w:rsidDel="002C5A9D">
          <w:rPr>
            <w:rFonts w:ascii="Times New Roman" w:hAnsi="Times New Roman"/>
            <w:color w:val="191919"/>
            <w:spacing w:val="-12"/>
            <w:sz w:val="18"/>
            <w:szCs w:val="18"/>
          </w:rPr>
          <w:delText xml:space="preserve"> </w:delText>
        </w:r>
        <w:r w:rsidDel="002C5A9D">
          <w:rPr>
            <w:rFonts w:ascii="Times New Roman" w:hAnsi="Times New Roman"/>
            <w:color w:val="191919"/>
            <w:spacing w:val="-1"/>
            <w:sz w:val="18"/>
            <w:szCs w:val="18"/>
          </w:rPr>
          <w:delText>Americ</w:delText>
        </w:r>
        <w:r w:rsidDel="002C5A9D">
          <w:rPr>
            <w:rFonts w:ascii="Times New Roman" w:hAnsi="Times New Roman"/>
            <w:color w:val="191919"/>
            <w:sz w:val="18"/>
            <w:szCs w:val="18"/>
          </w:rPr>
          <w:delText>a</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68" w:author="whu" w:date="2011-06-22T08:42:00Z"/>
          <w:rFonts w:ascii="Times New Roman" w:hAnsi="Times New Roman"/>
          <w:color w:val="000000"/>
          <w:sz w:val="18"/>
          <w:szCs w:val="18"/>
        </w:rPr>
      </w:pPr>
      <w:del w:id="669" w:author="whu" w:date="2011-06-22T08:42:00Z">
        <w:r w:rsidDel="002C5A9D">
          <w:rPr>
            <w:rFonts w:ascii="Times New Roman" w:hAnsi="Times New Roman"/>
            <w:color w:val="191919"/>
            <w:spacing w:val="-1"/>
            <w:sz w:val="18"/>
            <w:szCs w:val="18"/>
          </w:rPr>
          <w:delText>HON</w:delText>
        </w:r>
        <w:r w:rsidDel="002C5A9D">
          <w:rPr>
            <w:rFonts w:ascii="Times New Roman" w:hAnsi="Times New Roman"/>
            <w:color w:val="191919"/>
            <w:sz w:val="18"/>
            <w:szCs w:val="18"/>
          </w:rPr>
          <w:delText>R</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15</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Honor</w:delText>
        </w:r>
        <w:r w:rsidDel="002C5A9D">
          <w:rPr>
            <w:rFonts w:ascii="Times New Roman" w:hAnsi="Times New Roman"/>
            <w:color w:val="191919"/>
            <w:sz w:val="18"/>
            <w:szCs w:val="18"/>
          </w:rPr>
          <w:delText>s</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5"/>
            <w:sz w:val="18"/>
            <w:szCs w:val="18"/>
          </w:rPr>
          <w:delText>W</w:delText>
        </w:r>
        <w:r w:rsidDel="002C5A9D">
          <w:rPr>
            <w:rFonts w:ascii="Times New Roman" w:hAnsi="Times New Roman"/>
            <w:color w:val="191919"/>
            <w:spacing w:val="-1"/>
            <w:sz w:val="18"/>
            <w:szCs w:val="18"/>
          </w:rPr>
          <w:delText>orl</w:delText>
        </w:r>
        <w:r w:rsidDel="002C5A9D">
          <w:rPr>
            <w:rFonts w:ascii="Times New Roman" w:hAnsi="Times New Roman"/>
            <w:color w:val="191919"/>
            <w:sz w:val="18"/>
            <w:szCs w:val="18"/>
          </w:rPr>
          <w:delText>d</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Histor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70" w:author="whu" w:date="2011-06-22T08:42:00Z"/>
          <w:rFonts w:ascii="Times New Roman" w:hAnsi="Times New Roman"/>
          <w:color w:val="000000"/>
          <w:sz w:val="18"/>
          <w:szCs w:val="18"/>
        </w:rPr>
      </w:pPr>
      <w:del w:id="671" w:author="whu" w:date="2011-06-22T08:42:00Z">
        <w:r w:rsidDel="002C5A9D">
          <w:rPr>
            <w:rFonts w:ascii="Times New Roman" w:hAnsi="Times New Roman"/>
            <w:color w:val="191919"/>
            <w:spacing w:val="-1"/>
            <w:sz w:val="18"/>
            <w:szCs w:val="18"/>
          </w:rPr>
          <w:delText>HON</w:delText>
        </w:r>
        <w:r w:rsidDel="002C5A9D">
          <w:rPr>
            <w:rFonts w:ascii="Times New Roman" w:hAnsi="Times New Roman"/>
            <w:color w:val="191919"/>
            <w:sz w:val="18"/>
            <w:szCs w:val="18"/>
          </w:rPr>
          <w:delText>R</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15</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Honor</w:delText>
        </w:r>
        <w:r w:rsidDel="002C5A9D">
          <w:rPr>
            <w:rFonts w:ascii="Times New Roman" w:hAnsi="Times New Roman"/>
            <w:color w:val="191919"/>
            <w:sz w:val="18"/>
            <w:szCs w:val="18"/>
          </w:rPr>
          <w:delText>s</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5"/>
            <w:sz w:val="18"/>
            <w:szCs w:val="18"/>
          </w:rPr>
          <w:delText>W</w:delText>
        </w:r>
        <w:r w:rsidDel="002C5A9D">
          <w:rPr>
            <w:rFonts w:ascii="Times New Roman" w:hAnsi="Times New Roman"/>
            <w:color w:val="191919"/>
            <w:spacing w:val="-1"/>
            <w:sz w:val="18"/>
            <w:szCs w:val="18"/>
          </w:rPr>
          <w:delText>orl</w:delText>
        </w:r>
        <w:r w:rsidDel="002C5A9D">
          <w:rPr>
            <w:rFonts w:ascii="Times New Roman" w:hAnsi="Times New Roman"/>
            <w:color w:val="191919"/>
            <w:sz w:val="18"/>
            <w:szCs w:val="18"/>
          </w:rPr>
          <w:delText>d</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Histor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72" w:author="whu" w:date="2011-06-22T08:42:00Z"/>
          <w:rFonts w:ascii="Times New Roman" w:hAnsi="Times New Roman"/>
          <w:color w:val="000000"/>
          <w:sz w:val="18"/>
          <w:szCs w:val="18"/>
        </w:rPr>
      </w:pPr>
      <w:del w:id="673" w:author="whu" w:date="2011-06-22T08:42:00Z">
        <w:r w:rsidDel="002C5A9D">
          <w:rPr>
            <w:rFonts w:ascii="Times New Roman" w:hAnsi="Times New Roman"/>
            <w:color w:val="191919"/>
            <w:spacing w:val="-1"/>
            <w:sz w:val="18"/>
            <w:szCs w:val="18"/>
          </w:rPr>
          <w:delText>PHI</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210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Philosoph</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74" w:author="whu" w:date="2011-06-22T08:42:00Z"/>
          <w:rFonts w:ascii="Times New Roman" w:hAnsi="Times New Roman"/>
          <w:color w:val="000000"/>
          <w:sz w:val="18"/>
          <w:szCs w:val="18"/>
        </w:rPr>
      </w:pPr>
      <w:del w:id="675" w:author="whu" w:date="2011-06-22T08:42:00Z">
        <w:r w:rsidDel="002C5A9D">
          <w:rPr>
            <w:rFonts w:ascii="Times New Roman" w:hAnsi="Times New Roman"/>
            <w:color w:val="191919"/>
            <w:spacing w:val="-1"/>
            <w:sz w:val="18"/>
            <w:szCs w:val="18"/>
          </w:rPr>
          <w:delText>POL</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210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Politica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76" w:author="whu" w:date="2011-06-22T08:42:00Z"/>
          <w:rFonts w:ascii="Times New Roman" w:hAnsi="Times New Roman"/>
          <w:color w:val="000000"/>
          <w:sz w:val="18"/>
          <w:szCs w:val="18"/>
        </w:rPr>
      </w:pPr>
      <w:del w:id="677" w:author="whu" w:date="2011-06-22T08:42:00Z">
        <w:r w:rsidDel="002C5A9D">
          <w:rPr>
            <w:rFonts w:ascii="Times New Roman" w:hAnsi="Times New Roman"/>
            <w:color w:val="191919"/>
            <w:spacing w:val="-1"/>
            <w:sz w:val="18"/>
            <w:szCs w:val="18"/>
          </w:rPr>
          <w:delText>POL</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210</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La</w:delText>
        </w:r>
        <w:r w:rsidDel="002C5A9D">
          <w:rPr>
            <w:rFonts w:ascii="Times New Roman" w:hAnsi="Times New Roman"/>
            <w:color w:val="191919"/>
            <w:sz w:val="18"/>
            <w:szCs w:val="18"/>
          </w:rPr>
          <w:delText>w</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340"/>
          <w:tab w:val="left" w:pos="9760"/>
        </w:tabs>
        <w:autoSpaceDE w:val="0"/>
        <w:autoSpaceDN w:val="0"/>
        <w:adjustRightInd w:val="0"/>
        <w:spacing w:before="9" w:after="0"/>
        <w:ind w:left="180" w:firstLine="0"/>
        <w:rPr>
          <w:del w:id="678" w:author="whu" w:date="2011-06-22T08:42:00Z"/>
          <w:rFonts w:ascii="Times New Roman" w:hAnsi="Times New Roman"/>
          <w:color w:val="000000"/>
          <w:sz w:val="18"/>
          <w:szCs w:val="18"/>
        </w:rPr>
      </w:pPr>
      <w:del w:id="679" w:author="whu" w:date="2011-06-22T08:42:00Z">
        <w:r w:rsidDel="002C5A9D">
          <w:rPr>
            <w:rFonts w:ascii="Times New Roman" w:hAnsi="Times New Roman"/>
            <w:color w:val="191919"/>
            <w:spacing w:val="-1"/>
            <w:sz w:val="18"/>
            <w:szCs w:val="18"/>
          </w:rPr>
          <w:delText>PSY</w:delText>
        </w:r>
        <w:r w:rsidDel="002C5A9D">
          <w:rPr>
            <w:rFonts w:ascii="Times New Roman" w:hAnsi="Times New Roman"/>
            <w:color w:val="191919"/>
            <w:sz w:val="18"/>
            <w:szCs w:val="18"/>
          </w:rPr>
          <w:delText>C</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Genera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Psycholog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80" w:author="whu" w:date="2011-06-22T08:42:00Z"/>
          <w:rFonts w:ascii="Times New Roman" w:hAnsi="Times New Roman"/>
          <w:color w:val="000000"/>
          <w:sz w:val="18"/>
          <w:szCs w:val="18"/>
        </w:rPr>
      </w:pPr>
      <w:del w:id="681" w:author="whu" w:date="2011-06-22T08:42:00Z">
        <w:r w:rsidDel="002C5A9D">
          <w:rPr>
            <w:rFonts w:ascii="Times New Roman" w:hAnsi="Times New Roman"/>
            <w:color w:val="191919"/>
            <w:spacing w:val="-1"/>
            <w:sz w:val="18"/>
            <w:szCs w:val="18"/>
          </w:rPr>
          <w:delText>SOC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20</w:delText>
        </w:r>
        <w:r w:rsidDel="002C5A9D">
          <w:rPr>
            <w:rFonts w:ascii="Times New Roman" w:hAnsi="Times New Roman"/>
            <w:color w:val="191919"/>
            <w:spacing w:val="-8"/>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Principle</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Sociolog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80" w:firstLine="0"/>
        <w:rPr>
          <w:del w:id="682" w:author="whu" w:date="2011-06-22T08:42:00Z"/>
          <w:rFonts w:ascii="Times New Roman" w:hAnsi="Times New Roman"/>
          <w:color w:val="000000"/>
          <w:sz w:val="18"/>
          <w:szCs w:val="18"/>
        </w:rPr>
      </w:pPr>
      <w:del w:id="683" w:author="whu" w:date="2011-06-22T08:42:00Z">
        <w:r w:rsidDel="002C5A9D">
          <w:rPr>
            <w:rFonts w:ascii="Times New Roman" w:hAnsi="Times New Roman"/>
            <w:color w:val="191919"/>
            <w:spacing w:val="-1"/>
            <w:sz w:val="18"/>
            <w:szCs w:val="18"/>
          </w:rPr>
          <w:delText>SOC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203</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Introductio</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12"/>
            <w:sz w:val="18"/>
            <w:szCs w:val="18"/>
          </w:rPr>
          <w:delText xml:space="preserve"> </w:delText>
        </w:r>
        <w:r w:rsidDel="002C5A9D">
          <w:rPr>
            <w:rFonts w:ascii="Times New Roman" w:hAnsi="Times New Roman"/>
            <w:color w:val="191919"/>
            <w:spacing w:val="-1"/>
            <w:sz w:val="18"/>
            <w:szCs w:val="18"/>
          </w:rPr>
          <w:delText>Anthropolog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autoSpaceDE w:val="0"/>
        <w:autoSpaceDN w:val="0"/>
        <w:adjustRightInd w:val="0"/>
        <w:spacing w:before="2" w:after="0" w:line="220" w:lineRule="exact"/>
        <w:ind w:left="180" w:firstLine="0"/>
        <w:rPr>
          <w:del w:id="684" w:author="whu" w:date="2011-06-22T08:42:00Z"/>
          <w:rFonts w:ascii="Times New Roman" w:hAnsi="Times New Roman"/>
          <w:color w:val="000000"/>
        </w:rPr>
      </w:pPr>
    </w:p>
    <w:p w:rsidR="00152F3B" w:rsidDel="002C5A9D" w:rsidRDefault="00152F3B" w:rsidP="00152F3B">
      <w:pPr>
        <w:widowControl w:val="0"/>
        <w:tabs>
          <w:tab w:val="left" w:pos="9160"/>
        </w:tabs>
        <w:autoSpaceDE w:val="0"/>
        <w:autoSpaceDN w:val="0"/>
        <w:adjustRightInd w:val="0"/>
        <w:spacing w:after="0"/>
        <w:ind w:left="180" w:firstLine="0"/>
        <w:rPr>
          <w:del w:id="685" w:author="whu" w:date="2011-06-22T08:42:00Z"/>
          <w:rFonts w:ascii="Times New Roman" w:hAnsi="Times New Roman"/>
          <w:color w:val="000000"/>
          <w:sz w:val="18"/>
          <w:szCs w:val="18"/>
        </w:rPr>
      </w:pPr>
      <w:del w:id="686" w:author="whu" w:date="2011-06-22T08:42:00Z">
        <w:r w:rsidDel="002C5A9D">
          <w:rPr>
            <w:rFonts w:ascii="Times New Roman" w:hAnsi="Times New Roman"/>
            <w:b/>
            <w:bCs/>
            <w:color w:val="191919"/>
            <w:spacing w:val="-1"/>
            <w:sz w:val="18"/>
            <w:szCs w:val="18"/>
          </w:rPr>
          <w:delText>ABOV</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TH</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CORE</w:delText>
        </w:r>
        <w:r w:rsidDel="002C5A9D">
          <w:rPr>
            <w:rFonts w:ascii="Times New Roman" w:hAnsi="Times New Roman"/>
            <w:b/>
            <w:bCs/>
            <w:color w:val="191919"/>
            <w:sz w:val="18"/>
            <w:szCs w:val="18"/>
          </w:rPr>
          <w:delText>:</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6</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p w:rsidR="00152F3B" w:rsidDel="002C5A9D" w:rsidRDefault="00152F3B" w:rsidP="00152F3B">
      <w:pPr>
        <w:widowControl w:val="0"/>
        <w:tabs>
          <w:tab w:val="left" w:pos="1200"/>
          <w:tab w:val="left" w:pos="2280"/>
          <w:tab w:val="left" w:pos="9760"/>
        </w:tabs>
        <w:autoSpaceDE w:val="0"/>
        <w:autoSpaceDN w:val="0"/>
        <w:adjustRightInd w:val="0"/>
        <w:spacing w:before="12" w:after="0"/>
        <w:ind w:left="180" w:firstLine="0"/>
        <w:rPr>
          <w:del w:id="687" w:author="whu" w:date="2011-06-22T08:42:00Z"/>
          <w:rFonts w:ascii="Times New Roman" w:hAnsi="Times New Roman"/>
          <w:color w:val="000000"/>
          <w:sz w:val="18"/>
          <w:szCs w:val="18"/>
        </w:rPr>
      </w:pPr>
      <w:del w:id="688" w:author="whu" w:date="2011-06-22T08:42:00Z">
        <w:r w:rsidDel="002C5A9D">
          <w:rPr>
            <w:rFonts w:ascii="Times New Roman" w:hAnsi="Times New Roman"/>
            <w:color w:val="191919"/>
            <w:spacing w:val="-1"/>
            <w:sz w:val="18"/>
            <w:szCs w:val="18"/>
          </w:rPr>
          <w:delText>AS</w:delText>
        </w:r>
        <w:r w:rsidDel="002C5A9D">
          <w:rPr>
            <w:rFonts w:ascii="Times New Roman" w:hAnsi="Times New Roman"/>
            <w:color w:val="191919"/>
            <w:sz w:val="18"/>
            <w:szCs w:val="18"/>
          </w:rPr>
          <w:delText>U</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120</w:delText>
        </w:r>
        <w:r w:rsidDel="002C5A9D">
          <w:rPr>
            <w:rFonts w:ascii="Times New Roman" w:hAnsi="Times New Roman"/>
            <w:color w:val="191919"/>
            <w:sz w:val="18"/>
            <w:szCs w:val="18"/>
          </w:rPr>
          <w:delText>0</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Freshme</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Semina</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&amp;</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Servic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Leadershi</w:delText>
        </w:r>
        <w:r w:rsidDel="002C5A9D">
          <w:rPr>
            <w:rFonts w:ascii="Times New Roman" w:hAnsi="Times New Roman"/>
            <w:color w:val="191919"/>
            <w:sz w:val="18"/>
            <w:szCs w:val="18"/>
          </w:rPr>
          <w:delText>p</w:delText>
        </w:r>
        <w:r w:rsidDel="002C5A9D">
          <w:rPr>
            <w:rFonts w:ascii="Times New Roman" w:hAnsi="Times New Roman"/>
            <w:color w:val="191919"/>
            <w:sz w:val="18"/>
            <w:szCs w:val="18"/>
          </w:rPr>
          <w:tab/>
          <w:delText>3</w:delText>
        </w:r>
      </w:del>
    </w:p>
    <w:p w:rsidR="00152F3B" w:rsidDel="002C5A9D" w:rsidRDefault="00152F3B" w:rsidP="00152F3B">
      <w:pPr>
        <w:widowControl w:val="0"/>
        <w:autoSpaceDE w:val="0"/>
        <w:autoSpaceDN w:val="0"/>
        <w:adjustRightInd w:val="0"/>
        <w:spacing w:before="2" w:after="0" w:line="220" w:lineRule="exact"/>
        <w:ind w:left="180" w:firstLine="0"/>
        <w:rPr>
          <w:del w:id="689" w:author="whu" w:date="2011-06-22T08:42:00Z"/>
          <w:rFonts w:ascii="Times New Roman" w:hAnsi="Times New Roman"/>
          <w:color w:val="000000"/>
        </w:rPr>
      </w:pPr>
    </w:p>
    <w:p w:rsidR="00152F3B" w:rsidDel="002C5A9D" w:rsidRDefault="00152F3B" w:rsidP="00152F3B">
      <w:pPr>
        <w:widowControl w:val="0"/>
        <w:autoSpaceDE w:val="0"/>
        <w:autoSpaceDN w:val="0"/>
        <w:adjustRightInd w:val="0"/>
        <w:spacing w:after="0"/>
        <w:ind w:left="180" w:firstLine="0"/>
        <w:rPr>
          <w:del w:id="690" w:author="whu" w:date="2011-06-22T08:42:00Z"/>
          <w:rFonts w:ascii="Times New Roman" w:hAnsi="Times New Roman"/>
          <w:color w:val="000000"/>
          <w:sz w:val="18"/>
          <w:szCs w:val="18"/>
        </w:rPr>
      </w:pPr>
      <w:del w:id="691" w:author="whu" w:date="2011-06-22T08:42:00Z">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8"/>
            <w:sz w:val="18"/>
            <w:szCs w:val="18"/>
          </w:rPr>
          <w:delText xml:space="preserve"> </w:delText>
        </w:r>
        <w:r w:rsidDel="002C5A9D">
          <w:rPr>
            <w:rFonts w:ascii="Times New Roman" w:hAnsi="Times New Roman"/>
            <w:b/>
            <w:bCs/>
            <w:color w:val="191919"/>
            <w:spacing w:val="-1"/>
            <w:sz w:val="18"/>
            <w:szCs w:val="18"/>
          </w:rPr>
          <w:delText>THREE</w:delText>
        </w:r>
      </w:del>
    </w:p>
    <w:tbl>
      <w:tblPr>
        <w:tblW w:w="0" w:type="auto"/>
        <w:tblInd w:w="100" w:type="dxa"/>
        <w:tblLayout w:type="fixed"/>
        <w:tblCellMar>
          <w:left w:w="0" w:type="dxa"/>
          <w:right w:w="0" w:type="dxa"/>
        </w:tblCellMar>
        <w:tblLook w:val="0000"/>
      </w:tblPr>
      <w:tblGrid>
        <w:gridCol w:w="813"/>
        <w:gridCol w:w="1025"/>
        <w:gridCol w:w="4967"/>
        <w:gridCol w:w="2995"/>
      </w:tblGrid>
      <w:tr w:rsidR="00152F3B" w:rsidRPr="007A7452" w:rsidDel="002C5A9D" w:rsidTr="002B35A3">
        <w:trPr>
          <w:trHeight w:hRule="exact" w:val="237"/>
          <w:del w:id="692"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80" w:firstLine="0"/>
              <w:rPr>
                <w:del w:id="693" w:author="whu" w:date="2011-06-22T08:42:00Z"/>
                <w:rFonts w:ascii="Times New Roman" w:hAnsi="Times New Roman"/>
                <w:sz w:val="24"/>
                <w:szCs w:val="24"/>
              </w:rPr>
            </w:pPr>
            <w:del w:id="694" w:author="whu" w:date="2011-06-22T08:42:00Z">
              <w:r w:rsidRPr="007A7452" w:rsidDel="002C5A9D">
                <w:rPr>
                  <w:rFonts w:ascii="Times New Roman" w:hAnsi="Times New Roman"/>
                  <w:color w:val="191919"/>
                  <w:spacing w:val="-1"/>
                  <w:sz w:val="18"/>
                  <w:szCs w:val="18"/>
                </w:rPr>
                <w:delText>HEDP</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80" w:firstLine="0"/>
              <w:rPr>
                <w:del w:id="695" w:author="whu" w:date="2011-06-22T08:42:00Z"/>
                <w:rFonts w:ascii="Times New Roman" w:hAnsi="Times New Roman"/>
                <w:sz w:val="24"/>
                <w:szCs w:val="24"/>
              </w:rPr>
            </w:pPr>
            <w:del w:id="696" w:author="whu" w:date="2011-06-22T08:42:00Z">
              <w:r w:rsidRPr="007A7452" w:rsidDel="002C5A9D">
                <w:rPr>
                  <w:rFonts w:ascii="Times New Roman" w:hAnsi="Times New Roman"/>
                  <w:color w:val="191919"/>
                  <w:spacing w:val="-1"/>
                  <w:sz w:val="18"/>
                  <w:szCs w:val="18"/>
                </w:rPr>
                <w:delText>1001</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80" w:firstLine="0"/>
              <w:rPr>
                <w:del w:id="697" w:author="whu" w:date="2011-06-22T08:42:00Z"/>
                <w:rFonts w:ascii="Times New Roman" w:hAnsi="Times New Roman"/>
                <w:sz w:val="24"/>
                <w:szCs w:val="24"/>
              </w:rPr>
            </w:pPr>
            <w:del w:id="698" w:author="whu" w:date="2011-06-22T08:42:00Z">
              <w:r w:rsidRPr="007A7452" w:rsidDel="002C5A9D">
                <w:rPr>
                  <w:rFonts w:ascii="Times New Roman" w:hAnsi="Times New Roman"/>
                  <w:color w:val="191919"/>
                  <w:spacing w:val="-1"/>
                  <w:sz w:val="18"/>
                  <w:szCs w:val="18"/>
                </w:rPr>
                <w:delText>Introductio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ellness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80" w:right="40" w:firstLine="0"/>
              <w:jc w:val="right"/>
              <w:rPr>
                <w:del w:id="699" w:author="whu" w:date="2011-06-22T08:42:00Z"/>
                <w:rFonts w:ascii="Times New Roman" w:hAnsi="Times New Roman"/>
                <w:sz w:val="24"/>
                <w:szCs w:val="24"/>
              </w:rPr>
            </w:pPr>
            <w:del w:id="700" w:author="whu" w:date="2011-06-22T08:42: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701"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02" w:author="whu" w:date="2011-06-22T08:42:00Z"/>
                <w:rFonts w:ascii="Times New Roman" w:hAnsi="Times New Roman"/>
                <w:sz w:val="24"/>
                <w:szCs w:val="24"/>
              </w:rPr>
            </w:pPr>
            <w:del w:id="703" w:author="whu" w:date="2011-06-22T08:42: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04" w:author="whu" w:date="2011-06-22T08:42:00Z"/>
                <w:rFonts w:ascii="Times New Roman" w:hAnsi="Times New Roman"/>
                <w:sz w:val="24"/>
                <w:szCs w:val="24"/>
              </w:rPr>
            </w:pPr>
            <w:del w:id="705" w:author="whu" w:date="2011-06-22T08:42:00Z">
              <w:r w:rsidRPr="007A7452" w:rsidDel="002C5A9D">
                <w:rPr>
                  <w:rFonts w:ascii="Times New Roman" w:hAnsi="Times New Roman"/>
                  <w:color w:val="191919"/>
                  <w:spacing w:val="-1"/>
                  <w:sz w:val="18"/>
                  <w:szCs w:val="18"/>
                </w:rPr>
                <w:delText>1001</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06" w:author="whu" w:date="2011-06-22T08:42:00Z"/>
                <w:rFonts w:ascii="Times New Roman" w:hAnsi="Times New Roman"/>
                <w:sz w:val="24"/>
                <w:szCs w:val="24"/>
              </w:rPr>
            </w:pPr>
            <w:del w:id="707" w:author="whu" w:date="2011-06-22T08:42:00Z">
              <w:r w:rsidRPr="007A7452" w:rsidDel="002C5A9D">
                <w:rPr>
                  <w:rFonts w:ascii="Times New Roman" w:hAnsi="Times New Roman"/>
                  <w:color w:val="191919"/>
                  <w:spacing w:val="-13"/>
                  <w:sz w:val="18"/>
                  <w:szCs w:val="18"/>
                </w:rPr>
                <w:delText>T</w:delText>
              </w:r>
              <w:r w:rsidRPr="007A7452" w:rsidDel="002C5A9D">
                <w:rPr>
                  <w:rFonts w:ascii="Times New Roman" w:hAnsi="Times New Roman"/>
                  <w:color w:val="191919"/>
                  <w:spacing w:val="-1"/>
                  <w:sz w:val="18"/>
                  <w:szCs w:val="18"/>
                </w:rPr>
                <w:delText>ea</w:delText>
              </w:r>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Sports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0"/>
              <w:jc w:val="right"/>
              <w:rPr>
                <w:del w:id="708" w:author="whu" w:date="2011-06-22T08:42:00Z"/>
                <w:rFonts w:ascii="Times New Roman" w:hAnsi="Times New Roman"/>
                <w:sz w:val="24"/>
                <w:szCs w:val="24"/>
              </w:rPr>
            </w:pPr>
            <w:del w:id="709" w:author="whu" w:date="2011-06-22T08:42: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710"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11" w:author="whu" w:date="2011-06-22T08:42:00Z"/>
                <w:rFonts w:ascii="Times New Roman" w:hAnsi="Times New Roman"/>
                <w:sz w:val="24"/>
                <w:szCs w:val="24"/>
              </w:rPr>
            </w:pPr>
            <w:del w:id="712" w:author="whu" w:date="2011-06-22T08:42: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13" w:author="whu" w:date="2011-06-22T08:42:00Z"/>
                <w:rFonts w:ascii="Times New Roman" w:hAnsi="Times New Roman"/>
                <w:sz w:val="24"/>
                <w:szCs w:val="24"/>
              </w:rPr>
            </w:pPr>
            <w:del w:id="714" w:author="whu" w:date="2011-06-22T08:42:00Z">
              <w:r w:rsidRPr="007A7452" w:rsidDel="002C5A9D">
                <w:rPr>
                  <w:rFonts w:ascii="Times New Roman" w:hAnsi="Times New Roman"/>
                  <w:color w:val="191919"/>
                  <w:spacing w:val="-1"/>
                  <w:sz w:val="18"/>
                  <w:szCs w:val="18"/>
                </w:rPr>
                <w:delText>1002</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15" w:author="whu" w:date="2011-06-22T08:42:00Z"/>
                <w:rFonts w:ascii="Times New Roman" w:hAnsi="Times New Roman"/>
                <w:sz w:val="24"/>
                <w:szCs w:val="24"/>
              </w:rPr>
            </w:pPr>
            <w:del w:id="716" w:author="whu" w:date="2011-06-22T08:42:00Z">
              <w:r w:rsidRPr="007A7452" w:rsidDel="002C5A9D">
                <w:rPr>
                  <w:rFonts w:ascii="Times New Roman" w:hAnsi="Times New Roman"/>
                  <w:color w:val="191919"/>
                  <w:spacing w:val="-1"/>
                  <w:sz w:val="18"/>
                  <w:szCs w:val="18"/>
                </w:rPr>
                <w:delText>Fitness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0"/>
              <w:jc w:val="right"/>
              <w:rPr>
                <w:del w:id="717" w:author="whu" w:date="2011-06-22T08:42:00Z"/>
                <w:rFonts w:ascii="Times New Roman" w:hAnsi="Times New Roman"/>
                <w:sz w:val="24"/>
                <w:szCs w:val="24"/>
              </w:rPr>
            </w:pPr>
            <w:del w:id="718" w:author="whu" w:date="2011-06-22T08:42: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719"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20" w:author="whu" w:date="2011-06-22T08:42:00Z"/>
                <w:rFonts w:ascii="Times New Roman" w:hAnsi="Times New Roman"/>
                <w:sz w:val="24"/>
                <w:szCs w:val="24"/>
              </w:rPr>
            </w:pPr>
            <w:del w:id="721" w:author="whu" w:date="2011-06-22T08:42: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22" w:author="whu" w:date="2011-06-22T08:42:00Z"/>
                <w:rFonts w:ascii="Times New Roman" w:hAnsi="Times New Roman"/>
                <w:sz w:val="24"/>
                <w:szCs w:val="24"/>
              </w:rPr>
            </w:pPr>
            <w:del w:id="723" w:author="whu" w:date="2011-06-22T08:42:00Z">
              <w:r w:rsidRPr="007A7452" w:rsidDel="002C5A9D">
                <w:rPr>
                  <w:rFonts w:ascii="Times New Roman" w:hAnsi="Times New Roman"/>
                  <w:color w:val="191919"/>
                  <w:spacing w:val="-1"/>
                  <w:sz w:val="18"/>
                  <w:szCs w:val="18"/>
                </w:rPr>
                <w:delText>1003</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24" w:author="whu" w:date="2011-06-22T08:42:00Z"/>
                <w:rFonts w:ascii="Times New Roman" w:hAnsi="Times New Roman"/>
                <w:sz w:val="24"/>
                <w:szCs w:val="24"/>
              </w:rPr>
            </w:pPr>
            <w:del w:id="725" w:author="whu" w:date="2011-06-22T08:42:00Z">
              <w:r w:rsidRPr="007A7452" w:rsidDel="002C5A9D">
                <w:rPr>
                  <w:rFonts w:ascii="Times New Roman" w:hAnsi="Times New Roman"/>
                  <w:color w:val="191919"/>
                  <w:spacing w:val="-1"/>
                  <w:sz w:val="18"/>
                  <w:szCs w:val="18"/>
                </w:rPr>
                <w:delText>Recreationa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0"/>
              <w:jc w:val="right"/>
              <w:rPr>
                <w:del w:id="726" w:author="whu" w:date="2011-06-22T08:42:00Z"/>
                <w:rFonts w:ascii="Times New Roman" w:hAnsi="Times New Roman"/>
                <w:sz w:val="24"/>
                <w:szCs w:val="24"/>
              </w:rPr>
            </w:pPr>
            <w:del w:id="727" w:author="whu" w:date="2011-06-22T08:42: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728"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29" w:author="whu" w:date="2011-06-22T08:42:00Z"/>
                <w:rFonts w:ascii="Times New Roman" w:hAnsi="Times New Roman"/>
                <w:sz w:val="24"/>
                <w:szCs w:val="24"/>
              </w:rPr>
            </w:pPr>
            <w:del w:id="730" w:author="whu" w:date="2011-06-22T08:42: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31" w:author="whu" w:date="2011-06-22T08:42:00Z"/>
                <w:rFonts w:ascii="Times New Roman" w:hAnsi="Times New Roman"/>
                <w:sz w:val="24"/>
                <w:szCs w:val="24"/>
              </w:rPr>
            </w:pPr>
            <w:del w:id="732" w:author="whu" w:date="2011-06-22T08:42:00Z">
              <w:r w:rsidRPr="007A7452" w:rsidDel="002C5A9D">
                <w:rPr>
                  <w:rFonts w:ascii="Times New Roman" w:hAnsi="Times New Roman"/>
                  <w:color w:val="191919"/>
                  <w:spacing w:val="-1"/>
                  <w:sz w:val="18"/>
                  <w:szCs w:val="18"/>
                </w:rPr>
                <w:delText>1004</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33" w:author="whu" w:date="2011-06-22T08:42:00Z"/>
                <w:rFonts w:ascii="Times New Roman" w:hAnsi="Times New Roman"/>
                <w:sz w:val="24"/>
                <w:szCs w:val="24"/>
              </w:rPr>
            </w:pPr>
            <w:del w:id="734" w:author="whu" w:date="2011-06-22T08:42:00Z">
              <w:r w:rsidRPr="007A7452" w:rsidDel="002C5A9D">
                <w:rPr>
                  <w:rFonts w:ascii="Times New Roman" w:hAnsi="Times New Roman"/>
                  <w:color w:val="191919"/>
                  <w:spacing w:val="-1"/>
                  <w:sz w:val="18"/>
                  <w:szCs w:val="18"/>
                </w:rPr>
                <w:delText>Recreationa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0"/>
              <w:jc w:val="right"/>
              <w:rPr>
                <w:del w:id="735" w:author="whu" w:date="2011-06-22T08:42:00Z"/>
                <w:rFonts w:ascii="Times New Roman" w:hAnsi="Times New Roman"/>
                <w:sz w:val="24"/>
                <w:szCs w:val="24"/>
              </w:rPr>
            </w:pPr>
            <w:del w:id="736" w:author="whu" w:date="2011-06-22T08:42: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737"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38" w:author="whu" w:date="2011-06-22T08:42:00Z"/>
                <w:rFonts w:ascii="Times New Roman" w:hAnsi="Times New Roman"/>
                <w:sz w:val="24"/>
                <w:szCs w:val="24"/>
              </w:rPr>
            </w:pPr>
            <w:del w:id="739" w:author="whu" w:date="2011-06-22T08:42: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40" w:author="whu" w:date="2011-06-22T08:42:00Z"/>
                <w:rFonts w:ascii="Times New Roman" w:hAnsi="Times New Roman"/>
                <w:sz w:val="24"/>
                <w:szCs w:val="24"/>
              </w:rPr>
            </w:pPr>
            <w:del w:id="741" w:author="whu" w:date="2011-06-22T08:42:00Z">
              <w:r w:rsidRPr="007A7452" w:rsidDel="002C5A9D">
                <w:rPr>
                  <w:rFonts w:ascii="Times New Roman" w:hAnsi="Times New Roman"/>
                  <w:color w:val="191919"/>
                  <w:spacing w:val="-1"/>
                  <w:sz w:val="18"/>
                  <w:szCs w:val="18"/>
                </w:rPr>
                <w:delText>1005</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42" w:author="whu" w:date="2011-06-22T08:42:00Z"/>
                <w:rFonts w:ascii="Times New Roman" w:hAnsi="Times New Roman"/>
                <w:sz w:val="24"/>
                <w:szCs w:val="24"/>
              </w:rPr>
            </w:pPr>
            <w:del w:id="743" w:author="whu" w:date="2011-06-22T08:42:00Z">
              <w:r w:rsidRPr="007A7452" w:rsidDel="002C5A9D">
                <w:rPr>
                  <w:rFonts w:ascii="Times New Roman" w:hAnsi="Times New Roman"/>
                  <w:color w:val="191919"/>
                  <w:spacing w:val="-1"/>
                  <w:sz w:val="18"/>
                  <w:szCs w:val="18"/>
                </w:rPr>
                <w:delText>Lifetim</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0"/>
              <w:jc w:val="right"/>
              <w:rPr>
                <w:del w:id="744" w:author="whu" w:date="2011-06-22T08:42:00Z"/>
                <w:rFonts w:ascii="Times New Roman" w:hAnsi="Times New Roman"/>
                <w:sz w:val="24"/>
                <w:szCs w:val="24"/>
              </w:rPr>
            </w:pPr>
            <w:del w:id="745" w:author="whu" w:date="2011-06-22T08:42: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16"/>
          <w:del w:id="746"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47" w:author="whu" w:date="2011-06-22T08:42:00Z"/>
                <w:rFonts w:ascii="Times New Roman" w:hAnsi="Times New Roman"/>
                <w:sz w:val="24"/>
                <w:szCs w:val="24"/>
              </w:rPr>
            </w:pPr>
            <w:del w:id="748" w:author="whu" w:date="2011-06-22T08:42: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49" w:author="whu" w:date="2011-06-22T08:42:00Z"/>
                <w:rFonts w:ascii="Times New Roman" w:hAnsi="Times New Roman"/>
                <w:sz w:val="24"/>
                <w:szCs w:val="24"/>
              </w:rPr>
            </w:pPr>
            <w:del w:id="750" w:author="whu" w:date="2011-06-22T08:42:00Z">
              <w:r w:rsidRPr="007A7452" w:rsidDel="002C5A9D">
                <w:rPr>
                  <w:rFonts w:ascii="Times New Roman" w:hAnsi="Times New Roman"/>
                  <w:color w:val="191919"/>
                  <w:spacing w:val="-1"/>
                  <w:sz w:val="18"/>
                  <w:szCs w:val="18"/>
                </w:rPr>
                <w:delText>1006</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51" w:author="whu" w:date="2011-06-22T08:42:00Z"/>
                <w:rFonts w:ascii="Times New Roman" w:hAnsi="Times New Roman"/>
                <w:sz w:val="24"/>
                <w:szCs w:val="24"/>
              </w:rPr>
            </w:pPr>
            <w:del w:id="752" w:author="whu" w:date="2011-06-22T08:42:00Z">
              <w:r w:rsidRPr="007A7452" w:rsidDel="002C5A9D">
                <w:rPr>
                  <w:rFonts w:ascii="Times New Roman" w:hAnsi="Times New Roman"/>
                  <w:color w:val="191919"/>
                  <w:spacing w:val="-1"/>
                  <w:sz w:val="18"/>
                  <w:szCs w:val="18"/>
                </w:rPr>
                <w:delText>Lifetim</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0"/>
              <w:jc w:val="right"/>
              <w:rPr>
                <w:del w:id="753" w:author="whu" w:date="2011-06-22T08:42:00Z"/>
                <w:rFonts w:ascii="Times New Roman" w:hAnsi="Times New Roman"/>
                <w:sz w:val="24"/>
                <w:szCs w:val="24"/>
              </w:rPr>
            </w:pPr>
            <w:del w:id="754" w:author="whu" w:date="2011-06-22T08:42:00Z">
              <w:r w:rsidRPr="007A7452" w:rsidDel="002C5A9D">
                <w:rPr>
                  <w:rFonts w:ascii="Times New Roman" w:hAnsi="Times New Roman"/>
                  <w:color w:val="191919"/>
                  <w:sz w:val="18"/>
                  <w:szCs w:val="18"/>
                </w:rPr>
                <w:delText>1</w:delText>
              </w:r>
            </w:del>
          </w:p>
        </w:tc>
      </w:tr>
      <w:tr w:rsidR="00152F3B" w:rsidRPr="007A7452" w:rsidDel="002C5A9D" w:rsidTr="002B35A3">
        <w:trPr>
          <w:trHeight w:hRule="exact" w:val="298"/>
          <w:del w:id="755" w:author="whu" w:date="2011-06-22T08:42:00Z"/>
        </w:trPr>
        <w:tc>
          <w:tcPr>
            <w:tcW w:w="81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56" w:author="whu" w:date="2011-06-22T08:42:00Z"/>
                <w:rFonts w:ascii="Times New Roman" w:hAnsi="Times New Roman"/>
                <w:sz w:val="24"/>
                <w:szCs w:val="24"/>
              </w:rPr>
            </w:pPr>
            <w:del w:id="757" w:author="whu" w:date="2011-06-22T08:42:00Z">
              <w:r w:rsidRPr="007A7452" w:rsidDel="002C5A9D">
                <w:rPr>
                  <w:rFonts w:ascii="Times New Roman" w:hAnsi="Times New Roman"/>
                  <w:color w:val="191919"/>
                  <w:spacing w:val="-1"/>
                  <w:sz w:val="18"/>
                  <w:szCs w:val="18"/>
                </w:rPr>
                <w:delText>PEDH</w:delText>
              </w:r>
            </w:del>
          </w:p>
        </w:tc>
        <w:tc>
          <w:tcPr>
            <w:tcW w:w="102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58" w:author="whu" w:date="2011-06-22T08:42:00Z"/>
                <w:rFonts w:ascii="Times New Roman" w:hAnsi="Times New Roman"/>
                <w:sz w:val="24"/>
                <w:szCs w:val="24"/>
              </w:rPr>
            </w:pPr>
            <w:del w:id="759" w:author="whu" w:date="2011-06-22T08:42:00Z">
              <w:r w:rsidRPr="007A7452" w:rsidDel="002C5A9D">
                <w:rPr>
                  <w:rFonts w:ascii="Times New Roman" w:hAnsi="Times New Roman"/>
                  <w:color w:val="191919"/>
                  <w:spacing w:val="-1"/>
                  <w:sz w:val="18"/>
                  <w:szCs w:val="18"/>
                </w:rPr>
                <w:delText>1007</w:delText>
              </w:r>
            </w:del>
          </w:p>
        </w:tc>
        <w:tc>
          <w:tcPr>
            <w:tcW w:w="496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0"/>
              <w:rPr>
                <w:del w:id="760" w:author="whu" w:date="2011-06-22T08:42:00Z"/>
                <w:rFonts w:ascii="Times New Roman" w:hAnsi="Times New Roman"/>
                <w:sz w:val="24"/>
                <w:szCs w:val="24"/>
              </w:rPr>
            </w:pPr>
            <w:del w:id="761" w:author="whu" w:date="2011-06-22T08:42:00Z">
              <w:r w:rsidRPr="007A7452" w:rsidDel="002C5A9D">
                <w:rPr>
                  <w:rFonts w:ascii="Times New Roman" w:hAnsi="Times New Roman"/>
                  <w:color w:val="191919"/>
                  <w:spacing w:val="-1"/>
                  <w:sz w:val="18"/>
                  <w:szCs w:val="18"/>
                </w:rPr>
                <w:delText>Aquatics</w:delText>
              </w:r>
            </w:del>
          </w:p>
        </w:tc>
        <w:tc>
          <w:tcPr>
            <w:tcW w:w="299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0"/>
              <w:jc w:val="right"/>
              <w:rPr>
                <w:del w:id="762" w:author="whu" w:date="2011-06-22T08:42:00Z"/>
                <w:rFonts w:ascii="Times New Roman" w:hAnsi="Times New Roman"/>
                <w:sz w:val="24"/>
                <w:szCs w:val="24"/>
              </w:rPr>
            </w:pPr>
            <w:del w:id="763" w:author="whu" w:date="2011-06-22T08:42:00Z">
              <w:r w:rsidRPr="007A7452" w:rsidDel="002C5A9D">
                <w:rPr>
                  <w:rFonts w:ascii="Times New Roman" w:hAnsi="Times New Roman"/>
                  <w:color w:val="191919"/>
                  <w:sz w:val="18"/>
                  <w:szCs w:val="18"/>
                </w:rPr>
                <w:delText>1</w:delText>
              </w:r>
            </w:del>
          </w:p>
        </w:tc>
      </w:tr>
    </w:tbl>
    <w:p w:rsidR="00152F3B" w:rsidRDefault="00152F3B" w:rsidP="00152F3B">
      <w:pPr>
        <w:widowControl w:val="0"/>
        <w:autoSpaceDE w:val="0"/>
        <w:autoSpaceDN w:val="0"/>
        <w:adjustRightInd w:val="0"/>
        <w:spacing w:before="2" w:after="0" w:line="120" w:lineRule="exact"/>
        <w:ind w:left="180" w:firstLine="0"/>
        <w:rPr>
          <w:rFonts w:ascii="Times New Roman" w:hAnsi="Times New Roman"/>
          <w:sz w:val="12"/>
          <w:szCs w:val="12"/>
        </w:rPr>
      </w:pPr>
    </w:p>
    <w:p w:rsidR="00152F3B" w:rsidRDefault="00152F3B" w:rsidP="00152F3B">
      <w:pPr>
        <w:widowControl w:val="0"/>
        <w:tabs>
          <w:tab w:val="left" w:pos="926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1"/>
          <w:sz w:val="18"/>
          <w:szCs w:val="18"/>
        </w:rPr>
        <w:t>ARE</w:t>
      </w:r>
      <w:r>
        <w:rPr>
          <w:rFonts w:ascii="Times New Roman" w:hAnsi="Times New Roman"/>
          <w:b/>
          <w:bCs/>
          <w:color w:val="191919"/>
          <w:sz w:val="18"/>
          <w:szCs w:val="18"/>
        </w:rPr>
        <w:t>A</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F</w:t>
      </w:r>
      <w:r>
        <w:rPr>
          <w:rFonts w:ascii="Times New Roman" w:hAnsi="Times New Roman"/>
          <w:b/>
          <w:bCs/>
          <w:color w:val="191919"/>
          <w:sz w:val="18"/>
          <w:szCs w:val="18"/>
        </w:rPr>
        <w: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P</w:t>
      </w:r>
      <w:r>
        <w:rPr>
          <w:rFonts w:ascii="Times New Roman" w:hAnsi="Times New Roman"/>
          <w:b/>
          <w:bCs/>
          <w:color w:val="191919"/>
          <w:spacing w:val="-4"/>
          <w:sz w:val="18"/>
          <w:szCs w:val="18"/>
        </w:rPr>
        <w:t>r</w:t>
      </w:r>
      <w:r>
        <w:rPr>
          <w:rFonts w:ascii="Times New Roman" w:hAnsi="Times New Roman"/>
          <w:b/>
          <w:bCs/>
          <w:color w:val="191919"/>
          <w:spacing w:val="-1"/>
          <w:sz w:val="18"/>
          <w:szCs w:val="18"/>
        </w:rPr>
        <w:t>ogra</w:t>
      </w:r>
      <w:r>
        <w:rPr>
          <w:rFonts w:ascii="Times New Roman" w:hAnsi="Times New Roman"/>
          <w:b/>
          <w:bCs/>
          <w:color w:val="191919"/>
          <w:sz w:val="18"/>
          <w:szCs w:val="18"/>
        </w:rPr>
        <w:t>m</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Stud</w:t>
      </w:r>
      <w:r>
        <w:rPr>
          <w:rFonts w:ascii="Times New Roman" w:hAnsi="Times New Roman"/>
          <w:b/>
          <w:bCs/>
          <w:color w:val="191919"/>
          <w:sz w:val="18"/>
          <w:szCs w:val="18"/>
        </w:rPr>
        <w:t>y</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Relate</w:t>
      </w:r>
      <w:r>
        <w:rPr>
          <w:rFonts w:ascii="Times New Roman" w:hAnsi="Times New Roman"/>
          <w:b/>
          <w:bCs/>
          <w:color w:val="191919"/>
          <w:sz w:val="18"/>
          <w:szCs w:val="18"/>
        </w:rPr>
        <w:t>d</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8</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hrs)</w:t>
      </w:r>
    </w:p>
    <w:tbl>
      <w:tblPr>
        <w:tblW w:w="0" w:type="auto"/>
        <w:tblInd w:w="100" w:type="dxa"/>
        <w:tblLayout w:type="fixed"/>
        <w:tblCellMar>
          <w:left w:w="0" w:type="dxa"/>
          <w:right w:w="0" w:type="dxa"/>
        </w:tblCellMar>
        <w:tblLook w:val="0000"/>
      </w:tblPr>
      <w:tblGrid>
        <w:gridCol w:w="823"/>
        <w:gridCol w:w="55"/>
        <w:gridCol w:w="960"/>
        <w:gridCol w:w="5574"/>
        <w:gridCol w:w="2388"/>
        <w:tblGridChange w:id="764">
          <w:tblGrid>
            <w:gridCol w:w="208"/>
            <w:gridCol w:w="670"/>
            <w:gridCol w:w="153"/>
            <w:gridCol w:w="55"/>
            <w:gridCol w:w="752"/>
            <w:gridCol w:w="208"/>
            <w:gridCol w:w="5366"/>
            <w:gridCol w:w="208"/>
            <w:gridCol w:w="2180"/>
            <w:gridCol w:w="208"/>
          </w:tblGrid>
        </w:tblGridChange>
      </w:tblGrid>
      <w:tr w:rsidR="00152F3B" w:rsidRPr="007A7452" w:rsidTr="002B35A3">
        <w:trPr>
          <w:trHeight w:hRule="exact" w:val="216"/>
        </w:trPr>
        <w:tc>
          <w:tcPr>
            <w:tcW w:w="878"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Invs</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Crit/Contem</w:t>
            </w:r>
            <w:r w:rsidRPr="007A7452">
              <w:rPr>
                <w:rFonts w:ascii="Times New Roman" w:hAnsi="Times New Roman"/>
                <w:color w:val="191919"/>
                <w:sz w:val="18"/>
                <w:szCs w:val="18"/>
              </w:rPr>
              <w:t>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Issue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w:t>
            </w: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78"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6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2120</w:t>
            </w: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Explor</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Soci/Cu</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Prespe</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w:t>
            </w:r>
            <w:r w:rsidRPr="007A7452">
              <w:rPr>
                <w:rFonts w:ascii="Times New Roman" w:hAnsi="Times New Roman"/>
                <w:color w:val="191919"/>
                <w:sz w:val="18"/>
                <w:szCs w:val="18"/>
              </w:rPr>
              <w:t>v</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w:t>
            </w:r>
            <w:r w:rsidRPr="007A7452">
              <w:rPr>
                <w:rFonts w:ascii="Times New Roman" w:hAnsi="Times New Roman"/>
                <w:color w:val="191919"/>
                <w:sz w:val="18"/>
                <w:szCs w:val="18"/>
              </w:rPr>
              <w:t>u</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Cnt</w:t>
            </w: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875729">
        <w:tblPrEx>
          <w:tblW w:w="0" w:type="auto"/>
          <w:tblInd w:w="100" w:type="dxa"/>
          <w:tblLayout w:type="fixed"/>
          <w:tblCellMar>
            <w:left w:w="0" w:type="dxa"/>
            <w:right w:w="0" w:type="dxa"/>
          </w:tblCellMar>
          <w:tblLook w:val="0000"/>
          <w:tblPrExChange w:id="765" w:author=" " w:date="2011-07-06T17:24:00Z">
            <w:tblPrEx>
              <w:tblW w:w="0" w:type="auto"/>
              <w:tblInd w:w="100" w:type="dxa"/>
              <w:tblLayout w:type="fixed"/>
              <w:tblCellMar>
                <w:left w:w="0" w:type="dxa"/>
                <w:right w:w="0" w:type="dxa"/>
              </w:tblCellMar>
              <w:tblLook w:val="0000"/>
            </w:tblPrEx>
          </w:tblPrExChange>
        </w:tblPrEx>
        <w:trPr>
          <w:trHeight w:hRule="exact" w:val="522"/>
          <w:trPrChange w:id="766" w:author=" " w:date="2011-07-06T17:24:00Z">
            <w:trPr>
              <w:gridAfter w:val="0"/>
              <w:trHeight w:hRule="exact" w:val="216"/>
            </w:trPr>
          </w:trPrChange>
        </w:trPr>
        <w:tc>
          <w:tcPr>
            <w:tcW w:w="878" w:type="dxa"/>
            <w:gridSpan w:val="2"/>
            <w:tcBorders>
              <w:top w:val="nil"/>
              <w:left w:val="nil"/>
              <w:bottom w:val="nil"/>
              <w:right w:val="nil"/>
            </w:tcBorders>
            <w:tcPrChange w:id="767" w:author=" " w:date="2011-07-06T17:24:00Z">
              <w:tcPr>
                <w:tcW w:w="878" w:type="dxa"/>
                <w:gridSpan w:val="2"/>
                <w:tcBorders>
                  <w:top w:val="nil"/>
                  <w:left w:val="nil"/>
                  <w:bottom w:val="nil"/>
                  <w:right w:val="nil"/>
                </w:tcBorders>
              </w:tcPr>
            </w:tcPrChange>
          </w:tcPr>
          <w:p w:rsidR="00152F3B" w:rsidRDefault="00152F3B" w:rsidP="00152F3B">
            <w:pPr>
              <w:widowControl w:val="0"/>
              <w:autoSpaceDE w:val="0"/>
              <w:autoSpaceDN w:val="0"/>
              <w:adjustRightInd w:val="0"/>
              <w:spacing w:after="0" w:line="195" w:lineRule="exact"/>
              <w:ind w:left="180" w:firstLine="0"/>
              <w:rPr>
                <w:ins w:id="768" w:author=" " w:date="2011-07-06T17:24:00Z"/>
                <w:rFonts w:ascii="Times New Roman" w:hAnsi="Times New Roman"/>
                <w:color w:val="191919"/>
                <w:spacing w:val="-1"/>
                <w:sz w:val="18"/>
                <w:szCs w:val="18"/>
              </w:rPr>
            </w:pPr>
            <w:r w:rsidRPr="007A7452">
              <w:rPr>
                <w:rFonts w:ascii="Times New Roman" w:hAnsi="Times New Roman"/>
                <w:color w:val="191919"/>
                <w:spacing w:val="-1"/>
                <w:sz w:val="18"/>
                <w:szCs w:val="18"/>
              </w:rPr>
              <w:t>EDUC</w:t>
            </w:r>
          </w:p>
          <w:p w:rsidR="00875729" w:rsidRPr="007A7452" w:rsidRDefault="00875729" w:rsidP="00152F3B">
            <w:pPr>
              <w:widowControl w:val="0"/>
              <w:autoSpaceDE w:val="0"/>
              <w:autoSpaceDN w:val="0"/>
              <w:adjustRightInd w:val="0"/>
              <w:spacing w:after="0" w:line="195" w:lineRule="exact"/>
              <w:ind w:left="180" w:firstLine="0"/>
              <w:rPr>
                <w:rFonts w:ascii="Times New Roman" w:hAnsi="Times New Roman"/>
                <w:sz w:val="24"/>
                <w:szCs w:val="24"/>
              </w:rPr>
            </w:pPr>
            <w:ins w:id="769" w:author=" " w:date="2011-07-06T17:24:00Z">
              <w:r>
                <w:rPr>
                  <w:rFonts w:ascii="Times New Roman" w:hAnsi="Times New Roman"/>
                  <w:color w:val="191919"/>
                  <w:spacing w:val="-1"/>
                  <w:sz w:val="18"/>
                  <w:szCs w:val="18"/>
                </w:rPr>
                <w:t xml:space="preserve">EDUC </w:t>
              </w:r>
            </w:ins>
          </w:p>
        </w:tc>
        <w:tc>
          <w:tcPr>
            <w:tcW w:w="960" w:type="dxa"/>
            <w:tcBorders>
              <w:top w:val="nil"/>
              <w:left w:val="nil"/>
              <w:bottom w:val="nil"/>
              <w:right w:val="nil"/>
            </w:tcBorders>
            <w:tcPrChange w:id="770" w:author=" " w:date="2011-07-06T17:24:00Z">
              <w:tcPr>
                <w:tcW w:w="960" w:type="dxa"/>
                <w:gridSpan w:val="3"/>
                <w:tcBorders>
                  <w:top w:val="nil"/>
                  <w:left w:val="nil"/>
                  <w:bottom w:val="nil"/>
                  <w:right w:val="nil"/>
                </w:tcBorders>
              </w:tcPr>
            </w:tcPrChange>
          </w:tcPr>
          <w:p w:rsidR="00152F3B" w:rsidRDefault="00152F3B" w:rsidP="00152F3B">
            <w:pPr>
              <w:widowControl w:val="0"/>
              <w:autoSpaceDE w:val="0"/>
              <w:autoSpaceDN w:val="0"/>
              <w:adjustRightInd w:val="0"/>
              <w:spacing w:after="0" w:line="195" w:lineRule="exact"/>
              <w:ind w:left="180" w:firstLine="0"/>
              <w:rPr>
                <w:ins w:id="771" w:author=" " w:date="2011-07-06T17:24:00Z"/>
                <w:rFonts w:ascii="Times New Roman" w:hAnsi="Times New Roman"/>
                <w:color w:val="191919"/>
                <w:spacing w:val="-1"/>
                <w:sz w:val="18"/>
                <w:szCs w:val="18"/>
              </w:rPr>
            </w:pPr>
            <w:del w:id="772" w:author=" " w:date="2011-07-06T17:24:00Z">
              <w:r w:rsidRPr="007A7452" w:rsidDel="00875729">
                <w:rPr>
                  <w:rFonts w:ascii="Times New Roman" w:hAnsi="Times New Roman"/>
                  <w:color w:val="191919"/>
                  <w:spacing w:val="-1"/>
                  <w:sz w:val="18"/>
                  <w:szCs w:val="18"/>
                </w:rPr>
                <w:delText>2130</w:delText>
              </w:r>
            </w:del>
          </w:p>
          <w:p w:rsidR="00875729" w:rsidRPr="007A7452" w:rsidRDefault="00875729" w:rsidP="00152F3B">
            <w:pPr>
              <w:widowControl w:val="0"/>
              <w:autoSpaceDE w:val="0"/>
              <w:autoSpaceDN w:val="0"/>
              <w:adjustRightInd w:val="0"/>
              <w:spacing w:after="0" w:line="195" w:lineRule="exact"/>
              <w:ind w:left="180" w:firstLine="0"/>
              <w:rPr>
                <w:rFonts w:ascii="Times New Roman" w:hAnsi="Times New Roman"/>
                <w:sz w:val="24"/>
                <w:szCs w:val="24"/>
              </w:rPr>
            </w:pPr>
            <w:ins w:id="773" w:author=" " w:date="2011-07-06T17:24:00Z">
              <w:r>
                <w:rPr>
                  <w:rFonts w:ascii="Times New Roman" w:hAnsi="Times New Roman"/>
                  <w:color w:val="191919"/>
                  <w:spacing w:val="-1"/>
                  <w:sz w:val="18"/>
                  <w:szCs w:val="18"/>
                </w:rPr>
                <w:t>2199</w:t>
              </w:r>
            </w:ins>
          </w:p>
        </w:tc>
        <w:tc>
          <w:tcPr>
            <w:tcW w:w="5574" w:type="dxa"/>
            <w:tcBorders>
              <w:top w:val="nil"/>
              <w:left w:val="nil"/>
              <w:bottom w:val="nil"/>
              <w:right w:val="nil"/>
            </w:tcBorders>
            <w:tcPrChange w:id="774" w:author=" " w:date="2011-07-06T17:24:00Z">
              <w:tcPr>
                <w:tcW w:w="5574" w:type="dxa"/>
                <w:gridSpan w:val="2"/>
                <w:tcBorders>
                  <w:top w:val="nil"/>
                  <w:left w:val="nil"/>
                  <w:bottom w:val="nil"/>
                  <w:right w:val="nil"/>
                </w:tcBorders>
              </w:tcPr>
            </w:tcPrChange>
          </w:tcPr>
          <w:p w:rsidR="00152F3B" w:rsidRDefault="00152F3B" w:rsidP="00152F3B">
            <w:pPr>
              <w:widowControl w:val="0"/>
              <w:autoSpaceDE w:val="0"/>
              <w:autoSpaceDN w:val="0"/>
              <w:adjustRightInd w:val="0"/>
              <w:spacing w:after="0" w:line="195" w:lineRule="exact"/>
              <w:ind w:left="180" w:firstLine="0"/>
              <w:rPr>
                <w:ins w:id="775" w:author=" " w:date="2011-07-06T17:24:00Z"/>
                <w:rFonts w:ascii="Times New Roman" w:hAnsi="Times New Roman"/>
                <w:color w:val="191919"/>
                <w:spacing w:val="-1"/>
                <w:sz w:val="18"/>
                <w:szCs w:val="18"/>
              </w:rPr>
            </w:pPr>
            <w:r w:rsidRPr="007A7452">
              <w:rPr>
                <w:rFonts w:ascii="Times New Roman" w:hAnsi="Times New Roman"/>
                <w:color w:val="191919"/>
                <w:spacing w:val="-1"/>
                <w:sz w:val="18"/>
                <w:szCs w:val="18"/>
              </w:rPr>
              <w:t>Explorin</w:t>
            </w:r>
            <w:r w:rsidRPr="007A7452">
              <w:rPr>
                <w:rFonts w:ascii="Times New Roman" w:hAnsi="Times New Roman"/>
                <w:color w:val="191919"/>
                <w:sz w:val="18"/>
                <w:szCs w:val="18"/>
              </w:rPr>
              <w:t>g</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Learning</w:t>
            </w:r>
          </w:p>
          <w:p w:rsidR="00875729" w:rsidRPr="007A7452" w:rsidRDefault="00875729" w:rsidP="00152F3B">
            <w:pPr>
              <w:widowControl w:val="0"/>
              <w:autoSpaceDE w:val="0"/>
              <w:autoSpaceDN w:val="0"/>
              <w:adjustRightInd w:val="0"/>
              <w:spacing w:after="0" w:line="195" w:lineRule="exact"/>
              <w:ind w:left="180" w:firstLine="0"/>
              <w:rPr>
                <w:rFonts w:ascii="Times New Roman" w:hAnsi="Times New Roman"/>
                <w:sz w:val="24"/>
                <w:szCs w:val="24"/>
              </w:rPr>
            </w:pPr>
            <w:ins w:id="776" w:author=" " w:date="2011-07-06T17:24:00Z">
              <w:r>
                <w:rPr>
                  <w:rFonts w:ascii="Times New Roman" w:hAnsi="Times New Roman"/>
                  <w:color w:val="191919"/>
                  <w:spacing w:val="-1"/>
                  <w:sz w:val="18"/>
                  <w:szCs w:val="18"/>
                </w:rPr>
                <w:t>Orientation to Teacher Education</w:t>
              </w:r>
            </w:ins>
          </w:p>
        </w:tc>
        <w:tc>
          <w:tcPr>
            <w:tcW w:w="2388" w:type="dxa"/>
            <w:tcBorders>
              <w:top w:val="nil"/>
              <w:left w:val="nil"/>
              <w:bottom w:val="nil"/>
              <w:right w:val="nil"/>
            </w:tcBorders>
            <w:tcPrChange w:id="777" w:author=" " w:date="2011-07-06T17:24:00Z">
              <w:tcPr>
                <w:tcW w:w="2388" w:type="dxa"/>
                <w:gridSpan w:val="2"/>
                <w:tcBorders>
                  <w:top w:val="nil"/>
                  <w:left w:val="nil"/>
                  <w:bottom w:val="nil"/>
                  <w:right w:val="nil"/>
                </w:tcBorders>
              </w:tcPr>
            </w:tcPrChange>
          </w:tcPr>
          <w:p w:rsidR="00152F3B" w:rsidRDefault="00152F3B" w:rsidP="00152F3B">
            <w:pPr>
              <w:widowControl w:val="0"/>
              <w:autoSpaceDE w:val="0"/>
              <w:autoSpaceDN w:val="0"/>
              <w:adjustRightInd w:val="0"/>
              <w:spacing w:after="0" w:line="195" w:lineRule="exact"/>
              <w:ind w:left="180" w:right="40" w:firstLine="0"/>
              <w:jc w:val="right"/>
              <w:rPr>
                <w:ins w:id="778" w:author=" " w:date="2011-07-06T17:24:00Z"/>
                <w:rFonts w:ascii="Times New Roman" w:hAnsi="Times New Roman"/>
                <w:color w:val="191919"/>
                <w:sz w:val="18"/>
                <w:szCs w:val="18"/>
              </w:rPr>
            </w:pPr>
            <w:r w:rsidRPr="007A7452">
              <w:rPr>
                <w:rFonts w:ascii="Times New Roman" w:hAnsi="Times New Roman"/>
                <w:color w:val="191919"/>
                <w:sz w:val="18"/>
                <w:szCs w:val="18"/>
              </w:rPr>
              <w:t>3</w:t>
            </w:r>
          </w:p>
          <w:p w:rsidR="00875729" w:rsidRPr="007A7452" w:rsidRDefault="00875729"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ins w:id="779" w:author=" " w:date="2011-07-06T17:24:00Z">
              <w:r>
                <w:rPr>
                  <w:rFonts w:ascii="Times New Roman" w:hAnsi="Times New Roman"/>
                  <w:color w:val="191919"/>
                  <w:sz w:val="18"/>
                  <w:szCs w:val="18"/>
                </w:rPr>
                <w:t>0</w:t>
              </w:r>
            </w:ins>
          </w:p>
        </w:tc>
      </w:tr>
      <w:tr w:rsidR="00152F3B" w:rsidRPr="007A7452" w:rsidTr="002B35A3">
        <w:trPr>
          <w:trHeight w:hRule="exact" w:val="237"/>
        </w:trPr>
        <w:tc>
          <w:tcPr>
            <w:tcW w:w="823"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p>
        </w:tc>
        <w:tc>
          <w:tcPr>
            <w:tcW w:w="101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p>
        </w:tc>
        <w:tc>
          <w:tcPr>
            <w:tcW w:w="5574"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p>
        </w:tc>
        <w:tc>
          <w:tcPr>
            <w:tcW w:w="2388"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right="40" w:firstLine="0"/>
              <w:jc w:val="right"/>
              <w:rPr>
                <w:rFonts w:ascii="Times New Roman" w:hAnsi="Times New Roman"/>
                <w:sz w:val="24"/>
                <w:szCs w:val="24"/>
              </w:rPr>
            </w:pPr>
          </w:p>
        </w:tc>
      </w:tr>
    </w:tbl>
    <w:p w:rsidR="00152F3B" w:rsidRDefault="00152F3B" w:rsidP="00152F3B">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1"/>
          <w:sz w:val="18"/>
          <w:szCs w:val="18"/>
        </w:rPr>
        <w:t>Selec</w:t>
      </w:r>
      <w:r>
        <w:rPr>
          <w:rFonts w:ascii="Times New Roman" w:hAnsi="Times New Roman"/>
          <w:b/>
          <w:bCs/>
          <w:color w:val="191919"/>
          <w:sz w:val="18"/>
          <w:szCs w:val="18"/>
        </w:rPr>
        <w:t>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th</w:t>
      </w:r>
      <w:r>
        <w:rPr>
          <w:rFonts w:ascii="Times New Roman" w:hAnsi="Times New Roman"/>
          <w:b/>
          <w:bCs/>
          <w:color w:val="191919"/>
          <w:spacing w:val="-4"/>
          <w:sz w:val="18"/>
          <w:szCs w:val="18"/>
        </w:rPr>
        <w:t>r</w:t>
      </w:r>
      <w:r>
        <w:rPr>
          <w:rFonts w:ascii="Times New Roman" w:hAnsi="Times New Roman"/>
          <w:b/>
          <w:bCs/>
          <w:color w:val="191919"/>
          <w:spacing w:val="-1"/>
          <w:sz w:val="18"/>
          <w:szCs w:val="18"/>
        </w:rPr>
        <w:t>e</w:t>
      </w:r>
      <w:r>
        <w:rPr>
          <w:rFonts w:ascii="Times New Roman" w:hAnsi="Times New Roman"/>
          <w:b/>
          <w:bCs/>
          <w:color w:val="191919"/>
          <w:sz w:val="18"/>
          <w:szCs w:val="18"/>
        </w:rPr>
        <w:t>e</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elective</w:t>
      </w:r>
      <w:r>
        <w:rPr>
          <w:rFonts w:ascii="Times New Roman" w:hAnsi="Times New Roman"/>
          <w:b/>
          <w:bCs/>
          <w:color w:val="191919"/>
          <w:sz w:val="18"/>
          <w:szCs w:val="18"/>
        </w:rPr>
        <w:t>s</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fo</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you</w:t>
      </w:r>
      <w:r>
        <w:rPr>
          <w:rFonts w:ascii="Times New Roman" w:hAnsi="Times New Roman"/>
          <w:b/>
          <w:bCs/>
          <w:color w:val="191919"/>
          <w:sz w:val="18"/>
          <w:szCs w:val="18"/>
        </w:rPr>
        <w:t>r</w:t>
      </w:r>
      <w:r>
        <w:rPr>
          <w:rFonts w:ascii="Times New Roman" w:hAnsi="Times New Roman"/>
          <w:b/>
          <w:bCs/>
          <w:color w:val="191919"/>
          <w:spacing w:val="-5"/>
          <w:sz w:val="18"/>
          <w:szCs w:val="18"/>
        </w:rPr>
        <w:t xml:space="preserve"> </w:t>
      </w:r>
      <w:r>
        <w:rPr>
          <w:rFonts w:ascii="Times New Roman" w:hAnsi="Times New Roman"/>
          <w:b/>
          <w:bCs/>
          <w:color w:val="191919"/>
          <w:spacing w:val="-1"/>
          <w:sz w:val="18"/>
          <w:szCs w:val="18"/>
        </w:rPr>
        <w:t>a</w:t>
      </w:r>
      <w:r>
        <w:rPr>
          <w:rFonts w:ascii="Times New Roman" w:hAnsi="Times New Roman"/>
          <w:b/>
          <w:bCs/>
          <w:color w:val="191919"/>
          <w:spacing w:val="-4"/>
          <w:sz w:val="18"/>
          <w:szCs w:val="18"/>
        </w:rPr>
        <w:t>r</w:t>
      </w:r>
      <w:r>
        <w:rPr>
          <w:rFonts w:ascii="Times New Roman" w:hAnsi="Times New Roman"/>
          <w:b/>
          <w:bCs/>
          <w:color w:val="191919"/>
          <w:spacing w:val="-1"/>
          <w:sz w:val="18"/>
          <w:szCs w:val="18"/>
        </w:rPr>
        <w:t>ea</w:t>
      </w:r>
      <w:r>
        <w:rPr>
          <w:rFonts w:ascii="Times New Roman" w:hAnsi="Times New Roman"/>
          <w:b/>
          <w:bCs/>
          <w:color w:val="191919"/>
          <w:sz w:val="18"/>
          <w:szCs w:val="18"/>
        </w:rPr>
        <w:t>s</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concentration</w:t>
      </w:r>
    </w:p>
    <w:tbl>
      <w:tblPr>
        <w:tblW w:w="0" w:type="auto"/>
        <w:tblInd w:w="100" w:type="dxa"/>
        <w:tblLayout w:type="fixed"/>
        <w:tblCellMar>
          <w:left w:w="0" w:type="dxa"/>
          <w:right w:w="0" w:type="dxa"/>
        </w:tblCellMar>
        <w:tblLook w:val="0000"/>
      </w:tblPr>
      <w:tblGrid>
        <w:gridCol w:w="838"/>
        <w:gridCol w:w="1000"/>
        <w:gridCol w:w="4978"/>
        <w:gridCol w:w="2984"/>
      </w:tblGrid>
      <w:tr w:rsidR="00152F3B" w:rsidRPr="007A7452" w:rsidTr="002B35A3">
        <w:trPr>
          <w:trHeight w:hRule="exact" w:val="237"/>
        </w:trPr>
        <w:tc>
          <w:tcPr>
            <w:tcW w:w="838"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ENGL</w:t>
            </w:r>
          </w:p>
        </w:tc>
        <w:tc>
          <w:tcPr>
            <w:tcW w:w="1000"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2105</w:t>
            </w:r>
          </w:p>
        </w:tc>
        <w:tc>
          <w:tcPr>
            <w:tcW w:w="4978"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Creativ</w:t>
            </w:r>
            <w:r w:rsidRPr="007A7452">
              <w:rPr>
                <w:rFonts w:ascii="Times New Roman" w:hAnsi="Times New Roman"/>
                <w:color w:val="191919"/>
                <w:sz w:val="18"/>
                <w:szCs w:val="18"/>
              </w:rPr>
              <w:t>e</w:t>
            </w:r>
            <w:r w:rsidRPr="007A7452">
              <w:rPr>
                <w:rFonts w:ascii="Times New Roman" w:hAnsi="Times New Roman"/>
                <w:color w:val="191919"/>
                <w:spacing w:val="-5"/>
                <w:sz w:val="18"/>
                <w:szCs w:val="18"/>
              </w:rPr>
              <w:t xml:space="preserve"> </w:t>
            </w:r>
            <w:r w:rsidRPr="007A7452">
              <w:rPr>
                <w:rFonts w:ascii="Times New Roman" w:hAnsi="Times New Roman"/>
                <w:color w:val="191919"/>
                <w:spacing w:val="-8"/>
                <w:sz w:val="18"/>
                <w:szCs w:val="18"/>
              </w:rPr>
              <w:t>W</w:t>
            </w:r>
            <w:r w:rsidRPr="007A7452">
              <w:rPr>
                <w:rFonts w:ascii="Times New Roman" w:hAnsi="Times New Roman"/>
                <w:color w:val="191919"/>
                <w:spacing w:val="-1"/>
                <w:sz w:val="18"/>
                <w:szCs w:val="18"/>
              </w:rPr>
              <w:t>riting</w:t>
            </w:r>
            <w:r>
              <w:rPr>
                <w:rFonts w:ascii="Times New Roman" w:hAnsi="Times New Roman"/>
                <w:color w:val="191919"/>
                <w:spacing w:val="-1"/>
                <w:sz w:val="18"/>
                <w:szCs w:val="18"/>
              </w:rPr>
              <w:t xml:space="preserve"> (LA Concentration)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3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Pr>
                <w:rFonts w:ascii="Times New Roman" w:hAnsi="Times New Roman"/>
                <w:color w:val="191919"/>
                <w:spacing w:val="-1"/>
                <w:sz w:val="18"/>
                <w:szCs w:val="18"/>
              </w:rPr>
              <w:t xml:space="preserve">ENGL 2204 </w:t>
            </w:r>
            <w:r w:rsidRPr="007A7452">
              <w:rPr>
                <w:rFonts w:ascii="Times New Roman" w:hAnsi="Times New Roman"/>
                <w:color w:val="191919"/>
                <w:spacing w:val="-1"/>
                <w:sz w:val="18"/>
                <w:szCs w:val="18"/>
              </w:rPr>
              <w:t>POLS</w:t>
            </w:r>
          </w:p>
        </w:tc>
        <w:tc>
          <w:tcPr>
            <w:tcW w:w="100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2</w:t>
            </w:r>
            <w:r>
              <w:rPr>
                <w:rFonts w:ascii="Times New Roman" w:hAnsi="Times New Roman"/>
                <w:color w:val="191919"/>
                <w:spacing w:val="-1"/>
                <w:sz w:val="18"/>
                <w:szCs w:val="18"/>
              </w:rPr>
              <w:t>204</w:t>
            </w:r>
          </w:p>
        </w:tc>
        <w:tc>
          <w:tcPr>
            <w:tcW w:w="49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Pr>
                <w:rFonts w:ascii="Times New Roman" w:hAnsi="Times New Roman"/>
                <w:color w:val="191919"/>
                <w:spacing w:val="-1"/>
                <w:sz w:val="18"/>
                <w:szCs w:val="18"/>
              </w:rPr>
              <w:t>Advanced Composition (LA Concentration)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38"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 xml:space="preserve">POLS </w:t>
            </w:r>
          </w:p>
        </w:tc>
        <w:tc>
          <w:tcPr>
            <w:tcW w:w="100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2101</w:t>
            </w:r>
          </w:p>
        </w:tc>
        <w:tc>
          <w:tcPr>
            <w:tcW w:w="49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Intro to Political Science (SS Concentration)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38"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HIST</w:t>
            </w:r>
          </w:p>
        </w:tc>
        <w:tc>
          <w:tcPr>
            <w:tcW w:w="1000"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2113</w:t>
            </w:r>
          </w:p>
        </w:tc>
        <w:tc>
          <w:tcPr>
            <w:tcW w:w="4978"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Minorities in America (SS Concentration)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38" w:type="dxa"/>
            <w:tcBorders>
              <w:top w:val="nil"/>
              <w:left w:val="nil"/>
              <w:bottom w:val="nil"/>
              <w:right w:val="nil"/>
            </w:tcBorders>
          </w:tcPr>
          <w:p w:rsidR="00152F3B" w:rsidRPr="009166FA" w:rsidRDefault="00152F3B" w:rsidP="00152F3B">
            <w:pPr>
              <w:widowControl w:val="0"/>
              <w:autoSpaceDE w:val="0"/>
              <w:autoSpaceDN w:val="0"/>
              <w:adjustRightInd w:val="0"/>
              <w:spacing w:after="0" w:line="195" w:lineRule="exact"/>
              <w:ind w:left="180" w:firstLine="0"/>
              <w:rPr>
                <w:rFonts w:ascii="Times New Roman" w:hAnsi="Times New Roman"/>
                <w:sz w:val="18"/>
                <w:szCs w:val="18"/>
              </w:rPr>
            </w:pPr>
            <w:r>
              <w:rPr>
                <w:rFonts w:ascii="Times New Roman" w:hAnsi="Times New Roman"/>
                <w:sz w:val="18"/>
                <w:szCs w:val="18"/>
              </w:rPr>
              <w:t xml:space="preserve"> </w:t>
            </w:r>
            <w:r w:rsidRPr="009166FA">
              <w:rPr>
                <w:rFonts w:ascii="Times New Roman" w:hAnsi="Times New Roman"/>
                <w:sz w:val="18"/>
                <w:szCs w:val="18"/>
              </w:rPr>
              <w:t>HIST</w:t>
            </w:r>
          </w:p>
        </w:tc>
        <w:tc>
          <w:tcPr>
            <w:tcW w:w="100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Pr>
                <w:rFonts w:ascii="Times New Roman" w:hAnsi="Times New Roman"/>
                <w:color w:val="191919"/>
                <w:spacing w:val="-1"/>
                <w:sz w:val="18"/>
                <w:szCs w:val="18"/>
              </w:rPr>
              <w:t>2115</w:t>
            </w:r>
          </w:p>
        </w:tc>
        <w:tc>
          <w:tcPr>
            <w:tcW w:w="49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Pr>
                <w:rFonts w:ascii="Times New Roman" w:hAnsi="Times New Roman"/>
                <w:color w:val="191919"/>
                <w:spacing w:val="-1"/>
                <w:sz w:val="18"/>
                <w:szCs w:val="18"/>
              </w:rPr>
              <w:t>African American History (SS Concentration)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0"/>
        </w:trPr>
        <w:tc>
          <w:tcPr>
            <w:tcW w:w="83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CHEM</w:t>
            </w:r>
          </w:p>
        </w:tc>
        <w:tc>
          <w:tcPr>
            <w:tcW w:w="100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2310</w:t>
            </w:r>
          </w:p>
        </w:tc>
        <w:tc>
          <w:tcPr>
            <w:tcW w:w="49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Scientifi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Mathematics</w:t>
            </w:r>
            <w:r>
              <w:rPr>
                <w:rFonts w:ascii="Times New Roman" w:hAnsi="Times New Roman"/>
                <w:color w:val="191919"/>
                <w:spacing w:val="-1"/>
                <w:sz w:val="18"/>
                <w:szCs w:val="18"/>
              </w:rPr>
              <w:t xml:space="preserve"> (S Concentration)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183"/>
        </w:trPr>
        <w:tc>
          <w:tcPr>
            <w:tcW w:w="83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 xml:space="preserve">MATH </w:t>
            </w:r>
          </w:p>
        </w:tc>
        <w:tc>
          <w:tcPr>
            <w:tcW w:w="100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2411</w:t>
            </w:r>
          </w:p>
        </w:tc>
        <w:tc>
          <w:tcPr>
            <w:tcW w:w="497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Basic Statistics (MATH Concentration)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98"/>
        </w:trPr>
        <w:tc>
          <w:tcPr>
            <w:tcW w:w="838"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MATH</w:t>
            </w:r>
          </w:p>
        </w:tc>
        <w:tc>
          <w:tcPr>
            <w:tcW w:w="1000"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2008</w:t>
            </w:r>
          </w:p>
        </w:tc>
        <w:tc>
          <w:tcPr>
            <w:tcW w:w="4978" w:type="dxa"/>
            <w:tcBorders>
              <w:top w:val="nil"/>
              <w:left w:val="nil"/>
              <w:bottom w:val="nil"/>
              <w:right w:val="nil"/>
            </w:tcBorders>
          </w:tcPr>
          <w:p w:rsidR="00152F3B" w:rsidRDefault="00152F3B" w:rsidP="00152F3B">
            <w:pPr>
              <w:widowControl w:val="0"/>
              <w:autoSpaceDE w:val="0"/>
              <w:autoSpaceDN w:val="0"/>
              <w:adjustRightInd w:val="0"/>
              <w:spacing w:after="0" w:line="195" w:lineRule="exact"/>
              <w:ind w:left="180" w:firstLine="0"/>
              <w:rPr>
                <w:rFonts w:ascii="Times New Roman" w:hAnsi="Times New Roman"/>
                <w:color w:val="191919"/>
                <w:spacing w:val="-1"/>
                <w:sz w:val="18"/>
                <w:szCs w:val="18"/>
              </w:rPr>
            </w:pPr>
            <w:r>
              <w:rPr>
                <w:rFonts w:ascii="Times New Roman" w:hAnsi="Times New Roman"/>
                <w:color w:val="191919"/>
                <w:spacing w:val="-1"/>
                <w:sz w:val="18"/>
                <w:szCs w:val="18"/>
              </w:rPr>
              <w:t xml:space="preserve">Foundations of Numbers &amp; Operations (M&amp;S </w:t>
            </w:r>
            <w:ins w:id="780" w:author=" " w:date="2011-06-27T09:03:00Z">
              <w:r w:rsidR="00B83381">
                <w:rPr>
                  <w:rFonts w:ascii="Times New Roman" w:hAnsi="Times New Roman"/>
                  <w:color w:val="191919"/>
                  <w:spacing w:val="-1"/>
                  <w:sz w:val="18"/>
                  <w:szCs w:val="18"/>
                </w:rPr>
                <w:t>C</w:t>
              </w:r>
            </w:ins>
            <w:del w:id="781" w:author=" " w:date="2011-06-27T09:03:00Z">
              <w:r w:rsidDel="00B83381">
                <w:rPr>
                  <w:rFonts w:ascii="Times New Roman" w:hAnsi="Times New Roman"/>
                  <w:color w:val="191919"/>
                  <w:spacing w:val="-1"/>
                  <w:sz w:val="18"/>
                  <w:szCs w:val="18"/>
                </w:rPr>
                <w:delText>c</w:delText>
              </w:r>
            </w:del>
            <w:r>
              <w:rPr>
                <w:rFonts w:ascii="Times New Roman" w:hAnsi="Times New Roman"/>
                <w:color w:val="191919"/>
                <w:spacing w:val="-1"/>
                <w:sz w:val="18"/>
                <w:szCs w:val="18"/>
              </w:rPr>
              <w:t>oncentration)</w:t>
            </w:r>
          </w:p>
        </w:tc>
        <w:tc>
          <w:tcPr>
            <w:tcW w:w="298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bl>
    <w:p w:rsidR="00152F3B" w:rsidRDefault="00152F3B" w:rsidP="00152F3B">
      <w:pPr>
        <w:widowControl w:val="0"/>
        <w:autoSpaceDE w:val="0"/>
        <w:autoSpaceDN w:val="0"/>
        <w:adjustRightInd w:val="0"/>
        <w:spacing w:before="2" w:after="0" w:line="120" w:lineRule="exact"/>
        <w:ind w:left="180" w:firstLine="0"/>
        <w:rPr>
          <w:rFonts w:ascii="Times New Roman" w:hAnsi="Times New Roman"/>
          <w:sz w:val="12"/>
          <w:szCs w:val="12"/>
        </w:rPr>
      </w:pPr>
    </w:p>
    <w:p w:rsidR="00152F3B" w:rsidRDefault="00152F3B" w:rsidP="00152F3B">
      <w:pPr>
        <w:widowControl w:val="0"/>
        <w:tabs>
          <w:tab w:val="left" w:pos="908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1"/>
          <w:sz w:val="18"/>
          <w:szCs w:val="18"/>
        </w:rPr>
        <w:t>ARE</w:t>
      </w:r>
      <w:r>
        <w:rPr>
          <w:rFonts w:ascii="Times New Roman" w:hAnsi="Times New Roman"/>
          <w:b/>
          <w:bCs/>
          <w:color w:val="191919"/>
          <w:sz w:val="18"/>
          <w:szCs w:val="18"/>
        </w:rPr>
        <w:t>A</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G</w:t>
      </w:r>
      <w:r>
        <w:rPr>
          <w:rFonts w:ascii="Times New Roman" w:hAnsi="Times New Roman"/>
          <w:b/>
          <w:bCs/>
          <w:color w:val="191919"/>
          <w:sz w:val="18"/>
          <w:szCs w:val="18"/>
        </w:rPr>
        <w: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Methods/Curriculum/Conten</w:t>
      </w:r>
      <w:r>
        <w:rPr>
          <w:rFonts w:ascii="Times New Roman" w:hAnsi="Times New Roman"/>
          <w:b/>
          <w:bCs/>
          <w:color w:val="191919"/>
          <w:sz w:val="18"/>
          <w:szCs w:val="18"/>
        </w:rPr>
        <w:t>t</w:t>
      </w:r>
      <w:r>
        <w:rPr>
          <w:rFonts w:ascii="Times New Roman" w:hAnsi="Times New Roman"/>
          <w:b/>
          <w:bCs/>
          <w:color w:val="191919"/>
          <w:sz w:val="18"/>
          <w:szCs w:val="18"/>
        </w:rPr>
        <w:tab/>
      </w:r>
      <w:r>
        <w:rPr>
          <w:rFonts w:ascii="Times New Roman" w:hAnsi="Times New Roman"/>
          <w:b/>
          <w:bCs/>
          <w:color w:val="191919"/>
          <w:spacing w:val="-1"/>
          <w:sz w:val="18"/>
          <w:szCs w:val="18"/>
        </w:rPr>
        <w:t>(</w:t>
      </w:r>
      <w:del w:id="782" w:author=" " w:date="2011-06-27T09:06:00Z">
        <w:r w:rsidDel="00892CE8">
          <w:rPr>
            <w:rFonts w:ascii="Times New Roman" w:hAnsi="Times New Roman"/>
            <w:b/>
            <w:bCs/>
            <w:color w:val="191919"/>
            <w:spacing w:val="-1"/>
            <w:sz w:val="18"/>
            <w:szCs w:val="18"/>
          </w:rPr>
          <w:delText>1</w:delText>
        </w:r>
        <w:r w:rsidDel="00892CE8">
          <w:rPr>
            <w:rFonts w:ascii="Times New Roman" w:hAnsi="Times New Roman"/>
            <w:b/>
            <w:bCs/>
            <w:color w:val="191919"/>
            <w:sz w:val="18"/>
            <w:szCs w:val="18"/>
          </w:rPr>
          <w:delText>8</w:delText>
        </w:r>
        <w:r w:rsidDel="00892CE8">
          <w:rPr>
            <w:rFonts w:ascii="Times New Roman" w:hAnsi="Times New Roman"/>
            <w:b/>
            <w:bCs/>
            <w:color w:val="191919"/>
            <w:spacing w:val="-2"/>
            <w:sz w:val="18"/>
            <w:szCs w:val="18"/>
          </w:rPr>
          <w:delText xml:space="preserve"> </w:delText>
        </w:r>
      </w:del>
      <w:ins w:id="783" w:author=" " w:date="2011-06-27T09:06:00Z">
        <w:r w:rsidR="00892CE8">
          <w:rPr>
            <w:rFonts w:ascii="Times New Roman" w:hAnsi="Times New Roman"/>
            <w:b/>
            <w:bCs/>
            <w:color w:val="191919"/>
            <w:spacing w:val="-1"/>
            <w:sz w:val="18"/>
            <w:szCs w:val="18"/>
          </w:rPr>
          <w:t>21</w:t>
        </w:r>
        <w:r w:rsidR="00892CE8">
          <w:rPr>
            <w:rFonts w:ascii="Times New Roman" w:hAnsi="Times New Roman"/>
            <w:b/>
            <w:bCs/>
            <w:color w:val="191919"/>
            <w:spacing w:val="-2"/>
            <w:sz w:val="18"/>
            <w:szCs w:val="18"/>
          </w:rPr>
          <w:t xml:space="preserve"> </w:t>
        </w:r>
      </w:ins>
      <w:r>
        <w:rPr>
          <w:rFonts w:ascii="Times New Roman" w:hAnsi="Times New Roman"/>
          <w:b/>
          <w:bCs/>
          <w:color w:val="191919"/>
          <w:spacing w:val="-1"/>
          <w:sz w:val="18"/>
          <w:szCs w:val="18"/>
        </w:rPr>
        <w:t>hours)</w:t>
      </w:r>
    </w:p>
    <w:tbl>
      <w:tblPr>
        <w:tblW w:w="0" w:type="auto"/>
        <w:tblInd w:w="100" w:type="dxa"/>
        <w:tblLayout w:type="fixed"/>
        <w:tblCellMar>
          <w:left w:w="0" w:type="dxa"/>
          <w:right w:w="0" w:type="dxa"/>
        </w:tblCellMar>
        <w:tblLook w:val="0000"/>
      </w:tblPr>
      <w:tblGrid>
        <w:gridCol w:w="843"/>
        <w:gridCol w:w="25"/>
        <w:gridCol w:w="970"/>
        <w:gridCol w:w="5417"/>
        <w:gridCol w:w="2545"/>
      </w:tblGrid>
      <w:tr w:rsidR="00892CE8" w:rsidRPr="007A7452" w:rsidTr="00495D2E">
        <w:trPr>
          <w:trHeight w:hRule="exact" w:val="216"/>
          <w:ins w:id="784" w:author=" " w:date="2011-06-27T09:05:00Z"/>
        </w:trPr>
        <w:tc>
          <w:tcPr>
            <w:tcW w:w="868" w:type="dxa"/>
            <w:gridSpan w:val="2"/>
            <w:tcBorders>
              <w:top w:val="nil"/>
              <w:left w:val="nil"/>
              <w:bottom w:val="nil"/>
              <w:right w:val="nil"/>
            </w:tcBorders>
          </w:tcPr>
          <w:p w:rsidR="00892CE8" w:rsidRPr="007A7452" w:rsidRDefault="00892CE8" w:rsidP="00495D2E">
            <w:pPr>
              <w:widowControl w:val="0"/>
              <w:autoSpaceDE w:val="0"/>
              <w:autoSpaceDN w:val="0"/>
              <w:adjustRightInd w:val="0"/>
              <w:spacing w:after="0" w:line="195" w:lineRule="exact"/>
              <w:ind w:left="40" w:firstLine="40"/>
              <w:rPr>
                <w:ins w:id="785" w:author=" " w:date="2011-06-27T09:05:00Z"/>
                <w:rFonts w:ascii="Times New Roman" w:hAnsi="Times New Roman"/>
                <w:sz w:val="24"/>
                <w:szCs w:val="24"/>
              </w:rPr>
            </w:pPr>
            <w:ins w:id="786" w:author=" " w:date="2011-06-27T09:05:00Z">
              <w:r w:rsidRPr="007A7452">
                <w:rPr>
                  <w:rFonts w:ascii="Times New Roman" w:hAnsi="Times New Roman"/>
                  <w:color w:val="191919"/>
                  <w:spacing w:val="-1"/>
                  <w:sz w:val="18"/>
                  <w:szCs w:val="18"/>
                </w:rPr>
                <w:t>E</w:t>
              </w:r>
              <w:r>
                <w:rPr>
                  <w:rFonts w:ascii="Times New Roman" w:hAnsi="Times New Roman"/>
                  <w:color w:val="191919"/>
                  <w:spacing w:val="-1"/>
                  <w:sz w:val="18"/>
                  <w:szCs w:val="18"/>
                </w:rPr>
                <w:t>DUC</w:t>
              </w:r>
            </w:ins>
          </w:p>
        </w:tc>
        <w:tc>
          <w:tcPr>
            <w:tcW w:w="970" w:type="dxa"/>
            <w:tcBorders>
              <w:top w:val="nil"/>
              <w:left w:val="nil"/>
              <w:bottom w:val="nil"/>
              <w:right w:val="nil"/>
            </w:tcBorders>
          </w:tcPr>
          <w:p w:rsidR="00892CE8" w:rsidRPr="007A7452" w:rsidRDefault="00892CE8" w:rsidP="00495D2E">
            <w:pPr>
              <w:widowControl w:val="0"/>
              <w:autoSpaceDE w:val="0"/>
              <w:autoSpaceDN w:val="0"/>
              <w:adjustRightInd w:val="0"/>
              <w:spacing w:after="0" w:line="195" w:lineRule="exact"/>
              <w:ind w:left="252" w:firstLine="40"/>
              <w:rPr>
                <w:ins w:id="787" w:author=" " w:date="2011-06-27T09:05:00Z"/>
                <w:rFonts w:ascii="Times New Roman" w:hAnsi="Times New Roman"/>
                <w:sz w:val="24"/>
                <w:szCs w:val="24"/>
              </w:rPr>
            </w:pPr>
            <w:ins w:id="788" w:author=" " w:date="2011-06-27T09:05:00Z">
              <w:r w:rsidRPr="007A7452">
                <w:rPr>
                  <w:rFonts w:ascii="Times New Roman" w:hAnsi="Times New Roman"/>
                  <w:color w:val="191919"/>
                  <w:spacing w:val="-1"/>
                  <w:sz w:val="18"/>
                  <w:szCs w:val="18"/>
                </w:rPr>
                <w:t>3378</w:t>
              </w:r>
            </w:ins>
          </w:p>
        </w:tc>
        <w:tc>
          <w:tcPr>
            <w:tcW w:w="5417" w:type="dxa"/>
            <w:tcBorders>
              <w:top w:val="nil"/>
              <w:left w:val="nil"/>
              <w:bottom w:val="nil"/>
              <w:right w:val="nil"/>
            </w:tcBorders>
          </w:tcPr>
          <w:p w:rsidR="00892CE8" w:rsidRPr="007A7452" w:rsidRDefault="00892CE8" w:rsidP="00495D2E">
            <w:pPr>
              <w:widowControl w:val="0"/>
              <w:autoSpaceDE w:val="0"/>
              <w:autoSpaceDN w:val="0"/>
              <w:adjustRightInd w:val="0"/>
              <w:spacing w:after="0" w:line="195" w:lineRule="exact"/>
              <w:ind w:left="362" w:firstLine="40"/>
              <w:rPr>
                <w:ins w:id="789" w:author=" " w:date="2011-06-27T09:05:00Z"/>
                <w:rFonts w:ascii="Times New Roman" w:hAnsi="Times New Roman"/>
                <w:sz w:val="24"/>
                <w:szCs w:val="24"/>
              </w:rPr>
            </w:pPr>
            <w:ins w:id="790" w:author=" " w:date="2011-06-27T09:05:00Z">
              <w:r w:rsidRPr="007A7452">
                <w:rPr>
                  <w:rFonts w:ascii="Times New Roman" w:hAnsi="Times New Roman"/>
                  <w:color w:val="191919"/>
                  <w:spacing w:val="-1"/>
                  <w:sz w:val="18"/>
                  <w:szCs w:val="18"/>
                </w:rPr>
                <w:t>Creative/E</w:t>
              </w:r>
              <w:r w:rsidRPr="007A7452">
                <w:rPr>
                  <w:rFonts w:ascii="Times New Roman" w:hAnsi="Times New Roman"/>
                  <w:color w:val="191919"/>
                  <w:spacing w:val="-4"/>
                  <w:sz w:val="18"/>
                  <w:szCs w:val="18"/>
                </w:rPr>
                <w:t>f</w:t>
              </w:r>
              <w:r w:rsidRPr="007A7452">
                <w:rPr>
                  <w:rFonts w:ascii="Times New Roman" w:hAnsi="Times New Roman"/>
                  <w:color w:val="191919"/>
                  <w:spacing w:val="-1"/>
                  <w:sz w:val="18"/>
                  <w:szCs w:val="18"/>
                </w:rPr>
                <w:t>fec</w:t>
              </w:r>
              <w:r w:rsidRPr="007A7452">
                <w:rPr>
                  <w:rFonts w:ascii="Times New Roman" w:hAnsi="Times New Roman"/>
                  <w:color w:val="191919"/>
                  <w:sz w:val="18"/>
                  <w:szCs w:val="18"/>
                </w:rPr>
                <w:t>t</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ech</w:t>
              </w:r>
            </w:ins>
          </w:p>
        </w:tc>
        <w:tc>
          <w:tcPr>
            <w:tcW w:w="2545" w:type="dxa"/>
            <w:tcBorders>
              <w:top w:val="nil"/>
              <w:left w:val="nil"/>
              <w:bottom w:val="nil"/>
              <w:right w:val="nil"/>
            </w:tcBorders>
          </w:tcPr>
          <w:p w:rsidR="00892CE8" w:rsidRPr="007A7452" w:rsidRDefault="00892CE8" w:rsidP="00495D2E">
            <w:pPr>
              <w:widowControl w:val="0"/>
              <w:autoSpaceDE w:val="0"/>
              <w:autoSpaceDN w:val="0"/>
              <w:adjustRightInd w:val="0"/>
              <w:spacing w:after="0"/>
              <w:ind w:firstLine="40"/>
              <w:rPr>
                <w:ins w:id="791" w:author=" " w:date="2011-06-27T09:05:00Z"/>
                <w:rFonts w:ascii="Times New Roman" w:hAnsi="Times New Roman"/>
                <w:sz w:val="24"/>
                <w:szCs w:val="24"/>
              </w:rPr>
            </w:pPr>
          </w:p>
        </w:tc>
      </w:tr>
      <w:tr w:rsidR="00892CE8" w:rsidRPr="007A7452" w:rsidTr="00495D2E">
        <w:trPr>
          <w:trHeight w:hRule="exact" w:val="216"/>
          <w:ins w:id="792" w:author=" " w:date="2011-06-27T09:05:00Z"/>
        </w:trPr>
        <w:tc>
          <w:tcPr>
            <w:tcW w:w="868" w:type="dxa"/>
            <w:gridSpan w:val="2"/>
            <w:tcBorders>
              <w:top w:val="nil"/>
              <w:left w:val="nil"/>
              <w:bottom w:val="nil"/>
              <w:right w:val="nil"/>
            </w:tcBorders>
          </w:tcPr>
          <w:p w:rsidR="00892CE8" w:rsidRPr="007A7452" w:rsidRDefault="00892CE8" w:rsidP="00495D2E">
            <w:pPr>
              <w:widowControl w:val="0"/>
              <w:autoSpaceDE w:val="0"/>
              <w:autoSpaceDN w:val="0"/>
              <w:adjustRightInd w:val="0"/>
              <w:spacing w:after="0"/>
              <w:ind w:firstLine="40"/>
              <w:rPr>
                <w:ins w:id="793" w:author=" " w:date="2011-06-27T09:05:00Z"/>
                <w:rFonts w:ascii="Times New Roman" w:hAnsi="Times New Roman"/>
                <w:sz w:val="24"/>
                <w:szCs w:val="24"/>
              </w:rPr>
            </w:pPr>
          </w:p>
        </w:tc>
        <w:tc>
          <w:tcPr>
            <w:tcW w:w="970" w:type="dxa"/>
            <w:tcBorders>
              <w:top w:val="nil"/>
              <w:left w:val="nil"/>
              <w:bottom w:val="nil"/>
              <w:right w:val="nil"/>
            </w:tcBorders>
          </w:tcPr>
          <w:p w:rsidR="00892CE8" w:rsidRPr="007A7452" w:rsidRDefault="00892CE8" w:rsidP="00495D2E">
            <w:pPr>
              <w:widowControl w:val="0"/>
              <w:autoSpaceDE w:val="0"/>
              <w:autoSpaceDN w:val="0"/>
              <w:adjustRightInd w:val="0"/>
              <w:spacing w:after="0"/>
              <w:ind w:firstLine="40"/>
              <w:rPr>
                <w:ins w:id="794" w:author=" " w:date="2011-06-27T09:05:00Z"/>
                <w:rFonts w:ascii="Times New Roman" w:hAnsi="Times New Roman"/>
                <w:sz w:val="24"/>
                <w:szCs w:val="24"/>
              </w:rPr>
            </w:pPr>
          </w:p>
        </w:tc>
        <w:tc>
          <w:tcPr>
            <w:tcW w:w="5417" w:type="dxa"/>
            <w:tcBorders>
              <w:top w:val="nil"/>
              <w:left w:val="nil"/>
              <w:bottom w:val="nil"/>
              <w:right w:val="nil"/>
            </w:tcBorders>
          </w:tcPr>
          <w:p w:rsidR="00892CE8" w:rsidRPr="007A7452" w:rsidRDefault="00892CE8" w:rsidP="00495D2E">
            <w:pPr>
              <w:widowControl w:val="0"/>
              <w:autoSpaceDE w:val="0"/>
              <w:autoSpaceDN w:val="0"/>
              <w:adjustRightInd w:val="0"/>
              <w:spacing w:after="0" w:line="195" w:lineRule="exact"/>
              <w:ind w:left="362" w:firstLine="40"/>
              <w:rPr>
                <w:ins w:id="795" w:author=" " w:date="2011-06-27T09:05:00Z"/>
                <w:rFonts w:ascii="Times New Roman" w:hAnsi="Times New Roman"/>
                <w:sz w:val="24"/>
                <w:szCs w:val="24"/>
              </w:rPr>
            </w:pPr>
            <w:ins w:id="796" w:author=" " w:date="2011-06-27T09:05:00Z">
              <w:r w:rsidRPr="007A7452">
                <w:rPr>
                  <w:rFonts w:ascii="Times New Roman" w:hAnsi="Times New Roman"/>
                  <w:color w:val="191919"/>
                  <w:spacing w:val="-1"/>
                  <w:sz w:val="18"/>
                  <w:szCs w:val="18"/>
                </w:rPr>
                <w:t>Performance-Base</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Learning</w:t>
              </w:r>
            </w:ins>
          </w:p>
        </w:tc>
        <w:tc>
          <w:tcPr>
            <w:tcW w:w="2545" w:type="dxa"/>
            <w:tcBorders>
              <w:top w:val="nil"/>
              <w:left w:val="nil"/>
              <w:bottom w:val="nil"/>
              <w:right w:val="nil"/>
            </w:tcBorders>
          </w:tcPr>
          <w:p w:rsidR="00892CE8" w:rsidRPr="007A7452" w:rsidRDefault="00892CE8" w:rsidP="00495D2E">
            <w:pPr>
              <w:widowControl w:val="0"/>
              <w:autoSpaceDE w:val="0"/>
              <w:autoSpaceDN w:val="0"/>
              <w:adjustRightInd w:val="0"/>
              <w:spacing w:after="0" w:line="195" w:lineRule="exact"/>
              <w:ind w:right="40" w:firstLine="40"/>
              <w:jc w:val="right"/>
              <w:rPr>
                <w:ins w:id="797" w:author=" " w:date="2011-06-27T09:05:00Z"/>
                <w:rFonts w:ascii="Times New Roman" w:hAnsi="Times New Roman"/>
                <w:sz w:val="24"/>
                <w:szCs w:val="24"/>
              </w:rPr>
            </w:pPr>
            <w:ins w:id="798" w:author=" " w:date="2011-06-27T09:05:00Z">
              <w:r w:rsidRPr="007A7452">
                <w:rPr>
                  <w:rFonts w:ascii="Times New Roman" w:hAnsi="Times New Roman"/>
                  <w:color w:val="191919"/>
                  <w:sz w:val="18"/>
                  <w:szCs w:val="18"/>
                </w:rPr>
                <w:t>3</w:t>
              </w:r>
            </w:ins>
          </w:p>
        </w:tc>
      </w:tr>
      <w:tr w:rsidR="00152F3B" w:rsidRPr="007A7452" w:rsidTr="002B35A3">
        <w:trPr>
          <w:trHeight w:hRule="exact" w:val="237"/>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9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3</w:t>
            </w:r>
            <w:r>
              <w:rPr>
                <w:rFonts w:ascii="Times New Roman" w:hAnsi="Times New Roman"/>
                <w:color w:val="191919"/>
                <w:spacing w:val="-1"/>
                <w:sz w:val="18"/>
                <w:szCs w:val="18"/>
              </w:rPr>
              <w:t>370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Pr>
                <w:rFonts w:ascii="Times New Roman" w:hAnsi="Times New Roman"/>
                <w:color w:val="191919"/>
                <w:spacing w:val="-1"/>
                <w:sz w:val="18"/>
                <w:szCs w:val="18"/>
              </w:rPr>
              <w:t>Classroom Management</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9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3306</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Educationa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Psychology</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SPED</w:t>
            </w:r>
          </w:p>
        </w:tc>
        <w:tc>
          <w:tcPr>
            <w:tcW w:w="99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3230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Contem</w:t>
            </w:r>
            <w:r w:rsidRPr="007A7452">
              <w:rPr>
                <w:rFonts w:ascii="Times New Roman" w:hAnsi="Times New Roman"/>
                <w:color w:val="191919"/>
                <w:sz w:val="18"/>
                <w:szCs w:val="18"/>
              </w:rPr>
              <w:t>p</w:t>
            </w:r>
            <w:r>
              <w:rPr>
                <w:rFonts w:ascii="Times New Roman" w:hAnsi="Times New Roman"/>
                <w:color w:val="191919"/>
                <w:sz w:val="18"/>
                <w:szCs w:val="18"/>
              </w:rPr>
              <w:t>orary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Perspe</w:t>
            </w:r>
            <w:r w:rsidRPr="007A7452">
              <w:rPr>
                <w:rFonts w:ascii="Times New Roman" w:hAnsi="Times New Roman"/>
                <w:color w:val="191919"/>
                <w:sz w:val="18"/>
                <w:szCs w:val="18"/>
              </w:rPr>
              <w:t>c</w:t>
            </w:r>
            <w:r>
              <w:rPr>
                <w:rFonts w:ascii="Times New Roman" w:hAnsi="Times New Roman"/>
                <w:color w:val="191919"/>
                <w:sz w:val="18"/>
                <w:szCs w:val="18"/>
              </w:rPr>
              <w:t>tives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Excep</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Students</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99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4450</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Measuremen</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Evaluation</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MGED</w:t>
            </w:r>
          </w:p>
        </w:tc>
        <w:tc>
          <w:tcPr>
            <w:tcW w:w="99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3315</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Curriculu</w:t>
            </w:r>
            <w:r w:rsidRPr="007A7452">
              <w:rPr>
                <w:rFonts w:ascii="Times New Roman" w:hAnsi="Times New Roman"/>
                <w:color w:val="191919"/>
                <w:sz w:val="18"/>
                <w:szCs w:val="18"/>
              </w:rPr>
              <w:t>m</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Need</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MGED</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98"/>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MGED</w:t>
            </w:r>
          </w:p>
        </w:tc>
        <w:tc>
          <w:tcPr>
            <w:tcW w:w="995" w:type="dxa"/>
            <w:gridSpan w:val="2"/>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4439</w:t>
            </w:r>
          </w:p>
        </w:tc>
        <w:tc>
          <w:tcPr>
            <w:tcW w:w="541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Readin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5"/>
                <w:sz w:val="18"/>
                <w:szCs w:val="18"/>
              </w:rPr>
              <w:t xml:space="preserve"> </w:t>
            </w:r>
            <w:r w:rsidRPr="007A7452">
              <w:rPr>
                <w:rFonts w:ascii="Times New Roman" w:hAnsi="Times New Roman"/>
                <w:color w:val="191919"/>
                <w:spacing w:val="-8"/>
                <w:sz w:val="18"/>
                <w:szCs w:val="18"/>
              </w:rPr>
              <w:t>W</w:t>
            </w:r>
            <w:r w:rsidRPr="007A7452">
              <w:rPr>
                <w:rFonts w:ascii="Times New Roman" w:hAnsi="Times New Roman"/>
                <w:color w:val="191919"/>
                <w:spacing w:val="-1"/>
                <w:sz w:val="18"/>
                <w:szCs w:val="18"/>
              </w:rPr>
              <w:t>ritin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MGED</w:t>
            </w:r>
          </w:p>
        </w:tc>
        <w:tc>
          <w:tcPr>
            <w:tcW w:w="254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bl>
    <w:p w:rsidR="00152F3B" w:rsidRDefault="00152F3B" w:rsidP="00152F3B">
      <w:pPr>
        <w:widowControl w:val="0"/>
        <w:autoSpaceDE w:val="0"/>
        <w:autoSpaceDN w:val="0"/>
        <w:adjustRightInd w:val="0"/>
        <w:spacing w:before="2" w:after="0" w:line="120" w:lineRule="exact"/>
        <w:ind w:left="180" w:firstLine="0"/>
        <w:rPr>
          <w:rFonts w:ascii="Times New Roman" w:hAnsi="Times New Roman"/>
          <w:sz w:val="12"/>
          <w:szCs w:val="12"/>
        </w:rPr>
      </w:pPr>
    </w:p>
    <w:p w:rsidR="00152F3B" w:rsidRDefault="00152F3B" w:rsidP="00152F3B">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1"/>
          <w:sz w:val="18"/>
          <w:szCs w:val="18"/>
        </w:rPr>
        <w:t>Mus</w:t>
      </w:r>
      <w:r>
        <w:rPr>
          <w:rFonts w:ascii="Times New Roman" w:hAnsi="Times New Roman"/>
          <w:b/>
          <w:bCs/>
          <w:color w:val="191919"/>
          <w:sz w:val="18"/>
          <w:szCs w:val="18"/>
        </w:rPr>
        <w:t>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Selec</w:t>
      </w:r>
      <w:r>
        <w:rPr>
          <w:rFonts w:ascii="Times New Roman" w:hAnsi="Times New Roman"/>
          <w:b/>
          <w:bCs/>
          <w:color w:val="191919"/>
          <w:sz w:val="18"/>
          <w:szCs w:val="18"/>
        </w:rPr>
        <w:t>t</w:t>
      </w:r>
      <w:r>
        <w:rPr>
          <w:rFonts w:ascii="Times New Roman" w:hAnsi="Times New Roman"/>
          <w:b/>
          <w:bCs/>
          <w:color w:val="191919"/>
          <w:spacing w:val="-5"/>
          <w:sz w:val="18"/>
          <w:szCs w:val="18"/>
        </w:rPr>
        <w:t xml:space="preserve"> </w:t>
      </w:r>
      <w:r>
        <w:rPr>
          <w:rFonts w:ascii="Times New Roman" w:hAnsi="Times New Roman"/>
          <w:b/>
          <w:bCs/>
          <w:color w:val="191919"/>
          <w:spacing w:val="-14"/>
          <w:sz w:val="18"/>
          <w:szCs w:val="18"/>
        </w:rPr>
        <w:t>T</w:t>
      </w:r>
      <w:r>
        <w:rPr>
          <w:rFonts w:ascii="Times New Roman" w:hAnsi="Times New Roman"/>
          <w:b/>
          <w:bCs/>
          <w:color w:val="191919"/>
          <w:spacing w:val="-1"/>
          <w:sz w:val="18"/>
          <w:szCs w:val="18"/>
        </w:rPr>
        <w:t>w</w:t>
      </w:r>
      <w:r>
        <w:rPr>
          <w:rFonts w:ascii="Times New Roman" w:hAnsi="Times New Roman"/>
          <w:b/>
          <w:bCs/>
          <w:color w:val="191919"/>
          <w:sz w:val="18"/>
          <w:szCs w:val="18"/>
        </w:rPr>
        <w:t>o</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Concentratio</w:t>
      </w:r>
      <w:r>
        <w:rPr>
          <w:rFonts w:ascii="Times New Roman" w:hAnsi="Times New Roman"/>
          <w:b/>
          <w:bCs/>
          <w:color w:val="191919"/>
          <w:sz w:val="18"/>
          <w:szCs w:val="18"/>
        </w:rPr>
        <w:t>n</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A</w:t>
      </w:r>
      <w:r>
        <w:rPr>
          <w:rFonts w:ascii="Times New Roman" w:hAnsi="Times New Roman"/>
          <w:b/>
          <w:bCs/>
          <w:color w:val="191919"/>
          <w:spacing w:val="-4"/>
          <w:sz w:val="18"/>
          <w:szCs w:val="18"/>
        </w:rPr>
        <w:t>r</w:t>
      </w:r>
      <w:r>
        <w:rPr>
          <w:rFonts w:ascii="Times New Roman" w:hAnsi="Times New Roman"/>
          <w:b/>
          <w:bCs/>
          <w:color w:val="191919"/>
          <w:spacing w:val="-1"/>
          <w:sz w:val="18"/>
          <w:szCs w:val="18"/>
        </w:rPr>
        <w:t>eas</w:t>
      </w:r>
    </w:p>
    <w:p w:rsidR="00152F3B" w:rsidRDefault="00152F3B" w:rsidP="00152F3B">
      <w:pPr>
        <w:widowControl w:val="0"/>
        <w:tabs>
          <w:tab w:val="left" w:pos="90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b/>
          <w:bCs/>
          <w:color w:val="191919"/>
          <w:spacing w:val="-1"/>
          <w:sz w:val="18"/>
          <w:szCs w:val="18"/>
        </w:rPr>
        <w:t>Language</w:t>
      </w:r>
      <w:r>
        <w:rPr>
          <w:rFonts w:ascii="Times New Roman" w:hAnsi="Times New Roman"/>
          <w:b/>
          <w:bCs/>
          <w:color w:val="191919"/>
          <w:sz w:val="18"/>
          <w:szCs w:val="18"/>
        </w:rPr>
        <w:t>s</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Art</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5</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Hours)</w:t>
      </w:r>
    </w:p>
    <w:tbl>
      <w:tblPr>
        <w:tblW w:w="0" w:type="auto"/>
        <w:tblInd w:w="100" w:type="dxa"/>
        <w:tblLayout w:type="fixed"/>
        <w:tblCellMar>
          <w:left w:w="0" w:type="dxa"/>
          <w:right w:w="0" w:type="dxa"/>
        </w:tblCellMar>
        <w:tblLook w:val="0000"/>
      </w:tblPr>
      <w:tblGrid>
        <w:gridCol w:w="843"/>
        <w:gridCol w:w="995"/>
        <w:gridCol w:w="5029"/>
        <w:gridCol w:w="2933"/>
      </w:tblGrid>
      <w:tr w:rsidR="00152F3B" w:rsidRPr="007A7452" w:rsidTr="002B35A3">
        <w:trPr>
          <w:trHeight w:hRule="exact" w:val="237"/>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MGED</w:t>
            </w:r>
          </w:p>
        </w:tc>
        <w:tc>
          <w:tcPr>
            <w:tcW w:w="995"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4423</w:t>
            </w:r>
          </w:p>
        </w:tc>
        <w:tc>
          <w:tcPr>
            <w:tcW w:w="5029"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firstLine="0"/>
              <w:rPr>
                <w:rFonts w:ascii="Times New Roman" w:hAnsi="Times New Roman"/>
                <w:sz w:val="24"/>
                <w:szCs w:val="24"/>
              </w:rPr>
            </w:pPr>
            <w:r w:rsidRPr="007A7452">
              <w:rPr>
                <w:rFonts w:ascii="Times New Roman" w:hAnsi="Times New Roman"/>
                <w:color w:val="191919"/>
                <w:spacing w:val="-1"/>
                <w:sz w:val="18"/>
                <w:szCs w:val="18"/>
              </w:rPr>
              <w:t>Languag</w:t>
            </w:r>
            <w:r w:rsidRPr="007A7452">
              <w:rPr>
                <w:rFonts w:ascii="Times New Roman" w:hAnsi="Times New Roman"/>
                <w:color w:val="191919"/>
                <w:sz w:val="18"/>
                <w:szCs w:val="18"/>
              </w:rPr>
              <w:t>e</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Art</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MGED</w:t>
            </w:r>
          </w:p>
        </w:tc>
        <w:tc>
          <w:tcPr>
            <w:tcW w:w="2933"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MGED</w:t>
            </w:r>
          </w:p>
        </w:tc>
        <w:tc>
          <w:tcPr>
            <w:tcW w:w="99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3326</w:t>
            </w:r>
          </w:p>
        </w:tc>
        <w:tc>
          <w:tcPr>
            <w:tcW w:w="5029"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Preadolescen</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Literature</w:t>
            </w:r>
          </w:p>
        </w:tc>
        <w:tc>
          <w:tcPr>
            <w:tcW w:w="293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ENGL</w:t>
            </w:r>
          </w:p>
        </w:tc>
        <w:tc>
          <w:tcPr>
            <w:tcW w:w="99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3204</w:t>
            </w:r>
          </w:p>
        </w:tc>
        <w:tc>
          <w:tcPr>
            <w:tcW w:w="5029"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Rhetori</w:t>
            </w:r>
            <w:r w:rsidRPr="007A7452">
              <w:rPr>
                <w:rFonts w:ascii="Times New Roman" w:hAnsi="Times New Roman"/>
                <w:color w:val="191919"/>
                <w:sz w:val="18"/>
                <w:szCs w:val="18"/>
              </w:rPr>
              <w:t>c</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5"/>
                <w:sz w:val="18"/>
                <w:szCs w:val="18"/>
              </w:rPr>
              <w:t xml:space="preserve"> </w:t>
            </w:r>
            <w:r w:rsidRPr="007A7452">
              <w:rPr>
                <w:rFonts w:ascii="Times New Roman" w:hAnsi="Times New Roman"/>
                <w:color w:val="191919"/>
                <w:spacing w:val="-8"/>
                <w:sz w:val="18"/>
                <w:szCs w:val="18"/>
              </w:rPr>
              <w:t>W</w:t>
            </w:r>
            <w:r w:rsidRPr="007A7452">
              <w:rPr>
                <w:rFonts w:ascii="Times New Roman" w:hAnsi="Times New Roman"/>
                <w:color w:val="191919"/>
                <w:spacing w:val="-1"/>
                <w:sz w:val="18"/>
                <w:szCs w:val="18"/>
              </w:rPr>
              <w:t>riting</w:t>
            </w:r>
          </w:p>
        </w:tc>
        <w:tc>
          <w:tcPr>
            <w:tcW w:w="293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16"/>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ENGL</w:t>
            </w:r>
          </w:p>
        </w:tc>
        <w:tc>
          <w:tcPr>
            <w:tcW w:w="99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3305</w:t>
            </w:r>
          </w:p>
        </w:tc>
        <w:tc>
          <w:tcPr>
            <w:tcW w:w="5029"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Moder</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Grammar</w:t>
            </w:r>
          </w:p>
        </w:tc>
        <w:tc>
          <w:tcPr>
            <w:tcW w:w="293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2B35A3">
        <w:trPr>
          <w:trHeight w:hRule="exact" w:val="298"/>
        </w:trPr>
        <w:tc>
          <w:tcPr>
            <w:tcW w:w="84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ENGL</w:t>
            </w:r>
          </w:p>
        </w:tc>
        <w:tc>
          <w:tcPr>
            <w:tcW w:w="995"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3106</w:t>
            </w:r>
          </w:p>
        </w:tc>
        <w:tc>
          <w:tcPr>
            <w:tcW w:w="5029"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echnica</w:t>
            </w:r>
            <w:r w:rsidRPr="007A7452">
              <w:rPr>
                <w:rFonts w:ascii="Times New Roman" w:hAnsi="Times New Roman"/>
                <w:color w:val="191919"/>
                <w:sz w:val="18"/>
                <w:szCs w:val="18"/>
              </w:rPr>
              <w:t>l</w:t>
            </w:r>
            <w:r w:rsidRPr="007A7452">
              <w:rPr>
                <w:rFonts w:ascii="Times New Roman" w:hAnsi="Times New Roman"/>
                <w:color w:val="191919"/>
                <w:spacing w:val="-5"/>
                <w:sz w:val="18"/>
                <w:szCs w:val="18"/>
              </w:rPr>
              <w:t xml:space="preserve"> </w:t>
            </w:r>
            <w:r w:rsidRPr="007A7452">
              <w:rPr>
                <w:rFonts w:ascii="Times New Roman" w:hAnsi="Times New Roman"/>
                <w:color w:val="191919"/>
                <w:spacing w:val="-8"/>
                <w:sz w:val="18"/>
                <w:szCs w:val="18"/>
              </w:rPr>
              <w:t>W</w:t>
            </w:r>
            <w:r w:rsidRPr="007A7452">
              <w:rPr>
                <w:rFonts w:ascii="Times New Roman" w:hAnsi="Times New Roman"/>
                <w:color w:val="191919"/>
                <w:spacing w:val="-1"/>
                <w:sz w:val="18"/>
                <w:szCs w:val="18"/>
              </w:rPr>
              <w:t>riting</w:t>
            </w:r>
          </w:p>
        </w:tc>
        <w:tc>
          <w:tcPr>
            <w:tcW w:w="2933"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bl>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tabs>
          <w:tab w:val="right" w:pos="10350"/>
        </w:tabs>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pacing w:val="-1"/>
          <w:sz w:val="18"/>
          <w:szCs w:val="18"/>
        </w:rPr>
        <w:t>Mathematic</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5</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Hours)</w:t>
      </w:r>
    </w:p>
    <w:p w:rsidR="00152F3B"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pacing w:val="-1"/>
          <w:sz w:val="18"/>
          <w:szCs w:val="18"/>
        </w:rPr>
        <w:t>MGE</w:t>
      </w:r>
      <w:r>
        <w:rPr>
          <w:rFonts w:ascii="Times New Roman" w:hAnsi="Times New Roman"/>
          <w:color w:val="191919"/>
          <w:sz w:val="18"/>
          <w:szCs w:val="18"/>
        </w:rPr>
        <w:t>D</w:t>
      </w:r>
      <w:r>
        <w:rPr>
          <w:rFonts w:ascii="Times New Roman" w:hAnsi="Times New Roman"/>
          <w:color w:val="191919"/>
          <w:sz w:val="18"/>
          <w:szCs w:val="18"/>
        </w:rPr>
        <w:tab/>
      </w:r>
      <w:r>
        <w:rPr>
          <w:rFonts w:ascii="Times New Roman" w:hAnsi="Times New Roman"/>
          <w:color w:val="191919"/>
          <w:spacing w:val="-1"/>
          <w:sz w:val="18"/>
          <w:szCs w:val="18"/>
        </w:rPr>
        <w:t>331</w:t>
      </w:r>
      <w:r>
        <w:rPr>
          <w:rFonts w:ascii="Times New Roman" w:hAnsi="Times New Roman"/>
          <w:color w:val="191919"/>
          <w:sz w:val="18"/>
          <w:szCs w:val="18"/>
        </w:rPr>
        <w:t>4</w:t>
      </w:r>
      <w:r>
        <w:rPr>
          <w:rFonts w:ascii="Times New Roman" w:hAnsi="Times New Roman"/>
          <w:color w:val="191919"/>
          <w:sz w:val="18"/>
          <w:szCs w:val="18"/>
        </w:rPr>
        <w:tab/>
      </w:r>
      <w:r>
        <w:rPr>
          <w:rFonts w:ascii="Times New Roman" w:hAnsi="Times New Roman"/>
          <w:color w:val="191919"/>
          <w:spacing w:val="-1"/>
          <w:sz w:val="18"/>
          <w:szCs w:val="18"/>
        </w:rPr>
        <w:t>Mathematic</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MGE</w:t>
      </w:r>
      <w:r>
        <w:rPr>
          <w:rFonts w:ascii="Times New Roman" w:hAnsi="Times New Roman"/>
          <w:color w:val="191919"/>
          <w:sz w:val="18"/>
          <w:szCs w:val="18"/>
        </w:rPr>
        <w:t>D</w:t>
      </w:r>
      <w:r>
        <w:rPr>
          <w:rFonts w:ascii="Times New Roman" w:hAnsi="Times New Roman"/>
          <w:color w:val="191919"/>
          <w:sz w:val="18"/>
          <w:szCs w:val="18"/>
        </w:rPr>
        <w:tab/>
        <w:t>3</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line="250" w:lineRule="auto"/>
        <w:ind w:left="3260" w:right="89" w:hanging="3080"/>
        <w:rPr>
          <w:rFonts w:ascii="Times New Roman" w:hAnsi="Times New Roman"/>
          <w:color w:val="000000"/>
          <w:sz w:val="18"/>
          <w:szCs w:val="18"/>
        </w:rPr>
      </w:pP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1"/>
          <w:sz w:val="18"/>
          <w:szCs w:val="18"/>
        </w:rPr>
        <w:t>Number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&amp;</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thei</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Application</w:t>
      </w:r>
      <w:r>
        <w:rPr>
          <w:rFonts w:ascii="Times New Roman" w:hAnsi="Times New Roman"/>
          <w:color w:val="191919"/>
          <w:sz w:val="18"/>
          <w:szCs w:val="18"/>
        </w:rPr>
        <w:t>s</w:t>
      </w:r>
      <w:r>
        <w:rPr>
          <w:rFonts w:ascii="Times New Roman" w:hAnsi="Times New Roman"/>
          <w:color w:val="191919"/>
          <w:sz w:val="18"/>
          <w:szCs w:val="18"/>
        </w:rPr>
        <w:tab/>
        <w:t xml:space="preserve">3 </w:t>
      </w:r>
      <w:del w:id="799" w:author=" " w:date="2011-06-27T08:59:00Z">
        <w:r w:rsidDel="00B83381">
          <w:rPr>
            <w:rFonts w:ascii="Times New Roman" w:hAnsi="Times New Roman"/>
            <w:color w:val="191919"/>
            <w:spacing w:val="-1"/>
            <w:sz w:val="18"/>
            <w:szCs w:val="18"/>
          </w:rPr>
          <w:delText>(Pre-requisit</w:delText>
        </w:r>
        <w:r w:rsidDel="00B83381">
          <w:rPr>
            <w:rFonts w:ascii="Times New Roman" w:hAnsi="Times New Roman"/>
            <w:color w:val="191919"/>
            <w:sz w:val="18"/>
            <w:szCs w:val="18"/>
          </w:rPr>
          <w:delText>e</w:delText>
        </w:r>
        <w:r w:rsidDel="00B83381">
          <w:rPr>
            <w:rFonts w:ascii="Times New Roman" w:hAnsi="Times New Roman"/>
            <w:color w:val="191919"/>
            <w:spacing w:val="-2"/>
            <w:sz w:val="18"/>
            <w:szCs w:val="18"/>
          </w:rPr>
          <w:delText xml:space="preserve"> </w:delText>
        </w:r>
        <w:r w:rsidDel="00B83381">
          <w:rPr>
            <w:rFonts w:ascii="Times New Roman" w:hAnsi="Times New Roman"/>
            <w:color w:val="191919"/>
            <w:spacing w:val="-1"/>
            <w:sz w:val="18"/>
            <w:szCs w:val="18"/>
          </w:rPr>
          <w:delText>M</w:delText>
        </w:r>
        <w:r w:rsidDel="00B83381">
          <w:rPr>
            <w:rFonts w:ascii="Times New Roman" w:hAnsi="Times New Roman"/>
            <w:color w:val="191919"/>
            <w:spacing w:val="-21"/>
            <w:sz w:val="18"/>
            <w:szCs w:val="18"/>
          </w:rPr>
          <w:delText>A</w:delText>
        </w:r>
        <w:r w:rsidDel="00B83381">
          <w:rPr>
            <w:rFonts w:ascii="Times New Roman" w:hAnsi="Times New Roman"/>
            <w:color w:val="191919"/>
            <w:spacing w:val="-1"/>
            <w:sz w:val="18"/>
            <w:szCs w:val="18"/>
          </w:rPr>
          <w:delText>T</w:delText>
        </w:r>
        <w:r w:rsidDel="00B83381">
          <w:rPr>
            <w:rFonts w:ascii="Times New Roman" w:hAnsi="Times New Roman"/>
            <w:color w:val="191919"/>
            <w:sz w:val="18"/>
            <w:szCs w:val="18"/>
          </w:rPr>
          <w:delText>H</w:delText>
        </w:r>
        <w:r w:rsidDel="00B83381">
          <w:rPr>
            <w:rFonts w:ascii="Times New Roman" w:hAnsi="Times New Roman"/>
            <w:color w:val="191919"/>
            <w:spacing w:val="-2"/>
            <w:sz w:val="18"/>
            <w:szCs w:val="18"/>
          </w:rPr>
          <w:delText xml:space="preserve"> </w:delText>
        </w:r>
        <w:r w:rsidDel="00B83381">
          <w:rPr>
            <w:rFonts w:ascii="Times New Roman" w:hAnsi="Times New Roman"/>
            <w:color w:val="191919"/>
            <w:spacing w:val="-8"/>
            <w:sz w:val="18"/>
            <w:szCs w:val="18"/>
          </w:rPr>
          <w:delText>111</w:delText>
        </w:r>
        <w:r w:rsidDel="00B83381">
          <w:rPr>
            <w:rFonts w:ascii="Times New Roman" w:hAnsi="Times New Roman"/>
            <w:color w:val="191919"/>
            <w:spacing w:val="-1"/>
            <w:sz w:val="18"/>
            <w:szCs w:val="18"/>
          </w:rPr>
          <w:delText>1</w:delText>
        </w:r>
        <w:r w:rsidDel="00B83381">
          <w:rPr>
            <w:rFonts w:ascii="Times New Roman" w:hAnsi="Times New Roman"/>
            <w:color w:val="191919"/>
            <w:sz w:val="18"/>
            <w:szCs w:val="18"/>
          </w:rPr>
          <w:delText>)</w:delText>
        </w:r>
      </w:del>
    </w:p>
    <w:p w:rsidR="00152F3B" w:rsidRDefault="00152F3B" w:rsidP="00152F3B">
      <w:pPr>
        <w:widowControl w:val="0"/>
        <w:tabs>
          <w:tab w:val="left" w:pos="2180"/>
          <w:tab w:val="left" w:pos="3260"/>
          <w:tab w:val="left" w:pos="10350"/>
          <w:tab w:val="left" w:pos="10740"/>
        </w:tabs>
        <w:autoSpaceDE w:val="0"/>
        <w:autoSpaceDN w:val="0"/>
        <w:adjustRightInd w:val="0"/>
        <w:spacing w:after="0" w:line="250" w:lineRule="auto"/>
        <w:ind w:left="3260" w:right="89" w:hanging="3080"/>
        <w:rPr>
          <w:rFonts w:ascii="Times New Roman" w:hAnsi="Times New Roman"/>
          <w:color w:val="000000"/>
          <w:sz w:val="18"/>
          <w:szCs w:val="18"/>
        </w:rPr>
      </w:pP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300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
          <w:sz w:val="18"/>
          <w:szCs w:val="18"/>
        </w:rPr>
        <w:t>Mathematica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Concept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Usin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echnolog</w:t>
      </w:r>
      <w:r>
        <w:rPr>
          <w:rFonts w:ascii="Times New Roman" w:hAnsi="Times New Roman"/>
          <w:color w:val="191919"/>
          <w:sz w:val="18"/>
          <w:szCs w:val="18"/>
        </w:rPr>
        <w:t>y</w:t>
      </w:r>
      <w:r>
        <w:rPr>
          <w:rFonts w:ascii="Times New Roman" w:hAnsi="Times New Roman"/>
          <w:color w:val="191919"/>
          <w:sz w:val="18"/>
          <w:szCs w:val="18"/>
        </w:rPr>
        <w:tab/>
        <w:t xml:space="preserve">3 </w:t>
      </w:r>
      <w:r>
        <w:rPr>
          <w:rFonts w:ascii="Times New Roman" w:hAnsi="Times New Roman"/>
          <w:color w:val="191919"/>
          <w:spacing w:val="-1"/>
          <w:sz w:val="18"/>
          <w:szCs w:val="18"/>
        </w:rPr>
        <w:t>(Pre-requisit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8"/>
          <w:sz w:val="18"/>
          <w:szCs w:val="18"/>
        </w:rPr>
        <w:t>11</w:t>
      </w:r>
      <w:r>
        <w:rPr>
          <w:rFonts w:ascii="Times New Roman" w:hAnsi="Times New Roman"/>
          <w:color w:val="191919"/>
          <w:spacing w:val="-1"/>
          <w:sz w:val="18"/>
          <w:szCs w:val="18"/>
        </w:rPr>
        <w:t>13)</w:t>
      </w:r>
    </w:p>
    <w:p w:rsidR="00152F3B" w:rsidRDefault="00152F3B" w:rsidP="00152F3B">
      <w:pPr>
        <w:widowControl w:val="0"/>
        <w:tabs>
          <w:tab w:val="left" w:pos="2180"/>
          <w:tab w:val="left" w:pos="3260"/>
          <w:tab w:val="left" w:pos="10350"/>
          <w:tab w:val="left" w:pos="1074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3</w:t>
      </w:r>
      <w:r>
        <w:rPr>
          <w:rFonts w:ascii="Times New Roman" w:hAnsi="Times New Roman"/>
          <w:color w:val="191919"/>
          <w:spacing w:val="-8"/>
          <w:sz w:val="18"/>
          <w:szCs w:val="18"/>
        </w:rPr>
        <w:t>1</w:t>
      </w:r>
      <w:r>
        <w:rPr>
          <w:rFonts w:ascii="Times New Roman" w:hAnsi="Times New Roman"/>
          <w:color w:val="191919"/>
          <w:spacing w:val="-1"/>
          <w:sz w:val="18"/>
          <w:szCs w:val="18"/>
        </w:rPr>
        <w:t>1</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
          <w:sz w:val="18"/>
          <w:szCs w:val="18"/>
        </w:rPr>
        <w:t>Discret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Mathematic</w:t>
      </w:r>
      <w:r>
        <w:rPr>
          <w:rFonts w:ascii="Times New Roman" w:hAnsi="Times New Roman"/>
          <w:color w:val="191919"/>
          <w:sz w:val="18"/>
          <w:szCs w:val="18"/>
        </w:rPr>
        <w:t>s</w:t>
      </w:r>
      <w:r>
        <w:rPr>
          <w:rFonts w:ascii="Times New Roman" w:hAnsi="Times New Roman"/>
          <w:color w:val="191919"/>
          <w:sz w:val="18"/>
          <w:szCs w:val="18"/>
        </w:rPr>
        <w:tab/>
        <w:t>3</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M</w:t>
      </w:r>
      <w:r>
        <w:rPr>
          <w:rFonts w:ascii="Times New Roman" w:hAnsi="Times New Roman"/>
          <w:color w:val="191919"/>
          <w:spacing w:val="-21"/>
          <w:sz w:val="18"/>
          <w:szCs w:val="18"/>
        </w:rPr>
        <w:t>A</w:t>
      </w:r>
      <w:r>
        <w:rPr>
          <w:rFonts w:ascii="Times New Roman" w:hAnsi="Times New Roman"/>
          <w:color w:val="191919"/>
          <w:spacing w:val="-1"/>
          <w:sz w:val="18"/>
          <w:szCs w:val="18"/>
        </w:rPr>
        <w:t>T</w:t>
      </w:r>
      <w:r>
        <w:rPr>
          <w:rFonts w:ascii="Times New Roman" w:hAnsi="Times New Roman"/>
          <w:color w:val="191919"/>
          <w:sz w:val="18"/>
          <w:szCs w:val="18"/>
        </w:rPr>
        <w:t>H</w:t>
      </w:r>
      <w:r>
        <w:rPr>
          <w:rFonts w:ascii="Times New Roman" w:hAnsi="Times New Roman"/>
          <w:color w:val="191919"/>
          <w:sz w:val="18"/>
          <w:szCs w:val="18"/>
        </w:rPr>
        <w:tab/>
      </w:r>
      <w:r>
        <w:rPr>
          <w:rFonts w:ascii="Times New Roman" w:hAnsi="Times New Roman"/>
          <w:color w:val="191919"/>
          <w:spacing w:val="-1"/>
          <w:sz w:val="18"/>
          <w:szCs w:val="18"/>
        </w:rPr>
        <w:t>321</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1"/>
          <w:sz w:val="18"/>
          <w:szCs w:val="18"/>
        </w:rPr>
        <w:t>Moder</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Geometr</w:t>
      </w:r>
      <w:r>
        <w:rPr>
          <w:rFonts w:ascii="Times New Roman" w:hAnsi="Times New Roman"/>
          <w:color w:val="191919"/>
          <w:sz w:val="18"/>
          <w:szCs w:val="18"/>
        </w:rPr>
        <w:t>y</w:t>
      </w:r>
      <w:r>
        <w:rPr>
          <w:rFonts w:ascii="Times New Roman" w:hAnsi="Times New Roman"/>
          <w:color w:val="191919"/>
          <w:sz w:val="18"/>
          <w:szCs w:val="18"/>
        </w:rPr>
        <w:tab/>
        <w:t>3</w:t>
      </w:r>
    </w:p>
    <w:p w:rsidR="00152F3B"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rPr>
      </w:pPr>
    </w:p>
    <w:p w:rsidR="00152F3B" w:rsidRDefault="00152F3B" w:rsidP="00152F3B">
      <w:pPr>
        <w:widowControl w:val="0"/>
        <w:tabs>
          <w:tab w:val="right" w:pos="1035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1"/>
          <w:sz w:val="18"/>
          <w:szCs w:val="18"/>
        </w:rPr>
        <w:t>Socia</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Scienc</w:t>
      </w:r>
      <w:r>
        <w:rPr>
          <w:rFonts w:ascii="Times New Roman" w:hAnsi="Times New Roman"/>
          <w:b/>
          <w:bCs/>
          <w:color w:val="191919"/>
          <w:sz w:val="18"/>
          <w:szCs w:val="18"/>
        </w:rPr>
        <w:t>e</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5</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Hours)</w:t>
      </w:r>
    </w:p>
    <w:p w:rsidR="00152F3B"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pacing w:val="-1"/>
          <w:sz w:val="18"/>
          <w:szCs w:val="18"/>
        </w:rPr>
        <w:t>MGE</w:t>
      </w:r>
      <w:r>
        <w:rPr>
          <w:rFonts w:ascii="Times New Roman" w:hAnsi="Times New Roman"/>
          <w:color w:val="191919"/>
          <w:sz w:val="18"/>
          <w:szCs w:val="18"/>
        </w:rPr>
        <w:t>D</w:t>
      </w:r>
      <w:r>
        <w:rPr>
          <w:rFonts w:ascii="Times New Roman" w:hAnsi="Times New Roman"/>
          <w:color w:val="191919"/>
          <w:sz w:val="18"/>
          <w:szCs w:val="18"/>
        </w:rPr>
        <w:tab/>
      </w:r>
      <w:r>
        <w:rPr>
          <w:rFonts w:ascii="Times New Roman" w:hAnsi="Times New Roman"/>
          <w:color w:val="191919"/>
          <w:spacing w:val="-1"/>
          <w:sz w:val="18"/>
          <w:szCs w:val="18"/>
        </w:rPr>
        <w:t>442</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
          <w:sz w:val="18"/>
          <w:szCs w:val="18"/>
        </w:rPr>
        <w:t>Socia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MGE</w:t>
      </w:r>
      <w:r>
        <w:rPr>
          <w:rFonts w:ascii="Times New Roman" w:hAnsi="Times New Roman"/>
          <w:color w:val="191919"/>
          <w:sz w:val="18"/>
          <w:szCs w:val="18"/>
        </w:rPr>
        <w:t>D</w:t>
      </w:r>
      <w:r>
        <w:rPr>
          <w:rFonts w:ascii="Times New Roman" w:hAnsi="Times New Roman"/>
          <w:color w:val="191919"/>
          <w:sz w:val="18"/>
          <w:szCs w:val="18"/>
        </w:rPr>
        <w:tab/>
        <w:t>3</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GEO</w:t>
      </w:r>
      <w:r>
        <w:rPr>
          <w:rFonts w:ascii="Times New Roman" w:hAnsi="Times New Roman"/>
          <w:color w:val="191919"/>
          <w:sz w:val="18"/>
          <w:szCs w:val="18"/>
        </w:rPr>
        <w:t>G</w:t>
      </w:r>
      <w:r>
        <w:rPr>
          <w:rFonts w:ascii="Times New Roman" w:hAnsi="Times New Roman"/>
          <w:color w:val="191919"/>
          <w:sz w:val="18"/>
          <w:szCs w:val="18"/>
        </w:rPr>
        <w:tab/>
      </w:r>
      <w:r>
        <w:rPr>
          <w:rFonts w:ascii="Times New Roman" w:hAnsi="Times New Roman"/>
          <w:color w:val="191919"/>
          <w:spacing w:val="-1"/>
          <w:sz w:val="18"/>
          <w:szCs w:val="18"/>
        </w:rPr>
        <w:t>310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
          <w:sz w:val="18"/>
          <w:szCs w:val="18"/>
        </w:rPr>
        <w:t>Principle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Geograph</w:t>
      </w:r>
      <w:r>
        <w:rPr>
          <w:rFonts w:ascii="Times New Roman" w:hAnsi="Times New Roman"/>
          <w:color w:val="191919"/>
          <w:sz w:val="18"/>
          <w:szCs w:val="18"/>
        </w:rPr>
        <w:t>y</w:t>
      </w:r>
      <w:r>
        <w:rPr>
          <w:rFonts w:ascii="Times New Roman" w:hAnsi="Times New Roman"/>
          <w:color w:val="191919"/>
          <w:sz w:val="18"/>
          <w:szCs w:val="18"/>
        </w:rPr>
        <w:tab/>
        <w:t>3</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ECO</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pacing w:val="-1"/>
          <w:sz w:val="18"/>
          <w:szCs w:val="18"/>
        </w:rPr>
        <w:t>470</w:t>
      </w:r>
      <w:r>
        <w:rPr>
          <w:rFonts w:ascii="Times New Roman" w:hAnsi="Times New Roman"/>
          <w:color w:val="191919"/>
          <w:sz w:val="18"/>
          <w:szCs w:val="18"/>
        </w:rPr>
        <w:t>5</w:t>
      </w:r>
      <w:r>
        <w:rPr>
          <w:rFonts w:ascii="Times New Roman" w:hAnsi="Times New Roman"/>
          <w:color w:val="191919"/>
          <w:sz w:val="18"/>
          <w:szCs w:val="18"/>
        </w:rPr>
        <w:tab/>
      </w:r>
      <w:r>
        <w:rPr>
          <w:rFonts w:ascii="Times New Roman" w:hAnsi="Times New Roman"/>
          <w:color w:val="191919"/>
          <w:spacing w:val="-1"/>
          <w:sz w:val="18"/>
          <w:szCs w:val="18"/>
        </w:rPr>
        <w:t>Economi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Histor</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U</w:t>
      </w:r>
      <w:r>
        <w:rPr>
          <w:rFonts w:ascii="Times New Roman" w:hAnsi="Times New Roman"/>
          <w:color w:val="191919"/>
          <w:sz w:val="18"/>
          <w:szCs w:val="18"/>
        </w:rPr>
        <w:t>S</w:t>
      </w:r>
      <w:r>
        <w:rPr>
          <w:rFonts w:ascii="Times New Roman" w:hAnsi="Times New Roman"/>
          <w:color w:val="191919"/>
          <w:sz w:val="18"/>
          <w:szCs w:val="18"/>
        </w:rPr>
        <w:tab/>
        <w:t>3</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HIS</w:t>
      </w:r>
      <w:r>
        <w:rPr>
          <w:rFonts w:ascii="Times New Roman" w:hAnsi="Times New Roman"/>
          <w:color w:val="191919"/>
          <w:sz w:val="18"/>
          <w:szCs w:val="18"/>
        </w:rPr>
        <w:t>T</w:t>
      </w:r>
      <w:r>
        <w:rPr>
          <w:rFonts w:ascii="Times New Roman" w:hAnsi="Times New Roman"/>
          <w:color w:val="191919"/>
          <w:sz w:val="18"/>
          <w:szCs w:val="18"/>
        </w:rPr>
        <w:tab/>
      </w:r>
      <w:r>
        <w:rPr>
          <w:rFonts w:ascii="Times New Roman" w:hAnsi="Times New Roman"/>
          <w:color w:val="191919"/>
          <w:spacing w:val="-1"/>
          <w:sz w:val="18"/>
          <w:szCs w:val="18"/>
        </w:rPr>
        <w:t>340</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1"/>
          <w:sz w:val="18"/>
          <w:szCs w:val="18"/>
        </w:rPr>
        <w:t>Histor</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4"/>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z w:val="18"/>
          <w:szCs w:val="18"/>
        </w:rPr>
        <w:tab/>
        <w:t>3</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POL</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1"/>
          <w:sz w:val="18"/>
          <w:szCs w:val="18"/>
        </w:rPr>
        <w:t>451</w:t>
      </w:r>
      <w:r>
        <w:rPr>
          <w:rFonts w:ascii="Times New Roman" w:hAnsi="Times New Roman"/>
          <w:color w:val="191919"/>
          <w:sz w:val="18"/>
          <w:szCs w:val="18"/>
        </w:rPr>
        <w:t>3</w:t>
      </w:r>
      <w:r>
        <w:rPr>
          <w:rFonts w:ascii="Times New Roman" w:hAnsi="Times New Roman"/>
          <w:color w:val="191919"/>
          <w:sz w:val="18"/>
          <w:szCs w:val="18"/>
        </w:rPr>
        <w:tab/>
      </w:r>
      <w:r>
        <w:rPr>
          <w:rFonts w:ascii="Times New Roman" w:hAnsi="Times New Roman"/>
          <w:color w:val="191919"/>
          <w:spacing w:val="-1"/>
          <w:sz w:val="18"/>
          <w:szCs w:val="18"/>
        </w:rPr>
        <w:t>Issue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Globa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Politic</w:t>
      </w:r>
      <w:r>
        <w:rPr>
          <w:rFonts w:ascii="Times New Roman" w:hAnsi="Times New Roman"/>
          <w:color w:val="191919"/>
          <w:sz w:val="18"/>
          <w:szCs w:val="18"/>
        </w:rPr>
        <w:t>s</w:t>
      </w:r>
      <w:r>
        <w:rPr>
          <w:rFonts w:ascii="Times New Roman" w:hAnsi="Times New Roman"/>
          <w:color w:val="191919"/>
          <w:sz w:val="18"/>
          <w:szCs w:val="18"/>
        </w:rPr>
        <w:tab/>
        <w:t>3</w:t>
      </w:r>
    </w:p>
    <w:p w:rsidR="00152F3B"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rPr>
      </w:pPr>
    </w:p>
    <w:p w:rsidR="00152F3B" w:rsidRDefault="00152F3B" w:rsidP="00152F3B">
      <w:pPr>
        <w:widowControl w:val="0"/>
        <w:tabs>
          <w:tab w:val="right" w:pos="1035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1"/>
          <w:sz w:val="18"/>
          <w:szCs w:val="18"/>
        </w:rPr>
        <w:t>Scienc</w:t>
      </w:r>
      <w:r>
        <w:rPr>
          <w:rFonts w:ascii="Times New Roman" w:hAnsi="Times New Roman"/>
          <w:b/>
          <w:bCs/>
          <w:color w:val="191919"/>
          <w:sz w:val="18"/>
          <w:szCs w:val="18"/>
        </w:rPr>
        <w:t>e</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5</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Hours)</w:t>
      </w:r>
    </w:p>
    <w:p w:rsidR="00152F3B"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color w:val="191919"/>
          <w:spacing w:val="-1"/>
          <w:sz w:val="18"/>
          <w:szCs w:val="18"/>
        </w:rPr>
        <w:t>MGE</w:t>
      </w:r>
      <w:r>
        <w:rPr>
          <w:rFonts w:ascii="Times New Roman" w:hAnsi="Times New Roman"/>
          <w:color w:val="191919"/>
          <w:sz w:val="18"/>
          <w:szCs w:val="18"/>
        </w:rPr>
        <w:t>D</w:t>
      </w:r>
      <w:r>
        <w:rPr>
          <w:rFonts w:ascii="Times New Roman" w:hAnsi="Times New Roman"/>
          <w:color w:val="191919"/>
          <w:sz w:val="18"/>
          <w:szCs w:val="18"/>
        </w:rPr>
        <w:tab/>
      </w:r>
      <w:r>
        <w:rPr>
          <w:rFonts w:ascii="Times New Roman" w:hAnsi="Times New Roman"/>
          <w:color w:val="191919"/>
          <w:spacing w:val="-1"/>
          <w:sz w:val="18"/>
          <w:szCs w:val="18"/>
        </w:rPr>
        <w:t>443</w:t>
      </w:r>
      <w:r>
        <w:rPr>
          <w:rFonts w:ascii="Times New Roman" w:hAnsi="Times New Roman"/>
          <w:color w:val="191919"/>
          <w:sz w:val="18"/>
          <w:szCs w:val="18"/>
        </w:rPr>
        <w:t>4</w:t>
      </w:r>
      <w:r>
        <w:rPr>
          <w:rFonts w:ascii="Times New Roman" w:hAnsi="Times New Roman"/>
          <w:color w:val="191919"/>
          <w:sz w:val="18"/>
          <w:szCs w:val="18"/>
        </w:rPr>
        <w:tab/>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MGE</w:t>
      </w:r>
      <w:r>
        <w:rPr>
          <w:rFonts w:ascii="Times New Roman" w:hAnsi="Times New Roman"/>
          <w:color w:val="191919"/>
          <w:sz w:val="18"/>
          <w:szCs w:val="18"/>
        </w:rPr>
        <w:t>D</w:t>
      </w:r>
      <w:r>
        <w:rPr>
          <w:rFonts w:ascii="Times New Roman" w:hAnsi="Times New Roman"/>
          <w:color w:val="191919"/>
          <w:sz w:val="18"/>
          <w:szCs w:val="18"/>
        </w:rPr>
        <w:tab/>
        <w:t>3</w:t>
      </w:r>
    </w:p>
    <w:p w:rsidR="00152F3B" w:rsidRDefault="00152F3B" w:rsidP="00152F3B">
      <w:pPr>
        <w:widowControl w:val="0"/>
        <w:tabs>
          <w:tab w:val="left" w:pos="2200"/>
          <w:tab w:val="left" w:pos="328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BIO</w:t>
      </w:r>
      <w:r>
        <w:rPr>
          <w:rFonts w:ascii="Times New Roman" w:hAnsi="Times New Roman"/>
          <w:color w:val="191919"/>
          <w:sz w:val="18"/>
          <w:szCs w:val="18"/>
        </w:rPr>
        <w:t>L</w:t>
      </w:r>
      <w:r>
        <w:rPr>
          <w:rFonts w:ascii="Times New Roman" w:hAnsi="Times New Roman"/>
          <w:color w:val="191919"/>
          <w:sz w:val="18"/>
          <w:szCs w:val="18"/>
        </w:rPr>
        <w:tab/>
      </w:r>
      <w:r>
        <w:rPr>
          <w:rFonts w:ascii="Times New Roman" w:hAnsi="Times New Roman"/>
          <w:color w:val="191919"/>
          <w:spacing w:val="-1"/>
          <w:sz w:val="18"/>
          <w:szCs w:val="18"/>
        </w:rPr>
        <w:t>310</w:t>
      </w:r>
      <w:r>
        <w:rPr>
          <w:rFonts w:ascii="Times New Roman" w:hAnsi="Times New Roman"/>
          <w:color w:val="191919"/>
          <w:sz w:val="18"/>
          <w:szCs w:val="18"/>
        </w:rPr>
        <w:t>9</w:t>
      </w:r>
      <w:r>
        <w:rPr>
          <w:rFonts w:ascii="Times New Roman" w:hAnsi="Times New Roman"/>
          <w:color w:val="191919"/>
          <w:sz w:val="18"/>
          <w:szCs w:val="18"/>
        </w:rPr>
        <w:tab/>
      </w:r>
      <w:r>
        <w:rPr>
          <w:rFonts w:ascii="Times New Roman" w:hAnsi="Times New Roman"/>
          <w:color w:val="191919"/>
          <w:spacing w:val="-1"/>
          <w:sz w:val="18"/>
          <w:szCs w:val="18"/>
        </w:rPr>
        <w:t>Advance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Concept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Biologica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z w:val="18"/>
          <w:szCs w:val="18"/>
        </w:rPr>
        <w:tab/>
        <w:t>4</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PHY</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1"/>
          <w:sz w:val="18"/>
          <w:szCs w:val="18"/>
        </w:rPr>
        <w:t>300</w:t>
      </w:r>
      <w:r>
        <w:rPr>
          <w:rFonts w:ascii="Times New Roman" w:hAnsi="Times New Roman"/>
          <w:color w:val="191919"/>
          <w:sz w:val="18"/>
          <w:szCs w:val="18"/>
        </w:rPr>
        <w:t>1</w:t>
      </w:r>
      <w:r>
        <w:rPr>
          <w:rFonts w:ascii="Times New Roman" w:hAnsi="Times New Roman"/>
          <w:color w:val="191919"/>
          <w:sz w:val="18"/>
          <w:szCs w:val="18"/>
        </w:rPr>
        <w:tab/>
      </w:r>
      <w:r>
        <w:rPr>
          <w:rFonts w:ascii="Times New Roman" w:hAnsi="Times New Roman"/>
          <w:color w:val="191919"/>
          <w:spacing w:val="-1"/>
          <w:sz w:val="18"/>
          <w:szCs w:val="18"/>
        </w:rPr>
        <w:t>Advance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Concept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Physic</w:t>
      </w:r>
      <w:r>
        <w:rPr>
          <w:rFonts w:ascii="Times New Roman" w:hAnsi="Times New Roman"/>
          <w:color w:val="191919"/>
          <w:sz w:val="18"/>
          <w:szCs w:val="18"/>
        </w:rPr>
        <w:t>s</w:t>
      </w:r>
      <w:r>
        <w:rPr>
          <w:rFonts w:ascii="Times New Roman" w:hAnsi="Times New Roman"/>
          <w:color w:val="191919"/>
          <w:sz w:val="18"/>
          <w:szCs w:val="18"/>
        </w:rPr>
        <w:tab/>
        <w:t>4</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PHY</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1"/>
          <w:sz w:val="18"/>
          <w:szCs w:val="18"/>
        </w:rPr>
        <w:t>300</w:t>
      </w:r>
      <w:r>
        <w:rPr>
          <w:rFonts w:ascii="Times New Roman" w:hAnsi="Times New Roman"/>
          <w:color w:val="191919"/>
          <w:sz w:val="18"/>
          <w:szCs w:val="18"/>
        </w:rPr>
        <w:t>2</w:t>
      </w:r>
      <w:r>
        <w:rPr>
          <w:rFonts w:ascii="Times New Roman" w:hAnsi="Times New Roman"/>
          <w:color w:val="191919"/>
          <w:sz w:val="18"/>
          <w:szCs w:val="18"/>
        </w:rPr>
        <w:tab/>
      </w:r>
      <w:r>
        <w:rPr>
          <w:rFonts w:ascii="Times New Roman" w:hAnsi="Times New Roman"/>
          <w:color w:val="191919"/>
          <w:spacing w:val="-1"/>
          <w:sz w:val="18"/>
          <w:szCs w:val="18"/>
        </w:rPr>
        <w:t>Advance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Eart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z w:val="18"/>
          <w:szCs w:val="18"/>
        </w:rPr>
        <w:t>&amp;</w:t>
      </w:r>
      <w:r>
        <w:rPr>
          <w:rFonts w:ascii="Times New Roman" w:hAnsi="Times New Roman"/>
          <w:color w:val="191919"/>
          <w:spacing w:val="-2"/>
          <w:sz w:val="18"/>
          <w:szCs w:val="18"/>
        </w:rPr>
        <w:t xml:space="preserve"> </w:t>
      </w:r>
      <w:r>
        <w:rPr>
          <w:rFonts w:ascii="Times New Roman" w:hAnsi="Times New Roman"/>
          <w:color w:val="191919"/>
          <w:spacing w:val="-1"/>
          <w:sz w:val="18"/>
          <w:szCs w:val="18"/>
        </w:rPr>
        <w:t>Spac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z w:val="18"/>
          <w:szCs w:val="18"/>
        </w:rPr>
        <w:tab/>
        <w:t>4</w:t>
      </w:r>
    </w:p>
    <w:p w:rsidR="00152F3B" w:rsidRDefault="00152F3B" w:rsidP="00152F3B">
      <w:pPr>
        <w:widowControl w:val="0"/>
        <w:tabs>
          <w:tab w:val="left" w:pos="10350"/>
        </w:tabs>
        <w:autoSpaceDE w:val="0"/>
        <w:autoSpaceDN w:val="0"/>
        <w:adjustRightInd w:val="0"/>
        <w:spacing w:before="5" w:after="0" w:line="220" w:lineRule="exact"/>
        <w:ind w:left="180" w:firstLine="0"/>
        <w:rPr>
          <w:rFonts w:ascii="Times New Roman" w:hAnsi="Times New Roman"/>
          <w:color w:val="000000"/>
        </w:rPr>
      </w:pPr>
    </w:p>
    <w:p w:rsidR="00152F3B" w:rsidRDefault="00152F3B" w:rsidP="00152F3B">
      <w:pPr>
        <w:widowControl w:val="0"/>
        <w:tabs>
          <w:tab w:val="right" w:pos="1044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pacing w:val="-1"/>
          <w:sz w:val="18"/>
          <w:szCs w:val="18"/>
        </w:rPr>
        <w:t>ARE</w:t>
      </w:r>
      <w:r>
        <w:rPr>
          <w:rFonts w:ascii="Times New Roman" w:hAnsi="Times New Roman"/>
          <w:b/>
          <w:bCs/>
          <w:color w:val="191919"/>
          <w:sz w:val="18"/>
          <w:szCs w:val="18"/>
        </w:rPr>
        <w:t>A</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H</w:t>
      </w:r>
      <w:r>
        <w:rPr>
          <w:rFonts w:ascii="Times New Roman" w:hAnsi="Times New Roman"/>
          <w:b/>
          <w:bCs/>
          <w:color w:val="191919"/>
          <w:sz w:val="18"/>
          <w:szCs w:val="18"/>
        </w:rPr>
        <w:t>:</w:t>
      </w:r>
      <w:r>
        <w:rPr>
          <w:rFonts w:ascii="Times New Roman" w:hAnsi="Times New Roman"/>
          <w:b/>
          <w:bCs/>
          <w:color w:val="191919"/>
          <w:spacing w:val="-5"/>
          <w:sz w:val="18"/>
          <w:szCs w:val="18"/>
        </w:rPr>
        <w:t xml:space="preserve"> </w:t>
      </w:r>
      <w:r>
        <w:rPr>
          <w:rFonts w:ascii="Times New Roman" w:hAnsi="Times New Roman"/>
          <w:b/>
          <w:bCs/>
          <w:color w:val="191919"/>
          <w:spacing w:val="-17"/>
          <w:sz w:val="18"/>
          <w:szCs w:val="18"/>
        </w:rPr>
        <w:t>T</w:t>
      </w:r>
      <w:r>
        <w:rPr>
          <w:rFonts w:ascii="Times New Roman" w:hAnsi="Times New Roman"/>
          <w:b/>
          <w:bCs/>
          <w:color w:val="191919"/>
          <w:spacing w:val="-1"/>
          <w:sz w:val="18"/>
          <w:szCs w:val="18"/>
        </w:rPr>
        <w:t>eachin</w:t>
      </w:r>
      <w:r>
        <w:rPr>
          <w:rFonts w:ascii="Times New Roman" w:hAnsi="Times New Roman"/>
          <w:b/>
          <w:bCs/>
          <w:color w:val="191919"/>
          <w:sz w:val="18"/>
          <w:szCs w:val="18"/>
        </w:rPr>
        <w:t>g</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Experienc</w:t>
      </w:r>
      <w:r>
        <w:rPr>
          <w:rFonts w:ascii="Times New Roman" w:hAnsi="Times New Roman"/>
          <w:b/>
          <w:bCs/>
          <w:color w:val="191919"/>
          <w:sz w:val="18"/>
          <w:szCs w:val="18"/>
        </w:rPr>
        <w:t>e</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4</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hours)</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pacing w:val="-1"/>
          <w:sz w:val="18"/>
          <w:szCs w:val="18"/>
        </w:rPr>
        <w:t>EDU</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1"/>
          <w:sz w:val="18"/>
          <w:szCs w:val="18"/>
        </w:rPr>
        <w:t>440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1"/>
          <w:sz w:val="18"/>
          <w:szCs w:val="18"/>
        </w:rPr>
        <w:t>Pre</w:t>
      </w:r>
      <w:r>
        <w:rPr>
          <w:rFonts w:ascii="Times New Roman" w:hAnsi="Times New Roman"/>
          <w:color w:val="191919"/>
          <w:sz w:val="18"/>
          <w:szCs w:val="18"/>
        </w:rPr>
        <w:t>p</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eachin</w:t>
      </w:r>
      <w:r>
        <w:rPr>
          <w:rFonts w:ascii="Times New Roman" w:hAnsi="Times New Roman"/>
          <w:color w:val="191919"/>
          <w:sz w:val="18"/>
          <w:szCs w:val="18"/>
        </w:rPr>
        <w:t>g</w:t>
      </w:r>
      <w:r>
        <w:rPr>
          <w:rFonts w:ascii="Times New Roman" w:hAnsi="Times New Roman"/>
          <w:color w:val="191919"/>
          <w:sz w:val="18"/>
          <w:szCs w:val="18"/>
        </w:rPr>
        <w:tab/>
        <w:t>2</w:t>
      </w:r>
    </w:p>
    <w:p w:rsidR="00152F3B"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b/>
          <w:bCs/>
          <w:color w:val="191919"/>
          <w:spacing w:val="-1"/>
          <w:sz w:val="24"/>
          <w:szCs w:val="24"/>
        </w:rPr>
      </w:pPr>
      <w:r>
        <w:rPr>
          <w:rFonts w:ascii="Times New Roman" w:hAnsi="Times New Roman"/>
          <w:color w:val="191919"/>
          <w:spacing w:val="-1"/>
          <w:sz w:val="18"/>
          <w:szCs w:val="18"/>
        </w:rPr>
        <w:t>MGE</w:t>
      </w:r>
      <w:r>
        <w:rPr>
          <w:rFonts w:ascii="Times New Roman" w:hAnsi="Times New Roman"/>
          <w:color w:val="191919"/>
          <w:sz w:val="18"/>
          <w:szCs w:val="18"/>
        </w:rPr>
        <w:t xml:space="preserve">D </w:t>
      </w:r>
      <w:r>
        <w:rPr>
          <w:rFonts w:ascii="Times New Roman" w:hAnsi="Times New Roman"/>
          <w:color w:val="191919"/>
          <w:sz w:val="18"/>
          <w:szCs w:val="18"/>
        </w:rPr>
        <w:tab/>
      </w:r>
      <w:r>
        <w:rPr>
          <w:rFonts w:ascii="Times New Roman" w:hAnsi="Times New Roman"/>
          <w:color w:val="191919"/>
          <w:spacing w:val="-1"/>
          <w:sz w:val="18"/>
          <w:szCs w:val="18"/>
        </w:rPr>
        <w:t>446</w:t>
      </w:r>
      <w:r>
        <w:rPr>
          <w:rFonts w:ascii="Times New Roman" w:hAnsi="Times New Roman"/>
          <w:color w:val="191919"/>
          <w:sz w:val="18"/>
          <w:szCs w:val="18"/>
        </w:rPr>
        <w:t xml:space="preserve">1 </w:t>
      </w:r>
      <w:r>
        <w:rPr>
          <w:rFonts w:ascii="Times New Roman" w:hAnsi="Times New Roman"/>
          <w:color w:val="191919"/>
          <w:sz w:val="18"/>
          <w:szCs w:val="18"/>
        </w:rPr>
        <w:tab/>
      </w:r>
      <w:r>
        <w:rPr>
          <w:rFonts w:ascii="Times New Roman" w:hAnsi="Times New Roman"/>
          <w:color w:val="191919"/>
          <w:spacing w:val="-1"/>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eachin</w:t>
      </w:r>
      <w:r>
        <w:rPr>
          <w:rFonts w:ascii="Times New Roman" w:hAnsi="Times New Roman"/>
          <w:color w:val="191919"/>
          <w:sz w:val="18"/>
          <w:szCs w:val="18"/>
        </w:rPr>
        <w:t>g</w:t>
      </w:r>
      <w:r>
        <w:rPr>
          <w:rFonts w:ascii="Times New Roman" w:hAnsi="Times New Roman"/>
          <w:color w:val="191919"/>
          <w:sz w:val="18"/>
          <w:szCs w:val="18"/>
        </w:rPr>
        <w:tab/>
        <w:t>12</w:t>
      </w: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pacing w:val="-1"/>
          <w:sz w:val="18"/>
          <w:szCs w:val="18"/>
        </w:rPr>
        <w:t>Elective</w:t>
      </w:r>
      <w:ins w:id="800" w:author=" " w:date="2011-06-27T09:12:00Z">
        <w:r w:rsidR="00892CE8">
          <w:rPr>
            <w:rFonts w:ascii="Times New Roman" w:hAnsi="Times New Roman"/>
            <w:b/>
            <w:bCs/>
            <w:color w:val="191919"/>
            <w:spacing w:val="-1"/>
            <w:sz w:val="18"/>
            <w:szCs w:val="18"/>
          </w:rPr>
          <w:t>s</w:t>
        </w:r>
      </w:ins>
    </w:p>
    <w:p w:rsidR="00152F3B" w:rsidRDefault="00152F3B" w:rsidP="00152F3B">
      <w:pPr>
        <w:widowControl w:val="0"/>
        <w:tabs>
          <w:tab w:val="left" w:pos="1060"/>
          <w:tab w:val="left" w:pos="2140"/>
          <w:tab w:val="left" w:pos="10350"/>
        </w:tabs>
        <w:autoSpaceDE w:val="0"/>
        <w:autoSpaceDN w:val="0"/>
        <w:adjustRightInd w:val="0"/>
        <w:spacing w:before="12" w:after="0"/>
        <w:ind w:left="180" w:firstLine="0"/>
        <w:rPr>
          <w:ins w:id="801" w:author=" " w:date="2011-06-27T09:09:00Z"/>
          <w:rFonts w:ascii="Times New Roman" w:hAnsi="Times New Roman"/>
          <w:color w:val="191919"/>
          <w:sz w:val="18"/>
          <w:szCs w:val="18"/>
        </w:rPr>
      </w:pPr>
      <w:r>
        <w:rPr>
          <w:rFonts w:ascii="Times New Roman" w:hAnsi="Times New Roman"/>
          <w:color w:val="191919"/>
          <w:spacing w:val="-1"/>
          <w:sz w:val="18"/>
          <w:szCs w:val="18"/>
        </w:rPr>
        <w:t>EDU</w:t>
      </w:r>
      <w:r>
        <w:rPr>
          <w:rFonts w:ascii="Times New Roman" w:hAnsi="Times New Roman"/>
          <w:color w:val="191919"/>
          <w:sz w:val="18"/>
          <w:szCs w:val="18"/>
        </w:rPr>
        <w:t>C</w:t>
      </w:r>
      <w:r>
        <w:rPr>
          <w:rFonts w:ascii="Times New Roman" w:hAnsi="Times New Roman"/>
          <w:color w:val="191919"/>
          <w:sz w:val="18"/>
          <w:szCs w:val="18"/>
        </w:rPr>
        <w:tab/>
      </w:r>
      <w:r>
        <w:rPr>
          <w:rFonts w:ascii="Times New Roman" w:hAnsi="Times New Roman"/>
          <w:color w:val="191919"/>
          <w:spacing w:val="-1"/>
          <w:sz w:val="18"/>
          <w:szCs w:val="18"/>
        </w:rPr>
        <w:t>2</w:t>
      </w:r>
      <w:ins w:id="802" w:author=" " w:date="2011-06-27T09:09:00Z">
        <w:r w:rsidR="00892CE8">
          <w:rPr>
            <w:rFonts w:ascii="Times New Roman" w:hAnsi="Times New Roman"/>
            <w:color w:val="191919"/>
            <w:spacing w:val="-1"/>
            <w:sz w:val="18"/>
            <w:szCs w:val="18"/>
          </w:rPr>
          <w:t>500</w:t>
        </w:r>
      </w:ins>
      <w:del w:id="803" w:author=" " w:date="2011-06-27T09:09:00Z">
        <w:r w:rsidDel="00892CE8">
          <w:rPr>
            <w:rFonts w:ascii="Times New Roman" w:hAnsi="Times New Roman"/>
            <w:color w:val="191919"/>
            <w:spacing w:val="-1"/>
            <w:sz w:val="18"/>
            <w:szCs w:val="18"/>
          </w:rPr>
          <w:delText>30</w:delText>
        </w:r>
        <w:r w:rsidDel="00892CE8">
          <w:rPr>
            <w:rFonts w:ascii="Times New Roman" w:hAnsi="Times New Roman"/>
            <w:color w:val="191919"/>
            <w:sz w:val="18"/>
            <w:szCs w:val="18"/>
          </w:rPr>
          <w:delText>0</w:delText>
        </w:r>
      </w:del>
      <w:r>
        <w:rPr>
          <w:rFonts w:ascii="Times New Roman" w:hAnsi="Times New Roman"/>
          <w:color w:val="191919"/>
          <w:sz w:val="18"/>
          <w:szCs w:val="18"/>
        </w:rPr>
        <w:tab/>
      </w:r>
      <w:r>
        <w:rPr>
          <w:rFonts w:ascii="Times New Roman" w:hAnsi="Times New Roman"/>
          <w:color w:val="191919"/>
          <w:spacing w:val="-1"/>
          <w:sz w:val="18"/>
          <w:szCs w:val="18"/>
        </w:rPr>
        <w:t>Master</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Learnin</w:t>
      </w:r>
      <w:r>
        <w:rPr>
          <w:rFonts w:ascii="Times New Roman" w:hAnsi="Times New Roman"/>
          <w:color w:val="191919"/>
          <w:sz w:val="18"/>
          <w:szCs w:val="18"/>
        </w:rPr>
        <w:t>g</w:t>
      </w:r>
      <w:r>
        <w:rPr>
          <w:rFonts w:ascii="Times New Roman" w:hAnsi="Times New Roman"/>
          <w:color w:val="191919"/>
          <w:spacing w:val="-2"/>
          <w:sz w:val="18"/>
          <w:szCs w:val="18"/>
        </w:rPr>
        <w:t xml:space="preserve"> </w:t>
      </w:r>
      <w:del w:id="804" w:author=" " w:date="2011-06-27T09:09:00Z">
        <w:r w:rsidDel="00892CE8">
          <w:rPr>
            <w:rFonts w:ascii="Times New Roman" w:hAnsi="Times New Roman"/>
            <w:color w:val="191919"/>
            <w:spacing w:val="-1"/>
            <w:sz w:val="18"/>
            <w:szCs w:val="18"/>
          </w:rPr>
          <w:delText>Semina</w:delText>
        </w:r>
        <w:r w:rsidDel="00892CE8">
          <w:rPr>
            <w:rFonts w:ascii="Times New Roman" w:hAnsi="Times New Roman"/>
            <w:color w:val="191919"/>
            <w:sz w:val="18"/>
            <w:szCs w:val="18"/>
          </w:rPr>
          <w:delText>r</w:delText>
        </w:r>
      </w:del>
      <w:ins w:id="805" w:author=" " w:date="2011-06-27T09:09:00Z">
        <w:r w:rsidR="00892CE8">
          <w:rPr>
            <w:rFonts w:ascii="Times New Roman" w:hAnsi="Times New Roman"/>
            <w:color w:val="191919"/>
            <w:spacing w:val="-1"/>
            <w:sz w:val="18"/>
            <w:szCs w:val="18"/>
          </w:rPr>
          <w:t>Reading</w:t>
        </w:r>
      </w:ins>
      <w:r>
        <w:rPr>
          <w:rFonts w:ascii="Times New Roman" w:hAnsi="Times New Roman"/>
          <w:color w:val="191919"/>
          <w:sz w:val="18"/>
          <w:szCs w:val="18"/>
        </w:rPr>
        <w:tab/>
      </w:r>
      <w:del w:id="806" w:author=" " w:date="2011-06-27T09:09:00Z">
        <w:r w:rsidDel="00892CE8">
          <w:rPr>
            <w:rFonts w:ascii="Times New Roman" w:hAnsi="Times New Roman"/>
            <w:color w:val="191919"/>
            <w:sz w:val="18"/>
            <w:szCs w:val="18"/>
          </w:rPr>
          <w:delText>2</w:delText>
        </w:r>
      </w:del>
      <w:ins w:id="807" w:author=" " w:date="2011-06-27T09:09:00Z">
        <w:r w:rsidR="00892CE8">
          <w:rPr>
            <w:rFonts w:ascii="Times New Roman" w:hAnsi="Times New Roman"/>
            <w:color w:val="191919"/>
            <w:sz w:val="18"/>
            <w:szCs w:val="18"/>
          </w:rPr>
          <w:t>1</w:t>
        </w:r>
      </w:ins>
    </w:p>
    <w:p w:rsidR="00892CE8" w:rsidRDefault="00892CE8" w:rsidP="00152F3B">
      <w:pPr>
        <w:widowControl w:val="0"/>
        <w:tabs>
          <w:tab w:val="left" w:pos="1060"/>
          <w:tab w:val="left" w:pos="2140"/>
          <w:tab w:val="left" w:pos="10350"/>
        </w:tabs>
        <w:autoSpaceDE w:val="0"/>
        <w:autoSpaceDN w:val="0"/>
        <w:adjustRightInd w:val="0"/>
        <w:spacing w:before="12" w:after="0"/>
        <w:ind w:left="180" w:firstLine="0"/>
        <w:rPr>
          <w:ins w:id="808" w:author=" " w:date="2011-06-27T09:09:00Z"/>
          <w:rFonts w:ascii="Times New Roman" w:hAnsi="Times New Roman"/>
          <w:color w:val="191919"/>
          <w:sz w:val="18"/>
          <w:szCs w:val="18"/>
        </w:rPr>
      </w:pPr>
      <w:ins w:id="809" w:author=" " w:date="2011-06-27T09:09:00Z">
        <w:r>
          <w:rPr>
            <w:rFonts w:ascii="Times New Roman" w:hAnsi="Times New Roman"/>
            <w:color w:val="191919"/>
            <w:sz w:val="18"/>
            <w:szCs w:val="18"/>
          </w:rPr>
          <w:t xml:space="preserve">EDUC </w:t>
        </w:r>
        <w:r>
          <w:rPr>
            <w:rFonts w:ascii="Times New Roman" w:hAnsi="Times New Roman"/>
            <w:color w:val="191919"/>
            <w:sz w:val="18"/>
            <w:szCs w:val="18"/>
          </w:rPr>
          <w:tab/>
          <w:t>2501</w:t>
        </w:r>
        <w:r>
          <w:rPr>
            <w:rFonts w:ascii="Times New Roman" w:hAnsi="Times New Roman"/>
            <w:color w:val="191919"/>
            <w:sz w:val="18"/>
            <w:szCs w:val="18"/>
          </w:rPr>
          <w:tab/>
          <w:t>Mastery Learning Mathematics</w:t>
        </w:r>
        <w:r>
          <w:rPr>
            <w:rFonts w:ascii="Times New Roman" w:hAnsi="Times New Roman"/>
            <w:color w:val="191919"/>
            <w:sz w:val="18"/>
            <w:szCs w:val="18"/>
          </w:rPr>
          <w:tab/>
          <w:t>1</w:t>
        </w:r>
      </w:ins>
    </w:p>
    <w:p w:rsidR="00892CE8" w:rsidRDefault="00892CE8"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000000"/>
          <w:sz w:val="18"/>
          <w:szCs w:val="18"/>
        </w:rPr>
      </w:pPr>
      <w:ins w:id="810" w:author=" " w:date="2011-06-27T09:10:00Z">
        <w:r>
          <w:rPr>
            <w:rFonts w:ascii="Times New Roman" w:hAnsi="Times New Roman"/>
            <w:color w:val="191919"/>
            <w:sz w:val="18"/>
            <w:szCs w:val="18"/>
          </w:rPr>
          <w:t>EDUC</w:t>
        </w:r>
        <w:r>
          <w:rPr>
            <w:rFonts w:ascii="Times New Roman" w:hAnsi="Times New Roman"/>
            <w:color w:val="191919"/>
            <w:sz w:val="18"/>
            <w:szCs w:val="18"/>
          </w:rPr>
          <w:tab/>
          <w:t>2502</w:t>
        </w:r>
        <w:r>
          <w:rPr>
            <w:rFonts w:ascii="Times New Roman" w:hAnsi="Times New Roman"/>
            <w:color w:val="191919"/>
            <w:sz w:val="18"/>
            <w:szCs w:val="18"/>
          </w:rPr>
          <w:tab/>
          <w:t>Mastery Learning Writing</w:t>
        </w:r>
        <w:r>
          <w:rPr>
            <w:rFonts w:ascii="Times New Roman" w:hAnsi="Times New Roman"/>
            <w:color w:val="191919"/>
            <w:sz w:val="18"/>
            <w:szCs w:val="18"/>
          </w:rPr>
          <w:tab/>
          <w:t>1</w:t>
        </w:r>
      </w:ins>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E178A2">
      <w:pPr>
        <w:pStyle w:val="Heading2"/>
        <w:ind w:left="180" w:firstLine="0"/>
        <w:rPr>
          <w:rFonts w:ascii="Times New Roman" w:hAnsi="Times New Roman"/>
          <w:color w:val="000000"/>
          <w:sz w:val="32"/>
          <w:szCs w:val="32"/>
        </w:rPr>
      </w:pPr>
      <w:bookmarkStart w:id="811" w:name="_Toc295331400"/>
      <w:bookmarkStart w:id="812" w:name="_Toc295601323"/>
      <w:r>
        <w:rPr>
          <w:rFonts w:ascii="Times New Roman" w:hAnsi="Times New Roman"/>
          <w:color w:val="191919"/>
          <w:spacing w:val="-2"/>
          <w:sz w:val="32"/>
          <w:szCs w:val="32"/>
        </w:rPr>
        <w:t>B</w:t>
      </w:r>
      <w:ins w:id="813" w:author=" " w:date="2011-07-06T17:25:00Z">
        <w:r w:rsidR="00875729">
          <w:rPr>
            <w:rFonts w:ascii="Times New Roman" w:hAnsi="Times New Roman"/>
            <w:color w:val="191919"/>
            <w:spacing w:val="-2"/>
            <w:sz w:val="32"/>
            <w:szCs w:val="32"/>
          </w:rPr>
          <w:t>achelor of Science</w:t>
        </w:r>
      </w:ins>
      <w:del w:id="814" w:author=" " w:date="2011-07-06T17:25:00Z">
        <w:r w:rsidDel="00875729">
          <w:rPr>
            <w:rFonts w:ascii="Times New Roman" w:hAnsi="Times New Roman"/>
            <w:color w:val="191919"/>
            <w:spacing w:val="-2"/>
            <w:sz w:val="32"/>
            <w:szCs w:val="32"/>
          </w:rPr>
          <w:delText>.S</w:delText>
        </w:r>
        <w:r w:rsidDel="00875729">
          <w:rPr>
            <w:rFonts w:ascii="Times New Roman" w:hAnsi="Times New Roman"/>
            <w:color w:val="191919"/>
            <w:sz w:val="32"/>
            <w:szCs w:val="32"/>
          </w:rPr>
          <w:delText>.</w:delText>
        </w:r>
      </w:del>
      <w:r>
        <w:rPr>
          <w:rFonts w:ascii="Times New Roman" w:hAnsi="Times New Roman"/>
          <w:color w:val="191919"/>
          <w:spacing w:val="-3"/>
          <w:sz w:val="32"/>
          <w:szCs w:val="32"/>
        </w:rPr>
        <w:t xml:space="preserve"> </w:t>
      </w:r>
      <w:r>
        <w:rPr>
          <w:rFonts w:ascii="Times New Roman" w:hAnsi="Times New Roman"/>
          <w:color w:val="191919"/>
          <w:spacing w:val="-2"/>
          <w:sz w:val="24"/>
          <w:szCs w:val="24"/>
        </w:rPr>
        <w:t>I</w:t>
      </w:r>
      <w:r>
        <w:rPr>
          <w:rFonts w:ascii="Times New Roman" w:hAnsi="Times New Roman"/>
          <w:color w:val="191919"/>
          <w:sz w:val="24"/>
          <w:szCs w:val="24"/>
        </w:rPr>
        <w:t>N</w:t>
      </w:r>
      <w:r>
        <w:rPr>
          <w:rFonts w:ascii="Times New Roman" w:hAnsi="Times New Roman"/>
          <w:color w:val="191919"/>
          <w:spacing w:val="17"/>
          <w:sz w:val="24"/>
          <w:szCs w:val="24"/>
        </w:rPr>
        <w:t xml:space="preserve"> </w:t>
      </w:r>
      <w:r>
        <w:rPr>
          <w:rFonts w:ascii="Times New Roman" w:hAnsi="Times New Roman"/>
          <w:color w:val="191919"/>
          <w:spacing w:val="-2"/>
          <w:sz w:val="32"/>
          <w:szCs w:val="32"/>
        </w:rPr>
        <w:t>S</w:t>
      </w:r>
      <w:r>
        <w:rPr>
          <w:rFonts w:ascii="Times New Roman" w:hAnsi="Times New Roman"/>
          <w:color w:val="191919"/>
          <w:spacing w:val="-2"/>
          <w:sz w:val="24"/>
          <w:szCs w:val="24"/>
        </w:rPr>
        <w:t>PECIA</w:t>
      </w:r>
      <w:r>
        <w:rPr>
          <w:rFonts w:ascii="Times New Roman" w:hAnsi="Times New Roman"/>
          <w:color w:val="191919"/>
          <w:sz w:val="24"/>
          <w:szCs w:val="24"/>
        </w:rPr>
        <w:t>L</w:t>
      </w:r>
      <w:r>
        <w:rPr>
          <w:rFonts w:ascii="Times New Roman" w:hAnsi="Times New Roman"/>
          <w:color w:val="191919"/>
          <w:spacing w:val="4"/>
          <w:sz w:val="24"/>
          <w:szCs w:val="24"/>
        </w:rPr>
        <w:t xml:space="preserve"> </w:t>
      </w:r>
      <w:r>
        <w:rPr>
          <w:rFonts w:ascii="Times New Roman" w:hAnsi="Times New Roman"/>
          <w:color w:val="191919"/>
          <w:spacing w:val="-2"/>
          <w:sz w:val="32"/>
          <w:szCs w:val="32"/>
        </w:rPr>
        <w:t>E</w:t>
      </w:r>
      <w:r>
        <w:rPr>
          <w:rFonts w:ascii="Times New Roman" w:hAnsi="Times New Roman"/>
          <w:color w:val="191919"/>
          <w:spacing w:val="-2"/>
          <w:sz w:val="24"/>
          <w:szCs w:val="24"/>
        </w:rPr>
        <w:t>DUC</w:t>
      </w:r>
      <w:r>
        <w:rPr>
          <w:rFonts w:ascii="Times New Roman" w:hAnsi="Times New Roman"/>
          <w:color w:val="191919"/>
          <w:spacing w:val="-20"/>
          <w:sz w:val="24"/>
          <w:szCs w:val="24"/>
        </w:rPr>
        <w:t>A</w:t>
      </w:r>
      <w:r>
        <w:rPr>
          <w:rFonts w:ascii="Times New Roman" w:hAnsi="Times New Roman"/>
          <w:color w:val="191919"/>
          <w:spacing w:val="-2"/>
          <w:sz w:val="24"/>
          <w:szCs w:val="24"/>
        </w:rPr>
        <w:t>TIO</w:t>
      </w:r>
      <w:r>
        <w:rPr>
          <w:rFonts w:ascii="Times New Roman" w:hAnsi="Times New Roman"/>
          <w:color w:val="191919"/>
          <w:sz w:val="24"/>
          <w:szCs w:val="24"/>
        </w:rPr>
        <w:t>N</w:t>
      </w:r>
      <w:r w:rsidRPr="0037296E">
        <w:rPr>
          <w:rFonts w:ascii="Times New Roman" w:hAnsi="Times New Roman"/>
          <w:color w:val="191919"/>
          <w:spacing w:val="17"/>
          <w:sz w:val="24"/>
          <w:szCs w:val="24"/>
        </w:rPr>
        <w:t xml:space="preserve"> </w:t>
      </w:r>
      <w:r w:rsidRPr="0037296E">
        <w:rPr>
          <w:rFonts w:ascii="Times New Roman" w:hAnsi="Times New Roman"/>
          <w:color w:val="191919"/>
          <w:spacing w:val="-2"/>
          <w:sz w:val="24"/>
          <w:szCs w:val="24"/>
        </w:rPr>
        <w:t>ADAPTED</w:t>
      </w:r>
      <w:r>
        <w:rPr>
          <w:rFonts w:ascii="Times New Roman" w:hAnsi="Times New Roman"/>
          <w:color w:val="191919"/>
          <w:spacing w:val="4"/>
          <w:sz w:val="24"/>
          <w:szCs w:val="24"/>
        </w:rPr>
        <w:t xml:space="preserve"> </w:t>
      </w:r>
      <w:r>
        <w:rPr>
          <w:rFonts w:ascii="Times New Roman" w:hAnsi="Times New Roman"/>
          <w:color w:val="191919"/>
          <w:spacing w:val="-2"/>
          <w:sz w:val="32"/>
          <w:szCs w:val="32"/>
        </w:rPr>
        <w:t>C</w:t>
      </w:r>
      <w:r>
        <w:rPr>
          <w:rFonts w:ascii="Times New Roman" w:hAnsi="Times New Roman"/>
          <w:color w:val="191919"/>
          <w:spacing w:val="-2"/>
          <w:sz w:val="24"/>
          <w:szCs w:val="24"/>
        </w:rPr>
        <w:t>URRICULU</w:t>
      </w:r>
      <w:r>
        <w:rPr>
          <w:rFonts w:ascii="Times New Roman" w:hAnsi="Times New Roman"/>
          <w:color w:val="191919"/>
          <w:sz w:val="24"/>
          <w:szCs w:val="24"/>
        </w:rPr>
        <w:t>M</w:t>
      </w:r>
      <w:r>
        <w:rPr>
          <w:rFonts w:ascii="Times New Roman" w:hAnsi="Times New Roman"/>
          <w:color w:val="191919"/>
          <w:spacing w:val="17"/>
          <w:sz w:val="24"/>
          <w:szCs w:val="24"/>
        </w:rPr>
        <w:t xml:space="preserve"> </w:t>
      </w:r>
      <w:r w:rsidRPr="0037296E">
        <w:rPr>
          <w:rFonts w:ascii="Times New Roman" w:hAnsi="Times New Roman"/>
          <w:color w:val="191919"/>
          <w:spacing w:val="17"/>
          <w:sz w:val="24"/>
          <w:szCs w:val="24"/>
        </w:rPr>
        <w:tab/>
        <w:t>P</w:t>
      </w:r>
      <w:r w:rsidRPr="0037296E">
        <w:rPr>
          <w:rFonts w:ascii="Times New Roman" w:hAnsi="Times New Roman"/>
          <w:color w:val="191919"/>
          <w:spacing w:val="-2"/>
          <w:sz w:val="24"/>
          <w:szCs w:val="24"/>
        </w:rPr>
        <w:t>-12</w:t>
      </w:r>
      <w:bookmarkEnd w:id="811"/>
      <w:bookmarkEnd w:id="812"/>
    </w:p>
    <w:p w:rsidR="00152F3B" w:rsidRDefault="00152F3B" w:rsidP="00152F3B">
      <w:pPr>
        <w:widowControl w:val="0"/>
        <w:autoSpaceDE w:val="0"/>
        <w:autoSpaceDN w:val="0"/>
        <w:adjustRightInd w:val="0"/>
        <w:spacing w:before="8" w:after="0" w:line="260" w:lineRule="exact"/>
        <w:ind w:left="180" w:firstLine="0"/>
        <w:rPr>
          <w:rFonts w:ascii="Times New Roman" w:hAnsi="Times New Roman"/>
          <w:color w:val="000000"/>
          <w:sz w:val="26"/>
          <w:szCs w:val="26"/>
        </w:rPr>
      </w:pPr>
    </w:p>
    <w:p w:rsidR="00152F3B" w:rsidRDefault="00152F3B" w:rsidP="00152F3B">
      <w:pPr>
        <w:widowControl w:val="0"/>
        <w:tabs>
          <w:tab w:val="left" w:pos="2280"/>
          <w:tab w:val="left" w:pos="8980"/>
          <w:tab w:val="left" w:pos="9160"/>
        </w:tabs>
        <w:autoSpaceDE w:val="0"/>
        <w:autoSpaceDN w:val="0"/>
        <w:adjustRightInd w:val="0"/>
        <w:spacing w:after="0" w:line="250" w:lineRule="auto"/>
        <w:ind w:left="180" w:right="1450" w:firstLine="0"/>
        <w:rPr>
          <w:rFonts w:ascii="Times New Roman" w:hAnsi="Times New Roman"/>
          <w:color w:val="000000"/>
          <w:sz w:val="18"/>
          <w:szCs w:val="18"/>
        </w:rPr>
      </w:pPr>
      <w:r>
        <w:rPr>
          <w:rFonts w:ascii="Times New Roman" w:hAnsi="Times New Roman"/>
          <w:b/>
          <w:bCs/>
          <w:color w:val="191919"/>
          <w:spacing w:val="-1"/>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4"/>
          <w:sz w:val="18"/>
          <w:szCs w:val="18"/>
        </w:rPr>
        <w:t>T</w:t>
      </w:r>
      <w:r>
        <w:rPr>
          <w:rFonts w:ascii="Times New Roman" w:hAnsi="Times New Roman"/>
          <w:b/>
          <w:bCs/>
          <w:color w:val="191919"/>
          <w:spacing w:val="-1"/>
          <w:sz w:val="18"/>
          <w:szCs w:val="18"/>
        </w:rPr>
        <w:t>itle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C</w:t>
      </w:r>
      <w:r>
        <w:rPr>
          <w:rFonts w:ascii="Times New Roman" w:hAnsi="Times New Roman"/>
          <w:b/>
          <w:bCs/>
          <w:color w:val="191919"/>
          <w:spacing w:val="-4"/>
          <w:sz w:val="18"/>
          <w:szCs w:val="18"/>
        </w:rPr>
        <w:t>r</w:t>
      </w:r>
      <w:r>
        <w:rPr>
          <w:rFonts w:ascii="Times New Roman" w:hAnsi="Times New Roman"/>
          <w:b/>
          <w:bCs/>
          <w:color w:val="191919"/>
          <w:spacing w:val="-1"/>
          <w:sz w:val="18"/>
          <w:szCs w:val="18"/>
        </w:rPr>
        <w:t>edi</w:t>
      </w:r>
      <w:r>
        <w:rPr>
          <w:rFonts w:ascii="Times New Roman" w:hAnsi="Times New Roman"/>
          <w:b/>
          <w:bCs/>
          <w:color w:val="191919"/>
          <w:sz w:val="18"/>
          <w:szCs w:val="18"/>
        </w:rPr>
        <w:t>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Hrs. ARE</w:t>
      </w:r>
      <w:r>
        <w:rPr>
          <w:rFonts w:ascii="Times New Roman" w:hAnsi="Times New Roman"/>
          <w:b/>
          <w:bCs/>
          <w:color w:val="191919"/>
          <w:sz w:val="18"/>
          <w:szCs w:val="18"/>
        </w:rPr>
        <w:t>A</w:t>
      </w:r>
      <w:r>
        <w:rPr>
          <w:rFonts w:ascii="Times New Roman" w:hAnsi="Times New Roman"/>
          <w:b/>
          <w:bCs/>
          <w:color w:val="191919"/>
          <w:spacing w:val="-22"/>
          <w:sz w:val="18"/>
          <w:szCs w:val="18"/>
        </w:rPr>
        <w:t xml:space="preserve"> </w:t>
      </w:r>
      <w:r>
        <w:rPr>
          <w:rFonts w:ascii="Times New Roman" w:hAnsi="Times New Roman"/>
          <w:b/>
          <w:bCs/>
          <w:color w:val="191919"/>
          <w:spacing w:val="-1"/>
          <w:sz w:val="18"/>
          <w:szCs w:val="18"/>
        </w:rPr>
        <w:t>A</w:t>
      </w:r>
      <w:r>
        <w:rPr>
          <w:rFonts w:ascii="Times New Roman" w:hAnsi="Times New Roman"/>
          <w:b/>
          <w:bCs/>
          <w:color w:val="191919"/>
          <w:sz w:val="18"/>
          <w:szCs w:val="18"/>
        </w:rPr>
        <w: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ESSENTIA</w:t>
      </w:r>
      <w:r>
        <w:rPr>
          <w:rFonts w:ascii="Times New Roman" w:hAnsi="Times New Roman"/>
          <w:b/>
          <w:bCs/>
          <w:color w:val="191919"/>
          <w:sz w:val="18"/>
          <w:szCs w:val="18"/>
        </w:rPr>
        <w:t>L</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SKILL</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pacing w:val="-1"/>
          <w:sz w:val="18"/>
          <w:szCs w:val="18"/>
        </w:rPr>
        <w:t>(</w:t>
      </w:r>
      <w:r>
        <w:rPr>
          <w:rFonts w:ascii="Times New Roman" w:hAnsi="Times New Roman"/>
          <w:b/>
          <w:bCs/>
          <w:color w:val="191919"/>
          <w:sz w:val="18"/>
          <w:szCs w:val="18"/>
        </w:rPr>
        <w:t>9</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hours)</w:t>
      </w:r>
    </w:p>
    <w:p w:rsidR="00152F3B" w:rsidRDefault="00F807A4"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r w:rsidRPr="00F807A4">
        <w:rPr>
          <w:rFonts w:ascii="Calibri" w:hAnsi="Calibri"/>
          <w:noProof/>
          <w:lang w:eastAsia="en-US"/>
        </w:rPr>
        <w:pict>
          <v:shape id="_x0000_s1158" type="#_x0000_t202" style="position:absolute;left:0;text-align:left;margin-left:33.25pt;margin-top:-.3pt;width:490pt;height:59.2pt;z-index:-251596800;mso-position-horizontal-relative:page" o:allowincell="f" filled="f" stroked="f">
            <v:textbox style="mso-next-textbox:#_x0000_s1158" inset="0,0,0,0">
              <w:txbxContent>
                <w:tbl>
                  <w:tblPr>
                    <w:tblW w:w="0" w:type="auto"/>
                    <w:tblLayout w:type="fixed"/>
                    <w:tblCellMar>
                      <w:left w:w="0" w:type="dxa"/>
                      <w:right w:w="0" w:type="dxa"/>
                    </w:tblCellMar>
                    <w:tblLook w:val="0000"/>
                  </w:tblPr>
                  <w:tblGrid>
                    <w:gridCol w:w="834"/>
                    <w:gridCol w:w="1001"/>
                    <w:gridCol w:w="5031"/>
                    <w:gridCol w:w="2934"/>
                  </w:tblGrid>
                  <w:tr w:rsidR="003E52D4" w:rsidRPr="007A7452">
                    <w:trPr>
                      <w:trHeight w:hRule="exact" w:val="237"/>
                    </w:trPr>
                    <w:tc>
                      <w:tcPr>
                        <w:tcW w:w="834"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firstLine="30"/>
                          <w:rPr>
                            <w:rFonts w:ascii="Times New Roman" w:hAnsi="Times New Roman"/>
                            <w:sz w:val="24"/>
                            <w:szCs w:val="24"/>
                          </w:rPr>
                        </w:pPr>
                        <w:r w:rsidRPr="007A7452">
                          <w:rPr>
                            <w:rFonts w:ascii="Times New Roman" w:hAnsi="Times New Roman"/>
                            <w:color w:val="191919"/>
                            <w:spacing w:val="-1"/>
                            <w:sz w:val="18"/>
                            <w:szCs w:val="18"/>
                          </w:rPr>
                          <w:t>ENGL</w:t>
                        </w:r>
                      </w:p>
                    </w:tc>
                    <w:tc>
                      <w:tcPr>
                        <w:tcW w:w="1001"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firstLine="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101</w:t>
                        </w:r>
                      </w:p>
                    </w:tc>
                    <w:tc>
                      <w:tcPr>
                        <w:tcW w:w="5031"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firstLine="3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or</w:t>
                        </w:r>
                      </w:p>
                    </w:tc>
                    <w:tc>
                      <w:tcPr>
                        <w:tcW w:w="2934" w:type="dxa"/>
                        <w:tcBorders>
                          <w:top w:val="nil"/>
                          <w:left w:val="nil"/>
                          <w:bottom w:val="nil"/>
                          <w:right w:val="nil"/>
                        </w:tcBorders>
                      </w:tcPr>
                      <w:p w:rsidR="003E52D4" w:rsidRPr="007A7452" w:rsidRDefault="003E52D4" w:rsidP="00152F3B">
                        <w:pPr>
                          <w:widowControl w:val="0"/>
                          <w:autoSpaceDE w:val="0"/>
                          <w:autoSpaceDN w:val="0"/>
                          <w:adjustRightInd w:val="0"/>
                          <w:spacing w:before="9" w:after="0"/>
                          <w:ind w:right="40" w:firstLine="3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216"/>
                    </w:trPr>
                    <w:tc>
                      <w:tcPr>
                        <w:tcW w:w="8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HONR</w:t>
                        </w:r>
                      </w:p>
                    </w:tc>
                    <w:tc>
                      <w:tcPr>
                        <w:tcW w:w="100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8"/>
                            <w:sz w:val="18"/>
                            <w:szCs w:val="18"/>
                          </w:rPr>
                          <w:t>1111</w:t>
                        </w:r>
                      </w:p>
                    </w:tc>
                    <w:tc>
                      <w:tcPr>
                        <w:tcW w:w="503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(H)</w:t>
                        </w:r>
                      </w:p>
                    </w:tc>
                    <w:tc>
                      <w:tcPr>
                        <w:tcW w:w="29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3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216"/>
                    </w:trPr>
                    <w:tc>
                      <w:tcPr>
                        <w:tcW w:w="8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ENGL</w:t>
                        </w:r>
                      </w:p>
                    </w:tc>
                    <w:tc>
                      <w:tcPr>
                        <w:tcW w:w="100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102</w:t>
                        </w:r>
                      </w:p>
                    </w:tc>
                    <w:tc>
                      <w:tcPr>
                        <w:tcW w:w="503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Englis</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Compositio</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or</w:t>
                        </w:r>
                      </w:p>
                    </w:tc>
                    <w:tc>
                      <w:tcPr>
                        <w:tcW w:w="29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3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216"/>
                    </w:trPr>
                    <w:tc>
                      <w:tcPr>
                        <w:tcW w:w="8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HONR</w:t>
                        </w:r>
                      </w:p>
                    </w:tc>
                    <w:tc>
                      <w:tcPr>
                        <w:tcW w:w="100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8"/>
                            <w:sz w:val="18"/>
                            <w:szCs w:val="18"/>
                          </w:rPr>
                          <w:t>11</w:t>
                        </w:r>
                        <w:r w:rsidRPr="007A7452">
                          <w:rPr>
                            <w:rFonts w:ascii="Times New Roman" w:hAnsi="Times New Roman"/>
                            <w:color w:val="191919"/>
                            <w:spacing w:val="-1"/>
                            <w:sz w:val="18"/>
                            <w:szCs w:val="18"/>
                          </w:rPr>
                          <w:t>1</w:t>
                        </w:r>
                        <w:r w:rsidRPr="007A7452">
                          <w:rPr>
                            <w:rFonts w:ascii="Times New Roman" w:hAnsi="Times New Roman"/>
                            <w:color w:val="191919"/>
                            <w:sz w:val="18"/>
                            <w:szCs w:val="18"/>
                          </w:rPr>
                          <w:t>2</w:t>
                        </w:r>
                      </w:p>
                    </w:tc>
                    <w:tc>
                      <w:tcPr>
                        <w:tcW w:w="503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Honor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Humanitie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I</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(H)</w:t>
                        </w:r>
                      </w:p>
                    </w:tc>
                    <w:tc>
                      <w:tcPr>
                        <w:tcW w:w="29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30"/>
                          <w:jc w:val="right"/>
                          <w:rPr>
                            <w:rFonts w:ascii="Times New Roman" w:hAnsi="Times New Roman"/>
                            <w:sz w:val="24"/>
                            <w:szCs w:val="24"/>
                          </w:rPr>
                        </w:pPr>
                        <w:r w:rsidRPr="007A7452">
                          <w:rPr>
                            <w:rFonts w:ascii="Times New Roman" w:hAnsi="Times New Roman"/>
                            <w:color w:val="191919"/>
                            <w:sz w:val="18"/>
                            <w:szCs w:val="18"/>
                          </w:rPr>
                          <w:t>3</w:t>
                        </w:r>
                      </w:p>
                    </w:tc>
                  </w:tr>
                  <w:tr w:rsidR="003E52D4" w:rsidRPr="007A7452">
                    <w:trPr>
                      <w:trHeight w:hRule="exact" w:val="298"/>
                    </w:trPr>
                    <w:tc>
                      <w:tcPr>
                        <w:tcW w:w="8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w:t>
                        </w:r>
                        <w:r w:rsidRPr="007A7452">
                          <w:rPr>
                            <w:rFonts w:ascii="Times New Roman" w:hAnsi="Times New Roman"/>
                            <w:color w:val="191919"/>
                            <w:sz w:val="18"/>
                            <w:szCs w:val="18"/>
                          </w:rPr>
                          <w:t>H</w:t>
                        </w:r>
                      </w:p>
                    </w:tc>
                    <w:tc>
                      <w:tcPr>
                        <w:tcW w:w="100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8"/>
                            <w:sz w:val="18"/>
                            <w:szCs w:val="18"/>
                          </w:rPr>
                          <w:t>1111</w:t>
                        </w:r>
                      </w:p>
                    </w:tc>
                    <w:tc>
                      <w:tcPr>
                        <w:tcW w:w="5031"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firstLine="30"/>
                          <w:rPr>
                            <w:rFonts w:ascii="Times New Roman" w:hAnsi="Times New Roman"/>
                            <w:sz w:val="24"/>
                            <w:szCs w:val="24"/>
                          </w:rPr>
                        </w:pPr>
                        <w:r w:rsidRPr="007A7452">
                          <w:rPr>
                            <w:rFonts w:ascii="Times New Roman" w:hAnsi="Times New Roman"/>
                            <w:color w:val="191919"/>
                            <w:spacing w:val="-1"/>
                            <w:sz w:val="18"/>
                            <w:szCs w:val="18"/>
                          </w:rPr>
                          <w:t>Colleg</w:t>
                        </w:r>
                        <w:r w:rsidRPr="007A7452">
                          <w:rPr>
                            <w:rFonts w:ascii="Times New Roman" w:hAnsi="Times New Roman"/>
                            <w:color w:val="191919"/>
                            <w:sz w:val="18"/>
                            <w:szCs w:val="18"/>
                          </w:rPr>
                          <w:t>e</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Algebra</w:t>
                        </w:r>
                      </w:p>
                    </w:tc>
                    <w:tc>
                      <w:tcPr>
                        <w:tcW w:w="2934" w:type="dxa"/>
                        <w:tcBorders>
                          <w:top w:val="nil"/>
                          <w:left w:val="nil"/>
                          <w:bottom w:val="nil"/>
                          <w:right w:val="nil"/>
                        </w:tcBorders>
                      </w:tcPr>
                      <w:p w:rsidR="003E52D4" w:rsidRPr="007A7452" w:rsidRDefault="003E52D4" w:rsidP="00152F3B">
                        <w:pPr>
                          <w:widowControl w:val="0"/>
                          <w:autoSpaceDE w:val="0"/>
                          <w:autoSpaceDN w:val="0"/>
                          <w:adjustRightInd w:val="0"/>
                          <w:spacing w:after="0" w:line="195" w:lineRule="exact"/>
                          <w:ind w:right="40" w:firstLine="30"/>
                          <w:jc w:val="right"/>
                          <w:rPr>
                            <w:rFonts w:ascii="Times New Roman" w:hAnsi="Times New Roman"/>
                            <w:sz w:val="24"/>
                            <w:szCs w:val="24"/>
                          </w:rPr>
                        </w:pPr>
                        <w:r w:rsidRPr="007A7452">
                          <w:rPr>
                            <w:rFonts w:ascii="Times New Roman" w:hAnsi="Times New Roman"/>
                            <w:color w:val="191919"/>
                            <w:sz w:val="18"/>
                            <w:szCs w:val="18"/>
                          </w:rPr>
                          <w:t>3</w:t>
                        </w:r>
                      </w:p>
                    </w:tc>
                  </w:tr>
                </w:tbl>
                <w:p w:rsidR="003E52D4" w:rsidRDefault="003E52D4" w:rsidP="00152F3B">
                  <w:pPr>
                    <w:widowControl w:val="0"/>
                    <w:autoSpaceDE w:val="0"/>
                    <w:autoSpaceDN w:val="0"/>
                    <w:adjustRightInd w:val="0"/>
                    <w:spacing w:after="0"/>
                    <w:rPr>
                      <w:rFonts w:ascii="Times New Roman" w:hAnsi="Times New Roman"/>
                      <w:sz w:val="24"/>
                      <w:szCs w:val="24"/>
                    </w:rPr>
                  </w:pPr>
                </w:p>
              </w:txbxContent>
            </v:textbox>
            <w10:wrap anchorx="page"/>
          </v:shape>
        </w:pict>
      </w: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Del="002C5A9D" w:rsidRDefault="00152F3B" w:rsidP="00152F3B">
      <w:pPr>
        <w:widowControl w:val="0"/>
        <w:tabs>
          <w:tab w:val="left" w:pos="9160"/>
        </w:tabs>
        <w:autoSpaceDE w:val="0"/>
        <w:autoSpaceDN w:val="0"/>
        <w:adjustRightInd w:val="0"/>
        <w:spacing w:before="30" w:after="0"/>
        <w:ind w:left="180" w:firstLine="0"/>
        <w:rPr>
          <w:del w:id="815" w:author="whu" w:date="2011-06-22T08:42:00Z"/>
          <w:rFonts w:ascii="Times New Roman" w:hAnsi="Times New Roman"/>
          <w:color w:val="000000"/>
          <w:sz w:val="18"/>
          <w:szCs w:val="18"/>
        </w:rPr>
      </w:pPr>
      <w:del w:id="816" w:author="whu" w:date="2011-06-22T08:42: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B</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INSTITUTIONA</w:delText>
        </w:r>
        <w:r w:rsidDel="002C5A9D">
          <w:rPr>
            <w:rFonts w:ascii="Times New Roman" w:hAnsi="Times New Roman"/>
            <w:b/>
            <w:bCs/>
            <w:color w:val="191919"/>
            <w:sz w:val="18"/>
            <w:szCs w:val="18"/>
          </w:rPr>
          <w:delText>L</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OPTION</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5</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180" w:type="dxa"/>
        <w:tblLayout w:type="fixed"/>
        <w:tblCellMar>
          <w:left w:w="0" w:type="dxa"/>
          <w:right w:w="0" w:type="dxa"/>
        </w:tblCellMar>
        <w:tblLook w:val="0000"/>
      </w:tblPr>
      <w:tblGrid>
        <w:gridCol w:w="863"/>
        <w:gridCol w:w="975"/>
        <w:gridCol w:w="5087"/>
        <w:gridCol w:w="2875"/>
      </w:tblGrid>
      <w:tr w:rsidR="00152F3B" w:rsidRPr="007A7452" w:rsidDel="002C5A9D" w:rsidTr="00152F3B">
        <w:trPr>
          <w:trHeight w:hRule="exact" w:val="237"/>
          <w:del w:id="817" w:author="whu" w:date="2011-06-22T08:42:00Z"/>
        </w:trPr>
        <w:tc>
          <w:tcPr>
            <w:tcW w:w="86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firstLine="0"/>
              <w:rPr>
                <w:del w:id="818" w:author="whu" w:date="2011-06-22T08:42:00Z"/>
                <w:rFonts w:ascii="Times New Roman" w:hAnsi="Times New Roman"/>
                <w:sz w:val="24"/>
                <w:szCs w:val="24"/>
              </w:rPr>
            </w:pPr>
            <w:del w:id="819" w:author="whu" w:date="2011-06-22T08:42:00Z">
              <w:r w:rsidRPr="007A7452" w:rsidDel="002C5A9D">
                <w:rPr>
                  <w:rFonts w:ascii="Times New Roman" w:hAnsi="Times New Roman"/>
                  <w:color w:val="191919"/>
                  <w:spacing w:val="-1"/>
                  <w:sz w:val="18"/>
                  <w:szCs w:val="18"/>
                </w:rPr>
                <w:delText>COMM</w:delText>
              </w:r>
            </w:del>
          </w:p>
        </w:tc>
        <w:tc>
          <w:tcPr>
            <w:tcW w:w="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firstLine="0"/>
              <w:rPr>
                <w:del w:id="820" w:author="whu" w:date="2011-06-22T08:42:00Z"/>
                <w:rFonts w:ascii="Times New Roman" w:hAnsi="Times New Roman"/>
                <w:sz w:val="24"/>
                <w:szCs w:val="24"/>
              </w:rPr>
            </w:pPr>
            <w:del w:id="821"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08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firstLine="0"/>
              <w:rPr>
                <w:del w:id="822" w:author="whu" w:date="2011-06-22T08:42:00Z"/>
                <w:rFonts w:ascii="Times New Roman" w:hAnsi="Times New Roman"/>
                <w:sz w:val="24"/>
                <w:szCs w:val="24"/>
              </w:rPr>
            </w:pPr>
            <w:del w:id="823" w:author="whu" w:date="2011-06-22T08:42:00Z">
              <w:r w:rsidRPr="007A7452" w:rsidDel="002C5A9D">
                <w:rPr>
                  <w:rFonts w:ascii="Times New Roman" w:hAnsi="Times New Roman"/>
                  <w:color w:val="191919"/>
                  <w:spacing w:val="-1"/>
                  <w:sz w:val="18"/>
                  <w:szCs w:val="18"/>
                </w:rPr>
                <w:delText>Publi</w:delText>
              </w:r>
              <w:r w:rsidRPr="007A7452" w:rsidDel="002C5A9D">
                <w:rPr>
                  <w:rFonts w:ascii="Times New Roman" w:hAnsi="Times New Roman"/>
                  <w:color w:val="191919"/>
                  <w:sz w:val="18"/>
                  <w:szCs w:val="18"/>
                </w:rPr>
                <w:delText>c</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Speaking</w:delText>
              </w:r>
            </w:del>
          </w:p>
        </w:tc>
        <w:tc>
          <w:tcPr>
            <w:tcW w:w="28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right="40" w:firstLine="0"/>
              <w:jc w:val="right"/>
              <w:rPr>
                <w:del w:id="824" w:author="whu" w:date="2011-06-22T08:42:00Z"/>
                <w:rFonts w:ascii="Times New Roman" w:hAnsi="Times New Roman"/>
                <w:sz w:val="24"/>
                <w:szCs w:val="24"/>
              </w:rPr>
            </w:pPr>
            <w:del w:id="825"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826" w:author="whu" w:date="2011-06-22T08:42:00Z"/>
        </w:trPr>
        <w:tc>
          <w:tcPr>
            <w:tcW w:w="86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27" w:author="whu" w:date="2011-06-22T08:42:00Z"/>
                <w:rFonts w:ascii="Times New Roman" w:hAnsi="Times New Roman"/>
                <w:sz w:val="24"/>
                <w:szCs w:val="24"/>
              </w:rPr>
            </w:pPr>
            <w:del w:id="828" w:author="whu" w:date="2011-06-22T08:42:00Z">
              <w:r w:rsidRPr="007A7452" w:rsidDel="002C5A9D">
                <w:rPr>
                  <w:rFonts w:ascii="Times New Roman" w:hAnsi="Times New Roman"/>
                  <w:color w:val="191919"/>
                  <w:spacing w:val="-1"/>
                  <w:sz w:val="18"/>
                  <w:szCs w:val="18"/>
                </w:rPr>
                <w:delText>HIST</w:delText>
              </w:r>
            </w:del>
          </w:p>
        </w:tc>
        <w:tc>
          <w:tcPr>
            <w:tcW w:w="9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29" w:author="whu" w:date="2011-06-22T08:42:00Z"/>
                <w:rFonts w:ascii="Times New Roman" w:hAnsi="Times New Roman"/>
                <w:sz w:val="24"/>
                <w:szCs w:val="24"/>
              </w:rPr>
            </w:pPr>
            <w:del w:id="830" w:author="whu" w:date="2011-06-22T08:42:00Z">
              <w:r w:rsidRPr="007A7452" w:rsidDel="002C5A9D">
                <w:rPr>
                  <w:rFonts w:ascii="Times New Roman" w:hAnsi="Times New Roman"/>
                  <w:color w:val="191919"/>
                  <w:spacing w:val="-1"/>
                  <w:sz w:val="18"/>
                  <w:szCs w:val="18"/>
                </w:rPr>
                <w:delText>1002</w:delText>
              </w:r>
            </w:del>
          </w:p>
        </w:tc>
        <w:tc>
          <w:tcPr>
            <w:tcW w:w="508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31" w:author="whu" w:date="2011-06-22T08:42:00Z"/>
                <w:rFonts w:ascii="Times New Roman" w:hAnsi="Times New Roman"/>
                <w:sz w:val="24"/>
                <w:szCs w:val="24"/>
              </w:rPr>
            </w:pPr>
            <w:del w:id="832" w:author="whu" w:date="2011-06-22T08:42: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Africa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Diaspora(s)</w:delText>
              </w:r>
            </w:del>
          </w:p>
        </w:tc>
        <w:tc>
          <w:tcPr>
            <w:tcW w:w="287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833" w:author="whu" w:date="2011-06-22T08:42:00Z"/>
                <w:rFonts w:ascii="Times New Roman" w:hAnsi="Times New Roman"/>
                <w:sz w:val="24"/>
                <w:szCs w:val="24"/>
              </w:rPr>
            </w:pPr>
            <w:del w:id="834" w:author="whu" w:date="2011-06-22T08:42:00Z">
              <w:r w:rsidRPr="007A7452" w:rsidDel="002C5A9D">
                <w:rPr>
                  <w:rFonts w:ascii="Times New Roman" w:hAnsi="Times New Roman"/>
                  <w:color w:val="191919"/>
                  <w:sz w:val="18"/>
                  <w:szCs w:val="18"/>
                </w:rPr>
                <w:delText>2</w:delText>
              </w:r>
            </w:del>
          </w:p>
        </w:tc>
      </w:tr>
    </w:tbl>
    <w:p w:rsidR="00152F3B" w:rsidDel="002C5A9D" w:rsidRDefault="00152F3B" w:rsidP="00152F3B">
      <w:pPr>
        <w:widowControl w:val="0"/>
        <w:autoSpaceDE w:val="0"/>
        <w:autoSpaceDN w:val="0"/>
        <w:adjustRightInd w:val="0"/>
        <w:spacing w:before="2" w:after="0" w:line="120" w:lineRule="exact"/>
        <w:ind w:firstLine="0"/>
        <w:rPr>
          <w:del w:id="835" w:author="whu" w:date="2011-06-22T08:42:00Z"/>
          <w:rFonts w:ascii="Times New Roman" w:hAnsi="Times New Roman"/>
          <w:sz w:val="12"/>
          <w:szCs w:val="12"/>
        </w:rPr>
      </w:pPr>
    </w:p>
    <w:p w:rsidR="00152F3B" w:rsidDel="002C5A9D" w:rsidRDefault="00152F3B" w:rsidP="00152F3B">
      <w:pPr>
        <w:widowControl w:val="0"/>
        <w:tabs>
          <w:tab w:val="left" w:pos="9160"/>
        </w:tabs>
        <w:autoSpaceDE w:val="0"/>
        <w:autoSpaceDN w:val="0"/>
        <w:adjustRightInd w:val="0"/>
        <w:spacing w:after="0"/>
        <w:ind w:left="180" w:firstLine="0"/>
        <w:rPr>
          <w:del w:id="836" w:author="whu" w:date="2011-06-22T08:42:00Z"/>
          <w:rFonts w:ascii="Times New Roman" w:hAnsi="Times New Roman"/>
          <w:color w:val="000000"/>
          <w:sz w:val="18"/>
          <w:szCs w:val="18"/>
        </w:rPr>
      </w:pPr>
      <w:del w:id="837" w:author="whu" w:date="2011-06-22T08:42: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C</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HUMANITIES/FIN</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pacing w:val="-7"/>
            <w:sz w:val="18"/>
            <w:szCs w:val="18"/>
          </w:rPr>
          <w:delText>R</w:delText>
        </w:r>
        <w:r w:rsidDel="002C5A9D">
          <w:rPr>
            <w:rFonts w:ascii="Times New Roman" w:hAnsi="Times New Roman"/>
            <w:b/>
            <w:bCs/>
            <w:color w:val="191919"/>
            <w:spacing w:val="-1"/>
            <w:sz w:val="18"/>
            <w:szCs w:val="18"/>
          </w:rPr>
          <w:delText>T</w:delText>
        </w:r>
        <w:r w:rsidDel="002C5A9D">
          <w:rPr>
            <w:rFonts w:ascii="Times New Roman" w:hAnsi="Times New Roman"/>
            <w:b/>
            <w:bCs/>
            <w:color w:val="191919"/>
            <w:sz w:val="18"/>
            <w:szCs w:val="18"/>
          </w:rPr>
          <w:delText>S</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w:delText>
        </w:r>
        <w:r w:rsidDel="002C5A9D">
          <w:rPr>
            <w:rFonts w:ascii="Times New Roman" w:hAnsi="Times New Roman"/>
            <w:b/>
            <w:bCs/>
            <w:color w:val="191919"/>
            <w:sz w:val="18"/>
            <w:szCs w:val="18"/>
          </w:rPr>
          <w:delText>6</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w:delText>
        </w:r>
      </w:del>
    </w:p>
    <w:tbl>
      <w:tblPr>
        <w:tblW w:w="0" w:type="auto"/>
        <w:tblInd w:w="180" w:type="dxa"/>
        <w:tblLayout w:type="fixed"/>
        <w:tblCellMar>
          <w:left w:w="0" w:type="dxa"/>
          <w:right w:w="0" w:type="dxa"/>
        </w:tblCellMar>
        <w:tblLook w:val="0000"/>
      </w:tblPr>
      <w:tblGrid>
        <w:gridCol w:w="983"/>
        <w:gridCol w:w="855"/>
        <w:gridCol w:w="5052"/>
        <w:gridCol w:w="2910"/>
      </w:tblGrid>
      <w:tr w:rsidR="00152F3B" w:rsidRPr="007A7452" w:rsidDel="002C5A9D" w:rsidTr="00152F3B">
        <w:trPr>
          <w:trHeight w:hRule="exact" w:val="237"/>
          <w:del w:id="838"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firstLine="0"/>
              <w:rPr>
                <w:del w:id="839" w:author="whu" w:date="2011-06-22T08:42:00Z"/>
                <w:rFonts w:ascii="Times New Roman" w:hAnsi="Times New Roman"/>
                <w:sz w:val="24"/>
                <w:szCs w:val="24"/>
              </w:rPr>
            </w:pPr>
            <w:del w:id="840" w:author="whu" w:date="2011-06-22T08:42:00Z">
              <w:r w:rsidRPr="007A7452" w:rsidDel="002C5A9D">
                <w:rPr>
                  <w:rFonts w:ascii="Times New Roman" w:hAnsi="Times New Roman"/>
                  <w:color w:val="191919"/>
                  <w:spacing w:val="-1"/>
                  <w:sz w:val="18"/>
                  <w:szCs w:val="18"/>
                </w:rPr>
                <w:delText>ENGL</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firstLine="0"/>
              <w:rPr>
                <w:del w:id="841" w:author="whu" w:date="2011-06-22T08:42:00Z"/>
                <w:rFonts w:ascii="Times New Roman" w:hAnsi="Times New Roman"/>
                <w:sz w:val="24"/>
                <w:szCs w:val="24"/>
              </w:rPr>
            </w:pPr>
            <w:del w:id="842" w:author="whu" w:date="2011-06-22T08:42: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z w:val="18"/>
                  <w:szCs w:val="18"/>
                </w:rPr>
                <w:delText>1</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firstLine="0"/>
              <w:rPr>
                <w:del w:id="843" w:author="whu" w:date="2011-06-22T08:42:00Z"/>
                <w:rFonts w:ascii="Times New Roman" w:hAnsi="Times New Roman"/>
                <w:sz w:val="24"/>
                <w:szCs w:val="24"/>
              </w:rPr>
            </w:pPr>
            <w:del w:id="844" w:author="whu" w:date="2011-06-22T08:42:00Z">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Literatur</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or</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right="40" w:firstLine="0"/>
              <w:jc w:val="right"/>
              <w:rPr>
                <w:del w:id="845" w:author="whu" w:date="2011-06-22T08:42:00Z"/>
                <w:rFonts w:ascii="Times New Roman" w:hAnsi="Times New Roman"/>
                <w:sz w:val="24"/>
                <w:szCs w:val="24"/>
              </w:rPr>
            </w:pPr>
            <w:del w:id="846"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322"/>
          <w:del w:id="847"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48" w:author="whu" w:date="2011-06-22T08:42:00Z"/>
                <w:rFonts w:ascii="Times New Roman" w:hAnsi="Times New Roman"/>
                <w:sz w:val="24"/>
                <w:szCs w:val="24"/>
              </w:rPr>
            </w:pPr>
            <w:del w:id="849" w:author="whu" w:date="2011-06-22T08:42:00Z">
              <w:r w:rsidRPr="007A7452" w:rsidDel="002C5A9D">
                <w:rPr>
                  <w:rFonts w:ascii="Times New Roman" w:hAnsi="Times New Roman"/>
                  <w:color w:val="191919"/>
                  <w:spacing w:val="-1"/>
                  <w:sz w:val="18"/>
                  <w:szCs w:val="18"/>
                </w:rPr>
                <w:delText>HONR</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50" w:author="whu" w:date="2011-06-22T08:42:00Z"/>
                <w:rFonts w:ascii="Times New Roman" w:hAnsi="Times New Roman"/>
                <w:sz w:val="24"/>
                <w:szCs w:val="24"/>
              </w:rPr>
            </w:pPr>
            <w:del w:id="851" w:author="whu" w:date="2011-06-22T08:42: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z w:val="18"/>
                  <w:szCs w:val="18"/>
                </w:rPr>
                <w:delText>1</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52" w:author="whu" w:date="2011-06-22T08:42:00Z"/>
                <w:rFonts w:ascii="Times New Roman" w:hAnsi="Times New Roman"/>
                <w:sz w:val="24"/>
                <w:szCs w:val="24"/>
              </w:rPr>
            </w:pPr>
            <w:del w:id="853" w:author="whu" w:date="2011-06-22T08:42: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854" w:author="whu" w:date="2011-06-22T08:42:00Z"/>
                <w:rFonts w:ascii="Times New Roman" w:hAnsi="Times New Roman"/>
                <w:sz w:val="24"/>
                <w:szCs w:val="24"/>
              </w:rPr>
            </w:pPr>
            <w:del w:id="855"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542"/>
          <w:del w:id="856"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4" w:after="0"/>
              <w:ind w:firstLine="0"/>
              <w:rPr>
                <w:del w:id="857" w:author="whu" w:date="2011-06-22T08:42:00Z"/>
                <w:rFonts w:ascii="Times New Roman" w:hAnsi="Times New Roman"/>
                <w:color w:val="000000"/>
                <w:sz w:val="18"/>
                <w:szCs w:val="18"/>
              </w:rPr>
            </w:pPr>
            <w:del w:id="858" w:author="whu" w:date="2011-06-22T08:42:00Z">
              <w:r w:rsidRPr="007A7452" w:rsidDel="002C5A9D">
                <w:rPr>
                  <w:rFonts w:ascii="Times New Roman" w:hAnsi="Times New Roman"/>
                  <w:b/>
                  <w:bCs/>
                  <w:color w:val="191919"/>
                  <w:spacing w:val="-1"/>
                  <w:sz w:val="18"/>
                  <w:szCs w:val="18"/>
                </w:rPr>
                <w:delText>Selec</w:delText>
              </w:r>
              <w:r w:rsidRPr="007A7452" w:rsidDel="002C5A9D">
                <w:rPr>
                  <w:rFonts w:ascii="Times New Roman" w:hAnsi="Times New Roman"/>
                  <w:b/>
                  <w:bCs/>
                  <w:color w:val="191919"/>
                  <w:sz w:val="18"/>
                  <w:szCs w:val="18"/>
                </w:rPr>
                <w:delText>t</w:delText>
              </w:r>
              <w:r w:rsidRPr="007A7452" w:rsidDel="002C5A9D">
                <w:rPr>
                  <w:rFonts w:ascii="Times New Roman" w:hAnsi="Times New Roman"/>
                  <w:b/>
                  <w:bCs/>
                  <w:color w:val="191919"/>
                  <w:spacing w:val="-2"/>
                  <w:sz w:val="18"/>
                  <w:szCs w:val="18"/>
                </w:rPr>
                <w:delText xml:space="preserve"> </w:delText>
              </w:r>
              <w:r w:rsidRPr="007A7452" w:rsidDel="002C5A9D">
                <w:rPr>
                  <w:rFonts w:ascii="Times New Roman" w:hAnsi="Times New Roman"/>
                  <w:b/>
                  <w:bCs/>
                  <w:color w:val="191919"/>
                  <w:spacing w:val="-1"/>
                  <w:sz w:val="18"/>
                  <w:szCs w:val="18"/>
                </w:rPr>
                <w:delText>One</w:delText>
              </w:r>
            </w:del>
          </w:p>
          <w:p w:rsidR="00152F3B" w:rsidRPr="007A7452" w:rsidDel="002C5A9D" w:rsidRDefault="00152F3B" w:rsidP="00152F3B">
            <w:pPr>
              <w:widowControl w:val="0"/>
              <w:autoSpaceDE w:val="0"/>
              <w:autoSpaceDN w:val="0"/>
              <w:adjustRightInd w:val="0"/>
              <w:spacing w:before="12" w:after="0"/>
              <w:ind w:firstLine="0"/>
              <w:rPr>
                <w:del w:id="859" w:author="whu" w:date="2011-06-22T08:42:00Z"/>
                <w:rFonts w:ascii="Times New Roman" w:hAnsi="Times New Roman"/>
                <w:sz w:val="24"/>
                <w:szCs w:val="24"/>
              </w:rPr>
            </w:pPr>
            <w:del w:id="860" w:author="whu" w:date="2011-06-22T08:42:00Z">
              <w:r w:rsidRPr="007A7452" w:rsidDel="002C5A9D">
                <w:rPr>
                  <w:rFonts w:ascii="Times New Roman" w:hAnsi="Times New Roman"/>
                  <w:color w:val="191919"/>
                  <w:spacing w:val="-1"/>
                  <w:sz w:val="18"/>
                  <w:szCs w:val="18"/>
                </w:rPr>
                <w:delText>ARAP</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0"/>
              <w:rPr>
                <w:del w:id="861" w:author="whu" w:date="2011-06-22T08:42: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0"/>
              <w:rPr>
                <w:del w:id="862" w:author="whu" w:date="2011-06-22T08:42: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firstLine="0"/>
              <w:rPr>
                <w:del w:id="863" w:author="whu" w:date="2011-06-22T08:42:00Z"/>
                <w:rFonts w:ascii="Times New Roman" w:hAnsi="Times New Roman"/>
                <w:sz w:val="24"/>
                <w:szCs w:val="24"/>
              </w:rPr>
            </w:pPr>
            <w:del w:id="864"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0"/>
              <w:rPr>
                <w:del w:id="865" w:author="whu" w:date="2011-06-22T08:42: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0"/>
              <w:rPr>
                <w:del w:id="866" w:author="whu" w:date="2011-06-22T08:42: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firstLine="0"/>
              <w:rPr>
                <w:del w:id="867" w:author="whu" w:date="2011-06-22T08:42:00Z"/>
                <w:rFonts w:ascii="Times New Roman" w:hAnsi="Times New Roman"/>
                <w:sz w:val="24"/>
                <w:szCs w:val="24"/>
              </w:rPr>
            </w:pPr>
            <w:del w:id="868" w:author="whu" w:date="2011-06-22T08:42:00Z">
              <w:r w:rsidRPr="007A7452" w:rsidDel="002C5A9D">
                <w:rPr>
                  <w:rFonts w:ascii="Times New Roman" w:hAnsi="Times New Roman"/>
                  <w:color w:val="191919"/>
                  <w:spacing w:val="-1"/>
                  <w:sz w:val="18"/>
                  <w:szCs w:val="18"/>
                </w:rPr>
                <w:delText>Ar</w:delText>
              </w:r>
              <w:r w:rsidRPr="007A7452" w:rsidDel="002C5A9D">
                <w:rPr>
                  <w:rFonts w:ascii="Times New Roman" w:hAnsi="Times New Roman"/>
                  <w:color w:val="191919"/>
                  <w:sz w:val="18"/>
                  <w:szCs w:val="18"/>
                </w:rPr>
                <w:delText>t</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Appreciation</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0"/>
              <w:rPr>
                <w:del w:id="869" w:author="whu" w:date="2011-06-22T08:42: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0"/>
              <w:rPr>
                <w:del w:id="870" w:author="whu" w:date="2011-06-22T08:42: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right="40" w:firstLine="0"/>
              <w:jc w:val="right"/>
              <w:rPr>
                <w:del w:id="871" w:author="whu" w:date="2011-06-22T08:42:00Z"/>
                <w:rFonts w:ascii="Times New Roman" w:hAnsi="Times New Roman"/>
                <w:sz w:val="24"/>
                <w:szCs w:val="24"/>
              </w:rPr>
            </w:pPr>
            <w:del w:id="872"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873"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74" w:author="whu" w:date="2011-06-22T08:42:00Z"/>
                <w:rFonts w:ascii="Times New Roman" w:hAnsi="Times New Roman"/>
                <w:sz w:val="24"/>
                <w:szCs w:val="24"/>
              </w:rPr>
            </w:pPr>
            <w:del w:id="875" w:author="whu" w:date="2011-06-22T08:42:00Z">
              <w:r w:rsidRPr="007A7452" w:rsidDel="002C5A9D">
                <w:rPr>
                  <w:rFonts w:ascii="Times New Roman" w:hAnsi="Times New Roman"/>
                  <w:color w:val="191919"/>
                  <w:spacing w:val="-1"/>
                  <w:sz w:val="18"/>
                  <w:szCs w:val="18"/>
                </w:rPr>
                <w:delText>ENGL</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76" w:author="whu" w:date="2011-06-22T08:42:00Z"/>
                <w:rFonts w:ascii="Times New Roman" w:hAnsi="Times New Roman"/>
                <w:sz w:val="24"/>
                <w:szCs w:val="24"/>
              </w:rPr>
            </w:pPr>
            <w:del w:id="877" w:author="whu" w:date="2011-06-22T08:42: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12</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78" w:author="whu" w:date="2011-06-22T08:42:00Z"/>
                <w:rFonts w:ascii="Times New Roman" w:hAnsi="Times New Roman"/>
                <w:sz w:val="24"/>
                <w:szCs w:val="24"/>
              </w:rPr>
            </w:pPr>
            <w:del w:id="879" w:author="whu" w:date="2011-06-22T08:42:00Z">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Literatur</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880" w:author="whu" w:date="2011-06-22T08:42:00Z"/>
                <w:rFonts w:ascii="Times New Roman" w:hAnsi="Times New Roman"/>
                <w:sz w:val="24"/>
                <w:szCs w:val="24"/>
              </w:rPr>
            </w:pPr>
            <w:del w:id="881"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882"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83" w:author="whu" w:date="2011-06-22T08:42:00Z"/>
                <w:rFonts w:ascii="Times New Roman" w:hAnsi="Times New Roman"/>
                <w:sz w:val="24"/>
                <w:szCs w:val="24"/>
              </w:rPr>
            </w:pPr>
            <w:del w:id="884" w:author="whu" w:date="2011-06-22T08:42:00Z">
              <w:r w:rsidRPr="007A7452" w:rsidDel="002C5A9D">
                <w:rPr>
                  <w:rFonts w:ascii="Times New Roman" w:hAnsi="Times New Roman"/>
                  <w:color w:val="191919"/>
                  <w:spacing w:val="-1"/>
                  <w:sz w:val="18"/>
                  <w:szCs w:val="18"/>
                </w:rPr>
                <w:delText>MUSC</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85" w:author="whu" w:date="2011-06-22T08:42:00Z"/>
                <w:rFonts w:ascii="Times New Roman" w:hAnsi="Times New Roman"/>
                <w:sz w:val="24"/>
                <w:szCs w:val="24"/>
              </w:rPr>
            </w:pPr>
            <w:del w:id="886"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87" w:author="whu" w:date="2011-06-22T08:42:00Z"/>
                <w:rFonts w:ascii="Times New Roman" w:hAnsi="Times New Roman"/>
                <w:sz w:val="24"/>
                <w:szCs w:val="24"/>
              </w:rPr>
            </w:pPr>
            <w:del w:id="888" w:author="whu" w:date="2011-06-22T08:42:00Z">
              <w:r w:rsidRPr="007A7452" w:rsidDel="002C5A9D">
                <w:rPr>
                  <w:rFonts w:ascii="Times New Roman" w:hAnsi="Times New Roman"/>
                  <w:color w:val="191919"/>
                  <w:spacing w:val="-1"/>
                  <w:sz w:val="18"/>
                  <w:szCs w:val="18"/>
                </w:rPr>
                <w:delText>Musi</w:delText>
              </w:r>
              <w:r w:rsidRPr="007A7452" w:rsidDel="002C5A9D">
                <w:rPr>
                  <w:rFonts w:ascii="Times New Roman" w:hAnsi="Times New Roman"/>
                  <w:color w:val="191919"/>
                  <w:sz w:val="18"/>
                  <w:szCs w:val="18"/>
                </w:rPr>
                <w:delText>c</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Appreciation</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889" w:author="whu" w:date="2011-06-22T08:42:00Z"/>
                <w:rFonts w:ascii="Times New Roman" w:hAnsi="Times New Roman"/>
                <w:sz w:val="24"/>
                <w:szCs w:val="24"/>
              </w:rPr>
            </w:pPr>
            <w:del w:id="890"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891"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92" w:author="whu" w:date="2011-06-22T08:42:00Z"/>
                <w:rFonts w:ascii="Times New Roman" w:hAnsi="Times New Roman"/>
                <w:sz w:val="24"/>
                <w:szCs w:val="24"/>
              </w:rPr>
            </w:pPr>
            <w:del w:id="893" w:author="whu" w:date="2011-06-22T08:42:00Z">
              <w:r w:rsidRPr="007A7452" w:rsidDel="002C5A9D">
                <w:rPr>
                  <w:rFonts w:ascii="Times New Roman" w:hAnsi="Times New Roman"/>
                  <w:color w:val="191919"/>
                  <w:spacing w:val="-1"/>
                  <w:sz w:val="18"/>
                  <w:szCs w:val="18"/>
                </w:rPr>
                <w:delText>FREN</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94" w:author="whu" w:date="2011-06-22T08:42:00Z"/>
                <w:rFonts w:ascii="Times New Roman" w:hAnsi="Times New Roman"/>
                <w:sz w:val="24"/>
                <w:szCs w:val="24"/>
              </w:rPr>
            </w:pPr>
            <w:del w:id="895" w:author="whu" w:date="2011-06-22T08:42:00Z">
              <w:r w:rsidRPr="007A7452" w:rsidDel="002C5A9D">
                <w:rPr>
                  <w:rFonts w:ascii="Times New Roman" w:hAnsi="Times New Roman"/>
                  <w:color w:val="191919"/>
                  <w:spacing w:val="-1"/>
                  <w:sz w:val="18"/>
                  <w:szCs w:val="18"/>
                </w:rPr>
                <w:delText>2201</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896" w:author="whu" w:date="2011-06-22T08:42:00Z"/>
                <w:rFonts w:ascii="Times New Roman" w:hAnsi="Times New Roman"/>
                <w:sz w:val="24"/>
                <w:szCs w:val="24"/>
              </w:rPr>
            </w:pPr>
            <w:del w:id="897" w:author="whu" w:date="2011-06-22T08:42:00Z">
              <w:r w:rsidRPr="007A7452" w:rsidDel="002C5A9D">
                <w:rPr>
                  <w:rFonts w:ascii="Times New Roman" w:hAnsi="Times New Roman"/>
                  <w:color w:val="191919"/>
                  <w:spacing w:val="-1"/>
                  <w:sz w:val="18"/>
                  <w:szCs w:val="18"/>
                </w:rPr>
                <w:delText>Intermediat</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French</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898" w:author="whu" w:date="2011-06-22T08:42:00Z"/>
                <w:rFonts w:ascii="Times New Roman" w:hAnsi="Times New Roman"/>
                <w:sz w:val="24"/>
                <w:szCs w:val="24"/>
              </w:rPr>
            </w:pPr>
            <w:del w:id="899"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900"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01" w:author="whu" w:date="2011-06-22T08:42:00Z"/>
                <w:rFonts w:ascii="Times New Roman" w:hAnsi="Times New Roman"/>
                <w:sz w:val="24"/>
                <w:szCs w:val="24"/>
              </w:rPr>
            </w:pPr>
            <w:del w:id="902" w:author="whu" w:date="2011-06-22T08:42:00Z">
              <w:r w:rsidRPr="007A7452" w:rsidDel="002C5A9D">
                <w:rPr>
                  <w:rFonts w:ascii="Times New Roman" w:hAnsi="Times New Roman"/>
                  <w:color w:val="191919"/>
                  <w:spacing w:val="-1"/>
                  <w:sz w:val="18"/>
                  <w:szCs w:val="18"/>
                </w:rPr>
                <w:delText>GERM</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03" w:author="whu" w:date="2011-06-22T08:42:00Z"/>
                <w:rFonts w:ascii="Times New Roman" w:hAnsi="Times New Roman"/>
                <w:sz w:val="24"/>
                <w:szCs w:val="24"/>
              </w:rPr>
            </w:pPr>
            <w:del w:id="904" w:author="whu" w:date="2011-06-22T08:42:00Z">
              <w:r w:rsidRPr="007A7452" w:rsidDel="002C5A9D">
                <w:rPr>
                  <w:rFonts w:ascii="Times New Roman" w:hAnsi="Times New Roman"/>
                  <w:color w:val="191919"/>
                  <w:spacing w:val="-1"/>
                  <w:sz w:val="18"/>
                  <w:szCs w:val="18"/>
                </w:rPr>
                <w:delText>2221</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05" w:author="whu" w:date="2011-06-22T08:42:00Z"/>
                <w:rFonts w:ascii="Times New Roman" w:hAnsi="Times New Roman"/>
                <w:sz w:val="24"/>
                <w:szCs w:val="24"/>
              </w:rPr>
            </w:pPr>
            <w:del w:id="906" w:author="whu" w:date="2011-06-22T08:42:00Z">
              <w:r w:rsidRPr="007A7452" w:rsidDel="002C5A9D">
                <w:rPr>
                  <w:rFonts w:ascii="Times New Roman" w:hAnsi="Times New Roman"/>
                  <w:color w:val="191919"/>
                  <w:spacing w:val="-1"/>
                  <w:sz w:val="18"/>
                  <w:szCs w:val="18"/>
                </w:rPr>
                <w:delText>Intermediat</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German</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907" w:author="whu" w:date="2011-06-22T08:42:00Z"/>
                <w:rFonts w:ascii="Times New Roman" w:hAnsi="Times New Roman"/>
                <w:sz w:val="24"/>
                <w:szCs w:val="24"/>
              </w:rPr>
            </w:pPr>
            <w:del w:id="908"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909"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10" w:author="whu" w:date="2011-06-22T08:42:00Z"/>
                <w:rFonts w:ascii="Times New Roman" w:hAnsi="Times New Roman"/>
                <w:sz w:val="24"/>
                <w:szCs w:val="24"/>
              </w:rPr>
            </w:pPr>
            <w:del w:id="911" w:author="whu" w:date="2011-06-22T08:42:00Z">
              <w:r w:rsidRPr="007A7452" w:rsidDel="002C5A9D">
                <w:rPr>
                  <w:rFonts w:ascii="Times New Roman" w:hAnsi="Times New Roman"/>
                  <w:color w:val="191919"/>
                  <w:spacing w:val="-1"/>
                  <w:sz w:val="18"/>
                  <w:szCs w:val="18"/>
                </w:rPr>
                <w:delText>S</w:delText>
              </w:r>
              <w:r w:rsidRPr="007A7452" w:rsidDel="002C5A9D">
                <w:rPr>
                  <w:rFonts w:ascii="Times New Roman" w:hAnsi="Times New Roman"/>
                  <w:color w:val="191919"/>
                  <w:spacing w:val="-17"/>
                  <w:sz w:val="18"/>
                  <w:szCs w:val="18"/>
                </w:rPr>
                <w:delText>P</w:delText>
              </w:r>
              <w:r w:rsidRPr="007A7452" w:rsidDel="002C5A9D">
                <w:rPr>
                  <w:rFonts w:ascii="Times New Roman" w:hAnsi="Times New Roman"/>
                  <w:color w:val="191919"/>
                  <w:spacing w:val="-1"/>
                  <w:sz w:val="18"/>
                  <w:szCs w:val="18"/>
                </w:rPr>
                <w:delText>AN</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12" w:author="whu" w:date="2011-06-22T08:42:00Z"/>
                <w:rFonts w:ascii="Times New Roman" w:hAnsi="Times New Roman"/>
                <w:sz w:val="24"/>
                <w:szCs w:val="24"/>
              </w:rPr>
            </w:pPr>
            <w:del w:id="913" w:author="whu" w:date="2011-06-22T08:42:00Z">
              <w:r w:rsidRPr="007A7452" w:rsidDel="002C5A9D">
                <w:rPr>
                  <w:rFonts w:ascii="Times New Roman" w:hAnsi="Times New Roman"/>
                  <w:color w:val="191919"/>
                  <w:spacing w:val="-1"/>
                  <w:sz w:val="18"/>
                  <w:szCs w:val="18"/>
                </w:rPr>
                <w:delText>2231</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14" w:author="whu" w:date="2011-06-22T08:42:00Z"/>
                <w:rFonts w:ascii="Times New Roman" w:hAnsi="Times New Roman"/>
                <w:sz w:val="24"/>
                <w:szCs w:val="24"/>
              </w:rPr>
            </w:pPr>
            <w:del w:id="915" w:author="whu" w:date="2011-06-22T08:42:00Z">
              <w:r w:rsidRPr="007A7452" w:rsidDel="002C5A9D">
                <w:rPr>
                  <w:rFonts w:ascii="Times New Roman" w:hAnsi="Times New Roman"/>
                  <w:color w:val="191919"/>
                  <w:spacing w:val="-1"/>
                  <w:sz w:val="18"/>
                  <w:szCs w:val="18"/>
                </w:rPr>
                <w:delText>Intermediat</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Spanish</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916" w:author="whu" w:date="2011-06-22T08:42:00Z"/>
                <w:rFonts w:ascii="Times New Roman" w:hAnsi="Times New Roman"/>
                <w:sz w:val="24"/>
                <w:szCs w:val="24"/>
              </w:rPr>
            </w:pPr>
            <w:del w:id="917"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918"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19" w:author="whu" w:date="2011-06-22T08:42:00Z"/>
                <w:rFonts w:ascii="Times New Roman" w:hAnsi="Times New Roman"/>
                <w:sz w:val="24"/>
                <w:szCs w:val="24"/>
              </w:rPr>
            </w:pPr>
            <w:del w:id="920" w:author="whu" w:date="2011-06-22T08:42:00Z">
              <w:r w:rsidRPr="007A7452" w:rsidDel="002C5A9D">
                <w:rPr>
                  <w:rFonts w:ascii="Times New Roman" w:hAnsi="Times New Roman"/>
                  <w:color w:val="191919"/>
                  <w:spacing w:val="-1"/>
                  <w:sz w:val="18"/>
                  <w:szCs w:val="18"/>
                </w:rPr>
                <w:delText>FIAR</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21" w:author="whu" w:date="2011-06-22T08:42:00Z"/>
                <w:rFonts w:ascii="Times New Roman" w:hAnsi="Times New Roman"/>
                <w:sz w:val="24"/>
                <w:szCs w:val="24"/>
              </w:rPr>
            </w:pPr>
            <w:del w:id="922"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100</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23" w:author="whu" w:date="2011-06-22T08:42:00Z"/>
                <w:rFonts w:ascii="Times New Roman" w:hAnsi="Times New Roman"/>
                <w:sz w:val="24"/>
                <w:szCs w:val="24"/>
              </w:rPr>
            </w:pPr>
            <w:del w:id="924" w:author="whu" w:date="2011-06-22T08:42:00Z">
              <w:r w:rsidRPr="007A7452" w:rsidDel="002C5A9D">
                <w:rPr>
                  <w:rFonts w:ascii="Times New Roman" w:hAnsi="Times New Roman"/>
                  <w:color w:val="191919"/>
                  <w:spacing w:val="-1"/>
                  <w:sz w:val="18"/>
                  <w:szCs w:val="18"/>
                </w:rPr>
                <w:delText>Introductio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Fin</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Arts</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925" w:author="whu" w:date="2011-06-22T08:42:00Z"/>
                <w:rFonts w:ascii="Times New Roman" w:hAnsi="Times New Roman"/>
                <w:sz w:val="24"/>
                <w:szCs w:val="24"/>
              </w:rPr>
            </w:pPr>
            <w:del w:id="926"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927" w:author="whu" w:date="2011-06-22T08:42:00Z"/>
        </w:trPr>
        <w:tc>
          <w:tcPr>
            <w:tcW w:w="98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28" w:author="whu" w:date="2011-06-22T08:42:00Z"/>
                <w:rFonts w:ascii="Times New Roman" w:hAnsi="Times New Roman"/>
                <w:sz w:val="24"/>
                <w:szCs w:val="24"/>
              </w:rPr>
            </w:pPr>
            <w:del w:id="929" w:author="whu" w:date="2011-06-22T08:42:00Z">
              <w:r w:rsidRPr="007A7452" w:rsidDel="002C5A9D">
                <w:rPr>
                  <w:rFonts w:ascii="Times New Roman" w:hAnsi="Times New Roman"/>
                  <w:color w:val="191919"/>
                  <w:spacing w:val="-1"/>
                  <w:sz w:val="18"/>
                  <w:szCs w:val="18"/>
                </w:rPr>
                <w:lastRenderedPageBreak/>
                <w:delText>HONR</w:delText>
              </w:r>
            </w:del>
          </w:p>
        </w:tc>
        <w:tc>
          <w:tcPr>
            <w:tcW w:w="85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30" w:author="whu" w:date="2011-06-22T08:42:00Z"/>
                <w:rFonts w:ascii="Times New Roman" w:hAnsi="Times New Roman"/>
                <w:sz w:val="24"/>
                <w:szCs w:val="24"/>
              </w:rPr>
            </w:pPr>
            <w:del w:id="931" w:author="whu" w:date="2011-06-22T08:42: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12</w:delText>
              </w:r>
            </w:del>
          </w:p>
        </w:tc>
        <w:tc>
          <w:tcPr>
            <w:tcW w:w="5052"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0"/>
              <w:rPr>
                <w:del w:id="932" w:author="whu" w:date="2011-06-22T08:42:00Z"/>
                <w:rFonts w:ascii="Times New Roman" w:hAnsi="Times New Roman"/>
                <w:sz w:val="24"/>
                <w:szCs w:val="24"/>
              </w:rPr>
            </w:pPr>
            <w:del w:id="933" w:author="whu" w:date="2011-06-22T08:42: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Humanitie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V</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
                  <w:sz w:val="18"/>
                  <w:szCs w:val="18"/>
                </w:rPr>
                <w:delText>(H)</w:delText>
              </w:r>
            </w:del>
          </w:p>
        </w:tc>
        <w:tc>
          <w:tcPr>
            <w:tcW w:w="291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0"/>
              <w:jc w:val="right"/>
              <w:rPr>
                <w:del w:id="934" w:author="whu" w:date="2011-06-22T08:42:00Z"/>
                <w:rFonts w:ascii="Times New Roman" w:hAnsi="Times New Roman"/>
                <w:sz w:val="24"/>
                <w:szCs w:val="24"/>
              </w:rPr>
            </w:pPr>
            <w:del w:id="935" w:author="whu" w:date="2011-06-22T08:42:00Z">
              <w:r w:rsidRPr="007A7452" w:rsidDel="002C5A9D">
                <w:rPr>
                  <w:rFonts w:ascii="Times New Roman" w:hAnsi="Times New Roman"/>
                  <w:color w:val="191919"/>
                  <w:sz w:val="18"/>
                  <w:szCs w:val="18"/>
                </w:rPr>
                <w:delText>3</w:delText>
              </w:r>
            </w:del>
          </w:p>
        </w:tc>
      </w:tr>
    </w:tbl>
    <w:p w:rsidR="00152F3B" w:rsidDel="002C5A9D" w:rsidRDefault="00152F3B" w:rsidP="00152F3B">
      <w:pPr>
        <w:widowControl w:val="0"/>
        <w:autoSpaceDE w:val="0"/>
        <w:autoSpaceDN w:val="0"/>
        <w:adjustRightInd w:val="0"/>
        <w:spacing w:before="2" w:after="0" w:line="120" w:lineRule="exact"/>
        <w:ind w:firstLine="0"/>
        <w:rPr>
          <w:del w:id="936" w:author="whu" w:date="2011-06-22T08:42:00Z"/>
          <w:rFonts w:ascii="Times New Roman" w:hAnsi="Times New Roman"/>
          <w:sz w:val="12"/>
          <w:szCs w:val="12"/>
        </w:rPr>
      </w:pPr>
    </w:p>
    <w:p w:rsidR="00152F3B" w:rsidDel="002C5A9D" w:rsidRDefault="00152F3B" w:rsidP="00152F3B">
      <w:pPr>
        <w:widowControl w:val="0"/>
        <w:tabs>
          <w:tab w:val="left" w:pos="8840"/>
        </w:tabs>
        <w:autoSpaceDE w:val="0"/>
        <w:autoSpaceDN w:val="0"/>
        <w:adjustRightInd w:val="0"/>
        <w:spacing w:after="0" w:line="250" w:lineRule="auto"/>
        <w:ind w:left="180" w:right="400" w:firstLine="0"/>
        <w:rPr>
          <w:del w:id="937" w:author="whu" w:date="2011-06-22T08:42:00Z"/>
          <w:rFonts w:ascii="Times New Roman" w:hAnsi="Times New Roman"/>
          <w:color w:val="000000"/>
          <w:sz w:val="18"/>
          <w:szCs w:val="18"/>
        </w:rPr>
      </w:pPr>
      <w:del w:id="938" w:author="whu" w:date="2011-06-22T08:42:00Z">
        <w:r w:rsidDel="002C5A9D">
          <w:rPr>
            <w:rFonts w:ascii="Times New Roman" w:hAnsi="Times New Roman"/>
            <w:b/>
            <w:bCs/>
            <w:color w:val="191919"/>
            <w:spacing w:val="-1"/>
            <w:sz w:val="18"/>
            <w:szCs w:val="18"/>
          </w:rPr>
          <w:delText>ARE</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12"/>
            <w:sz w:val="18"/>
            <w:szCs w:val="18"/>
          </w:rPr>
          <w:delText xml:space="preserve"> </w:delText>
        </w:r>
        <w:r w:rsidDel="002C5A9D">
          <w:rPr>
            <w:rFonts w:ascii="Times New Roman" w:hAnsi="Times New Roman"/>
            <w:b/>
            <w:bCs/>
            <w:color w:val="191919"/>
            <w:spacing w:val="-1"/>
            <w:sz w:val="18"/>
            <w:szCs w:val="18"/>
          </w:rPr>
          <w:delText>D</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SCIENCE</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M</w:delText>
        </w:r>
        <w:r w:rsidDel="002C5A9D">
          <w:rPr>
            <w:rFonts w:ascii="Times New Roman" w:hAnsi="Times New Roman"/>
            <w:b/>
            <w:bCs/>
            <w:color w:val="191919"/>
            <w:spacing w:val="-14"/>
            <w:sz w:val="18"/>
            <w:szCs w:val="18"/>
          </w:rPr>
          <w:delText>A</w:delText>
        </w:r>
        <w:r w:rsidDel="002C5A9D">
          <w:rPr>
            <w:rFonts w:ascii="Times New Roman" w:hAnsi="Times New Roman"/>
            <w:b/>
            <w:bCs/>
            <w:color w:val="191919"/>
            <w:spacing w:val="-1"/>
            <w:sz w:val="18"/>
            <w:szCs w:val="18"/>
          </w:rPr>
          <w:delText>T</w:delText>
        </w:r>
        <w:r w:rsidDel="002C5A9D">
          <w:rPr>
            <w:rFonts w:ascii="Times New Roman" w:hAnsi="Times New Roman"/>
            <w:b/>
            <w:bCs/>
            <w:color w:val="191919"/>
            <w:sz w:val="18"/>
            <w:szCs w:val="18"/>
          </w:rPr>
          <w:delText>H</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z w:val="18"/>
            <w:szCs w:val="18"/>
          </w:rPr>
          <w:delText>&amp;</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TEC</w:delText>
        </w:r>
        <w:r w:rsidDel="002C5A9D">
          <w:rPr>
            <w:rFonts w:ascii="Times New Roman" w:hAnsi="Times New Roman"/>
            <w:b/>
            <w:bCs/>
            <w:color w:val="191919"/>
            <w:sz w:val="18"/>
            <w:szCs w:val="18"/>
          </w:rPr>
          <w:delText>H</w:delText>
        </w:r>
        <w:r w:rsidDel="002C5A9D">
          <w:rPr>
            <w:rFonts w:ascii="Times New Roman" w:hAnsi="Times New Roman"/>
            <w:b/>
            <w:bCs/>
            <w:color w:val="191919"/>
            <w:sz w:val="18"/>
            <w:szCs w:val="18"/>
          </w:rPr>
          <w:tab/>
        </w:r>
        <w:r w:rsidDel="002C5A9D">
          <w:rPr>
            <w:rFonts w:ascii="Times New Roman" w:hAnsi="Times New Roman"/>
            <w:b/>
            <w:bCs/>
            <w:color w:val="191919"/>
            <w:spacing w:val="-1"/>
            <w:sz w:val="18"/>
            <w:szCs w:val="18"/>
          </w:rPr>
          <w:delText>(10-</w:delText>
        </w:r>
        <w:r w:rsidDel="002C5A9D">
          <w:rPr>
            <w:rFonts w:ascii="Times New Roman" w:hAnsi="Times New Roman"/>
            <w:b/>
            <w:bCs/>
            <w:color w:val="191919"/>
            <w:spacing w:val="-11"/>
            <w:sz w:val="18"/>
            <w:szCs w:val="18"/>
          </w:rPr>
          <w:delText>1</w:delText>
        </w:r>
        <w:r w:rsidDel="002C5A9D">
          <w:rPr>
            <w:rFonts w:ascii="Times New Roman" w:hAnsi="Times New Roman"/>
            <w:b/>
            <w:bCs/>
            <w:color w:val="191919"/>
            <w:sz w:val="18"/>
            <w:szCs w:val="18"/>
          </w:rPr>
          <w:delText>1</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hours) OPTIO</w:delText>
        </w:r>
        <w:r w:rsidDel="002C5A9D">
          <w:rPr>
            <w:rFonts w:ascii="Times New Roman" w:hAnsi="Times New Roman"/>
            <w:b/>
            <w:bCs/>
            <w:color w:val="191919"/>
            <w:sz w:val="18"/>
            <w:szCs w:val="18"/>
          </w:rPr>
          <w:delText>N</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z w:val="18"/>
            <w:szCs w:val="18"/>
          </w:rPr>
          <w:delText>I</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z w:val="18"/>
            <w:szCs w:val="18"/>
          </w:rPr>
          <w:delTex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Non-Scienc</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MAJOR</w:delText>
        </w:r>
        <w:r w:rsidDel="002C5A9D">
          <w:rPr>
            <w:rFonts w:ascii="Times New Roman" w:hAnsi="Times New Roman"/>
            <w:b/>
            <w:bCs/>
            <w:color w:val="191919"/>
            <w:sz w:val="18"/>
            <w:szCs w:val="18"/>
          </w:rPr>
          <w:delText>S</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TWO)</w:delText>
        </w:r>
      </w:del>
    </w:p>
    <w:p w:rsidR="00152F3B" w:rsidDel="002C5A9D" w:rsidRDefault="00152F3B" w:rsidP="00152F3B">
      <w:pPr>
        <w:widowControl w:val="0"/>
        <w:tabs>
          <w:tab w:val="left" w:pos="1170"/>
          <w:tab w:val="left" w:pos="2070"/>
          <w:tab w:val="left" w:pos="9760"/>
        </w:tabs>
        <w:autoSpaceDE w:val="0"/>
        <w:autoSpaceDN w:val="0"/>
        <w:adjustRightInd w:val="0"/>
        <w:spacing w:before="3" w:after="0"/>
        <w:ind w:left="180" w:firstLine="0"/>
        <w:rPr>
          <w:del w:id="939" w:author="whu" w:date="2011-06-22T08:42:00Z"/>
          <w:rFonts w:ascii="Times New Roman" w:hAnsi="Times New Roman"/>
          <w:color w:val="000000"/>
          <w:sz w:val="18"/>
          <w:szCs w:val="18"/>
        </w:rPr>
      </w:pPr>
      <w:del w:id="940" w:author="whu" w:date="2011-06-22T08:42: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111</w:delText>
        </w:r>
        <w:r w:rsidDel="002C5A9D">
          <w:rPr>
            <w:rFonts w:ascii="Times New Roman" w:hAnsi="Times New Roman"/>
            <w:color w:val="191919"/>
            <w:spacing w:val="-1"/>
            <w:sz w:val="18"/>
            <w:szCs w:val="18"/>
          </w:rPr>
          <w:delText>1</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Biologica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41" w:author="whu" w:date="2011-06-22T08:42:00Z"/>
          <w:rFonts w:ascii="Times New Roman" w:hAnsi="Times New Roman"/>
          <w:color w:val="000000"/>
          <w:sz w:val="18"/>
          <w:szCs w:val="18"/>
        </w:rPr>
      </w:pPr>
      <w:del w:id="942" w:author="whu" w:date="2011-06-22T08:42: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12</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Biologica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43" w:author="whu" w:date="2011-06-22T08:42:00Z"/>
          <w:rFonts w:ascii="Times New Roman" w:hAnsi="Times New Roman"/>
          <w:color w:val="000000"/>
          <w:sz w:val="18"/>
          <w:szCs w:val="18"/>
        </w:rPr>
      </w:pPr>
      <w:del w:id="944" w:author="whu" w:date="2011-06-22T08:42: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14</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Biotechnolog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45" w:author="whu" w:date="2011-06-22T08:42:00Z"/>
          <w:rFonts w:ascii="Times New Roman" w:hAnsi="Times New Roman"/>
          <w:color w:val="000000"/>
          <w:sz w:val="18"/>
          <w:szCs w:val="18"/>
        </w:rPr>
      </w:pPr>
      <w:del w:id="946" w:author="whu" w:date="2011-06-22T08:42:00Z">
        <w:r w:rsidDel="002C5A9D">
          <w:rPr>
            <w:rFonts w:ascii="Times New Roman" w:hAnsi="Times New Roman"/>
            <w:color w:val="191919"/>
            <w:spacing w:val="-1"/>
            <w:sz w:val="18"/>
            <w:szCs w:val="18"/>
          </w:rPr>
          <w:delText>BIO</w:delText>
        </w:r>
        <w:r w:rsidDel="002C5A9D">
          <w:rPr>
            <w:rFonts w:ascii="Times New Roman" w:hAnsi="Times New Roman"/>
            <w:color w:val="191919"/>
            <w:sz w:val="18"/>
            <w:szCs w:val="18"/>
          </w:rPr>
          <w:delText>L</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15</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Environmenta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Biolog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47" w:author="whu" w:date="2011-06-22T08:42:00Z"/>
          <w:rFonts w:ascii="Times New Roman" w:hAnsi="Times New Roman"/>
          <w:color w:val="000000"/>
          <w:sz w:val="18"/>
          <w:szCs w:val="18"/>
        </w:rPr>
      </w:pPr>
      <w:del w:id="948" w:author="whu" w:date="2011-06-22T08:42:00Z">
        <w:r w:rsidDel="002C5A9D">
          <w:rPr>
            <w:rFonts w:ascii="Times New Roman" w:hAnsi="Times New Roman"/>
            <w:color w:val="191919"/>
            <w:spacing w:val="-1"/>
            <w:sz w:val="18"/>
            <w:szCs w:val="18"/>
          </w:rPr>
          <w:delText>CHE</w:delText>
        </w:r>
        <w:r w:rsidDel="002C5A9D">
          <w:rPr>
            <w:rFonts w:ascii="Times New Roman" w:hAnsi="Times New Roman"/>
            <w:color w:val="191919"/>
            <w:sz w:val="18"/>
            <w:szCs w:val="18"/>
          </w:rPr>
          <w:delText>M</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151</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Chemistr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49" w:author="whu" w:date="2011-06-22T08:42:00Z"/>
          <w:rFonts w:ascii="Times New Roman" w:hAnsi="Times New Roman"/>
          <w:color w:val="000000"/>
          <w:sz w:val="18"/>
          <w:szCs w:val="18"/>
        </w:rPr>
      </w:pPr>
      <w:del w:id="950" w:author="whu" w:date="2011-06-22T08:42:00Z">
        <w:r w:rsidDel="002C5A9D">
          <w:rPr>
            <w:rFonts w:ascii="Times New Roman" w:hAnsi="Times New Roman"/>
            <w:color w:val="191919"/>
            <w:spacing w:val="-1"/>
            <w:sz w:val="18"/>
            <w:szCs w:val="18"/>
          </w:rPr>
          <w:delText>CHE</w:delText>
        </w:r>
        <w:r w:rsidDel="002C5A9D">
          <w:rPr>
            <w:rFonts w:ascii="Times New Roman" w:hAnsi="Times New Roman"/>
            <w:color w:val="191919"/>
            <w:sz w:val="18"/>
            <w:szCs w:val="18"/>
          </w:rPr>
          <w:delText>M</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152</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Chemistr</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51" w:author="whu" w:date="2011-06-22T08:42:00Z"/>
          <w:rFonts w:ascii="Times New Roman" w:hAnsi="Times New Roman"/>
          <w:color w:val="000000"/>
          <w:sz w:val="18"/>
          <w:szCs w:val="18"/>
        </w:rPr>
      </w:pPr>
      <w:del w:id="952" w:author="whu" w:date="2011-06-22T08:42: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1001</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Physica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53" w:author="whu" w:date="2011-06-22T08:42:00Z"/>
          <w:rFonts w:ascii="Times New Roman" w:hAnsi="Times New Roman"/>
          <w:color w:val="000000"/>
          <w:sz w:val="18"/>
          <w:szCs w:val="18"/>
        </w:rPr>
      </w:pPr>
      <w:del w:id="954" w:author="whu" w:date="2011-06-22T08:42: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1002</w:delText>
        </w:r>
        <w:r w:rsidDel="002C5A9D">
          <w:rPr>
            <w:rFonts w:ascii="Times New Roman" w:hAnsi="Times New Roman"/>
            <w:color w:val="191919"/>
            <w:sz w:val="18"/>
            <w:szCs w:val="18"/>
          </w:rPr>
          <w:delText>K</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Physica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170"/>
          <w:tab w:val="left" w:pos="2070"/>
          <w:tab w:val="left" w:pos="9760"/>
        </w:tabs>
        <w:autoSpaceDE w:val="0"/>
        <w:autoSpaceDN w:val="0"/>
        <w:adjustRightInd w:val="0"/>
        <w:spacing w:before="9" w:after="0"/>
        <w:ind w:left="180" w:firstLine="0"/>
        <w:rPr>
          <w:del w:id="955" w:author="whu" w:date="2011-06-22T08:42:00Z"/>
          <w:rFonts w:ascii="Times New Roman" w:hAnsi="Times New Roman"/>
          <w:color w:val="000000"/>
          <w:sz w:val="18"/>
          <w:szCs w:val="18"/>
        </w:rPr>
      </w:pPr>
      <w:del w:id="956" w:author="whu" w:date="2011-06-22T08:42: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102</w:delText>
        </w:r>
        <w:r w:rsidDel="002C5A9D">
          <w:rPr>
            <w:rFonts w:ascii="Times New Roman" w:hAnsi="Times New Roman"/>
            <w:color w:val="191919"/>
            <w:sz w:val="18"/>
            <w:szCs w:val="18"/>
          </w:rPr>
          <w:delText>0</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Moder</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&amp;</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pacing w:val="-1"/>
            <w:sz w:val="18"/>
            <w:szCs w:val="18"/>
          </w:rPr>
          <w:delText>ech</w:delText>
        </w:r>
        <w:r w:rsidDel="002C5A9D">
          <w:rPr>
            <w:rFonts w:ascii="Times New Roman" w:hAnsi="Times New Roman"/>
            <w:color w:val="191919"/>
            <w:sz w:val="18"/>
            <w:szCs w:val="18"/>
          </w:rPr>
          <w:delText>.</w:delText>
        </w:r>
        <w:r w:rsidDel="002C5A9D">
          <w:rPr>
            <w:rFonts w:ascii="Times New Roman" w:hAnsi="Times New Roman"/>
            <w:color w:val="191919"/>
            <w:sz w:val="18"/>
            <w:szCs w:val="18"/>
          </w:rPr>
          <w:tab/>
          <w:delText>3</w:delText>
        </w:r>
      </w:del>
    </w:p>
    <w:p w:rsidR="00152F3B" w:rsidDel="002C5A9D" w:rsidRDefault="00152F3B" w:rsidP="00152F3B">
      <w:pPr>
        <w:widowControl w:val="0"/>
        <w:autoSpaceDE w:val="0"/>
        <w:autoSpaceDN w:val="0"/>
        <w:adjustRightInd w:val="0"/>
        <w:spacing w:before="20" w:after="0"/>
        <w:ind w:left="180" w:firstLine="0"/>
        <w:rPr>
          <w:del w:id="957" w:author="whu" w:date="2011-06-22T08:42:00Z"/>
          <w:rFonts w:ascii="Times New Roman" w:hAnsi="Times New Roman"/>
          <w:b/>
          <w:bCs/>
          <w:color w:val="191919"/>
          <w:spacing w:val="-1"/>
          <w:sz w:val="24"/>
          <w:szCs w:val="24"/>
        </w:rPr>
      </w:pPr>
    </w:p>
    <w:p w:rsidR="00152F3B" w:rsidDel="002C5A9D" w:rsidRDefault="00152F3B" w:rsidP="00152F3B">
      <w:pPr>
        <w:widowControl w:val="0"/>
        <w:autoSpaceDE w:val="0"/>
        <w:autoSpaceDN w:val="0"/>
        <w:adjustRightInd w:val="0"/>
        <w:spacing w:after="0"/>
        <w:ind w:left="140" w:firstLine="40"/>
        <w:rPr>
          <w:del w:id="958" w:author="whu" w:date="2011-06-22T08:42:00Z"/>
          <w:rFonts w:ascii="Times New Roman" w:hAnsi="Times New Roman"/>
          <w:color w:val="000000"/>
          <w:sz w:val="18"/>
          <w:szCs w:val="18"/>
        </w:rPr>
      </w:pPr>
      <w:del w:id="959" w:author="whu" w:date="2011-06-22T08:42:00Z">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One</w:delText>
        </w:r>
      </w:del>
    </w:p>
    <w:p w:rsidR="00152F3B" w:rsidDel="002C5A9D" w:rsidRDefault="00152F3B" w:rsidP="00152F3B">
      <w:pPr>
        <w:widowControl w:val="0"/>
        <w:tabs>
          <w:tab w:val="left" w:pos="1200"/>
          <w:tab w:val="left" w:pos="2280"/>
          <w:tab w:val="right" w:pos="9760"/>
        </w:tabs>
        <w:autoSpaceDE w:val="0"/>
        <w:autoSpaceDN w:val="0"/>
        <w:adjustRightInd w:val="0"/>
        <w:spacing w:before="12" w:after="0" w:line="250" w:lineRule="auto"/>
        <w:ind w:left="140" w:right="1449" w:firstLine="40"/>
        <w:rPr>
          <w:del w:id="960" w:author="whu" w:date="2011-06-22T08:42:00Z"/>
          <w:rFonts w:ascii="Times New Roman" w:hAnsi="Times New Roman"/>
          <w:color w:val="191919"/>
          <w:sz w:val="18"/>
          <w:szCs w:val="18"/>
        </w:rPr>
      </w:pPr>
      <w:del w:id="961" w:author="whu" w:date="2011-06-22T08:42: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11</w:delText>
        </w:r>
        <w:r w:rsidDel="002C5A9D">
          <w:rPr>
            <w:rFonts w:ascii="Times New Roman" w:hAnsi="Times New Roman"/>
            <w:color w:val="191919"/>
            <w:spacing w:val="-1"/>
            <w:sz w:val="18"/>
            <w:szCs w:val="18"/>
          </w:rPr>
          <w:delText>1</w:delText>
        </w:r>
        <w:r w:rsidDel="002C5A9D">
          <w:rPr>
            <w:rFonts w:ascii="Times New Roman" w:hAnsi="Times New Roman"/>
            <w:color w:val="191919"/>
            <w:sz w:val="18"/>
            <w:szCs w:val="18"/>
          </w:rPr>
          <w:delText>3</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Pre-Calculu</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 xml:space="preserve">3 </w:delText>
        </w:r>
      </w:del>
    </w:p>
    <w:p w:rsidR="00152F3B" w:rsidDel="002C5A9D" w:rsidRDefault="00152F3B" w:rsidP="00152F3B">
      <w:pPr>
        <w:widowControl w:val="0"/>
        <w:tabs>
          <w:tab w:val="left" w:pos="1200"/>
          <w:tab w:val="left" w:pos="2280"/>
          <w:tab w:val="right" w:pos="9760"/>
        </w:tabs>
        <w:autoSpaceDE w:val="0"/>
        <w:autoSpaceDN w:val="0"/>
        <w:adjustRightInd w:val="0"/>
        <w:spacing w:before="12" w:after="0" w:line="250" w:lineRule="auto"/>
        <w:ind w:left="140" w:right="1449" w:firstLine="40"/>
        <w:rPr>
          <w:del w:id="962" w:author="whu" w:date="2011-06-22T08:42:00Z"/>
          <w:rFonts w:ascii="Times New Roman" w:hAnsi="Times New Roman"/>
          <w:color w:val="000000"/>
          <w:sz w:val="18"/>
          <w:szCs w:val="18"/>
        </w:rPr>
      </w:pPr>
      <w:del w:id="963" w:author="whu" w:date="2011-06-22T08:42:00Z">
        <w:r w:rsidDel="002C5A9D">
          <w:rPr>
            <w:rFonts w:ascii="Times New Roman" w:hAnsi="Times New Roman"/>
            <w:color w:val="191919"/>
            <w:spacing w:val="-1"/>
            <w:sz w:val="18"/>
            <w:szCs w:val="18"/>
          </w:rPr>
          <w:delText>(Require</w:delText>
        </w:r>
        <w:r w:rsidDel="002C5A9D">
          <w:rPr>
            <w:rFonts w:ascii="Times New Roman" w:hAnsi="Times New Roman"/>
            <w:color w:val="191919"/>
            <w:sz w:val="18"/>
            <w:szCs w:val="18"/>
          </w:rPr>
          <w:delText>d</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fo</w:delText>
        </w:r>
        <w:r w:rsidDel="002C5A9D">
          <w:rPr>
            <w:rFonts w:ascii="Times New Roman" w:hAnsi="Times New Roman"/>
            <w:color w:val="191919"/>
            <w:sz w:val="18"/>
            <w:szCs w:val="18"/>
          </w:rPr>
          <w:delText>r</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MGE</w:delText>
        </w:r>
        <w:r w:rsidDel="002C5A9D">
          <w:rPr>
            <w:rFonts w:ascii="Times New Roman" w:hAnsi="Times New Roman"/>
            <w:color w:val="191919"/>
            <w:sz w:val="18"/>
            <w:szCs w:val="18"/>
          </w:rPr>
          <w:delText>D</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Major</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w/Scienc</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Concentration)</w:delText>
        </w:r>
      </w:del>
    </w:p>
    <w:p w:rsidR="00152F3B" w:rsidDel="002C5A9D" w:rsidRDefault="00152F3B" w:rsidP="00152F3B">
      <w:pPr>
        <w:widowControl w:val="0"/>
        <w:tabs>
          <w:tab w:val="left" w:pos="1200"/>
          <w:tab w:val="left" w:pos="2280"/>
          <w:tab w:val="left" w:pos="9760"/>
        </w:tabs>
        <w:autoSpaceDE w:val="0"/>
        <w:autoSpaceDN w:val="0"/>
        <w:adjustRightInd w:val="0"/>
        <w:spacing w:after="0"/>
        <w:ind w:left="140" w:firstLine="40"/>
        <w:rPr>
          <w:del w:id="964" w:author="whu" w:date="2011-06-22T08:42:00Z"/>
          <w:rFonts w:ascii="Times New Roman" w:hAnsi="Times New Roman"/>
          <w:color w:val="000000"/>
          <w:sz w:val="18"/>
          <w:szCs w:val="18"/>
        </w:rPr>
      </w:pPr>
      <w:del w:id="965" w:author="whu" w:date="2011-06-22T08:42:00Z">
        <w:r w:rsidDel="002C5A9D">
          <w:rPr>
            <w:rFonts w:ascii="Times New Roman" w:hAnsi="Times New Roman"/>
            <w:color w:val="191919"/>
            <w:spacing w:val="-1"/>
            <w:sz w:val="18"/>
            <w:szCs w:val="18"/>
          </w:rPr>
          <w:delText>CSC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100</w:delText>
        </w:r>
        <w:r w:rsidDel="002C5A9D">
          <w:rPr>
            <w:rFonts w:ascii="Times New Roman" w:hAnsi="Times New Roman"/>
            <w:color w:val="191919"/>
            <w:sz w:val="18"/>
            <w:szCs w:val="18"/>
          </w:rPr>
          <w:delText>3</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5"/>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pacing w:val="-1"/>
            <w:sz w:val="18"/>
            <w:szCs w:val="18"/>
          </w:rPr>
          <w:delText>echnolog</w:delText>
        </w:r>
        <w:r w:rsidDel="002C5A9D">
          <w:rPr>
            <w:rFonts w:ascii="Times New Roman" w:hAnsi="Times New Roman"/>
            <w:color w:val="191919"/>
            <w:sz w:val="18"/>
            <w:szCs w:val="18"/>
          </w:rPr>
          <w:delText>y</w:delText>
        </w:r>
        <w:r w:rsidDel="002C5A9D">
          <w:rPr>
            <w:rFonts w:ascii="Times New Roman" w:hAnsi="Times New Roman"/>
            <w:color w:val="191919"/>
            <w:sz w:val="18"/>
            <w:szCs w:val="18"/>
          </w:rPr>
          <w:tab/>
          <w:delText>2</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40" w:firstLine="40"/>
        <w:rPr>
          <w:del w:id="966" w:author="whu" w:date="2011-06-22T08:42:00Z"/>
          <w:rFonts w:ascii="Times New Roman" w:hAnsi="Times New Roman"/>
          <w:color w:val="000000"/>
          <w:sz w:val="18"/>
          <w:szCs w:val="18"/>
        </w:rPr>
      </w:pPr>
      <w:del w:id="967" w:author="whu" w:date="2011-06-22T08:42:00Z">
        <w:r w:rsidDel="002C5A9D">
          <w:rPr>
            <w:rFonts w:ascii="Times New Roman" w:hAnsi="Times New Roman"/>
            <w:color w:val="191919"/>
            <w:spacing w:val="-1"/>
            <w:sz w:val="18"/>
            <w:szCs w:val="18"/>
          </w:rPr>
          <w:delText>SSC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240</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Microcomputer</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n</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th</w:delText>
        </w:r>
        <w:r w:rsidDel="002C5A9D">
          <w:rPr>
            <w:rFonts w:ascii="Times New Roman" w:hAnsi="Times New Roman"/>
            <w:color w:val="191919"/>
            <w:sz w:val="18"/>
            <w:szCs w:val="18"/>
          </w:rPr>
          <w:delText>e</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Socia</w:delText>
        </w:r>
        <w:r w:rsidDel="002C5A9D">
          <w:rPr>
            <w:rFonts w:ascii="Times New Roman" w:hAnsi="Times New Roman"/>
            <w:color w:val="191919"/>
            <w:sz w:val="18"/>
            <w:szCs w:val="18"/>
          </w:rPr>
          <w:delText>l</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Scienc</w:delText>
        </w:r>
        <w:r w:rsidDel="002C5A9D">
          <w:rPr>
            <w:rFonts w:ascii="Times New Roman" w:hAnsi="Times New Roman"/>
            <w:color w:val="191919"/>
            <w:sz w:val="18"/>
            <w:szCs w:val="18"/>
          </w:rPr>
          <w:delText>e</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40" w:firstLine="40"/>
        <w:rPr>
          <w:del w:id="968" w:author="whu" w:date="2011-06-22T08:42:00Z"/>
          <w:rFonts w:ascii="Times New Roman" w:hAnsi="Times New Roman"/>
          <w:color w:val="000000"/>
          <w:sz w:val="18"/>
          <w:szCs w:val="18"/>
        </w:rPr>
      </w:pPr>
      <w:del w:id="969" w:author="whu" w:date="2011-06-22T08:42: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120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Surve</w:delText>
        </w:r>
        <w:r w:rsidDel="002C5A9D">
          <w:rPr>
            <w:rFonts w:ascii="Times New Roman" w:hAnsi="Times New Roman"/>
            <w:color w:val="191919"/>
            <w:sz w:val="18"/>
            <w:szCs w:val="18"/>
          </w:rPr>
          <w:delText>y</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o</w:delText>
        </w:r>
        <w:r w:rsidDel="002C5A9D">
          <w:rPr>
            <w:rFonts w:ascii="Times New Roman" w:hAnsi="Times New Roman"/>
            <w:color w:val="191919"/>
            <w:sz w:val="18"/>
            <w:szCs w:val="18"/>
          </w:rPr>
          <w:delText>f</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Calculu</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40" w:firstLine="40"/>
        <w:rPr>
          <w:del w:id="970" w:author="whu" w:date="2011-06-22T08:42:00Z"/>
          <w:rFonts w:ascii="Times New Roman" w:hAnsi="Times New Roman"/>
          <w:color w:val="000000"/>
          <w:sz w:val="18"/>
          <w:szCs w:val="18"/>
        </w:rPr>
      </w:pPr>
      <w:del w:id="971" w:author="whu" w:date="2011-06-22T08:42: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24</w:delText>
        </w:r>
        <w:r w:rsidDel="002C5A9D">
          <w:rPr>
            <w:rFonts w:ascii="Times New Roman" w:hAnsi="Times New Roman"/>
            <w:color w:val="191919"/>
            <w:spacing w:val="-8"/>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Basi</w:delText>
        </w:r>
        <w:r w:rsidDel="002C5A9D">
          <w:rPr>
            <w:rFonts w:ascii="Times New Roman" w:hAnsi="Times New Roman"/>
            <w:color w:val="191919"/>
            <w:sz w:val="18"/>
            <w:szCs w:val="18"/>
          </w:rPr>
          <w:delText>c</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Statistic</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40" w:firstLine="40"/>
        <w:rPr>
          <w:del w:id="972" w:author="whu" w:date="2011-06-22T08:42:00Z"/>
          <w:rFonts w:ascii="Times New Roman" w:hAnsi="Times New Roman"/>
          <w:color w:val="000000"/>
          <w:sz w:val="18"/>
          <w:szCs w:val="18"/>
        </w:rPr>
      </w:pPr>
      <w:del w:id="973" w:author="whu" w:date="2011-06-22T08:42:00Z">
        <w:r w:rsidDel="002C5A9D">
          <w:rPr>
            <w:rFonts w:ascii="Times New Roman" w:hAnsi="Times New Roman"/>
            <w:color w:val="191919"/>
            <w:spacing w:val="-1"/>
            <w:sz w:val="18"/>
            <w:szCs w:val="18"/>
          </w:rPr>
          <w:delText>CSC</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r>
        <w:r w:rsidDel="002C5A9D">
          <w:rPr>
            <w:rFonts w:ascii="Times New Roman" w:hAnsi="Times New Roman"/>
            <w:color w:val="191919"/>
            <w:spacing w:val="-8"/>
            <w:sz w:val="18"/>
            <w:szCs w:val="18"/>
          </w:rPr>
          <w:delText>1</w:delText>
        </w:r>
        <w:r w:rsidDel="002C5A9D">
          <w:rPr>
            <w:rFonts w:ascii="Times New Roman" w:hAnsi="Times New Roman"/>
            <w:color w:val="191919"/>
            <w:spacing w:val="-1"/>
            <w:sz w:val="18"/>
            <w:szCs w:val="18"/>
          </w:rPr>
          <w:delText>10</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Intr</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o</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Computer</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delText>3</w:delText>
        </w:r>
      </w:del>
    </w:p>
    <w:p w:rsidR="00152F3B" w:rsidDel="002C5A9D" w:rsidRDefault="00152F3B" w:rsidP="00152F3B">
      <w:pPr>
        <w:widowControl w:val="0"/>
        <w:tabs>
          <w:tab w:val="left" w:pos="1200"/>
          <w:tab w:val="left" w:pos="2280"/>
        </w:tabs>
        <w:autoSpaceDE w:val="0"/>
        <w:autoSpaceDN w:val="0"/>
        <w:adjustRightInd w:val="0"/>
        <w:spacing w:before="9" w:after="0"/>
        <w:ind w:left="140" w:firstLine="40"/>
        <w:rPr>
          <w:del w:id="974" w:author="whu" w:date="2011-06-22T08:42:00Z"/>
          <w:rFonts w:ascii="Times New Roman" w:hAnsi="Times New Roman"/>
          <w:color w:val="000000"/>
          <w:sz w:val="18"/>
          <w:szCs w:val="18"/>
        </w:rPr>
      </w:pPr>
      <w:del w:id="975" w:author="whu" w:date="2011-06-22T08:42:00Z">
        <w:r w:rsidDel="002C5A9D">
          <w:rPr>
            <w:rFonts w:ascii="Times New Roman" w:hAnsi="Times New Roman"/>
            <w:color w:val="191919"/>
            <w:spacing w:val="-1"/>
            <w:sz w:val="18"/>
            <w:szCs w:val="18"/>
          </w:rPr>
          <w:delText>PHY</w:delText>
        </w:r>
        <w:r w:rsidDel="002C5A9D">
          <w:rPr>
            <w:rFonts w:ascii="Times New Roman" w:hAnsi="Times New Roman"/>
            <w:color w:val="191919"/>
            <w:sz w:val="18"/>
            <w:szCs w:val="18"/>
          </w:rPr>
          <w:delText>S</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210</w:delText>
        </w:r>
        <w:r w:rsidDel="002C5A9D">
          <w:rPr>
            <w:rFonts w:ascii="Times New Roman" w:hAnsi="Times New Roman"/>
            <w:color w:val="191919"/>
            <w:sz w:val="18"/>
            <w:szCs w:val="18"/>
          </w:rPr>
          <w:delText>0</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Compute</w:delText>
        </w:r>
        <w:r w:rsidDel="002C5A9D">
          <w:rPr>
            <w:rFonts w:ascii="Times New Roman" w:hAnsi="Times New Roman"/>
            <w:color w:val="191919"/>
            <w:sz w:val="18"/>
            <w:szCs w:val="18"/>
          </w:rPr>
          <w:delText>r</w:delText>
        </w:r>
        <w:r w:rsidDel="002C5A9D">
          <w:rPr>
            <w:rFonts w:ascii="Times New Roman" w:hAnsi="Times New Roman"/>
            <w:color w:val="191919"/>
            <w:spacing w:val="-12"/>
            <w:sz w:val="18"/>
            <w:szCs w:val="18"/>
          </w:rPr>
          <w:delText xml:space="preserve"> </w:delText>
        </w:r>
        <w:r w:rsidDel="002C5A9D">
          <w:rPr>
            <w:rFonts w:ascii="Times New Roman" w:hAnsi="Times New Roman"/>
            <w:color w:val="191919"/>
            <w:spacing w:val="-1"/>
            <w:sz w:val="18"/>
            <w:szCs w:val="18"/>
          </w:rPr>
          <w:delText>Applications</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40" w:firstLine="40"/>
        <w:rPr>
          <w:del w:id="976" w:author="whu" w:date="2011-06-22T08:42:00Z"/>
          <w:rFonts w:ascii="Times New Roman" w:hAnsi="Times New Roman"/>
          <w:color w:val="000000"/>
          <w:sz w:val="18"/>
          <w:szCs w:val="18"/>
        </w:rPr>
      </w:pPr>
      <w:del w:id="977" w:author="whu" w:date="2011-06-22T08:42: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12</w:delText>
        </w:r>
        <w:r w:rsidDel="002C5A9D">
          <w:rPr>
            <w:rFonts w:ascii="Times New Roman" w:hAnsi="Times New Roman"/>
            <w:color w:val="191919"/>
            <w:spacing w:val="-8"/>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Calculu</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tabs>
          <w:tab w:val="left" w:pos="1200"/>
          <w:tab w:val="left" w:pos="2280"/>
          <w:tab w:val="left" w:pos="9760"/>
        </w:tabs>
        <w:autoSpaceDE w:val="0"/>
        <w:autoSpaceDN w:val="0"/>
        <w:adjustRightInd w:val="0"/>
        <w:spacing w:before="9" w:after="0"/>
        <w:ind w:left="140" w:firstLine="40"/>
        <w:rPr>
          <w:del w:id="978" w:author="whu" w:date="2011-06-22T08:42:00Z"/>
          <w:rFonts w:ascii="Times New Roman" w:hAnsi="Times New Roman"/>
          <w:color w:val="000000"/>
          <w:sz w:val="18"/>
          <w:szCs w:val="18"/>
        </w:rPr>
      </w:pPr>
      <w:del w:id="979" w:author="whu" w:date="2011-06-22T08:42:00Z">
        <w:r w:rsidDel="002C5A9D">
          <w:rPr>
            <w:rFonts w:ascii="Times New Roman" w:hAnsi="Times New Roman"/>
            <w:color w:val="191919"/>
            <w:spacing w:val="-1"/>
            <w:sz w:val="18"/>
            <w:szCs w:val="18"/>
          </w:rPr>
          <w:delText>M</w:delText>
        </w:r>
        <w:r w:rsidDel="002C5A9D">
          <w:rPr>
            <w:rFonts w:ascii="Times New Roman" w:hAnsi="Times New Roman"/>
            <w:color w:val="191919"/>
            <w:spacing w:val="-21"/>
            <w:sz w:val="18"/>
            <w:szCs w:val="18"/>
          </w:rPr>
          <w:delText>A</w:delText>
        </w:r>
        <w:r w:rsidDel="002C5A9D">
          <w:rPr>
            <w:rFonts w:ascii="Times New Roman" w:hAnsi="Times New Roman"/>
            <w:color w:val="191919"/>
            <w:spacing w:val="-1"/>
            <w:sz w:val="18"/>
            <w:szCs w:val="18"/>
          </w:rPr>
          <w:delText>T</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221</w:delText>
        </w:r>
        <w:r w:rsidDel="002C5A9D">
          <w:rPr>
            <w:rFonts w:ascii="Times New Roman" w:hAnsi="Times New Roman"/>
            <w:color w:val="191919"/>
            <w:sz w:val="18"/>
            <w:szCs w:val="18"/>
          </w:rPr>
          <w:delText>2</w:delText>
        </w:r>
        <w:r w:rsidDel="002C5A9D">
          <w:rPr>
            <w:rFonts w:ascii="Times New Roman" w:hAnsi="Times New Roman"/>
            <w:color w:val="191919"/>
            <w:sz w:val="18"/>
            <w:szCs w:val="18"/>
          </w:rPr>
          <w:tab/>
        </w:r>
        <w:r w:rsidDel="002C5A9D">
          <w:rPr>
            <w:rFonts w:ascii="Times New Roman" w:hAnsi="Times New Roman"/>
            <w:color w:val="191919"/>
            <w:spacing w:val="-1"/>
            <w:sz w:val="18"/>
            <w:szCs w:val="18"/>
          </w:rPr>
          <w:delText>Calculu</w:delText>
        </w:r>
        <w:r w:rsidDel="002C5A9D">
          <w:rPr>
            <w:rFonts w:ascii="Times New Roman" w:hAnsi="Times New Roman"/>
            <w:color w:val="191919"/>
            <w:sz w:val="18"/>
            <w:szCs w:val="18"/>
          </w:rPr>
          <w:delText>s</w:delText>
        </w:r>
        <w:r w:rsidDel="002C5A9D">
          <w:rPr>
            <w:rFonts w:ascii="Times New Roman" w:hAnsi="Times New Roman"/>
            <w:color w:val="191919"/>
            <w:spacing w:val="-2"/>
            <w:sz w:val="18"/>
            <w:szCs w:val="18"/>
          </w:rPr>
          <w:delText xml:space="preserve"> </w:delText>
        </w:r>
        <w:r w:rsidDel="002C5A9D">
          <w:rPr>
            <w:rFonts w:ascii="Times New Roman" w:hAnsi="Times New Roman"/>
            <w:color w:val="191919"/>
            <w:spacing w:val="-1"/>
            <w:sz w:val="18"/>
            <w:szCs w:val="18"/>
          </w:rPr>
          <w:delText>I</w:delText>
        </w:r>
        <w:r w:rsidDel="002C5A9D">
          <w:rPr>
            <w:rFonts w:ascii="Times New Roman" w:hAnsi="Times New Roman"/>
            <w:color w:val="191919"/>
            <w:sz w:val="18"/>
            <w:szCs w:val="18"/>
          </w:rPr>
          <w:delText>I</w:delText>
        </w:r>
        <w:r w:rsidDel="002C5A9D">
          <w:rPr>
            <w:rFonts w:ascii="Times New Roman" w:hAnsi="Times New Roman"/>
            <w:color w:val="191919"/>
            <w:sz w:val="18"/>
            <w:szCs w:val="18"/>
          </w:rPr>
          <w:tab/>
          <w:delText>4</w:delText>
        </w:r>
      </w:del>
    </w:p>
    <w:p w:rsidR="00152F3B" w:rsidDel="002C5A9D" w:rsidRDefault="00152F3B" w:rsidP="00152F3B">
      <w:pPr>
        <w:widowControl w:val="0"/>
        <w:autoSpaceDE w:val="0"/>
        <w:autoSpaceDN w:val="0"/>
        <w:adjustRightInd w:val="0"/>
        <w:spacing w:before="2" w:after="0" w:line="220" w:lineRule="exact"/>
        <w:rPr>
          <w:del w:id="980" w:author="whu" w:date="2011-06-22T08:42:00Z"/>
          <w:rFonts w:ascii="Times New Roman" w:hAnsi="Times New Roman"/>
          <w:color w:val="000000"/>
        </w:rPr>
      </w:pPr>
    </w:p>
    <w:p w:rsidR="00152F3B" w:rsidDel="002C5A9D" w:rsidRDefault="00152F3B" w:rsidP="00152F3B">
      <w:pPr>
        <w:widowControl w:val="0"/>
        <w:autoSpaceDE w:val="0"/>
        <w:autoSpaceDN w:val="0"/>
        <w:adjustRightInd w:val="0"/>
        <w:spacing w:after="0"/>
        <w:ind w:left="180" w:firstLine="50"/>
        <w:rPr>
          <w:del w:id="981" w:author="whu" w:date="2011-06-22T08:42:00Z"/>
          <w:rFonts w:ascii="Times New Roman" w:hAnsi="Times New Roman"/>
          <w:color w:val="000000"/>
          <w:sz w:val="18"/>
          <w:szCs w:val="18"/>
        </w:rPr>
      </w:pPr>
      <w:del w:id="982" w:author="whu" w:date="2011-06-22T08:42:00Z">
        <w:r w:rsidDel="002C5A9D">
          <w:rPr>
            <w:rFonts w:ascii="Times New Roman" w:hAnsi="Times New Roman"/>
            <w:b/>
            <w:bCs/>
            <w:color w:val="191919"/>
            <w:spacing w:val="-1"/>
            <w:sz w:val="18"/>
            <w:szCs w:val="18"/>
          </w:rPr>
          <w:delText>ELECTIVES</w:delText>
        </w:r>
      </w:del>
    </w:p>
    <w:p w:rsidR="00152F3B" w:rsidDel="002C5A9D" w:rsidRDefault="00152F3B" w:rsidP="00152F3B">
      <w:pPr>
        <w:widowControl w:val="0"/>
        <w:autoSpaceDE w:val="0"/>
        <w:autoSpaceDN w:val="0"/>
        <w:adjustRightInd w:val="0"/>
        <w:spacing w:before="9" w:after="0"/>
        <w:ind w:left="180" w:firstLine="50"/>
        <w:rPr>
          <w:del w:id="983" w:author="whu" w:date="2011-06-22T08:42:00Z"/>
          <w:rFonts w:ascii="Times New Roman" w:hAnsi="Times New Roman"/>
          <w:color w:val="000000"/>
          <w:sz w:val="18"/>
          <w:szCs w:val="18"/>
        </w:rPr>
      </w:pPr>
      <w:del w:id="984" w:author="whu" w:date="2011-06-22T08:42:00Z">
        <w:r w:rsidDel="002C5A9D">
          <w:rPr>
            <w:rFonts w:ascii="Times New Roman" w:hAnsi="Times New Roman"/>
            <w:b/>
            <w:bCs/>
            <w:color w:val="191919"/>
            <w:spacing w:val="-1"/>
            <w:sz w:val="18"/>
            <w:szCs w:val="18"/>
          </w:rPr>
          <w:delText>Selec</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a</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leas</w:delText>
        </w:r>
        <w:r w:rsidDel="002C5A9D">
          <w:rPr>
            <w:rFonts w:ascii="Times New Roman" w:hAnsi="Times New Roman"/>
            <w:b/>
            <w:bCs/>
            <w:color w:val="191919"/>
            <w:sz w:val="18"/>
            <w:szCs w:val="18"/>
          </w:rPr>
          <w:delText>t</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on</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HIS</w:delText>
        </w:r>
        <w:r w:rsidDel="002C5A9D">
          <w:rPr>
            <w:rFonts w:ascii="Times New Roman" w:hAnsi="Times New Roman"/>
            <w:b/>
            <w:bCs/>
            <w:color w:val="191919"/>
            <w:spacing w:val="-4"/>
            <w:sz w:val="18"/>
            <w:szCs w:val="18"/>
          </w:rPr>
          <w:delText>T</w:delText>
        </w:r>
        <w:r w:rsidDel="002C5A9D">
          <w:rPr>
            <w:rFonts w:ascii="Times New Roman" w:hAnsi="Times New Roman"/>
            <w:b/>
            <w:bCs/>
            <w:color w:val="191919"/>
            <w:spacing w:val="-1"/>
            <w:sz w:val="18"/>
            <w:szCs w:val="18"/>
          </w:rPr>
          <w:delText>O</w:delText>
        </w:r>
        <w:r w:rsidDel="002C5A9D">
          <w:rPr>
            <w:rFonts w:ascii="Times New Roman" w:hAnsi="Times New Roman"/>
            <w:b/>
            <w:bCs/>
            <w:color w:val="191919"/>
            <w:spacing w:val="-7"/>
            <w:sz w:val="18"/>
            <w:szCs w:val="18"/>
          </w:rPr>
          <w:delText>R</w:delText>
        </w:r>
        <w:r w:rsidDel="002C5A9D">
          <w:rPr>
            <w:rFonts w:ascii="Times New Roman" w:hAnsi="Times New Roman"/>
            <w:b/>
            <w:bCs/>
            <w:color w:val="191919"/>
            <w:sz w:val="18"/>
            <w:szCs w:val="18"/>
          </w:rPr>
          <w:delText>Y</w:delText>
        </w:r>
      </w:del>
    </w:p>
    <w:p w:rsidR="00152F3B" w:rsidDel="002C5A9D" w:rsidRDefault="00152F3B" w:rsidP="00152F3B">
      <w:pPr>
        <w:widowControl w:val="0"/>
        <w:autoSpaceDE w:val="0"/>
        <w:autoSpaceDN w:val="0"/>
        <w:adjustRightInd w:val="0"/>
        <w:spacing w:before="9" w:after="0"/>
        <w:ind w:left="180" w:firstLine="50"/>
        <w:rPr>
          <w:del w:id="985" w:author="whu" w:date="2011-06-22T08:42:00Z"/>
          <w:rFonts w:ascii="Times New Roman" w:hAnsi="Times New Roman"/>
          <w:color w:val="000000"/>
          <w:sz w:val="18"/>
          <w:szCs w:val="18"/>
        </w:rPr>
      </w:pPr>
      <w:del w:id="986" w:author="whu" w:date="2011-06-22T08:42:00Z">
        <w:r w:rsidDel="002C5A9D">
          <w:rPr>
            <w:rFonts w:ascii="Times New Roman" w:hAnsi="Times New Roman"/>
            <w:b/>
            <w:bCs/>
            <w:color w:val="191919"/>
            <w:spacing w:val="-1"/>
            <w:sz w:val="18"/>
            <w:szCs w:val="18"/>
          </w:rPr>
          <w:delText>cours</w:delText>
        </w:r>
        <w:r w:rsidDel="002C5A9D">
          <w:rPr>
            <w:rFonts w:ascii="Times New Roman" w:hAnsi="Times New Roman"/>
            <w:b/>
            <w:bCs/>
            <w:color w:val="191919"/>
            <w:sz w:val="18"/>
            <w:szCs w:val="18"/>
          </w:rPr>
          <w:delText>e</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an</w:delText>
        </w:r>
        <w:r w:rsidDel="002C5A9D">
          <w:rPr>
            <w:rFonts w:ascii="Times New Roman" w:hAnsi="Times New Roman"/>
            <w:b/>
            <w:bCs/>
            <w:color w:val="191919"/>
            <w:sz w:val="18"/>
            <w:szCs w:val="18"/>
          </w:rPr>
          <w:delText>d</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tw</w:delText>
        </w:r>
        <w:r w:rsidDel="002C5A9D">
          <w:rPr>
            <w:rFonts w:ascii="Times New Roman" w:hAnsi="Times New Roman"/>
            <w:b/>
            <w:bCs/>
            <w:color w:val="191919"/>
            <w:sz w:val="18"/>
            <w:szCs w:val="18"/>
          </w:rPr>
          <w:delText>o</w:delText>
        </w:r>
        <w:r w:rsidDel="002C5A9D">
          <w:rPr>
            <w:rFonts w:ascii="Times New Roman" w:hAnsi="Times New Roman"/>
            <w:b/>
            <w:bCs/>
            <w:color w:val="191919"/>
            <w:spacing w:val="-2"/>
            <w:sz w:val="18"/>
            <w:szCs w:val="18"/>
          </w:rPr>
          <w:delText xml:space="preserve"> </w:delText>
        </w:r>
        <w:r w:rsidDel="002C5A9D">
          <w:rPr>
            <w:rFonts w:ascii="Times New Roman" w:hAnsi="Times New Roman"/>
            <w:b/>
            <w:bCs/>
            <w:color w:val="191919"/>
            <w:spacing w:val="-1"/>
            <w:sz w:val="18"/>
            <w:szCs w:val="18"/>
          </w:rPr>
          <w:delText>othe</w:delText>
        </w:r>
        <w:r w:rsidDel="002C5A9D">
          <w:rPr>
            <w:rFonts w:ascii="Times New Roman" w:hAnsi="Times New Roman"/>
            <w:b/>
            <w:bCs/>
            <w:color w:val="191919"/>
            <w:sz w:val="18"/>
            <w:szCs w:val="18"/>
          </w:rPr>
          <w:delText>r</w:delText>
        </w:r>
        <w:r w:rsidDel="002C5A9D">
          <w:rPr>
            <w:rFonts w:ascii="Times New Roman" w:hAnsi="Times New Roman"/>
            <w:b/>
            <w:bCs/>
            <w:color w:val="191919"/>
            <w:spacing w:val="-5"/>
            <w:sz w:val="18"/>
            <w:szCs w:val="18"/>
          </w:rPr>
          <w:delText xml:space="preserve"> </w:delText>
        </w:r>
        <w:r w:rsidDel="002C5A9D">
          <w:rPr>
            <w:rFonts w:ascii="Times New Roman" w:hAnsi="Times New Roman"/>
            <w:b/>
            <w:bCs/>
            <w:color w:val="191919"/>
            <w:spacing w:val="-1"/>
            <w:sz w:val="18"/>
            <w:szCs w:val="18"/>
          </w:rPr>
          <w:delText>courses</w:delText>
        </w:r>
      </w:del>
    </w:p>
    <w:tbl>
      <w:tblPr>
        <w:tblW w:w="0" w:type="auto"/>
        <w:tblInd w:w="180" w:type="dxa"/>
        <w:tblLayout w:type="fixed"/>
        <w:tblCellMar>
          <w:left w:w="0" w:type="dxa"/>
          <w:right w:w="0" w:type="dxa"/>
        </w:tblCellMar>
        <w:tblLook w:val="0000"/>
      </w:tblPr>
      <w:tblGrid>
        <w:gridCol w:w="833"/>
        <w:gridCol w:w="1005"/>
        <w:gridCol w:w="5184"/>
        <w:gridCol w:w="2778"/>
      </w:tblGrid>
      <w:tr w:rsidR="00152F3B" w:rsidRPr="007A7452" w:rsidDel="002C5A9D" w:rsidTr="00152F3B">
        <w:trPr>
          <w:trHeight w:hRule="exact" w:val="237"/>
          <w:del w:id="987"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firstLine="50"/>
              <w:rPr>
                <w:del w:id="988" w:author="whu" w:date="2011-06-22T08:42:00Z"/>
                <w:rFonts w:ascii="Times New Roman" w:hAnsi="Times New Roman"/>
                <w:sz w:val="24"/>
                <w:szCs w:val="24"/>
              </w:rPr>
            </w:pPr>
            <w:del w:id="989" w:author="whu" w:date="2011-06-22T08:42:00Z">
              <w:r w:rsidRPr="007A7452" w:rsidDel="002C5A9D">
                <w:rPr>
                  <w:rFonts w:ascii="Times New Roman" w:hAnsi="Times New Roman"/>
                  <w:color w:val="191919"/>
                  <w:spacing w:val="-1"/>
                  <w:sz w:val="18"/>
                  <w:szCs w:val="18"/>
                </w:rPr>
                <w:delText>ECON</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80" w:firstLine="50"/>
              <w:rPr>
                <w:del w:id="990" w:author="whu" w:date="2011-06-22T08:42:00Z"/>
                <w:rFonts w:ascii="Times New Roman" w:hAnsi="Times New Roman"/>
                <w:sz w:val="24"/>
                <w:szCs w:val="24"/>
              </w:rPr>
            </w:pPr>
            <w:del w:id="991" w:author="whu" w:date="2011-06-22T08:42:00Z">
              <w:r w:rsidRPr="007A7452" w:rsidDel="002C5A9D">
                <w:rPr>
                  <w:rFonts w:ascii="Times New Roman" w:hAnsi="Times New Roman"/>
                  <w:color w:val="191919"/>
                  <w:spacing w:val="-1"/>
                  <w:sz w:val="18"/>
                  <w:szCs w:val="18"/>
                </w:rPr>
                <w:delText>2105</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80" w:firstLine="50"/>
              <w:rPr>
                <w:del w:id="992" w:author="whu" w:date="2011-06-22T08:42:00Z"/>
                <w:rFonts w:ascii="Times New Roman" w:hAnsi="Times New Roman"/>
                <w:sz w:val="24"/>
                <w:szCs w:val="24"/>
              </w:rPr>
            </w:pPr>
            <w:del w:id="993" w:author="whu" w:date="2011-06-22T08:42:00Z">
              <w:r w:rsidRPr="007A7452" w:rsidDel="002C5A9D">
                <w:rPr>
                  <w:rFonts w:ascii="Times New Roman" w:hAnsi="Times New Roman"/>
                  <w:color w:val="191919"/>
                  <w:spacing w:val="-1"/>
                  <w:sz w:val="18"/>
                  <w:szCs w:val="18"/>
                </w:rPr>
                <w:delText>Macroeconomics</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ind w:left="180" w:right="40" w:firstLine="50"/>
              <w:jc w:val="right"/>
              <w:rPr>
                <w:del w:id="994" w:author="whu" w:date="2011-06-22T08:42:00Z"/>
                <w:rFonts w:ascii="Times New Roman" w:hAnsi="Times New Roman"/>
                <w:sz w:val="24"/>
                <w:szCs w:val="24"/>
              </w:rPr>
            </w:pPr>
            <w:del w:id="995"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996"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997" w:author="whu" w:date="2011-06-22T08:42:00Z"/>
                <w:rFonts w:ascii="Times New Roman" w:hAnsi="Times New Roman"/>
                <w:sz w:val="24"/>
                <w:szCs w:val="24"/>
              </w:rPr>
            </w:pPr>
            <w:del w:id="998" w:author="whu" w:date="2011-06-22T08:42:00Z">
              <w:r w:rsidRPr="007A7452" w:rsidDel="002C5A9D">
                <w:rPr>
                  <w:rFonts w:ascii="Times New Roman" w:hAnsi="Times New Roman"/>
                  <w:color w:val="191919"/>
                  <w:spacing w:val="-1"/>
                  <w:sz w:val="18"/>
                  <w:szCs w:val="18"/>
                </w:rPr>
                <w:delText>ECON</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999" w:author="whu" w:date="2011-06-22T08:42:00Z"/>
                <w:rFonts w:ascii="Times New Roman" w:hAnsi="Times New Roman"/>
                <w:sz w:val="24"/>
                <w:szCs w:val="24"/>
              </w:rPr>
            </w:pPr>
            <w:del w:id="1000" w:author="whu" w:date="2011-06-22T08:42:00Z">
              <w:r w:rsidRPr="007A7452" w:rsidDel="002C5A9D">
                <w:rPr>
                  <w:rFonts w:ascii="Times New Roman" w:hAnsi="Times New Roman"/>
                  <w:color w:val="191919"/>
                  <w:spacing w:val="-1"/>
                  <w:sz w:val="18"/>
                  <w:szCs w:val="18"/>
                </w:rPr>
                <w:delText>2106</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01" w:author="whu" w:date="2011-06-22T08:42:00Z"/>
                <w:rFonts w:ascii="Times New Roman" w:hAnsi="Times New Roman"/>
                <w:sz w:val="24"/>
                <w:szCs w:val="24"/>
              </w:rPr>
            </w:pPr>
            <w:del w:id="1002" w:author="whu" w:date="2011-06-22T08:42:00Z">
              <w:r w:rsidRPr="007A7452" w:rsidDel="002C5A9D">
                <w:rPr>
                  <w:rFonts w:ascii="Times New Roman" w:hAnsi="Times New Roman"/>
                  <w:color w:val="191919"/>
                  <w:spacing w:val="-1"/>
                  <w:sz w:val="18"/>
                  <w:szCs w:val="18"/>
                </w:rPr>
                <w:delText>Microeconomics</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03" w:author="whu" w:date="2011-06-22T08:42:00Z"/>
                <w:rFonts w:ascii="Times New Roman" w:hAnsi="Times New Roman"/>
                <w:sz w:val="24"/>
                <w:szCs w:val="24"/>
              </w:rPr>
            </w:pPr>
            <w:del w:id="1004"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05"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06" w:author="whu" w:date="2011-06-22T08:42:00Z"/>
                <w:rFonts w:ascii="Times New Roman" w:hAnsi="Times New Roman"/>
                <w:sz w:val="24"/>
                <w:szCs w:val="24"/>
              </w:rPr>
            </w:pPr>
            <w:del w:id="1007" w:author="whu" w:date="2011-06-22T08:42:00Z">
              <w:r w:rsidRPr="007A7452" w:rsidDel="002C5A9D">
                <w:rPr>
                  <w:rFonts w:ascii="Times New Roman" w:hAnsi="Times New Roman"/>
                  <w:color w:val="191919"/>
                  <w:spacing w:val="-1"/>
                  <w:sz w:val="18"/>
                  <w:szCs w:val="18"/>
                </w:rPr>
                <w:delText>ECON</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08" w:author="whu" w:date="2011-06-22T08:42:00Z"/>
                <w:rFonts w:ascii="Times New Roman" w:hAnsi="Times New Roman"/>
                <w:sz w:val="24"/>
                <w:szCs w:val="24"/>
              </w:rPr>
            </w:pPr>
            <w:del w:id="1009" w:author="whu" w:date="2011-06-22T08:42:00Z">
              <w:r w:rsidRPr="007A7452" w:rsidDel="002C5A9D">
                <w:rPr>
                  <w:rFonts w:ascii="Times New Roman" w:hAnsi="Times New Roman"/>
                  <w:color w:val="191919"/>
                  <w:spacing w:val="-1"/>
                  <w:sz w:val="18"/>
                  <w:szCs w:val="18"/>
                </w:rPr>
                <w:delText>2201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10" w:author="whu" w:date="2011-06-22T08:42:00Z"/>
                <w:rFonts w:ascii="Times New Roman" w:hAnsi="Times New Roman"/>
                <w:sz w:val="24"/>
                <w:szCs w:val="24"/>
              </w:rPr>
            </w:pPr>
            <w:del w:id="1011" w:author="whu" w:date="2011-06-22T08:42: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Economics</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12" w:author="whu" w:date="2011-06-22T08:42:00Z"/>
                <w:rFonts w:ascii="Times New Roman" w:hAnsi="Times New Roman"/>
                <w:sz w:val="24"/>
                <w:szCs w:val="24"/>
              </w:rPr>
            </w:pPr>
            <w:del w:id="1013"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14"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15" w:author="whu" w:date="2011-06-22T08:42:00Z"/>
                <w:rFonts w:ascii="Times New Roman" w:hAnsi="Times New Roman"/>
                <w:sz w:val="24"/>
                <w:szCs w:val="24"/>
              </w:rPr>
            </w:pPr>
            <w:del w:id="1016" w:author="whu" w:date="2011-06-22T08:42:00Z">
              <w:r w:rsidRPr="007A7452" w:rsidDel="002C5A9D">
                <w:rPr>
                  <w:rFonts w:ascii="Times New Roman" w:hAnsi="Times New Roman"/>
                  <w:color w:val="191919"/>
                  <w:spacing w:val="-1"/>
                  <w:sz w:val="18"/>
                  <w:szCs w:val="18"/>
                </w:rPr>
                <w:delText>GEOG</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17" w:author="whu" w:date="2011-06-22T08:42:00Z"/>
                <w:rFonts w:ascii="Times New Roman" w:hAnsi="Times New Roman"/>
                <w:sz w:val="24"/>
                <w:szCs w:val="24"/>
              </w:rPr>
            </w:pPr>
            <w:del w:id="1018"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19" w:author="whu" w:date="2011-06-22T08:42:00Z"/>
                <w:rFonts w:ascii="Times New Roman" w:hAnsi="Times New Roman"/>
                <w:sz w:val="24"/>
                <w:szCs w:val="24"/>
              </w:rPr>
            </w:pPr>
            <w:del w:id="1020" w:author="whu" w:date="2011-06-22T08:42: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Huma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Geography</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21" w:author="whu" w:date="2011-06-22T08:42:00Z"/>
                <w:rFonts w:ascii="Times New Roman" w:hAnsi="Times New Roman"/>
                <w:sz w:val="24"/>
                <w:szCs w:val="24"/>
              </w:rPr>
            </w:pPr>
            <w:del w:id="1022"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23"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24" w:author="whu" w:date="2011-06-22T08:42:00Z"/>
                <w:rFonts w:ascii="Times New Roman" w:hAnsi="Times New Roman"/>
                <w:sz w:val="24"/>
                <w:szCs w:val="24"/>
              </w:rPr>
            </w:pPr>
            <w:del w:id="1025" w:author="whu" w:date="2011-06-22T08:42:00Z">
              <w:r w:rsidRPr="007A7452" w:rsidDel="002C5A9D">
                <w:rPr>
                  <w:rFonts w:ascii="Times New Roman" w:hAnsi="Times New Roman"/>
                  <w:color w:val="191919"/>
                  <w:spacing w:val="-1"/>
                  <w:sz w:val="18"/>
                  <w:szCs w:val="18"/>
                </w:rPr>
                <w:delText>HIST</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26" w:author="whu" w:date="2011-06-22T08:42:00Z"/>
                <w:rFonts w:ascii="Times New Roman" w:hAnsi="Times New Roman"/>
                <w:sz w:val="24"/>
                <w:szCs w:val="24"/>
              </w:rPr>
            </w:pPr>
            <w:del w:id="1027" w:author="whu" w:date="2011-06-22T08:42:00Z">
              <w:r w:rsidRPr="007A7452" w:rsidDel="002C5A9D">
                <w:rPr>
                  <w:rFonts w:ascii="Times New Roman" w:hAnsi="Times New Roman"/>
                  <w:color w:val="191919"/>
                  <w:spacing w:val="-8"/>
                  <w:sz w:val="18"/>
                  <w:szCs w:val="18"/>
                </w:rPr>
                <w:delText>1111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28" w:author="whu" w:date="2011-06-22T08:42:00Z"/>
                <w:rFonts w:ascii="Times New Roman" w:hAnsi="Times New Roman"/>
                <w:sz w:val="24"/>
                <w:szCs w:val="24"/>
              </w:rPr>
            </w:pPr>
            <w:del w:id="1029" w:author="whu" w:date="2011-06-22T08:42: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30" w:author="whu" w:date="2011-06-22T08:42:00Z"/>
                <w:rFonts w:ascii="Times New Roman" w:hAnsi="Times New Roman"/>
                <w:sz w:val="24"/>
                <w:szCs w:val="24"/>
              </w:rPr>
            </w:pPr>
            <w:del w:id="1031"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32"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33" w:author="whu" w:date="2011-06-22T08:42:00Z"/>
                <w:rFonts w:ascii="Times New Roman" w:hAnsi="Times New Roman"/>
                <w:sz w:val="24"/>
                <w:szCs w:val="24"/>
              </w:rPr>
            </w:pPr>
            <w:del w:id="1034" w:author="whu" w:date="2011-06-22T08:42:00Z">
              <w:r w:rsidRPr="007A7452" w:rsidDel="002C5A9D">
                <w:rPr>
                  <w:rFonts w:ascii="Times New Roman" w:hAnsi="Times New Roman"/>
                  <w:color w:val="191919"/>
                  <w:spacing w:val="-1"/>
                  <w:sz w:val="18"/>
                  <w:szCs w:val="18"/>
                </w:rPr>
                <w:delText>HIST</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35" w:author="whu" w:date="2011-06-22T08:42:00Z"/>
                <w:rFonts w:ascii="Times New Roman" w:hAnsi="Times New Roman"/>
                <w:sz w:val="24"/>
                <w:szCs w:val="24"/>
              </w:rPr>
            </w:pPr>
            <w:del w:id="1036" w:author="whu" w:date="2011-06-22T08:42:00Z">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pacing w:val="-1"/>
                  <w:sz w:val="18"/>
                  <w:szCs w:val="18"/>
                </w:rPr>
                <w:delText>1</w:delText>
              </w:r>
              <w:r w:rsidRPr="007A7452" w:rsidDel="002C5A9D">
                <w:rPr>
                  <w:rFonts w:ascii="Times New Roman" w:hAnsi="Times New Roman"/>
                  <w:color w:val="191919"/>
                  <w:sz w:val="18"/>
                  <w:szCs w:val="18"/>
                </w:rPr>
                <w:delText>2</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37" w:author="whu" w:date="2011-06-22T08:42:00Z"/>
                <w:rFonts w:ascii="Times New Roman" w:hAnsi="Times New Roman"/>
                <w:sz w:val="24"/>
                <w:szCs w:val="24"/>
              </w:rPr>
            </w:pPr>
            <w:del w:id="1038" w:author="whu" w:date="2011-06-22T08:42: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39" w:author="whu" w:date="2011-06-22T08:42:00Z"/>
                <w:rFonts w:ascii="Times New Roman" w:hAnsi="Times New Roman"/>
                <w:sz w:val="24"/>
                <w:szCs w:val="24"/>
              </w:rPr>
            </w:pPr>
            <w:del w:id="1040"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41"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42" w:author="whu" w:date="2011-06-22T08:42:00Z"/>
                <w:rFonts w:ascii="Times New Roman" w:hAnsi="Times New Roman"/>
                <w:sz w:val="24"/>
                <w:szCs w:val="24"/>
              </w:rPr>
            </w:pPr>
            <w:del w:id="1043" w:author="whu" w:date="2011-06-22T08:42:00Z">
              <w:r w:rsidRPr="007A7452" w:rsidDel="002C5A9D">
                <w:rPr>
                  <w:rFonts w:ascii="Times New Roman" w:hAnsi="Times New Roman"/>
                  <w:color w:val="191919"/>
                  <w:spacing w:val="-1"/>
                  <w:sz w:val="18"/>
                  <w:szCs w:val="18"/>
                </w:rPr>
                <w:delText>HIST</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44" w:author="whu" w:date="2011-06-22T08:42:00Z"/>
                <w:rFonts w:ascii="Times New Roman" w:hAnsi="Times New Roman"/>
                <w:sz w:val="24"/>
                <w:szCs w:val="24"/>
              </w:rPr>
            </w:pPr>
            <w:del w:id="1045" w:author="whu" w:date="2011-06-22T08:42: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11</w:delText>
              </w:r>
              <w:r w:rsidRPr="007A7452" w:rsidDel="002C5A9D">
                <w:rPr>
                  <w:rFonts w:ascii="Times New Roman" w:hAnsi="Times New Roman"/>
                  <w:color w:val="191919"/>
                  <w:sz w:val="18"/>
                  <w:szCs w:val="18"/>
                </w:rPr>
                <w:delText>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46" w:author="whu" w:date="2011-06-22T08:42:00Z"/>
                <w:rFonts w:ascii="Times New Roman" w:hAnsi="Times New Roman"/>
                <w:sz w:val="24"/>
                <w:szCs w:val="24"/>
              </w:rPr>
            </w:pPr>
            <w:del w:id="1047" w:author="whu" w:date="2011-06-22T08:42: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48" w:author="whu" w:date="2011-06-22T08:42:00Z"/>
                <w:rFonts w:ascii="Times New Roman" w:hAnsi="Times New Roman"/>
                <w:sz w:val="24"/>
                <w:szCs w:val="24"/>
              </w:rPr>
            </w:pPr>
            <w:del w:id="1049"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50"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51" w:author="whu" w:date="2011-06-22T08:42:00Z"/>
                <w:rFonts w:ascii="Times New Roman" w:hAnsi="Times New Roman"/>
                <w:sz w:val="24"/>
                <w:szCs w:val="24"/>
              </w:rPr>
            </w:pPr>
            <w:del w:id="1052" w:author="whu" w:date="2011-06-22T08:42:00Z">
              <w:r w:rsidRPr="007A7452" w:rsidDel="002C5A9D">
                <w:rPr>
                  <w:rFonts w:ascii="Times New Roman" w:hAnsi="Times New Roman"/>
                  <w:color w:val="191919"/>
                  <w:spacing w:val="-1"/>
                  <w:sz w:val="18"/>
                  <w:szCs w:val="18"/>
                </w:rPr>
                <w:delText>HIST</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53" w:author="whu" w:date="2011-06-22T08:42:00Z"/>
                <w:rFonts w:ascii="Times New Roman" w:hAnsi="Times New Roman"/>
                <w:sz w:val="24"/>
                <w:szCs w:val="24"/>
              </w:rPr>
            </w:pPr>
            <w:del w:id="1054" w:author="whu" w:date="2011-06-22T08:42: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12</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55" w:author="whu" w:date="2011-06-22T08:42:00Z"/>
                <w:rFonts w:ascii="Times New Roman" w:hAnsi="Times New Roman"/>
                <w:sz w:val="24"/>
                <w:szCs w:val="24"/>
              </w:rPr>
            </w:pPr>
            <w:del w:id="1056" w:author="whu" w:date="2011-06-22T08:42:00Z">
              <w:r w:rsidRPr="007A7452" w:rsidDel="002C5A9D">
                <w:rPr>
                  <w:rFonts w:ascii="Times New Roman" w:hAnsi="Times New Roman"/>
                  <w:color w:val="191919"/>
                  <w:spacing w:val="-1"/>
                  <w:sz w:val="18"/>
                  <w:szCs w:val="18"/>
                </w:rPr>
                <w:delText>Surve</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o</w:delText>
              </w:r>
              <w:r w:rsidRPr="007A7452" w:rsidDel="002C5A9D">
                <w:rPr>
                  <w:rFonts w:ascii="Times New Roman" w:hAnsi="Times New Roman"/>
                  <w:color w:val="191919"/>
                  <w:sz w:val="18"/>
                  <w:szCs w:val="18"/>
                </w:rPr>
                <w:delText>f</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57" w:author="whu" w:date="2011-06-22T08:42:00Z"/>
                <w:rFonts w:ascii="Times New Roman" w:hAnsi="Times New Roman"/>
                <w:sz w:val="24"/>
                <w:szCs w:val="24"/>
              </w:rPr>
            </w:pPr>
            <w:del w:id="1058"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59"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60" w:author="whu" w:date="2011-06-22T08:42:00Z"/>
                <w:rFonts w:ascii="Times New Roman" w:hAnsi="Times New Roman"/>
                <w:sz w:val="24"/>
                <w:szCs w:val="24"/>
              </w:rPr>
            </w:pPr>
            <w:del w:id="1061" w:author="whu" w:date="2011-06-22T08:42:00Z">
              <w:r w:rsidRPr="007A7452" w:rsidDel="002C5A9D">
                <w:rPr>
                  <w:rFonts w:ascii="Times New Roman" w:hAnsi="Times New Roman"/>
                  <w:color w:val="191919"/>
                  <w:spacing w:val="-1"/>
                  <w:sz w:val="18"/>
                  <w:szCs w:val="18"/>
                </w:rPr>
                <w:delText>HIST</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62" w:author="whu" w:date="2011-06-22T08:42:00Z"/>
                <w:rFonts w:ascii="Times New Roman" w:hAnsi="Times New Roman"/>
                <w:sz w:val="24"/>
                <w:szCs w:val="24"/>
              </w:rPr>
            </w:pPr>
            <w:del w:id="1063" w:author="whu" w:date="2011-06-22T08:42:00Z">
              <w:r w:rsidRPr="007A7452" w:rsidDel="002C5A9D">
                <w:rPr>
                  <w:rFonts w:ascii="Times New Roman" w:hAnsi="Times New Roman"/>
                  <w:color w:val="191919"/>
                  <w:spacing w:val="-1"/>
                  <w:sz w:val="18"/>
                  <w:szCs w:val="18"/>
                </w:rPr>
                <w:delText>2</w:delText>
              </w:r>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13</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64" w:author="whu" w:date="2011-06-22T08:42:00Z"/>
                <w:rFonts w:ascii="Times New Roman" w:hAnsi="Times New Roman"/>
                <w:sz w:val="24"/>
                <w:szCs w:val="24"/>
              </w:rPr>
            </w:pPr>
            <w:del w:id="1065" w:author="whu" w:date="2011-06-22T08:42:00Z">
              <w:r w:rsidRPr="007A7452" w:rsidDel="002C5A9D">
                <w:rPr>
                  <w:rFonts w:ascii="Times New Roman" w:hAnsi="Times New Roman"/>
                  <w:color w:val="191919"/>
                  <w:spacing w:val="-1"/>
                  <w:sz w:val="18"/>
                  <w:szCs w:val="18"/>
                </w:rPr>
                <w:delText>Minoritie</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America</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66" w:author="whu" w:date="2011-06-22T08:42:00Z"/>
                <w:rFonts w:ascii="Times New Roman" w:hAnsi="Times New Roman"/>
                <w:sz w:val="24"/>
                <w:szCs w:val="24"/>
              </w:rPr>
            </w:pPr>
            <w:del w:id="1067"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68"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69" w:author="whu" w:date="2011-06-22T08:42:00Z"/>
                <w:rFonts w:ascii="Times New Roman" w:hAnsi="Times New Roman"/>
                <w:sz w:val="24"/>
                <w:szCs w:val="24"/>
              </w:rPr>
            </w:pPr>
            <w:del w:id="1070" w:author="whu" w:date="2011-06-22T08:42:00Z">
              <w:r w:rsidRPr="007A7452" w:rsidDel="002C5A9D">
                <w:rPr>
                  <w:rFonts w:ascii="Times New Roman" w:hAnsi="Times New Roman"/>
                  <w:color w:val="191919"/>
                  <w:spacing w:val="-1"/>
                  <w:sz w:val="18"/>
                  <w:szCs w:val="18"/>
                </w:rPr>
                <w:delText>HONR</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71" w:author="whu" w:date="2011-06-22T08:42:00Z"/>
                <w:rFonts w:ascii="Times New Roman" w:hAnsi="Times New Roman"/>
                <w:sz w:val="24"/>
                <w:szCs w:val="24"/>
              </w:rPr>
            </w:pPr>
            <w:del w:id="1072"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151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73" w:author="whu" w:date="2011-06-22T08:42:00Z"/>
                <w:rFonts w:ascii="Times New Roman" w:hAnsi="Times New Roman"/>
                <w:sz w:val="24"/>
                <w:szCs w:val="24"/>
              </w:rPr>
            </w:pPr>
            <w:del w:id="1074" w:author="whu" w:date="2011-06-22T08:42: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75" w:author="whu" w:date="2011-06-22T08:42:00Z"/>
                <w:rFonts w:ascii="Times New Roman" w:hAnsi="Times New Roman"/>
                <w:sz w:val="24"/>
                <w:szCs w:val="24"/>
              </w:rPr>
            </w:pPr>
            <w:del w:id="1076"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77"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78" w:author="whu" w:date="2011-06-22T08:42:00Z"/>
                <w:rFonts w:ascii="Times New Roman" w:hAnsi="Times New Roman"/>
                <w:sz w:val="24"/>
                <w:szCs w:val="24"/>
              </w:rPr>
            </w:pPr>
            <w:del w:id="1079" w:author="whu" w:date="2011-06-22T08:42:00Z">
              <w:r w:rsidRPr="007A7452" w:rsidDel="002C5A9D">
                <w:rPr>
                  <w:rFonts w:ascii="Times New Roman" w:hAnsi="Times New Roman"/>
                  <w:color w:val="191919"/>
                  <w:spacing w:val="-1"/>
                  <w:sz w:val="18"/>
                  <w:szCs w:val="18"/>
                </w:rPr>
                <w:delText>HONR</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80" w:author="whu" w:date="2011-06-22T08:42:00Z"/>
                <w:rFonts w:ascii="Times New Roman" w:hAnsi="Times New Roman"/>
                <w:sz w:val="24"/>
                <w:szCs w:val="24"/>
              </w:rPr>
            </w:pPr>
            <w:del w:id="1081"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152</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82" w:author="whu" w:date="2011-06-22T08:42:00Z"/>
                <w:rFonts w:ascii="Times New Roman" w:hAnsi="Times New Roman"/>
                <w:sz w:val="24"/>
                <w:szCs w:val="24"/>
              </w:rPr>
            </w:pPr>
            <w:del w:id="1083" w:author="whu" w:date="2011-06-22T08:42:00Z">
              <w:r w:rsidRPr="007A7452" w:rsidDel="002C5A9D">
                <w:rPr>
                  <w:rFonts w:ascii="Times New Roman" w:hAnsi="Times New Roman"/>
                  <w:color w:val="191919"/>
                  <w:spacing w:val="-1"/>
                  <w:sz w:val="18"/>
                  <w:szCs w:val="18"/>
                </w:rPr>
                <w:delText>Honor</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orl</w:delText>
              </w:r>
              <w:r w:rsidRPr="007A7452" w:rsidDel="002C5A9D">
                <w:rPr>
                  <w:rFonts w:ascii="Times New Roman" w:hAnsi="Times New Roman"/>
                  <w:color w:val="191919"/>
                  <w:sz w:val="18"/>
                  <w:szCs w:val="18"/>
                </w:rPr>
                <w:delText>d</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Histor</w:delText>
              </w:r>
              <w:r w:rsidRPr="007A7452" w:rsidDel="002C5A9D">
                <w:rPr>
                  <w:rFonts w:ascii="Times New Roman" w:hAnsi="Times New Roman"/>
                  <w:color w:val="191919"/>
                  <w:sz w:val="18"/>
                  <w:szCs w:val="18"/>
                </w:rPr>
                <w:delText>y</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w:delText>
              </w:r>
              <w:r w:rsidRPr="007A7452" w:rsidDel="002C5A9D">
                <w:rPr>
                  <w:rFonts w:ascii="Times New Roman" w:hAnsi="Times New Roman"/>
                  <w:color w:val="191919"/>
                  <w:sz w:val="18"/>
                  <w:szCs w:val="18"/>
                </w:rPr>
                <w:delText>I</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(H)</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84" w:author="whu" w:date="2011-06-22T08:42:00Z"/>
                <w:rFonts w:ascii="Times New Roman" w:hAnsi="Times New Roman"/>
                <w:sz w:val="24"/>
                <w:szCs w:val="24"/>
              </w:rPr>
            </w:pPr>
            <w:del w:id="1085"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86"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87" w:author="whu" w:date="2011-06-22T08:42:00Z"/>
                <w:rFonts w:ascii="Times New Roman" w:hAnsi="Times New Roman"/>
                <w:sz w:val="24"/>
                <w:szCs w:val="24"/>
              </w:rPr>
            </w:pPr>
            <w:del w:id="1088" w:author="whu" w:date="2011-06-22T08:42:00Z">
              <w:r w:rsidRPr="007A7452" w:rsidDel="002C5A9D">
                <w:rPr>
                  <w:rFonts w:ascii="Times New Roman" w:hAnsi="Times New Roman"/>
                  <w:color w:val="191919"/>
                  <w:spacing w:val="-1"/>
                  <w:sz w:val="18"/>
                  <w:szCs w:val="18"/>
                </w:rPr>
                <w:delText>PHIL</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89" w:author="whu" w:date="2011-06-22T08:42:00Z"/>
                <w:rFonts w:ascii="Times New Roman" w:hAnsi="Times New Roman"/>
                <w:sz w:val="24"/>
                <w:szCs w:val="24"/>
              </w:rPr>
            </w:pPr>
            <w:del w:id="1090" w:author="whu" w:date="2011-06-22T08:42:00Z">
              <w:r w:rsidRPr="007A7452" w:rsidDel="002C5A9D">
                <w:rPr>
                  <w:rFonts w:ascii="Times New Roman" w:hAnsi="Times New Roman"/>
                  <w:color w:val="191919"/>
                  <w:spacing w:val="-1"/>
                  <w:sz w:val="18"/>
                  <w:szCs w:val="18"/>
                </w:rPr>
                <w:delText>2101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91" w:author="whu" w:date="2011-06-22T08:42:00Z"/>
                <w:rFonts w:ascii="Times New Roman" w:hAnsi="Times New Roman"/>
                <w:sz w:val="24"/>
                <w:szCs w:val="24"/>
              </w:rPr>
            </w:pPr>
            <w:del w:id="1092" w:author="whu" w:date="2011-06-22T08:42: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Philosophy</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093" w:author="whu" w:date="2011-06-22T08:42:00Z"/>
                <w:rFonts w:ascii="Times New Roman" w:hAnsi="Times New Roman"/>
                <w:sz w:val="24"/>
                <w:szCs w:val="24"/>
              </w:rPr>
            </w:pPr>
            <w:del w:id="1094"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095"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096" w:author="whu" w:date="2011-06-22T08:42:00Z"/>
                <w:rFonts w:ascii="Times New Roman" w:hAnsi="Times New Roman"/>
                <w:sz w:val="24"/>
                <w:szCs w:val="24"/>
              </w:rPr>
            </w:pPr>
            <w:del w:id="1097" w:author="whu" w:date="2011-06-22T08:42:00Z">
              <w:r w:rsidRPr="007A7452" w:rsidDel="002C5A9D">
                <w:rPr>
                  <w:rFonts w:ascii="Times New Roman" w:hAnsi="Times New Roman"/>
                  <w:color w:val="191919"/>
                  <w:spacing w:val="-1"/>
                  <w:sz w:val="18"/>
                  <w:szCs w:val="18"/>
                </w:rPr>
                <w:delText>POLS</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098" w:author="whu" w:date="2011-06-22T08:42:00Z"/>
                <w:rFonts w:ascii="Times New Roman" w:hAnsi="Times New Roman"/>
                <w:sz w:val="24"/>
                <w:szCs w:val="24"/>
              </w:rPr>
            </w:pPr>
            <w:del w:id="1099" w:author="whu" w:date="2011-06-22T08:42:00Z">
              <w:r w:rsidRPr="007A7452" w:rsidDel="002C5A9D">
                <w:rPr>
                  <w:rFonts w:ascii="Times New Roman" w:hAnsi="Times New Roman"/>
                  <w:color w:val="191919"/>
                  <w:spacing w:val="-1"/>
                  <w:sz w:val="18"/>
                  <w:szCs w:val="18"/>
                </w:rPr>
                <w:delText>2101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100" w:author="whu" w:date="2011-06-22T08:42:00Z"/>
                <w:rFonts w:ascii="Times New Roman" w:hAnsi="Times New Roman"/>
                <w:sz w:val="24"/>
                <w:szCs w:val="24"/>
              </w:rPr>
            </w:pPr>
            <w:del w:id="1101" w:author="whu" w:date="2011-06-22T08:42: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Politica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Science</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102" w:author="whu" w:date="2011-06-22T08:42:00Z"/>
                <w:rFonts w:ascii="Times New Roman" w:hAnsi="Times New Roman"/>
                <w:sz w:val="24"/>
                <w:szCs w:val="24"/>
              </w:rPr>
            </w:pPr>
            <w:del w:id="1103"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104"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105" w:author="whu" w:date="2011-06-22T08:42:00Z"/>
                <w:rFonts w:ascii="Times New Roman" w:hAnsi="Times New Roman"/>
                <w:sz w:val="24"/>
                <w:szCs w:val="24"/>
              </w:rPr>
            </w:pPr>
            <w:del w:id="1106" w:author="whu" w:date="2011-06-22T08:42:00Z">
              <w:r w:rsidRPr="007A7452" w:rsidDel="002C5A9D">
                <w:rPr>
                  <w:rFonts w:ascii="Times New Roman" w:hAnsi="Times New Roman"/>
                  <w:color w:val="191919"/>
                  <w:spacing w:val="-1"/>
                  <w:sz w:val="18"/>
                  <w:szCs w:val="18"/>
                </w:rPr>
                <w:delText>POLS</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107" w:author="whu" w:date="2011-06-22T08:42:00Z"/>
                <w:rFonts w:ascii="Times New Roman" w:hAnsi="Times New Roman"/>
                <w:sz w:val="24"/>
                <w:szCs w:val="24"/>
              </w:rPr>
            </w:pPr>
            <w:del w:id="1108" w:author="whu" w:date="2011-06-22T08:42:00Z">
              <w:r w:rsidRPr="007A7452" w:rsidDel="002C5A9D">
                <w:rPr>
                  <w:rFonts w:ascii="Times New Roman" w:hAnsi="Times New Roman"/>
                  <w:color w:val="191919"/>
                  <w:spacing w:val="-1"/>
                  <w:sz w:val="18"/>
                  <w:szCs w:val="18"/>
                </w:rPr>
                <w:delText>2102</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109" w:author="whu" w:date="2011-06-22T08:42:00Z"/>
                <w:rFonts w:ascii="Times New Roman" w:hAnsi="Times New Roman"/>
                <w:sz w:val="24"/>
                <w:szCs w:val="24"/>
              </w:rPr>
            </w:pPr>
            <w:del w:id="1110" w:author="whu" w:date="2011-06-22T08:42:00Z">
              <w:r w:rsidRPr="007A7452" w:rsidDel="002C5A9D">
                <w:rPr>
                  <w:rFonts w:ascii="Times New Roman" w:hAnsi="Times New Roman"/>
                  <w:color w:val="191919"/>
                  <w:spacing w:val="-1"/>
                  <w:sz w:val="18"/>
                  <w:szCs w:val="18"/>
                </w:rPr>
                <w:delText>Intr</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Law</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111" w:author="whu" w:date="2011-06-22T08:42:00Z"/>
                <w:rFonts w:ascii="Times New Roman" w:hAnsi="Times New Roman"/>
                <w:sz w:val="24"/>
                <w:szCs w:val="24"/>
              </w:rPr>
            </w:pPr>
            <w:del w:id="1112"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16"/>
          <w:del w:id="1113"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114" w:author="whu" w:date="2011-06-22T08:42:00Z"/>
                <w:rFonts w:ascii="Times New Roman" w:hAnsi="Times New Roman"/>
                <w:sz w:val="24"/>
                <w:szCs w:val="24"/>
              </w:rPr>
            </w:pPr>
            <w:del w:id="1115" w:author="whu" w:date="2011-06-22T08:42:00Z">
              <w:r w:rsidRPr="007A7452" w:rsidDel="002C5A9D">
                <w:rPr>
                  <w:rFonts w:ascii="Times New Roman" w:hAnsi="Times New Roman"/>
                  <w:color w:val="191919"/>
                  <w:spacing w:val="-1"/>
                  <w:sz w:val="18"/>
                  <w:szCs w:val="18"/>
                </w:rPr>
                <w:delText>PSYC</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116" w:author="whu" w:date="2011-06-22T08:42:00Z"/>
                <w:rFonts w:ascii="Times New Roman" w:hAnsi="Times New Roman"/>
                <w:sz w:val="24"/>
                <w:szCs w:val="24"/>
              </w:rPr>
            </w:pPr>
            <w:del w:id="1117" w:author="whu" w:date="2011-06-22T08:42:00Z">
              <w:r w:rsidRPr="007A7452" w:rsidDel="002C5A9D">
                <w:rPr>
                  <w:rFonts w:ascii="Times New Roman" w:hAnsi="Times New Roman"/>
                  <w:color w:val="191919"/>
                  <w:spacing w:val="-8"/>
                  <w:sz w:val="18"/>
                  <w:szCs w:val="18"/>
                </w:rPr>
                <w:delText>1</w:delText>
              </w:r>
              <w:r w:rsidRPr="007A7452" w:rsidDel="002C5A9D">
                <w:rPr>
                  <w:rFonts w:ascii="Times New Roman" w:hAnsi="Times New Roman"/>
                  <w:color w:val="191919"/>
                  <w:spacing w:val="-1"/>
                  <w:sz w:val="18"/>
                  <w:szCs w:val="18"/>
                </w:rPr>
                <w:delText>101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118" w:author="whu" w:date="2011-06-22T08:42:00Z"/>
                <w:rFonts w:ascii="Times New Roman" w:hAnsi="Times New Roman"/>
                <w:sz w:val="24"/>
                <w:szCs w:val="24"/>
              </w:rPr>
            </w:pPr>
            <w:del w:id="1119" w:author="whu" w:date="2011-06-22T08:42:00Z">
              <w:r w:rsidRPr="007A7452" w:rsidDel="002C5A9D">
                <w:rPr>
                  <w:rFonts w:ascii="Times New Roman" w:hAnsi="Times New Roman"/>
                  <w:color w:val="191919"/>
                  <w:spacing w:val="-1"/>
                  <w:sz w:val="18"/>
                  <w:szCs w:val="18"/>
                </w:rPr>
                <w:delText>Genera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Psychology</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120" w:author="whu" w:date="2011-06-22T08:42:00Z"/>
                <w:rFonts w:ascii="Times New Roman" w:hAnsi="Times New Roman"/>
                <w:sz w:val="24"/>
                <w:szCs w:val="24"/>
              </w:rPr>
            </w:pPr>
            <w:del w:id="1121"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298"/>
          <w:del w:id="1122" w:author="whu" w:date="2011-06-22T08:42:00Z"/>
        </w:trPr>
        <w:tc>
          <w:tcPr>
            <w:tcW w:w="833"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firstLine="50"/>
              <w:rPr>
                <w:del w:id="1123" w:author="whu" w:date="2011-06-22T08:42:00Z"/>
                <w:rFonts w:ascii="Times New Roman" w:hAnsi="Times New Roman"/>
                <w:sz w:val="24"/>
                <w:szCs w:val="24"/>
              </w:rPr>
            </w:pPr>
            <w:del w:id="1124" w:author="whu" w:date="2011-06-22T08:42:00Z">
              <w:r w:rsidRPr="007A7452" w:rsidDel="002C5A9D">
                <w:rPr>
                  <w:rFonts w:ascii="Times New Roman" w:hAnsi="Times New Roman"/>
                  <w:color w:val="191919"/>
                  <w:spacing w:val="-1"/>
                  <w:sz w:val="18"/>
                  <w:szCs w:val="18"/>
                </w:rPr>
                <w:delText>SOCI</w:delText>
              </w:r>
            </w:del>
          </w:p>
        </w:tc>
        <w:tc>
          <w:tcPr>
            <w:tcW w:w="10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125" w:author="whu" w:date="2011-06-22T08:42:00Z"/>
                <w:rFonts w:ascii="Times New Roman" w:hAnsi="Times New Roman"/>
                <w:sz w:val="24"/>
                <w:szCs w:val="24"/>
              </w:rPr>
            </w:pPr>
            <w:del w:id="1126" w:author="whu" w:date="2011-06-22T08:42:00Z">
              <w:r w:rsidRPr="007A7452" w:rsidDel="002C5A9D">
                <w:rPr>
                  <w:rFonts w:ascii="Times New Roman" w:hAnsi="Times New Roman"/>
                  <w:color w:val="191919"/>
                  <w:spacing w:val="-1"/>
                  <w:sz w:val="18"/>
                  <w:szCs w:val="18"/>
                </w:rPr>
                <w:delText>2031</w:delText>
              </w:r>
            </w:del>
          </w:p>
        </w:tc>
        <w:tc>
          <w:tcPr>
            <w:tcW w:w="5184"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firstLine="50"/>
              <w:rPr>
                <w:del w:id="1127" w:author="whu" w:date="2011-06-22T08:42:00Z"/>
                <w:rFonts w:ascii="Times New Roman" w:hAnsi="Times New Roman"/>
                <w:sz w:val="24"/>
                <w:szCs w:val="24"/>
              </w:rPr>
            </w:pPr>
            <w:del w:id="1128" w:author="whu" w:date="2011-06-22T08:42:00Z">
              <w:r w:rsidRPr="007A7452" w:rsidDel="002C5A9D">
                <w:rPr>
                  <w:rFonts w:ascii="Times New Roman" w:hAnsi="Times New Roman"/>
                  <w:color w:val="191919"/>
                  <w:spacing w:val="-1"/>
                  <w:sz w:val="18"/>
                  <w:szCs w:val="18"/>
                </w:rPr>
                <w:delText>Introductio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12"/>
                  <w:sz w:val="18"/>
                  <w:szCs w:val="18"/>
                </w:rPr>
                <w:delText xml:space="preserve"> </w:delText>
              </w:r>
              <w:r w:rsidRPr="007A7452" w:rsidDel="002C5A9D">
                <w:rPr>
                  <w:rFonts w:ascii="Times New Roman" w:hAnsi="Times New Roman"/>
                  <w:color w:val="191919"/>
                  <w:spacing w:val="-1"/>
                  <w:sz w:val="18"/>
                  <w:szCs w:val="18"/>
                </w:rPr>
                <w:delText>Anthropology</w:delText>
              </w:r>
            </w:del>
          </w:p>
        </w:tc>
        <w:tc>
          <w:tcPr>
            <w:tcW w:w="277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80" w:right="40" w:firstLine="50"/>
              <w:jc w:val="right"/>
              <w:rPr>
                <w:del w:id="1129" w:author="whu" w:date="2011-06-22T08:42:00Z"/>
                <w:rFonts w:ascii="Times New Roman" w:hAnsi="Times New Roman"/>
                <w:sz w:val="24"/>
                <w:szCs w:val="24"/>
              </w:rPr>
            </w:pPr>
            <w:del w:id="1130" w:author="whu" w:date="2011-06-22T08:42:00Z">
              <w:r w:rsidRPr="007A7452" w:rsidDel="002C5A9D">
                <w:rPr>
                  <w:rFonts w:ascii="Times New Roman" w:hAnsi="Times New Roman"/>
                  <w:color w:val="191919"/>
                  <w:sz w:val="18"/>
                  <w:szCs w:val="18"/>
                </w:rPr>
                <w:delText>3</w:delText>
              </w:r>
            </w:del>
          </w:p>
        </w:tc>
      </w:tr>
    </w:tbl>
    <w:p w:rsidR="00152F3B" w:rsidDel="002C5A9D" w:rsidRDefault="00152F3B" w:rsidP="00152F3B">
      <w:pPr>
        <w:widowControl w:val="0"/>
        <w:autoSpaceDE w:val="0"/>
        <w:autoSpaceDN w:val="0"/>
        <w:adjustRightInd w:val="0"/>
        <w:spacing w:before="1" w:after="0" w:line="50" w:lineRule="exact"/>
        <w:ind w:left="180" w:firstLine="50"/>
        <w:rPr>
          <w:del w:id="1131" w:author="whu" w:date="2011-06-22T08:42:00Z"/>
          <w:rFonts w:ascii="Times New Roman" w:hAnsi="Times New Roman"/>
          <w:sz w:val="5"/>
          <w:szCs w:val="5"/>
        </w:rPr>
      </w:pPr>
    </w:p>
    <w:tbl>
      <w:tblPr>
        <w:tblW w:w="0" w:type="auto"/>
        <w:tblInd w:w="180" w:type="dxa"/>
        <w:tblLayout w:type="fixed"/>
        <w:tblCellMar>
          <w:left w:w="0" w:type="dxa"/>
          <w:right w:w="0" w:type="dxa"/>
        </w:tblCellMar>
        <w:tblLook w:val="0000"/>
      </w:tblPr>
      <w:tblGrid>
        <w:gridCol w:w="1107"/>
        <w:gridCol w:w="850"/>
        <w:gridCol w:w="5238"/>
        <w:gridCol w:w="2605"/>
      </w:tblGrid>
      <w:tr w:rsidR="00152F3B" w:rsidRPr="007A7452" w:rsidDel="002C5A9D" w:rsidTr="00152F3B">
        <w:trPr>
          <w:trHeight w:hRule="exact" w:val="624"/>
          <w:del w:id="1132"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70" w:after="0"/>
              <w:ind w:left="90" w:right="-38" w:firstLine="0"/>
              <w:rPr>
                <w:del w:id="1133" w:author="whu" w:date="2011-06-22T08:42:00Z"/>
                <w:rFonts w:ascii="Times New Roman" w:hAnsi="Times New Roman"/>
                <w:color w:val="000000"/>
                <w:sz w:val="18"/>
                <w:szCs w:val="18"/>
              </w:rPr>
            </w:pPr>
            <w:del w:id="1134" w:author="whu" w:date="2011-06-22T08:42:00Z">
              <w:r w:rsidRPr="007A7452" w:rsidDel="002C5A9D">
                <w:rPr>
                  <w:rFonts w:ascii="Times New Roman" w:hAnsi="Times New Roman"/>
                  <w:b/>
                  <w:bCs/>
                  <w:color w:val="191919"/>
                  <w:spacing w:val="-1"/>
                  <w:sz w:val="18"/>
                  <w:szCs w:val="18"/>
                </w:rPr>
                <w:delText>ABOV</w:delText>
              </w:r>
              <w:r w:rsidRPr="007A7452" w:rsidDel="002C5A9D">
                <w:rPr>
                  <w:rFonts w:ascii="Times New Roman" w:hAnsi="Times New Roman"/>
                  <w:b/>
                  <w:bCs/>
                  <w:color w:val="191919"/>
                  <w:sz w:val="18"/>
                  <w:szCs w:val="18"/>
                </w:rPr>
                <w:delText>E</w:delText>
              </w:r>
              <w:r w:rsidRPr="007A7452" w:rsidDel="002C5A9D">
                <w:rPr>
                  <w:rFonts w:ascii="Times New Roman" w:hAnsi="Times New Roman"/>
                  <w:b/>
                  <w:bCs/>
                  <w:color w:val="191919"/>
                  <w:spacing w:val="-5"/>
                  <w:sz w:val="18"/>
                  <w:szCs w:val="18"/>
                </w:rPr>
                <w:delText xml:space="preserve"> </w:delText>
              </w:r>
              <w:r w:rsidRPr="007A7452" w:rsidDel="002C5A9D">
                <w:rPr>
                  <w:rFonts w:ascii="Times New Roman" w:hAnsi="Times New Roman"/>
                  <w:b/>
                  <w:bCs/>
                  <w:color w:val="191919"/>
                  <w:spacing w:val="-1"/>
                  <w:sz w:val="18"/>
                  <w:szCs w:val="18"/>
                </w:rPr>
                <w:delText>THE</w:delText>
              </w:r>
            </w:del>
          </w:p>
          <w:p w:rsidR="00152F3B" w:rsidRPr="007A7452" w:rsidDel="002C5A9D" w:rsidRDefault="00152F3B" w:rsidP="00152F3B">
            <w:pPr>
              <w:widowControl w:val="0"/>
              <w:autoSpaceDE w:val="0"/>
              <w:autoSpaceDN w:val="0"/>
              <w:adjustRightInd w:val="0"/>
              <w:spacing w:before="12" w:after="0"/>
              <w:ind w:left="90" w:firstLine="0"/>
              <w:rPr>
                <w:del w:id="1135" w:author="whu" w:date="2011-06-22T08:42:00Z"/>
                <w:rFonts w:ascii="Times New Roman" w:hAnsi="Times New Roman"/>
                <w:sz w:val="24"/>
                <w:szCs w:val="24"/>
              </w:rPr>
            </w:pPr>
            <w:del w:id="1136" w:author="whu" w:date="2011-06-22T08:42:00Z">
              <w:r w:rsidRPr="007A7452" w:rsidDel="002C5A9D">
                <w:rPr>
                  <w:rFonts w:ascii="Times New Roman" w:hAnsi="Times New Roman"/>
                  <w:color w:val="191919"/>
                  <w:spacing w:val="-1"/>
                  <w:sz w:val="18"/>
                  <w:szCs w:val="18"/>
                </w:rPr>
                <w:delText>ASU</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70" w:after="0"/>
              <w:ind w:left="180" w:firstLine="50"/>
              <w:rPr>
                <w:del w:id="1137" w:author="whu" w:date="2011-06-22T08:42:00Z"/>
                <w:rFonts w:ascii="Times New Roman" w:hAnsi="Times New Roman"/>
                <w:color w:val="000000"/>
                <w:sz w:val="18"/>
                <w:szCs w:val="18"/>
              </w:rPr>
            </w:pPr>
            <w:del w:id="1138" w:author="whu" w:date="2011-06-22T08:42:00Z">
              <w:r w:rsidRPr="007A7452" w:rsidDel="002C5A9D">
                <w:rPr>
                  <w:rFonts w:ascii="Times New Roman" w:hAnsi="Times New Roman"/>
                  <w:b/>
                  <w:bCs/>
                  <w:color w:val="191919"/>
                  <w:spacing w:val="-1"/>
                  <w:sz w:val="18"/>
                  <w:szCs w:val="18"/>
                </w:rPr>
                <w:delText>CORE:</w:delText>
              </w:r>
            </w:del>
          </w:p>
          <w:p w:rsidR="00152F3B" w:rsidRPr="007A7452" w:rsidDel="002C5A9D" w:rsidRDefault="00152F3B" w:rsidP="00152F3B">
            <w:pPr>
              <w:widowControl w:val="0"/>
              <w:autoSpaceDE w:val="0"/>
              <w:autoSpaceDN w:val="0"/>
              <w:adjustRightInd w:val="0"/>
              <w:spacing w:before="12" w:after="0"/>
              <w:ind w:left="180" w:firstLine="50"/>
              <w:rPr>
                <w:del w:id="1139" w:author="whu" w:date="2011-06-22T08:42:00Z"/>
                <w:rFonts w:ascii="Times New Roman" w:hAnsi="Times New Roman"/>
                <w:sz w:val="24"/>
                <w:szCs w:val="24"/>
              </w:rPr>
            </w:pPr>
            <w:del w:id="1140" w:author="whu" w:date="2011-06-22T08:42:00Z">
              <w:r w:rsidRPr="007A7452" w:rsidDel="002C5A9D">
                <w:rPr>
                  <w:rFonts w:ascii="Times New Roman" w:hAnsi="Times New Roman"/>
                  <w:color w:val="191919"/>
                  <w:spacing w:val="-1"/>
                  <w:sz w:val="18"/>
                  <w:szCs w:val="18"/>
                </w:rPr>
                <w:delText>1200</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 w:after="0" w:line="280" w:lineRule="exact"/>
              <w:ind w:left="180" w:firstLine="50"/>
              <w:rPr>
                <w:del w:id="1141" w:author="whu" w:date="2011-06-22T08:42:00Z"/>
                <w:rFonts w:ascii="Times New Roman" w:hAnsi="Times New Roman"/>
                <w:sz w:val="28"/>
                <w:szCs w:val="28"/>
              </w:rPr>
            </w:pPr>
          </w:p>
          <w:p w:rsidR="00152F3B" w:rsidRPr="007A7452" w:rsidDel="002C5A9D" w:rsidRDefault="00152F3B" w:rsidP="00152F3B">
            <w:pPr>
              <w:widowControl w:val="0"/>
              <w:autoSpaceDE w:val="0"/>
              <w:autoSpaceDN w:val="0"/>
              <w:adjustRightInd w:val="0"/>
              <w:spacing w:after="0"/>
              <w:ind w:left="180" w:firstLine="50"/>
              <w:rPr>
                <w:del w:id="1142" w:author="whu" w:date="2011-06-22T08:42:00Z"/>
                <w:rFonts w:ascii="Times New Roman" w:hAnsi="Times New Roman"/>
                <w:sz w:val="24"/>
                <w:szCs w:val="24"/>
              </w:rPr>
            </w:pPr>
            <w:del w:id="1143" w:author="whu" w:date="2011-06-22T08:42:00Z">
              <w:r w:rsidRPr="007A7452" w:rsidDel="002C5A9D">
                <w:rPr>
                  <w:rFonts w:ascii="Times New Roman" w:hAnsi="Times New Roman"/>
                  <w:color w:val="191919"/>
                  <w:spacing w:val="-1"/>
                  <w:sz w:val="18"/>
                  <w:szCs w:val="18"/>
                </w:rPr>
                <w:delText>Freshme</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Semina</w:delText>
              </w:r>
              <w:r w:rsidRPr="007A7452" w:rsidDel="002C5A9D">
                <w:rPr>
                  <w:rFonts w:ascii="Times New Roman" w:hAnsi="Times New Roman"/>
                  <w:color w:val="191919"/>
                  <w:sz w:val="18"/>
                  <w:szCs w:val="18"/>
                </w:rPr>
                <w:delText>r</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&amp;</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Servic</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Leadership</w:delText>
              </w:r>
            </w:del>
          </w:p>
        </w:tc>
        <w:tc>
          <w:tcPr>
            <w:tcW w:w="2605" w:type="dxa"/>
            <w:tcBorders>
              <w:top w:val="nil"/>
              <w:left w:val="nil"/>
              <w:bottom w:val="nil"/>
              <w:right w:val="nil"/>
            </w:tcBorders>
          </w:tcPr>
          <w:p w:rsidR="00152F3B" w:rsidDel="002C5A9D" w:rsidRDefault="00152F3B" w:rsidP="00152F3B">
            <w:pPr>
              <w:widowControl w:val="0"/>
              <w:autoSpaceDE w:val="0"/>
              <w:autoSpaceDN w:val="0"/>
              <w:adjustRightInd w:val="0"/>
              <w:spacing w:before="70" w:after="0"/>
              <w:ind w:left="180" w:right="41" w:firstLine="50"/>
              <w:jc w:val="right"/>
              <w:rPr>
                <w:del w:id="1144" w:author="whu" w:date="2011-06-22T08:42:00Z"/>
                <w:rFonts w:ascii="Times New Roman" w:hAnsi="Times New Roman"/>
                <w:b/>
                <w:bCs/>
                <w:color w:val="191919"/>
                <w:spacing w:val="-1"/>
                <w:sz w:val="18"/>
                <w:szCs w:val="18"/>
              </w:rPr>
            </w:pPr>
            <w:del w:id="1145" w:author="whu" w:date="2011-06-22T08:42:00Z">
              <w:r w:rsidRPr="007A7452" w:rsidDel="002C5A9D">
                <w:rPr>
                  <w:rFonts w:ascii="Times New Roman" w:hAnsi="Times New Roman"/>
                  <w:b/>
                  <w:bCs/>
                  <w:color w:val="191919"/>
                  <w:spacing w:val="-1"/>
                  <w:sz w:val="18"/>
                  <w:szCs w:val="18"/>
                </w:rPr>
                <w:delText>(</w:delText>
              </w:r>
              <w:r w:rsidRPr="007A7452" w:rsidDel="002C5A9D">
                <w:rPr>
                  <w:rFonts w:ascii="Times New Roman" w:hAnsi="Times New Roman"/>
                  <w:b/>
                  <w:bCs/>
                  <w:color w:val="191919"/>
                  <w:sz w:val="18"/>
                  <w:szCs w:val="18"/>
                </w:rPr>
                <w:delText>6</w:delText>
              </w:r>
              <w:r w:rsidRPr="007A7452" w:rsidDel="002C5A9D">
                <w:rPr>
                  <w:rFonts w:ascii="Times New Roman" w:hAnsi="Times New Roman"/>
                  <w:b/>
                  <w:bCs/>
                  <w:color w:val="191919"/>
                  <w:spacing w:val="-2"/>
                  <w:sz w:val="18"/>
                  <w:szCs w:val="18"/>
                </w:rPr>
                <w:delText xml:space="preserve"> </w:delText>
              </w:r>
              <w:r w:rsidRPr="007A7452" w:rsidDel="002C5A9D">
                <w:rPr>
                  <w:rFonts w:ascii="Times New Roman" w:hAnsi="Times New Roman"/>
                  <w:b/>
                  <w:bCs/>
                  <w:color w:val="191919"/>
                  <w:spacing w:val="-1"/>
                  <w:sz w:val="18"/>
                  <w:szCs w:val="18"/>
                </w:rPr>
                <w:delText>hours)</w:delText>
              </w:r>
            </w:del>
          </w:p>
          <w:p w:rsidR="00152F3B" w:rsidRPr="007A7452" w:rsidDel="002C5A9D" w:rsidRDefault="00152F3B" w:rsidP="00152F3B">
            <w:pPr>
              <w:widowControl w:val="0"/>
              <w:autoSpaceDE w:val="0"/>
              <w:autoSpaceDN w:val="0"/>
              <w:adjustRightInd w:val="0"/>
              <w:spacing w:before="12" w:after="0"/>
              <w:ind w:left="180" w:right="40" w:firstLine="50"/>
              <w:jc w:val="right"/>
              <w:rPr>
                <w:del w:id="1146" w:author="whu" w:date="2011-06-22T08:42:00Z"/>
                <w:rFonts w:ascii="Times New Roman" w:hAnsi="Times New Roman"/>
                <w:sz w:val="24"/>
                <w:szCs w:val="24"/>
              </w:rPr>
            </w:pPr>
            <w:del w:id="1147" w:author="whu" w:date="2011-06-22T08:42:00Z">
              <w:r w:rsidRPr="007A7452" w:rsidDel="002C5A9D">
                <w:rPr>
                  <w:rFonts w:ascii="Times New Roman" w:hAnsi="Times New Roman"/>
                  <w:color w:val="191919"/>
                  <w:sz w:val="18"/>
                  <w:szCs w:val="18"/>
                </w:rPr>
                <w:delText>3</w:delText>
              </w:r>
            </w:del>
          </w:p>
        </w:tc>
      </w:tr>
      <w:tr w:rsidR="00152F3B" w:rsidRPr="007A7452" w:rsidDel="002C5A9D" w:rsidTr="00152F3B">
        <w:trPr>
          <w:trHeight w:hRule="exact" w:val="542"/>
          <w:del w:id="1148"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94" w:after="0"/>
              <w:ind w:left="40" w:firstLine="50"/>
              <w:rPr>
                <w:del w:id="1149" w:author="whu" w:date="2011-06-22T08:42:00Z"/>
                <w:rFonts w:ascii="Times New Roman" w:hAnsi="Times New Roman"/>
                <w:color w:val="000000"/>
                <w:sz w:val="18"/>
                <w:szCs w:val="18"/>
              </w:rPr>
            </w:pPr>
            <w:del w:id="1150" w:author="whu" w:date="2011-06-22T08:42:00Z">
              <w:r w:rsidRPr="007A7452" w:rsidDel="002C5A9D">
                <w:rPr>
                  <w:rFonts w:ascii="Times New Roman" w:hAnsi="Times New Roman"/>
                  <w:b/>
                  <w:bCs/>
                  <w:color w:val="191919"/>
                  <w:spacing w:val="-1"/>
                  <w:sz w:val="18"/>
                  <w:szCs w:val="18"/>
                </w:rPr>
                <w:delText>Selec</w:delText>
              </w:r>
              <w:r w:rsidRPr="007A7452" w:rsidDel="002C5A9D">
                <w:rPr>
                  <w:rFonts w:ascii="Times New Roman" w:hAnsi="Times New Roman"/>
                  <w:b/>
                  <w:bCs/>
                  <w:color w:val="191919"/>
                  <w:sz w:val="18"/>
                  <w:szCs w:val="18"/>
                </w:rPr>
                <w:delText>t</w:delText>
              </w:r>
              <w:r w:rsidRPr="007A7452" w:rsidDel="002C5A9D">
                <w:rPr>
                  <w:rFonts w:ascii="Times New Roman" w:hAnsi="Times New Roman"/>
                  <w:b/>
                  <w:bCs/>
                  <w:color w:val="191919"/>
                  <w:spacing w:val="-5"/>
                  <w:sz w:val="18"/>
                  <w:szCs w:val="18"/>
                </w:rPr>
                <w:delText xml:space="preserve"> </w:delText>
              </w:r>
              <w:r w:rsidRPr="007A7452" w:rsidDel="002C5A9D">
                <w:rPr>
                  <w:rFonts w:ascii="Times New Roman" w:hAnsi="Times New Roman"/>
                  <w:b/>
                  <w:bCs/>
                  <w:color w:val="191919"/>
                  <w:spacing w:val="-1"/>
                  <w:sz w:val="18"/>
                  <w:szCs w:val="18"/>
                </w:rPr>
                <w:delText>Th</w:delText>
              </w:r>
              <w:r w:rsidRPr="007A7452" w:rsidDel="002C5A9D">
                <w:rPr>
                  <w:rFonts w:ascii="Times New Roman" w:hAnsi="Times New Roman"/>
                  <w:b/>
                  <w:bCs/>
                  <w:color w:val="191919"/>
                  <w:spacing w:val="-4"/>
                  <w:sz w:val="18"/>
                  <w:szCs w:val="18"/>
                </w:rPr>
                <w:delText>r</w:delText>
              </w:r>
              <w:r w:rsidRPr="007A7452" w:rsidDel="002C5A9D">
                <w:rPr>
                  <w:rFonts w:ascii="Times New Roman" w:hAnsi="Times New Roman"/>
                  <w:b/>
                  <w:bCs/>
                  <w:color w:val="191919"/>
                  <w:spacing w:val="-1"/>
                  <w:sz w:val="18"/>
                  <w:szCs w:val="18"/>
                </w:rPr>
                <w:delText>ee</w:delText>
              </w:r>
            </w:del>
          </w:p>
          <w:p w:rsidR="00152F3B" w:rsidRPr="007A7452" w:rsidDel="002C5A9D" w:rsidRDefault="00152F3B" w:rsidP="00152F3B">
            <w:pPr>
              <w:widowControl w:val="0"/>
              <w:autoSpaceDE w:val="0"/>
              <w:autoSpaceDN w:val="0"/>
              <w:adjustRightInd w:val="0"/>
              <w:spacing w:before="12" w:after="0"/>
              <w:ind w:left="40" w:firstLine="50"/>
              <w:rPr>
                <w:del w:id="1151" w:author="whu" w:date="2011-06-22T08:42:00Z"/>
                <w:rFonts w:ascii="Times New Roman" w:hAnsi="Times New Roman"/>
                <w:sz w:val="24"/>
                <w:szCs w:val="24"/>
              </w:rPr>
            </w:pPr>
            <w:del w:id="1152" w:author="whu" w:date="2011-06-22T08:42:00Z">
              <w:r w:rsidRPr="007A7452" w:rsidDel="002C5A9D">
                <w:rPr>
                  <w:rFonts w:ascii="Times New Roman" w:hAnsi="Times New Roman"/>
                  <w:color w:val="191919"/>
                  <w:spacing w:val="-1"/>
                  <w:sz w:val="18"/>
                  <w:szCs w:val="18"/>
                </w:rPr>
                <w:delText>HEDP</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50"/>
              <w:rPr>
                <w:del w:id="1153" w:author="whu" w:date="2011-06-22T08:42: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50"/>
              <w:rPr>
                <w:del w:id="1154" w:author="whu" w:date="2011-06-22T08:42: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left="13" w:firstLine="50"/>
              <w:rPr>
                <w:del w:id="1155" w:author="whu" w:date="2011-06-22T08:42:00Z"/>
                <w:rFonts w:ascii="Times New Roman" w:hAnsi="Times New Roman"/>
                <w:sz w:val="24"/>
                <w:szCs w:val="24"/>
              </w:rPr>
            </w:pPr>
            <w:del w:id="1156" w:author="whu" w:date="2011-06-22T08:42:00Z">
              <w:r w:rsidRPr="007A7452" w:rsidDel="002C5A9D">
                <w:rPr>
                  <w:rFonts w:ascii="Times New Roman" w:hAnsi="Times New Roman"/>
                  <w:color w:val="191919"/>
                  <w:spacing w:val="-1"/>
                  <w:sz w:val="18"/>
                  <w:szCs w:val="18"/>
                </w:rPr>
                <w:delText>1001</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50"/>
              <w:rPr>
                <w:del w:id="1157" w:author="whu" w:date="2011-06-22T08:42: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50"/>
              <w:rPr>
                <w:del w:id="1158" w:author="whu" w:date="2011-06-22T08:42: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left="243" w:firstLine="50"/>
              <w:rPr>
                <w:del w:id="1159" w:author="whu" w:date="2011-06-22T08:42:00Z"/>
                <w:rFonts w:ascii="Times New Roman" w:hAnsi="Times New Roman"/>
                <w:sz w:val="24"/>
                <w:szCs w:val="24"/>
              </w:rPr>
            </w:pPr>
            <w:del w:id="1160" w:author="whu" w:date="2011-06-22T08:42:00Z">
              <w:r w:rsidRPr="007A7452" w:rsidDel="002C5A9D">
                <w:rPr>
                  <w:rFonts w:ascii="Times New Roman" w:hAnsi="Times New Roman"/>
                  <w:color w:val="191919"/>
                  <w:spacing w:val="-1"/>
                  <w:sz w:val="18"/>
                  <w:szCs w:val="18"/>
                </w:rPr>
                <w:delText>Introductio</w:delText>
              </w:r>
              <w:r w:rsidRPr="007A7452" w:rsidDel="002C5A9D">
                <w:rPr>
                  <w:rFonts w:ascii="Times New Roman" w:hAnsi="Times New Roman"/>
                  <w:color w:val="191919"/>
                  <w:sz w:val="18"/>
                  <w:szCs w:val="18"/>
                </w:rPr>
                <w:delText>n</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t</w:delText>
              </w:r>
              <w:r w:rsidRPr="007A7452" w:rsidDel="002C5A9D">
                <w:rPr>
                  <w:rFonts w:ascii="Times New Roman" w:hAnsi="Times New Roman"/>
                  <w:color w:val="191919"/>
                  <w:sz w:val="18"/>
                  <w:szCs w:val="18"/>
                </w:rPr>
                <w:delText>o</w:delText>
              </w:r>
              <w:r w:rsidRPr="007A7452" w:rsidDel="002C5A9D">
                <w:rPr>
                  <w:rFonts w:ascii="Times New Roman" w:hAnsi="Times New Roman"/>
                  <w:color w:val="191919"/>
                  <w:spacing w:val="-5"/>
                  <w:sz w:val="18"/>
                  <w:szCs w:val="18"/>
                </w:rPr>
                <w:delText xml:space="preserve"> </w:delText>
              </w:r>
              <w:r w:rsidRPr="007A7452" w:rsidDel="002C5A9D">
                <w:rPr>
                  <w:rFonts w:ascii="Times New Roman" w:hAnsi="Times New Roman"/>
                  <w:color w:val="191919"/>
                  <w:spacing w:val="-15"/>
                  <w:sz w:val="18"/>
                  <w:szCs w:val="18"/>
                </w:rPr>
                <w:delText>W</w:delText>
              </w:r>
              <w:r w:rsidRPr="007A7452" w:rsidDel="002C5A9D">
                <w:rPr>
                  <w:rFonts w:ascii="Times New Roman" w:hAnsi="Times New Roman"/>
                  <w:color w:val="191919"/>
                  <w:spacing w:val="-1"/>
                  <w:sz w:val="18"/>
                  <w:szCs w:val="18"/>
                </w:rPr>
                <w:delText>ellness</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before="4" w:after="0" w:line="110" w:lineRule="exact"/>
              <w:ind w:firstLine="50"/>
              <w:rPr>
                <w:del w:id="1161" w:author="whu" w:date="2011-06-22T08:42:00Z"/>
                <w:rFonts w:ascii="Times New Roman" w:hAnsi="Times New Roman"/>
                <w:sz w:val="11"/>
                <w:szCs w:val="11"/>
              </w:rPr>
            </w:pPr>
          </w:p>
          <w:p w:rsidR="00152F3B" w:rsidRPr="007A7452" w:rsidDel="002C5A9D" w:rsidRDefault="00152F3B" w:rsidP="00152F3B">
            <w:pPr>
              <w:widowControl w:val="0"/>
              <w:autoSpaceDE w:val="0"/>
              <w:autoSpaceDN w:val="0"/>
              <w:adjustRightInd w:val="0"/>
              <w:spacing w:after="0" w:line="200" w:lineRule="exact"/>
              <w:ind w:firstLine="50"/>
              <w:rPr>
                <w:del w:id="1162" w:author="whu" w:date="2011-06-22T08:42:00Z"/>
                <w:rFonts w:ascii="Times New Roman" w:hAnsi="Times New Roman"/>
                <w:sz w:val="20"/>
                <w:szCs w:val="20"/>
              </w:rPr>
            </w:pPr>
          </w:p>
          <w:p w:rsidR="00152F3B" w:rsidRPr="007A7452" w:rsidDel="002C5A9D" w:rsidRDefault="00152F3B" w:rsidP="00152F3B">
            <w:pPr>
              <w:widowControl w:val="0"/>
              <w:autoSpaceDE w:val="0"/>
              <w:autoSpaceDN w:val="0"/>
              <w:adjustRightInd w:val="0"/>
              <w:spacing w:after="0"/>
              <w:ind w:right="40" w:firstLine="50"/>
              <w:jc w:val="right"/>
              <w:rPr>
                <w:del w:id="1163" w:author="whu" w:date="2011-06-22T08:42:00Z"/>
                <w:rFonts w:ascii="Times New Roman" w:hAnsi="Times New Roman"/>
                <w:sz w:val="24"/>
                <w:szCs w:val="24"/>
              </w:rPr>
            </w:pPr>
            <w:del w:id="1164" w:author="whu" w:date="2011-06-22T08:42:00Z">
              <w:r w:rsidRPr="007A7452" w:rsidDel="002C5A9D">
                <w:rPr>
                  <w:rFonts w:ascii="Times New Roman" w:hAnsi="Times New Roman"/>
                  <w:color w:val="191919"/>
                  <w:sz w:val="18"/>
                  <w:szCs w:val="18"/>
                </w:rPr>
                <w:delText>1</w:delText>
              </w:r>
            </w:del>
          </w:p>
        </w:tc>
      </w:tr>
      <w:tr w:rsidR="00152F3B" w:rsidRPr="007A7452" w:rsidDel="002C5A9D" w:rsidTr="00152F3B">
        <w:trPr>
          <w:trHeight w:hRule="exact" w:val="216"/>
          <w:del w:id="1165"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166" w:author="whu" w:date="2011-06-22T08:42:00Z"/>
                <w:rFonts w:ascii="Times New Roman" w:hAnsi="Times New Roman"/>
                <w:sz w:val="24"/>
                <w:szCs w:val="24"/>
              </w:rPr>
            </w:pPr>
            <w:del w:id="1167" w:author="whu" w:date="2011-06-22T08:42:00Z">
              <w:r w:rsidRPr="007A7452" w:rsidDel="002C5A9D">
                <w:rPr>
                  <w:rFonts w:ascii="Times New Roman" w:hAnsi="Times New Roman"/>
                  <w:color w:val="191919"/>
                  <w:spacing w:val="-1"/>
                  <w:sz w:val="18"/>
                  <w:szCs w:val="18"/>
                </w:rPr>
                <w:delText>PEDH</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3" w:firstLine="50"/>
              <w:rPr>
                <w:del w:id="1168" w:author="whu" w:date="2011-06-22T08:42:00Z"/>
                <w:rFonts w:ascii="Times New Roman" w:hAnsi="Times New Roman"/>
                <w:sz w:val="24"/>
                <w:szCs w:val="24"/>
              </w:rPr>
            </w:pPr>
            <w:del w:id="1169" w:author="whu" w:date="2011-06-22T08:42:00Z">
              <w:r w:rsidRPr="007A7452" w:rsidDel="002C5A9D">
                <w:rPr>
                  <w:rFonts w:ascii="Times New Roman" w:hAnsi="Times New Roman"/>
                  <w:color w:val="191919"/>
                  <w:spacing w:val="-1"/>
                  <w:sz w:val="18"/>
                  <w:szCs w:val="18"/>
                </w:rPr>
                <w:delText>1001</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43" w:firstLine="50"/>
              <w:rPr>
                <w:del w:id="1170" w:author="whu" w:date="2011-06-22T08:42:00Z"/>
                <w:rFonts w:ascii="Times New Roman" w:hAnsi="Times New Roman"/>
                <w:sz w:val="24"/>
                <w:szCs w:val="24"/>
              </w:rPr>
            </w:pPr>
            <w:del w:id="1171" w:author="whu" w:date="2011-06-22T08:42:00Z">
              <w:r w:rsidRPr="007A7452" w:rsidDel="002C5A9D">
                <w:rPr>
                  <w:rFonts w:ascii="Times New Roman" w:hAnsi="Times New Roman"/>
                  <w:color w:val="191919"/>
                  <w:spacing w:val="-13"/>
                  <w:sz w:val="18"/>
                  <w:szCs w:val="18"/>
                </w:rPr>
                <w:delText>T</w:delText>
              </w:r>
              <w:r w:rsidRPr="007A7452" w:rsidDel="002C5A9D">
                <w:rPr>
                  <w:rFonts w:ascii="Times New Roman" w:hAnsi="Times New Roman"/>
                  <w:color w:val="191919"/>
                  <w:spacing w:val="-1"/>
                  <w:sz w:val="18"/>
                  <w:szCs w:val="18"/>
                </w:rPr>
                <w:delText>ea</w:delText>
              </w:r>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Sports</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172" w:author="whu" w:date="2011-06-22T08:42:00Z"/>
                <w:rFonts w:ascii="Times New Roman" w:hAnsi="Times New Roman"/>
                <w:sz w:val="24"/>
                <w:szCs w:val="24"/>
              </w:rPr>
            </w:pPr>
            <w:del w:id="1173" w:author="whu" w:date="2011-06-22T08:42:00Z">
              <w:r w:rsidRPr="007A7452" w:rsidDel="002C5A9D">
                <w:rPr>
                  <w:rFonts w:ascii="Times New Roman" w:hAnsi="Times New Roman"/>
                  <w:color w:val="191919"/>
                  <w:sz w:val="18"/>
                  <w:szCs w:val="18"/>
                </w:rPr>
                <w:delText>1</w:delText>
              </w:r>
            </w:del>
          </w:p>
        </w:tc>
      </w:tr>
      <w:tr w:rsidR="00152F3B" w:rsidRPr="007A7452" w:rsidDel="002C5A9D" w:rsidTr="00152F3B">
        <w:trPr>
          <w:trHeight w:hRule="exact" w:val="216"/>
          <w:del w:id="1174"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175" w:author="whu" w:date="2011-06-22T08:42:00Z"/>
                <w:rFonts w:ascii="Times New Roman" w:hAnsi="Times New Roman"/>
                <w:sz w:val="24"/>
                <w:szCs w:val="24"/>
              </w:rPr>
            </w:pPr>
            <w:del w:id="1176" w:author="whu" w:date="2011-06-22T08:42:00Z">
              <w:r w:rsidRPr="007A7452" w:rsidDel="002C5A9D">
                <w:rPr>
                  <w:rFonts w:ascii="Times New Roman" w:hAnsi="Times New Roman"/>
                  <w:color w:val="191919"/>
                  <w:spacing w:val="-1"/>
                  <w:sz w:val="18"/>
                  <w:szCs w:val="18"/>
                </w:rPr>
                <w:delText>PEDH</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3" w:firstLine="50"/>
              <w:rPr>
                <w:del w:id="1177" w:author="whu" w:date="2011-06-22T08:42:00Z"/>
                <w:rFonts w:ascii="Times New Roman" w:hAnsi="Times New Roman"/>
                <w:sz w:val="24"/>
                <w:szCs w:val="24"/>
              </w:rPr>
            </w:pPr>
            <w:del w:id="1178" w:author="whu" w:date="2011-06-22T08:42:00Z">
              <w:r w:rsidRPr="007A7452" w:rsidDel="002C5A9D">
                <w:rPr>
                  <w:rFonts w:ascii="Times New Roman" w:hAnsi="Times New Roman"/>
                  <w:color w:val="191919"/>
                  <w:spacing w:val="-1"/>
                  <w:sz w:val="18"/>
                  <w:szCs w:val="18"/>
                </w:rPr>
                <w:delText>1002</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43" w:firstLine="50"/>
              <w:rPr>
                <w:del w:id="1179" w:author="whu" w:date="2011-06-22T08:42:00Z"/>
                <w:rFonts w:ascii="Times New Roman" w:hAnsi="Times New Roman"/>
                <w:sz w:val="24"/>
                <w:szCs w:val="24"/>
              </w:rPr>
            </w:pPr>
            <w:del w:id="1180" w:author="whu" w:date="2011-06-22T08:42:00Z">
              <w:r w:rsidRPr="007A7452" w:rsidDel="002C5A9D">
                <w:rPr>
                  <w:rFonts w:ascii="Times New Roman" w:hAnsi="Times New Roman"/>
                  <w:color w:val="191919"/>
                  <w:spacing w:val="-1"/>
                  <w:sz w:val="18"/>
                  <w:szCs w:val="18"/>
                </w:rPr>
                <w:delText>Fitnes</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1</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Socia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Science</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181" w:author="whu" w:date="2011-06-22T08:42:00Z"/>
                <w:rFonts w:ascii="Times New Roman" w:hAnsi="Times New Roman"/>
                <w:sz w:val="24"/>
                <w:szCs w:val="24"/>
              </w:rPr>
            </w:pPr>
            <w:del w:id="1182" w:author="whu" w:date="2011-06-22T08:42:00Z">
              <w:r w:rsidRPr="007A7452" w:rsidDel="002C5A9D">
                <w:rPr>
                  <w:rFonts w:ascii="Times New Roman" w:hAnsi="Times New Roman"/>
                  <w:color w:val="191919"/>
                  <w:sz w:val="18"/>
                  <w:szCs w:val="18"/>
                </w:rPr>
                <w:delText>1</w:delText>
              </w:r>
            </w:del>
          </w:p>
        </w:tc>
      </w:tr>
      <w:tr w:rsidR="00152F3B" w:rsidRPr="007A7452" w:rsidDel="002C5A9D" w:rsidTr="00152F3B">
        <w:trPr>
          <w:trHeight w:hRule="exact" w:val="216"/>
          <w:del w:id="1183"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184" w:author="whu" w:date="2011-06-22T08:42:00Z"/>
                <w:rFonts w:ascii="Times New Roman" w:hAnsi="Times New Roman"/>
                <w:sz w:val="24"/>
                <w:szCs w:val="24"/>
              </w:rPr>
            </w:pPr>
            <w:del w:id="1185" w:author="whu" w:date="2011-06-22T08:42:00Z">
              <w:r w:rsidRPr="007A7452" w:rsidDel="002C5A9D">
                <w:rPr>
                  <w:rFonts w:ascii="Times New Roman" w:hAnsi="Times New Roman"/>
                  <w:color w:val="191919"/>
                  <w:spacing w:val="-1"/>
                  <w:sz w:val="18"/>
                  <w:szCs w:val="18"/>
                </w:rPr>
                <w:delText>PEDH</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3" w:firstLine="50"/>
              <w:rPr>
                <w:del w:id="1186" w:author="whu" w:date="2011-06-22T08:42:00Z"/>
                <w:rFonts w:ascii="Times New Roman" w:hAnsi="Times New Roman"/>
                <w:sz w:val="24"/>
                <w:szCs w:val="24"/>
              </w:rPr>
            </w:pPr>
            <w:del w:id="1187" w:author="whu" w:date="2011-06-22T08:42:00Z">
              <w:r w:rsidRPr="007A7452" w:rsidDel="002C5A9D">
                <w:rPr>
                  <w:rFonts w:ascii="Times New Roman" w:hAnsi="Times New Roman"/>
                  <w:color w:val="191919"/>
                  <w:spacing w:val="-1"/>
                  <w:sz w:val="18"/>
                  <w:szCs w:val="18"/>
                </w:rPr>
                <w:delText>1003</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43" w:firstLine="50"/>
              <w:rPr>
                <w:del w:id="1188" w:author="whu" w:date="2011-06-22T08:42:00Z"/>
                <w:rFonts w:ascii="Times New Roman" w:hAnsi="Times New Roman"/>
                <w:sz w:val="24"/>
                <w:szCs w:val="24"/>
              </w:rPr>
            </w:pPr>
            <w:del w:id="1189" w:author="whu" w:date="2011-06-22T08:42:00Z">
              <w:r w:rsidRPr="007A7452" w:rsidDel="002C5A9D">
                <w:rPr>
                  <w:rFonts w:ascii="Times New Roman" w:hAnsi="Times New Roman"/>
                  <w:color w:val="191919"/>
                  <w:spacing w:val="-1"/>
                  <w:sz w:val="18"/>
                  <w:szCs w:val="18"/>
                </w:rPr>
                <w:delText>Recreationa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190" w:author="whu" w:date="2011-06-22T08:42:00Z"/>
                <w:rFonts w:ascii="Times New Roman" w:hAnsi="Times New Roman"/>
                <w:sz w:val="24"/>
                <w:szCs w:val="24"/>
              </w:rPr>
            </w:pPr>
            <w:del w:id="1191" w:author="whu" w:date="2011-06-22T08:42:00Z">
              <w:r w:rsidRPr="007A7452" w:rsidDel="002C5A9D">
                <w:rPr>
                  <w:rFonts w:ascii="Times New Roman" w:hAnsi="Times New Roman"/>
                  <w:color w:val="191919"/>
                  <w:sz w:val="18"/>
                  <w:szCs w:val="18"/>
                </w:rPr>
                <w:delText>1</w:delText>
              </w:r>
            </w:del>
          </w:p>
        </w:tc>
      </w:tr>
      <w:tr w:rsidR="00152F3B" w:rsidRPr="007A7452" w:rsidDel="002C5A9D" w:rsidTr="00152F3B">
        <w:trPr>
          <w:trHeight w:hRule="exact" w:val="216"/>
          <w:del w:id="1192"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193" w:author="whu" w:date="2011-06-22T08:42:00Z"/>
                <w:rFonts w:ascii="Times New Roman" w:hAnsi="Times New Roman"/>
                <w:sz w:val="24"/>
                <w:szCs w:val="24"/>
              </w:rPr>
            </w:pPr>
            <w:del w:id="1194" w:author="whu" w:date="2011-06-22T08:42:00Z">
              <w:r w:rsidRPr="007A7452" w:rsidDel="002C5A9D">
                <w:rPr>
                  <w:rFonts w:ascii="Times New Roman" w:hAnsi="Times New Roman"/>
                  <w:color w:val="191919"/>
                  <w:spacing w:val="-1"/>
                  <w:sz w:val="18"/>
                  <w:szCs w:val="18"/>
                </w:rPr>
                <w:delText>PEDH</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3" w:firstLine="50"/>
              <w:rPr>
                <w:del w:id="1195" w:author="whu" w:date="2011-06-22T08:42:00Z"/>
                <w:rFonts w:ascii="Times New Roman" w:hAnsi="Times New Roman"/>
                <w:sz w:val="24"/>
                <w:szCs w:val="24"/>
              </w:rPr>
            </w:pPr>
            <w:del w:id="1196" w:author="whu" w:date="2011-06-22T08:42:00Z">
              <w:r w:rsidRPr="007A7452" w:rsidDel="002C5A9D">
                <w:rPr>
                  <w:rFonts w:ascii="Times New Roman" w:hAnsi="Times New Roman"/>
                  <w:color w:val="191919"/>
                  <w:spacing w:val="-1"/>
                  <w:sz w:val="18"/>
                  <w:szCs w:val="18"/>
                </w:rPr>
                <w:delText>1004</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43" w:firstLine="50"/>
              <w:rPr>
                <w:del w:id="1197" w:author="whu" w:date="2011-06-22T08:42:00Z"/>
                <w:rFonts w:ascii="Times New Roman" w:hAnsi="Times New Roman"/>
                <w:sz w:val="24"/>
                <w:szCs w:val="24"/>
              </w:rPr>
            </w:pPr>
            <w:del w:id="1198" w:author="whu" w:date="2011-06-22T08:42:00Z">
              <w:r w:rsidRPr="007A7452" w:rsidDel="002C5A9D">
                <w:rPr>
                  <w:rFonts w:ascii="Times New Roman" w:hAnsi="Times New Roman"/>
                  <w:color w:val="191919"/>
                  <w:spacing w:val="-1"/>
                  <w:sz w:val="18"/>
                  <w:szCs w:val="18"/>
                </w:rPr>
                <w:delText>Recreationa</w:delText>
              </w:r>
              <w:r w:rsidRPr="007A7452" w:rsidDel="002C5A9D">
                <w:rPr>
                  <w:rFonts w:ascii="Times New Roman" w:hAnsi="Times New Roman"/>
                  <w:color w:val="191919"/>
                  <w:sz w:val="18"/>
                  <w:szCs w:val="18"/>
                </w:rPr>
                <w:delText>l</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199" w:author="whu" w:date="2011-06-22T08:42:00Z"/>
                <w:rFonts w:ascii="Times New Roman" w:hAnsi="Times New Roman"/>
                <w:sz w:val="24"/>
                <w:szCs w:val="24"/>
              </w:rPr>
            </w:pPr>
            <w:del w:id="1200" w:author="whu" w:date="2011-06-22T08:42:00Z">
              <w:r w:rsidRPr="007A7452" w:rsidDel="002C5A9D">
                <w:rPr>
                  <w:rFonts w:ascii="Times New Roman" w:hAnsi="Times New Roman"/>
                  <w:color w:val="191919"/>
                  <w:sz w:val="18"/>
                  <w:szCs w:val="18"/>
                </w:rPr>
                <w:delText>1</w:delText>
              </w:r>
            </w:del>
          </w:p>
        </w:tc>
      </w:tr>
      <w:tr w:rsidR="00152F3B" w:rsidRPr="007A7452" w:rsidDel="002C5A9D" w:rsidTr="00152F3B">
        <w:trPr>
          <w:trHeight w:hRule="exact" w:val="216"/>
          <w:del w:id="1201"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202" w:author="whu" w:date="2011-06-22T08:42:00Z"/>
                <w:rFonts w:ascii="Times New Roman" w:hAnsi="Times New Roman"/>
                <w:sz w:val="24"/>
                <w:szCs w:val="24"/>
              </w:rPr>
            </w:pPr>
            <w:del w:id="1203" w:author="whu" w:date="2011-06-22T08:42:00Z">
              <w:r w:rsidRPr="007A7452" w:rsidDel="002C5A9D">
                <w:rPr>
                  <w:rFonts w:ascii="Times New Roman" w:hAnsi="Times New Roman"/>
                  <w:color w:val="191919"/>
                  <w:spacing w:val="-1"/>
                  <w:sz w:val="18"/>
                  <w:szCs w:val="18"/>
                </w:rPr>
                <w:delText>PEDH</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3" w:firstLine="50"/>
              <w:rPr>
                <w:del w:id="1204" w:author="whu" w:date="2011-06-22T08:42:00Z"/>
                <w:rFonts w:ascii="Times New Roman" w:hAnsi="Times New Roman"/>
                <w:sz w:val="24"/>
                <w:szCs w:val="24"/>
              </w:rPr>
            </w:pPr>
            <w:del w:id="1205" w:author="whu" w:date="2011-06-22T08:42:00Z">
              <w:r w:rsidRPr="007A7452" w:rsidDel="002C5A9D">
                <w:rPr>
                  <w:rFonts w:ascii="Times New Roman" w:hAnsi="Times New Roman"/>
                  <w:color w:val="191919"/>
                  <w:spacing w:val="-1"/>
                  <w:sz w:val="18"/>
                  <w:szCs w:val="18"/>
                </w:rPr>
                <w:delText>1005</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43" w:firstLine="50"/>
              <w:rPr>
                <w:del w:id="1206" w:author="whu" w:date="2011-06-22T08:42:00Z"/>
                <w:rFonts w:ascii="Times New Roman" w:hAnsi="Times New Roman"/>
                <w:sz w:val="24"/>
                <w:szCs w:val="24"/>
              </w:rPr>
            </w:pPr>
            <w:del w:id="1207" w:author="whu" w:date="2011-06-22T08:42:00Z">
              <w:r w:rsidRPr="007A7452" w:rsidDel="002C5A9D">
                <w:rPr>
                  <w:rFonts w:ascii="Times New Roman" w:hAnsi="Times New Roman"/>
                  <w:color w:val="191919"/>
                  <w:spacing w:val="-1"/>
                  <w:sz w:val="18"/>
                  <w:szCs w:val="18"/>
                </w:rPr>
                <w:delText>Lifetim</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I</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208" w:author="whu" w:date="2011-06-22T08:42:00Z"/>
                <w:rFonts w:ascii="Times New Roman" w:hAnsi="Times New Roman"/>
                <w:sz w:val="24"/>
                <w:szCs w:val="24"/>
              </w:rPr>
            </w:pPr>
            <w:del w:id="1209" w:author="whu" w:date="2011-06-22T08:42:00Z">
              <w:r w:rsidRPr="007A7452" w:rsidDel="002C5A9D">
                <w:rPr>
                  <w:rFonts w:ascii="Times New Roman" w:hAnsi="Times New Roman"/>
                  <w:color w:val="191919"/>
                  <w:sz w:val="18"/>
                  <w:szCs w:val="18"/>
                </w:rPr>
                <w:delText>1</w:delText>
              </w:r>
            </w:del>
          </w:p>
        </w:tc>
      </w:tr>
      <w:tr w:rsidR="00152F3B" w:rsidRPr="007A7452" w:rsidDel="002C5A9D" w:rsidTr="00152F3B">
        <w:trPr>
          <w:trHeight w:hRule="exact" w:val="216"/>
          <w:del w:id="1210"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211" w:author="whu" w:date="2011-06-22T08:42:00Z"/>
                <w:rFonts w:ascii="Times New Roman" w:hAnsi="Times New Roman"/>
                <w:sz w:val="24"/>
                <w:szCs w:val="24"/>
              </w:rPr>
            </w:pPr>
            <w:del w:id="1212" w:author="whu" w:date="2011-06-22T08:42:00Z">
              <w:r w:rsidRPr="007A7452" w:rsidDel="002C5A9D">
                <w:rPr>
                  <w:rFonts w:ascii="Times New Roman" w:hAnsi="Times New Roman"/>
                  <w:color w:val="191919"/>
                  <w:spacing w:val="-1"/>
                  <w:sz w:val="18"/>
                  <w:szCs w:val="18"/>
                </w:rPr>
                <w:delText>PEDH</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3" w:firstLine="50"/>
              <w:rPr>
                <w:del w:id="1213" w:author="whu" w:date="2011-06-22T08:42:00Z"/>
                <w:rFonts w:ascii="Times New Roman" w:hAnsi="Times New Roman"/>
                <w:sz w:val="24"/>
                <w:szCs w:val="24"/>
              </w:rPr>
            </w:pPr>
            <w:del w:id="1214" w:author="whu" w:date="2011-06-22T08:42:00Z">
              <w:r w:rsidRPr="007A7452" w:rsidDel="002C5A9D">
                <w:rPr>
                  <w:rFonts w:ascii="Times New Roman" w:hAnsi="Times New Roman"/>
                  <w:color w:val="191919"/>
                  <w:spacing w:val="-1"/>
                  <w:sz w:val="18"/>
                  <w:szCs w:val="18"/>
                </w:rPr>
                <w:delText>1006</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43" w:firstLine="50"/>
              <w:rPr>
                <w:del w:id="1215" w:author="whu" w:date="2011-06-22T08:42:00Z"/>
                <w:rFonts w:ascii="Times New Roman" w:hAnsi="Times New Roman"/>
                <w:sz w:val="24"/>
                <w:szCs w:val="24"/>
              </w:rPr>
            </w:pPr>
            <w:del w:id="1216" w:author="whu" w:date="2011-06-22T08:42:00Z">
              <w:r w:rsidRPr="007A7452" w:rsidDel="002C5A9D">
                <w:rPr>
                  <w:rFonts w:ascii="Times New Roman" w:hAnsi="Times New Roman"/>
                  <w:color w:val="191919"/>
                  <w:spacing w:val="-1"/>
                  <w:sz w:val="18"/>
                  <w:szCs w:val="18"/>
                </w:rPr>
                <w:delText>Lifetim</w:delText>
              </w:r>
              <w:r w:rsidRPr="007A7452" w:rsidDel="002C5A9D">
                <w:rPr>
                  <w:rFonts w:ascii="Times New Roman" w:hAnsi="Times New Roman"/>
                  <w:color w:val="191919"/>
                  <w:sz w:val="18"/>
                  <w:szCs w:val="18"/>
                </w:rPr>
                <w:delText>e</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Skill</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II</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217" w:author="whu" w:date="2011-06-22T08:42:00Z"/>
                <w:rFonts w:ascii="Times New Roman" w:hAnsi="Times New Roman"/>
                <w:sz w:val="24"/>
                <w:szCs w:val="24"/>
              </w:rPr>
            </w:pPr>
            <w:del w:id="1218" w:author="whu" w:date="2011-06-22T08:42:00Z">
              <w:r w:rsidRPr="007A7452" w:rsidDel="002C5A9D">
                <w:rPr>
                  <w:rFonts w:ascii="Times New Roman" w:hAnsi="Times New Roman"/>
                  <w:color w:val="191919"/>
                  <w:sz w:val="18"/>
                  <w:szCs w:val="18"/>
                </w:rPr>
                <w:delText>1</w:delText>
              </w:r>
            </w:del>
          </w:p>
        </w:tc>
      </w:tr>
      <w:tr w:rsidR="00152F3B" w:rsidRPr="007A7452" w:rsidDel="002C5A9D" w:rsidTr="00152F3B">
        <w:trPr>
          <w:trHeight w:hRule="exact" w:val="298"/>
          <w:del w:id="1219" w:author="whu" w:date="2011-06-22T08:42:00Z"/>
        </w:trPr>
        <w:tc>
          <w:tcPr>
            <w:tcW w:w="1107"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40" w:firstLine="50"/>
              <w:rPr>
                <w:del w:id="1220" w:author="whu" w:date="2011-06-22T08:42:00Z"/>
                <w:rFonts w:ascii="Times New Roman" w:hAnsi="Times New Roman"/>
                <w:sz w:val="24"/>
                <w:szCs w:val="24"/>
              </w:rPr>
            </w:pPr>
            <w:del w:id="1221" w:author="whu" w:date="2011-06-22T08:42:00Z">
              <w:r w:rsidRPr="007A7452" w:rsidDel="002C5A9D">
                <w:rPr>
                  <w:rFonts w:ascii="Times New Roman" w:hAnsi="Times New Roman"/>
                  <w:color w:val="191919"/>
                  <w:spacing w:val="-1"/>
                  <w:sz w:val="18"/>
                  <w:szCs w:val="18"/>
                </w:rPr>
                <w:delText>PEDH</w:delText>
              </w:r>
            </w:del>
          </w:p>
        </w:tc>
        <w:tc>
          <w:tcPr>
            <w:tcW w:w="850"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13" w:firstLine="50"/>
              <w:rPr>
                <w:del w:id="1222" w:author="whu" w:date="2011-06-22T08:42:00Z"/>
                <w:rFonts w:ascii="Times New Roman" w:hAnsi="Times New Roman"/>
                <w:sz w:val="24"/>
                <w:szCs w:val="24"/>
              </w:rPr>
            </w:pPr>
            <w:del w:id="1223" w:author="whu" w:date="2011-06-22T08:42:00Z">
              <w:r w:rsidRPr="007A7452" w:rsidDel="002C5A9D">
                <w:rPr>
                  <w:rFonts w:ascii="Times New Roman" w:hAnsi="Times New Roman"/>
                  <w:color w:val="191919"/>
                  <w:spacing w:val="-1"/>
                  <w:sz w:val="18"/>
                  <w:szCs w:val="18"/>
                </w:rPr>
                <w:delText>1007</w:delText>
              </w:r>
            </w:del>
          </w:p>
        </w:tc>
        <w:tc>
          <w:tcPr>
            <w:tcW w:w="5238"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left="243" w:firstLine="50"/>
              <w:rPr>
                <w:del w:id="1224" w:author="whu" w:date="2011-06-22T08:42:00Z"/>
                <w:rFonts w:ascii="Times New Roman" w:hAnsi="Times New Roman"/>
                <w:sz w:val="24"/>
                <w:szCs w:val="24"/>
              </w:rPr>
            </w:pPr>
            <w:del w:id="1225" w:author="whu" w:date="2011-06-22T08:42:00Z">
              <w:r w:rsidRPr="007A7452" w:rsidDel="002C5A9D">
                <w:rPr>
                  <w:rFonts w:ascii="Times New Roman" w:hAnsi="Times New Roman"/>
                  <w:color w:val="191919"/>
                  <w:spacing w:val="-1"/>
                  <w:sz w:val="18"/>
                  <w:szCs w:val="18"/>
                </w:rPr>
                <w:delText>Aquatic</w:delText>
              </w:r>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z w:val="18"/>
                  <w:szCs w:val="18"/>
                </w:rPr>
                <w:delText>1</w:delText>
              </w:r>
              <w:r w:rsidRPr="007A7452" w:rsidDel="002C5A9D">
                <w:rPr>
                  <w:rFonts w:ascii="Times New Roman" w:hAnsi="Times New Roman"/>
                  <w:color w:val="191919"/>
                  <w:spacing w:val="-2"/>
                  <w:sz w:val="18"/>
                  <w:szCs w:val="18"/>
                </w:rPr>
                <w:delText xml:space="preserve"> </w:delText>
              </w:r>
              <w:r w:rsidRPr="007A7452" w:rsidDel="002C5A9D">
                <w:rPr>
                  <w:rFonts w:ascii="Times New Roman" w:hAnsi="Times New Roman"/>
                  <w:color w:val="191919"/>
                  <w:spacing w:val="-1"/>
                  <w:sz w:val="18"/>
                  <w:szCs w:val="18"/>
                </w:rPr>
                <w:delText>Science</w:delText>
              </w:r>
            </w:del>
          </w:p>
        </w:tc>
        <w:tc>
          <w:tcPr>
            <w:tcW w:w="2605" w:type="dxa"/>
            <w:tcBorders>
              <w:top w:val="nil"/>
              <w:left w:val="nil"/>
              <w:bottom w:val="nil"/>
              <w:right w:val="nil"/>
            </w:tcBorders>
          </w:tcPr>
          <w:p w:rsidR="00152F3B" w:rsidRPr="007A7452" w:rsidDel="002C5A9D" w:rsidRDefault="00152F3B" w:rsidP="00152F3B">
            <w:pPr>
              <w:widowControl w:val="0"/>
              <w:autoSpaceDE w:val="0"/>
              <w:autoSpaceDN w:val="0"/>
              <w:adjustRightInd w:val="0"/>
              <w:spacing w:after="0" w:line="195" w:lineRule="exact"/>
              <w:ind w:right="40" w:firstLine="50"/>
              <w:jc w:val="right"/>
              <w:rPr>
                <w:del w:id="1226" w:author="whu" w:date="2011-06-22T08:42:00Z"/>
                <w:rFonts w:ascii="Times New Roman" w:hAnsi="Times New Roman"/>
                <w:sz w:val="24"/>
                <w:szCs w:val="24"/>
              </w:rPr>
            </w:pPr>
            <w:del w:id="1227" w:author="whu" w:date="2011-06-22T08:42:00Z">
              <w:r w:rsidRPr="007A7452" w:rsidDel="002C5A9D">
                <w:rPr>
                  <w:rFonts w:ascii="Times New Roman" w:hAnsi="Times New Roman"/>
                  <w:color w:val="191919"/>
                  <w:sz w:val="18"/>
                  <w:szCs w:val="18"/>
                </w:rPr>
                <w:delText>1</w:delText>
              </w:r>
            </w:del>
          </w:p>
        </w:tc>
      </w:tr>
    </w:tbl>
    <w:p w:rsidR="00152F3B" w:rsidRDefault="00152F3B" w:rsidP="00152F3B">
      <w:pPr>
        <w:widowControl w:val="0"/>
        <w:autoSpaceDE w:val="0"/>
        <w:autoSpaceDN w:val="0"/>
        <w:adjustRightInd w:val="0"/>
        <w:spacing w:before="9" w:after="0" w:line="40" w:lineRule="exact"/>
        <w:ind w:firstLine="50"/>
        <w:rPr>
          <w:rFonts w:ascii="Times New Roman" w:hAnsi="Times New Roman"/>
          <w:sz w:val="4"/>
          <w:szCs w:val="4"/>
        </w:rPr>
      </w:pPr>
    </w:p>
    <w:p w:rsidR="005624B3" w:rsidRDefault="005624B3" w:rsidP="005624B3">
      <w:pPr>
        <w:widowControl w:val="0"/>
        <w:tabs>
          <w:tab w:val="left" w:pos="9380"/>
        </w:tabs>
        <w:autoSpaceDE w:val="0"/>
        <w:autoSpaceDN w:val="0"/>
        <w:adjustRightInd w:val="0"/>
        <w:spacing w:after="0"/>
        <w:ind w:left="140" w:firstLine="40"/>
        <w:rPr>
          <w:ins w:id="1228" w:author=" " w:date="2011-06-27T09:20:00Z"/>
          <w:rFonts w:ascii="Times New Roman" w:hAnsi="Times New Roman"/>
          <w:color w:val="000000"/>
          <w:sz w:val="18"/>
          <w:szCs w:val="18"/>
        </w:rPr>
      </w:pPr>
      <w:ins w:id="1229" w:author=" " w:date="2011-06-27T09:20:00Z">
        <w:r>
          <w:rPr>
            <w:rFonts w:ascii="Times New Roman" w:hAnsi="Times New Roman"/>
            <w:b/>
            <w:bCs/>
            <w:color w:val="191919"/>
            <w:spacing w:val="-1"/>
            <w:sz w:val="18"/>
            <w:szCs w:val="18"/>
          </w:rPr>
          <w:t>ARE</w:t>
        </w:r>
        <w:r>
          <w:rPr>
            <w:rFonts w:ascii="Times New Roman" w:hAnsi="Times New Roman"/>
            <w:b/>
            <w:bCs/>
            <w:color w:val="191919"/>
            <w:sz w:val="18"/>
            <w:szCs w:val="18"/>
          </w:rPr>
          <w:t>A</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F</w:t>
        </w:r>
        <w:r>
          <w:rPr>
            <w:rFonts w:ascii="Times New Roman" w:hAnsi="Times New Roman"/>
            <w:b/>
            <w:bCs/>
            <w:color w:val="191919"/>
            <w:sz w:val="18"/>
            <w:szCs w:val="18"/>
          </w:rPr>
          <w: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P</w:t>
        </w:r>
        <w:r>
          <w:rPr>
            <w:rFonts w:ascii="Times New Roman" w:hAnsi="Times New Roman"/>
            <w:b/>
            <w:bCs/>
            <w:color w:val="191919"/>
            <w:spacing w:val="-4"/>
            <w:sz w:val="18"/>
            <w:szCs w:val="18"/>
          </w:rPr>
          <w:t>r</w:t>
        </w:r>
        <w:r>
          <w:rPr>
            <w:rFonts w:ascii="Times New Roman" w:hAnsi="Times New Roman"/>
            <w:b/>
            <w:bCs/>
            <w:color w:val="191919"/>
            <w:spacing w:val="-1"/>
            <w:sz w:val="18"/>
            <w:szCs w:val="18"/>
          </w:rPr>
          <w:t>ogra</w:t>
        </w:r>
        <w:r>
          <w:rPr>
            <w:rFonts w:ascii="Times New Roman" w:hAnsi="Times New Roman"/>
            <w:b/>
            <w:bCs/>
            <w:color w:val="191919"/>
            <w:sz w:val="18"/>
            <w:szCs w:val="18"/>
          </w:rPr>
          <w:t>m</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Stud</w:t>
        </w:r>
        <w:r>
          <w:rPr>
            <w:rFonts w:ascii="Times New Roman" w:hAnsi="Times New Roman"/>
            <w:b/>
            <w:bCs/>
            <w:color w:val="191919"/>
            <w:sz w:val="18"/>
            <w:szCs w:val="18"/>
          </w:rPr>
          <w:t>y</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(Foundations</w:t>
        </w:r>
        <w:r>
          <w:rPr>
            <w:rFonts w:ascii="Times New Roman" w:hAnsi="Times New Roman"/>
            <w:b/>
            <w:bCs/>
            <w:color w:val="191919"/>
            <w:sz w:val="18"/>
            <w:szCs w:val="18"/>
          </w:rPr>
          <w:t>)</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8</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hrs</w:t>
        </w:r>
      </w:ins>
    </w:p>
    <w:tbl>
      <w:tblPr>
        <w:tblW w:w="0" w:type="auto"/>
        <w:tblInd w:w="100" w:type="dxa"/>
        <w:tblLayout w:type="fixed"/>
        <w:tblCellMar>
          <w:left w:w="0" w:type="dxa"/>
          <w:right w:w="0" w:type="dxa"/>
        </w:tblCellMar>
        <w:tblLook w:val="0000"/>
      </w:tblPr>
      <w:tblGrid>
        <w:gridCol w:w="878"/>
        <w:gridCol w:w="960"/>
        <w:gridCol w:w="241"/>
        <w:gridCol w:w="5191"/>
        <w:gridCol w:w="142"/>
        <w:gridCol w:w="2388"/>
        <w:gridCol w:w="170"/>
        <w:tblGridChange w:id="1230">
          <w:tblGrid>
            <w:gridCol w:w="208"/>
            <w:gridCol w:w="670"/>
            <w:gridCol w:w="208"/>
            <w:gridCol w:w="752"/>
            <w:gridCol w:w="208"/>
            <w:gridCol w:w="241"/>
            <w:gridCol w:w="5125"/>
            <w:gridCol w:w="66"/>
            <w:gridCol w:w="142"/>
            <w:gridCol w:w="2180"/>
            <w:gridCol w:w="208"/>
            <w:gridCol w:w="170"/>
          </w:tblGrid>
        </w:tblGridChange>
      </w:tblGrid>
      <w:tr w:rsidR="005624B3" w:rsidRPr="007A7452" w:rsidTr="00495D2E">
        <w:trPr>
          <w:gridAfter w:val="1"/>
          <w:wAfter w:w="170" w:type="dxa"/>
          <w:trHeight w:hRule="exact" w:val="234"/>
          <w:ins w:id="1231" w:author=" " w:date="2011-06-27T09:20:00Z"/>
        </w:trPr>
        <w:tc>
          <w:tcPr>
            <w:tcW w:w="878" w:type="dxa"/>
            <w:tcBorders>
              <w:top w:val="nil"/>
              <w:left w:val="nil"/>
              <w:bottom w:val="nil"/>
              <w:right w:val="nil"/>
            </w:tcBorders>
          </w:tcPr>
          <w:p w:rsidR="005624B3" w:rsidRPr="007A7452" w:rsidRDefault="005624B3" w:rsidP="00495D2E">
            <w:pPr>
              <w:widowControl w:val="0"/>
              <w:autoSpaceDE w:val="0"/>
              <w:autoSpaceDN w:val="0"/>
              <w:adjustRightInd w:val="0"/>
              <w:spacing w:before="6" w:after="0"/>
              <w:ind w:left="40"/>
              <w:rPr>
                <w:ins w:id="1232" w:author=" " w:date="2011-06-27T09:20:00Z"/>
                <w:rFonts w:ascii="Times New Roman" w:hAnsi="Times New Roman"/>
                <w:sz w:val="24"/>
                <w:szCs w:val="24"/>
              </w:rPr>
            </w:pPr>
          </w:p>
        </w:tc>
        <w:tc>
          <w:tcPr>
            <w:tcW w:w="960" w:type="dxa"/>
            <w:tcBorders>
              <w:top w:val="nil"/>
              <w:left w:val="nil"/>
              <w:bottom w:val="nil"/>
              <w:right w:val="nil"/>
            </w:tcBorders>
          </w:tcPr>
          <w:p w:rsidR="005624B3" w:rsidRPr="007A7452" w:rsidRDefault="005624B3" w:rsidP="00495D2E">
            <w:pPr>
              <w:widowControl w:val="0"/>
              <w:autoSpaceDE w:val="0"/>
              <w:autoSpaceDN w:val="0"/>
              <w:adjustRightInd w:val="0"/>
              <w:spacing w:before="6" w:after="0"/>
              <w:ind w:left="242"/>
              <w:rPr>
                <w:ins w:id="1233" w:author=" " w:date="2011-06-27T09:20:00Z"/>
                <w:rFonts w:ascii="Times New Roman" w:hAnsi="Times New Roman"/>
                <w:sz w:val="24"/>
                <w:szCs w:val="24"/>
              </w:rPr>
            </w:pPr>
          </w:p>
        </w:tc>
        <w:tc>
          <w:tcPr>
            <w:tcW w:w="5574" w:type="dxa"/>
            <w:gridSpan w:val="3"/>
            <w:tcBorders>
              <w:top w:val="nil"/>
              <w:left w:val="nil"/>
              <w:bottom w:val="nil"/>
              <w:right w:val="nil"/>
            </w:tcBorders>
          </w:tcPr>
          <w:p w:rsidR="005624B3" w:rsidRPr="007A7452" w:rsidRDefault="005624B3" w:rsidP="00495D2E">
            <w:pPr>
              <w:widowControl w:val="0"/>
              <w:autoSpaceDE w:val="0"/>
              <w:autoSpaceDN w:val="0"/>
              <w:adjustRightInd w:val="0"/>
              <w:spacing w:before="6" w:after="0"/>
              <w:ind w:left="362"/>
              <w:rPr>
                <w:ins w:id="1234" w:author=" " w:date="2011-06-27T09:20:00Z"/>
                <w:rFonts w:ascii="Times New Roman" w:hAnsi="Times New Roman"/>
                <w:sz w:val="24"/>
                <w:szCs w:val="24"/>
              </w:rPr>
            </w:pPr>
            <w:ins w:id="1235" w:author=" " w:date="2011-06-27T09:20:00Z">
              <w:r>
                <w:rPr>
                  <w:rFonts w:ascii="Times New Roman" w:hAnsi="Times New Roman"/>
                  <w:sz w:val="24"/>
                  <w:szCs w:val="24"/>
                </w:rPr>
                <w:t xml:space="preserve">                                                                                                </w:t>
              </w:r>
            </w:ins>
          </w:p>
        </w:tc>
        <w:tc>
          <w:tcPr>
            <w:tcW w:w="2388" w:type="dxa"/>
            <w:tcBorders>
              <w:top w:val="nil"/>
              <w:left w:val="nil"/>
              <w:bottom w:val="nil"/>
              <w:right w:val="nil"/>
            </w:tcBorders>
          </w:tcPr>
          <w:p w:rsidR="005624B3" w:rsidRPr="007A7452" w:rsidRDefault="005624B3" w:rsidP="00495D2E">
            <w:pPr>
              <w:widowControl w:val="0"/>
              <w:autoSpaceDE w:val="0"/>
              <w:autoSpaceDN w:val="0"/>
              <w:adjustRightInd w:val="0"/>
              <w:spacing w:before="6" w:after="0"/>
              <w:ind w:right="40"/>
              <w:jc w:val="right"/>
              <w:rPr>
                <w:ins w:id="1236" w:author=" " w:date="2011-06-27T09:20:00Z"/>
                <w:rFonts w:ascii="Times New Roman" w:hAnsi="Times New Roman"/>
                <w:sz w:val="24"/>
                <w:szCs w:val="24"/>
              </w:rPr>
            </w:pPr>
          </w:p>
        </w:tc>
      </w:tr>
      <w:tr w:rsidR="005624B3" w:rsidRPr="007A7452" w:rsidTr="00495D2E">
        <w:trPr>
          <w:gridAfter w:val="1"/>
          <w:wAfter w:w="170" w:type="dxa"/>
          <w:trHeight w:hRule="exact" w:val="216"/>
          <w:ins w:id="1237" w:author=" " w:date="2011-06-27T09:20:00Z"/>
        </w:trPr>
        <w:tc>
          <w:tcPr>
            <w:tcW w:w="87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38" w:author=" " w:date="2011-06-27T09:20:00Z"/>
                <w:rFonts w:ascii="Times New Roman" w:hAnsi="Times New Roman"/>
                <w:sz w:val="24"/>
                <w:szCs w:val="24"/>
              </w:rPr>
            </w:pPr>
            <w:ins w:id="1239" w:author=" " w:date="2011-06-27T09:20:00Z">
              <w:r w:rsidRPr="007A7452">
                <w:rPr>
                  <w:rFonts w:ascii="Times New Roman" w:hAnsi="Times New Roman"/>
                  <w:color w:val="191919"/>
                  <w:spacing w:val="-1"/>
                  <w:sz w:val="18"/>
                  <w:szCs w:val="18"/>
                </w:rPr>
                <w:t>EDUC</w:t>
              </w:r>
            </w:ins>
          </w:p>
        </w:tc>
        <w:tc>
          <w:tcPr>
            <w:tcW w:w="960"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40" w:author=" " w:date="2011-06-27T09:20:00Z"/>
                <w:rFonts w:ascii="Times New Roman" w:hAnsi="Times New Roman"/>
                <w:sz w:val="24"/>
                <w:szCs w:val="24"/>
              </w:rPr>
            </w:pPr>
            <w:ins w:id="1241" w:author=" " w:date="2011-06-27T09:20:00Z">
              <w:r w:rsidRPr="007A7452">
                <w:rPr>
                  <w:rFonts w:ascii="Times New Roman" w:hAnsi="Times New Roman"/>
                  <w:color w:val="191919"/>
                  <w:spacing w:val="-1"/>
                  <w:sz w:val="18"/>
                  <w:szCs w:val="18"/>
                </w:rPr>
                <w:t>2</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10</w:t>
              </w:r>
            </w:ins>
          </w:p>
        </w:tc>
        <w:tc>
          <w:tcPr>
            <w:tcW w:w="5574" w:type="dxa"/>
            <w:gridSpan w:val="3"/>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42" w:author=" " w:date="2011-06-27T09:20:00Z"/>
                <w:rFonts w:ascii="Times New Roman" w:hAnsi="Times New Roman"/>
                <w:sz w:val="24"/>
                <w:szCs w:val="24"/>
              </w:rPr>
            </w:pPr>
            <w:ins w:id="1243" w:author=" " w:date="2011-06-27T09:20:00Z">
              <w:r w:rsidRPr="007A7452">
                <w:rPr>
                  <w:rFonts w:ascii="Times New Roman" w:hAnsi="Times New Roman"/>
                  <w:color w:val="191919"/>
                  <w:spacing w:val="-1"/>
                  <w:sz w:val="18"/>
                  <w:szCs w:val="18"/>
                </w:rPr>
                <w:t>Invs</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Crit/Contem</w:t>
              </w:r>
              <w:r w:rsidRPr="007A7452">
                <w:rPr>
                  <w:rFonts w:ascii="Times New Roman" w:hAnsi="Times New Roman"/>
                  <w:color w:val="191919"/>
                  <w:sz w:val="18"/>
                  <w:szCs w:val="18"/>
                </w:rPr>
                <w:t>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Issue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Edu</w:t>
              </w:r>
            </w:ins>
          </w:p>
        </w:tc>
        <w:tc>
          <w:tcPr>
            <w:tcW w:w="238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right="40" w:firstLine="0"/>
              <w:jc w:val="right"/>
              <w:rPr>
                <w:ins w:id="1244" w:author=" " w:date="2011-06-27T09:20:00Z"/>
                <w:rFonts w:ascii="Times New Roman" w:hAnsi="Times New Roman"/>
                <w:sz w:val="24"/>
                <w:szCs w:val="24"/>
              </w:rPr>
            </w:pPr>
            <w:ins w:id="1245" w:author=" " w:date="2011-06-27T09:20:00Z">
              <w:r w:rsidRPr="007A7452">
                <w:rPr>
                  <w:rFonts w:ascii="Times New Roman" w:hAnsi="Times New Roman"/>
                  <w:color w:val="191919"/>
                  <w:sz w:val="18"/>
                  <w:szCs w:val="18"/>
                </w:rPr>
                <w:t>3</w:t>
              </w:r>
            </w:ins>
          </w:p>
        </w:tc>
      </w:tr>
      <w:tr w:rsidR="005624B3" w:rsidRPr="007A7452" w:rsidTr="00495D2E">
        <w:trPr>
          <w:gridAfter w:val="1"/>
          <w:wAfter w:w="170" w:type="dxa"/>
          <w:trHeight w:hRule="exact" w:val="216"/>
          <w:ins w:id="1246" w:author=" " w:date="2011-06-27T09:20:00Z"/>
        </w:trPr>
        <w:tc>
          <w:tcPr>
            <w:tcW w:w="87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47" w:author=" " w:date="2011-06-27T09:20:00Z"/>
                <w:rFonts w:ascii="Times New Roman" w:hAnsi="Times New Roman"/>
                <w:sz w:val="24"/>
                <w:szCs w:val="24"/>
              </w:rPr>
            </w:pPr>
            <w:ins w:id="1248" w:author=" " w:date="2011-06-27T09:20:00Z">
              <w:r w:rsidRPr="007A7452">
                <w:rPr>
                  <w:rFonts w:ascii="Times New Roman" w:hAnsi="Times New Roman"/>
                  <w:color w:val="191919"/>
                  <w:spacing w:val="-1"/>
                  <w:sz w:val="18"/>
                  <w:szCs w:val="18"/>
                </w:rPr>
                <w:t>EDUC</w:t>
              </w:r>
            </w:ins>
          </w:p>
        </w:tc>
        <w:tc>
          <w:tcPr>
            <w:tcW w:w="960"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49" w:author=" " w:date="2011-06-27T09:20:00Z"/>
                <w:rFonts w:ascii="Times New Roman" w:hAnsi="Times New Roman"/>
                <w:sz w:val="24"/>
                <w:szCs w:val="24"/>
              </w:rPr>
            </w:pPr>
            <w:ins w:id="1250" w:author=" " w:date="2011-06-27T09:20:00Z">
              <w:r w:rsidRPr="007A7452">
                <w:rPr>
                  <w:rFonts w:ascii="Times New Roman" w:hAnsi="Times New Roman"/>
                  <w:color w:val="191919"/>
                  <w:spacing w:val="-1"/>
                  <w:sz w:val="18"/>
                  <w:szCs w:val="18"/>
                </w:rPr>
                <w:t>2120</w:t>
              </w:r>
            </w:ins>
          </w:p>
        </w:tc>
        <w:tc>
          <w:tcPr>
            <w:tcW w:w="5574" w:type="dxa"/>
            <w:gridSpan w:val="3"/>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51" w:author=" " w:date="2011-06-27T09:20:00Z"/>
                <w:rFonts w:ascii="Times New Roman" w:hAnsi="Times New Roman"/>
                <w:sz w:val="24"/>
                <w:szCs w:val="24"/>
              </w:rPr>
            </w:pPr>
            <w:ins w:id="1252" w:author=" " w:date="2011-06-27T09:20:00Z">
              <w:r w:rsidRPr="007A7452">
                <w:rPr>
                  <w:rFonts w:ascii="Times New Roman" w:hAnsi="Times New Roman"/>
                  <w:color w:val="191919"/>
                  <w:spacing w:val="-1"/>
                  <w:sz w:val="18"/>
                  <w:szCs w:val="18"/>
                </w:rPr>
                <w:t>Explor</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Soci/Cu</w:t>
              </w:r>
              <w:r w:rsidRPr="007A7452">
                <w:rPr>
                  <w:rFonts w:ascii="Times New Roman" w:hAnsi="Times New Roman"/>
                  <w:color w:val="191919"/>
                  <w:sz w:val="18"/>
                  <w:szCs w:val="18"/>
                </w:rPr>
                <w:t>l</w:t>
              </w:r>
              <w:r>
                <w:rPr>
                  <w:rFonts w:ascii="Times New Roman" w:hAnsi="Times New Roman"/>
                  <w:color w:val="191919"/>
                  <w:spacing w:val="-2"/>
                  <w:sz w:val="18"/>
                  <w:szCs w:val="18"/>
                </w:rPr>
                <w:t xml:space="preserve">tural </w:t>
              </w:r>
              <w:r w:rsidRPr="007A7452">
                <w:rPr>
                  <w:rFonts w:ascii="Times New Roman" w:hAnsi="Times New Roman"/>
                  <w:color w:val="191919"/>
                  <w:spacing w:val="-1"/>
                  <w:sz w:val="18"/>
                  <w:szCs w:val="18"/>
                </w:rPr>
                <w:t>Perspe</w:t>
              </w:r>
              <w:r w:rsidRPr="007A7452">
                <w:rPr>
                  <w:rFonts w:ascii="Times New Roman" w:hAnsi="Times New Roman"/>
                  <w:color w:val="191919"/>
                  <w:sz w:val="18"/>
                  <w:szCs w:val="18"/>
                </w:rPr>
                <w:t>c</w:t>
              </w:r>
              <w:r>
                <w:rPr>
                  <w:rFonts w:ascii="Times New Roman" w:hAnsi="Times New Roman"/>
                  <w:color w:val="191919"/>
                  <w:sz w:val="18"/>
                  <w:szCs w:val="18"/>
                </w:rPr>
                <w:t>tives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w:t>
              </w:r>
              <w:r w:rsidRPr="007A7452">
                <w:rPr>
                  <w:rFonts w:ascii="Times New Roman" w:hAnsi="Times New Roman"/>
                  <w:color w:val="191919"/>
                  <w:sz w:val="18"/>
                  <w:szCs w:val="18"/>
                </w:rPr>
                <w:t>v</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Ed</w:t>
              </w:r>
              <w:r w:rsidRPr="007A7452">
                <w:rPr>
                  <w:rFonts w:ascii="Times New Roman" w:hAnsi="Times New Roman"/>
                  <w:color w:val="191919"/>
                  <w:sz w:val="18"/>
                  <w:szCs w:val="18"/>
                </w:rPr>
                <w:t>u</w:t>
              </w:r>
              <w:r>
                <w:rPr>
                  <w:rFonts w:ascii="Times New Roman" w:hAnsi="Times New Roman"/>
                  <w:color w:val="191919"/>
                  <w:sz w:val="18"/>
                  <w:szCs w:val="18"/>
                </w:rPr>
                <w:t>cation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Cnt</w:t>
              </w:r>
            </w:ins>
          </w:p>
        </w:tc>
        <w:tc>
          <w:tcPr>
            <w:tcW w:w="238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right="40" w:firstLine="0"/>
              <w:jc w:val="right"/>
              <w:rPr>
                <w:ins w:id="1253" w:author=" " w:date="2011-06-27T09:20:00Z"/>
                <w:rFonts w:ascii="Times New Roman" w:hAnsi="Times New Roman"/>
                <w:sz w:val="24"/>
                <w:szCs w:val="24"/>
              </w:rPr>
            </w:pPr>
            <w:ins w:id="1254" w:author=" " w:date="2011-06-27T09:20:00Z">
              <w:r w:rsidRPr="007A7452">
                <w:rPr>
                  <w:rFonts w:ascii="Times New Roman" w:hAnsi="Times New Roman"/>
                  <w:color w:val="191919"/>
                  <w:sz w:val="18"/>
                  <w:szCs w:val="18"/>
                </w:rPr>
                <w:t>3</w:t>
              </w:r>
            </w:ins>
          </w:p>
        </w:tc>
      </w:tr>
      <w:tr w:rsidR="005624B3" w:rsidRPr="007A7452" w:rsidTr="00495D2E">
        <w:trPr>
          <w:gridAfter w:val="1"/>
          <w:wAfter w:w="170" w:type="dxa"/>
          <w:trHeight w:hRule="exact" w:val="216"/>
          <w:ins w:id="1255" w:author=" " w:date="2011-06-27T09:20:00Z"/>
        </w:trPr>
        <w:tc>
          <w:tcPr>
            <w:tcW w:w="87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56" w:author=" " w:date="2011-06-27T09:20:00Z"/>
                <w:rFonts w:ascii="Times New Roman" w:hAnsi="Times New Roman"/>
                <w:sz w:val="24"/>
                <w:szCs w:val="24"/>
              </w:rPr>
            </w:pPr>
            <w:ins w:id="1257" w:author=" " w:date="2011-06-27T09:20:00Z">
              <w:r w:rsidRPr="007A7452">
                <w:rPr>
                  <w:rFonts w:ascii="Times New Roman" w:hAnsi="Times New Roman"/>
                  <w:color w:val="191919"/>
                  <w:spacing w:val="-1"/>
                  <w:sz w:val="18"/>
                  <w:szCs w:val="18"/>
                </w:rPr>
                <w:t>EDUC</w:t>
              </w:r>
            </w:ins>
          </w:p>
        </w:tc>
        <w:tc>
          <w:tcPr>
            <w:tcW w:w="960"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58" w:author=" " w:date="2011-06-27T09:20:00Z"/>
                <w:rFonts w:ascii="Times New Roman" w:hAnsi="Times New Roman"/>
                <w:sz w:val="24"/>
                <w:szCs w:val="24"/>
              </w:rPr>
            </w:pPr>
            <w:ins w:id="1259" w:author=" " w:date="2011-06-27T09:20:00Z">
              <w:r w:rsidRPr="007A7452">
                <w:rPr>
                  <w:rFonts w:ascii="Times New Roman" w:hAnsi="Times New Roman"/>
                  <w:color w:val="191919"/>
                  <w:spacing w:val="-1"/>
                  <w:sz w:val="18"/>
                  <w:szCs w:val="18"/>
                </w:rPr>
                <w:t>2130</w:t>
              </w:r>
            </w:ins>
          </w:p>
        </w:tc>
        <w:tc>
          <w:tcPr>
            <w:tcW w:w="5574" w:type="dxa"/>
            <w:gridSpan w:val="3"/>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60" w:author=" " w:date="2011-06-27T09:20:00Z"/>
                <w:rFonts w:ascii="Times New Roman" w:hAnsi="Times New Roman"/>
                <w:sz w:val="24"/>
                <w:szCs w:val="24"/>
              </w:rPr>
            </w:pPr>
            <w:ins w:id="1261" w:author=" " w:date="2011-06-27T09:20:00Z">
              <w:r w:rsidRPr="007A7452">
                <w:rPr>
                  <w:rFonts w:ascii="Times New Roman" w:hAnsi="Times New Roman"/>
                  <w:color w:val="191919"/>
                  <w:spacing w:val="-1"/>
                  <w:sz w:val="18"/>
                  <w:szCs w:val="18"/>
                </w:rPr>
                <w:t>Explorin</w:t>
              </w:r>
              <w:r w:rsidRPr="007A7452">
                <w:rPr>
                  <w:rFonts w:ascii="Times New Roman" w:hAnsi="Times New Roman"/>
                  <w:color w:val="191919"/>
                  <w:sz w:val="18"/>
                  <w:szCs w:val="18"/>
                </w:rPr>
                <w:t>g</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Learning</w:t>
              </w:r>
            </w:ins>
          </w:p>
        </w:tc>
        <w:tc>
          <w:tcPr>
            <w:tcW w:w="238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right="40" w:firstLine="0"/>
              <w:jc w:val="right"/>
              <w:rPr>
                <w:ins w:id="1262" w:author=" " w:date="2011-06-27T09:20:00Z"/>
                <w:rFonts w:ascii="Times New Roman" w:hAnsi="Times New Roman"/>
                <w:sz w:val="24"/>
                <w:szCs w:val="24"/>
              </w:rPr>
            </w:pPr>
            <w:ins w:id="1263" w:author=" " w:date="2011-06-27T09:20:00Z">
              <w:r w:rsidRPr="007A7452">
                <w:rPr>
                  <w:rFonts w:ascii="Times New Roman" w:hAnsi="Times New Roman"/>
                  <w:color w:val="191919"/>
                  <w:sz w:val="18"/>
                  <w:szCs w:val="18"/>
                </w:rPr>
                <w:t>3</w:t>
              </w:r>
            </w:ins>
          </w:p>
        </w:tc>
      </w:tr>
      <w:tr w:rsidR="005624B3" w:rsidRPr="007A7452" w:rsidTr="00495D2E">
        <w:trPr>
          <w:gridAfter w:val="1"/>
          <w:wAfter w:w="170" w:type="dxa"/>
          <w:trHeight w:hRule="exact" w:val="216"/>
          <w:ins w:id="1264" w:author=" " w:date="2011-06-27T09:20:00Z"/>
        </w:trPr>
        <w:tc>
          <w:tcPr>
            <w:tcW w:w="87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65" w:author=" " w:date="2011-06-27T09:20:00Z"/>
                <w:rFonts w:ascii="Times New Roman" w:hAnsi="Times New Roman"/>
                <w:sz w:val="24"/>
                <w:szCs w:val="24"/>
              </w:rPr>
            </w:pPr>
            <w:ins w:id="1266" w:author=" " w:date="2011-06-27T09:20:00Z">
              <w:r w:rsidRPr="007A7452">
                <w:rPr>
                  <w:rFonts w:ascii="Times New Roman" w:hAnsi="Times New Roman"/>
                  <w:color w:val="191919"/>
                  <w:spacing w:val="-1"/>
                  <w:sz w:val="18"/>
                  <w:szCs w:val="18"/>
                </w:rPr>
                <w:t>ISCI</w:t>
              </w:r>
            </w:ins>
          </w:p>
        </w:tc>
        <w:tc>
          <w:tcPr>
            <w:tcW w:w="960"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67" w:author=" " w:date="2011-06-27T09:20:00Z"/>
                <w:rFonts w:ascii="Times New Roman" w:hAnsi="Times New Roman"/>
                <w:sz w:val="24"/>
                <w:szCs w:val="24"/>
              </w:rPr>
            </w:pPr>
            <w:ins w:id="1268" w:author=" " w:date="2011-06-27T09:20:00Z">
              <w:r w:rsidRPr="007A7452">
                <w:rPr>
                  <w:rFonts w:ascii="Times New Roman" w:hAnsi="Times New Roman"/>
                  <w:color w:val="191919"/>
                  <w:spacing w:val="-1"/>
                  <w:sz w:val="18"/>
                  <w:szCs w:val="18"/>
                </w:rPr>
                <w:t>2001</w:t>
              </w:r>
            </w:ins>
          </w:p>
        </w:tc>
        <w:tc>
          <w:tcPr>
            <w:tcW w:w="5574" w:type="dxa"/>
            <w:gridSpan w:val="3"/>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69" w:author=" " w:date="2011-06-27T09:20:00Z"/>
                <w:rFonts w:ascii="Times New Roman" w:hAnsi="Times New Roman"/>
                <w:sz w:val="24"/>
                <w:szCs w:val="24"/>
              </w:rPr>
            </w:pPr>
            <w:ins w:id="1270" w:author=" " w:date="2011-06-27T09:20:00Z">
              <w:r w:rsidRPr="007A7452">
                <w:rPr>
                  <w:rFonts w:ascii="Times New Roman" w:hAnsi="Times New Roman"/>
                  <w:color w:val="191919"/>
                  <w:spacing w:val="-1"/>
                  <w:sz w:val="18"/>
                  <w:szCs w:val="18"/>
                </w:rPr>
                <w:t>Life/Eart</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w:t>
              </w:r>
            </w:ins>
          </w:p>
        </w:tc>
        <w:tc>
          <w:tcPr>
            <w:tcW w:w="238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right="40" w:firstLine="0"/>
              <w:jc w:val="right"/>
              <w:rPr>
                <w:ins w:id="1271" w:author=" " w:date="2011-06-27T09:20:00Z"/>
                <w:rFonts w:ascii="Times New Roman" w:hAnsi="Times New Roman"/>
                <w:sz w:val="24"/>
                <w:szCs w:val="24"/>
              </w:rPr>
            </w:pPr>
            <w:ins w:id="1272" w:author=" " w:date="2011-06-27T09:20:00Z">
              <w:r w:rsidRPr="007A7452">
                <w:rPr>
                  <w:rFonts w:ascii="Times New Roman" w:hAnsi="Times New Roman"/>
                  <w:color w:val="191919"/>
                  <w:sz w:val="18"/>
                  <w:szCs w:val="18"/>
                </w:rPr>
                <w:t>3</w:t>
              </w:r>
            </w:ins>
          </w:p>
        </w:tc>
      </w:tr>
      <w:tr w:rsidR="005624B3" w:rsidRPr="007A7452" w:rsidTr="00495D2E">
        <w:trPr>
          <w:gridAfter w:val="1"/>
          <w:wAfter w:w="170" w:type="dxa"/>
          <w:trHeight w:hRule="exact" w:val="216"/>
          <w:ins w:id="1273" w:author=" " w:date="2011-06-27T09:20:00Z"/>
        </w:trPr>
        <w:tc>
          <w:tcPr>
            <w:tcW w:w="87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74" w:author=" " w:date="2011-06-27T09:20:00Z"/>
                <w:rFonts w:ascii="Times New Roman" w:hAnsi="Times New Roman"/>
                <w:sz w:val="24"/>
                <w:szCs w:val="24"/>
              </w:rPr>
            </w:pPr>
            <w:ins w:id="1275" w:author=" " w:date="2011-06-27T09:20:00Z">
              <w:r w:rsidRPr="007A7452">
                <w:rPr>
                  <w:rFonts w:ascii="Times New Roman" w:hAnsi="Times New Roman"/>
                  <w:color w:val="191919"/>
                  <w:spacing w:val="-1"/>
                  <w:sz w:val="18"/>
                  <w:szCs w:val="18"/>
                </w:rPr>
                <w:t>ISCI</w:t>
              </w:r>
            </w:ins>
          </w:p>
        </w:tc>
        <w:tc>
          <w:tcPr>
            <w:tcW w:w="960"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76" w:author=" " w:date="2011-06-27T09:20:00Z"/>
                <w:rFonts w:ascii="Times New Roman" w:hAnsi="Times New Roman"/>
                <w:sz w:val="24"/>
                <w:szCs w:val="24"/>
              </w:rPr>
            </w:pPr>
            <w:ins w:id="1277" w:author=" " w:date="2011-06-27T09:20:00Z">
              <w:r w:rsidRPr="007A7452">
                <w:rPr>
                  <w:rFonts w:ascii="Times New Roman" w:hAnsi="Times New Roman"/>
                  <w:color w:val="191919"/>
                  <w:spacing w:val="-1"/>
                  <w:sz w:val="18"/>
                  <w:szCs w:val="18"/>
                </w:rPr>
                <w:t>2002</w:t>
              </w:r>
            </w:ins>
          </w:p>
        </w:tc>
        <w:tc>
          <w:tcPr>
            <w:tcW w:w="5574" w:type="dxa"/>
            <w:gridSpan w:val="3"/>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firstLine="0"/>
              <w:rPr>
                <w:ins w:id="1278" w:author=" " w:date="2011-06-27T09:20:00Z"/>
                <w:rFonts w:ascii="Times New Roman" w:hAnsi="Times New Roman"/>
                <w:sz w:val="24"/>
                <w:szCs w:val="24"/>
              </w:rPr>
            </w:pPr>
            <w:ins w:id="1279" w:author=" " w:date="2011-06-27T09:20:00Z">
              <w:r w:rsidRPr="007A7452">
                <w:rPr>
                  <w:rFonts w:ascii="Times New Roman" w:hAnsi="Times New Roman"/>
                  <w:color w:val="191919"/>
                  <w:spacing w:val="-1"/>
                  <w:sz w:val="18"/>
                  <w:szCs w:val="18"/>
                </w:rPr>
                <w:t>Physica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Science</w:t>
              </w:r>
            </w:ins>
          </w:p>
        </w:tc>
        <w:tc>
          <w:tcPr>
            <w:tcW w:w="2388"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90" w:right="40" w:firstLine="0"/>
              <w:jc w:val="right"/>
              <w:rPr>
                <w:ins w:id="1280" w:author=" " w:date="2011-06-27T09:20:00Z"/>
                <w:rFonts w:ascii="Times New Roman" w:hAnsi="Times New Roman"/>
                <w:sz w:val="24"/>
                <w:szCs w:val="24"/>
              </w:rPr>
            </w:pPr>
            <w:ins w:id="1281" w:author=" " w:date="2011-06-27T09:20:00Z">
              <w:r w:rsidRPr="007A7452">
                <w:rPr>
                  <w:rFonts w:ascii="Times New Roman" w:hAnsi="Times New Roman"/>
                  <w:color w:val="191919"/>
                  <w:sz w:val="18"/>
                  <w:szCs w:val="18"/>
                </w:rPr>
                <w:t>3</w:t>
              </w:r>
            </w:ins>
          </w:p>
        </w:tc>
      </w:tr>
      <w:tr w:rsidR="005624B3" w:rsidRPr="007A7452" w:rsidTr="00875729">
        <w:tblPrEx>
          <w:tblW w:w="0" w:type="auto"/>
          <w:tblInd w:w="100" w:type="dxa"/>
          <w:tblLayout w:type="fixed"/>
          <w:tblCellMar>
            <w:left w:w="0" w:type="dxa"/>
            <w:right w:w="0" w:type="dxa"/>
          </w:tblCellMar>
          <w:tblLook w:val="0000"/>
          <w:tblPrExChange w:id="1282" w:author=" " w:date="2011-07-06T17:25:00Z">
            <w:tblPrEx>
              <w:tblW w:w="0" w:type="auto"/>
              <w:tblInd w:w="100" w:type="dxa"/>
              <w:tblLayout w:type="fixed"/>
              <w:tblCellMar>
                <w:left w:w="0" w:type="dxa"/>
                <w:right w:w="0" w:type="dxa"/>
              </w:tblCellMar>
              <w:tblLook w:val="0000"/>
            </w:tblPrEx>
          </w:tblPrExChange>
        </w:tblPrEx>
        <w:trPr>
          <w:gridAfter w:val="1"/>
          <w:wAfter w:w="170" w:type="dxa"/>
          <w:trHeight w:hRule="exact" w:val="414"/>
          <w:ins w:id="1283" w:author=" " w:date="2011-06-27T09:20:00Z"/>
          <w:trPrChange w:id="1284" w:author=" " w:date="2011-07-06T17:25:00Z">
            <w:trPr>
              <w:gridAfter w:val="1"/>
              <w:wAfter w:w="170" w:type="dxa"/>
              <w:trHeight w:hRule="exact" w:val="216"/>
            </w:trPr>
          </w:trPrChange>
        </w:trPr>
        <w:tc>
          <w:tcPr>
            <w:tcW w:w="878" w:type="dxa"/>
            <w:tcBorders>
              <w:top w:val="nil"/>
              <w:left w:val="nil"/>
              <w:bottom w:val="nil"/>
              <w:right w:val="nil"/>
            </w:tcBorders>
            <w:tcPrChange w:id="1285" w:author=" " w:date="2011-07-06T17:25:00Z">
              <w:tcPr>
                <w:tcW w:w="878" w:type="dxa"/>
                <w:gridSpan w:val="2"/>
                <w:tcBorders>
                  <w:top w:val="nil"/>
                  <w:left w:val="nil"/>
                  <w:bottom w:val="nil"/>
                  <w:right w:val="nil"/>
                </w:tcBorders>
              </w:tcPr>
            </w:tcPrChange>
          </w:tcPr>
          <w:p w:rsidR="005624B3" w:rsidRDefault="005624B3" w:rsidP="00495D2E">
            <w:pPr>
              <w:widowControl w:val="0"/>
              <w:autoSpaceDE w:val="0"/>
              <w:autoSpaceDN w:val="0"/>
              <w:adjustRightInd w:val="0"/>
              <w:spacing w:after="0" w:line="195" w:lineRule="exact"/>
              <w:ind w:left="90" w:firstLine="0"/>
              <w:rPr>
                <w:ins w:id="1286" w:author=" " w:date="2011-07-06T17:26:00Z"/>
                <w:rFonts w:ascii="Times New Roman" w:hAnsi="Times New Roman"/>
                <w:color w:val="191919"/>
                <w:spacing w:val="-1"/>
                <w:sz w:val="18"/>
                <w:szCs w:val="18"/>
              </w:rPr>
            </w:pPr>
            <w:ins w:id="1287" w:author=" " w:date="2011-06-27T09:20:00Z">
              <w:r w:rsidRPr="007A7452">
                <w:rPr>
                  <w:rFonts w:ascii="Times New Roman" w:hAnsi="Times New Roman"/>
                  <w:color w:val="191919"/>
                  <w:spacing w:val="-1"/>
                  <w:sz w:val="18"/>
                  <w:szCs w:val="18"/>
                </w:rPr>
                <w:lastRenderedPageBreak/>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ins>
          </w:p>
          <w:p w:rsidR="00875729" w:rsidRPr="007A7452" w:rsidRDefault="00875729" w:rsidP="00495D2E">
            <w:pPr>
              <w:widowControl w:val="0"/>
              <w:autoSpaceDE w:val="0"/>
              <w:autoSpaceDN w:val="0"/>
              <w:adjustRightInd w:val="0"/>
              <w:spacing w:after="0" w:line="195" w:lineRule="exact"/>
              <w:ind w:left="90" w:firstLine="0"/>
              <w:rPr>
                <w:ins w:id="1288" w:author=" " w:date="2011-06-27T09:20:00Z"/>
                <w:rFonts w:ascii="Times New Roman" w:hAnsi="Times New Roman"/>
                <w:sz w:val="24"/>
                <w:szCs w:val="24"/>
              </w:rPr>
            </w:pPr>
            <w:ins w:id="1289" w:author=" " w:date="2011-07-06T17:26:00Z">
              <w:r>
                <w:rPr>
                  <w:rFonts w:ascii="Times New Roman" w:hAnsi="Times New Roman"/>
                  <w:color w:val="191919"/>
                  <w:spacing w:val="-1"/>
                  <w:sz w:val="18"/>
                  <w:szCs w:val="18"/>
                </w:rPr>
                <w:t>EDUC</w:t>
              </w:r>
            </w:ins>
          </w:p>
        </w:tc>
        <w:tc>
          <w:tcPr>
            <w:tcW w:w="960" w:type="dxa"/>
            <w:tcBorders>
              <w:top w:val="nil"/>
              <w:left w:val="nil"/>
              <w:bottom w:val="nil"/>
              <w:right w:val="nil"/>
            </w:tcBorders>
            <w:tcPrChange w:id="1290" w:author=" " w:date="2011-07-06T17:25:00Z">
              <w:tcPr>
                <w:tcW w:w="960" w:type="dxa"/>
                <w:gridSpan w:val="2"/>
                <w:tcBorders>
                  <w:top w:val="nil"/>
                  <w:left w:val="nil"/>
                  <w:bottom w:val="nil"/>
                  <w:right w:val="nil"/>
                </w:tcBorders>
              </w:tcPr>
            </w:tcPrChange>
          </w:tcPr>
          <w:p w:rsidR="005624B3" w:rsidRDefault="005624B3" w:rsidP="00495D2E">
            <w:pPr>
              <w:widowControl w:val="0"/>
              <w:autoSpaceDE w:val="0"/>
              <w:autoSpaceDN w:val="0"/>
              <w:adjustRightInd w:val="0"/>
              <w:spacing w:after="0" w:line="195" w:lineRule="exact"/>
              <w:ind w:left="90" w:firstLine="0"/>
              <w:rPr>
                <w:ins w:id="1291" w:author=" " w:date="2011-07-06T17:26:00Z"/>
                <w:rFonts w:ascii="Times New Roman" w:hAnsi="Times New Roman"/>
                <w:color w:val="191919"/>
                <w:spacing w:val="-1"/>
                <w:sz w:val="18"/>
                <w:szCs w:val="18"/>
              </w:rPr>
            </w:pPr>
            <w:ins w:id="1292" w:author=" " w:date="2011-06-27T09:20:00Z">
              <w:r w:rsidRPr="007A7452">
                <w:rPr>
                  <w:rFonts w:ascii="Times New Roman" w:hAnsi="Times New Roman"/>
                  <w:color w:val="191919"/>
                  <w:spacing w:val="-1"/>
                  <w:sz w:val="18"/>
                  <w:szCs w:val="18"/>
                </w:rPr>
                <w:t>2008</w:t>
              </w:r>
            </w:ins>
          </w:p>
          <w:p w:rsidR="00875729" w:rsidRPr="007A7452" w:rsidRDefault="00875729" w:rsidP="00495D2E">
            <w:pPr>
              <w:widowControl w:val="0"/>
              <w:autoSpaceDE w:val="0"/>
              <w:autoSpaceDN w:val="0"/>
              <w:adjustRightInd w:val="0"/>
              <w:spacing w:after="0" w:line="195" w:lineRule="exact"/>
              <w:ind w:left="90" w:firstLine="0"/>
              <w:rPr>
                <w:ins w:id="1293" w:author=" " w:date="2011-06-27T09:20:00Z"/>
                <w:rFonts w:ascii="Times New Roman" w:hAnsi="Times New Roman"/>
                <w:sz w:val="24"/>
                <w:szCs w:val="24"/>
              </w:rPr>
            </w:pPr>
            <w:ins w:id="1294" w:author=" " w:date="2011-07-06T17:26:00Z">
              <w:r>
                <w:rPr>
                  <w:rFonts w:ascii="Times New Roman" w:hAnsi="Times New Roman"/>
                  <w:color w:val="191919"/>
                  <w:spacing w:val="-1"/>
                  <w:sz w:val="18"/>
                  <w:szCs w:val="18"/>
                </w:rPr>
                <w:t>2199</w:t>
              </w:r>
            </w:ins>
          </w:p>
        </w:tc>
        <w:tc>
          <w:tcPr>
            <w:tcW w:w="5574" w:type="dxa"/>
            <w:gridSpan w:val="3"/>
            <w:tcBorders>
              <w:top w:val="nil"/>
              <w:left w:val="nil"/>
              <w:bottom w:val="nil"/>
              <w:right w:val="nil"/>
            </w:tcBorders>
            <w:tcPrChange w:id="1295" w:author=" " w:date="2011-07-06T17:25:00Z">
              <w:tcPr>
                <w:tcW w:w="5574" w:type="dxa"/>
                <w:gridSpan w:val="3"/>
                <w:tcBorders>
                  <w:top w:val="nil"/>
                  <w:left w:val="nil"/>
                  <w:bottom w:val="nil"/>
                  <w:right w:val="nil"/>
                </w:tcBorders>
              </w:tcPr>
            </w:tcPrChange>
          </w:tcPr>
          <w:p w:rsidR="005624B3" w:rsidRDefault="005624B3" w:rsidP="00495D2E">
            <w:pPr>
              <w:widowControl w:val="0"/>
              <w:autoSpaceDE w:val="0"/>
              <w:autoSpaceDN w:val="0"/>
              <w:adjustRightInd w:val="0"/>
              <w:spacing w:after="0" w:line="195" w:lineRule="exact"/>
              <w:ind w:left="90" w:firstLine="0"/>
              <w:rPr>
                <w:ins w:id="1296" w:author=" " w:date="2011-07-06T17:26:00Z"/>
                <w:rFonts w:ascii="Times New Roman" w:hAnsi="Times New Roman"/>
                <w:color w:val="191919"/>
                <w:sz w:val="18"/>
                <w:szCs w:val="18"/>
              </w:rPr>
            </w:pPr>
            <w:ins w:id="1297" w:author=" " w:date="2011-06-27T09:20:00Z">
              <w:r w:rsidRPr="007A7452">
                <w:rPr>
                  <w:rFonts w:ascii="Times New Roman" w:hAnsi="Times New Roman"/>
                  <w:color w:val="191919"/>
                  <w:spacing w:val="-1"/>
                  <w:sz w:val="18"/>
                  <w:szCs w:val="18"/>
                </w:rPr>
                <w:t>Foundation</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Number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z w:val="18"/>
                  <w:szCs w:val="18"/>
                </w:rPr>
                <w:t>&amp;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Ope</w:t>
              </w:r>
              <w:r w:rsidRPr="007A7452">
                <w:rPr>
                  <w:rFonts w:ascii="Times New Roman" w:hAnsi="Times New Roman"/>
                  <w:color w:val="191919"/>
                  <w:spacing w:val="-11"/>
                  <w:sz w:val="18"/>
                  <w:szCs w:val="18"/>
                </w:rPr>
                <w:t>r</w:t>
              </w:r>
              <w:r>
                <w:rPr>
                  <w:rFonts w:ascii="Times New Roman" w:hAnsi="Times New Roman"/>
                  <w:color w:val="191919"/>
                  <w:spacing w:val="-11"/>
                  <w:sz w:val="18"/>
                  <w:szCs w:val="18"/>
                </w:rPr>
                <w:t>ations</w:t>
              </w:r>
              <w:r w:rsidRPr="007A7452">
                <w:rPr>
                  <w:rFonts w:ascii="Times New Roman" w:hAnsi="Times New Roman"/>
                  <w:color w:val="191919"/>
                  <w:sz w:val="18"/>
                  <w:szCs w:val="18"/>
                </w:rPr>
                <w:t>.</w:t>
              </w:r>
            </w:ins>
          </w:p>
          <w:p w:rsidR="00875729" w:rsidRPr="007A7452" w:rsidRDefault="00875729" w:rsidP="00875729">
            <w:pPr>
              <w:widowControl w:val="0"/>
              <w:autoSpaceDE w:val="0"/>
              <w:autoSpaceDN w:val="0"/>
              <w:adjustRightInd w:val="0"/>
              <w:spacing w:after="0" w:line="195" w:lineRule="exact"/>
              <w:ind w:left="90" w:firstLine="0"/>
              <w:rPr>
                <w:ins w:id="1298" w:author=" " w:date="2011-06-27T09:20:00Z"/>
                <w:rFonts w:ascii="Times New Roman" w:hAnsi="Times New Roman"/>
                <w:sz w:val="24"/>
                <w:szCs w:val="24"/>
              </w:rPr>
            </w:pPr>
            <w:ins w:id="1299" w:author=" " w:date="2011-07-06T17:26:00Z">
              <w:r>
                <w:rPr>
                  <w:rFonts w:ascii="Times New Roman" w:hAnsi="Times New Roman"/>
                  <w:color w:val="191919"/>
                  <w:sz w:val="18"/>
                  <w:szCs w:val="18"/>
                </w:rPr>
                <w:t>Orientation to Teacher Education</w:t>
              </w:r>
            </w:ins>
          </w:p>
        </w:tc>
        <w:tc>
          <w:tcPr>
            <w:tcW w:w="2388" w:type="dxa"/>
            <w:tcBorders>
              <w:top w:val="nil"/>
              <w:left w:val="nil"/>
              <w:bottom w:val="nil"/>
              <w:right w:val="nil"/>
            </w:tcBorders>
            <w:tcPrChange w:id="1300" w:author=" " w:date="2011-07-06T17:25:00Z">
              <w:tcPr>
                <w:tcW w:w="2388" w:type="dxa"/>
                <w:gridSpan w:val="3"/>
                <w:tcBorders>
                  <w:top w:val="nil"/>
                  <w:left w:val="nil"/>
                  <w:bottom w:val="nil"/>
                  <w:right w:val="nil"/>
                </w:tcBorders>
              </w:tcPr>
            </w:tcPrChange>
          </w:tcPr>
          <w:p w:rsidR="005624B3" w:rsidRDefault="005624B3" w:rsidP="00495D2E">
            <w:pPr>
              <w:widowControl w:val="0"/>
              <w:autoSpaceDE w:val="0"/>
              <w:autoSpaceDN w:val="0"/>
              <w:adjustRightInd w:val="0"/>
              <w:spacing w:after="0" w:line="195" w:lineRule="exact"/>
              <w:ind w:left="90" w:right="40" w:firstLine="0"/>
              <w:jc w:val="right"/>
              <w:rPr>
                <w:ins w:id="1301" w:author=" " w:date="2011-07-06T17:26:00Z"/>
                <w:rFonts w:ascii="Times New Roman" w:hAnsi="Times New Roman"/>
                <w:color w:val="191919"/>
                <w:sz w:val="18"/>
                <w:szCs w:val="18"/>
              </w:rPr>
            </w:pPr>
            <w:ins w:id="1302" w:author=" " w:date="2011-06-27T09:20:00Z">
              <w:r w:rsidRPr="007A7452">
                <w:rPr>
                  <w:rFonts w:ascii="Times New Roman" w:hAnsi="Times New Roman"/>
                  <w:color w:val="191919"/>
                  <w:sz w:val="18"/>
                  <w:szCs w:val="18"/>
                </w:rPr>
                <w:t>3</w:t>
              </w:r>
            </w:ins>
          </w:p>
          <w:p w:rsidR="00875729" w:rsidRPr="007A7452" w:rsidRDefault="00875729" w:rsidP="00495D2E">
            <w:pPr>
              <w:widowControl w:val="0"/>
              <w:autoSpaceDE w:val="0"/>
              <w:autoSpaceDN w:val="0"/>
              <w:adjustRightInd w:val="0"/>
              <w:spacing w:after="0" w:line="195" w:lineRule="exact"/>
              <w:ind w:left="90" w:right="40" w:firstLine="0"/>
              <w:jc w:val="right"/>
              <w:rPr>
                <w:ins w:id="1303" w:author=" " w:date="2011-06-27T09:20:00Z"/>
                <w:rFonts w:ascii="Times New Roman" w:hAnsi="Times New Roman"/>
                <w:sz w:val="24"/>
                <w:szCs w:val="24"/>
              </w:rPr>
            </w:pPr>
            <w:ins w:id="1304" w:author=" " w:date="2011-07-06T17:26:00Z">
              <w:r>
                <w:rPr>
                  <w:rFonts w:ascii="Times New Roman" w:hAnsi="Times New Roman"/>
                  <w:color w:val="191919"/>
                  <w:sz w:val="18"/>
                  <w:szCs w:val="18"/>
                </w:rPr>
                <w:t>0</w:t>
              </w:r>
            </w:ins>
          </w:p>
        </w:tc>
      </w:tr>
      <w:tr w:rsidR="00152F3B" w:rsidRPr="007A7452" w:rsidDel="005624B3" w:rsidTr="00152F3B">
        <w:trPr>
          <w:trHeight w:hRule="exact" w:val="300"/>
          <w:del w:id="1305" w:author=" " w:date="2011-06-27T09:20:00Z"/>
        </w:trPr>
        <w:tc>
          <w:tcPr>
            <w:tcW w:w="77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70" w:after="0"/>
              <w:ind w:left="40" w:right="-25" w:hanging="40"/>
              <w:rPr>
                <w:del w:id="1306" w:author=" " w:date="2011-06-27T09:20:00Z"/>
                <w:rFonts w:ascii="Times New Roman" w:hAnsi="Times New Roman"/>
                <w:sz w:val="24"/>
                <w:szCs w:val="24"/>
              </w:rPr>
            </w:pPr>
            <w:del w:id="1307" w:author=" " w:date="2011-06-27T09:20:00Z">
              <w:r w:rsidRPr="007A7452" w:rsidDel="005624B3">
                <w:rPr>
                  <w:rFonts w:ascii="Times New Roman" w:hAnsi="Times New Roman"/>
                  <w:b/>
                  <w:bCs/>
                  <w:color w:val="191919"/>
                  <w:spacing w:val="-1"/>
                  <w:sz w:val="18"/>
                  <w:szCs w:val="18"/>
                </w:rPr>
                <w:delText>ARE</w:delText>
              </w:r>
              <w:r w:rsidRPr="007A7452" w:rsidDel="005624B3">
                <w:rPr>
                  <w:rFonts w:ascii="Times New Roman" w:hAnsi="Times New Roman"/>
                  <w:b/>
                  <w:bCs/>
                  <w:color w:val="191919"/>
                  <w:sz w:val="18"/>
                  <w:szCs w:val="18"/>
                </w:rPr>
                <w:delText>A</w:delText>
              </w:r>
              <w:r w:rsidRPr="007A7452" w:rsidDel="005624B3">
                <w:rPr>
                  <w:rFonts w:ascii="Times New Roman" w:hAnsi="Times New Roman"/>
                  <w:b/>
                  <w:bCs/>
                  <w:color w:val="191919"/>
                  <w:spacing w:val="-12"/>
                  <w:sz w:val="18"/>
                  <w:szCs w:val="18"/>
                </w:rPr>
                <w:delText xml:space="preserve"> </w:delText>
              </w:r>
              <w:r w:rsidRPr="007A7452" w:rsidDel="005624B3">
                <w:rPr>
                  <w:rFonts w:ascii="Times New Roman" w:hAnsi="Times New Roman"/>
                  <w:b/>
                  <w:bCs/>
                  <w:color w:val="191919"/>
                  <w:spacing w:val="-1"/>
                  <w:sz w:val="18"/>
                  <w:szCs w:val="18"/>
                </w:rPr>
                <w:delText>F:</w:delText>
              </w:r>
            </w:del>
          </w:p>
        </w:tc>
        <w:tc>
          <w:tcPr>
            <w:tcW w:w="1201" w:type="dxa"/>
            <w:gridSpan w:val="2"/>
            <w:tcBorders>
              <w:top w:val="nil"/>
              <w:left w:val="nil"/>
              <w:bottom w:val="nil"/>
              <w:right w:val="nil"/>
            </w:tcBorders>
          </w:tcPr>
          <w:p w:rsidR="00152F3B" w:rsidRPr="007A7452" w:rsidDel="005624B3" w:rsidRDefault="00152F3B" w:rsidP="00152F3B">
            <w:pPr>
              <w:widowControl w:val="0"/>
              <w:autoSpaceDE w:val="0"/>
              <w:autoSpaceDN w:val="0"/>
              <w:adjustRightInd w:val="0"/>
              <w:spacing w:before="70" w:after="0"/>
              <w:ind w:left="22" w:firstLine="50"/>
              <w:rPr>
                <w:del w:id="1308" w:author=" " w:date="2011-06-27T09:20:00Z"/>
                <w:rFonts w:ascii="Times New Roman" w:hAnsi="Times New Roman"/>
                <w:sz w:val="24"/>
                <w:szCs w:val="24"/>
              </w:rPr>
            </w:pPr>
            <w:del w:id="1309" w:author=" " w:date="2011-06-27T09:20:00Z">
              <w:r w:rsidRPr="007A7452" w:rsidDel="005624B3">
                <w:rPr>
                  <w:rFonts w:ascii="Times New Roman" w:hAnsi="Times New Roman"/>
                  <w:b/>
                  <w:bCs/>
                  <w:color w:val="191919"/>
                  <w:spacing w:val="-1"/>
                  <w:sz w:val="18"/>
                  <w:szCs w:val="18"/>
                </w:rPr>
                <w:delText>Foundations</w:delText>
              </w:r>
            </w:del>
          </w:p>
        </w:tc>
        <w:tc>
          <w:tcPr>
            <w:tcW w:w="519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firstLine="50"/>
              <w:rPr>
                <w:del w:id="1310" w:author=" " w:date="2011-06-27T09:20:00Z"/>
                <w:rFonts w:ascii="Times New Roman" w:hAnsi="Times New Roman"/>
                <w:sz w:val="24"/>
                <w:szCs w:val="24"/>
              </w:rPr>
            </w:pPr>
          </w:p>
        </w:tc>
        <w:tc>
          <w:tcPr>
            <w:tcW w:w="2637" w:type="dxa"/>
            <w:gridSpan w:val="3"/>
            <w:tcBorders>
              <w:top w:val="nil"/>
              <w:left w:val="nil"/>
              <w:bottom w:val="nil"/>
              <w:right w:val="nil"/>
            </w:tcBorders>
          </w:tcPr>
          <w:p w:rsidR="00152F3B" w:rsidRPr="007A7452" w:rsidDel="005624B3" w:rsidRDefault="00152F3B" w:rsidP="00152F3B">
            <w:pPr>
              <w:widowControl w:val="0"/>
              <w:autoSpaceDE w:val="0"/>
              <w:autoSpaceDN w:val="0"/>
              <w:adjustRightInd w:val="0"/>
              <w:spacing w:before="70" w:after="0"/>
              <w:ind w:right="41" w:firstLine="50"/>
              <w:jc w:val="right"/>
              <w:rPr>
                <w:del w:id="1311" w:author=" " w:date="2011-06-27T09:20:00Z"/>
                <w:rFonts w:ascii="Times New Roman" w:hAnsi="Times New Roman"/>
                <w:sz w:val="24"/>
                <w:szCs w:val="24"/>
              </w:rPr>
            </w:pPr>
            <w:del w:id="1312" w:author=" " w:date="2011-06-27T09:20:00Z">
              <w:r w:rsidRPr="007A7452" w:rsidDel="005624B3">
                <w:rPr>
                  <w:rFonts w:ascii="Times New Roman" w:hAnsi="Times New Roman"/>
                  <w:b/>
                  <w:bCs/>
                  <w:color w:val="191919"/>
                  <w:spacing w:val="-1"/>
                  <w:sz w:val="18"/>
                  <w:szCs w:val="18"/>
                </w:rPr>
                <w:delText>(1</w:delText>
              </w:r>
              <w:r w:rsidRPr="007A7452" w:rsidDel="005624B3">
                <w:rPr>
                  <w:rFonts w:ascii="Times New Roman" w:hAnsi="Times New Roman"/>
                  <w:b/>
                  <w:bCs/>
                  <w:color w:val="191919"/>
                  <w:sz w:val="18"/>
                  <w:szCs w:val="18"/>
                </w:rPr>
                <w:delText>8</w:delText>
              </w:r>
              <w:r w:rsidRPr="007A7452" w:rsidDel="005624B3">
                <w:rPr>
                  <w:rFonts w:ascii="Times New Roman" w:hAnsi="Times New Roman"/>
                  <w:b/>
                  <w:bCs/>
                  <w:color w:val="191919"/>
                  <w:spacing w:val="-2"/>
                  <w:sz w:val="18"/>
                  <w:szCs w:val="18"/>
                </w:rPr>
                <w:delText xml:space="preserve"> </w:delText>
              </w:r>
              <w:r w:rsidRPr="007A7452" w:rsidDel="005624B3">
                <w:rPr>
                  <w:rFonts w:ascii="Times New Roman" w:hAnsi="Times New Roman"/>
                  <w:b/>
                  <w:bCs/>
                  <w:color w:val="191919"/>
                  <w:spacing w:val="-1"/>
                  <w:sz w:val="18"/>
                  <w:szCs w:val="18"/>
                </w:rPr>
                <w:delText>hrs)</w:delText>
              </w:r>
            </w:del>
          </w:p>
        </w:tc>
      </w:tr>
      <w:tr w:rsidR="00152F3B" w:rsidRPr="007A7452" w:rsidDel="005624B3" w:rsidTr="00152F3B">
        <w:trPr>
          <w:trHeight w:hRule="exact" w:val="218"/>
          <w:del w:id="1313" w:author=" " w:date="2011-06-27T09:20:00Z"/>
        </w:trPr>
        <w:tc>
          <w:tcPr>
            <w:tcW w:w="77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7" w:lineRule="exact"/>
              <w:ind w:left="40" w:hanging="40"/>
              <w:rPr>
                <w:del w:id="1314" w:author=" " w:date="2011-06-27T09:20:00Z"/>
                <w:rFonts w:ascii="Times New Roman" w:hAnsi="Times New Roman"/>
                <w:sz w:val="24"/>
                <w:szCs w:val="24"/>
              </w:rPr>
            </w:pPr>
            <w:del w:id="1315" w:author=" " w:date="2011-06-27T09:20:00Z">
              <w:r w:rsidRPr="007A7452" w:rsidDel="005624B3">
                <w:rPr>
                  <w:rFonts w:ascii="Times New Roman" w:hAnsi="Times New Roman"/>
                  <w:color w:val="191919"/>
                  <w:spacing w:val="-1"/>
                  <w:sz w:val="18"/>
                  <w:szCs w:val="18"/>
                </w:rPr>
                <w:delText>EDUC</w:delText>
              </w:r>
            </w:del>
          </w:p>
        </w:tc>
        <w:tc>
          <w:tcPr>
            <w:tcW w:w="1201" w:type="dxa"/>
            <w:gridSpan w:val="2"/>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7" w:lineRule="exact"/>
              <w:ind w:left="349" w:hanging="40"/>
              <w:rPr>
                <w:del w:id="1316" w:author=" " w:date="2011-06-27T09:20:00Z"/>
                <w:rFonts w:ascii="Times New Roman" w:hAnsi="Times New Roman"/>
                <w:sz w:val="24"/>
                <w:szCs w:val="24"/>
              </w:rPr>
            </w:pPr>
            <w:del w:id="1317" w:author=" " w:date="2011-06-27T09:20:00Z">
              <w:r w:rsidRPr="007A7452" w:rsidDel="005624B3">
                <w:rPr>
                  <w:rFonts w:ascii="Times New Roman" w:hAnsi="Times New Roman"/>
                  <w:color w:val="191919"/>
                  <w:spacing w:val="-1"/>
                  <w:sz w:val="18"/>
                  <w:szCs w:val="18"/>
                </w:rPr>
                <w:delText>2</w:delText>
              </w:r>
              <w:r w:rsidRPr="007A7452" w:rsidDel="005624B3">
                <w:rPr>
                  <w:rFonts w:ascii="Times New Roman" w:hAnsi="Times New Roman"/>
                  <w:color w:val="191919"/>
                  <w:spacing w:val="-8"/>
                  <w:sz w:val="18"/>
                  <w:szCs w:val="18"/>
                </w:rPr>
                <w:delText>1</w:delText>
              </w:r>
              <w:r w:rsidRPr="007A7452" w:rsidDel="005624B3">
                <w:rPr>
                  <w:rFonts w:ascii="Times New Roman" w:hAnsi="Times New Roman"/>
                  <w:color w:val="191919"/>
                  <w:spacing w:val="-1"/>
                  <w:sz w:val="18"/>
                  <w:szCs w:val="18"/>
                </w:rPr>
                <w:delText>10</w:delText>
              </w:r>
            </w:del>
          </w:p>
        </w:tc>
        <w:tc>
          <w:tcPr>
            <w:tcW w:w="519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7" w:lineRule="exact"/>
              <w:ind w:left="228" w:hanging="40"/>
              <w:rPr>
                <w:del w:id="1318" w:author=" " w:date="2011-06-27T09:20:00Z"/>
                <w:rFonts w:ascii="Times New Roman" w:hAnsi="Times New Roman"/>
                <w:sz w:val="24"/>
                <w:szCs w:val="24"/>
              </w:rPr>
            </w:pPr>
            <w:del w:id="1319" w:author=" " w:date="2011-06-27T09:20:00Z">
              <w:r w:rsidRPr="007A7452" w:rsidDel="005624B3">
                <w:rPr>
                  <w:rFonts w:ascii="Times New Roman" w:hAnsi="Times New Roman"/>
                  <w:color w:val="191919"/>
                  <w:spacing w:val="-1"/>
                  <w:sz w:val="18"/>
                  <w:szCs w:val="18"/>
                </w:rPr>
                <w:delText>Invs</w:delText>
              </w:r>
              <w:r w:rsidRPr="007A7452" w:rsidDel="005624B3">
                <w:rPr>
                  <w:rFonts w:ascii="Times New Roman" w:hAnsi="Times New Roman"/>
                  <w:color w:val="191919"/>
                  <w:sz w:val="18"/>
                  <w:szCs w:val="18"/>
                </w:rPr>
                <w:delText>t</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Crit/Contem</w:delText>
              </w:r>
              <w:r w:rsidRPr="007A7452" w:rsidDel="005624B3">
                <w:rPr>
                  <w:rFonts w:ascii="Times New Roman" w:hAnsi="Times New Roman"/>
                  <w:color w:val="191919"/>
                  <w:sz w:val="18"/>
                  <w:szCs w:val="18"/>
                </w:rPr>
                <w:delText>p</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Issue</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Edu</w:delText>
              </w:r>
            </w:del>
          </w:p>
        </w:tc>
        <w:tc>
          <w:tcPr>
            <w:tcW w:w="2637" w:type="dxa"/>
            <w:gridSpan w:val="3"/>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7" w:lineRule="exact"/>
              <w:ind w:right="40" w:firstLine="50"/>
              <w:jc w:val="right"/>
              <w:rPr>
                <w:del w:id="1320" w:author=" " w:date="2011-06-27T09:20:00Z"/>
                <w:rFonts w:ascii="Times New Roman" w:hAnsi="Times New Roman"/>
                <w:sz w:val="24"/>
                <w:szCs w:val="24"/>
              </w:rPr>
            </w:pPr>
            <w:del w:id="1321" w:author=" " w:date="2011-06-27T09:20: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322" w:author=" " w:date="2011-06-27T09:20:00Z"/>
        </w:trPr>
        <w:tc>
          <w:tcPr>
            <w:tcW w:w="77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40" w:hanging="40"/>
              <w:rPr>
                <w:del w:id="1323" w:author=" " w:date="2011-06-27T09:20:00Z"/>
                <w:rFonts w:ascii="Times New Roman" w:hAnsi="Times New Roman"/>
                <w:sz w:val="24"/>
                <w:szCs w:val="24"/>
              </w:rPr>
            </w:pPr>
            <w:del w:id="1324" w:author=" " w:date="2011-06-27T09:20:00Z">
              <w:r w:rsidRPr="007A7452" w:rsidDel="005624B3">
                <w:rPr>
                  <w:rFonts w:ascii="Times New Roman" w:hAnsi="Times New Roman"/>
                  <w:color w:val="191919"/>
                  <w:spacing w:val="-1"/>
                  <w:sz w:val="18"/>
                  <w:szCs w:val="18"/>
                </w:rPr>
                <w:delText>EDUC</w:delText>
              </w:r>
            </w:del>
          </w:p>
        </w:tc>
        <w:tc>
          <w:tcPr>
            <w:tcW w:w="1201" w:type="dxa"/>
            <w:gridSpan w:val="2"/>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349" w:hanging="40"/>
              <w:rPr>
                <w:del w:id="1325" w:author=" " w:date="2011-06-27T09:20:00Z"/>
                <w:rFonts w:ascii="Times New Roman" w:hAnsi="Times New Roman"/>
                <w:sz w:val="24"/>
                <w:szCs w:val="24"/>
              </w:rPr>
            </w:pPr>
            <w:del w:id="1326" w:author=" " w:date="2011-06-27T09:20:00Z">
              <w:r w:rsidRPr="007A7452" w:rsidDel="005624B3">
                <w:rPr>
                  <w:rFonts w:ascii="Times New Roman" w:hAnsi="Times New Roman"/>
                  <w:color w:val="191919"/>
                  <w:spacing w:val="-1"/>
                  <w:sz w:val="18"/>
                  <w:szCs w:val="18"/>
                </w:rPr>
                <w:delText>2120</w:delText>
              </w:r>
            </w:del>
          </w:p>
        </w:tc>
        <w:tc>
          <w:tcPr>
            <w:tcW w:w="519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228" w:hanging="40"/>
              <w:rPr>
                <w:del w:id="1327" w:author=" " w:date="2011-06-27T09:20:00Z"/>
                <w:rFonts w:ascii="Times New Roman" w:hAnsi="Times New Roman"/>
                <w:sz w:val="24"/>
                <w:szCs w:val="24"/>
              </w:rPr>
            </w:pPr>
            <w:del w:id="1328" w:author=" " w:date="2011-06-27T09:20:00Z">
              <w:r w:rsidRPr="007A7452" w:rsidDel="005624B3">
                <w:rPr>
                  <w:rFonts w:ascii="Times New Roman" w:hAnsi="Times New Roman"/>
                  <w:color w:val="191919"/>
                  <w:spacing w:val="-1"/>
                  <w:sz w:val="18"/>
                  <w:szCs w:val="18"/>
                </w:rPr>
                <w:delText>Explor</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Soci/Cu</w:delText>
              </w:r>
              <w:r w:rsidRPr="007A7452" w:rsidDel="005624B3">
                <w:rPr>
                  <w:rFonts w:ascii="Times New Roman" w:hAnsi="Times New Roman"/>
                  <w:color w:val="191919"/>
                  <w:sz w:val="18"/>
                  <w:szCs w:val="18"/>
                </w:rPr>
                <w:delText>l</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Prespe</w:delText>
              </w:r>
              <w:r w:rsidRPr="007A7452" w:rsidDel="005624B3">
                <w:rPr>
                  <w:rFonts w:ascii="Times New Roman" w:hAnsi="Times New Roman"/>
                  <w:color w:val="191919"/>
                  <w:sz w:val="18"/>
                  <w:szCs w:val="18"/>
                </w:rPr>
                <w:delText>c</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Di</w:delText>
              </w:r>
              <w:r w:rsidRPr="007A7452" w:rsidDel="005624B3">
                <w:rPr>
                  <w:rFonts w:ascii="Times New Roman" w:hAnsi="Times New Roman"/>
                  <w:color w:val="191919"/>
                  <w:sz w:val="18"/>
                  <w:szCs w:val="18"/>
                </w:rPr>
                <w:delText>v</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Ed</w:delText>
              </w:r>
              <w:r w:rsidRPr="007A7452" w:rsidDel="005624B3">
                <w:rPr>
                  <w:rFonts w:ascii="Times New Roman" w:hAnsi="Times New Roman"/>
                  <w:color w:val="191919"/>
                  <w:sz w:val="18"/>
                  <w:szCs w:val="18"/>
                </w:rPr>
                <w:delText>u</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Cnt</w:delText>
              </w:r>
            </w:del>
          </w:p>
        </w:tc>
        <w:tc>
          <w:tcPr>
            <w:tcW w:w="2637" w:type="dxa"/>
            <w:gridSpan w:val="3"/>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right="40" w:firstLine="50"/>
              <w:jc w:val="right"/>
              <w:rPr>
                <w:del w:id="1329" w:author=" " w:date="2011-06-27T09:20:00Z"/>
                <w:rFonts w:ascii="Times New Roman" w:hAnsi="Times New Roman"/>
                <w:sz w:val="24"/>
                <w:szCs w:val="24"/>
              </w:rPr>
            </w:pPr>
            <w:del w:id="1330" w:author=" " w:date="2011-06-27T09:20: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98"/>
          <w:del w:id="1331" w:author=" " w:date="2011-06-27T09:20:00Z"/>
        </w:trPr>
        <w:tc>
          <w:tcPr>
            <w:tcW w:w="77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40" w:hanging="40"/>
              <w:rPr>
                <w:del w:id="1332" w:author=" " w:date="2011-06-27T09:20:00Z"/>
                <w:rFonts w:ascii="Times New Roman" w:hAnsi="Times New Roman"/>
                <w:sz w:val="24"/>
                <w:szCs w:val="24"/>
              </w:rPr>
            </w:pPr>
            <w:del w:id="1333" w:author=" " w:date="2011-06-27T09:20:00Z">
              <w:r w:rsidRPr="007A7452" w:rsidDel="005624B3">
                <w:rPr>
                  <w:rFonts w:ascii="Times New Roman" w:hAnsi="Times New Roman"/>
                  <w:color w:val="191919"/>
                  <w:spacing w:val="-1"/>
                  <w:sz w:val="18"/>
                  <w:szCs w:val="18"/>
                </w:rPr>
                <w:delText>EDUC</w:delText>
              </w:r>
            </w:del>
          </w:p>
        </w:tc>
        <w:tc>
          <w:tcPr>
            <w:tcW w:w="1201" w:type="dxa"/>
            <w:gridSpan w:val="2"/>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349" w:hanging="40"/>
              <w:rPr>
                <w:del w:id="1334" w:author=" " w:date="2011-06-27T09:20:00Z"/>
                <w:rFonts w:ascii="Times New Roman" w:hAnsi="Times New Roman"/>
                <w:sz w:val="24"/>
                <w:szCs w:val="24"/>
              </w:rPr>
            </w:pPr>
            <w:del w:id="1335" w:author=" " w:date="2011-06-27T09:20:00Z">
              <w:r w:rsidRPr="007A7452" w:rsidDel="005624B3">
                <w:rPr>
                  <w:rFonts w:ascii="Times New Roman" w:hAnsi="Times New Roman"/>
                  <w:color w:val="191919"/>
                  <w:spacing w:val="-1"/>
                  <w:sz w:val="18"/>
                  <w:szCs w:val="18"/>
                </w:rPr>
                <w:delText>2130</w:delText>
              </w:r>
            </w:del>
          </w:p>
        </w:tc>
        <w:tc>
          <w:tcPr>
            <w:tcW w:w="519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228" w:hanging="40"/>
              <w:rPr>
                <w:del w:id="1336" w:author=" " w:date="2011-06-27T09:20:00Z"/>
                <w:rFonts w:ascii="Times New Roman" w:hAnsi="Times New Roman"/>
                <w:sz w:val="24"/>
                <w:szCs w:val="24"/>
              </w:rPr>
            </w:pPr>
            <w:del w:id="1337" w:author=" " w:date="2011-06-27T09:20:00Z">
              <w:r w:rsidRPr="007A7452" w:rsidDel="005624B3">
                <w:rPr>
                  <w:rFonts w:ascii="Times New Roman" w:hAnsi="Times New Roman"/>
                  <w:color w:val="191919"/>
                  <w:spacing w:val="-1"/>
                  <w:sz w:val="18"/>
                  <w:szCs w:val="18"/>
                </w:rPr>
                <w:delText>Explorin</w:delText>
              </w:r>
              <w:r w:rsidRPr="007A7452" w:rsidDel="005624B3">
                <w:rPr>
                  <w:rFonts w:ascii="Times New Roman" w:hAnsi="Times New Roman"/>
                  <w:color w:val="191919"/>
                  <w:sz w:val="18"/>
                  <w:szCs w:val="18"/>
                </w:rPr>
                <w:delText>g</w:delText>
              </w:r>
              <w:r w:rsidRPr="007A7452" w:rsidDel="005624B3">
                <w:rPr>
                  <w:rFonts w:ascii="Times New Roman" w:hAnsi="Times New Roman"/>
                  <w:color w:val="191919"/>
                  <w:spacing w:val="-5"/>
                  <w:sz w:val="18"/>
                  <w:szCs w:val="18"/>
                </w:rPr>
                <w:delText xml:space="preserve"> </w:delText>
              </w:r>
              <w:r w:rsidRPr="007A7452" w:rsidDel="005624B3">
                <w:rPr>
                  <w:rFonts w:ascii="Times New Roman" w:hAnsi="Times New Roman"/>
                  <w:color w:val="191919"/>
                  <w:spacing w:val="-13"/>
                  <w:sz w:val="18"/>
                  <w:szCs w:val="18"/>
                </w:rPr>
                <w:delText>T</w:delText>
              </w:r>
              <w:r w:rsidRPr="007A7452" w:rsidDel="005624B3">
                <w:rPr>
                  <w:rFonts w:ascii="Times New Roman" w:hAnsi="Times New Roman"/>
                  <w:color w:val="191919"/>
                  <w:spacing w:val="-1"/>
                  <w:sz w:val="18"/>
                  <w:szCs w:val="18"/>
                </w:rPr>
                <w:delText>eachin</w:delText>
              </w:r>
              <w:r w:rsidRPr="007A7452" w:rsidDel="005624B3">
                <w:rPr>
                  <w:rFonts w:ascii="Times New Roman" w:hAnsi="Times New Roman"/>
                  <w:color w:val="191919"/>
                  <w:sz w:val="18"/>
                  <w:szCs w:val="18"/>
                </w:rPr>
                <w:delText>g</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z w:val="18"/>
                  <w:szCs w:val="18"/>
                </w:rPr>
                <w:delText>&amp;</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Learning</w:delText>
              </w:r>
            </w:del>
          </w:p>
        </w:tc>
        <w:tc>
          <w:tcPr>
            <w:tcW w:w="2637" w:type="dxa"/>
            <w:gridSpan w:val="3"/>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right="40" w:firstLine="50"/>
              <w:jc w:val="right"/>
              <w:rPr>
                <w:del w:id="1338" w:author=" " w:date="2011-06-27T09:20:00Z"/>
                <w:rFonts w:ascii="Times New Roman" w:hAnsi="Times New Roman"/>
                <w:sz w:val="24"/>
                <w:szCs w:val="24"/>
              </w:rPr>
            </w:pPr>
            <w:del w:id="1339" w:author=" " w:date="2011-06-27T09:20:00Z">
              <w:r w:rsidRPr="007A7452" w:rsidDel="005624B3">
                <w:rPr>
                  <w:rFonts w:ascii="Times New Roman" w:hAnsi="Times New Roman"/>
                  <w:color w:val="191919"/>
                  <w:sz w:val="18"/>
                  <w:szCs w:val="18"/>
                </w:rPr>
                <w:delText>3</w:delText>
              </w:r>
            </w:del>
          </w:p>
        </w:tc>
      </w:tr>
    </w:tbl>
    <w:p w:rsidR="00152F3B" w:rsidDel="005624B3" w:rsidRDefault="00152F3B" w:rsidP="00152F3B">
      <w:pPr>
        <w:widowControl w:val="0"/>
        <w:autoSpaceDE w:val="0"/>
        <w:autoSpaceDN w:val="0"/>
        <w:adjustRightInd w:val="0"/>
        <w:spacing w:before="9" w:after="0" w:line="110" w:lineRule="exact"/>
        <w:ind w:firstLine="50"/>
        <w:rPr>
          <w:del w:id="1340" w:author=" " w:date="2011-06-27T09:20:00Z"/>
          <w:rFonts w:ascii="Times New Roman" w:hAnsi="Times New Roman"/>
          <w:sz w:val="11"/>
          <w:szCs w:val="11"/>
        </w:rPr>
      </w:pPr>
    </w:p>
    <w:p w:rsidR="00152F3B" w:rsidDel="005624B3" w:rsidRDefault="00152F3B" w:rsidP="00152F3B">
      <w:pPr>
        <w:widowControl w:val="0"/>
        <w:autoSpaceDE w:val="0"/>
        <w:autoSpaceDN w:val="0"/>
        <w:adjustRightInd w:val="0"/>
        <w:spacing w:after="0"/>
        <w:ind w:left="360" w:firstLine="0"/>
        <w:rPr>
          <w:del w:id="1341" w:author=" " w:date="2011-06-27T09:20:00Z"/>
          <w:rFonts w:ascii="Times New Roman" w:hAnsi="Times New Roman"/>
          <w:color w:val="000000"/>
          <w:sz w:val="18"/>
          <w:szCs w:val="18"/>
        </w:rPr>
      </w:pPr>
      <w:del w:id="1342" w:author=" " w:date="2011-06-27T09:20:00Z">
        <w:r w:rsidDel="005624B3">
          <w:rPr>
            <w:rFonts w:ascii="Times New Roman" w:hAnsi="Times New Roman"/>
            <w:b/>
            <w:bCs/>
            <w:color w:val="191919"/>
            <w:spacing w:val="-1"/>
            <w:sz w:val="18"/>
            <w:szCs w:val="18"/>
          </w:rPr>
          <w:delText>Selec</w:delText>
        </w:r>
        <w:r w:rsidDel="005624B3">
          <w:rPr>
            <w:rFonts w:ascii="Times New Roman" w:hAnsi="Times New Roman"/>
            <w:b/>
            <w:bCs/>
            <w:color w:val="191919"/>
            <w:sz w:val="18"/>
            <w:szCs w:val="18"/>
          </w:rPr>
          <w:delText>t</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th</w:delText>
        </w:r>
        <w:r w:rsidDel="005624B3">
          <w:rPr>
            <w:rFonts w:ascii="Times New Roman" w:hAnsi="Times New Roman"/>
            <w:b/>
            <w:bCs/>
            <w:color w:val="191919"/>
            <w:spacing w:val="-4"/>
            <w:sz w:val="18"/>
            <w:szCs w:val="18"/>
          </w:rPr>
          <w:delText>r</w:delText>
        </w:r>
        <w:r w:rsidDel="005624B3">
          <w:rPr>
            <w:rFonts w:ascii="Times New Roman" w:hAnsi="Times New Roman"/>
            <w:b/>
            <w:bCs/>
            <w:color w:val="191919"/>
            <w:spacing w:val="-1"/>
            <w:sz w:val="18"/>
            <w:szCs w:val="18"/>
          </w:rPr>
          <w:delText>e</w:delText>
        </w:r>
        <w:r w:rsidDel="005624B3">
          <w:rPr>
            <w:rFonts w:ascii="Times New Roman" w:hAnsi="Times New Roman"/>
            <w:b/>
            <w:bCs/>
            <w:color w:val="191919"/>
            <w:sz w:val="18"/>
            <w:szCs w:val="18"/>
          </w:rPr>
          <w:delText>e</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elective</w:delText>
        </w:r>
        <w:r w:rsidDel="005624B3">
          <w:rPr>
            <w:rFonts w:ascii="Times New Roman" w:hAnsi="Times New Roman"/>
            <w:b/>
            <w:bCs/>
            <w:color w:val="191919"/>
            <w:sz w:val="18"/>
            <w:szCs w:val="18"/>
          </w:rPr>
          <w:delText>s</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fo</w:delText>
        </w:r>
        <w:r w:rsidDel="005624B3">
          <w:rPr>
            <w:rFonts w:ascii="Times New Roman" w:hAnsi="Times New Roman"/>
            <w:b/>
            <w:bCs/>
            <w:color w:val="191919"/>
            <w:sz w:val="18"/>
            <w:szCs w:val="18"/>
          </w:rPr>
          <w:delText>r</w:delText>
        </w:r>
        <w:r w:rsidDel="005624B3">
          <w:rPr>
            <w:rFonts w:ascii="Times New Roman" w:hAnsi="Times New Roman"/>
            <w:b/>
            <w:bCs/>
            <w:color w:val="191919"/>
            <w:spacing w:val="-5"/>
            <w:sz w:val="18"/>
            <w:szCs w:val="18"/>
          </w:rPr>
          <w:delText xml:space="preserve"> </w:delText>
        </w:r>
        <w:r w:rsidDel="005624B3">
          <w:rPr>
            <w:rFonts w:ascii="Times New Roman" w:hAnsi="Times New Roman"/>
            <w:b/>
            <w:bCs/>
            <w:color w:val="191919"/>
            <w:spacing w:val="-1"/>
            <w:sz w:val="18"/>
            <w:szCs w:val="18"/>
          </w:rPr>
          <w:delText>you</w:delText>
        </w:r>
        <w:r w:rsidDel="005624B3">
          <w:rPr>
            <w:rFonts w:ascii="Times New Roman" w:hAnsi="Times New Roman"/>
            <w:b/>
            <w:bCs/>
            <w:color w:val="191919"/>
            <w:sz w:val="18"/>
            <w:szCs w:val="18"/>
          </w:rPr>
          <w:delText>r</w:delText>
        </w:r>
        <w:r w:rsidDel="005624B3">
          <w:rPr>
            <w:rFonts w:ascii="Times New Roman" w:hAnsi="Times New Roman"/>
            <w:b/>
            <w:bCs/>
            <w:color w:val="191919"/>
            <w:spacing w:val="-5"/>
            <w:sz w:val="18"/>
            <w:szCs w:val="18"/>
          </w:rPr>
          <w:delText xml:space="preserve"> </w:delText>
        </w:r>
        <w:r w:rsidDel="005624B3">
          <w:rPr>
            <w:rFonts w:ascii="Times New Roman" w:hAnsi="Times New Roman"/>
            <w:b/>
            <w:bCs/>
            <w:color w:val="191919"/>
            <w:spacing w:val="-1"/>
            <w:sz w:val="18"/>
            <w:szCs w:val="18"/>
          </w:rPr>
          <w:delText>concentratio</w:delText>
        </w:r>
        <w:r w:rsidDel="005624B3">
          <w:rPr>
            <w:rFonts w:ascii="Times New Roman" w:hAnsi="Times New Roman"/>
            <w:b/>
            <w:bCs/>
            <w:color w:val="191919"/>
            <w:sz w:val="18"/>
            <w:szCs w:val="18"/>
          </w:rPr>
          <w:delText>n</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a</w:delText>
        </w:r>
        <w:r w:rsidDel="005624B3">
          <w:rPr>
            <w:rFonts w:ascii="Times New Roman" w:hAnsi="Times New Roman"/>
            <w:b/>
            <w:bCs/>
            <w:color w:val="191919"/>
            <w:spacing w:val="-4"/>
            <w:sz w:val="18"/>
            <w:szCs w:val="18"/>
          </w:rPr>
          <w:delText>r</w:delText>
        </w:r>
        <w:r w:rsidDel="005624B3">
          <w:rPr>
            <w:rFonts w:ascii="Times New Roman" w:hAnsi="Times New Roman"/>
            <w:b/>
            <w:bCs/>
            <w:color w:val="191919"/>
            <w:spacing w:val="-1"/>
            <w:sz w:val="18"/>
            <w:szCs w:val="18"/>
          </w:rPr>
          <w:delText>eas</w:delText>
        </w:r>
      </w:del>
    </w:p>
    <w:tbl>
      <w:tblPr>
        <w:tblW w:w="0" w:type="auto"/>
        <w:tblInd w:w="270" w:type="dxa"/>
        <w:tblLayout w:type="fixed"/>
        <w:tblCellMar>
          <w:left w:w="0" w:type="dxa"/>
          <w:right w:w="0" w:type="dxa"/>
        </w:tblCellMar>
        <w:tblLook w:val="0000"/>
      </w:tblPr>
      <w:tblGrid>
        <w:gridCol w:w="838"/>
        <w:gridCol w:w="1000"/>
        <w:gridCol w:w="6311"/>
        <w:gridCol w:w="1651"/>
      </w:tblGrid>
      <w:tr w:rsidR="00152F3B" w:rsidRPr="007A7452" w:rsidDel="005624B3" w:rsidTr="00152F3B">
        <w:trPr>
          <w:trHeight w:hRule="exact" w:val="237"/>
          <w:del w:id="1343" w:author=" " w:date="2011-06-27T09:20:00Z"/>
        </w:trPr>
        <w:tc>
          <w:tcPr>
            <w:tcW w:w="838"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40" w:hanging="40"/>
              <w:rPr>
                <w:del w:id="1344" w:author=" " w:date="2011-06-27T09:20:00Z"/>
                <w:rFonts w:ascii="Times New Roman" w:hAnsi="Times New Roman"/>
                <w:sz w:val="24"/>
                <w:szCs w:val="24"/>
              </w:rPr>
            </w:pPr>
            <w:del w:id="1345" w:author=" " w:date="2011-06-27T09:20:00Z">
              <w:r w:rsidRPr="007A7452" w:rsidDel="005624B3">
                <w:rPr>
                  <w:rFonts w:ascii="Times New Roman" w:hAnsi="Times New Roman"/>
                  <w:color w:val="191919"/>
                  <w:spacing w:val="-1"/>
                  <w:sz w:val="18"/>
                  <w:szCs w:val="18"/>
                </w:rPr>
                <w:delText>ENGL</w:delText>
              </w:r>
            </w:del>
          </w:p>
        </w:tc>
        <w:tc>
          <w:tcPr>
            <w:tcW w:w="100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282" w:hanging="40"/>
              <w:rPr>
                <w:del w:id="1346" w:author=" " w:date="2011-06-27T09:20:00Z"/>
                <w:rFonts w:ascii="Times New Roman" w:hAnsi="Times New Roman"/>
                <w:sz w:val="24"/>
                <w:szCs w:val="24"/>
              </w:rPr>
            </w:pPr>
            <w:del w:id="1347" w:author=" " w:date="2011-06-27T09:20:00Z">
              <w:r w:rsidRPr="007A7452" w:rsidDel="005624B3">
                <w:rPr>
                  <w:rFonts w:ascii="Times New Roman" w:hAnsi="Times New Roman"/>
                  <w:color w:val="191919"/>
                  <w:spacing w:val="-1"/>
                  <w:sz w:val="18"/>
                  <w:szCs w:val="18"/>
                </w:rPr>
                <w:delText>2105</w:delText>
              </w:r>
            </w:del>
          </w:p>
        </w:tc>
        <w:tc>
          <w:tcPr>
            <w:tcW w:w="631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362" w:hanging="40"/>
              <w:rPr>
                <w:del w:id="1348" w:author=" " w:date="2011-06-27T09:20:00Z"/>
                <w:rFonts w:ascii="Times New Roman" w:hAnsi="Times New Roman"/>
                <w:sz w:val="24"/>
                <w:szCs w:val="24"/>
              </w:rPr>
            </w:pPr>
            <w:del w:id="1349" w:author=" " w:date="2011-06-27T09:20:00Z">
              <w:r w:rsidRPr="007A7452" w:rsidDel="005624B3">
                <w:rPr>
                  <w:rFonts w:ascii="Times New Roman" w:hAnsi="Times New Roman"/>
                  <w:color w:val="191919"/>
                  <w:spacing w:val="-1"/>
                  <w:sz w:val="18"/>
                  <w:szCs w:val="18"/>
                </w:rPr>
                <w:delText>Creativ</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5"/>
                  <w:sz w:val="18"/>
                  <w:szCs w:val="18"/>
                </w:rPr>
                <w:delText xml:space="preserve"> </w:delText>
              </w:r>
              <w:r w:rsidRPr="007A7452" w:rsidDel="005624B3">
                <w:rPr>
                  <w:rFonts w:ascii="Times New Roman" w:hAnsi="Times New Roman"/>
                  <w:color w:val="191919"/>
                  <w:spacing w:val="-8"/>
                  <w:sz w:val="18"/>
                  <w:szCs w:val="18"/>
                </w:rPr>
                <w:delText>W</w:delText>
              </w:r>
              <w:r w:rsidRPr="007A7452" w:rsidDel="005624B3">
                <w:rPr>
                  <w:rFonts w:ascii="Times New Roman" w:hAnsi="Times New Roman"/>
                  <w:color w:val="191919"/>
                  <w:spacing w:val="-1"/>
                  <w:sz w:val="18"/>
                  <w:szCs w:val="18"/>
                </w:rPr>
                <w:delText>riting</w:delText>
              </w:r>
            </w:del>
          </w:p>
        </w:tc>
        <w:tc>
          <w:tcPr>
            <w:tcW w:w="165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right="40" w:firstLine="50"/>
              <w:jc w:val="right"/>
              <w:rPr>
                <w:del w:id="1350" w:author=" " w:date="2011-06-27T09:20:00Z"/>
                <w:rFonts w:ascii="Times New Roman" w:hAnsi="Times New Roman"/>
                <w:sz w:val="24"/>
                <w:szCs w:val="24"/>
              </w:rPr>
            </w:pPr>
            <w:del w:id="1351" w:author=" " w:date="2011-06-27T09:20: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352" w:author=" " w:date="2011-06-27T09:20:00Z"/>
        </w:trPr>
        <w:tc>
          <w:tcPr>
            <w:tcW w:w="838"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hanging="40"/>
              <w:rPr>
                <w:del w:id="1353" w:author=" " w:date="2011-06-27T09:20:00Z"/>
                <w:rFonts w:ascii="Times New Roman" w:hAnsi="Times New Roman"/>
                <w:sz w:val="24"/>
                <w:szCs w:val="24"/>
              </w:rPr>
            </w:pPr>
          </w:p>
        </w:tc>
        <w:tc>
          <w:tcPr>
            <w:tcW w:w="100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hanging="40"/>
              <w:rPr>
                <w:del w:id="1354" w:author=" " w:date="2011-06-27T09:20:00Z"/>
                <w:rFonts w:ascii="Times New Roman" w:hAnsi="Times New Roman"/>
                <w:sz w:val="24"/>
                <w:szCs w:val="24"/>
              </w:rPr>
            </w:pPr>
          </w:p>
        </w:tc>
        <w:tc>
          <w:tcPr>
            <w:tcW w:w="631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362" w:hanging="40"/>
              <w:rPr>
                <w:del w:id="1355" w:author=" " w:date="2011-06-27T09:20:00Z"/>
                <w:rFonts w:ascii="Times New Roman" w:hAnsi="Times New Roman"/>
                <w:sz w:val="24"/>
                <w:szCs w:val="24"/>
              </w:rPr>
            </w:pPr>
            <w:del w:id="1356" w:author=" " w:date="2011-06-27T09:20:00Z">
              <w:r w:rsidRPr="007A7452" w:rsidDel="005624B3">
                <w:rPr>
                  <w:rFonts w:ascii="Times New Roman" w:hAnsi="Times New Roman"/>
                  <w:color w:val="191919"/>
                  <w:spacing w:val="-1"/>
                  <w:sz w:val="18"/>
                  <w:szCs w:val="18"/>
                </w:rPr>
                <w:delText>(require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fo</w:delText>
              </w:r>
              <w:r w:rsidRPr="007A7452" w:rsidDel="005624B3">
                <w:rPr>
                  <w:rFonts w:ascii="Times New Roman" w:hAnsi="Times New Roman"/>
                  <w:color w:val="191919"/>
                  <w:sz w:val="18"/>
                  <w:szCs w:val="18"/>
                </w:rPr>
                <w:delText>r</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MGE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Major</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w/Languag</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12"/>
                  <w:sz w:val="18"/>
                  <w:szCs w:val="18"/>
                </w:rPr>
                <w:delText xml:space="preserve"> </w:delText>
              </w:r>
              <w:r w:rsidRPr="007A7452" w:rsidDel="005624B3">
                <w:rPr>
                  <w:rFonts w:ascii="Times New Roman" w:hAnsi="Times New Roman"/>
                  <w:color w:val="191919"/>
                  <w:spacing w:val="-1"/>
                  <w:sz w:val="18"/>
                  <w:szCs w:val="18"/>
                </w:rPr>
                <w:delText>Art</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concentration:</w:delText>
              </w:r>
            </w:del>
          </w:p>
        </w:tc>
        <w:tc>
          <w:tcPr>
            <w:tcW w:w="165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firstLine="50"/>
              <w:rPr>
                <w:del w:id="1357" w:author=" " w:date="2011-06-27T09:20:00Z"/>
                <w:rFonts w:ascii="Times New Roman" w:hAnsi="Times New Roman"/>
                <w:sz w:val="24"/>
                <w:szCs w:val="24"/>
              </w:rPr>
            </w:pPr>
          </w:p>
        </w:tc>
      </w:tr>
      <w:tr w:rsidR="00152F3B" w:rsidRPr="007A7452" w:rsidDel="005624B3" w:rsidTr="00152F3B">
        <w:trPr>
          <w:trHeight w:hRule="exact" w:val="216"/>
          <w:del w:id="1358" w:author=" " w:date="2011-06-27T09:20:00Z"/>
        </w:trPr>
        <w:tc>
          <w:tcPr>
            <w:tcW w:w="838"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40" w:hanging="40"/>
              <w:rPr>
                <w:del w:id="1359" w:author=" " w:date="2011-06-27T09:20:00Z"/>
                <w:rFonts w:ascii="Times New Roman" w:hAnsi="Times New Roman"/>
                <w:sz w:val="24"/>
                <w:szCs w:val="24"/>
              </w:rPr>
            </w:pPr>
            <w:del w:id="1360" w:author=" " w:date="2011-06-27T09:20:00Z">
              <w:r w:rsidRPr="007A7452" w:rsidDel="005624B3">
                <w:rPr>
                  <w:rFonts w:ascii="Times New Roman" w:hAnsi="Times New Roman"/>
                  <w:color w:val="191919"/>
                  <w:spacing w:val="-1"/>
                  <w:sz w:val="18"/>
                  <w:szCs w:val="18"/>
                </w:rPr>
                <w:delText>POLS</w:delText>
              </w:r>
            </w:del>
          </w:p>
        </w:tc>
        <w:tc>
          <w:tcPr>
            <w:tcW w:w="100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282" w:hanging="40"/>
              <w:rPr>
                <w:del w:id="1361" w:author=" " w:date="2011-06-27T09:20:00Z"/>
                <w:rFonts w:ascii="Times New Roman" w:hAnsi="Times New Roman"/>
                <w:sz w:val="24"/>
                <w:szCs w:val="24"/>
              </w:rPr>
            </w:pPr>
            <w:del w:id="1362" w:author=" " w:date="2011-06-27T09:20:00Z">
              <w:r w:rsidRPr="007A7452" w:rsidDel="005624B3">
                <w:rPr>
                  <w:rFonts w:ascii="Times New Roman" w:hAnsi="Times New Roman"/>
                  <w:color w:val="191919"/>
                  <w:spacing w:val="-1"/>
                  <w:sz w:val="18"/>
                  <w:szCs w:val="18"/>
                </w:rPr>
                <w:delText>2101</w:delText>
              </w:r>
            </w:del>
          </w:p>
        </w:tc>
        <w:tc>
          <w:tcPr>
            <w:tcW w:w="631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362" w:hanging="40"/>
              <w:rPr>
                <w:del w:id="1363" w:author=" " w:date="2011-06-27T09:20:00Z"/>
                <w:rFonts w:ascii="Times New Roman" w:hAnsi="Times New Roman"/>
                <w:sz w:val="24"/>
                <w:szCs w:val="24"/>
              </w:rPr>
            </w:pPr>
            <w:del w:id="1364" w:author=" " w:date="2011-06-27T09:20:00Z">
              <w:r w:rsidRPr="007A7452" w:rsidDel="005624B3">
                <w:rPr>
                  <w:rFonts w:ascii="Times New Roman" w:hAnsi="Times New Roman"/>
                  <w:color w:val="191919"/>
                  <w:spacing w:val="-1"/>
                  <w:sz w:val="18"/>
                  <w:szCs w:val="18"/>
                </w:rPr>
                <w:delText>Intr</w:delText>
              </w:r>
              <w:r w:rsidRPr="007A7452" w:rsidDel="005624B3">
                <w:rPr>
                  <w:rFonts w:ascii="Times New Roman" w:hAnsi="Times New Roman"/>
                  <w:color w:val="191919"/>
                  <w:sz w:val="18"/>
                  <w:szCs w:val="18"/>
                </w:rPr>
                <w:delText>o</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t</w:delText>
              </w:r>
              <w:r w:rsidRPr="007A7452" w:rsidDel="005624B3">
                <w:rPr>
                  <w:rFonts w:ascii="Times New Roman" w:hAnsi="Times New Roman"/>
                  <w:color w:val="191919"/>
                  <w:sz w:val="18"/>
                  <w:szCs w:val="18"/>
                </w:rPr>
                <w:delText>o</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Politica</w:delText>
              </w:r>
              <w:r w:rsidRPr="007A7452" w:rsidDel="005624B3">
                <w:rPr>
                  <w:rFonts w:ascii="Times New Roman" w:hAnsi="Times New Roman"/>
                  <w:color w:val="191919"/>
                  <w:sz w:val="18"/>
                  <w:szCs w:val="18"/>
                </w:rPr>
                <w:delText>l</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Science</w:delText>
              </w:r>
            </w:del>
          </w:p>
        </w:tc>
        <w:tc>
          <w:tcPr>
            <w:tcW w:w="165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right="40" w:firstLine="50"/>
              <w:jc w:val="right"/>
              <w:rPr>
                <w:del w:id="1365" w:author=" " w:date="2011-06-27T09:20:00Z"/>
                <w:rFonts w:ascii="Times New Roman" w:hAnsi="Times New Roman"/>
                <w:sz w:val="24"/>
                <w:szCs w:val="24"/>
              </w:rPr>
            </w:pPr>
            <w:del w:id="1366" w:author=" " w:date="2011-06-27T09:20: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367" w:author=" " w:date="2011-06-27T09:20:00Z"/>
        </w:trPr>
        <w:tc>
          <w:tcPr>
            <w:tcW w:w="838"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40" w:hanging="40"/>
              <w:rPr>
                <w:del w:id="1368" w:author=" " w:date="2011-06-27T09:20:00Z"/>
                <w:rFonts w:ascii="Times New Roman" w:hAnsi="Times New Roman"/>
                <w:sz w:val="24"/>
                <w:szCs w:val="24"/>
              </w:rPr>
            </w:pPr>
            <w:del w:id="1369" w:author=" " w:date="2011-06-27T09:20:00Z">
              <w:r w:rsidRPr="007A7452" w:rsidDel="005624B3">
                <w:rPr>
                  <w:rFonts w:ascii="Times New Roman" w:hAnsi="Times New Roman"/>
                  <w:color w:val="191919"/>
                  <w:spacing w:val="-1"/>
                  <w:sz w:val="18"/>
                  <w:szCs w:val="18"/>
                </w:rPr>
                <w:delText>M</w:delText>
              </w:r>
              <w:r w:rsidRPr="007A7452" w:rsidDel="005624B3">
                <w:rPr>
                  <w:rFonts w:ascii="Times New Roman" w:hAnsi="Times New Roman"/>
                  <w:color w:val="191919"/>
                  <w:spacing w:val="-21"/>
                  <w:sz w:val="18"/>
                  <w:szCs w:val="18"/>
                </w:rPr>
                <w:delText>A</w:delText>
              </w:r>
              <w:r w:rsidRPr="007A7452" w:rsidDel="005624B3">
                <w:rPr>
                  <w:rFonts w:ascii="Times New Roman" w:hAnsi="Times New Roman"/>
                  <w:color w:val="191919"/>
                  <w:spacing w:val="-1"/>
                  <w:sz w:val="18"/>
                  <w:szCs w:val="18"/>
                </w:rPr>
                <w:delText>TH</w:delText>
              </w:r>
            </w:del>
          </w:p>
        </w:tc>
        <w:tc>
          <w:tcPr>
            <w:tcW w:w="100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282" w:hanging="40"/>
              <w:rPr>
                <w:del w:id="1370" w:author=" " w:date="2011-06-27T09:20:00Z"/>
                <w:rFonts w:ascii="Times New Roman" w:hAnsi="Times New Roman"/>
                <w:sz w:val="24"/>
                <w:szCs w:val="24"/>
              </w:rPr>
            </w:pPr>
            <w:del w:id="1371" w:author=" " w:date="2011-06-27T09:20:00Z">
              <w:r w:rsidRPr="007A7452" w:rsidDel="005624B3">
                <w:rPr>
                  <w:rFonts w:ascii="Times New Roman" w:hAnsi="Times New Roman"/>
                  <w:color w:val="191919"/>
                  <w:spacing w:val="-1"/>
                  <w:sz w:val="18"/>
                  <w:szCs w:val="18"/>
                </w:rPr>
                <w:delText>2</w:delText>
              </w:r>
              <w:r w:rsidRPr="007A7452" w:rsidDel="005624B3">
                <w:rPr>
                  <w:rFonts w:ascii="Times New Roman" w:hAnsi="Times New Roman"/>
                  <w:color w:val="191919"/>
                  <w:spacing w:val="-8"/>
                  <w:sz w:val="18"/>
                  <w:szCs w:val="18"/>
                </w:rPr>
                <w:delText>11</w:delText>
              </w:r>
              <w:r w:rsidRPr="007A7452" w:rsidDel="005624B3">
                <w:rPr>
                  <w:rFonts w:ascii="Times New Roman" w:hAnsi="Times New Roman"/>
                  <w:color w:val="191919"/>
                  <w:sz w:val="18"/>
                  <w:szCs w:val="18"/>
                </w:rPr>
                <w:delText>1</w:delText>
              </w:r>
            </w:del>
          </w:p>
        </w:tc>
        <w:tc>
          <w:tcPr>
            <w:tcW w:w="631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362" w:hanging="40"/>
              <w:rPr>
                <w:del w:id="1372" w:author=" " w:date="2011-06-27T09:20:00Z"/>
                <w:rFonts w:ascii="Times New Roman" w:hAnsi="Times New Roman"/>
                <w:sz w:val="24"/>
                <w:szCs w:val="24"/>
              </w:rPr>
            </w:pPr>
            <w:del w:id="1373" w:author=" " w:date="2011-06-27T09:20:00Z">
              <w:r w:rsidRPr="007A7452" w:rsidDel="005624B3">
                <w:rPr>
                  <w:rFonts w:ascii="Times New Roman" w:hAnsi="Times New Roman"/>
                  <w:color w:val="191919"/>
                  <w:spacing w:val="-1"/>
                  <w:sz w:val="18"/>
                  <w:szCs w:val="18"/>
                </w:rPr>
                <w:delText>Linea</w:delText>
              </w:r>
              <w:r w:rsidRPr="007A7452" w:rsidDel="005624B3">
                <w:rPr>
                  <w:rFonts w:ascii="Times New Roman" w:hAnsi="Times New Roman"/>
                  <w:color w:val="191919"/>
                  <w:sz w:val="18"/>
                  <w:szCs w:val="18"/>
                </w:rPr>
                <w:delText>r</w:delText>
              </w:r>
              <w:r w:rsidRPr="007A7452" w:rsidDel="005624B3">
                <w:rPr>
                  <w:rFonts w:ascii="Times New Roman" w:hAnsi="Times New Roman"/>
                  <w:color w:val="191919"/>
                  <w:spacing w:val="-12"/>
                  <w:sz w:val="18"/>
                  <w:szCs w:val="18"/>
                </w:rPr>
                <w:delText xml:space="preserve"> </w:delText>
              </w:r>
              <w:r w:rsidRPr="007A7452" w:rsidDel="005624B3">
                <w:rPr>
                  <w:rFonts w:ascii="Times New Roman" w:hAnsi="Times New Roman"/>
                  <w:color w:val="191919"/>
                  <w:spacing w:val="-1"/>
                  <w:sz w:val="18"/>
                  <w:szCs w:val="18"/>
                </w:rPr>
                <w:delText>Algebra</w:delText>
              </w:r>
            </w:del>
          </w:p>
        </w:tc>
        <w:tc>
          <w:tcPr>
            <w:tcW w:w="165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right="40" w:firstLine="50"/>
              <w:jc w:val="right"/>
              <w:rPr>
                <w:del w:id="1374" w:author=" " w:date="2011-06-27T09:20:00Z"/>
                <w:rFonts w:ascii="Times New Roman" w:hAnsi="Times New Roman"/>
                <w:sz w:val="24"/>
                <w:szCs w:val="24"/>
              </w:rPr>
            </w:pPr>
            <w:del w:id="1375" w:author=" " w:date="2011-06-27T09:20: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376" w:author=" " w:date="2011-06-27T09:20:00Z"/>
        </w:trPr>
        <w:tc>
          <w:tcPr>
            <w:tcW w:w="838"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hanging="40"/>
              <w:rPr>
                <w:del w:id="1377" w:author=" " w:date="2011-06-27T09:20:00Z"/>
                <w:rFonts w:ascii="Times New Roman" w:hAnsi="Times New Roman"/>
                <w:sz w:val="24"/>
                <w:szCs w:val="24"/>
              </w:rPr>
            </w:pPr>
          </w:p>
        </w:tc>
        <w:tc>
          <w:tcPr>
            <w:tcW w:w="100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hanging="40"/>
              <w:rPr>
                <w:del w:id="1378" w:author=" " w:date="2011-06-27T09:20:00Z"/>
                <w:rFonts w:ascii="Times New Roman" w:hAnsi="Times New Roman"/>
                <w:sz w:val="24"/>
                <w:szCs w:val="24"/>
              </w:rPr>
            </w:pPr>
          </w:p>
        </w:tc>
        <w:tc>
          <w:tcPr>
            <w:tcW w:w="631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362" w:hanging="40"/>
              <w:rPr>
                <w:del w:id="1379" w:author=" " w:date="2011-06-27T09:20:00Z"/>
                <w:rFonts w:ascii="Times New Roman" w:hAnsi="Times New Roman"/>
                <w:sz w:val="24"/>
                <w:szCs w:val="24"/>
              </w:rPr>
            </w:pPr>
            <w:del w:id="1380" w:author=" " w:date="2011-06-27T09:20:00Z">
              <w:r w:rsidRPr="007A7452" w:rsidDel="005624B3">
                <w:rPr>
                  <w:rFonts w:ascii="Times New Roman" w:hAnsi="Times New Roman"/>
                  <w:color w:val="191919"/>
                  <w:spacing w:val="-1"/>
                  <w:sz w:val="18"/>
                  <w:szCs w:val="18"/>
                </w:rPr>
                <w:delText>(Require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fo</w:delText>
              </w:r>
              <w:r w:rsidRPr="007A7452" w:rsidDel="005624B3">
                <w:rPr>
                  <w:rFonts w:ascii="Times New Roman" w:hAnsi="Times New Roman"/>
                  <w:color w:val="191919"/>
                  <w:sz w:val="18"/>
                  <w:szCs w:val="18"/>
                </w:rPr>
                <w:delText>r</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MGE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Major</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w/Socia</w:delText>
              </w:r>
              <w:r w:rsidRPr="007A7452" w:rsidDel="005624B3">
                <w:rPr>
                  <w:rFonts w:ascii="Times New Roman" w:hAnsi="Times New Roman"/>
                  <w:color w:val="191919"/>
                  <w:sz w:val="18"/>
                  <w:szCs w:val="18"/>
                </w:rPr>
                <w:delText>l</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Studie</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Concentration)</w:delText>
              </w:r>
            </w:del>
          </w:p>
        </w:tc>
        <w:tc>
          <w:tcPr>
            <w:tcW w:w="165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firstLine="50"/>
              <w:rPr>
                <w:del w:id="1381" w:author=" " w:date="2011-06-27T09:20:00Z"/>
                <w:rFonts w:ascii="Times New Roman" w:hAnsi="Times New Roman"/>
                <w:sz w:val="24"/>
                <w:szCs w:val="24"/>
              </w:rPr>
            </w:pPr>
          </w:p>
        </w:tc>
      </w:tr>
      <w:tr w:rsidR="00152F3B" w:rsidRPr="007A7452" w:rsidDel="005624B3" w:rsidTr="00152F3B">
        <w:trPr>
          <w:trHeight w:hRule="exact" w:val="216"/>
          <w:del w:id="1382" w:author=" " w:date="2011-06-27T09:20:00Z"/>
        </w:trPr>
        <w:tc>
          <w:tcPr>
            <w:tcW w:w="838"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40" w:hanging="40"/>
              <w:rPr>
                <w:del w:id="1383" w:author=" " w:date="2011-06-27T09:20:00Z"/>
                <w:rFonts w:ascii="Times New Roman" w:hAnsi="Times New Roman"/>
                <w:sz w:val="24"/>
                <w:szCs w:val="24"/>
              </w:rPr>
            </w:pPr>
            <w:del w:id="1384" w:author=" " w:date="2011-06-27T09:20:00Z">
              <w:r w:rsidRPr="007A7452" w:rsidDel="005624B3">
                <w:rPr>
                  <w:rFonts w:ascii="Times New Roman" w:hAnsi="Times New Roman"/>
                  <w:color w:val="191919"/>
                  <w:spacing w:val="-1"/>
                  <w:sz w:val="18"/>
                  <w:szCs w:val="18"/>
                </w:rPr>
                <w:delText>CHEM</w:delText>
              </w:r>
            </w:del>
          </w:p>
        </w:tc>
        <w:tc>
          <w:tcPr>
            <w:tcW w:w="100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282" w:hanging="40"/>
              <w:rPr>
                <w:del w:id="1385" w:author=" " w:date="2011-06-27T09:20:00Z"/>
                <w:rFonts w:ascii="Times New Roman" w:hAnsi="Times New Roman"/>
                <w:sz w:val="24"/>
                <w:szCs w:val="24"/>
              </w:rPr>
            </w:pPr>
            <w:del w:id="1386" w:author=" " w:date="2011-06-27T09:20:00Z">
              <w:r w:rsidRPr="007A7452" w:rsidDel="005624B3">
                <w:rPr>
                  <w:rFonts w:ascii="Times New Roman" w:hAnsi="Times New Roman"/>
                  <w:color w:val="191919"/>
                  <w:spacing w:val="-1"/>
                  <w:sz w:val="18"/>
                  <w:szCs w:val="18"/>
                </w:rPr>
                <w:delText>2310</w:delText>
              </w:r>
            </w:del>
          </w:p>
        </w:tc>
        <w:tc>
          <w:tcPr>
            <w:tcW w:w="631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362" w:hanging="40"/>
              <w:rPr>
                <w:del w:id="1387" w:author=" " w:date="2011-06-27T09:20:00Z"/>
                <w:rFonts w:ascii="Times New Roman" w:hAnsi="Times New Roman"/>
                <w:sz w:val="24"/>
                <w:szCs w:val="24"/>
              </w:rPr>
            </w:pPr>
            <w:del w:id="1388" w:author=" " w:date="2011-06-27T09:20:00Z">
              <w:r w:rsidRPr="007A7452" w:rsidDel="005624B3">
                <w:rPr>
                  <w:rFonts w:ascii="Times New Roman" w:hAnsi="Times New Roman"/>
                  <w:color w:val="191919"/>
                  <w:spacing w:val="-1"/>
                  <w:sz w:val="18"/>
                  <w:szCs w:val="18"/>
                </w:rPr>
                <w:delText>Scientifi</w:delText>
              </w:r>
              <w:r w:rsidRPr="007A7452" w:rsidDel="005624B3">
                <w:rPr>
                  <w:rFonts w:ascii="Times New Roman" w:hAnsi="Times New Roman"/>
                  <w:color w:val="191919"/>
                  <w:sz w:val="18"/>
                  <w:szCs w:val="18"/>
                </w:rPr>
                <w:delText>c</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Mathematics</w:delText>
              </w:r>
            </w:del>
          </w:p>
        </w:tc>
        <w:tc>
          <w:tcPr>
            <w:tcW w:w="165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right="40" w:firstLine="50"/>
              <w:jc w:val="right"/>
              <w:rPr>
                <w:del w:id="1389" w:author=" " w:date="2011-06-27T09:20:00Z"/>
                <w:rFonts w:ascii="Times New Roman" w:hAnsi="Times New Roman"/>
                <w:sz w:val="24"/>
                <w:szCs w:val="24"/>
              </w:rPr>
            </w:pPr>
            <w:del w:id="1390" w:author=" " w:date="2011-06-27T09:20: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98"/>
          <w:del w:id="1391" w:author=" " w:date="2011-06-27T09:20:00Z"/>
        </w:trPr>
        <w:tc>
          <w:tcPr>
            <w:tcW w:w="838"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left="270" w:firstLine="0"/>
              <w:rPr>
                <w:del w:id="1392" w:author=" " w:date="2011-06-27T09:20:00Z"/>
                <w:rFonts w:ascii="Times New Roman" w:hAnsi="Times New Roman"/>
                <w:sz w:val="24"/>
                <w:szCs w:val="24"/>
              </w:rPr>
            </w:pPr>
          </w:p>
        </w:tc>
        <w:tc>
          <w:tcPr>
            <w:tcW w:w="100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left="270" w:firstLine="0"/>
              <w:rPr>
                <w:del w:id="1393" w:author=" " w:date="2011-06-27T09:20:00Z"/>
                <w:rFonts w:ascii="Times New Roman" w:hAnsi="Times New Roman"/>
                <w:sz w:val="24"/>
                <w:szCs w:val="24"/>
              </w:rPr>
            </w:pPr>
          </w:p>
        </w:tc>
        <w:tc>
          <w:tcPr>
            <w:tcW w:w="631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270" w:firstLine="0"/>
              <w:rPr>
                <w:del w:id="1394" w:author=" " w:date="2011-06-27T09:20:00Z"/>
                <w:rFonts w:ascii="Times New Roman" w:hAnsi="Times New Roman"/>
                <w:sz w:val="24"/>
                <w:szCs w:val="24"/>
              </w:rPr>
            </w:pPr>
            <w:del w:id="1395" w:author=" " w:date="2011-06-27T09:20:00Z">
              <w:r w:rsidRPr="007A7452" w:rsidDel="005624B3">
                <w:rPr>
                  <w:rFonts w:ascii="Times New Roman" w:hAnsi="Times New Roman"/>
                  <w:color w:val="191919"/>
                  <w:spacing w:val="-1"/>
                  <w:sz w:val="18"/>
                  <w:szCs w:val="18"/>
                </w:rPr>
                <w:delText>(Require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fo</w:delText>
              </w:r>
              <w:r w:rsidRPr="007A7452" w:rsidDel="005624B3">
                <w:rPr>
                  <w:rFonts w:ascii="Times New Roman" w:hAnsi="Times New Roman"/>
                  <w:color w:val="191919"/>
                  <w:sz w:val="18"/>
                  <w:szCs w:val="18"/>
                </w:rPr>
                <w:delText>r</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MGE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Major</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w/Scienc</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Concentration)</w:delText>
              </w:r>
            </w:del>
          </w:p>
        </w:tc>
        <w:tc>
          <w:tcPr>
            <w:tcW w:w="165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ind w:left="270" w:firstLine="0"/>
              <w:rPr>
                <w:del w:id="1396" w:author=" " w:date="2011-06-27T09:20:00Z"/>
                <w:rFonts w:ascii="Times New Roman" w:hAnsi="Times New Roman"/>
                <w:sz w:val="24"/>
                <w:szCs w:val="24"/>
              </w:rPr>
            </w:pPr>
          </w:p>
        </w:tc>
      </w:tr>
    </w:tbl>
    <w:p w:rsidR="00152F3B" w:rsidRDefault="00152F3B" w:rsidP="00152F3B">
      <w:pPr>
        <w:widowControl w:val="0"/>
        <w:autoSpaceDE w:val="0"/>
        <w:autoSpaceDN w:val="0"/>
        <w:adjustRightInd w:val="0"/>
        <w:spacing w:before="2" w:after="0" w:line="120" w:lineRule="exact"/>
        <w:ind w:left="270" w:firstLine="0"/>
        <w:rPr>
          <w:rFonts w:ascii="Times New Roman" w:hAnsi="Times New Roman"/>
          <w:sz w:val="12"/>
          <w:szCs w:val="12"/>
        </w:rPr>
      </w:pPr>
    </w:p>
    <w:p w:rsidR="00152F3B" w:rsidRDefault="00152F3B" w:rsidP="00152F3B">
      <w:pPr>
        <w:widowControl w:val="0"/>
        <w:tabs>
          <w:tab w:val="left" w:pos="9450"/>
        </w:tabs>
        <w:autoSpaceDE w:val="0"/>
        <w:autoSpaceDN w:val="0"/>
        <w:adjustRightInd w:val="0"/>
        <w:spacing w:after="0"/>
        <w:ind w:left="270" w:firstLine="0"/>
        <w:rPr>
          <w:rFonts w:ascii="Times New Roman" w:hAnsi="Times New Roman"/>
          <w:color w:val="000000"/>
          <w:sz w:val="18"/>
          <w:szCs w:val="18"/>
        </w:rPr>
      </w:pPr>
      <w:r>
        <w:rPr>
          <w:rFonts w:ascii="Times New Roman" w:hAnsi="Times New Roman"/>
          <w:b/>
          <w:bCs/>
          <w:color w:val="191919"/>
          <w:spacing w:val="-1"/>
          <w:sz w:val="18"/>
          <w:szCs w:val="18"/>
        </w:rPr>
        <w:t>ARE</w:t>
      </w:r>
      <w:r>
        <w:rPr>
          <w:rFonts w:ascii="Times New Roman" w:hAnsi="Times New Roman"/>
          <w:b/>
          <w:bCs/>
          <w:color w:val="191919"/>
          <w:sz w:val="18"/>
          <w:szCs w:val="18"/>
        </w:rPr>
        <w:t>A</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G</w:t>
      </w:r>
      <w:r>
        <w:rPr>
          <w:rFonts w:ascii="Times New Roman" w:hAnsi="Times New Roman"/>
          <w:b/>
          <w:bCs/>
          <w:color w:val="191919"/>
          <w:sz w:val="18"/>
          <w:szCs w:val="18"/>
        </w:rPr>
        <w:t>:</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P</w:t>
      </w:r>
      <w:r>
        <w:rPr>
          <w:rFonts w:ascii="Times New Roman" w:hAnsi="Times New Roman"/>
          <w:b/>
          <w:bCs/>
          <w:color w:val="191919"/>
          <w:spacing w:val="-4"/>
          <w:sz w:val="18"/>
          <w:szCs w:val="18"/>
        </w:rPr>
        <w:t>r</w:t>
      </w:r>
      <w:r>
        <w:rPr>
          <w:rFonts w:ascii="Times New Roman" w:hAnsi="Times New Roman"/>
          <w:b/>
          <w:bCs/>
          <w:color w:val="191919"/>
          <w:spacing w:val="-1"/>
          <w:sz w:val="18"/>
          <w:szCs w:val="18"/>
        </w:rPr>
        <w:t>ofessiona</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Course</w:t>
      </w:r>
      <w:r>
        <w:rPr>
          <w:rFonts w:ascii="Times New Roman" w:hAnsi="Times New Roman"/>
          <w:b/>
          <w:bCs/>
          <w:color w:val="191919"/>
          <w:sz w:val="18"/>
          <w:szCs w:val="18"/>
        </w:rPr>
        <w:t>s</w:t>
      </w:r>
      <w:r>
        <w:rPr>
          <w:rFonts w:ascii="Times New Roman" w:hAnsi="Times New Roman"/>
          <w:b/>
          <w:bCs/>
          <w:color w:val="191919"/>
          <w:sz w:val="18"/>
          <w:szCs w:val="18"/>
        </w:rPr>
        <w:tab/>
      </w:r>
      <w:r>
        <w:rPr>
          <w:rFonts w:ascii="Times New Roman" w:hAnsi="Times New Roman"/>
          <w:b/>
          <w:bCs/>
          <w:color w:val="191919"/>
          <w:spacing w:val="-1"/>
          <w:sz w:val="18"/>
          <w:szCs w:val="18"/>
        </w:rPr>
        <w:t>(4</w:t>
      </w:r>
      <w:r>
        <w:rPr>
          <w:rFonts w:ascii="Times New Roman" w:hAnsi="Times New Roman"/>
          <w:b/>
          <w:bCs/>
          <w:color w:val="191919"/>
          <w:sz w:val="18"/>
          <w:szCs w:val="18"/>
        </w:rPr>
        <w:t>5</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Hrs)</w:t>
      </w:r>
    </w:p>
    <w:tbl>
      <w:tblPr>
        <w:tblW w:w="0" w:type="auto"/>
        <w:tblInd w:w="270" w:type="dxa"/>
        <w:tblLayout w:type="fixed"/>
        <w:tblCellMar>
          <w:left w:w="0" w:type="dxa"/>
          <w:right w:w="0" w:type="dxa"/>
        </w:tblCellMar>
        <w:tblLook w:val="0000"/>
      </w:tblPr>
      <w:tblGrid>
        <w:gridCol w:w="868"/>
        <w:gridCol w:w="970"/>
        <w:gridCol w:w="6108"/>
        <w:gridCol w:w="1854"/>
      </w:tblGrid>
      <w:tr w:rsidR="00152F3B" w:rsidRPr="007A7452" w:rsidTr="00152F3B">
        <w:trPr>
          <w:trHeight w:hRule="exact" w:val="237"/>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pacing w:val="-1"/>
                <w:sz w:val="18"/>
                <w:szCs w:val="18"/>
              </w:rPr>
              <w:t>EDUC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252" w:firstLine="50"/>
              <w:rPr>
                <w:rFonts w:ascii="Times New Roman" w:hAnsi="Times New Roman"/>
                <w:sz w:val="24"/>
                <w:szCs w:val="24"/>
              </w:rPr>
            </w:pPr>
            <w:r w:rsidRPr="007A7452">
              <w:rPr>
                <w:rFonts w:ascii="Times New Roman" w:hAnsi="Times New Roman"/>
                <w:color w:val="191919"/>
                <w:spacing w:val="-1"/>
                <w:sz w:val="18"/>
                <w:szCs w:val="18"/>
              </w:rPr>
              <w:t>3</w:t>
            </w:r>
            <w:r>
              <w:rPr>
                <w:rFonts w:ascii="Times New Roman" w:hAnsi="Times New Roman"/>
                <w:color w:val="191919"/>
                <w:spacing w:val="-1"/>
                <w:sz w:val="18"/>
                <w:szCs w:val="18"/>
              </w:rPr>
              <w:t>370</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left="362" w:firstLine="50"/>
              <w:rPr>
                <w:rFonts w:ascii="Times New Roman" w:hAnsi="Times New Roman"/>
                <w:sz w:val="24"/>
                <w:szCs w:val="24"/>
              </w:rPr>
            </w:pPr>
            <w:r>
              <w:rPr>
                <w:rFonts w:ascii="Times New Roman" w:hAnsi="Times New Roman"/>
                <w:color w:val="191919"/>
                <w:spacing w:val="-1"/>
                <w:sz w:val="18"/>
                <w:szCs w:val="18"/>
              </w:rPr>
              <w:t>Classroom Management</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before="9" w:after="0"/>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152F3B">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SPED</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50"/>
              <w:rPr>
                <w:rFonts w:ascii="Times New Roman" w:hAnsi="Times New Roman"/>
                <w:sz w:val="24"/>
                <w:szCs w:val="24"/>
              </w:rPr>
            </w:pPr>
            <w:r w:rsidRPr="007A7452">
              <w:rPr>
                <w:rFonts w:ascii="Times New Roman" w:hAnsi="Times New Roman"/>
                <w:color w:val="191919"/>
                <w:spacing w:val="-1"/>
                <w:sz w:val="18"/>
                <w:szCs w:val="18"/>
              </w:rPr>
              <w:t>3300</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50"/>
              <w:rPr>
                <w:rFonts w:ascii="Times New Roman" w:hAnsi="Times New Roman"/>
                <w:sz w:val="24"/>
                <w:szCs w:val="24"/>
              </w:rPr>
            </w:pPr>
            <w:r w:rsidRPr="007A7452">
              <w:rPr>
                <w:rFonts w:ascii="Times New Roman" w:hAnsi="Times New Roman"/>
                <w:color w:val="191919"/>
                <w:spacing w:val="-1"/>
                <w:sz w:val="18"/>
                <w:szCs w:val="18"/>
              </w:rPr>
              <w:t>Developmen</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Characteristic</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Childre</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wit</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Pr>
                <w:rFonts w:ascii="Times New Roman" w:hAnsi="Times New Roman"/>
                <w:color w:val="191919"/>
                <w:spacing w:val="-1"/>
                <w:sz w:val="18"/>
                <w:szCs w:val="18"/>
              </w:rPr>
              <w:t>Disabilities</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152F3B">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SPED</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50"/>
              <w:rPr>
                <w:rFonts w:ascii="Times New Roman" w:hAnsi="Times New Roman"/>
                <w:sz w:val="24"/>
                <w:szCs w:val="24"/>
              </w:rPr>
            </w:pPr>
            <w:r w:rsidRPr="007A7452">
              <w:rPr>
                <w:rFonts w:ascii="Times New Roman" w:hAnsi="Times New Roman"/>
                <w:color w:val="191919"/>
                <w:spacing w:val="-1"/>
                <w:sz w:val="18"/>
                <w:szCs w:val="18"/>
              </w:rPr>
              <w:t>3310</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50"/>
              <w:rPr>
                <w:rFonts w:ascii="Times New Roman" w:hAnsi="Times New Roman"/>
                <w:sz w:val="24"/>
                <w:szCs w:val="24"/>
              </w:rPr>
            </w:pPr>
            <w:r w:rsidRPr="007A7452">
              <w:rPr>
                <w:rFonts w:ascii="Times New Roman" w:hAnsi="Times New Roman"/>
                <w:color w:val="191919"/>
                <w:spacing w:val="-1"/>
                <w:sz w:val="18"/>
                <w:szCs w:val="18"/>
              </w:rPr>
              <w:t>Instructiona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Methods/Material</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Childre</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wit</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Pr>
                <w:rFonts w:ascii="Times New Roman" w:hAnsi="Times New Roman"/>
                <w:color w:val="191919"/>
                <w:spacing w:val="-1"/>
                <w:sz w:val="18"/>
                <w:szCs w:val="18"/>
              </w:rPr>
              <w:t>Disabilities</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152F3B">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SPED</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50"/>
              <w:rPr>
                <w:rFonts w:ascii="Times New Roman" w:hAnsi="Times New Roman"/>
                <w:sz w:val="24"/>
                <w:szCs w:val="24"/>
              </w:rPr>
            </w:pPr>
            <w:r w:rsidRPr="007A7452">
              <w:rPr>
                <w:rFonts w:ascii="Times New Roman" w:hAnsi="Times New Roman"/>
                <w:color w:val="191919"/>
                <w:spacing w:val="-1"/>
                <w:sz w:val="18"/>
                <w:szCs w:val="18"/>
              </w:rPr>
              <w:t>4400</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50"/>
              <w:rPr>
                <w:rFonts w:ascii="Times New Roman" w:hAnsi="Times New Roman"/>
                <w:sz w:val="24"/>
                <w:szCs w:val="24"/>
              </w:rPr>
            </w:pPr>
            <w:r w:rsidRPr="007A7452">
              <w:rPr>
                <w:rFonts w:ascii="Times New Roman" w:hAnsi="Times New Roman"/>
                <w:color w:val="191919"/>
                <w:spacing w:val="-1"/>
                <w:sz w:val="18"/>
                <w:szCs w:val="18"/>
              </w:rPr>
              <w:t>Learnin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Environmen</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Behavio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Managemen</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152F3B">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SPED</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50"/>
              <w:rPr>
                <w:rFonts w:ascii="Times New Roman" w:hAnsi="Times New Roman"/>
                <w:sz w:val="24"/>
                <w:szCs w:val="24"/>
              </w:rPr>
            </w:pPr>
            <w:r w:rsidRPr="007A7452">
              <w:rPr>
                <w:rFonts w:ascii="Times New Roman" w:hAnsi="Times New Roman"/>
                <w:color w:val="191919"/>
                <w:spacing w:val="-1"/>
                <w:sz w:val="18"/>
                <w:szCs w:val="18"/>
              </w:rPr>
              <w:t>3340</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50"/>
              <w:rPr>
                <w:rFonts w:ascii="Times New Roman" w:hAnsi="Times New Roman"/>
                <w:sz w:val="24"/>
                <w:szCs w:val="24"/>
              </w:rPr>
            </w:pPr>
            <w:r w:rsidRPr="007A7452">
              <w:rPr>
                <w:rFonts w:ascii="Times New Roman" w:hAnsi="Times New Roman"/>
                <w:color w:val="191919"/>
                <w:spacing w:val="-1"/>
                <w:sz w:val="18"/>
                <w:szCs w:val="18"/>
              </w:rPr>
              <w:t>Curriculum</w:t>
            </w:r>
            <w:r w:rsidRPr="007A7452">
              <w:rPr>
                <w:rFonts w:ascii="Times New Roman" w:hAnsi="Times New Roman"/>
                <w:color w:val="191919"/>
                <w:sz w:val="18"/>
                <w:szCs w:val="18"/>
              </w:rPr>
              <w:t>,</w:t>
            </w:r>
            <w:r w:rsidRPr="007A7452">
              <w:rPr>
                <w:rFonts w:ascii="Times New Roman" w:hAnsi="Times New Roman"/>
                <w:color w:val="191919"/>
                <w:spacing w:val="-5"/>
                <w:sz w:val="18"/>
                <w:szCs w:val="18"/>
              </w:rPr>
              <w:t xml:space="preserve"> </w:t>
            </w:r>
            <w:r w:rsidRPr="007A7452">
              <w:rPr>
                <w:rFonts w:ascii="Times New Roman" w:hAnsi="Times New Roman"/>
                <w:color w:val="191919"/>
                <w:spacing w:val="-7"/>
                <w:sz w:val="18"/>
                <w:szCs w:val="18"/>
              </w:rPr>
              <w:t>T</w:t>
            </w:r>
            <w:r w:rsidRPr="007A7452">
              <w:rPr>
                <w:rFonts w:ascii="Times New Roman" w:hAnsi="Times New Roman"/>
                <w:color w:val="191919"/>
                <w:spacing w:val="-1"/>
                <w:sz w:val="18"/>
                <w:szCs w:val="18"/>
              </w:rPr>
              <w:t>ransition</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Instructiona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Plannin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152F3B">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EDUC</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50"/>
              <w:rPr>
                <w:rFonts w:ascii="Times New Roman" w:hAnsi="Times New Roman"/>
                <w:sz w:val="24"/>
                <w:szCs w:val="24"/>
              </w:rPr>
            </w:pPr>
            <w:r w:rsidRPr="007A7452">
              <w:rPr>
                <w:rFonts w:ascii="Times New Roman" w:hAnsi="Times New Roman"/>
                <w:color w:val="191919"/>
                <w:spacing w:val="-1"/>
                <w:sz w:val="18"/>
                <w:szCs w:val="18"/>
              </w:rPr>
              <w:t>4450</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50"/>
              <w:rPr>
                <w:rFonts w:ascii="Times New Roman" w:hAnsi="Times New Roman"/>
                <w:sz w:val="24"/>
                <w:szCs w:val="24"/>
              </w:rPr>
            </w:pPr>
            <w:r w:rsidRPr="007A7452">
              <w:rPr>
                <w:rFonts w:ascii="Times New Roman" w:hAnsi="Times New Roman"/>
                <w:color w:val="191919"/>
                <w:spacing w:val="-1"/>
                <w:sz w:val="18"/>
                <w:szCs w:val="18"/>
              </w:rPr>
              <w:t>Measuremen</w:t>
            </w:r>
            <w:r w:rsidRPr="007A7452">
              <w:rPr>
                <w:rFonts w:ascii="Times New Roman" w:hAnsi="Times New Roman"/>
                <w:color w:val="191919"/>
                <w:sz w:val="18"/>
                <w:szCs w:val="18"/>
              </w:rPr>
              <w:t>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Evaluation</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152F3B">
        <w:trPr>
          <w:trHeight w:hRule="exact" w:val="216"/>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SPED</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50"/>
              <w:rPr>
                <w:rFonts w:ascii="Times New Roman" w:hAnsi="Times New Roman"/>
                <w:sz w:val="24"/>
                <w:szCs w:val="24"/>
              </w:rPr>
            </w:pPr>
            <w:r w:rsidRPr="007A7452">
              <w:rPr>
                <w:rFonts w:ascii="Times New Roman" w:hAnsi="Times New Roman"/>
                <w:color w:val="191919"/>
                <w:spacing w:val="-1"/>
                <w:sz w:val="18"/>
                <w:szCs w:val="18"/>
              </w:rPr>
              <w:t>3230</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50"/>
              <w:rPr>
                <w:rFonts w:ascii="Times New Roman" w:hAnsi="Times New Roman"/>
                <w:sz w:val="24"/>
                <w:szCs w:val="24"/>
              </w:rPr>
            </w:pPr>
            <w:r w:rsidRPr="007A7452">
              <w:rPr>
                <w:rFonts w:ascii="Times New Roman" w:hAnsi="Times New Roman"/>
                <w:color w:val="191919"/>
                <w:spacing w:val="-1"/>
                <w:sz w:val="18"/>
                <w:szCs w:val="18"/>
              </w:rPr>
              <w:t>Contemporar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Perspective</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o</w:t>
            </w:r>
            <w:r w:rsidRPr="007A7452">
              <w:rPr>
                <w:rFonts w:ascii="Times New Roman" w:hAnsi="Times New Roman"/>
                <w:color w:val="191919"/>
                <w:sz w:val="18"/>
                <w:szCs w:val="18"/>
              </w:rPr>
              <w:t>f</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Exceptiona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Students</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152F3B" w:rsidRPr="007A7452" w:rsidTr="00152F3B">
        <w:trPr>
          <w:trHeight w:hRule="exact" w:val="298"/>
        </w:trPr>
        <w:tc>
          <w:tcPr>
            <w:tcW w:w="86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pacing w:val="-1"/>
                <w:sz w:val="18"/>
                <w:szCs w:val="18"/>
              </w:rPr>
              <w:t>MGED</w:t>
            </w:r>
          </w:p>
        </w:tc>
        <w:tc>
          <w:tcPr>
            <w:tcW w:w="97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252" w:firstLine="50"/>
              <w:rPr>
                <w:rFonts w:ascii="Times New Roman" w:hAnsi="Times New Roman"/>
                <w:sz w:val="24"/>
                <w:szCs w:val="24"/>
              </w:rPr>
            </w:pPr>
            <w:r w:rsidRPr="007A7452">
              <w:rPr>
                <w:rFonts w:ascii="Times New Roman" w:hAnsi="Times New Roman"/>
                <w:color w:val="191919"/>
                <w:spacing w:val="-1"/>
                <w:sz w:val="18"/>
                <w:szCs w:val="18"/>
              </w:rPr>
              <w:t>3315</w:t>
            </w:r>
          </w:p>
        </w:tc>
        <w:tc>
          <w:tcPr>
            <w:tcW w:w="6108"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362" w:firstLine="50"/>
              <w:rPr>
                <w:rFonts w:ascii="Times New Roman" w:hAnsi="Times New Roman"/>
                <w:sz w:val="24"/>
                <w:szCs w:val="24"/>
              </w:rPr>
            </w:pPr>
            <w:r w:rsidRPr="007A7452">
              <w:rPr>
                <w:rFonts w:ascii="Times New Roman" w:hAnsi="Times New Roman"/>
                <w:color w:val="191919"/>
                <w:spacing w:val="-1"/>
                <w:sz w:val="18"/>
                <w:szCs w:val="18"/>
              </w:rPr>
              <w:t>Curriculu</w:t>
            </w:r>
            <w:r w:rsidRPr="007A7452">
              <w:rPr>
                <w:rFonts w:ascii="Times New Roman" w:hAnsi="Times New Roman"/>
                <w:color w:val="191919"/>
                <w:sz w:val="18"/>
                <w:szCs w:val="18"/>
              </w:rPr>
              <w:t>m</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Need</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MGED</w:t>
            </w:r>
          </w:p>
        </w:tc>
        <w:tc>
          <w:tcPr>
            <w:tcW w:w="1854"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bl>
    <w:p w:rsidR="005624B3" w:rsidRDefault="005624B3" w:rsidP="005624B3">
      <w:pPr>
        <w:widowControl w:val="0"/>
        <w:autoSpaceDE w:val="0"/>
        <w:autoSpaceDN w:val="0"/>
        <w:adjustRightInd w:val="0"/>
        <w:spacing w:after="0"/>
        <w:ind w:left="140" w:firstLine="40"/>
        <w:rPr>
          <w:ins w:id="1397" w:author=" " w:date="2011-06-27T09:22:00Z"/>
          <w:rFonts w:ascii="Times New Roman" w:hAnsi="Times New Roman"/>
          <w:color w:val="000000"/>
          <w:sz w:val="18"/>
          <w:szCs w:val="18"/>
        </w:rPr>
      </w:pPr>
      <w:ins w:id="1398" w:author=" " w:date="2011-06-27T09:22:00Z">
        <w:r>
          <w:rPr>
            <w:rFonts w:ascii="Times New Roman" w:hAnsi="Times New Roman"/>
            <w:b/>
            <w:bCs/>
            <w:color w:val="191919"/>
            <w:spacing w:val="-1"/>
            <w:sz w:val="18"/>
            <w:szCs w:val="18"/>
          </w:rPr>
          <w:t>Concentratio</w:t>
        </w:r>
        <w:r>
          <w:rPr>
            <w:rFonts w:ascii="Times New Roman" w:hAnsi="Times New Roman"/>
            <w:b/>
            <w:bCs/>
            <w:color w:val="191919"/>
            <w:sz w:val="18"/>
            <w:szCs w:val="18"/>
          </w:rPr>
          <w:t>n</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A</w:t>
        </w:r>
        <w:r>
          <w:rPr>
            <w:rFonts w:ascii="Times New Roman" w:hAnsi="Times New Roman"/>
            <w:b/>
            <w:bCs/>
            <w:color w:val="191919"/>
            <w:spacing w:val="-4"/>
            <w:sz w:val="18"/>
            <w:szCs w:val="18"/>
          </w:rPr>
          <w:t>r</w:t>
        </w:r>
        <w:r>
          <w:rPr>
            <w:rFonts w:ascii="Times New Roman" w:hAnsi="Times New Roman"/>
            <w:b/>
            <w:bCs/>
            <w:color w:val="191919"/>
            <w:spacing w:val="-1"/>
            <w:sz w:val="18"/>
            <w:szCs w:val="18"/>
          </w:rPr>
          <w:t>eas</w:t>
        </w:r>
      </w:ins>
    </w:p>
    <w:p w:rsidR="005624B3" w:rsidRDefault="005624B3" w:rsidP="005624B3">
      <w:pPr>
        <w:widowControl w:val="0"/>
        <w:tabs>
          <w:tab w:val="left" w:pos="9220"/>
        </w:tabs>
        <w:autoSpaceDE w:val="0"/>
        <w:autoSpaceDN w:val="0"/>
        <w:adjustRightInd w:val="0"/>
        <w:spacing w:before="9" w:after="0"/>
        <w:ind w:left="140" w:firstLine="40"/>
        <w:rPr>
          <w:ins w:id="1399" w:author=" " w:date="2011-06-27T09:22:00Z"/>
          <w:rFonts w:ascii="Times New Roman" w:hAnsi="Times New Roman"/>
          <w:color w:val="000000"/>
          <w:sz w:val="18"/>
          <w:szCs w:val="18"/>
        </w:rPr>
      </w:pPr>
      <w:ins w:id="1400" w:author=" " w:date="2011-06-27T09:22:00Z">
        <w:r>
          <w:rPr>
            <w:rFonts w:ascii="Times New Roman" w:hAnsi="Times New Roman"/>
            <w:b/>
            <w:bCs/>
            <w:color w:val="191919"/>
            <w:spacing w:val="-1"/>
            <w:sz w:val="18"/>
            <w:szCs w:val="18"/>
          </w:rPr>
          <w:t>Readin</w:t>
        </w:r>
        <w:r>
          <w:rPr>
            <w:rFonts w:ascii="Times New Roman" w:hAnsi="Times New Roman"/>
            <w:b/>
            <w:bCs/>
            <w:color w:val="191919"/>
            <w:sz w:val="18"/>
            <w:szCs w:val="18"/>
          </w:rPr>
          <w:t>g</w:t>
        </w:r>
        <w:r>
          <w:rPr>
            <w:rFonts w:ascii="Times New Roman" w:hAnsi="Times New Roman"/>
            <w:b/>
            <w:bCs/>
            <w:color w:val="191919"/>
            <w:sz w:val="18"/>
            <w:szCs w:val="18"/>
          </w:rPr>
          <w:tab/>
        </w:r>
        <w:r>
          <w:rPr>
            <w:rFonts w:ascii="Times New Roman" w:hAnsi="Times New Roman"/>
            <w:b/>
            <w:bCs/>
            <w:color w:val="191919"/>
            <w:spacing w:val="-1"/>
            <w:sz w:val="18"/>
            <w:szCs w:val="18"/>
          </w:rPr>
          <w:t>(1</w:t>
        </w:r>
        <w:r>
          <w:rPr>
            <w:rFonts w:ascii="Times New Roman" w:hAnsi="Times New Roman"/>
            <w:b/>
            <w:bCs/>
            <w:color w:val="191919"/>
            <w:sz w:val="18"/>
            <w:szCs w:val="18"/>
          </w:rPr>
          <w:t>2</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hr</w:t>
        </w:r>
        <w:r>
          <w:rPr>
            <w:rFonts w:ascii="Times New Roman" w:hAnsi="Times New Roman"/>
            <w:b/>
            <w:bCs/>
            <w:color w:val="191919"/>
            <w:sz w:val="18"/>
            <w:szCs w:val="18"/>
          </w:rPr>
          <w:t>s</w:t>
        </w:r>
        <w:r>
          <w:rPr>
            <w:rFonts w:ascii="Times New Roman" w:hAnsi="Times New Roman"/>
            <w:b/>
            <w:bCs/>
            <w:color w:val="191919"/>
            <w:spacing w:val="-2"/>
            <w:sz w:val="18"/>
            <w:szCs w:val="18"/>
          </w:rPr>
          <w:t xml:space="preserve"> </w:t>
        </w:r>
        <w:r>
          <w:rPr>
            <w:rFonts w:ascii="Times New Roman" w:hAnsi="Times New Roman"/>
            <w:b/>
            <w:bCs/>
            <w:color w:val="191919"/>
            <w:sz w:val="18"/>
            <w:szCs w:val="18"/>
          </w:rPr>
          <w:t>)</w:t>
        </w:r>
      </w:ins>
    </w:p>
    <w:tbl>
      <w:tblPr>
        <w:tblW w:w="0" w:type="auto"/>
        <w:tblInd w:w="100" w:type="dxa"/>
        <w:tblLayout w:type="fixed"/>
        <w:tblCellMar>
          <w:left w:w="0" w:type="dxa"/>
          <w:right w:w="0" w:type="dxa"/>
        </w:tblCellMar>
        <w:tblLook w:val="0000"/>
      </w:tblPr>
      <w:tblGrid>
        <w:gridCol w:w="1075"/>
        <w:gridCol w:w="763"/>
        <w:gridCol w:w="5175"/>
        <w:gridCol w:w="2787"/>
      </w:tblGrid>
      <w:tr w:rsidR="005624B3" w:rsidRPr="007A7452" w:rsidTr="00495D2E">
        <w:trPr>
          <w:trHeight w:hRule="exact" w:val="237"/>
          <w:ins w:id="1401" w:author=" " w:date="2011-06-27T09:22:00Z"/>
        </w:trPr>
        <w:tc>
          <w:tcPr>
            <w:tcW w:w="1075" w:type="dxa"/>
            <w:tcBorders>
              <w:top w:val="nil"/>
              <w:left w:val="nil"/>
              <w:bottom w:val="nil"/>
              <w:right w:val="nil"/>
            </w:tcBorders>
          </w:tcPr>
          <w:p w:rsidR="005624B3" w:rsidRPr="007A7452" w:rsidRDefault="005624B3" w:rsidP="00495D2E">
            <w:pPr>
              <w:widowControl w:val="0"/>
              <w:autoSpaceDE w:val="0"/>
              <w:autoSpaceDN w:val="0"/>
              <w:adjustRightInd w:val="0"/>
              <w:spacing w:before="9" w:after="0"/>
              <w:ind w:left="40" w:firstLine="40"/>
              <w:rPr>
                <w:ins w:id="1402" w:author=" " w:date="2011-06-27T09:22:00Z"/>
                <w:rFonts w:ascii="Times New Roman" w:hAnsi="Times New Roman"/>
                <w:sz w:val="24"/>
                <w:szCs w:val="24"/>
              </w:rPr>
            </w:pPr>
            <w:ins w:id="1403" w:author=" " w:date="2011-06-27T09:22:00Z">
              <w:r w:rsidRPr="007A7452">
                <w:rPr>
                  <w:rFonts w:ascii="Times New Roman" w:hAnsi="Times New Roman"/>
                  <w:color w:val="191919"/>
                  <w:spacing w:val="-1"/>
                  <w:sz w:val="18"/>
                  <w:szCs w:val="18"/>
                </w:rPr>
                <w:t>ECEC</w:t>
              </w:r>
            </w:ins>
          </w:p>
        </w:tc>
        <w:tc>
          <w:tcPr>
            <w:tcW w:w="763" w:type="dxa"/>
            <w:tcBorders>
              <w:top w:val="nil"/>
              <w:left w:val="nil"/>
              <w:bottom w:val="nil"/>
              <w:right w:val="nil"/>
            </w:tcBorders>
          </w:tcPr>
          <w:p w:rsidR="005624B3" w:rsidRPr="007A7452" w:rsidRDefault="005624B3" w:rsidP="00495D2E">
            <w:pPr>
              <w:widowControl w:val="0"/>
              <w:autoSpaceDE w:val="0"/>
              <w:autoSpaceDN w:val="0"/>
              <w:adjustRightInd w:val="0"/>
              <w:spacing w:before="9" w:after="0"/>
              <w:ind w:left="45" w:firstLine="40"/>
              <w:rPr>
                <w:ins w:id="1404" w:author=" " w:date="2011-06-27T09:22:00Z"/>
                <w:rFonts w:ascii="Times New Roman" w:hAnsi="Times New Roman"/>
                <w:sz w:val="24"/>
                <w:szCs w:val="24"/>
              </w:rPr>
            </w:pPr>
            <w:ins w:id="1405" w:author=" " w:date="2011-06-27T09:22:00Z">
              <w:r w:rsidRPr="007A7452">
                <w:rPr>
                  <w:rFonts w:ascii="Times New Roman" w:hAnsi="Times New Roman"/>
                  <w:color w:val="191919"/>
                  <w:spacing w:val="-1"/>
                  <w:sz w:val="18"/>
                  <w:szCs w:val="18"/>
                </w:rPr>
                <w:t>3322</w:t>
              </w:r>
            </w:ins>
          </w:p>
        </w:tc>
        <w:tc>
          <w:tcPr>
            <w:tcW w:w="5175" w:type="dxa"/>
            <w:tcBorders>
              <w:top w:val="nil"/>
              <w:left w:val="nil"/>
              <w:bottom w:val="nil"/>
              <w:right w:val="nil"/>
            </w:tcBorders>
          </w:tcPr>
          <w:p w:rsidR="005624B3" w:rsidRPr="007A7452" w:rsidRDefault="005624B3" w:rsidP="00495D2E">
            <w:pPr>
              <w:widowControl w:val="0"/>
              <w:autoSpaceDE w:val="0"/>
              <w:autoSpaceDN w:val="0"/>
              <w:adjustRightInd w:val="0"/>
              <w:spacing w:before="9" w:after="0"/>
              <w:ind w:left="362" w:firstLine="40"/>
              <w:rPr>
                <w:ins w:id="1406" w:author=" " w:date="2011-06-27T09:22:00Z"/>
                <w:rFonts w:ascii="Times New Roman" w:hAnsi="Times New Roman"/>
                <w:sz w:val="24"/>
                <w:szCs w:val="24"/>
              </w:rPr>
            </w:pPr>
            <w:ins w:id="1407" w:author=" " w:date="2011-06-27T09:22:00Z">
              <w:r w:rsidRPr="007A7452">
                <w:rPr>
                  <w:rFonts w:ascii="Times New Roman" w:hAnsi="Times New Roman"/>
                  <w:color w:val="191919"/>
                  <w:spacing w:val="-1"/>
                  <w:sz w:val="18"/>
                  <w:szCs w:val="18"/>
                </w:rPr>
                <w:t>Children'</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Reading</w:t>
              </w:r>
              <w:r w:rsidRPr="007A7452">
                <w:rPr>
                  <w:rFonts w:ascii="Times New Roman" w:hAnsi="Times New Roman"/>
                  <w:color w:val="191919"/>
                  <w:sz w:val="18"/>
                  <w:szCs w:val="18"/>
                </w:rPr>
                <w:t>,</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Literature/Lang</w:t>
              </w:r>
            </w:ins>
          </w:p>
        </w:tc>
        <w:tc>
          <w:tcPr>
            <w:tcW w:w="2787" w:type="dxa"/>
            <w:tcBorders>
              <w:top w:val="nil"/>
              <w:left w:val="nil"/>
              <w:bottom w:val="nil"/>
              <w:right w:val="nil"/>
            </w:tcBorders>
          </w:tcPr>
          <w:p w:rsidR="005624B3" w:rsidRPr="007A7452" w:rsidRDefault="005624B3" w:rsidP="00495D2E">
            <w:pPr>
              <w:widowControl w:val="0"/>
              <w:autoSpaceDE w:val="0"/>
              <w:autoSpaceDN w:val="0"/>
              <w:adjustRightInd w:val="0"/>
              <w:spacing w:before="9" w:after="0"/>
              <w:ind w:right="40" w:firstLine="40"/>
              <w:jc w:val="right"/>
              <w:rPr>
                <w:ins w:id="1408" w:author=" " w:date="2011-06-27T09:22:00Z"/>
                <w:rFonts w:ascii="Times New Roman" w:hAnsi="Times New Roman"/>
                <w:sz w:val="24"/>
                <w:szCs w:val="24"/>
              </w:rPr>
            </w:pPr>
            <w:ins w:id="1409" w:author=" " w:date="2011-06-27T09:22:00Z">
              <w:r w:rsidRPr="007A7452">
                <w:rPr>
                  <w:rFonts w:ascii="Times New Roman" w:hAnsi="Times New Roman"/>
                  <w:color w:val="191919"/>
                  <w:sz w:val="18"/>
                  <w:szCs w:val="18"/>
                </w:rPr>
                <w:t>3</w:t>
              </w:r>
            </w:ins>
          </w:p>
        </w:tc>
      </w:tr>
      <w:tr w:rsidR="005624B3" w:rsidRPr="007A7452" w:rsidTr="00495D2E">
        <w:trPr>
          <w:trHeight w:hRule="exact" w:val="216"/>
          <w:ins w:id="1410" w:author=" " w:date="2011-06-27T09:22:00Z"/>
        </w:trPr>
        <w:tc>
          <w:tcPr>
            <w:tcW w:w="10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0" w:firstLine="40"/>
              <w:rPr>
                <w:ins w:id="1411" w:author=" " w:date="2011-06-27T09:22:00Z"/>
                <w:rFonts w:ascii="Times New Roman" w:hAnsi="Times New Roman"/>
                <w:sz w:val="24"/>
                <w:szCs w:val="24"/>
              </w:rPr>
            </w:pPr>
            <w:ins w:id="1412" w:author=" " w:date="2011-06-27T09:22:00Z">
              <w:r w:rsidRPr="007A7452">
                <w:rPr>
                  <w:rFonts w:ascii="Times New Roman" w:hAnsi="Times New Roman"/>
                  <w:color w:val="191919"/>
                  <w:spacing w:val="-1"/>
                  <w:sz w:val="18"/>
                  <w:szCs w:val="18"/>
                </w:rPr>
                <w:t>*ECEC</w:t>
              </w:r>
            </w:ins>
          </w:p>
        </w:tc>
        <w:tc>
          <w:tcPr>
            <w:tcW w:w="763"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5" w:firstLine="40"/>
              <w:rPr>
                <w:ins w:id="1413" w:author=" " w:date="2011-06-27T09:22:00Z"/>
                <w:rFonts w:ascii="Times New Roman" w:hAnsi="Times New Roman"/>
                <w:sz w:val="24"/>
                <w:szCs w:val="24"/>
              </w:rPr>
            </w:pPr>
            <w:ins w:id="1414" w:author=" " w:date="2011-06-27T09:22:00Z">
              <w:r w:rsidRPr="007A7452">
                <w:rPr>
                  <w:rFonts w:ascii="Times New Roman" w:hAnsi="Times New Roman"/>
                  <w:color w:val="191919"/>
                  <w:spacing w:val="-1"/>
                  <w:sz w:val="18"/>
                  <w:szCs w:val="18"/>
                </w:rPr>
                <w:t>3355</w:t>
              </w:r>
            </w:ins>
          </w:p>
        </w:tc>
        <w:tc>
          <w:tcPr>
            <w:tcW w:w="51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362" w:firstLine="40"/>
              <w:rPr>
                <w:ins w:id="1415" w:author=" " w:date="2011-06-27T09:22:00Z"/>
                <w:rFonts w:ascii="Times New Roman" w:hAnsi="Times New Roman"/>
                <w:sz w:val="24"/>
                <w:szCs w:val="24"/>
              </w:rPr>
            </w:pPr>
            <w:ins w:id="1416" w:author=" " w:date="2011-06-27T09:22:00Z">
              <w:r w:rsidRPr="007A7452">
                <w:rPr>
                  <w:rFonts w:ascii="Times New Roman" w:hAnsi="Times New Roman"/>
                  <w:color w:val="191919"/>
                  <w:spacing w:val="-1"/>
                  <w:sz w:val="18"/>
                  <w:szCs w:val="18"/>
                </w:rPr>
                <w:t>Developmenta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Reading</w:t>
              </w:r>
            </w:ins>
          </w:p>
        </w:tc>
        <w:tc>
          <w:tcPr>
            <w:tcW w:w="2787"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right="40" w:firstLine="40"/>
              <w:jc w:val="right"/>
              <w:rPr>
                <w:ins w:id="1417" w:author=" " w:date="2011-06-27T09:22:00Z"/>
                <w:rFonts w:ascii="Times New Roman" w:hAnsi="Times New Roman"/>
                <w:sz w:val="24"/>
                <w:szCs w:val="24"/>
              </w:rPr>
            </w:pPr>
            <w:ins w:id="1418" w:author=" " w:date="2011-06-27T09:22:00Z">
              <w:r w:rsidRPr="007A7452">
                <w:rPr>
                  <w:rFonts w:ascii="Times New Roman" w:hAnsi="Times New Roman"/>
                  <w:color w:val="191919"/>
                  <w:sz w:val="18"/>
                  <w:szCs w:val="18"/>
                </w:rPr>
                <w:t>3</w:t>
              </w:r>
            </w:ins>
          </w:p>
        </w:tc>
      </w:tr>
      <w:tr w:rsidR="005624B3" w:rsidRPr="007A7452" w:rsidTr="00495D2E">
        <w:trPr>
          <w:trHeight w:hRule="exact" w:val="216"/>
          <w:ins w:id="1419" w:author=" " w:date="2011-06-27T09:22:00Z"/>
        </w:trPr>
        <w:tc>
          <w:tcPr>
            <w:tcW w:w="10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0" w:firstLine="40"/>
              <w:rPr>
                <w:ins w:id="1420" w:author=" " w:date="2011-06-27T09:22:00Z"/>
                <w:rFonts w:ascii="Times New Roman" w:hAnsi="Times New Roman"/>
                <w:sz w:val="24"/>
                <w:szCs w:val="24"/>
              </w:rPr>
            </w:pPr>
            <w:ins w:id="1421" w:author=" " w:date="2011-06-27T09:22:00Z">
              <w:r w:rsidRPr="007A7452">
                <w:rPr>
                  <w:rFonts w:ascii="Times New Roman" w:hAnsi="Times New Roman"/>
                  <w:color w:val="191919"/>
                  <w:spacing w:val="-1"/>
                  <w:sz w:val="18"/>
                  <w:szCs w:val="18"/>
                </w:rPr>
                <w:t>*ECEC</w:t>
              </w:r>
            </w:ins>
          </w:p>
        </w:tc>
        <w:tc>
          <w:tcPr>
            <w:tcW w:w="763"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5" w:firstLine="40"/>
              <w:rPr>
                <w:ins w:id="1422" w:author=" " w:date="2011-06-27T09:22:00Z"/>
                <w:rFonts w:ascii="Times New Roman" w:hAnsi="Times New Roman"/>
                <w:sz w:val="24"/>
                <w:szCs w:val="24"/>
              </w:rPr>
            </w:pPr>
            <w:ins w:id="1423" w:author=" " w:date="2011-06-27T09:22:00Z">
              <w:r w:rsidRPr="007A7452">
                <w:rPr>
                  <w:rFonts w:ascii="Times New Roman" w:hAnsi="Times New Roman"/>
                  <w:color w:val="191919"/>
                  <w:spacing w:val="-1"/>
                  <w:sz w:val="18"/>
                  <w:szCs w:val="18"/>
                </w:rPr>
                <w:t>4423</w:t>
              </w:r>
            </w:ins>
          </w:p>
        </w:tc>
        <w:tc>
          <w:tcPr>
            <w:tcW w:w="51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362" w:firstLine="40"/>
              <w:rPr>
                <w:ins w:id="1424" w:author=" " w:date="2011-06-27T09:22:00Z"/>
                <w:rFonts w:ascii="Times New Roman" w:hAnsi="Times New Roman"/>
                <w:sz w:val="24"/>
                <w:szCs w:val="24"/>
              </w:rPr>
            </w:pPr>
            <w:ins w:id="1425" w:author=" " w:date="2011-06-27T09:22:00Z">
              <w:r w:rsidRPr="007A7452">
                <w:rPr>
                  <w:rFonts w:ascii="Times New Roman" w:hAnsi="Times New Roman"/>
                  <w:color w:val="191919"/>
                  <w:spacing w:val="-1"/>
                  <w:sz w:val="18"/>
                  <w:szCs w:val="18"/>
                </w:rPr>
                <w:t>Correctiv</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Reading</w:t>
              </w:r>
            </w:ins>
          </w:p>
        </w:tc>
        <w:tc>
          <w:tcPr>
            <w:tcW w:w="2787"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right="40" w:firstLine="40"/>
              <w:jc w:val="right"/>
              <w:rPr>
                <w:ins w:id="1426" w:author=" " w:date="2011-06-27T09:22:00Z"/>
                <w:rFonts w:ascii="Times New Roman" w:hAnsi="Times New Roman"/>
                <w:sz w:val="24"/>
                <w:szCs w:val="24"/>
              </w:rPr>
            </w:pPr>
            <w:ins w:id="1427" w:author=" " w:date="2011-06-27T09:22:00Z">
              <w:r w:rsidRPr="007A7452">
                <w:rPr>
                  <w:rFonts w:ascii="Times New Roman" w:hAnsi="Times New Roman"/>
                  <w:color w:val="191919"/>
                  <w:sz w:val="18"/>
                  <w:szCs w:val="18"/>
                </w:rPr>
                <w:t>3</w:t>
              </w:r>
            </w:ins>
          </w:p>
        </w:tc>
      </w:tr>
      <w:tr w:rsidR="005624B3" w:rsidRPr="007A7452" w:rsidTr="00495D2E">
        <w:trPr>
          <w:trHeight w:hRule="exact" w:val="322"/>
          <w:ins w:id="1428" w:author=" " w:date="2011-06-27T09:22:00Z"/>
        </w:trPr>
        <w:tc>
          <w:tcPr>
            <w:tcW w:w="10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0" w:firstLine="40"/>
              <w:rPr>
                <w:ins w:id="1429" w:author=" " w:date="2011-06-27T09:22:00Z"/>
                <w:rFonts w:ascii="Times New Roman" w:hAnsi="Times New Roman"/>
                <w:sz w:val="24"/>
                <w:szCs w:val="24"/>
              </w:rPr>
            </w:pPr>
            <w:ins w:id="1430" w:author=" " w:date="2011-06-27T09:22:00Z">
              <w:r w:rsidRPr="007A7452">
                <w:rPr>
                  <w:rFonts w:ascii="Times New Roman" w:hAnsi="Times New Roman"/>
                  <w:color w:val="191919"/>
                  <w:spacing w:val="-1"/>
                  <w:sz w:val="18"/>
                  <w:szCs w:val="18"/>
                </w:rPr>
                <w:t>*ECEC</w:t>
              </w:r>
            </w:ins>
          </w:p>
        </w:tc>
        <w:tc>
          <w:tcPr>
            <w:tcW w:w="763"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5" w:firstLine="40"/>
              <w:rPr>
                <w:ins w:id="1431" w:author=" " w:date="2011-06-27T09:22:00Z"/>
                <w:rFonts w:ascii="Times New Roman" w:hAnsi="Times New Roman"/>
                <w:sz w:val="24"/>
                <w:szCs w:val="24"/>
              </w:rPr>
            </w:pPr>
            <w:ins w:id="1432" w:author=" " w:date="2011-06-27T09:22:00Z">
              <w:r w:rsidRPr="007A7452">
                <w:rPr>
                  <w:rFonts w:ascii="Times New Roman" w:hAnsi="Times New Roman"/>
                  <w:color w:val="191919"/>
                  <w:spacing w:val="-1"/>
                  <w:sz w:val="18"/>
                  <w:szCs w:val="18"/>
                </w:rPr>
                <w:t>4500</w:t>
              </w:r>
            </w:ins>
          </w:p>
        </w:tc>
        <w:tc>
          <w:tcPr>
            <w:tcW w:w="51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362" w:firstLine="40"/>
              <w:rPr>
                <w:ins w:id="1433" w:author=" " w:date="2011-06-27T09:22:00Z"/>
                <w:rFonts w:ascii="Times New Roman" w:hAnsi="Times New Roman"/>
                <w:sz w:val="24"/>
                <w:szCs w:val="24"/>
              </w:rPr>
            </w:pPr>
            <w:ins w:id="1434" w:author=" " w:date="2011-06-27T09:22:00Z">
              <w:r w:rsidRPr="007A7452">
                <w:rPr>
                  <w:rFonts w:ascii="Times New Roman" w:hAnsi="Times New Roman"/>
                  <w:color w:val="191919"/>
                  <w:spacing w:val="-1"/>
                  <w:sz w:val="18"/>
                  <w:szCs w:val="18"/>
                </w:rPr>
                <w:t>Remedia</w:t>
              </w:r>
              <w:r w:rsidRPr="007A7452">
                <w:rPr>
                  <w:rFonts w:ascii="Times New Roman" w:hAnsi="Times New Roman"/>
                  <w:color w:val="191919"/>
                  <w:sz w:val="18"/>
                  <w:szCs w:val="18"/>
                </w:rPr>
                <w:t>l</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Read</w:t>
              </w:r>
              <w:r w:rsidRPr="007A7452">
                <w:rPr>
                  <w:rFonts w:ascii="Times New Roman" w:hAnsi="Times New Roman"/>
                  <w:color w:val="191919"/>
                  <w:sz w:val="18"/>
                  <w:szCs w:val="18"/>
                </w:rPr>
                <w:t>:</w:t>
              </w:r>
              <w:r w:rsidRPr="007A7452">
                <w:rPr>
                  <w:rFonts w:ascii="Times New Roman" w:hAnsi="Times New Roman"/>
                  <w:color w:val="191919"/>
                  <w:spacing w:val="-12"/>
                  <w:sz w:val="18"/>
                  <w:szCs w:val="18"/>
                </w:rPr>
                <w:t xml:space="preserve"> </w:t>
              </w:r>
              <w:r w:rsidRPr="007A7452">
                <w:rPr>
                  <w:rFonts w:ascii="Times New Roman" w:hAnsi="Times New Roman"/>
                  <w:color w:val="191919"/>
                  <w:sz w:val="18"/>
                  <w:szCs w:val="18"/>
                </w:rPr>
                <w:t>A</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Practicum</w:t>
              </w:r>
            </w:ins>
          </w:p>
        </w:tc>
        <w:tc>
          <w:tcPr>
            <w:tcW w:w="2787"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right="40" w:firstLine="40"/>
              <w:jc w:val="right"/>
              <w:rPr>
                <w:ins w:id="1435" w:author=" " w:date="2011-06-27T09:22:00Z"/>
                <w:rFonts w:ascii="Times New Roman" w:hAnsi="Times New Roman"/>
                <w:sz w:val="24"/>
                <w:szCs w:val="24"/>
              </w:rPr>
            </w:pPr>
            <w:ins w:id="1436" w:author=" " w:date="2011-06-27T09:22:00Z">
              <w:r w:rsidRPr="007A7452">
                <w:rPr>
                  <w:rFonts w:ascii="Times New Roman" w:hAnsi="Times New Roman"/>
                  <w:color w:val="191919"/>
                  <w:sz w:val="18"/>
                  <w:szCs w:val="18"/>
                </w:rPr>
                <w:t>3</w:t>
              </w:r>
            </w:ins>
          </w:p>
        </w:tc>
      </w:tr>
      <w:tr w:rsidR="005624B3" w:rsidRPr="007A7452" w:rsidTr="00495D2E">
        <w:trPr>
          <w:trHeight w:hRule="exact" w:val="542"/>
          <w:ins w:id="1437" w:author=" " w:date="2011-06-27T09:22:00Z"/>
        </w:trPr>
        <w:tc>
          <w:tcPr>
            <w:tcW w:w="1075" w:type="dxa"/>
            <w:tcBorders>
              <w:top w:val="nil"/>
              <w:left w:val="nil"/>
              <w:bottom w:val="nil"/>
              <w:right w:val="nil"/>
            </w:tcBorders>
          </w:tcPr>
          <w:p w:rsidR="005624B3" w:rsidRPr="007A7452" w:rsidRDefault="005624B3" w:rsidP="00495D2E">
            <w:pPr>
              <w:widowControl w:val="0"/>
              <w:autoSpaceDE w:val="0"/>
              <w:autoSpaceDN w:val="0"/>
              <w:adjustRightInd w:val="0"/>
              <w:spacing w:before="94" w:after="0"/>
              <w:ind w:left="40" w:firstLine="40"/>
              <w:rPr>
                <w:ins w:id="1438" w:author=" " w:date="2011-06-27T09:22:00Z"/>
                <w:rFonts w:ascii="Times New Roman" w:hAnsi="Times New Roman"/>
                <w:color w:val="000000"/>
                <w:sz w:val="18"/>
                <w:szCs w:val="18"/>
              </w:rPr>
            </w:pPr>
            <w:ins w:id="1439" w:author=" " w:date="2011-06-27T09:22:00Z">
              <w:r w:rsidRPr="007A7452">
                <w:rPr>
                  <w:rFonts w:ascii="Times New Roman" w:hAnsi="Times New Roman"/>
                  <w:b/>
                  <w:bCs/>
                  <w:color w:val="191919"/>
                  <w:spacing w:val="-1"/>
                  <w:sz w:val="18"/>
                  <w:szCs w:val="18"/>
                </w:rPr>
                <w:t>Mathematics</w:t>
              </w:r>
            </w:ins>
          </w:p>
          <w:p w:rsidR="005624B3" w:rsidRPr="007A7452" w:rsidRDefault="005624B3" w:rsidP="00495D2E">
            <w:pPr>
              <w:widowControl w:val="0"/>
              <w:autoSpaceDE w:val="0"/>
              <w:autoSpaceDN w:val="0"/>
              <w:adjustRightInd w:val="0"/>
              <w:spacing w:before="12" w:after="0"/>
              <w:ind w:left="40" w:firstLine="40"/>
              <w:rPr>
                <w:ins w:id="1440" w:author=" " w:date="2011-06-27T09:22:00Z"/>
                <w:rFonts w:ascii="Times New Roman" w:hAnsi="Times New Roman"/>
                <w:sz w:val="24"/>
                <w:szCs w:val="24"/>
              </w:rPr>
            </w:pPr>
            <w:ins w:id="1441" w:author=" " w:date="2011-06-27T09:22:00Z">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ins>
          </w:p>
        </w:tc>
        <w:tc>
          <w:tcPr>
            <w:tcW w:w="763" w:type="dxa"/>
            <w:tcBorders>
              <w:top w:val="nil"/>
              <w:left w:val="nil"/>
              <w:bottom w:val="nil"/>
              <w:right w:val="nil"/>
            </w:tcBorders>
          </w:tcPr>
          <w:p w:rsidR="005624B3" w:rsidRPr="007A7452" w:rsidRDefault="005624B3" w:rsidP="00495D2E">
            <w:pPr>
              <w:widowControl w:val="0"/>
              <w:autoSpaceDE w:val="0"/>
              <w:autoSpaceDN w:val="0"/>
              <w:adjustRightInd w:val="0"/>
              <w:spacing w:before="4" w:after="0" w:line="110" w:lineRule="exact"/>
              <w:ind w:firstLine="40"/>
              <w:rPr>
                <w:ins w:id="1442" w:author=" " w:date="2011-06-27T09:22:00Z"/>
                <w:rFonts w:ascii="Times New Roman" w:hAnsi="Times New Roman"/>
                <w:sz w:val="11"/>
                <w:szCs w:val="11"/>
              </w:rPr>
            </w:pPr>
          </w:p>
          <w:p w:rsidR="005624B3" w:rsidRPr="007A7452" w:rsidRDefault="005624B3" w:rsidP="00495D2E">
            <w:pPr>
              <w:widowControl w:val="0"/>
              <w:autoSpaceDE w:val="0"/>
              <w:autoSpaceDN w:val="0"/>
              <w:adjustRightInd w:val="0"/>
              <w:spacing w:after="0" w:line="200" w:lineRule="exact"/>
              <w:ind w:firstLine="40"/>
              <w:rPr>
                <w:ins w:id="1443" w:author=" " w:date="2011-06-27T09:22:00Z"/>
                <w:rFonts w:ascii="Times New Roman" w:hAnsi="Times New Roman"/>
                <w:sz w:val="20"/>
                <w:szCs w:val="20"/>
              </w:rPr>
            </w:pPr>
          </w:p>
          <w:p w:rsidR="005624B3" w:rsidRPr="007A7452" w:rsidRDefault="005624B3" w:rsidP="00495D2E">
            <w:pPr>
              <w:widowControl w:val="0"/>
              <w:autoSpaceDE w:val="0"/>
              <w:autoSpaceDN w:val="0"/>
              <w:adjustRightInd w:val="0"/>
              <w:spacing w:after="0"/>
              <w:ind w:left="45" w:firstLine="40"/>
              <w:rPr>
                <w:ins w:id="1444" w:author=" " w:date="2011-06-27T09:22:00Z"/>
                <w:rFonts w:ascii="Times New Roman" w:hAnsi="Times New Roman"/>
                <w:sz w:val="24"/>
                <w:szCs w:val="24"/>
              </w:rPr>
            </w:pPr>
            <w:ins w:id="1445" w:author=" " w:date="2011-06-27T09:22:00Z">
              <w:r w:rsidRPr="007A7452">
                <w:rPr>
                  <w:rFonts w:ascii="Times New Roman" w:hAnsi="Times New Roman"/>
                  <w:color w:val="191919"/>
                  <w:spacing w:val="-1"/>
                  <w:sz w:val="18"/>
                  <w:szCs w:val="18"/>
                </w:rPr>
                <w:t>3000</w:t>
              </w:r>
            </w:ins>
          </w:p>
        </w:tc>
        <w:tc>
          <w:tcPr>
            <w:tcW w:w="5175" w:type="dxa"/>
            <w:tcBorders>
              <w:top w:val="nil"/>
              <w:left w:val="nil"/>
              <w:bottom w:val="nil"/>
              <w:right w:val="nil"/>
            </w:tcBorders>
          </w:tcPr>
          <w:p w:rsidR="005624B3" w:rsidRPr="007A7452" w:rsidRDefault="005624B3" w:rsidP="00495D2E">
            <w:pPr>
              <w:widowControl w:val="0"/>
              <w:autoSpaceDE w:val="0"/>
              <w:autoSpaceDN w:val="0"/>
              <w:adjustRightInd w:val="0"/>
              <w:spacing w:before="4" w:after="0" w:line="110" w:lineRule="exact"/>
              <w:ind w:firstLine="40"/>
              <w:rPr>
                <w:ins w:id="1446" w:author=" " w:date="2011-06-27T09:22:00Z"/>
                <w:rFonts w:ascii="Times New Roman" w:hAnsi="Times New Roman"/>
                <w:sz w:val="11"/>
                <w:szCs w:val="11"/>
              </w:rPr>
            </w:pPr>
          </w:p>
          <w:p w:rsidR="005624B3" w:rsidRPr="007A7452" w:rsidRDefault="005624B3" w:rsidP="00495D2E">
            <w:pPr>
              <w:widowControl w:val="0"/>
              <w:autoSpaceDE w:val="0"/>
              <w:autoSpaceDN w:val="0"/>
              <w:adjustRightInd w:val="0"/>
              <w:spacing w:after="0" w:line="200" w:lineRule="exact"/>
              <w:ind w:firstLine="40"/>
              <w:rPr>
                <w:ins w:id="1447" w:author=" " w:date="2011-06-27T09:22:00Z"/>
                <w:rFonts w:ascii="Times New Roman" w:hAnsi="Times New Roman"/>
                <w:sz w:val="20"/>
                <w:szCs w:val="20"/>
              </w:rPr>
            </w:pPr>
          </w:p>
          <w:p w:rsidR="005624B3" w:rsidRPr="007A7452" w:rsidRDefault="005624B3" w:rsidP="00495D2E">
            <w:pPr>
              <w:widowControl w:val="0"/>
              <w:autoSpaceDE w:val="0"/>
              <w:autoSpaceDN w:val="0"/>
              <w:adjustRightInd w:val="0"/>
              <w:spacing w:after="0"/>
              <w:ind w:left="362" w:firstLine="40"/>
              <w:rPr>
                <w:ins w:id="1448" w:author=" " w:date="2011-06-27T09:22:00Z"/>
                <w:rFonts w:ascii="Times New Roman" w:hAnsi="Times New Roman"/>
                <w:sz w:val="24"/>
                <w:szCs w:val="24"/>
              </w:rPr>
            </w:pPr>
            <w:ins w:id="1449" w:author=" " w:date="2011-06-27T09:22:00Z">
              <w:r w:rsidRPr="007A7452">
                <w:rPr>
                  <w:rFonts w:ascii="Times New Roman" w:hAnsi="Times New Roman"/>
                  <w:color w:val="191919"/>
                  <w:spacing w:val="-1"/>
                  <w:sz w:val="18"/>
                  <w:szCs w:val="18"/>
                </w:rPr>
                <w:t>Number</w:t>
              </w:r>
              <w:r w:rsidRPr="007A7452">
                <w:rPr>
                  <w:rFonts w:ascii="Times New Roman" w:hAnsi="Times New Roman"/>
                  <w:color w:val="191919"/>
                  <w:sz w:val="18"/>
                  <w:szCs w:val="18"/>
                </w:rPr>
                <w:t>s</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12"/>
                  <w:sz w:val="18"/>
                  <w:szCs w:val="18"/>
                </w:rPr>
                <w:t xml:space="preserve"> </w:t>
              </w:r>
              <w:r w:rsidRPr="007A7452">
                <w:rPr>
                  <w:rFonts w:ascii="Times New Roman" w:hAnsi="Times New Roman"/>
                  <w:color w:val="191919"/>
                  <w:spacing w:val="-1"/>
                  <w:sz w:val="18"/>
                  <w:szCs w:val="18"/>
                </w:rPr>
                <w:t>Applications</w:t>
              </w:r>
            </w:ins>
          </w:p>
        </w:tc>
        <w:tc>
          <w:tcPr>
            <w:tcW w:w="2787" w:type="dxa"/>
            <w:tcBorders>
              <w:top w:val="nil"/>
              <w:left w:val="nil"/>
              <w:bottom w:val="nil"/>
              <w:right w:val="nil"/>
            </w:tcBorders>
          </w:tcPr>
          <w:p w:rsidR="005624B3" w:rsidRPr="007A7452" w:rsidRDefault="005624B3" w:rsidP="00495D2E">
            <w:pPr>
              <w:widowControl w:val="0"/>
              <w:autoSpaceDE w:val="0"/>
              <w:autoSpaceDN w:val="0"/>
              <w:adjustRightInd w:val="0"/>
              <w:spacing w:before="94" w:after="0"/>
              <w:ind w:right="41" w:firstLine="40"/>
              <w:jc w:val="right"/>
              <w:rPr>
                <w:ins w:id="1450" w:author=" " w:date="2011-06-27T09:22:00Z"/>
                <w:rFonts w:ascii="Times New Roman" w:hAnsi="Times New Roman"/>
                <w:color w:val="000000"/>
                <w:sz w:val="18"/>
                <w:szCs w:val="18"/>
              </w:rPr>
            </w:pPr>
            <w:ins w:id="1451" w:author=" " w:date="2011-06-27T09:22:00Z">
              <w:r w:rsidRPr="007A7452">
                <w:rPr>
                  <w:rFonts w:ascii="Times New Roman" w:hAnsi="Times New Roman"/>
                  <w:b/>
                  <w:bCs/>
                  <w:color w:val="191919"/>
                  <w:spacing w:val="-1"/>
                  <w:sz w:val="18"/>
                  <w:szCs w:val="18"/>
                </w:rPr>
                <w:t>(</w:t>
              </w:r>
              <w:r w:rsidRPr="007A7452">
                <w:rPr>
                  <w:rFonts w:ascii="Times New Roman" w:hAnsi="Times New Roman"/>
                  <w:b/>
                  <w:bCs/>
                  <w:color w:val="191919"/>
                  <w:sz w:val="18"/>
                  <w:szCs w:val="18"/>
                </w:rPr>
                <w:t>9</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hrs)</w:t>
              </w:r>
            </w:ins>
          </w:p>
          <w:p w:rsidR="005624B3" w:rsidRPr="007A7452" w:rsidRDefault="005624B3" w:rsidP="00495D2E">
            <w:pPr>
              <w:widowControl w:val="0"/>
              <w:autoSpaceDE w:val="0"/>
              <w:autoSpaceDN w:val="0"/>
              <w:adjustRightInd w:val="0"/>
              <w:spacing w:before="12" w:after="0"/>
              <w:ind w:right="40" w:firstLine="40"/>
              <w:jc w:val="right"/>
              <w:rPr>
                <w:ins w:id="1452" w:author=" " w:date="2011-06-27T09:22:00Z"/>
                <w:rFonts w:ascii="Times New Roman" w:hAnsi="Times New Roman"/>
                <w:sz w:val="24"/>
                <w:szCs w:val="24"/>
              </w:rPr>
            </w:pPr>
            <w:ins w:id="1453" w:author=" " w:date="2011-06-27T09:22:00Z">
              <w:r w:rsidRPr="007A7452">
                <w:rPr>
                  <w:rFonts w:ascii="Times New Roman" w:hAnsi="Times New Roman"/>
                  <w:color w:val="191919"/>
                  <w:sz w:val="18"/>
                  <w:szCs w:val="18"/>
                </w:rPr>
                <w:t>3</w:t>
              </w:r>
            </w:ins>
          </w:p>
        </w:tc>
      </w:tr>
      <w:tr w:rsidR="005624B3" w:rsidRPr="007A7452" w:rsidTr="00495D2E">
        <w:trPr>
          <w:trHeight w:hRule="exact" w:val="216"/>
          <w:ins w:id="1454" w:author=" " w:date="2011-06-27T09:22:00Z"/>
        </w:trPr>
        <w:tc>
          <w:tcPr>
            <w:tcW w:w="10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0" w:firstLine="40"/>
              <w:rPr>
                <w:ins w:id="1455" w:author=" " w:date="2011-06-27T09:22:00Z"/>
                <w:rFonts w:ascii="Times New Roman" w:hAnsi="Times New Roman"/>
                <w:sz w:val="24"/>
                <w:szCs w:val="24"/>
              </w:rPr>
            </w:pPr>
            <w:ins w:id="1456" w:author=" " w:date="2011-06-27T09:22:00Z">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ins>
          </w:p>
        </w:tc>
        <w:tc>
          <w:tcPr>
            <w:tcW w:w="763"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5" w:firstLine="40"/>
              <w:rPr>
                <w:ins w:id="1457" w:author=" " w:date="2011-06-27T09:22:00Z"/>
                <w:rFonts w:ascii="Times New Roman" w:hAnsi="Times New Roman"/>
                <w:sz w:val="24"/>
                <w:szCs w:val="24"/>
              </w:rPr>
            </w:pPr>
            <w:ins w:id="1458" w:author=" " w:date="2011-06-27T09:22:00Z">
              <w:r w:rsidRPr="007A7452">
                <w:rPr>
                  <w:rFonts w:ascii="Times New Roman" w:hAnsi="Times New Roman"/>
                  <w:color w:val="191919"/>
                  <w:spacing w:val="-1"/>
                  <w:sz w:val="18"/>
                  <w:szCs w:val="18"/>
                </w:rPr>
                <w:t>3001</w:t>
              </w:r>
            </w:ins>
          </w:p>
        </w:tc>
        <w:tc>
          <w:tcPr>
            <w:tcW w:w="51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362" w:firstLine="40"/>
              <w:rPr>
                <w:ins w:id="1459" w:author=" " w:date="2011-06-27T09:22:00Z"/>
                <w:rFonts w:ascii="Times New Roman" w:hAnsi="Times New Roman"/>
                <w:sz w:val="24"/>
                <w:szCs w:val="24"/>
              </w:rPr>
            </w:pPr>
            <w:ins w:id="1460" w:author=" " w:date="2011-06-27T09:22:00Z">
              <w:r w:rsidRPr="007A7452">
                <w:rPr>
                  <w:rFonts w:ascii="Times New Roman" w:hAnsi="Times New Roman"/>
                  <w:color w:val="191919"/>
                  <w:spacing w:val="-1"/>
                  <w:sz w:val="18"/>
                  <w:szCs w:val="18"/>
                </w:rPr>
                <w:t>Mat</w:t>
              </w:r>
              <w:r w:rsidRPr="007A7452">
                <w:rPr>
                  <w:rFonts w:ascii="Times New Roman" w:hAnsi="Times New Roman"/>
                  <w:color w:val="191919"/>
                  <w:sz w:val="18"/>
                  <w:szCs w:val="18"/>
                </w:rPr>
                <w:t>h</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Concepts/</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echnology</w:t>
              </w:r>
            </w:ins>
          </w:p>
        </w:tc>
        <w:tc>
          <w:tcPr>
            <w:tcW w:w="2787"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right="40" w:firstLine="40"/>
              <w:jc w:val="right"/>
              <w:rPr>
                <w:ins w:id="1461" w:author=" " w:date="2011-06-27T09:22:00Z"/>
                <w:rFonts w:ascii="Times New Roman" w:hAnsi="Times New Roman"/>
                <w:sz w:val="24"/>
                <w:szCs w:val="24"/>
              </w:rPr>
            </w:pPr>
            <w:ins w:id="1462" w:author=" " w:date="2011-06-27T09:22:00Z">
              <w:r w:rsidRPr="007A7452">
                <w:rPr>
                  <w:rFonts w:ascii="Times New Roman" w:hAnsi="Times New Roman"/>
                  <w:color w:val="191919"/>
                  <w:sz w:val="18"/>
                  <w:szCs w:val="18"/>
                </w:rPr>
                <w:t>3</w:t>
              </w:r>
            </w:ins>
          </w:p>
        </w:tc>
      </w:tr>
      <w:tr w:rsidR="005624B3" w:rsidRPr="007A7452" w:rsidTr="00495D2E">
        <w:trPr>
          <w:trHeight w:hRule="exact" w:val="198"/>
          <w:ins w:id="1463" w:author=" " w:date="2011-06-27T09:22:00Z"/>
        </w:trPr>
        <w:tc>
          <w:tcPr>
            <w:tcW w:w="10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0" w:firstLine="40"/>
              <w:rPr>
                <w:ins w:id="1464" w:author=" " w:date="2011-06-27T09:22:00Z"/>
                <w:rFonts w:ascii="Times New Roman" w:hAnsi="Times New Roman"/>
                <w:sz w:val="24"/>
                <w:szCs w:val="24"/>
              </w:rPr>
            </w:pPr>
            <w:ins w:id="1465" w:author=" " w:date="2011-06-27T09:22:00Z">
              <w:r w:rsidRPr="007A7452">
                <w:rPr>
                  <w:rFonts w:ascii="Times New Roman" w:hAnsi="Times New Roman"/>
                  <w:color w:val="191919"/>
                  <w:spacing w:val="-1"/>
                  <w:sz w:val="18"/>
                  <w:szCs w:val="18"/>
                </w:rPr>
                <w:t>M</w:t>
              </w:r>
              <w:r w:rsidRPr="007A7452">
                <w:rPr>
                  <w:rFonts w:ascii="Times New Roman" w:hAnsi="Times New Roman"/>
                  <w:color w:val="191919"/>
                  <w:spacing w:val="-21"/>
                  <w:sz w:val="18"/>
                  <w:szCs w:val="18"/>
                </w:rPr>
                <w:t>A</w:t>
              </w:r>
              <w:r w:rsidRPr="007A7452">
                <w:rPr>
                  <w:rFonts w:ascii="Times New Roman" w:hAnsi="Times New Roman"/>
                  <w:color w:val="191919"/>
                  <w:spacing w:val="-1"/>
                  <w:sz w:val="18"/>
                  <w:szCs w:val="18"/>
                </w:rPr>
                <w:t>TH</w:t>
              </w:r>
            </w:ins>
          </w:p>
        </w:tc>
        <w:tc>
          <w:tcPr>
            <w:tcW w:w="763"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45" w:firstLine="40"/>
              <w:rPr>
                <w:ins w:id="1466" w:author=" " w:date="2011-06-27T09:22:00Z"/>
                <w:rFonts w:ascii="Times New Roman" w:hAnsi="Times New Roman"/>
                <w:sz w:val="24"/>
                <w:szCs w:val="24"/>
              </w:rPr>
            </w:pPr>
            <w:ins w:id="1467" w:author=" " w:date="2011-06-27T09:22:00Z">
              <w:r w:rsidRPr="007A7452">
                <w:rPr>
                  <w:rFonts w:ascii="Times New Roman" w:hAnsi="Times New Roman"/>
                  <w:color w:val="191919"/>
                  <w:spacing w:val="-1"/>
                  <w:sz w:val="18"/>
                  <w:szCs w:val="18"/>
                </w:rPr>
                <w:t>3</w:t>
              </w:r>
              <w:r w:rsidRPr="007A7452">
                <w:rPr>
                  <w:rFonts w:ascii="Times New Roman" w:hAnsi="Times New Roman"/>
                  <w:color w:val="191919"/>
                  <w:spacing w:val="-8"/>
                  <w:sz w:val="18"/>
                  <w:szCs w:val="18"/>
                </w:rPr>
                <w:t>1</w:t>
              </w:r>
              <w:r w:rsidRPr="007A7452">
                <w:rPr>
                  <w:rFonts w:ascii="Times New Roman" w:hAnsi="Times New Roman"/>
                  <w:color w:val="191919"/>
                  <w:spacing w:val="-1"/>
                  <w:sz w:val="18"/>
                  <w:szCs w:val="18"/>
                </w:rPr>
                <w:t>12</w:t>
              </w:r>
            </w:ins>
          </w:p>
        </w:tc>
        <w:tc>
          <w:tcPr>
            <w:tcW w:w="5175"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left="362" w:firstLine="40"/>
              <w:rPr>
                <w:ins w:id="1468" w:author=" " w:date="2011-06-27T09:22:00Z"/>
                <w:rFonts w:ascii="Times New Roman" w:hAnsi="Times New Roman"/>
                <w:sz w:val="24"/>
                <w:szCs w:val="24"/>
              </w:rPr>
            </w:pPr>
            <w:ins w:id="1469" w:author=" " w:date="2011-06-27T09:22:00Z">
              <w:r w:rsidRPr="007A7452">
                <w:rPr>
                  <w:rFonts w:ascii="Times New Roman" w:hAnsi="Times New Roman"/>
                  <w:color w:val="191919"/>
                  <w:spacing w:val="-1"/>
                  <w:sz w:val="18"/>
                  <w:szCs w:val="18"/>
                </w:rPr>
                <w:t>Discret</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Mathematics</w:t>
              </w:r>
            </w:ins>
          </w:p>
        </w:tc>
        <w:tc>
          <w:tcPr>
            <w:tcW w:w="2787" w:type="dxa"/>
            <w:tcBorders>
              <w:top w:val="nil"/>
              <w:left w:val="nil"/>
              <w:bottom w:val="nil"/>
              <w:right w:val="nil"/>
            </w:tcBorders>
          </w:tcPr>
          <w:p w:rsidR="005624B3" w:rsidRPr="007A7452" w:rsidRDefault="005624B3" w:rsidP="00495D2E">
            <w:pPr>
              <w:widowControl w:val="0"/>
              <w:autoSpaceDE w:val="0"/>
              <w:autoSpaceDN w:val="0"/>
              <w:adjustRightInd w:val="0"/>
              <w:spacing w:after="0" w:line="195" w:lineRule="exact"/>
              <w:ind w:right="40" w:firstLine="40"/>
              <w:jc w:val="right"/>
              <w:rPr>
                <w:ins w:id="1470" w:author=" " w:date="2011-06-27T09:22:00Z"/>
                <w:rFonts w:ascii="Times New Roman" w:hAnsi="Times New Roman"/>
                <w:sz w:val="24"/>
                <w:szCs w:val="24"/>
              </w:rPr>
            </w:pPr>
            <w:ins w:id="1471" w:author=" " w:date="2011-06-27T09:22:00Z">
              <w:r w:rsidRPr="007A7452">
                <w:rPr>
                  <w:rFonts w:ascii="Times New Roman" w:hAnsi="Times New Roman"/>
                  <w:color w:val="191919"/>
                  <w:sz w:val="18"/>
                  <w:szCs w:val="18"/>
                </w:rPr>
                <w:t>3</w:t>
              </w:r>
            </w:ins>
          </w:p>
        </w:tc>
      </w:tr>
    </w:tbl>
    <w:p w:rsidR="00152F3B" w:rsidDel="005624B3" w:rsidRDefault="00152F3B" w:rsidP="00152F3B">
      <w:pPr>
        <w:widowControl w:val="0"/>
        <w:autoSpaceDE w:val="0"/>
        <w:autoSpaceDN w:val="0"/>
        <w:adjustRightInd w:val="0"/>
        <w:spacing w:before="20" w:after="0"/>
        <w:ind w:left="180" w:firstLine="0"/>
        <w:rPr>
          <w:del w:id="1472" w:author=" " w:date="2011-06-27T09:22:00Z"/>
          <w:rFonts w:ascii="Times New Roman" w:hAnsi="Times New Roman"/>
          <w:b/>
          <w:bCs/>
          <w:color w:val="191919"/>
          <w:spacing w:val="-1"/>
          <w:sz w:val="24"/>
          <w:szCs w:val="24"/>
        </w:rPr>
      </w:pPr>
    </w:p>
    <w:p w:rsidR="00152F3B" w:rsidDel="005624B3" w:rsidRDefault="00152F3B" w:rsidP="00152F3B">
      <w:pPr>
        <w:widowControl w:val="0"/>
        <w:tabs>
          <w:tab w:val="left" w:pos="2280"/>
          <w:tab w:val="left" w:pos="8980"/>
        </w:tabs>
        <w:autoSpaceDE w:val="0"/>
        <w:autoSpaceDN w:val="0"/>
        <w:adjustRightInd w:val="0"/>
        <w:spacing w:before="30" w:after="0"/>
        <w:ind w:left="180" w:firstLine="0"/>
        <w:rPr>
          <w:del w:id="1473" w:author=" " w:date="2011-06-27T09:22:00Z"/>
          <w:rFonts w:ascii="Times New Roman" w:hAnsi="Times New Roman"/>
          <w:color w:val="000000"/>
          <w:sz w:val="18"/>
          <w:szCs w:val="18"/>
        </w:rPr>
      </w:pPr>
      <w:del w:id="1474" w:author=" " w:date="2011-06-27T09:22:00Z">
        <w:r w:rsidDel="005624B3">
          <w:rPr>
            <w:rFonts w:ascii="Times New Roman" w:hAnsi="Times New Roman"/>
            <w:b/>
            <w:bCs/>
            <w:color w:val="191919"/>
            <w:spacing w:val="-1"/>
            <w:sz w:val="18"/>
            <w:szCs w:val="18"/>
          </w:rPr>
          <w:delText>Course</w:delText>
        </w:r>
        <w:r w:rsidDel="005624B3">
          <w:rPr>
            <w:rFonts w:ascii="Times New Roman" w:hAnsi="Times New Roman"/>
            <w:b/>
            <w:bCs/>
            <w:color w:val="191919"/>
            <w:sz w:val="18"/>
            <w:szCs w:val="18"/>
          </w:rPr>
          <w:delText>s</w:delText>
        </w:r>
        <w:r w:rsidDel="005624B3">
          <w:rPr>
            <w:rFonts w:ascii="Times New Roman" w:hAnsi="Times New Roman"/>
            <w:b/>
            <w:bCs/>
            <w:color w:val="191919"/>
            <w:sz w:val="18"/>
            <w:szCs w:val="18"/>
          </w:rPr>
          <w:tab/>
        </w:r>
        <w:r w:rsidDel="005624B3">
          <w:rPr>
            <w:rFonts w:ascii="Times New Roman" w:hAnsi="Times New Roman"/>
            <w:b/>
            <w:bCs/>
            <w:color w:val="191919"/>
            <w:spacing w:val="-4"/>
            <w:sz w:val="18"/>
            <w:szCs w:val="18"/>
          </w:rPr>
          <w:delText>T</w:delText>
        </w:r>
        <w:r w:rsidDel="005624B3">
          <w:rPr>
            <w:rFonts w:ascii="Times New Roman" w:hAnsi="Times New Roman"/>
            <w:b/>
            <w:bCs/>
            <w:color w:val="191919"/>
            <w:spacing w:val="-1"/>
            <w:sz w:val="18"/>
            <w:szCs w:val="18"/>
          </w:rPr>
          <w:delText>itle</w:delText>
        </w:r>
        <w:r w:rsidDel="005624B3">
          <w:rPr>
            <w:rFonts w:ascii="Times New Roman" w:hAnsi="Times New Roman"/>
            <w:b/>
            <w:bCs/>
            <w:color w:val="191919"/>
            <w:sz w:val="18"/>
            <w:szCs w:val="18"/>
          </w:rPr>
          <w:delText>s</w:delText>
        </w:r>
        <w:r w:rsidDel="005624B3">
          <w:rPr>
            <w:rFonts w:ascii="Times New Roman" w:hAnsi="Times New Roman"/>
            <w:b/>
            <w:bCs/>
            <w:color w:val="191919"/>
            <w:sz w:val="18"/>
            <w:szCs w:val="18"/>
          </w:rPr>
          <w:tab/>
        </w:r>
        <w:r w:rsidDel="005624B3">
          <w:rPr>
            <w:rFonts w:ascii="Times New Roman" w:hAnsi="Times New Roman"/>
            <w:b/>
            <w:bCs/>
            <w:color w:val="191919"/>
            <w:spacing w:val="-1"/>
            <w:sz w:val="18"/>
            <w:szCs w:val="18"/>
          </w:rPr>
          <w:delText>C</w:delText>
        </w:r>
        <w:r w:rsidDel="005624B3">
          <w:rPr>
            <w:rFonts w:ascii="Times New Roman" w:hAnsi="Times New Roman"/>
            <w:b/>
            <w:bCs/>
            <w:color w:val="191919"/>
            <w:spacing w:val="-4"/>
            <w:sz w:val="18"/>
            <w:szCs w:val="18"/>
          </w:rPr>
          <w:delText>r</w:delText>
        </w:r>
        <w:r w:rsidDel="005624B3">
          <w:rPr>
            <w:rFonts w:ascii="Times New Roman" w:hAnsi="Times New Roman"/>
            <w:b/>
            <w:bCs/>
            <w:color w:val="191919"/>
            <w:spacing w:val="-1"/>
            <w:sz w:val="18"/>
            <w:szCs w:val="18"/>
          </w:rPr>
          <w:delText>edi</w:delText>
        </w:r>
        <w:r w:rsidDel="005624B3">
          <w:rPr>
            <w:rFonts w:ascii="Times New Roman" w:hAnsi="Times New Roman"/>
            <w:b/>
            <w:bCs/>
            <w:color w:val="191919"/>
            <w:sz w:val="18"/>
            <w:szCs w:val="18"/>
          </w:rPr>
          <w:delText>t</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Hrs.</w:delText>
        </w:r>
      </w:del>
    </w:p>
    <w:p w:rsidR="00152F3B" w:rsidDel="005624B3" w:rsidRDefault="00152F3B" w:rsidP="00152F3B">
      <w:pPr>
        <w:widowControl w:val="0"/>
        <w:autoSpaceDE w:val="0"/>
        <w:autoSpaceDN w:val="0"/>
        <w:adjustRightInd w:val="0"/>
        <w:spacing w:before="5" w:after="0" w:line="220" w:lineRule="exact"/>
        <w:ind w:left="180" w:firstLine="0"/>
        <w:rPr>
          <w:del w:id="1475" w:author=" " w:date="2011-06-27T09:22:00Z"/>
          <w:rFonts w:ascii="Times New Roman" w:hAnsi="Times New Roman"/>
          <w:color w:val="000000"/>
        </w:rPr>
      </w:pPr>
    </w:p>
    <w:p w:rsidR="00152F3B" w:rsidDel="005624B3" w:rsidRDefault="00152F3B" w:rsidP="00152F3B">
      <w:pPr>
        <w:widowControl w:val="0"/>
        <w:tabs>
          <w:tab w:val="left" w:pos="9040"/>
        </w:tabs>
        <w:autoSpaceDE w:val="0"/>
        <w:autoSpaceDN w:val="0"/>
        <w:adjustRightInd w:val="0"/>
        <w:spacing w:after="0"/>
        <w:ind w:left="180" w:firstLine="0"/>
        <w:rPr>
          <w:del w:id="1476" w:author=" " w:date="2011-06-27T09:22:00Z"/>
          <w:rFonts w:ascii="Times New Roman" w:hAnsi="Times New Roman"/>
          <w:color w:val="000000"/>
          <w:sz w:val="18"/>
          <w:szCs w:val="18"/>
        </w:rPr>
      </w:pPr>
      <w:del w:id="1477" w:author=" " w:date="2011-06-27T09:22:00Z">
        <w:r w:rsidDel="005624B3">
          <w:rPr>
            <w:rFonts w:ascii="Times New Roman" w:hAnsi="Times New Roman"/>
            <w:b/>
            <w:bCs/>
            <w:color w:val="191919"/>
            <w:spacing w:val="-1"/>
            <w:sz w:val="18"/>
            <w:szCs w:val="18"/>
          </w:rPr>
          <w:delText>Languag</w:delText>
        </w:r>
        <w:r w:rsidDel="005624B3">
          <w:rPr>
            <w:rFonts w:ascii="Times New Roman" w:hAnsi="Times New Roman"/>
            <w:b/>
            <w:bCs/>
            <w:color w:val="191919"/>
            <w:sz w:val="18"/>
            <w:szCs w:val="18"/>
          </w:rPr>
          <w:delText>e</w:delText>
        </w:r>
        <w:r w:rsidDel="005624B3">
          <w:rPr>
            <w:rFonts w:ascii="Times New Roman" w:hAnsi="Times New Roman"/>
            <w:b/>
            <w:bCs/>
            <w:color w:val="191919"/>
            <w:spacing w:val="-12"/>
            <w:sz w:val="18"/>
            <w:szCs w:val="18"/>
          </w:rPr>
          <w:delText xml:space="preserve"> </w:delText>
        </w:r>
        <w:r w:rsidDel="005624B3">
          <w:rPr>
            <w:rFonts w:ascii="Times New Roman" w:hAnsi="Times New Roman"/>
            <w:b/>
            <w:bCs/>
            <w:color w:val="191919"/>
            <w:spacing w:val="-1"/>
            <w:sz w:val="18"/>
            <w:szCs w:val="18"/>
          </w:rPr>
          <w:delText>Art</w:delText>
        </w:r>
        <w:r w:rsidDel="005624B3">
          <w:rPr>
            <w:rFonts w:ascii="Times New Roman" w:hAnsi="Times New Roman"/>
            <w:b/>
            <w:bCs/>
            <w:color w:val="191919"/>
            <w:sz w:val="18"/>
            <w:szCs w:val="18"/>
          </w:rPr>
          <w:delText>s</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an</w:delText>
        </w:r>
        <w:r w:rsidDel="005624B3">
          <w:rPr>
            <w:rFonts w:ascii="Times New Roman" w:hAnsi="Times New Roman"/>
            <w:b/>
            <w:bCs/>
            <w:color w:val="191919"/>
            <w:sz w:val="18"/>
            <w:szCs w:val="18"/>
          </w:rPr>
          <w:delText>d</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Readin</w:delText>
        </w:r>
        <w:r w:rsidDel="005624B3">
          <w:rPr>
            <w:rFonts w:ascii="Times New Roman" w:hAnsi="Times New Roman"/>
            <w:b/>
            <w:bCs/>
            <w:color w:val="191919"/>
            <w:sz w:val="18"/>
            <w:szCs w:val="18"/>
          </w:rPr>
          <w:delText>g</w:delText>
        </w:r>
        <w:r w:rsidDel="005624B3">
          <w:rPr>
            <w:rFonts w:ascii="Times New Roman" w:hAnsi="Times New Roman"/>
            <w:b/>
            <w:bCs/>
            <w:color w:val="191919"/>
            <w:sz w:val="18"/>
            <w:szCs w:val="18"/>
          </w:rPr>
          <w:tab/>
        </w:r>
        <w:r w:rsidDel="005624B3">
          <w:rPr>
            <w:rFonts w:ascii="Times New Roman" w:hAnsi="Times New Roman"/>
            <w:b/>
            <w:bCs/>
            <w:color w:val="191919"/>
            <w:spacing w:val="-1"/>
            <w:sz w:val="18"/>
            <w:szCs w:val="18"/>
          </w:rPr>
          <w:delText>(1</w:delText>
        </w:r>
        <w:r w:rsidDel="005624B3">
          <w:rPr>
            <w:rFonts w:ascii="Times New Roman" w:hAnsi="Times New Roman"/>
            <w:b/>
            <w:bCs/>
            <w:color w:val="191919"/>
            <w:sz w:val="18"/>
            <w:szCs w:val="18"/>
          </w:rPr>
          <w:delText>2</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Hours)</w:delText>
        </w:r>
      </w:del>
    </w:p>
    <w:tbl>
      <w:tblPr>
        <w:tblW w:w="0" w:type="auto"/>
        <w:tblInd w:w="100" w:type="dxa"/>
        <w:tblLayout w:type="fixed"/>
        <w:tblCellMar>
          <w:left w:w="0" w:type="dxa"/>
          <w:right w:w="0" w:type="dxa"/>
        </w:tblCellMar>
        <w:tblLook w:val="0000"/>
      </w:tblPr>
      <w:tblGrid>
        <w:gridCol w:w="1250"/>
        <w:gridCol w:w="995"/>
        <w:gridCol w:w="5214"/>
        <w:gridCol w:w="2521"/>
      </w:tblGrid>
      <w:tr w:rsidR="00152F3B" w:rsidRPr="007A7452" w:rsidDel="005624B3" w:rsidTr="00152F3B">
        <w:trPr>
          <w:trHeight w:hRule="exact" w:val="237"/>
          <w:del w:id="1478"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firstLine="0"/>
              <w:rPr>
                <w:del w:id="1479" w:author=" " w:date="2011-06-27T09:22:00Z"/>
                <w:rFonts w:ascii="Times New Roman" w:hAnsi="Times New Roman"/>
                <w:sz w:val="24"/>
                <w:szCs w:val="24"/>
              </w:rPr>
            </w:pPr>
            <w:del w:id="1480" w:author=" " w:date="2011-06-27T09:22:00Z">
              <w:r w:rsidRPr="007A7452" w:rsidDel="005624B3">
                <w:rPr>
                  <w:rFonts w:ascii="Times New Roman" w:hAnsi="Times New Roman"/>
                  <w:color w:val="191919"/>
                  <w:spacing w:val="-1"/>
                  <w:sz w:val="18"/>
                  <w:szCs w:val="18"/>
                </w:rPr>
                <w:delText>ENGL</w:delText>
              </w:r>
            </w:del>
          </w:p>
        </w:tc>
        <w:tc>
          <w:tcPr>
            <w:tcW w:w="99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firstLine="0"/>
              <w:rPr>
                <w:del w:id="1481" w:author=" " w:date="2011-06-27T09:22:00Z"/>
                <w:rFonts w:ascii="Times New Roman" w:hAnsi="Times New Roman"/>
                <w:sz w:val="24"/>
                <w:szCs w:val="24"/>
              </w:rPr>
            </w:pPr>
            <w:del w:id="1482" w:author=" " w:date="2011-06-27T09:22:00Z">
              <w:r w:rsidRPr="007A7452" w:rsidDel="005624B3">
                <w:rPr>
                  <w:rFonts w:ascii="Times New Roman" w:hAnsi="Times New Roman"/>
                  <w:color w:val="191919"/>
                  <w:spacing w:val="-1"/>
                  <w:sz w:val="18"/>
                  <w:szCs w:val="18"/>
                </w:rPr>
                <w:delText>3305</w:delText>
              </w:r>
            </w:del>
          </w:p>
        </w:tc>
        <w:tc>
          <w:tcPr>
            <w:tcW w:w="5214"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firstLine="0"/>
              <w:rPr>
                <w:del w:id="1483" w:author=" " w:date="2011-06-27T09:22:00Z"/>
                <w:rFonts w:ascii="Times New Roman" w:hAnsi="Times New Roman"/>
                <w:sz w:val="24"/>
                <w:szCs w:val="24"/>
              </w:rPr>
            </w:pPr>
            <w:del w:id="1484" w:author=" " w:date="2011-06-27T09:22:00Z">
              <w:r w:rsidRPr="007A7452" w:rsidDel="005624B3">
                <w:rPr>
                  <w:rFonts w:ascii="Times New Roman" w:hAnsi="Times New Roman"/>
                  <w:color w:val="191919"/>
                  <w:spacing w:val="-1"/>
                  <w:sz w:val="18"/>
                  <w:szCs w:val="18"/>
                </w:rPr>
                <w:delText>Moder</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Grammar</w:delText>
              </w:r>
            </w:del>
          </w:p>
        </w:tc>
        <w:tc>
          <w:tcPr>
            <w:tcW w:w="252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right="40" w:firstLine="0"/>
              <w:jc w:val="right"/>
              <w:rPr>
                <w:del w:id="1485" w:author=" " w:date="2011-06-27T09:22:00Z"/>
                <w:rFonts w:ascii="Times New Roman" w:hAnsi="Times New Roman"/>
                <w:sz w:val="24"/>
                <w:szCs w:val="24"/>
              </w:rPr>
            </w:pPr>
            <w:del w:id="1486"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487"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488" w:author=" " w:date="2011-06-27T09:22:00Z"/>
                <w:rFonts w:ascii="Times New Roman" w:hAnsi="Times New Roman"/>
                <w:sz w:val="24"/>
                <w:szCs w:val="24"/>
              </w:rPr>
            </w:pPr>
            <w:del w:id="1489" w:author=" " w:date="2011-06-27T09:22:00Z">
              <w:r w:rsidRPr="007A7452" w:rsidDel="005624B3">
                <w:rPr>
                  <w:rFonts w:ascii="Times New Roman" w:hAnsi="Times New Roman"/>
                  <w:color w:val="191919"/>
                  <w:spacing w:val="-1"/>
                  <w:sz w:val="18"/>
                  <w:szCs w:val="18"/>
                </w:rPr>
                <w:delText>MGED</w:delText>
              </w:r>
            </w:del>
          </w:p>
        </w:tc>
        <w:tc>
          <w:tcPr>
            <w:tcW w:w="99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490" w:author=" " w:date="2011-06-27T09:22:00Z"/>
                <w:rFonts w:ascii="Times New Roman" w:hAnsi="Times New Roman"/>
                <w:sz w:val="24"/>
                <w:szCs w:val="24"/>
              </w:rPr>
            </w:pPr>
            <w:del w:id="1491" w:author=" " w:date="2011-06-27T09:22:00Z">
              <w:r w:rsidRPr="007A7452" w:rsidDel="005624B3">
                <w:rPr>
                  <w:rFonts w:ascii="Times New Roman" w:hAnsi="Times New Roman"/>
                  <w:color w:val="191919"/>
                  <w:spacing w:val="-1"/>
                  <w:sz w:val="18"/>
                  <w:szCs w:val="18"/>
                </w:rPr>
                <w:delText>3326</w:delText>
              </w:r>
            </w:del>
          </w:p>
        </w:tc>
        <w:tc>
          <w:tcPr>
            <w:tcW w:w="5214"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492" w:author=" " w:date="2011-06-27T09:22:00Z"/>
                <w:rFonts w:ascii="Times New Roman" w:hAnsi="Times New Roman"/>
                <w:sz w:val="24"/>
                <w:szCs w:val="24"/>
              </w:rPr>
            </w:pPr>
            <w:del w:id="1493" w:author=" " w:date="2011-06-27T09:22:00Z">
              <w:r w:rsidRPr="007A7452" w:rsidDel="005624B3">
                <w:rPr>
                  <w:rFonts w:ascii="Times New Roman" w:hAnsi="Times New Roman"/>
                  <w:color w:val="191919"/>
                  <w:spacing w:val="-1"/>
                  <w:sz w:val="18"/>
                  <w:szCs w:val="18"/>
                </w:rPr>
                <w:delText>Preadolescen</w:delText>
              </w:r>
              <w:r w:rsidRPr="007A7452" w:rsidDel="005624B3">
                <w:rPr>
                  <w:rFonts w:ascii="Times New Roman" w:hAnsi="Times New Roman"/>
                  <w:color w:val="191919"/>
                  <w:sz w:val="18"/>
                  <w:szCs w:val="18"/>
                </w:rPr>
                <w:delText>t</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Literature</w:delText>
              </w:r>
            </w:del>
          </w:p>
        </w:tc>
        <w:tc>
          <w:tcPr>
            <w:tcW w:w="252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494" w:author=" " w:date="2011-06-27T09:22:00Z"/>
                <w:rFonts w:ascii="Times New Roman" w:hAnsi="Times New Roman"/>
                <w:sz w:val="24"/>
                <w:szCs w:val="24"/>
              </w:rPr>
            </w:pPr>
            <w:del w:id="1495"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496"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497" w:author=" " w:date="2011-06-27T09:22:00Z"/>
                <w:rFonts w:ascii="Times New Roman" w:hAnsi="Times New Roman"/>
                <w:sz w:val="24"/>
                <w:szCs w:val="24"/>
              </w:rPr>
            </w:pPr>
            <w:del w:id="1498" w:author=" " w:date="2011-06-27T09:22:00Z">
              <w:r w:rsidRPr="007A7452" w:rsidDel="005624B3">
                <w:rPr>
                  <w:rFonts w:ascii="Times New Roman" w:hAnsi="Times New Roman"/>
                  <w:color w:val="191919"/>
                  <w:spacing w:val="-1"/>
                  <w:sz w:val="18"/>
                  <w:szCs w:val="18"/>
                </w:rPr>
                <w:delText>MGED</w:delText>
              </w:r>
            </w:del>
          </w:p>
        </w:tc>
        <w:tc>
          <w:tcPr>
            <w:tcW w:w="99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499" w:author=" " w:date="2011-06-27T09:22:00Z"/>
                <w:rFonts w:ascii="Times New Roman" w:hAnsi="Times New Roman"/>
                <w:sz w:val="24"/>
                <w:szCs w:val="24"/>
              </w:rPr>
            </w:pPr>
            <w:del w:id="1500" w:author=" " w:date="2011-06-27T09:22:00Z">
              <w:r w:rsidRPr="007A7452" w:rsidDel="005624B3">
                <w:rPr>
                  <w:rFonts w:ascii="Times New Roman" w:hAnsi="Times New Roman"/>
                  <w:color w:val="191919"/>
                  <w:spacing w:val="-1"/>
                  <w:sz w:val="18"/>
                  <w:szCs w:val="18"/>
                </w:rPr>
                <w:delText>4423</w:delText>
              </w:r>
            </w:del>
          </w:p>
        </w:tc>
        <w:tc>
          <w:tcPr>
            <w:tcW w:w="5214"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01" w:author=" " w:date="2011-06-27T09:22:00Z"/>
                <w:rFonts w:ascii="Times New Roman" w:hAnsi="Times New Roman"/>
                <w:sz w:val="24"/>
                <w:szCs w:val="24"/>
              </w:rPr>
            </w:pPr>
            <w:del w:id="1502" w:author=" " w:date="2011-06-27T09:22:00Z">
              <w:r w:rsidRPr="007A7452" w:rsidDel="005624B3">
                <w:rPr>
                  <w:rFonts w:ascii="Times New Roman" w:hAnsi="Times New Roman"/>
                  <w:color w:val="191919"/>
                  <w:spacing w:val="-1"/>
                  <w:sz w:val="18"/>
                  <w:szCs w:val="18"/>
                </w:rPr>
                <w:delText>Languag</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12"/>
                  <w:sz w:val="18"/>
                  <w:szCs w:val="18"/>
                </w:rPr>
                <w:delText xml:space="preserve"> </w:delText>
              </w:r>
              <w:r w:rsidRPr="007A7452" w:rsidDel="005624B3">
                <w:rPr>
                  <w:rFonts w:ascii="Times New Roman" w:hAnsi="Times New Roman"/>
                  <w:color w:val="191919"/>
                  <w:spacing w:val="-1"/>
                  <w:sz w:val="18"/>
                  <w:szCs w:val="18"/>
                </w:rPr>
                <w:delText>Art</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fo</w:delText>
              </w:r>
              <w:r w:rsidRPr="007A7452" w:rsidDel="005624B3">
                <w:rPr>
                  <w:rFonts w:ascii="Times New Roman" w:hAnsi="Times New Roman"/>
                  <w:color w:val="191919"/>
                  <w:sz w:val="18"/>
                  <w:szCs w:val="18"/>
                </w:rPr>
                <w:delText>r</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MGED</w:delText>
              </w:r>
            </w:del>
          </w:p>
        </w:tc>
        <w:tc>
          <w:tcPr>
            <w:tcW w:w="252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03" w:author=" " w:date="2011-06-27T09:22:00Z"/>
                <w:rFonts w:ascii="Times New Roman" w:hAnsi="Times New Roman"/>
                <w:sz w:val="24"/>
                <w:szCs w:val="24"/>
              </w:rPr>
            </w:pPr>
            <w:del w:id="1504"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98"/>
          <w:del w:id="1505"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06" w:author=" " w:date="2011-06-27T09:22:00Z"/>
                <w:rFonts w:ascii="Times New Roman" w:hAnsi="Times New Roman"/>
                <w:sz w:val="24"/>
                <w:szCs w:val="24"/>
              </w:rPr>
            </w:pPr>
            <w:del w:id="1507" w:author=" " w:date="2011-06-27T09:22:00Z">
              <w:r w:rsidRPr="007A7452" w:rsidDel="005624B3">
                <w:rPr>
                  <w:rFonts w:ascii="Times New Roman" w:hAnsi="Times New Roman"/>
                  <w:color w:val="191919"/>
                  <w:spacing w:val="-1"/>
                  <w:sz w:val="18"/>
                  <w:szCs w:val="18"/>
                </w:rPr>
                <w:delText>MGED</w:delText>
              </w:r>
            </w:del>
          </w:p>
        </w:tc>
        <w:tc>
          <w:tcPr>
            <w:tcW w:w="99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08" w:author=" " w:date="2011-06-27T09:22:00Z"/>
                <w:rFonts w:ascii="Times New Roman" w:hAnsi="Times New Roman"/>
                <w:sz w:val="24"/>
                <w:szCs w:val="24"/>
              </w:rPr>
            </w:pPr>
            <w:del w:id="1509" w:author=" " w:date="2011-06-27T09:22:00Z">
              <w:r w:rsidRPr="007A7452" w:rsidDel="005624B3">
                <w:rPr>
                  <w:rFonts w:ascii="Times New Roman" w:hAnsi="Times New Roman"/>
                  <w:color w:val="191919"/>
                  <w:spacing w:val="-1"/>
                  <w:sz w:val="18"/>
                  <w:szCs w:val="18"/>
                </w:rPr>
                <w:delText>4439</w:delText>
              </w:r>
            </w:del>
          </w:p>
        </w:tc>
        <w:tc>
          <w:tcPr>
            <w:tcW w:w="5214"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10" w:author=" " w:date="2011-06-27T09:22:00Z"/>
                <w:rFonts w:ascii="Times New Roman" w:hAnsi="Times New Roman"/>
                <w:sz w:val="24"/>
                <w:szCs w:val="24"/>
              </w:rPr>
            </w:pPr>
            <w:del w:id="1511" w:author=" " w:date="2011-06-27T09:22:00Z">
              <w:r w:rsidRPr="007A7452" w:rsidDel="005624B3">
                <w:rPr>
                  <w:rFonts w:ascii="Times New Roman" w:hAnsi="Times New Roman"/>
                  <w:color w:val="191919"/>
                  <w:spacing w:val="-1"/>
                  <w:sz w:val="18"/>
                  <w:szCs w:val="18"/>
                </w:rPr>
                <w:delText>Readin</w:delText>
              </w:r>
              <w:r w:rsidRPr="007A7452" w:rsidDel="005624B3">
                <w:rPr>
                  <w:rFonts w:ascii="Times New Roman" w:hAnsi="Times New Roman"/>
                  <w:color w:val="191919"/>
                  <w:sz w:val="18"/>
                  <w:szCs w:val="18"/>
                </w:rPr>
                <w:delText>g</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an</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5"/>
                  <w:sz w:val="18"/>
                  <w:szCs w:val="18"/>
                </w:rPr>
                <w:delText xml:space="preserve"> </w:delText>
              </w:r>
              <w:r w:rsidRPr="007A7452" w:rsidDel="005624B3">
                <w:rPr>
                  <w:rFonts w:ascii="Times New Roman" w:hAnsi="Times New Roman"/>
                  <w:color w:val="191919"/>
                  <w:spacing w:val="-8"/>
                  <w:sz w:val="18"/>
                  <w:szCs w:val="18"/>
                </w:rPr>
                <w:delText>W</w:delText>
              </w:r>
              <w:r w:rsidRPr="007A7452" w:rsidDel="005624B3">
                <w:rPr>
                  <w:rFonts w:ascii="Times New Roman" w:hAnsi="Times New Roman"/>
                  <w:color w:val="191919"/>
                  <w:spacing w:val="-1"/>
                  <w:sz w:val="18"/>
                  <w:szCs w:val="18"/>
                </w:rPr>
                <w:delText>ritin</w:delText>
              </w:r>
              <w:r w:rsidRPr="007A7452" w:rsidDel="005624B3">
                <w:rPr>
                  <w:rFonts w:ascii="Times New Roman" w:hAnsi="Times New Roman"/>
                  <w:color w:val="191919"/>
                  <w:sz w:val="18"/>
                  <w:szCs w:val="18"/>
                </w:rPr>
                <w:delText>g</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MGED</w:delText>
              </w:r>
            </w:del>
          </w:p>
        </w:tc>
        <w:tc>
          <w:tcPr>
            <w:tcW w:w="2521"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12" w:author=" " w:date="2011-06-27T09:22:00Z"/>
                <w:rFonts w:ascii="Times New Roman" w:hAnsi="Times New Roman"/>
                <w:sz w:val="24"/>
                <w:szCs w:val="24"/>
              </w:rPr>
            </w:pPr>
            <w:del w:id="1513" w:author=" " w:date="2011-06-27T09:22:00Z">
              <w:r w:rsidRPr="007A7452" w:rsidDel="005624B3">
                <w:rPr>
                  <w:rFonts w:ascii="Times New Roman" w:hAnsi="Times New Roman"/>
                  <w:color w:val="191919"/>
                  <w:sz w:val="18"/>
                  <w:szCs w:val="18"/>
                </w:rPr>
                <w:delText>3</w:delText>
              </w:r>
            </w:del>
          </w:p>
        </w:tc>
      </w:tr>
    </w:tbl>
    <w:p w:rsidR="00152F3B" w:rsidDel="005624B3" w:rsidRDefault="00152F3B" w:rsidP="00152F3B">
      <w:pPr>
        <w:widowControl w:val="0"/>
        <w:autoSpaceDE w:val="0"/>
        <w:autoSpaceDN w:val="0"/>
        <w:adjustRightInd w:val="0"/>
        <w:spacing w:before="4" w:after="0" w:line="120" w:lineRule="exact"/>
        <w:ind w:left="180" w:firstLine="0"/>
        <w:rPr>
          <w:del w:id="1514" w:author=" " w:date="2011-06-27T09:22:00Z"/>
          <w:rFonts w:ascii="Times New Roman" w:hAnsi="Times New Roman"/>
          <w:sz w:val="12"/>
          <w:szCs w:val="12"/>
        </w:rPr>
      </w:pPr>
    </w:p>
    <w:p w:rsidR="00152F3B" w:rsidDel="005624B3" w:rsidRDefault="00152F3B" w:rsidP="00152F3B">
      <w:pPr>
        <w:widowControl w:val="0"/>
        <w:autoSpaceDE w:val="0"/>
        <w:autoSpaceDN w:val="0"/>
        <w:adjustRightInd w:val="0"/>
        <w:spacing w:after="0"/>
        <w:ind w:left="180" w:firstLine="0"/>
        <w:rPr>
          <w:del w:id="1515" w:author=" " w:date="2011-06-27T09:22:00Z"/>
          <w:rFonts w:ascii="Times New Roman" w:hAnsi="Times New Roman"/>
          <w:color w:val="000000"/>
          <w:sz w:val="18"/>
          <w:szCs w:val="18"/>
        </w:rPr>
      </w:pPr>
      <w:del w:id="1516" w:author=" " w:date="2011-06-27T09:22:00Z">
        <w:r w:rsidDel="005624B3">
          <w:rPr>
            <w:rFonts w:ascii="Times New Roman" w:hAnsi="Times New Roman"/>
            <w:b/>
            <w:bCs/>
            <w:color w:val="191919"/>
            <w:spacing w:val="-1"/>
            <w:sz w:val="18"/>
            <w:szCs w:val="18"/>
          </w:rPr>
          <w:delText>Mathematic</w:delText>
        </w:r>
        <w:r w:rsidDel="005624B3">
          <w:rPr>
            <w:rFonts w:ascii="Times New Roman" w:hAnsi="Times New Roman"/>
            <w:b/>
            <w:bCs/>
            <w:color w:val="191919"/>
            <w:sz w:val="18"/>
            <w:szCs w:val="18"/>
          </w:rPr>
          <w:delText>s</w:delText>
        </w:r>
        <w:r w:rsidDel="005624B3">
          <w:rPr>
            <w:rFonts w:ascii="Times New Roman" w:hAnsi="Times New Roman"/>
            <w:b/>
            <w:bCs/>
            <w:color w:val="191919"/>
            <w:spacing w:val="44"/>
            <w:sz w:val="18"/>
            <w:szCs w:val="18"/>
          </w:rPr>
          <w:delText xml:space="preserve"> </w:delText>
        </w:r>
        <w:r w:rsidDel="005624B3">
          <w:rPr>
            <w:rFonts w:ascii="Times New Roman" w:hAnsi="Times New Roman"/>
            <w:b/>
            <w:bCs/>
            <w:color w:val="191919"/>
            <w:spacing w:val="-1"/>
            <w:sz w:val="18"/>
            <w:szCs w:val="18"/>
          </w:rPr>
          <w:delText>(1</w:delText>
        </w:r>
        <w:r w:rsidDel="005624B3">
          <w:rPr>
            <w:rFonts w:ascii="Times New Roman" w:hAnsi="Times New Roman"/>
            <w:b/>
            <w:bCs/>
            <w:color w:val="191919"/>
            <w:sz w:val="18"/>
            <w:szCs w:val="18"/>
          </w:rPr>
          <w:delText>2</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Hours)</w:delText>
        </w:r>
      </w:del>
    </w:p>
    <w:tbl>
      <w:tblPr>
        <w:tblW w:w="0" w:type="auto"/>
        <w:tblInd w:w="100" w:type="dxa"/>
        <w:tblLayout w:type="fixed"/>
        <w:tblCellMar>
          <w:left w:w="0" w:type="dxa"/>
          <w:right w:w="0" w:type="dxa"/>
        </w:tblCellMar>
        <w:tblLook w:val="0000"/>
      </w:tblPr>
      <w:tblGrid>
        <w:gridCol w:w="1250"/>
        <w:gridCol w:w="1005"/>
        <w:gridCol w:w="5082"/>
        <w:gridCol w:w="2643"/>
      </w:tblGrid>
      <w:tr w:rsidR="00152F3B" w:rsidRPr="007A7452" w:rsidDel="005624B3" w:rsidTr="00152F3B">
        <w:trPr>
          <w:trHeight w:hRule="exact" w:val="235"/>
          <w:del w:id="1517"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6" w:after="0"/>
              <w:ind w:left="180" w:firstLine="0"/>
              <w:rPr>
                <w:del w:id="1518" w:author=" " w:date="2011-06-27T09:22:00Z"/>
                <w:rFonts w:ascii="Times New Roman" w:hAnsi="Times New Roman"/>
                <w:sz w:val="24"/>
                <w:szCs w:val="24"/>
              </w:rPr>
            </w:pPr>
            <w:del w:id="1519" w:author=" " w:date="2011-06-27T09:22:00Z">
              <w:r w:rsidRPr="007A7452" w:rsidDel="005624B3">
                <w:rPr>
                  <w:rFonts w:ascii="Times New Roman" w:hAnsi="Times New Roman"/>
                  <w:color w:val="191919"/>
                  <w:spacing w:val="-1"/>
                  <w:sz w:val="18"/>
                  <w:szCs w:val="18"/>
                </w:rPr>
                <w:delText>M</w:delText>
              </w:r>
              <w:r w:rsidRPr="007A7452" w:rsidDel="005624B3">
                <w:rPr>
                  <w:rFonts w:ascii="Times New Roman" w:hAnsi="Times New Roman"/>
                  <w:color w:val="191919"/>
                  <w:spacing w:val="-21"/>
                  <w:sz w:val="18"/>
                  <w:szCs w:val="18"/>
                </w:rPr>
                <w:delText>A</w:delText>
              </w:r>
              <w:r w:rsidRPr="007A7452" w:rsidDel="005624B3">
                <w:rPr>
                  <w:rFonts w:ascii="Times New Roman" w:hAnsi="Times New Roman"/>
                  <w:color w:val="191919"/>
                  <w:spacing w:val="-1"/>
                  <w:sz w:val="18"/>
                  <w:szCs w:val="18"/>
                </w:rPr>
                <w:delText>TH</w:delText>
              </w:r>
            </w:del>
          </w:p>
        </w:tc>
        <w:tc>
          <w:tcPr>
            <w:tcW w:w="100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6" w:after="0"/>
              <w:ind w:left="180" w:firstLine="0"/>
              <w:rPr>
                <w:del w:id="1520" w:author=" " w:date="2011-06-27T09:22:00Z"/>
                <w:rFonts w:ascii="Times New Roman" w:hAnsi="Times New Roman"/>
                <w:sz w:val="24"/>
                <w:szCs w:val="24"/>
              </w:rPr>
            </w:pPr>
            <w:del w:id="1521" w:author=" " w:date="2011-06-27T09:22:00Z">
              <w:r w:rsidRPr="007A7452" w:rsidDel="005624B3">
                <w:rPr>
                  <w:rFonts w:ascii="Times New Roman" w:hAnsi="Times New Roman"/>
                  <w:color w:val="191919"/>
                  <w:spacing w:val="-1"/>
                  <w:sz w:val="18"/>
                  <w:szCs w:val="18"/>
                </w:rPr>
                <w:delText>3000</w:delText>
              </w:r>
            </w:del>
          </w:p>
        </w:tc>
        <w:tc>
          <w:tcPr>
            <w:tcW w:w="508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6" w:after="0"/>
              <w:ind w:left="180" w:firstLine="0"/>
              <w:rPr>
                <w:del w:id="1522" w:author=" " w:date="2011-06-27T09:22:00Z"/>
                <w:rFonts w:ascii="Times New Roman" w:hAnsi="Times New Roman"/>
                <w:sz w:val="24"/>
                <w:szCs w:val="24"/>
              </w:rPr>
            </w:pPr>
            <w:del w:id="1523" w:author=" " w:date="2011-06-27T09:22:00Z">
              <w:r w:rsidRPr="007A7452" w:rsidDel="005624B3">
                <w:rPr>
                  <w:rFonts w:ascii="Times New Roman" w:hAnsi="Times New Roman"/>
                  <w:color w:val="191919"/>
                  <w:spacing w:val="-1"/>
                  <w:sz w:val="18"/>
                  <w:szCs w:val="18"/>
                </w:rPr>
                <w:delText>Number</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an</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12"/>
                  <w:sz w:val="18"/>
                  <w:szCs w:val="18"/>
                </w:rPr>
                <w:delText xml:space="preserve"> </w:delText>
              </w:r>
              <w:r w:rsidRPr="007A7452" w:rsidDel="005624B3">
                <w:rPr>
                  <w:rFonts w:ascii="Times New Roman" w:hAnsi="Times New Roman"/>
                  <w:color w:val="191919"/>
                  <w:spacing w:val="-1"/>
                  <w:sz w:val="18"/>
                  <w:szCs w:val="18"/>
                </w:rPr>
                <w:delText>Applications</w:delText>
              </w:r>
            </w:del>
          </w:p>
        </w:tc>
        <w:tc>
          <w:tcPr>
            <w:tcW w:w="2643"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6" w:after="0"/>
              <w:ind w:left="180" w:right="40" w:firstLine="0"/>
              <w:jc w:val="right"/>
              <w:rPr>
                <w:del w:id="1524" w:author=" " w:date="2011-06-27T09:22:00Z"/>
                <w:rFonts w:ascii="Times New Roman" w:hAnsi="Times New Roman"/>
                <w:sz w:val="24"/>
                <w:szCs w:val="24"/>
              </w:rPr>
            </w:pPr>
            <w:del w:id="1525"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526"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27" w:author=" " w:date="2011-06-27T09:22:00Z"/>
                <w:rFonts w:ascii="Times New Roman" w:hAnsi="Times New Roman"/>
                <w:sz w:val="24"/>
                <w:szCs w:val="24"/>
              </w:rPr>
            </w:pPr>
            <w:del w:id="1528" w:author=" " w:date="2011-06-27T09:22:00Z">
              <w:r w:rsidRPr="007A7452" w:rsidDel="005624B3">
                <w:rPr>
                  <w:rFonts w:ascii="Times New Roman" w:hAnsi="Times New Roman"/>
                  <w:color w:val="191919"/>
                  <w:spacing w:val="-1"/>
                  <w:sz w:val="18"/>
                  <w:szCs w:val="18"/>
                </w:rPr>
                <w:delText>M</w:delText>
              </w:r>
              <w:r w:rsidRPr="007A7452" w:rsidDel="005624B3">
                <w:rPr>
                  <w:rFonts w:ascii="Times New Roman" w:hAnsi="Times New Roman"/>
                  <w:color w:val="191919"/>
                  <w:spacing w:val="-21"/>
                  <w:sz w:val="18"/>
                  <w:szCs w:val="18"/>
                </w:rPr>
                <w:delText>A</w:delText>
              </w:r>
              <w:r w:rsidRPr="007A7452" w:rsidDel="005624B3">
                <w:rPr>
                  <w:rFonts w:ascii="Times New Roman" w:hAnsi="Times New Roman"/>
                  <w:color w:val="191919"/>
                  <w:spacing w:val="-1"/>
                  <w:sz w:val="18"/>
                  <w:szCs w:val="18"/>
                </w:rPr>
                <w:delText>TH</w:delText>
              </w:r>
            </w:del>
          </w:p>
        </w:tc>
        <w:tc>
          <w:tcPr>
            <w:tcW w:w="100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29" w:author=" " w:date="2011-06-27T09:22:00Z"/>
                <w:rFonts w:ascii="Times New Roman" w:hAnsi="Times New Roman"/>
                <w:sz w:val="24"/>
                <w:szCs w:val="24"/>
              </w:rPr>
            </w:pPr>
            <w:del w:id="1530" w:author=" " w:date="2011-06-27T09:22:00Z">
              <w:r w:rsidRPr="007A7452" w:rsidDel="005624B3">
                <w:rPr>
                  <w:rFonts w:ascii="Times New Roman" w:hAnsi="Times New Roman"/>
                  <w:color w:val="191919"/>
                  <w:spacing w:val="-1"/>
                  <w:sz w:val="18"/>
                  <w:szCs w:val="18"/>
                </w:rPr>
                <w:delText>3001</w:delText>
              </w:r>
            </w:del>
          </w:p>
        </w:tc>
        <w:tc>
          <w:tcPr>
            <w:tcW w:w="508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31" w:author=" " w:date="2011-06-27T09:22:00Z"/>
                <w:rFonts w:ascii="Times New Roman" w:hAnsi="Times New Roman"/>
                <w:sz w:val="24"/>
                <w:szCs w:val="24"/>
              </w:rPr>
            </w:pPr>
            <w:del w:id="1532" w:author=" " w:date="2011-06-27T09:22:00Z">
              <w:r w:rsidRPr="007A7452" w:rsidDel="005624B3">
                <w:rPr>
                  <w:rFonts w:ascii="Times New Roman" w:hAnsi="Times New Roman"/>
                  <w:color w:val="191919"/>
                  <w:spacing w:val="-1"/>
                  <w:sz w:val="18"/>
                  <w:szCs w:val="18"/>
                </w:rPr>
                <w:delText>Mat</w:delText>
              </w:r>
              <w:r w:rsidRPr="007A7452" w:rsidDel="005624B3">
                <w:rPr>
                  <w:rFonts w:ascii="Times New Roman" w:hAnsi="Times New Roman"/>
                  <w:color w:val="191919"/>
                  <w:sz w:val="18"/>
                  <w:szCs w:val="18"/>
                </w:rPr>
                <w:delText>h</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Concepts/</w:delText>
              </w:r>
              <w:r w:rsidRPr="007A7452" w:rsidDel="005624B3">
                <w:rPr>
                  <w:rFonts w:ascii="Times New Roman" w:hAnsi="Times New Roman"/>
                  <w:color w:val="191919"/>
                  <w:spacing w:val="-13"/>
                  <w:sz w:val="18"/>
                  <w:szCs w:val="18"/>
                </w:rPr>
                <w:delText>T</w:delText>
              </w:r>
              <w:r w:rsidRPr="007A7452" w:rsidDel="005624B3">
                <w:rPr>
                  <w:rFonts w:ascii="Times New Roman" w:hAnsi="Times New Roman"/>
                  <w:color w:val="191919"/>
                  <w:spacing w:val="-1"/>
                  <w:sz w:val="18"/>
                  <w:szCs w:val="18"/>
                </w:rPr>
                <w:delText>echnology</w:delText>
              </w:r>
            </w:del>
          </w:p>
        </w:tc>
        <w:tc>
          <w:tcPr>
            <w:tcW w:w="2643"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33" w:author=" " w:date="2011-06-27T09:22:00Z"/>
                <w:rFonts w:ascii="Times New Roman" w:hAnsi="Times New Roman"/>
                <w:sz w:val="24"/>
                <w:szCs w:val="24"/>
              </w:rPr>
            </w:pPr>
            <w:del w:id="1534"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535"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36" w:author=" " w:date="2011-06-27T09:22:00Z"/>
                <w:rFonts w:ascii="Times New Roman" w:hAnsi="Times New Roman"/>
                <w:sz w:val="24"/>
                <w:szCs w:val="24"/>
              </w:rPr>
            </w:pPr>
            <w:del w:id="1537" w:author=" " w:date="2011-06-27T09:22:00Z">
              <w:r w:rsidRPr="007A7452" w:rsidDel="005624B3">
                <w:rPr>
                  <w:rFonts w:ascii="Times New Roman" w:hAnsi="Times New Roman"/>
                  <w:color w:val="191919"/>
                  <w:spacing w:val="-1"/>
                  <w:sz w:val="18"/>
                  <w:szCs w:val="18"/>
                </w:rPr>
                <w:delText>M</w:delText>
              </w:r>
              <w:r w:rsidRPr="007A7452" w:rsidDel="005624B3">
                <w:rPr>
                  <w:rFonts w:ascii="Times New Roman" w:hAnsi="Times New Roman"/>
                  <w:color w:val="191919"/>
                  <w:spacing w:val="-21"/>
                  <w:sz w:val="18"/>
                  <w:szCs w:val="18"/>
                </w:rPr>
                <w:delText>A</w:delText>
              </w:r>
              <w:r w:rsidRPr="007A7452" w:rsidDel="005624B3">
                <w:rPr>
                  <w:rFonts w:ascii="Times New Roman" w:hAnsi="Times New Roman"/>
                  <w:color w:val="191919"/>
                  <w:spacing w:val="-1"/>
                  <w:sz w:val="18"/>
                  <w:szCs w:val="18"/>
                </w:rPr>
                <w:delText>TH</w:delText>
              </w:r>
            </w:del>
          </w:p>
        </w:tc>
        <w:tc>
          <w:tcPr>
            <w:tcW w:w="100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38" w:author=" " w:date="2011-06-27T09:22:00Z"/>
                <w:rFonts w:ascii="Times New Roman" w:hAnsi="Times New Roman"/>
                <w:sz w:val="24"/>
                <w:szCs w:val="24"/>
              </w:rPr>
            </w:pPr>
            <w:del w:id="1539" w:author=" " w:date="2011-06-27T09:22:00Z">
              <w:r w:rsidRPr="007A7452" w:rsidDel="005624B3">
                <w:rPr>
                  <w:rFonts w:ascii="Times New Roman" w:hAnsi="Times New Roman"/>
                  <w:color w:val="191919"/>
                  <w:spacing w:val="-1"/>
                  <w:sz w:val="18"/>
                  <w:szCs w:val="18"/>
                </w:rPr>
                <w:delText>3</w:delText>
              </w:r>
              <w:r w:rsidRPr="007A7452" w:rsidDel="005624B3">
                <w:rPr>
                  <w:rFonts w:ascii="Times New Roman" w:hAnsi="Times New Roman"/>
                  <w:color w:val="191919"/>
                  <w:spacing w:val="-8"/>
                  <w:sz w:val="18"/>
                  <w:szCs w:val="18"/>
                </w:rPr>
                <w:delText>1</w:delText>
              </w:r>
              <w:r w:rsidRPr="007A7452" w:rsidDel="005624B3">
                <w:rPr>
                  <w:rFonts w:ascii="Times New Roman" w:hAnsi="Times New Roman"/>
                  <w:color w:val="191919"/>
                  <w:spacing w:val="-1"/>
                  <w:sz w:val="18"/>
                  <w:szCs w:val="18"/>
                </w:rPr>
                <w:delText>12</w:delText>
              </w:r>
            </w:del>
          </w:p>
        </w:tc>
        <w:tc>
          <w:tcPr>
            <w:tcW w:w="508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40" w:author=" " w:date="2011-06-27T09:22:00Z"/>
                <w:rFonts w:ascii="Times New Roman" w:hAnsi="Times New Roman"/>
                <w:sz w:val="24"/>
                <w:szCs w:val="24"/>
              </w:rPr>
            </w:pPr>
            <w:del w:id="1541" w:author=" " w:date="2011-06-27T09:22:00Z">
              <w:r w:rsidRPr="007A7452" w:rsidDel="005624B3">
                <w:rPr>
                  <w:rFonts w:ascii="Times New Roman" w:hAnsi="Times New Roman"/>
                  <w:color w:val="191919"/>
                  <w:spacing w:val="-1"/>
                  <w:sz w:val="18"/>
                  <w:szCs w:val="18"/>
                </w:rPr>
                <w:delText>Discret</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Mathematics</w:delText>
              </w:r>
            </w:del>
          </w:p>
        </w:tc>
        <w:tc>
          <w:tcPr>
            <w:tcW w:w="2643"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42" w:author=" " w:date="2011-06-27T09:22:00Z"/>
                <w:rFonts w:ascii="Times New Roman" w:hAnsi="Times New Roman"/>
                <w:sz w:val="24"/>
                <w:szCs w:val="24"/>
              </w:rPr>
            </w:pPr>
            <w:del w:id="1543"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98"/>
          <w:del w:id="1544"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45" w:author=" " w:date="2011-06-27T09:22:00Z"/>
                <w:rFonts w:ascii="Times New Roman" w:hAnsi="Times New Roman"/>
                <w:sz w:val="24"/>
                <w:szCs w:val="24"/>
              </w:rPr>
            </w:pPr>
            <w:del w:id="1546" w:author=" " w:date="2011-06-27T09:22:00Z">
              <w:r w:rsidRPr="007A7452" w:rsidDel="005624B3">
                <w:rPr>
                  <w:rFonts w:ascii="Times New Roman" w:hAnsi="Times New Roman"/>
                  <w:color w:val="191919"/>
                  <w:spacing w:val="-1"/>
                  <w:sz w:val="18"/>
                  <w:szCs w:val="18"/>
                </w:rPr>
                <w:delText>M</w:delText>
              </w:r>
              <w:r w:rsidRPr="007A7452" w:rsidDel="005624B3">
                <w:rPr>
                  <w:rFonts w:ascii="Times New Roman" w:hAnsi="Times New Roman"/>
                  <w:color w:val="191919"/>
                  <w:spacing w:val="-21"/>
                  <w:sz w:val="18"/>
                  <w:szCs w:val="18"/>
                </w:rPr>
                <w:delText>A</w:delText>
              </w:r>
              <w:r w:rsidRPr="007A7452" w:rsidDel="005624B3">
                <w:rPr>
                  <w:rFonts w:ascii="Times New Roman" w:hAnsi="Times New Roman"/>
                  <w:color w:val="191919"/>
                  <w:spacing w:val="-1"/>
                  <w:sz w:val="18"/>
                  <w:szCs w:val="18"/>
                </w:rPr>
                <w:delText>TH</w:delText>
              </w:r>
            </w:del>
          </w:p>
        </w:tc>
        <w:tc>
          <w:tcPr>
            <w:tcW w:w="1005"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47" w:author=" " w:date="2011-06-27T09:22:00Z"/>
                <w:rFonts w:ascii="Times New Roman" w:hAnsi="Times New Roman"/>
                <w:sz w:val="24"/>
                <w:szCs w:val="24"/>
              </w:rPr>
            </w:pPr>
            <w:del w:id="1548" w:author=" " w:date="2011-06-27T09:22:00Z">
              <w:r w:rsidRPr="007A7452" w:rsidDel="005624B3">
                <w:rPr>
                  <w:rFonts w:ascii="Times New Roman" w:hAnsi="Times New Roman"/>
                  <w:color w:val="191919"/>
                  <w:spacing w:val="-1"/>
                  <w:sz w:val="18"/>
                  <w:szCs w:val="18"/>
                </w:rPr>
                <w:delText>3213</w:delText>
              </w:r>
            </w:del>
          </w:p>
        </w:tc>
        <w:tc>
          <w:tcPr>
            <w:tcW w:w="508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49" w:author=" " w:date="2011-06-27T09:22:00Z"/>
                <w:rFonts w:ascii="Times New Roman" w:hAnsi="Times New Roman"/>
                <w:sz w:val="24"/>
                <w:szCs w:val="24"/>
              </w:rPr>
            </w:pPr>
            <w:del w:id="1550" w:author=" " w:date="2011-06-27T09:22:00Z">
              <w:r w:rsidRPr="007A7452" w:rsidDel="005624B3">
                <w:rPr>
                  <w:rFonts w:ascii="Times New Roman" w:hAnsi="Times New Roman"/>
                  <w:color w:val="191919"/>
                  <w:spacing w:val="-1"/>
                  <w:sz w:val="18"/>
                  <w:szCs w:val="18"/>
                </w:rPr>
                <w:delText>Moder</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Geometry</w:delText>
              </w:r>
            </w:del>
          </w:p>
        </w:tc>
        <w:tc>
          <w:tcPr>
            <w:tcW w:w="2643"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51" w:author=" " w:date="2011-06-27T09:22:00Z"/>
                <w:rFonts w:ascii="Times New Roman" w:hAnsi="Times New Roman"/>
                <w:sz w:val="24"/>
                <w:szCs w:val="24"/>
              </w:rPr>
            </w:pPr>
            <w:del w:id="1552" w:author=" " w:date="2011-06-27T09:22:00Z">
              <w:r w:rsidRPr="007A7452" w:rsidDel="005624B3">
                <w:rPr>
                  <w:rFonts w:ascii="Times New Roman" w:hAnsi="Times New Roman"/>
                  <w:color w:val="191919"/>
                  <w:sz w:val="18"/>
                  <w:szCs w:val="18"/>
                </w:rPr>
                <w:delText>3</w:delText>
              </w:r>
            </w:del>
          </w:p>
        </w:tc>
      </w:tr>
    </w:tbl>
    <w:p w:rsidR="00152F3B" w:rsidDel="005624B3" w:rsidRDefault="00152F3B" w:rsidP="00152F3B">
      <w:pPr>
        <w:widowControl w:val="0"/>
        <w:autoSpaceDE w:val="0"/>
        <w:autoSpaceDN w:val="0"/>
        <w:adjustRightInd w:val="0"/>
        <w:spacing w:before="2" w:after="0" w:line="120" w:lineRule="exact"/>
        <w:ind w:left="180" w:firstLine="0"/>
        <w:rPr>
          <w:del w:id="1553" w:author=" " w:date="2011-06-27T09:22:00Z"/>
          <w:rFonts w:ascii="Times New Roman" w:hAnsi="Times New Roman"/>
          <w:sz w:val="12"/>
          <w:szCs w:val="12"/>
        </w:rPr>
      </w:pPr>
    </w:p>
    <w:p w:rsidR="00152F3B" w:rsidDel="005624B3" w:rsidRDefault="00152F3B" w:rsidP="00152F3B">
      <w:pPr>
        <w:widowControl w:val="0"/>
        <w:tabs>
          <w:tab w:val="left" w:pos="9040"/>
        </w:tabs>
        <w:autoSpaceDE w:val="0"/>
        <w:autoSpaceDN w:val="0"/>
        <w:adjustRightInd w:val="0"/>
        <w:spacing w:after="0"/>
        <w:ind w:left="180" w:firstLine="0"/>
        <w:rPr>
          <w:del w:id="1554" w:author=" " w:date="2011-06-27T09:22:00Z"/>
          <w:rFonts w:ascii="Times New Roman" w:hAnsi="Times New Roman"/>
          <w:color w:val="000000"/>
          <w:sz w:val="18"/>
          <w:szCs w:val="18"/>
        </w:rPr>
      </w:pPr>
      <w:del w:id="1555" w:author=" " w:date="2011-06-27T09:22:00Z">
        <w:r w:rsidDel="005624B3">
          <w:rPr>
            <w:rFonts w:ascii="Times New Roman" w:hAnsi="Times New Roman"/>
            <w:b/>
            <w:bCs/>
            <w:color w:val="191919"/>
            <w:spacing w:val="-1"/>
            <w:sz w:val="18"/>
            <w:szCs w:val="18"/>
          </w:rPr>
          <w:delText>Socia</w:delText>
        </w:r>
        <w:r w:rsidDel="005624B3">
          <w:rPr>
            <w:rFonts w:ascii="Times New Roman" w:hAnsi="Times New Roman"/>
            <w:b/>
            <w:bCs/>
            <w:color w:val="191919"/>
            <w:sz w:val="18"/>
            <w:szCs w:val="18"/>
          </w:rPr>
          <w:delText>l</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Science</w:delText>
        </w:r>
        <w:r w:rsidDel="005624B3">
          <w:rPr>
            <w:rFonts w:ascii="Times New Roman" w:hAnsi="Times New Roman"/>
            <w:b/>
            <w:bCs/>
            <w:color w:val="191919"/>
            <w:sz w:val="18"/>
            <w:szCs w:val="18"/>
          </w:rPr>
          <w:delText>s</w:delText>
        </w:r>
        <w:r w:rsidDel="005624B3">
          <w:rPr>
            <w:rFonts w:ascii="Times New Roman" w:hAnsi="Times New Roman"/>
            <w:b/>
            <w:bCs/>
            <w:color w:val="191919"/>
            <w:sz w:val="18"/>
            <w:szCs w:val="18"/>
          </w:rPr>
          <w:tab/>
        </w:r>
        <w:r w:rsidDel="005624B3">
          <w:rPr>
            <w:rFonts w:ascii="Times New Roman" w:hAnsi="Times New Roman"/>
            <w:b/>
            <w:bCs/>
            <w:color w:val="191919"/>
            <w:spacing w:val="-1"/>
            <w:sz w:val="18"/>
            <w:szCs w:val="18"/>
          </w:rPr>
          <w:delText>(1</w:delText>
        </w:r>
        <w:r w:rsidDel="005624B3">
          <w:rPr>
            <w:rFonts w:ascii="Times New Roman" w:hAnsi="Times New Roman"/>
            <w:b/>
            <w:bCs/>
            <w:color w:val="191919"/>
            <w:sz w:val="18"/>
            <w:szCs w:val="18"/>
          </w:rPr>
          <w:delText>2</w:delText>
        </w:r>
        <w:r w:rsidDel="005624B3">
          <w:rPr>
            <w:rFonts w:ascii="Times New Roman" w:hAnsi="Times New Roman"/>
            <w:b/>
            <w:bCs/>
            <w:color w:val="191919"/>
            <w:spacing w:val="-2"/>
            <w:sz w:val="18"/>
            <w:szCs w:val="18"/>
          </w:rPr>
          <w:delText xml:space="preserve"> </w:delText>
        </w:r>
        <w:r w:rsidDel="005624B3">
          <w:rPr>
            <w:rFonts w:ascii="Times New Roman" w:hAnsi="Times New Roman"/>
            <w:b/>
            <w:bCs/>
            <w:color w:val="191919"/>
            <w:spacing w:val="-1"/>
            <w:sz w:val="18"/>
            <w:szCs w:val="18"/>
          </w:rPr>
          <w:delText>Hours)</w:delText>
        </w:r>
      </w:del>
    </w:p>
    <w:tbl>
      <w:tblPr>
        <w:tblW w:w="0" w:type="auto"/>
        <w:tblInd w:w="100" w:type="dxa"/>
        <w:tblLayout w:type="fixed"/>
        <w:tblCellMar>
          <w:left w:w="0" w:type="dxa"/>
          <w:right w:w="0" w:type="dxa"/>
        </w:tblCellMar>
        <w:tblLook w:val="0000"/>
      </w:tblPr>
      <w:tblGrid>
        <w:gridCol w:w="1250"/>
        <w:gridCol w:w="797"/>
        <w:gridCol w:w="5312"/>
        <w:gridCol w:w="2650"/>
        <w:tblGridChange w:id="1556">
          <w:tblGrid>
            <w:gridCol w:w="208"/>
            <w:gridCol w:w="1042"/>
            <w:gridCol w:w="208"/>
            <w:gridCol w:w="589"/>
            <w:gridCol w:w="208"/>
            <w:gridCol w:w="5104"/>
            <w:gridCol w:w="208"/>
            <w:gridCol w:w="2442"/>
            <w:gridCol w:w="208"/>
          </w:tblGrid>
        </w:tblGridChange>
      </w:tblGrid>
      <w:tr w:rsidR="00152F3B" w:rsidRPr="007A7452" w:rsidDel="005624B3" w:rsidTr="00152F3B">
        <w:trPr>
          <w:trHeight w:hRule="exact" w:val="237"/>
          <w:del w:id="1557"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firstLine="0"/>
              <w:rPr>
                <w:del w:id="1558" w:author=" " w:date="2011-06-27T09:22:00Z"/>
                <w:rFonts w:ascii="Times New Roman" w:hAnsi="Times New Roman"/>
                <w:sz w:val="24"/>
                <w:szCs w:val="24"/>
              </w:rPr>
            </w:pPr>
            <w:del w:id="1559" w:author=" " w:date="2011-06-27T09:22:00Z">
              <w:r w:rsidRPr="007A7452" w:rsidDel="005624B3">
                <w:rPr>
                  <w:rFonts w:ascii="Times New Roman" w:hAnsi="Times New Roman"/>
                  <w:color w:val="191919"/>
                  <w:spacing w:val="-1"/>
                  <w:sz w:val="18"/>
                  <w:szCs w:val="18"/>
                </w:rPr>
                <w:delText>GEOG</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firstLine="0"/>
              <w:rPr>
                <w:del w:id="1560" w:author=" " w:date="2011-06-27T09:22:00Z"/>
                <w:rFonts w:ascii="Times New Roman" w:hAnsi="Times New Roman"/>
                <w:sz w:val="24"/>
                <w:szCs w:val="24"/>
              </w:rPr>
            </w:pPr>
            <w:del w:id="1561" w:author=" " w:date="2011-06-27T09:22:00Z">
              <w:r w:rsidRPr="007A7452" w:rsidDel="005624B3">
                <w:rPr>
                  <w:rFonts w:ascii="Times New Roman" w:hAnsi="Times New Roman"/>
                  <w:color w:val="191919"/>
                  <w:spacing w:val="-1"/>
                  <w:sz w:val="18"/>
                  <w:szCs w:val="18"/>
                </w:rPr>
                <w:delText>3101</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firstLine="0"/>
              <w:rPr>
                <w:del w:id="1562" w:author=" " w:date="2011-06-27T09:22:00Z"/>
                <w:rFonts w:ascii="Times New Roman" w:hAnsi="Times New Roman"/>
                <w:sz w:val="24"/>
                <w:szCs w:val="24"/>
              </w:rPr>
            </w:pPr>
            <w:del w:id="1563" w:author=" " w:date="2011-06-27T09:22:00Z">
              <w:r w:rsidRPr="007A7452" w:rsidDel="005624B3">
                <w:rPr>
                  <w:rFonts w:ascii="Times New Roman" w:hAnsi="Times New Roman"/>
                  <w:color w:val="191919"/>
                  <w:spacing w:val="-1"/>
                  <w:sz w:val="18"/>
                  <w:szCs w:val="18"/>
                </w:rPr>
                <w:delText>Principle</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o</w:delText>
              </w:r>
              <w:r w:rsidRPr="007A7452" w:rsidDel="005624B3">
                <w:rPr>
                  <w:rFonts w:ascii="Times New Roman" w:hAnsi="Times New Roman"/>
                  <w:color w:val="191919"/>
                  <w:sz w:val="18"/>
                  <w:szCs w:val="18"/>
                </w:rPr>
                <w:delText>f</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Geography</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 w:after="0"/>
              <w:ind w:left="180" w:right="40" w:firstLine="0"/>
              <w:jc w:val="right"/>
              <w:rPr>
                <w:del w:id="1564" w:author=" " w:date="2011-06-27T09:22:00Z"/>
                <w:rFonts w:ascii="Times New Roman" w:hAnsi="Times New Roman"/>
                <w:sz w:val="24"/>
                <w:szCs w:val="24"/>
              </w:rPr>
            </w:pPr>
            <w:del w:id="1565"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566"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67" w:author=" " w:date="2011-06-27T09:22:00Z"/>
                <w:rFonts w:ascii="Times New Roman" w:hAnsi="Times New Roman"/>
                <w:sz w:val="24"/>
                <w:szCs w:val="24"/>
              </w:rPr>
            </w:pPr>
            <w:del w:id="1568" w:author=" " w:date="2011-06-27T09:22:00Z">
              <w:r w:rsidRPr="007A7452" w:rsidDel="005624B3">
                <w:rPr>
                  <w:rFonts w:ascii="Times New Roman" w:hAnsi="Times New Roman"/>
                  <w:color w:val="191919"/>
                  <w:spacing w:val="-1"/>
                  <w:sz w:val="18"/>
                  <w:szCs w:val="18"/>
                </w:rPr>
                <w:delText>HIST</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69" w:author=" " w:date="2011-06-27T09:22:00Z"/>
                <w:rFonts w:ascii="Times New Roman" w:hAnsi="Times New Roman"/>
                <w:sz w:val="24"/>
                <w:szCs w:val="24"/>
              </w:rPr>
            </w:pPr>
            <w:del w:id="1570" w:author=" " w:date="2011-06-27T09:22:00Z">
              <w:r w:rsidRPr="007A7452" w:rsidDel="005624B3">
                <w:rPr>
                  <w:rFonts w:ascii="Times New Roman" w:hAnsi="Times New Roman"/>
                  <w:color w:val="191919"/>
                  <w:spacing w:val="-1"/>
                  <w:sz w:val="18"/>
                  <w:szCs w:val="18"/>
                </w:rPr>
                <w:delText>3403</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71" w:author=" " w:date="2011-06-27T09:22:00Z"/>
                <w:rFonts w:ascii="Times New Roman" w:hAnsi="Times New Roman"/>
                <w:sz w:val="24"/>
                <w:szCs w:val="24"/>
              </w:rPr>
            </w:pPr>
            <w:del w:id="1572" w:author=" " w:date="2011-06-27T09:22:00Z">
              <w:r w:rsidRPr="007A7452" w:rsidDel="005624B3">
                <w:rPr>
                  <w:rFonts w:ascii="Times New Roman" w:hAnsi="Times New Roman"/>
                  <w:color w:val="191919"/>
                  <w:spacing w:val="-1"/>
                  <w:sz w:val="18"/>
                  <w:szCs w:val="18"/>
                </w:rPr>
                <w:delText>Histor</w:delText>
              </w:r>
              <w:r w:rsidRPr="007A7452" w:rsidDel="005624B3">
                <w:rPr>
                  <w:rFonts w:ascii="Times New Roman" w:hAnsi="Times New Roman"/>
                  <w:color w:val="191919"/>
                  <w:sz w:val="18"/>
                  <w:szCs w:val="18"/>
                </w:rPr>
                <w:delText>y</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o</w:delText>
              </w:r>
              <w:r w:rsidRPr="007A7452" w:rsidDel="005624B3">
                <w:rPr>
                  <w:rFonts w:ascii="Times New Roman" w:hAnsi="Times New Roman"/>
                  <w:color w:val="191919"/>
                  <w:sz w:val="18"/>
                  <w:szCs w:val="18"/>
                </w:rPr>
                <w:delText>f</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Geo</w:delText>
              </w:r>
              <w:r w:rsidRPr="007A7452" w:rsidDel="005624B3">
                <w:rPr>
                  <w:rFonts w:ascii="Times New Roman" w:hAnsi="Times New Roman"/>
                  <w:color w:val="191919"/>
                  <w:spacing w:val="-4"/>
                  <w:sz w:val="18"/>
                  <w:szCs w:val="18"/>
                </w:rPr>
                <w:delText>r</w:delText>
              </w:r>
              <w:r w:rsidRPr="007A7452" w:rsidDel="005624B3">
                <w:rPr>
                  <w:rFonts w:ascii="Times New Roman" w:hAnsi="Times New Roman"/>
                  <w:color w:val="191919"/>
                  <w:spacing w:val="-1"/>
                  <w:sz w:val="18"/>
                  <w:szCs w:val="18"/>
                </w:rPr>
                <w:delText>gia</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73" w:author=" " w:date="2011-06-27T09:22:00Z"/>
                <w:rFonts w:ascii="Times New Roman" w:hAnsi="Times New Roman"/>
                <w:sz w:val="24"/>
                <w:szCs w:val="24"/>
              </w:rPr>
            </w:pPr>
            <w:del w:id="1574"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575"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76" w:author=" " w:date="2011-06-27T09:22:00Z"/>
                <w:rFonts w:ascii="Times New Roman" w:hAnsi="Times New Roman"/>
                <w:sz w:val="24"/>
                <w:szCs w:val="24"/>
              </w:rPr>
            </w:pPr>
            <w:del w:id="1577" w:author=" " w:date="2011-06-27T09:22:00Z">
              <w:r w:rsidRPr="007A7452" w:rsidDel="005624B3">
                <w:rPr>
                  <w:rFonts w:ascii="Times New Roman" w:hAnsi="Times New Roman"/>
                  <w:color w:val="191919"/>
                  <w:spacing w:val="-1"/>
                  <w:sz w:val="18"/>
                  <w:szCs w:val="18"/>
                </w:rPr>
                <w:delText>ECON</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78" w:author=" " w:date="2011-06-27T09:22:00Z"/>
                <w:rFonts w:ascii="Times New Roman" w:hAnsi="Times New Roman"/>
                <w:sz w:val="24"/>
                <w:szCs w:val="24"/>
              </w:rPr>
            </w:pPr>
            <w:del w:id="1579" w:author=" " w:date="2011-06-27T09:22:00Z">
              <w:r w:rsidRPr="007A7452" w:rsidDel="005624B3">
                <w:rPr>
                  <w:rFonts w:ascii="Times New Roman" w:hAnsi="Times New Roman"/>
                  <w:color w:val="191919"/>
                  <w:spacing w:val="-1"/>
                  <w:sz w:val="18"/>
                  <w:szCs w:val="18"/>
                </w:rPr>
                <w:delText>4705</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80" w:author=" " w:date="2011-06-27T09:22:00Z"/>
                <w:rFonts w:ascii="Times New Roman" w:hAnsi="Times New Roman"/>
                <w:sz w:val="24"/>
                <w:szCs w:val="24"/>
              </w:rPr>
            </w:pPr>
            <w:del w:id="1581" w:author=" " w:date="2011-06-27T09:22:00Z">
              <w:r w:rsidRPr="007A7452" w:rsidDel="005624B3">
                <w:rPr>
                  <w:rFonts w:ascii="Times New Roman" w:hAnsi="Times New Roman"/>
                  <w:color w:val="191919"/>
                  <w:spacing w:val="-1"/>
                  <w:sz w:val="18"/>
                  <w:szCs w:val="18"/>
                </w:rPr>
                <w:delText>Economi</w:delText>
              </w:r>
              <w:r w:rsidRPr="007A7452" w:rsidDel="005624B3">
                <w:rPr>
                  <w:rFonts w:ascii="Times New Roman" w:hAnsi="Times New Roman"/>
                  <w:color w:val="191919"/>
                  <w:sz w:val="18"/>
                  <w:szCs w:val="18"/>
                </w:rPr>
                <w:delText>c</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Histor</w:delText>
              </w:r>
              <w:r w:rsidRPr="007A7452" w:rsidDel="005624B3">
                <w:rPr>
                  <w:rFonts w:ascii="Times New Roman" w:hAnsi="Times New Roman"/>
                  <w:color w:val="191919"/>
                  <w:sz w:val="18"/>
                  <w:szCs w:val="18"/>
                </w:rPr>
                <w:delText>y</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o</w:delText>
              </w:r>
              <w:r w:rsidRPr="007A7452" w:rsidDel="005624B3">
                <w:rPr>
                  <w:rFonts w:ascii="Times New Roman" w:hAnsi="Times New Roman"/>
                  <w:color w:val="191919"/>
                  <w:sz w:val="18"/>
                  <w:szCs w:val="18"/>
                </w:rPr>
                <w:delText>f</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Geo</w:delText>
              </w:r>
              <w:r w:rsidRPr="007A7452" w:rsidDel="005624B3">
                <w:rPr>
                  <w:rFonts w:ascii="Times New Roman" w:hAnsi="Times New Roman"/>
                  <w:color w:val="191919"/>
                  <w:spacing w:val="-4"/>
                  <w:sz w:val="18"/>
                  <w:szCs w:val="18"/>
                </w:rPr>
                <w:delText>r</w:delText>
              </w:r>
              <w:r w:rsidRPr="007A7452" w:rsidDel="005624B3">
                <w:rPr>
                  <w:rFonts w:ascii="Times New Roman" w:hAnsi="Times New Roman"/>
                  <w:color w:val="191919"/>
                  <w:spacing w:val="-1"/>
                  <w:sz w:val="18"/>
                  <w:szCs w:val="18"/>
                </w:rPr>
                <w:delText>gia</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82" w:author=" " w:date="2011-06-27T09:22:00Z"/>
                <w:rFonts w:ascii="Times New Roman" w:hAnsi="Times New Roman"/>
                <w:sz w:val="24"/>
                <w:szCs w:val="24"/>
              </w:rPr>
            </w:pPr>
            <w:del w:id="1583"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322"/>
          <w:del w:id="1584"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85" w:author=" " w:date="2011-06-27T09:22:00Z"/>
                <w:rFonts w:ascii="Times New Roman" w:hAnsi="Times New Roman"/>
                <w:sz w:val="24"/>
                <w:szCs w:val="24"/>
              </w:rPr>
            </w:pPr>
            <w:del w:id="1586" w:author=" " w:date="2011-06-27T09:22:00Z">
              <w:r w:rsidRPr="007A7452" w:rsidDel="005624B3">
                <w:rPr>
                  <w:rFonts w:ascii="Times New Roman" w:hAnsi="Times New Roman"/>
                  <w:color w:val="191919"/>
                  <w:spacing w:val="-1"/>
                  <w:sz w:val="18"/>
                  <w:szCs w:val="18"/>
                </w:rPr>
                <w:delText>MGED</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87" w:author=" " w:date="2011-06-27T09:22:00Z"/>
                <w:rFonts w:ascii="Times New Roman" w:hAnsi="Times New Roman"/>
                <w:sz w:val="24"/>
                <w:szCs w:val="24"/>
              </w:rPr>
            </w:pPr>
            <w:del w:id="1588" w:author=" " w:date="2011-06-27T09:22:00Z">
              <w:r w:rsidRPr="007A7452" w:rsidDel="005624B3">
                <w:rPr>
                  <w:rFonts w:ascii="Times New Roman" w:hAnsi="Times New Roman"/>
                  <w:color w:val="191919"/>
                  <w:spacing w:val="-1"/>
                  <w:sz w:val="18"/>
                  <w:szCs w:val="18"/>
                </w:rPr>
                <w:delText>4422</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589" w:author=" " w:date="2011-06-27T09:22:00Z"/>
                <w:rFonts w:ascii="Times New Roman" w:hAnsi="Times New Roman"/>
                <w:sz w:val="24"/>
                <w:szCs w:val="24"/>
              </w:rPr>
            </w:pPr>
            <w:del w:id="1590" w:author=" " w:date="2011-06-27T09:22:00Z">
              <w:r w:rsidRPr="007A7452" w:rsidDel="005624B3">
                <w:rPr>
                  <w:rFonts w:ascii="Times New Roman" w:hAnsi="Times New Roman"/>
                  <w:color w:val="191919"/>
                  <w:spacing w:val="-1"/>
                  <w:sz w:val="18"/>
                  <w:szCs w:val="18"/>
                </w:rPr>
                <w:delText>Socia</w:delText>
              </w:r>
              <w:r w:rsidRPr="007A7452" w:rsidDel="005624B3">
                <w:rPr>
                  <w:rFonts w:ascii="Times New Roman" w:hAnsi="Times New Roman"/>
                  <w:color w:val="191919"/>
                  <w:sz w:val="18"/>
                  <w:szCs w:val="18"/>
                </w:rPr>
                <w:delText>l</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Studie</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MGED</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591" w:author=" " w:date="2011-06-27T09:22:00Z"/>
                <w:rFonts w:ascii="Times New Roman" w:hAnsi="Times New Roman"/>
                <w:sz w:val="24"/>
                <w:szCs w:val="24"/>
              </w:rPr>
            </w:pPr>
            <w:del w:id="1592"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542"/>
          <w:del w:id="1593"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4" w:after="0"/>
              <w:ind w:left="180" w:firstLine="0"/>
              <w:rPr>
                <w:del w:id="1594" w:author=" " w:date="2011-06-27T09:22:00Z"/>
                <w:rFonts w:ascii="Times New Roman" w:hAnsi="Times New Roman"/>
                <w:color w:val="000000"/>
                <w:sz w:val="18"/>
                <w:szCs w:val="18"/>
              </w:rPr>
            </w:pPr>
            <w:del w:id="1595" w:author=" " w:date="2011-06-27T09:22:00Z">
              <w:r w:rsidRPr="007A7452" w:rsidDel="005624B3">
                <w:rPr>
                  <w:rFonts w:ascii="Times New Roman" w:hAnsi="Times New Roman"/>
                  <w:b/>
                  <w:bCs/>
                  <w:color w:val="191919"/>
                  <w:spacing w:val="-1"/>
                  <w:sz w:val="18"/>
                  <w:szCs w:val="18"/>
                </w:rPr>
                <w:delText>Science</w:delText>
              </w:r>
            </w:del>
          </w:p>
          <w:p w:rsidR="00152F3B" w:rsidRPr="007A7452" w:rsidDel="005624B3" w:rsidRDefault="00152F3B" w:rsidP="00152F3B">
            <w:pPr>
              <w:widowControl w:val="0"/>
              <w:autoSpaceDE w:val="0"/>
              <w:autoSpaceDN w:val="0"/>
              <w:adjustRightInd w:val="0"/>
              <w:spacing w:before="12" w:after="0"/>
              <w:ind w:left="180" w:firstLine="0"/>
              <w:rPr>
                <w:del w:id="1596" w:author=" " w:date="2011-06-27T09:22:00Z"/>
                <w:rFonts w:ascii="Times New Roman" w:hAnsi="Times New Roman"/>
                <w:sz w:val="24"/>
                <w:szCs w:val="24"/>
              </w:rPr>
            </w:pPr>
            <w:del w:id="1597" w:author=" " w:date="2011-06-27T09:22:00Z">
              <w:r w:rsidRPr="007A7452" w:rsidDel="005624B3">
                <w:rPr>
                  <w:rFonts w:ascii="Times New Roman" w:hAnsi="Times New Roman"/>
                  <w:color w:val="191919"/>
                  <w:spacing w:val="-1"/>
                  <w:sz w:val="18"/>
                  <w:szCs w:val="18"/>
                </w:rPr>
                <w:delText>PHYS</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4" w:after="0" w:line="110" w:lineRule="exact"/>
              <w:ind w:left="180" w:firstLine="0"/>
              <w:rPr>
                <w:del w:id="1598" w:author=" " w:date="2011-06-27T09:22:00Z"/>
                <w:rFonts w:ascii="Times New Roman" w:hAnsi="Times New Roman"/>
                <w:sz w:val="11"/>
                <w:szCs w:val="11"/>
              </w:rPr>
            </w:pPr>
          </w:p>
          <w:p w:rsidR="00152F3B" w:rsidRPr="007A7452" w:rsidDel="005624B3" w:rsidRDefault="00152F3B" w:rsidP="00152F3B">
            <w:pPr>
              <w:widowControl w:val="0"/>
              <w:autoSpaceDE w:val="0"/>
              <w:autoSpaceDN w:val="0"/>
              <w:adjustRightInd w:val="0"/>
              <w:spacing w:after="0" w:line="200" w:lineRule="exact"/>
              <w:ind w:left="180" w:firstLine="0"/>
              <w:rPr>
                <w:del w:id="1599" w:author=" " w:date="2011-06-27T09:22:00Z"/>
                <w:rFonts w:ascii="Times New Roman" w:hAnsi="Times New Roman"/>
                <w:sz w:val="20"/>
                <w:szCs w:val="20"/>
              </w:rPr>
            </w:pPr>
          </w:p>
          <w:p w:rsidR="00152F3B" w:rsidRPr="007A7452" w:rsidDel="005624B3" w:rsidRDefault="00152F3B" w:rsidP="00152F3B">
            <w:pPr>
              <w:widowControl w:val="0"/>
              <w:autoSpaceDE w:val="0"/>
              <w:autoSpaceDN w:val="0"/>
              <w:adjustRightInd w:val="0"/>
              <w:spacing w:after="0"/>
              <w:ind w:left="180" w:firstLine="0"/>
              <w:rPr>
                <w:del w:id="1600" w:author=" " w:date="2011-06-27T09:22:00Z"/>
                <w:rFonts w:ascii="Times New Roman" w:hAnsi="Times New Roman"/>
                <w:sz w:val="24"/>
                <w:szCs w:val="24"/>
              </w:rPr>
            </w:pPr>
            <w:del w:id="1601" w:author=" " w:date="2011-06-27T09:22:00Z">
              <w:r w:rsidRPr="007A7452" w:rsidDel="005624B3">
                <w:rPr>
                  <w:rFonts w:ascii="Times New Roman" w:hAnsi="Times New Roman"/>
                  <w:color w:val="191919"/>
                  <w:spacing w:val="-1"/>
                  <w:sz w:val="18"/>
                  <w:szCs w:val="18"/>
                </w:rPr>
                <w:delText>3001</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4" w:after="0" w:line="110" w:lineRule="exact"/>
              <w:ind w:left="180" w:firstLine="0"/>
              <w:rPr>
                <w:del w:id="1602" w:author=" " w:date="2011-06-27T09:22:00Z"/>
                <w:rFonts w:ascii="Times New Roman" w:hAnsi="Times New Roman"/>
                <w:sz w:val="11"/>
                <w:szCs w:val="11"/>
              </w:rPr>
            </w:pPr>
          </w:p>
          <w:p w:rsidR="00152F3B" w:rsidRPr="007A7452" w:rsidDel="005624B3" w:rsidRDefault="00152F3B" w:rsidP="00152F3B">
            <w:pPr>
              <w:widowControl w:val="0"/>
              <w:autoSpaceDE w:val="0"/>
              <w:autoSpaceDN w:val="0"/>
              <w:adjustRightInd w:val="0"/>
              <w:spacing w:after="0" w:line="200" w:lineRule="exact"/>
              <w:ind w:left="180" w:firstLine="0"/>
              <w:rPr>
                <w:del w:id="1603" w:author=" " w:date="2011-06-27T09:22:00Z"/>
                <w:rFonts w:ascii="Times New Roman" w:hAnsi="Times New Roman"/>
                <w:sz w:val="20"/>
                <w:szCs w:val="20"/>
              </w:rPr>
            </w:pPr>
          </w:p>
          <w:p w:rsidR="00152F3B" w:rsidRPr="007A7452" w:rsidDel="005624B3" w:rsidRDefault="00152F3B" w:rsidP="00152F3B">
            <w:pPr>
              <w:widowControl w:val="0"/>
              <w:autoSpaceDE w:val="0"/>
              <w:autoSpaceDN w:val="0"/>
              <w:adjustRightInd w:val="0"/>
              <w:spacing w:after="0"/>
              <w:ind w:left="180" w:firstLine="0"/>
              <w:rPr>
                <w:del w:id="1604" w:author=" " w:date="2011-06-27T09:22:00Z"/>
                <w:rFonts w:ascii="Times New Roman" w:hAnsi="Times New Roman"/>
                <w:sz w:val="24"/>
                <w:szCs w:val="24"/>
              </w:rPr>
            </w:pPr>
            <w:del w:id="1605" w:author=" " w:date="2011-06-27T09:22:00Z">
              <w:r w:rsidRPr="007A7452" w:rsidDel="005624B3">
                <w:rPr>
                  <w:rFonts w:ascii="Times New Roman" w:hAnsi="Times New Roman"/>
                  <w:color w:val="191919"/>
                  <w:spacing w:val="-1"/>
                  <w:sz w:val="18"/>
                  <w:szCs w:val="18"/>
                </w:rPr>
                <w:delText>Advance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Concept</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Physics</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before="94" w:after="0"/>
              <w:ind w:left="180" w:right="41" w:firstLine="0"/>
              <w:jc w:val="right"/>
              <w:rPr>
                <w:del w:id="1606" w:author=" " w:date="2011-06-27T09:22:00Z"/>
                <w:rFonts w:ascii="Times New Roman" w:hAnsi="Times New Roman"/>
                <w:color w:val="000000"/>
                <w:sz w:val="18"/>
                <w:szCs w:val="18"/>
              </w:rPr>
            </w:pPr>
            <w:del w:id="1607" w:author=" " w:date="2011-06-27T09:22:00Z">
              <w:r w:rsidRPr="007A7452" w:rsidDel="005624B3">
                <w:rPr>
                  <w:rFonts w:ascii="Times New Roman" w:hAnsi="Times New Roman"/>
                  <w:b/>
                  <w:bCs/>
                  <w:color w:val="191919"/>
                  <w:spacing w:val="-1"/>
                  <w:sz w:val="18"/>
                  <w:szCs w:val="18"/>
                </w:rPr>
                <w:delText>(1</w:delText>
              </w:r>
              <w:r w:rsidRPr="007A7452" w:rsidDel="005624B3">
                <w:rPr>
                  <w:rFonts w:ascii="Times New Roman" w:hAnsi="Times New Roman"/>
                  <w:b/>
                  <w:bCs/>
                  <w:color w:val="191919"/>
                  <w:sz w:val="18"/>
                  <w:szCs w:val="18"/>
                </w:rPr>
                <w:delText>2</w:delText>
              </w:r>
              <w:r w:rsidRPr="007A7452" w:rsidDel="005624B3">
                <w:rPr>
                  <w:rFonts w:ascii="Times New Roman" w:hAnsi="Times New Roman"/>
                  <w:b/>
                  <w:bCs/>
                  <w:color w:val="191919"/>
                  <w:spacing w:val="-2"/>
                  <w:sz w:val="18"/>
                  <w:szCs w:val="18"/>
                </w:rPr>
                <w:delText xml:space="preserve"> </w:delText>
              </w:r>
              <w:r w:rsidRPr="007A7452" w:rsidDel="005624B3">
                <w:rPr>
                  <w:rFonts w:ascii="Times New Roman" w:hAnsi="Times New Roman"/>
                  <w:b/>
                  <w:bCs/>
                  <w:color w:val="191919"/>
                  <w:spacing w:val="-1"/>
                  <w:sz w:val="18"/>
                  <w:szCs w:val="18"/>
                </w:rPr>
                <w:delText>Hours)</w:delText>
              </w:r>
            </w:del>
          </w:p>
          <w:p w:rsidR="00152F3B" w:rsidRPr="007A7452" w:rsidDel="005624B3" w:rsidRDefault="00152F3B" w:rsidP="00152F3B">
            <w:pPr>
              <w:widowControl w:val="0"/>
              <w:autoSpaceDE w:val="0"/>
              <w:autoSpaceDN w:val="0"/>
              <w:adjustRightInd w:val="0"/>
              <w:spacing w:before="12" w:after="0"/>
              <w:ind w:left="180" w:right="40" w:firstLine="0"/>
              <w:jc w:val="right"/>
              <w:rPr>
                <w:del w:id="1608" w:author=" " w:date="2011-06-27T09:22:00Z"/>
                <w:rFonts w:ascii="Times New Roman" w:hAnsi="Times New Roman"/>
                <w:sz w:val="24"/>
                <w:szCs w:val="24"/>
              </w:rPr>
            </w:pPr>
            <w:del w:id="1609"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610"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11" w:author=" " w:date="2011-06-27T09:22:00Z"/>
                <w:rFonts w:ascii="Times New Roman" w:hAnsi="Times New Roman"/>
                <w:sz w:val="24"/>
                <w:szCs w:val="24"/>
              </w:rPr>
            </w:pPr>
            <w:del w:id="1612" w:author=" " w:date="2011-06-27T09:22:00Z">
              <w:r w:rsidRPr="007A7452" w:rsidDel="005624B3">
                <w:rPr>
                  <w:rFonts w:ascii="Times New Roman" w:hAnsi="Times New Roman"/>
                  <w:color w:val="191919"/>
                  <w:spacing w:val="-1"/>
                  <w:sz w:val="18"/>
                  <w:szCs w:val="18"/>
                </w:rPr>
                <w:delText>PHYS</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13" w:author=" " w:date="2011-06-27T09:22:00Z"/>
                <w:rFonts w:ascii="Times New Roman" w:hAnsi="Times New Roman"/>
                <w:sz w:val="24"/>
                <w:szCs w:val="24"/>
              </w:rPr>
            </w:pPr>
            <w:del w:id="1614" w:author=" " w:date="2011-06-27T09:22:00Z">
              <w:r w:rsidRPr="007A7452" w:rsidDel="005624B3">
                <w:rPr>
                  <w:rFonts w:ascii="Times New Roman" w:hAnsi="Times New Roman"/>
                  <w:color w:val="191919"/>
                  <w:spacing w:val="-1"/>
                  <w:sz w:val="18"/>
                  <w:szCs w:val="18"/>
                </w:rPr>
                <w:delText>3002</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15" w:author=" " w:date="2011-06-27T09:22:00Z"/>
                <w:rFonts w:ascii="Times New Roman" w:hAnsi="Times New Roman"/>
                <w:sz w:val="24"/>
                <w:szCs w:val="24"/>
              </w:rPr>
            </w:pPr>
            <w:del w:id="1616" w:author=" " w:date="2011-06-27T09:22:00Z">
              <w:r w:rsidRPr="007A7452" w:rsidDel="005624B3">
                <w:rPr>
                  <w:rFonts w:ascii="Times New Roman" w:hAnsi="Times New Roman"/>
                  <w:color w:val="191919"/>
                  <w:spacing w:val="-1"/>
                  <w:sz w:val="18"/>
                  <w:szCs w:val="18"/>
                </w:rPr>
                <w:delText>Advance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Eart</w:delText>
              </w:r>
              <w:r w:rsidRPr="007A7452" w:rsidDel="005624B3">
                <w:rPr>
                  <w:rFonts w:ascii="Times New Roman" w:hAnsi="Times New Roman"/>
                  <w:color w:val="191919"/>
                  <w:sz w:val="18"/>
                  <w:szCs w:val="18"/>
                </w:rPr>
                <w:delText>h</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an</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Spac</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Science</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617" w:author=" " w:date="2011-06-27T09:22:00Z"/>
                <w:rFonts w:ascii="Times New Roman" w:hAnsi="Times New Roman"/>
                <w:sz w:val="24"/>
                <w:szCs w:val="24"/>
              </w:rPr>
            </w:pPr>
            <w:del w:id="1618"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216"/>
          <w:del w:id="1619"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20" w:author=" " w:date="2011-06-27T09:22:00Z"/>
                <w:rFonts w:ascii="Times New Roman" w:hAnsi="Times New Roman"/>
                <w:sz w:val="24"/>
                <w:szCs w:val="24"/>
              </w:rPr>
            </w:pPr>
            <w:del w:id="1621" w:author=" " w:date="2011-06-27T09:22:00Z">
              <w:r w:rsidRPr="007A7452" w:rsidDel="005624B3">
                <w:rPr>
                  <w:rFonts w:ascii="Times New Roman" w:hAnsi="Times New Roman"/>
                  <w:color w:val="191919"/>
                  <w:spacing w:val="-1"/>
                  <w:sz w:val="18"/>
                  <w:szCs w:val="18"/>
                </w:rPr>
                <w:delText>BIOL</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22" w:author=" " w:date="2011-06-27T09:22:00Z"/>
                <w:rFonts w:ascii="Times New Roman" w:hAnsi="Times New Roman"/>
                <w:sz w:val="24"/>
                <w:szCs w:val="24"/>
              </w:rPr>
            </w:pPr>
            <w:del w:id="1623" w:author=" " w:date="2011-06-27T09:22:00Z">
              <w:r w:rsidRPr="007A7452" w:rsidDel="005624B3">
                <w:rPr>
                  <w:rFonts w:ascii="Times New Roman" w:hAnsi="Times New Roman"/>
                  <w:color w:val="191919"/>
                  <w:spacing w:val="-1"/>
                  <w:sz w:val="18"/>
                  <w:szCs w:val="18"/>
                </w:rPr>
                <w:delText>3109</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24" w:author=" " w:date="2011-06-27T09:22:00Z"/>
                <w:rFonts w:ascii="Times New Roman" w:hAnsi="Times New Roman"/>
                <w:sz w:val="24"/>
                <w:szCs w:val="24"/>
              </w:rPr>
            </w:pPr>
            <w:del w:id="1625" w:author=" " w:date="2011-06-27T09:22:00Z">
              <w:r w:rsidRPr="007A7452" w:rsidDel="005624B3">
                <w:rPr>
                  <w:rFonts w:ascii="Times New Roman" w:hAnsi="Times New Roman"/>
                  <w:color w:val="191919"/>
                  <w:spacing w:val="-1"/>
                  <w:sz w:val="18"/>
                  <w:szCs w:val="18"/>
                </w:rPr>
                <w:delText>Advance</w:delText>
              </w:r>
              <w:r w:rsidRPr="007A7452" w:rsidDel="005624B3">
                <w:rPr>
                  <w:rFonts w:ascii="Times New Roman" w:hAnsi="Times New Roman"/>
                  <w:color w:val="191919"/>
                  <w:sz w:val="18"/>
                  <w:szCs w:val="18"/>
                </w:rPr>
                <w:delText>d</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Concept</w:delText>
              </w:r>
              <w:r w:rsidRPr="007A7452" w:rsidDel="005624B3">
                <w:rPr>
                  <w:rFonts w:ascii="Times New Roman" w:hAnsi="Times New Roman"/>
                  <w:color w:val="191919"/>
                  <w:sz w:val="18"/>
                  <w:szCs w:val="18"/>
                </w:rPr>
                <w:delText>s</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Biologica</w:delText>
              </w:r>
              <w:r w:rsidRPr="007A7452" w:rsidDel="005624B3">
                <w:rPr>
                  <w:rFonts w:ascii="Times New Roman" w:hAnsi="Times New Roman"/>
                  <w:color w:val="191919"/>
                  <w:sz w:val="18"/>
                  <w:szCs w:val="18"/>
                </w:rPr>
                <w:delText>l</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Science</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626" w:author=" " w:date="2011-06-27T09:22:00Z"/>
                <w:rFonts w:ascii="Times New Roman" w:hAnsi="Times New Roman"/>
                <w:sz w:val="24"/>
                <w:szCs w:val="24"/>
              </w:rPr>
            </w:pPr>
            <w:del w:id="1627" w:author=" " w:date="2011-06-27T09:22:00Z">
              <w:r w:rsidRPr="007A7452" w:rsidDel="005624B3">
                <w:rPr>
                  <w:rFonts w:ascii="Times New Roman" w:hAnsi="Times New Roman"/>
                  <w:color w:val="191919"/>
                  <w:sz w:val="18"/>
                  <w:szCs w:val="18"/>
                </w:rPr>
                <w:delText>3</w:delText>
              </w:r>
            </w:del>
          </w:p>
        </w:tc>
      </w:tr>
      <w:tr w:rsidR="00152F3B" w:rsidRPr="007A7452" w:rsidDel="005624B3" w:rsidTr="00152F3B">
        <w:trPr>
          <w:trHeight w:hRule="exact" w:val="198"/>
          <w:del w:id="1628" w:author=" " w:date="2011-06-27T09:22:00Z"/>
        </w:trPr>
        <w:tc>
          <w:tcPr>
            <w:tcW w:w="12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29" w:author=" " w:date="2011-06-27T09:22:00Z"/>
                <w:rFonts w:ascii="Times New Roman" w:hAnsi="Times New Roman"/>
                <w:sz w:val="24"/>
                <w:szCs w:val="24"/>
              </w:rPr>
            </w:pPr>
            <w:del w:id="1630" w:author=" " w:date="2011-06-27T09:22:00Z">
              <w:r w:rsidRPr="007A7452" w:rsidDel="005624B3">
                <w:rPr>
                  <w:rFonts w:ascii="Times New Roman" w:hAnsi="Times New Roman"/>
                  <w:color w:val="191919"/>
                  <w:spacing w:val="-1"/>
                  <w:sz w:val="18"/>
                  <w:szCs w:val="18"/>
                </w:rPr>
                <w:delText>MGED</w:delText>
              </w:r>
            </w:del>
          </w:p>
        </w:tc>
        <w:tc>
          <w:tcPr>
            <w:tcW w:w="797"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31" w:author=" " w:date="2011-06-27T09:22:00Z"/>
                <w:rFonts w:ascii="Times New Roman" w:hAnsi="Times New Roman"/>
                <w:sz w:val="24"/>
                <w:szCs w:val="24"/>
              </w:rPr>
            </w:pPr>
            <w:del w:id="1632" w:author=" " w:date="2011-06-27T09:22:00Z">
              <w:r w:rsidRPr="007A7452" w:rsidDel="005624B3">
                <w:rPr>
                  <w:rFonts w:ascii="Times New Roman" w:hAnsi="Times New Roman"/>
                  <w:color w:val="191919"/>
                  <w:spacing w:val="-1"/>
                  <w:sz w:val="18"/>
                  <w:szCs w:val="18"/>
                </w:rPr>
                <w:delText>4434</w:delText>
              </w:r>
            </w:del>
          </w:p>
        </w:tc>
        <w:tc>
          <w:tcPr>
            <w:tcW w:w="5312"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firstLine="0"/>
              <w:rPr>
                <w:del w:id="1633" w:author=" " w:date="2011-06-27T09:22:00Z"/>
                <w:rFonts w:ascii="Times New Roman" w:hAnsi="Times New Roman"/>
                <w:sz w:val="24"/>
                <w:szCs w:val="24"/>
              </w:rPr>
            </w:pPr>
            <w:del w:id="1634" w:author=" " w:date="2011-06-27T09:22:00Z">
              <w:r w:rsidRPr="007A7452" w:rsidDel="005624B3">
                <w:rPr>
                  <w:rFonts w:ascii="Times New Roman" w:hAnsi="Times New Roman"/>
                  <w:color w:val="191919"/>
                  <w:spacing w:val="-1"/>
                  <w:sz w:val="18"/>
                  <w:szCs w:val="18"/>
                </w:rPr>
                <w:delText>Scienc</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i</w:delText>
              </w:r>
              <w:r w:rsidRPr="007A7452" w:rsidDel="005624B3">
                <w:rPr>
                  <w:rFonts w:ascii="Times New Roman" w:hAnsi="Times New Roman"/>
                  <w:color w:val="191919"/>
                  <w:sz w:val="18"/>
                  <w:szCs w:val="18"/>
                </w:rPr>
                <w:delText>n</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th</w:delText>
              </w:r>
              <w:r w:rsidRPr="007A7452" w:rsidDel="005624B3">
                <w:rPr>
                  <w:rFonts w:ascii="Times New Roman" w:hAnsi="Times New Roman"/>
                  <w:color w:val="191919"/>
                  <w:sz w:val="18"/>
                  <w:szCs w:val="18"/>
                </w:rPr>
                <w:delText>e</w:delText>
              </w:r>
              <w:r w:rsidRPr="007A7452" w:rsidDel="005624B3">
                <w:rPr>
                  <w:rFonts w:ascii="Times New Roman" w:hAnsi="Times New Roman"/>
                  <w:color w:val="191919"/>
                  <w:spacing w:val="-2"/>
                  <w:sz w:val="18"/>
                  <w:szCs w:val="18"/>
                </w:rPr>
                <w:delText xml:space="preserve"> </w:delText>
              </w:r>
              <w:r w:rsidRPr="007A7452" w:rsidDel="005624B3">
                <w:rPr>
                  <w:rFonts w:ascii="Times New Roman" w:hAnsi="Times New Roman"/>
                  <w:color w:val="191919"/>
                  <w:spacing w:val="-1"/>
                  <w:sz w:val="18"/>
                  <w:szCs w:val="18"/>
                </w:rPr>
                <w:delText>MGED</w:delText>
              </w:r>
            </w:del>
          </w:p>
        </w:tc>
        <w:tc>
          <w:tcPr>
            <w:tcW w:w="2650" w:type="dxa"/>
            <w:tcBorders>
              <w:top w:val="nil"/>
              <w:left w:val="nil"/>
              <w:bottom w:val="nil"/>
              <w:right w:val="nil"/>
            </w:tcBorders>
          </w:tcPr>
          <w:p w:rsidR="00152F3B" w:rsidRPr="007A7452" w:rsidDel="005624B3" w:rsidRDefault="00152F3B" w:rsidP="00152F3B">
            <w:pPr>
              <w:widowControl w:val="0"/>
              <w:autoSpaceDE w:val="0"/>
              <w:autoSpaceDN w:val="0"/>
              <w:adjustRightInd w:val="0"/>
              <w:spacing w:after="0" w:line="195" w:lineRule="exact"/>
              <w:ind w:left="180" w:right="40" w:firstLine="0"/>
              <w:jc w:val="right"/>
              <w:rPr>
                <w:del w:id="1635" w:author=" " w:date="2011-06-27T09:22:00Z"/>
                <w:rFonts w:ascii="Times New Roman" w:hAnsi="Times New Roman"/>
                <w:sz w:val="24"/>
                <w:szCs w:val="24"/>
              </w:rPr>
            </w:pPr>
            <w:del w:id="1636" w:author=" " w:date="2011-06-27T09:22:00Z">
              <w:r w:rsidRPr="007A7452" w:rsidDel="005624B3">
                <w:rPr>
                  <w:rFonts w:ascii="Times New Roman" w:hAnsi="Times New Roman"/>
                  <w:color w:val="191919"/>
                  <w:sz w:val="18"/>
                  <w:szCs w:val="18"/>
                </w:rPr>
                <w:delText>3</w:delText>
              </w:r>
            </w:del>
          </w:p>
        </w:tc>
      </w:tr>
      <w:tr w:rsidR="00152F3B" w:rsidRPr="007A7452" w:rsidTr="00152F3B">
        <w:trPr>
          <w:trHeight w:hRule="exact" w:val="448"/>
        </w:trPr>
        <w:tc>
          <w:tcPr>
            <w:tcW w:w="10009" w:type="dxa"/>
            <w:gridSpan w:val="4"/>
            <w:tcBorders>
              <w:top w:val="nil"/>
              <w:left w:val="nil"/>
              <w:bottom w:val="nil"/>
              <w:right w:val="nil"/>
            </w:tcBorders>
          </w:tcPr>
          <w:p w:rsidR="00152F3B" w:rsidRPr="007A7452" w:rsidRDefault="00152F3B" w:rsidP="00152F3B">
            <w:pPr>
              <w:widowControl w:val="0"/>
              <w:autoSpaceDE w:val="0"/>
              <w:autoSpaceDN w:val="0"/>
              <w:adjustRightInd w:val="0"/>
              <w:spacing w:before="19" w:after="0" w:line="200" w:lineRule="exact"/>
              <w:ind w:left="180" w:firstLine="0"/>
              <w:rPr>
                <w:rFonts w:ascii="Times New Roman" w:hAnsi="Times New Roman"/>
                <w:sz w:val="20"/>
                <w:szCs w:val="20"/>
              </w:rPr>
            </w:pPr>
          </w:p>
          <w:p w:rsidR="00152F3B" w:rsidRPr="007A7452" w:rsidRDefault="00152F3B" w:rsidP="00152F3B">
            <w:pPr>
              <w:widowControl w:val="0"/>
              <w:tabs>
                <w:tab w:val="left" w:pos="8940"/>
              </w:tabs>
              <w:autoSpaceDE w:val="0"/>
              <w:autoSpaceDN w:val="0"/>
              <w:adjustRightInd w:val="0"/>
              <w:spacing w:after="0"/>
              <w:ind w:left="180" w:firstLine="0"/>
              <w:rPr>
                <w:rFonts w:ascii="Times New Roman" w:hAnsi="Times New Roman"/>
                <w:sz w:val="24"/>
                <w:szCs w:val="24"/>
              </w:rPr>
            </w:pPr>
            <w:r w:rsidRPr="007A7452">
              <w:rPr>
                <w:rFonts w:ascii="Times New Roman" w:hAnsi="Times New Roman"/>
                <w:b/>
                <w:bCs/>
                <w:color w:val="191919"/>
                <w:spacing w:val="-1"/>
                <w:sz w:val="18"/>
                <w:szCs w:val="18"/>
              </w:rPr>
              <w:t>ARE</w:t>
            </w:r>
            <w:r w:rsidRPr="007A7452">
              <w:rPr>
                <w:rFonts w:ascii="Times New Roman" w:hAnsi="Times New Roman"/>
                <w:b/>
                <w:bCs/>
                <w:color w:val="191919"/>
                <w:sz w:val="18"/>
                <w:szCs w:val="18"/>
              </w:rPr>
              <w:t>A</w:t>
            </w:r>
            <w:r w:rsidRPr="007A7452">
              <w:rPr>
                <w:rFonts w:ascii="Times New Roman" w:hAnsi="Times New Roman"/>
                <w:b/>
                <w:bCs/>
                <w:color w:val="191919"/>
                <w:spacing w:val="-12"/>
                <w:sz w:val="18"/>
                <w:szCs w:val="18"/>
              </w:rPr>
              <w:t xml:space="preserve"> </w:t>
            </w:r>
            <w:r w:rsidRPr="007A7452">
              <w:rPr>
                <w:rFonts w:ascii="Times New Roman" w:hAnsi="Times New Roman"/>
                <w:b/>
                <w:bCs/>
                <w:color w:val="191919"/>
                <w:spacing w:val="-1"/>
                <w:sz w:val="18"/>
                <w:szCs w:val="18"/>
              </w:rPr>
              <w:t>H</w:t>
            </w:r>
            <w:r w:rsidRPr="007A7452">
              <w:rPr>
                <w:rFonts w:ascii="Times New Roman" w:hAnsi="Times New Roman"/>
                <w:b/>
                <w:bCs/>
                <w:color w:val="191919"/>
                <w:sz w:val="18"/>
                <w:szCs w:val="18"/>
              </w:rPr>
              <w:t>:</w:t>
            </w:r>
            <w:r w:rsidRPr="007A7452">
              <w:rPr>
                <w:rFonts w:ascii="Times New Roman" w:hAnsi="Times New Roman"/>
                <w:b/>
                <w:bCs/>
                <w:color w:val="191919"/>
                <w:spacing w:val="-5"/>
                <w:sz w:val="18"/>
                <w:szCs w:val="18"/>
              </w:rPr>
              <w:t xml:space="preserve"> </w:t>
            </w:r>
            <w:r w:rsidRPr="007A7452">
              <w:rPr>
                <w:rFonts w:ascii="Times New Roman" w:hAnsi="Times New Roman"/>
                <w:b/>
                <w:bCs/>
                <w:color w:val="191919"/>
                <w:spacing w:val="-17"/>
                <w:sz w:val="18"/>
                <w:szCs w:val="18"/>
              </w:rPr>
              <w:t>T</w:t>
            </w:r>
            <w:r w:rsidRPr="007A7452">
              <w:rPr>
                <w:rFonts w:ascii="Times New Roman" w:hAnsi="Times New Roman"/>
                <w:b/>
                <w:bCs/>
                <w:color w:val="191919"/>
                <w:spacing w:val="-1"/>
                <w:sz w:val="18"/>
                <w:szCs w:val="18"/>
              </w:rPr>
              <w:t>eachin</w:t>
            </w:r>
            <w:r w:rsidRPr="007A7452">
              <w:rPr>
                <w:rFonts w:ascii="Times New Roman" w:hAnsi="Times New Roman"/>
                <w:b/>
                <w:bCs/>
                <w:color w:val="191919"/>
                <w:sz w:val="18"/>
                <w:szCs w:val="18"/>
              </w:rPr>
              <w:t>g</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Experienc</w:t>
            </w:r>
            <w:r w:rsidRPr="007A7452">
              <w:rPr>
                <w:rFonts w:ascii="Times New Roman" w:hAnsi="Times New Roman"/>
                <w:b/>
                <w:bCs/>
                <w:color w:val="191919"/>
                <w:sz w:val="18"/>
                <w:szCs w:val="18"/>
              </w:rPr>
              <w:t>e</w:t>
            </w:r>
            <w:r w:rsidRPr="007A7452">
              <w:rPr>
                <w:rFonts w:ascii="Times New Roman" w:hAnsi="Times New Roman"/>
                <w:b/>
                <w:bCs/>
                <w:color w:val="191919"/>
                <w:sz w:val="18"/>
                <w:szCs w:val="18"/>
              </w:rPr>
              <w:tab/>
            </w:r>
            <w:r w:rsidRPr="007A7452">
              <w:rPr>
                <w:rFonts w:ascii="Times New Roman" w:hAnsi="Times New Roman"/>
                <w:b/>
                <w:bCs/>
                <w:color w:val="191919"/>
                <w:spacing w:val="-1"/>
                <w:sz w:val="18"/>
                <w:szCs w:val="18"/>
              </w:rPr>
              <w:t>(1</w:t>
            </w:r>
            <w:r w:rsidRPr="007A7452">
              <w:rPr>
                <w:rFonts w:ascii="Times New Roman" w:hAnsi="Times New Roman"/>
                <w:b/>
                <w:bCs/>
                <w:color w:val="191919"/>
                <w:sz w:val="18"/>
                <w:szCs w:val="18"/>
              </w:rPr>
              <w:t>4</w:t>
            </w:r>
            <w:r w:rsidRPr="007A7452">
              <w:rPr>
                <w:rFonts w:ascii="Times New Roman" w:hAnsi="Times New Roman"/>
                <w:b/>
                <w:bCs/>
                <w:color w:val="191919"/>
                <w:spacing w:val="-2"/>
                <w:sz w:val="18"/>
                <w:szCs w:val="18"/>
              </w:rPr>
              <w:t xml:space="preserve"> </w:t>
            </w:r>
            <w:r w:rsidRPr="007A7452">
              <w:rPr>
                <w:rFonts w:ascii="Times New Roman" w:hAnsi="Times New Roman"/>
                <w:b/>
                <w:bCs/>
                <w:color w:val="191919"/>
                <w:spacing w:val="-1"/>
                <w:sz w:val="18"/>
                <w:szCs w:val="18"/>
              </w:rPr>
              <w:t>Hours)</w:t>
            </w:r>
          </w:p>
        </w:tc>
      </w:tr>
      <w:tr w:rsidR="00152F3B" w:rsidRPr="007A7452" w:rsidTr="00152F3B">
        <w:trPr>
          <w:trHeight w:hRule="exact" w:val="218"/>
        </w:trPr>
        <w:tc>
          <w:tcPr>
            <w:tcW w:w="1250" w:type="dxa"/>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left="180" w:firstLine="0"/>
              <w:rPr>
                <w:rFonts w:ascii="Times New Roman" w:hAnsi="Times New Roman"/>
                <w:sz w:val="24"/>
                <w:szCs w:val="24"/>
              </w:rPr>
            </w:pPr>
            <w:r w:rsidRPr="007A7452">
              <w:rPr>
                <w:rFonts w:ascii="Times New Roman" w:hAnsi="Times New Roman"/>
                <w:color w:val="191919"/>
                <w:spacing w:val="-1"/>
                <w:sz w:val="18"/>
                <w:szCs w:val="18"/>
              </w:rPr>
              <w:lastRenderedPageBreak/>
              <w:t>EDUC</w:t>
            </w:r>
          </w:p>
        </w:tc>
        <w:tc>
          <w:tcPr>
            <w:tcW w:w="797" w:type="dxa"/>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left="180" w:firstLine="0"/>
              <w:rPr>
                <w:rFonts w:ascii="Times New Roman" w:hAnsi="Times New Roman"/>
                <w:sz w:val="24"/>
                <w:szCs w:val="24"/>
              </w:rPr>
            </w:pPr>
            <w:r w:rsidRPr="007A7452">
              <w:rPr>
                <w:rFonts w:ascii="Times New Roman" w:hAnsi="Times New Roman"/>
                <w:color w:val="191919"/>
                <w:spacing w:val="-1"/>
                <w:sz w:val="18"/>
                <w:szCs w:val="18"/>
              </w:rPr>
              <w:t>4400</w:t>
            </w:r>
          </w:p>
        </w:tc>
        <w:tc>
          <w:tcPr>
            <w:tcW w:w="5312" w:type="dxa"/>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left="180" w:firstLine="0"/>
              <w:rPr>
                <w:rFonts w:ascii="Times New Roman" w:hAnsi="Times New Roman"/>
                <w:sz w:val="24"/>
                <w:szCs w:val="24"/>
              </w:rPr>
            </w:pPr>
            <w:r w:rsidRPr="007A7452">
              <w:rPr>
                <w:rFonts w:ascii="Times New Roman" w:hAnsi="Times New Roman"/>
                <w:color w:val="191919"/>
                <w:spacing w:val="-1"/>
                <w:sz w:val="18"/>
                <w:szCs w:val="18"/>
              </w:rPr>
              <w:t>Pre</w:t>
            </w:r>
            <w:r w:rsidRPr="007A7452">
              <w:rPr>
                <w:rFonts w:ascii="Times New Roman" w:hAnsi="Times New Roman"/>
                <w:color w:val="191919"/>
                <w:sz w:val="18"/>
                <w:szCs w:val="18"/>
              </w:rPr>
              <w:t>p</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Studen</w:t>
            </w:r>
            <w:r w:rsidRPr="007A7452">
              <w:rPr>
                <w:rFonts w:ascii="Times New Roman" w:hAnsi="Times New Roman"/>
                <w:color w:val="191919"/>
                <w:sz w:val="18"/>
                <w:szCs w:val="18"/>
              </w:rPr>
              <w:t>t</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eaching</w:t>
            </w:r>
          </w:p>
        </w:tc>
        <w:tc>
          <w:tcPr>
            <w:tcW w:w="2650" w:type="dxa"/>
            <w:tcBorders>
              <w:top w:val="nil"/>
              <w:left w:val="nil"/>
              <w:bottom w:val="nil"/>
              <w:right w:val="nil"/>
            </w:tcBorders>
          </w:tcPr>
          <w:p w:rsidR="00152F3B" w:rsidRPr="007A7452" w:rsidRDefault="00152F3B" w:rsidP="00152F3B">
            <w:pPr>
              <w:widowControl w:val="0"/>
              <w:autoSpaceDE w:val="0"/>
              <w:autoSpaceDN w:val="0"/>
              <w:adjustRightInd w:val="0"/>
              <w:spacing w:after="0" w:line="177"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2</w:t>
            </w:r>
          </w:p>
        </w:tc>
      </w:tr>
      <w:tr w:rsidR="00152F3B" w:rsidRPr="007A7452" w:rsidTr="00152F3B">
        <w:trPr>
          <w:trHeight w:hRule="exact" w:val="216"/>
        </w:trPr>
        <w:tc>
          <w:tcPr>
            <w:tcW w:w="125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SPED</w:t>
            </w:r>
          </w:p>
        </w:tc>
        <w:tc>
          <w:tcPr>
            <w:tcW w:w="79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4460</w:t>
            </w:r>
          </w:p>
        </w:tc>
        <w:tc>
          <w:tcPr>
            <w:tcW w:w="5312"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Studen</w:t>
            </w:r>
            <w:r w:rsidRPr="007A7452">
              <w:rPr>
                <w:rFonts w:ascii="Times New Roman" w:hAnsi="Times New Roman"/>
                <w:color w:val="191919"/>
                <w:sz w:val="18"/>
                <w:szCs w:val="18"/>
              </w:rPr>
              <w:t>t</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th</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Disabled</w:t>
            </w:r>
          </w:p>
        </w:tc>
        <w:tc>
          <w:tcPr>
            <w:tcW w:w="265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6</w:t>
            </w:r>
          </w:p>
        </w:tc>
      </w:tr>
      <w:tr w:rsidR="00152F3B" w:rsidRPr="007A7452" w:rsidTr="00152F3B">
        <w:trPr>
          <w:trHeight w:hRule="exact" w:val="322"/>
        </w:trPr>
        <w:tc>
          <w:tcPr>
            <w:tcW w:w="125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SPED</w:t>
            </w:r>
          </w:p>
        </w:tc>
        <w:tc>
          <w:tcPr>
            <w:tcW w:w="797"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4470</w:t>
            </w:r>
          </w:p>
        </w:tc>
        <w:tc>
          <w:tcPr>
            <w:tcW w:w="5312"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
                <w:sz w:val="18"/>
                <w:szCs w:val="18"/>
              </w:rPr>
              <w:t>Studen</w:t>
            </w:r>
            <w:r w:rsidRPr="007A7452">
              <w:rPr>
                <w:rFonts w:ascii="Times New Roman" w:hAnsi="Times New Roman"/>
                <w:color w:val="191919"/>
                <w:sz w:val="18"/>
                <w:szCs w:val="18"/>
              </w:rPr>
              <w:t>t</w:t>
            </w:r>
            <w:r w:rsidRPr="007A7452">
              <w:rPr>
                <w:rFonts w:ascii="Times New Roman" w:hAnsi="Times New Roman"/>
                <w:color w:val="191919"/>
                <w:spacing w:val="-5"/>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pacing w:val="-1"/>
                <w:sz w:val="18"/>
                <w:szCs w:val="18"/>
              </w:rPr>
              <w:t>eachin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w:t>
            </w:r>
            <w:r w:rsidRPr="007A7452">
              <w:rPr>
                <w:rFonts w:ascii="Times New Roman" w:hAnsi="Times New Roman"/>
                <w:color w:val="191919"/>
                <w:sz w:val="18"/>
                <w:szCs w:val="18"/>
              </w:rPr>
              <w:t>n</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Inclusiv</w:t>
            </w:r>
            <w:r w:rsidRPr="007A7452">
              <w:rPr>
                <w:rFonts w:ascii="Times New Roman" w:hAnsi="Times New Roman"/>
                <w:color w:val="191919"/>
                <w:sz w:val="18"/>
                <w:szCs w:val="18"/>
              </w:rPr>
              <w:t>e</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Environments</w:t>
            </w:r>
          </w:p>
        </w:tc>
        <w:tc>
          <w:tcPr>
            <w:tcW w:w="2650" w:type="dxa"/>
            <w:tcBorders>
              <w:top w:val="nil"/>
              <w:left w:val="nil"/>
              <w:bottom w:val="nil"/>
              <w:right w:val="nil"/>
            </w:tcBorders>
          </w:tcPr>
          <w:p w:rsidR="00152F3B" w:rsidRPr="007A7452" w:rsidRDefault="00152F3B" w:rsidP="00152F3B">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6</w:t>
            </w:r>
          </w:p>
        </w:tc>
      </w:tr>
      <w:tr w:rsidR="00152F3B" w:rsidRPr="007A7452" w:rsidTr="005624B3">
        <w:tblPrEx>
          <w:tblW w:w="0" w:type="auto"/>
          <w:tblInd w:w="100" w:type="dxa"/>
          <w:tblLayout w:type="fixed"/>
          <w:tblCellMar>
            <w:left w:w="0" w:type="dxa"/>
            <w:right w:w="0" w:type="dxa"/>
          </w:tblCellMar>
          <w:tblLook w:val="0000"/>
          <w:tblPrExChange w:id="1637" w:author=" " w:date="2011-06-27T09:23:00Z">
            <w:tblPrEx>
              <w:tblW w:w="0" w:type="auto"/>
              <w:tblInd w:w="100" w:type="dxa"/>
              <w:tblLayout w:type="fixed"/>
              <w:tblCellMar>
                <w:left w:w="0" w:type="dxa"/>
                <w:right w:w="0" w:type="dxa"/>
              </w:tblCellMar>
              <w:tblLook w:val="0000"/>
            </w:tblPrEx>
          </w:tblPrExChange>
        </w:tblPrEx>
        <w:trPr>
          <w:trHeight w:hRule="exact" w:val="2709"/>
          <w:trPrChange w:id="1638" w:author=" " w:date="2011-06-27T09:23:00Z">
            <w:trPr>
              <w:gridAfter w:val="0"/>
              <w:trHeight w:hRule="exact" w:val="624"/>
            </w:trPr>
          </w:trPrChange>
        </w:trPr>
        <w:tc>
          <w:tcPr>
            <w:tcW w:w="1250" w:type="dxa"/>
            <w:tcBorders>
              <w:top w:val="nil"/>
              <w:left w:val="nil"/>
              <w:bottom w:val="nil"/>
              <w:right w:val="nil"/>
            </w:tcBorders>
            <w:tcPrChange w:id="1639" w:author=" " w:date="2011-06-27T09:23:00Z">
              <w:tcPr>
                <w:tcW w:w="1250" w:type="dxa"/>
                <w:gridSpan w:val="2"/>
                <w:tcBorders>
                  <w:top w:val="nil"/>
                  <w:left w:val="nil"/>
                  <w:bottom w:val="nil"/>
                  <w:right w:val="nil"/>
                </w:tcBorders>
              </w:tcPr>
            </w:tcPrChange>
          </w:tcPr>
          <w:p w:rsidR="00152F3B" w:rsidRPr="007A7452" w:rsidRDefault="00152F3B" w:rsidP="00152F3B">
            <w:pPr>
              <w:widowControl w:val="0"/>
              <w:autoSpaceDE w:val="0"/>
              <w:autoSpaceDN w:val="0"/>
              <w:adjustRightInd w:val="0"/>
              <w:spacing w:before="94" w:after="0"/>
              <w:ind w:left="180" w:firstLine="0"/>
              <w:rPr>
                <w:rFonts w:ascii="Times New Roman" w:hAnsi="Times New Roman"/>
                <w:color w:val="000000"/>
                <w:sz w:val="18"/>
                <w:szCs w:val="18"/>
              </w:rPr>
            </w:pPr>
            <w:r w:rsidRPr="007A7452">
              <w:rPr>
                <w:rFonts w:ascii="Times New Roman" w:hAnsi="Times New Roman"/>
                <w:b/>
                <w:bCs/>
                <w:color w:val="191919"/>
                <w:spacing w:val="-1"/>
                <w:sz w:val="18"/>
                <w:szCs w:val="18"/>
              </w:rPr>
              <w:t>ELECTIVE</w:t>
            </w:r>
          </w:p>
          <w:p w:rsidR="005624B3" w:rsidRDefault="005624B3" w:rsidP="00152F3B">
            <w:pPr>
              <w:widowControl w:val="0"/>
              <w:autoSpaceDE w:val="0"/>
              <w:autoSpaceDN w:val="0"/>
              <w:adjustRightInd w:val="0"/>
              <w:spacing w:before="12" w:after="0"/>
              <w:ind w:left="180" w:firstLine="0"/>
              <w:rPr>
                <w:ins w:id="1640" w:author=" " w:date="2011-06-27T09:23:00Z"/>
                <w:rFonts w:ascii="Times New Roman" w:hAnsi="Times New Roman"/>
                <w:color w:val="191919"/>
                <w:spacing w:val="-1"/>
                <w:sz w:val="18"/>
                <w:szCs w:val="18"/>
              </w:rPr>
            </w:pPr>
            <w:ins w:id="1641" w:author=" " w:date="2011-06-27T09:23:00Z">
              <w:r>
                <w:rPr>
                  <w:rFonts w:ascii="Times New Roman" w:hAnsi="Times New Roman"/>
                  <w:color w:val="191919"/>
                  <w:spacing w:val="-1"/>
                  <w:sz w:val="18"/>
                  <w:szCs w:val="18"/>
                </w:rPr>
                <w:t>EDUC</w:t>
              </w:r>
            </w:ins>
          </w:p>
          <w:p w:rsidR="005624B3" w:rsidRDefault="005624B3" w:rsidP="00152F3B">
            <w:pPr>
              <w:widowControl w:val="0"/>
              <w:autoSpaceDE w:val="0"/>
              <w:autoSpaceDN w:val="0"/>
              <w:adjustRightInd w:val="0"/>
              <w:spacing w:before="12" w:after="0"/>
              <w:ind w:left="180" w:firstLine="0"/>
              <w:rPr>
                <w:ins w:id="1642" w:author=" " w:date="2011-06-27T09:24:00Z"/>
                <w:rFonts w:ascii="Times New Roman" w:hAnsi="Times New Roman"/>
                <w:color w:val="191919"/>
                <w:spacing w:val="-1"/>
                <w:sz w:val="18"/>
                <w:szCs w:val="18"/>
              </w:rPr>
            </w:pPr>
            <w:ins w:id="1643" w:author=" " w:date="2011-06-27T09:24:00Z">
              <w:r>
                <w:rPr>
                  <w:rFonts w:ascii="Times New Roman" w:hAnsi="Times New Roman"/>
                  <w:color w:val="191919"/>
                  <w:spacing w:val="-1"/>
                  <w:sz w:val="18"/>
                  <w:szCs w:val="18"/>
                </w:rPr>
                <w:t>EDUC</w:t>
              </w:r>
            </w:ins>
          </w:p>
          <w:p w:rsidR="00152F3B" w:rsidRPr="007A7452" w:rsidRDefault="00152F3B" w:rsidP="00152F3B">
            <w:pPr>
              <w:widowControl w:val="0"/>
              <w:autoSpaceDE w:val="0"/>
              <w:autoSpaceDN w:val="0"/>
              <w:adjustRightInd w:val="0"/>
              <w:spacing w:before="12" w:after="0"/>
              <w:ind w:left="180" w:firstLine="0"/>
              <w:rPr>
                <w:rFonts w:ascii="Times New Roman" w:hAnsi="Times New Roman"/>
                <w:sz w:val="24"/>
                <w:szCs w:val="24"/>
              </w:rPr>
            </w:pPr>
            <w:r w:rsidRPr="007A7452">
              <w:rPr>
                <w:rFonts w:ascii="Times New Roman" w:hAnsi="Times New Roman"/>
                <w:color w:val="191919"/>
                <w:spacing w:val="-1"/>
                <w:sz w:val="18"/>
                <w:szCs w:val="18"/>
              </w:rPr>
              <w:t>EDUC</w:t>
            </w:r>
          </w:p>
        </w:tc>
        <w:tc>
          <w:tcPr>
            <w:tcW w:w="797" w:type="dxa"/>
            <w:tcBorders>
              <w:top w:val="nil"/>
              <w:left w:val="nil"/>
              <w:bottom w:val="nil"/>
              <w:right w:val="nil"/>
            </w:tcBorders>
            <w:tcPrChange w:id="1644" w:author=" " w:date="2011-06-27T09:23:00Z">
              <w:tcPr>
                <w:tcW w:w="797" w:type="dxa"/>
                <w:gridSpan w:val="2"/>
                <w:tcBorders>
                  <w:top w:val="nil"/>
                  <w:left w:val="nil"/>
                  <w:bottom w:val="nil"/>
                  <w:right w:val="nil"/>
                </w:tcBorders>
              </w:tcPr>
            </w:tcPrChange>
          </w:tcPr>
          <w:p w:rsidR="00152F3B" w:rsidRPr="007A7452" w:rsidRDefault="00152F3B" w:rsidP="00152F3B">
            <w:pPr>
              <w:widowControl w:val="0"/>
              <w:autoSpaceDE w:val="0"/>
              <w:autoSpaceDN w:val="0"/>
              <w:adjustRightInd w:val="0"/>
              <w:spacing w:before="4" w:after="0" w:line="110" w:lineRule="exact"/>
              <w:ind w:left="180" w:firstLine="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left="180" w:firstLine="0"/>
              <w:rPr>
                <w:rFonts w:ascii="Times New Roman" w:hAnsi="Times New Roman"/>
                <w:sz w:val="20"/>
                <w:szCs w:val="20"/>
              </w:rPr>
            </w:pPr>
          </w:p>
          <w:p w:rsidR="005624B3" w:rsidRDefault="005624B3" w:rsidP="00152F3B">
            <w:pPr>
              <w:widowControl w:val="0"/>
              <w:autoSpaceDE w:val="0"/>
              <w:autoSpaceDN w:val="0"/>
              <w:adjustRightInd w:val="0"/>
              <w:spacing w:after="0"/>
              <w:ind w:left="180" w:firstLine="0"/>
              <w:rPr>
                <w:ins w:id="1645" w:author=" " w:date="2011-06-27T09:23:00Z"/>
                <w:rFonts w:ascii="Times New Roman" w:hAnsi="Times New Roman"/>
                <w:color w:val="191919"/>
                <w:spacing w:val="-1"/>
                <w:sz w:val="18"/>
                <w:szCs w:val="18"/>
              </w:rPr>
            </w:pPr>
            <w:ins w:id="1646" w:author=" " w:date="2011-06-27T09:24:00Z">
              <w:r>
                <w:rPr>
                  <w:rFonts w:ascii="Times New Roman" w:hAnsi="Times New Roman"/>
                  <w:color w:val="191919"/>
                  <w:spacing w:val="-1"/>
                  <w:sz w:val="18"/>
                  <w:szCs w:val="18"/>
                </w:rPr>
                <w:t>2500</w:t>
              </w:r>
            </w:ins>
          </w:p>
          <w:p w:rsidR="005624B3" w:rsidRDefault="005624B3" w:rsidP="005624B3">
            <w:pPr>
              <w:widowControl w:val="0"/>
              <w:autoSpaceDE w:val="0"/>
              <w:autoSpaceDN w:val="0"/>
              <w:adjustRightInd w:val="0"/>
              <w:spacing w:after="0"/>
              <w:ind w:left="180" w:firstLine="0"/>
              <w:rPr>
                <w:ins w:id="1647" w:author=" " w:date="2011-06-27T09:25:00Z"/>
                <w:rFonts w:ascii="Times New Roman" w:hAnsi="Times New Roman"/>
                <w:color w:val="191919"/>
                <w:spacing w:val="-1"/>
                <w:sz w:val="18"/>
                <w:szCs w:val="18"/>
              </w:rPr>
            </w:pPr>
            <w:ins w:id="1648" w:author=" " w:date="2011-06-27T09:25:00Z">
              <w:r>
                <w:rPr>
                  <w:rFonts w:ascii="Times New Roman" w:hAnsi="Times New Roman"/>
                  <w:color w:val="191919"/>
                  <w:spacing w:val="-1"/>
                  <w:sz w:val="18"/>
                  <w:szCs w:val="18"/>
                </w:rPr>
                <w:t>2501</w:t>
              </w:r>
            </w:ins>
          </w:p>
          <w:p w:rsidR="00152F3B" w:rsidRPr="007A7452" w:rsidRDefault="00152F3B" w:rsidP="005624B3">
            <w:pPr>
              <w:widowControl w:val="0"/>
              <w:autoSpaceDE w:val="0"/>
              <w:autoSpaceDN w:val="0"/>
              <w:adjustRightInd w:val="0"/>
              <w:spacing w:after="0"/>
              <w:ind w:left="180" w:firstLine="0"/>
              <w:rPr>
                <w:rFonts w:ascii="Times New Roman" w:hAnsi="Times New Roman"/>
                <w:sz w:val="24"/>
                <w:szCs w:val="24"/>
              </w:rPr>
            </w:pPr>
            <w:del w:id="1649" w:author=" " w:date="2011-06-27T09:24:00Z">
              <w:r w:rsidRPr="007A7452" w:rsidDel="005624B3">
                <w:rPr>
                  <w:rFonts w:ascii="Times New Roman" w:hAnsi="Times New Roman"/>
                  <w:color w:val="191919"/>
                  <w:spacing w:val="-1"/>
                  <w:sz w:val="18"/>
                  <w:szCs w:val="18"/>
                </w:rPr>
                <w:delText>230</w:delText>
              </w:r>
            </w:del>
            <w:ins w:id="1650" w:author=" " w:date="2011-06-27T09:25:00Z">
              <w:r w:rsidR="005624B3">
                <w:rPr>
                  <w:rFonts w:ascii="Times New Roman" w:hAnsi="Times New Roman"/>
                  <w:color w:val="191919"/>
                  <w:spacing w:val="-1"/>
                  <w:sz w:val="18"/>
                  <w:szCs w:val="18"/>
                </w:rPr>
                <w:t>250  2</w:t>
              </w:r>
            </w:ins>
            <w:del w:id="1651" w:author=" " w:date="2011-06-27T09:24:00Z">
              <w:r w:rsidRPr="007A7452" w:rsidDel="005624B3">
                <w:rPr>
                  <w:rFonts w:ascii="Times New Roman" w:hAnsi="Times New Roman"/>
                  <w:color w:val="191919"/>
                  <w:spacing w:val="-1"/>
                  <w:sz w:val="18"/>
                  <w:szCs w:val="18"/>
                </w:rPr>
                <w:delText>0</w:delText>
              </w:r>
            </w:del>
            <w:ins w:id="1652" w:author=" " w:date="2011-06-27T09:25:00Z">
              <w:r w:rsidR="005624B3">
                <w:rPr>
                  <w:rFonts w:ascii="Times New Roman" w:hAnsi="Times New Roman"/>
                  <w:color w:val="191919"/>
                  <w:spacing w:val="-1"/>
                  <w:sz w:val="18"/>
                  <w:szCs w:val="18"/>
                </w:rPr>
                <w:t xml:space="preserve">     </w:t>
              </w:r>
            </w:ins>
          </w:p>
        </w:tc>
        <w:tc>
          <w:tcPr>
            <w:tcW w:w="5312" w:type="dxa"/>
            <w:tcBorders>
              <w:top w:val="nil"/>
              <w:left w:val="nil"/>
              <w:bottom w:val="nil"/>
              <w:right w:val="nil"/>
            </w:tcBorders>
            <w:tcPrChange w:id="1653" w:author=" " w:date="2011-06-27T09:23:00Z">
              <w:tcPr>
                <w:tcW w:w="5312" w:type="dxa"/>
                <w:gridSpan w:val="2"/>
                <w:tcBorders>
                  <w:top w:val="nil"/>
                  <w:left w:val="nil"/>
                  <w:bottom w:val="nil"/>
                  <w:right w:val="nil"/>
                </w:tcBorders>
              </w:tcPr>
            </w:tcPrChange>
          </w:tcPr>
          <w:p w:rsidR="00152F3B" w:rsidRPr="007A7452" w:rsidRDefault="00152F3B" w:rsidP="00152F3B">
            <w:pPr>
              <w:widowControl w:val="0"/>
              <w:autoSpaceDE w:val="0"/>
              <w:autoSpaceDN w:val="0"/>
              <w:adjustRightInd w:val="0"/>
              <w:spacing w:before="4" w:after="0" w:line="110" w:lineRule="exact"/>
              <w:ind w:left="180" w:firstLine="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left="180" w:firstLine="0"/>
              <w:rPr>
                <w:rFonts w:ascii="Times New Roman" w:hAnsi="Times New Roman"/>
                <w:sz w:val="20"/>
                <w:szCs w:val="20"/>
              </w:rPr>
            </w:pPr>
          </w:p>
          <w:p w:rsidR="005624B3" w:rsidRDefault="005624B3" w:rsidP="00152F3B">
            <w:pPr>
              <w:widowControl w:val="0"/>
              <w:autoSpaceDE w:val="0"/>
              <w:autoSpaceDN w:val="0"/>
              <w:adjustRightInd w:val="0"/>
              <w:spacing w:after="0"/>
              <w:ind w:left="180" w:firstLine="0"/>
              <w:rPr>
                <w:ins w:id="1654" w:author=" " w:date="2011-06-27T09:23:00Z"/>
                <w:rFonts w:ascii="Times New Roman" w:hAnsi="Times New Roman"/>
                <w:color w:val="191919"/>
                <w:spacing w:val="-1"/>
                <w:sz w:val="18"/>
                <w:szCs w:val="18"/>
              </w:rPr>
            </w:pPr>
            <w:ins w:id="1655" w:author=" " w:date="2011-06-27T09:24:00Z">
              <w:r>
                <w:rPr>
                  <w:rFonts w:ascii="Times New Roman" w:hAnsi="Times New Roman"/>
                  <w:color w:val="191919"/>
                  <w:spacing w:val="-1"/>
                  <w:sz w:val="18"/>
                  <w:szCs w:val="18"/>
                </w:rPr>
                <w:t>Mastery Learning Reading</w:t>
              </w:r>
            </w:ins>
          </w:p>
          <w:p w:rsidR="005624B3" w:rsidRDefault="005624B3" w:rsidP="005624B3">
            <w:pPr>
              <w:widowControl w:val="0"/>
              <w:autoSpaceDE w:val="0"/>
              <w:autoSpaceDN w:val="0"/>
              <w:adjustRightInd w:val="0"/>
              <w:spacing w:after="0"/>
              <w:ind w:left="180" w:firstLine="0"/>
              <w:rPr>
                <w:ins w:id="1656" w:author=" " w:date="2011-06-27T09:25:00Z"/>
                <w:rFonts w:ascii="Times New Roman" w:hAnsi="Times New Roman"/>
                <w:color w:val="191919"/>
                <w:spacing w:val="-1"/>
                <w:sz w:val="18"/>
                <w:szCs w:val="18"/>
              </w:rPr>
            </w:pPr>
            <w:ins w:id="1657" w:author=" " w:date="2011-06-27T09:25:00Z">
              <w:r>
                <w:rPr>
                  <w:rFonts w:ascii="Times New Roman" w:hAnsi="Times New Roman"/>
                  <w:color w:val="191919"/>
                  <w:spacing w:val="-1"/>
                  <w:sz w:val="18"/>
                  <w:szCs w:val="18"/>
                </w:rPr>
                <w:t xml:space="preserve">Mastery </w:t>
              </w:r>
            </w:ins>
            <w:ins w:id="1658" w:author=" " w:date="2011-06-27T09:34:00Z">
              <w:r w:rsidR="00DE7927">
                <w:rPr>
                  <w:rFonts w:ascii="Times New Roman" w:hAnsi="Times New Roman"/>
                  <w:color w:val="191919"/>
                  <w:spacing w:val="-1"/>
                  <w:sz w:val="18"/>
                  <w:szCs w:val="18"/>
                </w:rPr>
                <w:t>Learning Matehmatics</w:t>
              </w:r>
            </w:ins>
          </w:p>
          <w:p w:rsidR="00152F3B" w:rsidRPr="007A7452" w:rsidRDefault="00152F3B" w:rsidP="00DE7927">
            <w:pPr>
              <w:widowControl w:val="0"/>
              <w:autoSpaceDE w:val="0"/>
              <w:autoSpaceDN w:val="0"/>
              <w:adjustRightInd w:val="0"/>
              <w:spacing w:after="0"/>
              <w:ind w:left="180" w:firstLine="0"/>
              <w:rPr>
                <w:rFonts w:ascii="Times New Roman" w:hAnsi="Times New Roman"/>
                <w:sz w:val="24"/>
                <w:szCs w:val="24"/>
              </w:rPr>
            </w:pPr>
            <w:r w:rsidRPr="007A7452">
              <w:rPr>
                <w:rFonts w:ascii="Times New Roman" w:hAnsi="Times New Roman"/>
                <w:color w:val="191919"/>
                <w:spacing w:val="-1"/>
                <w:sz w:val="18"/>
                <w:szCs w:val="18"/>
              </w:rPr>
              <w:t>Master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del w:id="1659" w:author=" " w:date="2011-06-27T09:24:00Z">
              <w:r w:rsidRPr="007A7452" w:rsidDel="005624B3">
                <w:rPr>
                  <w:rFonts w:ascii="Times New Roman" w:hAnsi="Times New Roman"/>
                  <w:color w:val="191919"/>
                  <w:spacing w:val="-1"/>
                  <w:sz w:val="18"/>
                  <w:szCs w:val="18"/>
                </w:rPr>
                <w:delText>Seminar</w:delText>
              </w:r>
            </w:del>
            <w:ins w:id="1660" w:author=" " w:date="2011-06-27T09:34:00Z">
              <w:r w:rsidR="00DE7927">
                <w:rPr>
                  <w:rFonts w:ascii="Times New Roman" w:hAnsi="Times New Roman"/>
                  <w:color w:val="191919"/>
                  <w:spacing w:val="-1"/>
                  <w:sz w:val="18"/>
                  <w:szCs w:val="18"/>
                </w:rPr>
                <w:t>Writing</w:t>
              </w:r>
            </w:ins>
            <w:ins w:id="1661" w:author=" " w:date="2011-06-27T09:35:00Z">
              <w:r w:rsidR="00DE7927">
                <w:rPr>
                  <w:rFonts w:ascii="Times New Roman" w:hAnsi="Times New Roman"/>
                  <w:color w:val="191919"/>
                  <w:spacing w:val="-1"/>
                  <w:sz w:val="18"/>
                  <w:szCs w:val="18"/>
                </w:rPr>
                <w:t xml:space="preserve">                                                                                            </w:t>
              </w:r>
            </w:ins>
          </w:p>
        </w:tc>
        <w:tc>
          <w:tcPr>
            <w:tcW w:w="2650" w:type="dxa"/>
            <w:tcBorders>
              <w:top w:val="nil"/>
              <w:left w:val="nil"/>
              <w:bottom w:val="nil"/>
              <w:right w:val="nil"/>
            </w:tcBorders>
            <w:tcPrChange w:id="1662" w:author=" " w:date="2011-06-27T09:23:00Z">
              <w:tcPr>
                <w:tcW w:w="2650" w:type="dxa"/>
                <w:gridSpan w:val="2"/>
                <w:tcBorders>
                  <w:top w:val="nil"/>
                  <w:left w:val="nil"/>
                  <w:bottom w:val="nil"/>
                  <w:right w:val="nil"/>
                </w:tcBorders>
              </w:tcPr>
            </w:tcPrChange>
          </w:tcPr>
          <w:p w:rsidR="00152F3B" w:rsidRPr="007A7452" w:rsidRDefault="00152F3B" w:rsidP="00152F3B">
            <w:pPr>
              <w:widowControl w:val="0"/>
              <w:autoSpaceDE w:val="0"/>
              <w:autoSpaceDN w:val="0"/>
              <w:adjustRightInd w:val="0"/>
              <w:spacing w:before="4" w:after="0" w:line="110" w:lineRule="exact"/>
              <w:ind w:left="180" w:firstLine="0"/>
              <w:rPr>
                <w:rFonts w:ascii="Times New Roman" w:hAnsi="Times New Roman"/>
                <w:sz w:val="11"/>
                <w:szCs w:val="11"/>
              </w:rPr>
            </w:pPr>
          </w:p>
          <w:p w:rsidR="00152F3B" w:rsidRPr="007A7452" w:rsidRDefault="00152F3B" w:rsidP="00152F3B">
            <w:pPr>
              <w:widowControl w:val="0"/>
              <w:autoSpaceDE w:val="0"/>
              <w:autoSpaceDN w:val="0"/>
              <w:adjustRightInd w:val="0"/>
              <w:spacing w:after="0" w:line="200" w:lineRule="exact"/>
              <w:ind w:left="180" w:firstLine="0"/>
              <w:rPr>
                <w:rFonts w:ascii="Times New Roman" w:hAnsi="Times New Roman"/>
                <w:sz w:val="20"/>
                <w:szCs w:val="20"/>
              </w:rPr>
            </w:pPr>
          </w:p>
          <w:p w:rsidR="005624B3" w:rsidRDefault="005624B3" w:rsidP="00152F3B">
            <w:pPr>
              <w:widowControl w:val="0"/>
              <w:autoSpaceDE w:val="0"/>
              <w:autoSpaceDN w:val="0"/>
              <w:adjustRightInd w:val="0"/>
              <w:spacing w:after="0"/>
              <w:ind w:left="180" w:right="40" w:firstLine="0"/>
              <w:jc w:val="right"/>
              <w:rPr>
                <w:ins w:id="1663" w:author=" " w:date="2011-06-27T09:23:00Z"/>
                <w:rFonts w:ascii="Times New Roman" w:hAnsi="Times New Roman"/>
                <w:color w:val="191919"/>
                <w:sz w:val="18"/>
                <w:szCs w:val="18"/>
              </w:rPr>
            </w:pPr>
            <w:ins w:id="1664" w:author=" " w:date="2011-06-27T09:24:00Z">
              <w:r>
                <w:rPr>
                  <w:rFonts w:ascii="Times New Roman" w:hAnsi="Times New Roman"/>
                  <w:color w:val="191919"/>
                  <w:sz w:val="18"/>
                  <w:szCs w:val="18"/>
                </w:rPr>
                <w:t>1</w:t>
              </w:r>
            </w:ins>
          </w:p>
          <w:p w:rsidR="00DE7927" w:rsidRDefault="00DE7927" w:rsidP="00152F3B">
            <w:pPr>
              <w:widowControl w:val="0"/>
              <w:autoSpaceDE w:val="0"/>
              <w:autoSpaceDN w:val="0"/>
              <w:adjustRightInd w:val="0"/>
              <w:spacing w:after="0"/>
              <w:ind w:left="180" w:right="40" w:firstLine="0"/>
              <w:jc w:val="right"/>
              <w:rPr>
                <w:ins w:id="1665" w:author=" " w:date="2011-06-27T09:35:00Z"/>
                <w:rFonts w:ascii="Times New Roman" w:hAnsi="Times New Roman"/>
                <w:color w:val="191919"/>
                <w:sz w:val="18"/>
                <w:szCs w:val="18"/>
              </w:rPr>
            </w:pPr>
            <w:ins w:id="1666" w:author=" " w:date="2011-06-27T09:35:00Z">
              <w:r>
                <w:rPr>
                  <w:rFonts w:ascii="Times New Roman" w:hAnsi="Times New Roman"/>
                  <w:color w:val="191919"/>
                  <w:sz w:val="18"/>
                  <w:szCs w:val="18"/>
                </w:rPr>
                <w:t>1</w:t>
              </w:r>
            </w:ins>
            <w:del w:id="1667" w:author=" " w:date="2011-06-27T09:24:00Z">
              <w:r w:rsidR="00152F3B" w:rsidRPr="007A7452" w:rsidDel="005624B3">
                <w:rPr>
                  <w:rFonts w:ascii="Times New Roman" w:hAnsi="Times New Roman"/>
                  <w:color w:val="191919"/>
                  <w:sz w:val="18"/>
                  <w:szCs w:val="18"/>
                </w:rPr>
                <w:delText>2</w:delText>
              </w:r>
            </w:del>
          </w:p>
          <w:p w:rsidR="00152F3B" w:rsidRPr="007A7452" w:rsidRDefault="005624B3" w:rsidP="00152F3B">
            <w:pPr>
              <w:widowControl w:val="0"/>
              <w:autoSpaceDE w:val="0"/>
              <w:autoSpaceDN w:val="0"/>
              <w:adjustRightInd w:val="0"/>
              <w:spacing w:after="0"/>
              <w:ind w:left="180" w:right="40" w:firstLine="0"/>
              <w:jc w:val="right"/>
              <w:rPr>
                <w:rFonts w:ascii="Times New Roman" w:hAnsi="Times New Roman"/>
                <w:sz w:val="24"/>
                <w:szCs w:val="24"/>
              </w:rPr>
            </w:pPr>
            <w:ins w:id="1668" w:author=" " w:date="2011-06-27T09:24:00Z">
              <w:r>
                <w:rPr>
                  <w:rFonts w:ascii="Times New Roman" w:hAnsi="Times New Roman"/>
                  <w:color w:val="191919"/>
                  <w:sz w:val="18"/>
                  <w:szCs w:val="18"/>
                </w:rPr>
                <w:t>1</w:t>
              </w:r>
            </w:ins>
          </w:p>
        </w:tc>
      </w:tr>
    </w:tbl>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2415C3" w:rsidRDefault="002415C3">
      <w:pPr>
        <w:rPr>
          <w:rFonts w:ascii="Times New Roman" w:hAnsi="Times New Roman"/>
          <w:b/>
          <w:bCs/>
          <w:color w:val="191919"/>
          <w:spacing w:val="-1"/>
          <w:sz w:val="24"/>
          <w:szCs w:val="24"/>
        </w:rPr>
      </w:pPr>
      <w:r>
        <w:rPr>
          <w:rFonts w:ascii="Times New Roman" w:hAnsi="Times New Roman"/>
          <w:b/>
          <w:bCs/>
          <w:color w:val="191919"/>
          <w:spacing w:val="-1"/>
          <w:sz w:val="24"/>
          <w:szCs w:val="24"/>
        </w:rPr>
        <w:br w:type="page"/>
      </w:r>
    </w:p>
    <w:p w:rsidR="00152F3B" w:rsidRDefault="00152F3B" w:rsidP="00E178A2">
      <w:pPr>
        <w:pStyle w:val="Heading2"/>
        <w:ind w:left="180" w:firstLine="0"/>
        <w:rPr>
          <w:rFonts w:ascii="Times New Roman" w:hAnsi="Times New Roman"/>
          <w:color w:val="000000"/>
          <w:sz w:val="18"/>
          <w:szCs w:val="18"/>
        </w:rPr>
      </w:pPr>
      <w:bookmarkStart w:id="1669" w:name="_Toc295331401"/>
      <w:bookmarkStart w:id="1670" w:name="_Toc295601324"/>
      <w:r>
        <w:rPr>
          <w:rFonts w:ascii="Times New Roman" w:hAnsi="Times New Roman"/>
          <w:color w:val="191919"/>
          <w:spacing w:val="-1"/>
          <w:sz w:val="24"/>
          <w:szCs w:val="24"/>
        </w:rPr>
        <w:lastRenderedPageBreak/>
        <w:t>O</w:t>
      </w:r>
      <w:r>
        <w:rPr>
          <w:rFonts w:ascii="Times New Roman" w:hAnsi="Times New Roman"/>
          <w:color w:val="191919"/>
          <w:spacing w:val="-1"/>
          <w:sz w:val="18"/>
          <w:szCs w:val="18"/>
        </w:rPr>
        <w:t>FFIC</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24"/>
          <w:szCs w:val="24"/>
        </w:rPr>
        <w:t>A</w:t>
      </w:r>
      <w:r>
        <w:rPr>
          <w:rFonts w:ascii="Times New Roman" w:hAnsi="Times New Roman"/>
          <w:color w:val="191919"/>
          <w:spacing w:val="-1"/>
          <w:sz w:val="18"/>
          <w:szCs w:val="18"/>
        </w:rPr>
        <w:t>DMISSIO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4"/>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1"/>
          <w:sz w:val="24"/>
          <w:szCs w:val="24"/>
        </w:rPr>
        <w:t>P</w:t>
      </w:r>
      <w:r>
        <w:rPr>
          <w:rFonts w:ascii="Times New Roman" w:hAnsi="Times New Roman"/>
          <w:color w:val="191919"/>
          <w:spacing w:val="-1"/>
          <w:sz w:val="18"/>
          <w:szCs w:val="18"/>
        </w:rPr>
        <w:t>ROFESSIONA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1"/>
          <w:sz w:val="24"/>
          <w:szCs w:val="24"/>
        </w:rPr>
        <w:t>U</w:t>
      </w:r>
      <w:r>
        <w:rPr>
          <w:rFonts w:ascii="Times New Roman" w:hAnsi="Times New Roman"/>
          <w:color w:val="191919"/>
          <w:spacing w:val="-1"/>
          <w:sz w:val="18"/>
          <w:szCs w:val="18"/>
        </w:rPr>
        <w:t>NIT</w:t>
      </w:r>
      <w:r>
        <w:rPr>
          <w:rFonts w:ascii="Times New Roman" w:hAnsi="Times New Roman"/>
          <w:color w:val="191919"/>
          <w:spacing w:val="-1"/>
          <w:sz w:val="24"/>
          <w:szCs w:val="24"/>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TION</w:t>
      </w:r>
      <w:bookmarkEnd w:id="1669"/>
      <w:bookmarkEnd w:id="1670"/>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F75CF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sz w:val="18"/>
          <w:szCs w:val="18"/>
        </w:rPr>
      </w:pPr>
      <w:r>
        <w:rPr>
          <w:rFonts w:ascii="Times New Roman" w:hAnsi="Times New Roman"/>
          <w:color w:val="191919"/>
          <w:spacing w:val="-1"/>
          <w:sz w:val="18"/>
          <w:szCs w:val="18"/>
        </w:rPr>
        <w:t>Forma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stud</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1"/>
          <w:sz w:val="18"/>
          <w:szCs w:val="18"/>
        </w:rPr>
        <w:t>mandator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pursuin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1"/>
          <w:sz w:val="18"/>
          <w:szCs w:val="18"/>
        </w:rPr>
        <w:t>initia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Certific</w:t>
      </w:r>
      <w:r>
        <w:rPr>
          <w:rFonts w:ascii="Times New Roman" w:hAnsi="Times New Roman"/>
          <w:color w:val="191919"/>
          <w:spacing w:val="-2"/>
          <w:sz w:val="18"/>
          <w:szCs w:val="18"/>
        </w:rPr>
        <w:t>a</w:t>
      </w:r>
      <w:r>
        <w:rPr>
          <w:rFonts w:ascii="Times New Roman" w:hAnsi="Times New Roman"/>
          <w:color w:val="191919"/>
          <w:spacing w:val="-1"/>
          <w:sz w:val="18"/>
          <w:szCs w:val="18"/>
        </w:rPr>
        <w:t>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be admitte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include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
          <w:sz w:val="18"/>
          <w:szCs w:val="18"/>
        </w:rPr>
        <w:t>pursuin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1"/>
          <w:sz w:val="18"/>
          <w:szCs w:val="18"/>
        </w:rPr>
        <w:t>bachelo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1"/>
          <w:sz w:val="18"/>
          <w:szCs w:val="18"/>
        </w:rPr>
        <w:t>degree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vi</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 xml:space="preserve">n </w:t>
      </w:r>
      <w:r>
        <w:rPr>
          <w:rFonts w:ascii="Times New Roman" w:hAnsi="Times New Roman"/>
          <w:color w:val="191919"/>
          <w:spacing w:val="-1"/>
          <w:sz w:val="18"/>
          <w:szCs w:val="18"/>
        </w:rPr>
        <w:t xml:space="preserve">approved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 xml:space="preserve">r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Program</w:t>
      </w:r>
      <w:r>
        <w:rPr>
          <w:rFonts w:ascii="Times New Roman" w:hAnsi="Times New Roman"/>
          <w:color w:val="191919"/>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 xml:space="preserve">d </w:t>
      </w:r>
      <w:r>
        <w:rPr>
          <w:rFonts w:ascii="Times New Roman" w:hAnsi="Times New Roman"/>
          <w:color w:val="191919"/>
          <w:spacing w:val="-1"/>
          <w:sz w:val="18"/>
          <w:szCs w:val="18"/>
        </w:rPr>
        <w:t>post-baccalaureat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wh</w:t>
      </w:r>
      <w:r>
        <w:rPr>
          <w:rFonts w:ascii="Times New Roman" w:hAnsi="Times New Roman"/>
          <w:color w:val="191919"/>
          <w:sz w:val="18"/>
          <w:szCs w:val="18"/>
        </w:rPr>
        <w:t xml:space="preserve">o </w:t>
      </w:r>
      <w:r>
        <w:rPr>
          <w:rFonts w:ascii="Times New Roman" w:hAnsi="Times New Roman"/>
          <w:color w:val="191919"/>
          <w:spacing w:val="-1"/>
          <w:sz w:val="18"/>
          <w:szCs w:val="18"/>
        </w:rPr>
        <w:t>ar</w:t>
      </w:r>
      <w:r>
        <w:rPr>
          <w:rFonts w:ascii="Times New Roman" w:hAnsi="Times New Roman"/>
          <w:color w:val="191919"/>
          <w:sz w:val="18"/>
          <w:szCs w:val="18"/>
        </w:rPr>
        <w:t xml:space="preserve">e </w:t>
      </w:r>
      <w:r>
        <w:rPr>
          <w:rFonts w:ascii="Times New Roman" w:hAnsi="Times New Roman"/>
          <w:color w:val="191919"/>
          <w:spacing w:val="-1"/>
          <w:sz w:val="18"/>
          <w:szCs w:val="18"/>
        </w:rPr>
        <w:t>seekin</w:t>
      </w:r>
      <w:r>
        <w:rPr>
          <w:rFonts w:ascii="Times New Roman" w:hAnsi="Times New Roman"/>
          <w:color w:val="191919"/>
          <w:sz w:val="18"/>
          <w:szCs w:val="18"/>
        </w:rPr>
        <w:t xml:space="preserve">g </w:t>
      </w:r>
      <w:r>
        <w:rPr>
          <w:rFonts w:ascii="Times New Roman" w:hAnsi="Times New Roman"/>
          <w:color w:val="191919"/>
          <w:spacing w:val="-1"/>
          <w:sz w:val="18"/>
          <w:szCs w:val="18"/>
        </w:rPr>
        <w:t>initia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 xml:space="preserve">r </w:t>
      </w:r>
      <w:r>
        <w:rPr>
          <w:rFonts w:ascii="Times New Roman" w:hAnsi="Times New Roman"/>
          <w:color w:val="191919"/>
          <w:spacing w:val="-1"/>
          <w:sz w:val="18"/>
          <w:szCs w:val="18"/>
        </w:rPr>
        <w:t>additiona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 xml:space="preserve">4 </w:t>
      </w:r>
      <w:r>
        <w:rPr>
          <w:rFonts w:ascii="Times New Roman" w:hAnsi="Times New Roman"/>
          <w:color w:val="191919"/>
          <w:spacing w:val="-1"/>
          <w:sz w:val="18"/>
          <w:szCs w:val="18"/>
        </w:rPr>
        <w:t>certificatio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 xml:space="preserve">s </w:t>
      </w:r>
      <w:r>
        <w:rPr>
          <w:rFonts w:ascii="Times New Roman" w:hAnsi="Times New Roman"/>
          <w:color w:val="191919"/>
          <w:spacing w:val="-1"/>
          <w:sz w:val="18"/>
          <w:szCs w:val="18"/>
        </w:rPr>
        <w:t>teac</w:t>
      </w:r>
      <w:r>
        <w:rPr>
          <w:rFonts w:ascii="Times New Roman" w:hAnsi="Times New Roman"/>
          <w:color w:val="191919"/>
          <w:spacing w:val="-2"/>
          <w:sz w:val="18"/>
          <w:szCs w:val="18"/>
        </w:rPr>
        <w:t>h</w:t>
      </w:r>
      <w:r>
        <w:rPr>
          <w:rFonts w:ascii="Times New Roman" w:hAnsi="Times New Roman"/>
          <w:color w:val="191919"/>
          <w:spacing w:val="-1"/>
          <w:sz w:val="18"/>
          <w:szCs w:val="18"/>
        </w:rPr>
        <w:t>ers</w:t>
      </w:r>
      <w:r>
        <w:rPr>
          <w:rFonts w:ascii="Times New Roman" w:hAnsi="Times New Roman"/>
          <w:color w:val="191919"/>
          <w:sz w:val="18"/>
          <w:szCs w:val="18"/>
        </w:rPr>
        <w:t xml:space="preserve">. </w:t>
      </w:r>
      <w:r>
        <w:rPr>
          <w:rFonts w:ascii="Times New Roman" w:hAnsi="Times New Roman"/>
          <w:color w:val="191919"/>
          <w:spacing w:val="5"/>
          <w:sz w:val="18"/>
          <w:szCs w:val="18"/>
        </w:rPr>
        <w:t xml:space="preserve"> </w:t>
      </w:r>
      <w:r>
        <w:rPr>
          <w:rFonts w:ascii="Times New Roman" w:hAnsi="Times New Roman"/>
          <w:color w:val="191919"/>
          <w:spacing w:val="-1"/>
          <w:sz w:val="18"/>
          <w:szCs w:val="18"/>
        </w:rPr>
        <w:t xml:space="preserve">Students </w:t>
      </w:r>
      <w:r>
        <w:rPr>
          <w:rFonts w:ascii="Times New Roman" w:hAnsi="Times New Roman"/>
          <w:color w:val="191919"/>
          <w:sz w:val="18"/>
          <w:szCs w:val="18"/>
        </w:rPr>
        <w:t>are</w:t>
      </w:r>
      <w:r>
        <w:rPr>
          <w:rFonts w:ascii="Times New Roman" w:hAnsi="Times New Roman"/>
          <w:color w:val="191919"/>
          <w:spacing w:val="10"/>
          <w:sz w:val="18"/>
          <w:szCs w:val="18"/>
        </w:rPr>
        <w:t xml:space="preserve"> </w:t>
      </w:r>
      <w:r>
        <w:rPr>
          <w:rFonts w:ascii="Times New Roman" w:hAnsi="Times New Roman"/>
          <w:color w:val="191919"/>
          <w:sz w:val="18"/>
          <w:szCs w:val="18"/>
        </w:rPr>
        <w:t>not</w:t>
      </w:r>
      <w:r>
        <w:rPr>
          <w:rFonts w:ascii="Times New Roman" w:hAnsi="Times New Roman"/>
          <w:color w:val="191919"/>
          <w:spacing w:val="10"/>
          <w:sz w:val="18"/>
          <w:szCs w:val="18"/>
        </w:rPr>
        <w:t xml:space="preserve"> </w:t>
      </w:r>
      <w:r>
        <w:rPr>
          <w:rFonts w:ascii="Times New Roman" w:hAnsi="Times New Roman"/>
          <w:color w:val="191919"/>
          <w:sz w:val="18"/>
          <w:szCs w:val="18"/>
        </w:rPr>
        <w:t>eligible</w:t>
      </w:r>
      <w:r>
        <w:rPr>
          <w:rFonts w:ascii="Times New Roman" w:hAnsi="Times New Roman"/>
          <w:color w:val="191919"/>
          <w:spacing w:val="10"/>
          <w:sz w:val="18"/>
          <w:szCs w:val="18"/>
        </w:rPr>
        <w:t xml:space="preserve"> </w:t>
      </w:r>
      <w:r>
        <w:rPr>
          <w:rFonts w:ascii="Times New Roman" w:hAnsi="Times New Roman"/>
          <w:color w:val="191919"/>
          <w:sz w:val="18"/>
          <w:szCs w:val="18"/>
        </w:rPr>
        <w:t>to</w:t>
      </w:r>
      <w:r>
        <w:rPr>
          <w:rFonts w:ascii="Times New Roman" w:hAnsi="Times New Roman"/>
          <w:color w:val="191919"/>
          <w:spacing w:val="10"/>
          <w:sz w:val="18"/>
          <w:szCs w:val="18"/>
        </w:rPr>
        <w:t xml:space="preserve"> </w:t>
      </w:r>
      <w:r>
        <w:rPr>
          <w:rFonts w:ascii="Times New Roman" w:hAnsi="Times New Roman"/>
          <w:color w:val="191919"/>
          <w:sz w:val="18"/>
          <w:szCs w:val="18"/>
        </w:rPr>
        <w:t>take</w:t>
      </w:r>
      <w:r>
        <w:rPr>
          <w:rFonts w:ascii="Times New Roman" w:hAnsi="Times New Roman"/>
          <w:color w:val="191919"/>
          <w:spacing w:val="10"/>
          <w:sz w:val="18"/>
          <w:szCs w:val="18"/>
        </w:rPr>
        <w:t xml:space="preserve"> </w:t>
      </w:r>
      <w:r>
        <w:rPr>
          <w:rFonts w:ascii="Times New Roman" w:hAnsi="Times New Roman"/>
          <w:color w:val="191919"/>
          <w:sz w:val="18"/>
          <w:szCs w:val="18"/>
        </w:rPr>
        <w:t>3000</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4000</w:t>
      </w:r>
      <w:r>
        <w:rPr>
          <w:rFonts w:ascii="Times New Roman" w:hAnsi="Times New Roman"/>
          <w:color w:val="191919"/>
          <w:spacing w:val="10"/>
          <w:sz w:val="18"/>
          <w:szCs w:val="18"/>
        </w:rPr>
        <w:t xml:space="preserve"> </w:t>
      </w:r>
      <w:r>
        <w:rPr>
          <w:rFonts w:ascii="Times New Roman" w:hAnsi="Times New Roman"/>
          <w:color w:val="191919"/>
          <w:sz w:val="18"/>
          <w:szCs w:val="18"/>
        </w:rPr>
        <w:t>level</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courses</w:t>
      </w:r>
      <w:r>
        <w:rPr>
          <w:rFonts w:ascii="Times New Roman" w:hAnsi="Times New Roman"/>
          <w:color w:val="191919"/>
          <w:spacing w:val="10"/>
          <w:sz w:val="18"/>
          <w:szCs w:val="18"/>
        </w:rPr>
        <w:t xml:space="preserve"> </w:t>
      </w:r>
      <w:r>
        <w:rPr>
          <w:rFonts w:ascii="Times New Roman" w:hAnsi="Times New Roman"/>
          <w:color w:val="191919"/>
          <w:sz w:val="18"/>
          <w:szCs w:val="18"/>
        </w:rPr>
        <w:t>or</w:t>
      </w:r>
      <w:r>
        <w:rPr>
          <w:rFonts w:ascii="Times New Roman" w:hAnsi="Times New Roman"/>
          <w:color w:val="191919"/>
          <w:spacing w:val="10"/>
          <w:sz w:val="18"/>
          <w:szCs w:val="18"/>
        </w:rPr>
        <w:t xml:space="preserve"> </w:t>
      </w:r>
      <w:r>
        <w:rPr>
          <w:rFonts w:ascii="Times New Roman" w:hAnsi="Times New Roman"/>
          <w:color w:val="191919"/>
          <w:sz w:val="18"/>
          <w:szCs w:val="18"/>
        </w:rPr>
        <w:t>Student</w:t>
      </w:r>
      <w:r>
        <w:rPr>
          <w:rFonts w:ascii="Times New Roman" w:hAnsi="Times New Roman"/>
          <w:color w:val="191919"/>
          <w:spacing w:val="7"/>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w:t>
      </w:r>
      <w:r>
        <w:rPr>
          <w:rFonts w:ascii="Times New Roman" w:hAnsi="Times New Roman"/>
          <w:color w:val="191919"/>
          <w:spacing w:val="10"/>
          <w:sz w:val="18"/>
          <w:szCs w:val="18"/>
        </w:rPr>
        <w:t xml:space="preserve"> </w:t>
      </w:r>
      <w:r>
        <w:rPr>
          <w:rFonts w:ascii="Times New Roman" w:hAnsi="Times New Roman"/>
          <w:color w:val="191919"/>
          <w:sz w:val="18"/>
          <w:szCs w:val="18"/>
        </w:rPr>
        <w:t>until</w:t>
      </w:r>
      <w:r>
        <w:rPr>
          <w:rFonts w:ascii="Times New Roman" w:hAnsi="Times New Roman"/>
          <w:color w:val="191919"/>
          <w:spacing w:val="10"/>
          <w:sz w:val="18"/>
          <w:szCs w:val="18"/>
        </w:rPr>
        <w:t xml:space="preserve"> </w:t>
      </w:r>
      <w:r>
        <w:rPr>
          <w:rFonts w:ascii="Times New Roman" w:hAnsi="Times New Roman"/>
          <w:color w:val="191919"/>
          <w:sz w:val="18"/>
          <w:szCs w:val="18"/>
        </w:rPr>
        <w:t>admitted</w:t>
      </w:r>
      <w:r>
        <w:rPr>
          <w:rFonts w:ascii="Times New Roman" w:hAnsi="Times New Roman"/>
          <w:color w:val="191919"/>
          <w:spacing w:val="10"/>
          <w:sz w:val="18"/>
          <w:szCs w:val="18"/>
        </w:rPr>
        <w:t xml:space="preserve"> </w:t>
      </w:r>
      <w:r>
        <w:rPr>
          <w:rFonts w:ascii="Times New Roman" w:hAnsi="Times New Roman"/>
          <w:color w:val="191919"/>
          <w:sz w:val="18"/>
          <w:szCs w:val="18"/>
        </w:rPr>
        <w:t>to</w:t>
      </w:r>
      <w:r>
        <w:rPr>
          <w:rFonts w:ascii="Times New Roman" w:hAnsi="Times New Roman"/>
          <w:color w:val="191919"/>
          <w:spacing w:val="10"/>
          <w:sz w:val="18"/>
          <w:szCs w:val="18"/>
        </w:rPr>
        <w:t xml:space="preserve"> </w:t>
      </w:r>
      <w:r>
        <w:rPr>
          <w:rFonts w:ascii="Times New Roman" w:hAnsi="Times New Roman"/>
          <w:color w:val="191919"/>
          <w:sz w:val="18"/>
          <w:szCs w:val="18"/>
        </w:rPr>
        <w:t>the</w:t>
      </w:r>
      <w:r>
        <w:rPr>
          <w:rFonts w:ascii="Times New Roman" w:hAnsi="Times New Roman"/>
          <w:color w:val="191919"/>
          <w:spacing w:val="10"/>
          <w:sz w:val="18"/>
          <w:szCs w:val="18"/>
        </w:rPr>
        <w:t xml:space="preserve"> </w:t>
      </w:r>
      <w:r>
        <w:rPr>
          <w:rFonts w:ascii="Times New Roman" w:hAnsi="Times New Roman"/>
          <w:color w:val="191919"/>
          <w:sz w:val="18"/>
          <w:szCs w:val="18"/>
        </w:rPr>
        <w:t>Professional</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U</w:t>
      </w:r>
      <w:r>
        <w:rPr>
          <w:rFonts w:ascii="Times New Roman" w:hAnsi="Times New Roman"/>
          <w:color w:val="191919"/>
          <w:spacing w:val="-1"/>
          <w:sz w:val="18"/>
          <w:szCs w:val="18"/>
        </w:rPr>
        <w:t>n</w:t>
      </w:r>
      <w:r>
        <w:rPr>
          <w:rFonts w:ascii="Times New Roman" w:hAnsi="Times New Roman"/>
          <w:color w:val="191919"/>
          <w:sz w:val="18"/>
          <w:szCs w:val="18"/>
        </w:rPr>
        <w:t>it/</w:t>
      </w:r>
      <w:r>
        <w:rPr>
          <w:rFonts w:ascii="Times New Roman" w:hAnsi="Times New Roman"/>
          <w:color w:val="191919"/>
          <w:spacing w:val="-13"/>
          <w:sz w:val="18"/>
          <w:szCs w:val="18"/>
        </w:rPr>
        <w:t>T</w:t>
      </w:r>
      <w:r>
        <w:rPr>
          <w:rFonts w:ascii="Times New Roman" w:hAnsi="Times New Roman"/>
          <w:color w:val="191919"/>
          <w:sz w:val="18"/>
          <w:szCs w:val="18"/>
        </w:rPr>
        <w:t xml:space="preserve">eacher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enrollin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pacing w:val="1"/>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1"/>
          <w:sz w:val="18"/>
          <w:szCs w:val="18"/>
        </w:rPr>
        <w:t>400</w:t>
      </w:r>
      <w:r>
        <w:rPr>
          <w:rFonts w:ascii="Times New Roman" w:hAnsi="Times New Roman"/>
          <w:color w:val="191919"/>
          <w:sz w:val="18"/>
          <w:szCs w:val="18"/>
        </w:rPr>
        <w:t>0</w:t>
      </w:r>
      <w:r>
        <w:rPr>
          <w:rFonts w:ascii="Times New Roman" w:hAnsi="Times New Roman"/>
          <w:color w:val="191919"/>
          <w:spacing w:val="1"/>
          <w:sz w:val="18"/>
          <w:szCs w:val="18"/>
        </w:rPr>
        <w:t xml:space="preserve"> </w:t>
      </w:r>
      <w:r>
        <w:rPr>
          <w:rFonts w:ascii="Times New Roman" w:hAnsi="Times New Roman"/>
          <w:color w:val="191919"/>
          <w:spacing w:val="-1"/>
          <w:sz w:val="18"/>
          <w:szCs w:val="18"/>
        </w:rPr>
        <w:t>leve</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withou</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1"/>
          <w:sz w:val="18"/>
          <w:szCs w:val="18"/>
        </w:rPr>
        <w:t>havin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1"/>
          <w:sz w:val="18"/>
          <w:szCs w:val="18"/>
        </w:rPr>
        <w:t>me</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
          <w:sz w:val="18"/>
          <w:szCs w:val="18"/>
        </w:rPr>
        <w:t>admission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w:t>
      </w:r>
      <w:r>
        <w:rPr>
          <w:rFonts w:ascii="Times New Roman" w:hAnsi="Times New Roman"/>
          <w:color w:val="191919"/>
          <w:spacing w:val="-1"/>
          <w:sz w:val="18"/>
          <w:szCs w:val="18"/>
        </w:rPr>
        <w:t>rofessional Educatio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administrativel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withdraw</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1"/>
          <w:sz w:val="18"/>
          <w:szCs w:val="18"/>
        </w:rPr>
        <w:t>class(es)</w:t>
      </w:r>
      <w:r>
        <w:rPr>
          <w:rFonts w:ascii="Times New Roman" w:hAnsi="Times New Roman"/>
          <w:color w:val="191919"/>
          <w:sz w:val="18"/>
          <w:szCs w:val="18"/>
        </w:rPr>
        <w:t>.</w:t>
      </w:r>
      <w:r>
        <w:rPr>
          <w:rFonts w:ascii="Times New Roman" w:hAnsi="Times New Roman"/>
          <w:color w:val="191919"/>
          <w:spacing w:val="44"/>
          <w:sz w:val="18"/>
          <w:szCs w:val="18"/>
        </w:rPr>
        <w:t xml:space="preserve"> </w:t>
      </w:r>
      <w:r>
        <w:rPr>
          <w:rFonts w:ascii="Times New Roman" w:hAnsi="Times New Roman"/>
          <w:color w:val="191919"/>
          <w:spacing w:val="-1"/>
          <w:sz w:val="18"/>
          <w:szCs w:val="18"/>
        </w:rPr>
        <w:t>Additionall</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major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c</w:t>
      </w:r>
      <w:r>
        <w:rPr>
          <w:rFonts w:ascii="Times New Roman" w:hAnsi="Times New Roman"/>
          <w:color w:val="191919"/>
          <w:spacing w:val="-2"/>
          <w:sz w:val="18"/>
          <w:szCs w:val="18"/>
        </w:rPr>
        <w:t>a</w:t>
      </w:r>
      <w:r>
        <w:rPr>
          <w:rFonts w:ascii="Times New Roman" w:hAnsi="Times New Roman"/>
          <w:color w:val="191919"/>
          <w:spacing w:val="-1"/>
          <w:sz w:val="18"/>
          <w:szCs w:val="18"/>
        </w:rPr>
        <w:t>ndidate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are require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successfull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pas</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backgroun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check.</w:t>
      </w:r>
    </w:p>
    <w:p w:rsidR="00152F3B"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
    <w:p w:rsidR="00152F3B" w:rsidDel="00495D2E" w:rsidRDefault="00152F3B" w:rsidP="00152F3B">
      <w:pPr>
        <w:widowControl w:val="0"/>
        <w:autoSpaceDE w:val="0"/>
        <w:autoSpaceDN w:val="0"/>
        <w:adjustRightInd w:val="0"/>
        <w:spacing w:before="8" w:after="0" w:line="190" w:lineRule="exact"/>
        <w:ind w:left="180" w:right="130" w:firstLine="0"/>
        <w:jc w:val="both"/>
        <w:rPr>
          <w:del w:id="1671" w:author=" " w:date="2011-06-27T09:36:00Z"/>
          <w:rFonts w:ascii="Times New Roman" w:hAnsi="Times New Roman"/>
          <w:color w:val="000000"/>
          <w:sz w:val="19"/>
          <w:szCs w:val="19"/>
        </w:rPr>
      </w:pPr>
    </w:p>
    <w:p w:rsidR="00152F3B" w:rsidRDefault="00152F3B" w:rsidP="00E178A2">
      <w:pPr>
        <w:pStyle w:val="Heading2"/>
        <w:ind w:left="180" w:firstLine="0"/>
        <w:rPr>
          <w:rFonts w:ascii="Times New Roman" w:hAnsi="Times New Roman"/>
          <w:color w:val="000000"/>
          <w:sz w:val="18"/>
          <w:szCs w:val="18"/>
        </w:rPr>
      </w:pPr>
      <w:bookmarkStart w:id="1672" w:name="_Toc295331402"/>
      <w:bookmarkStart w:id="1673" w:name="_Toc295601325"/>
      <w:r>
        <w:rPr>
          <w:rFonts w:ascii="Times New Roman" w:hAnsi="Times New Roman"/>
          <w:color w:val="191919"/>
          <w:spacing w:val="-1"/>
          <w:sz w:val="24"/>
          <w:szCs w:val="24"/>
        </w:rPr>
        <w:t>A</w:t>
      </w:r>
      <w:r>
        <w:rPr>
          <w:rFonts w:ascii="Times New Roman" w:hAnsi="Times New Roman"/>
          <w:color w:val="191919"/>
          <w:spacing w:val="-1"/>
          <w:sz w:val="18"/>
          <w:szCs w:val="18"/>
        </w:rPr>
        <w:t>PPLIC</w:t>
      </w:r>
      <w:r>
        <w:rPr>
          <w:rFonts w:ascii="Times New Roman" w:hAnsi="Times New Roman"/>
          <w:color w:val="191919"/>
          <w:spacing w:val="-15"/>
          <w:sz w:val="18"/>
          <w:szCs w:val="18"/>
        </w:rPr>
        <w:t>A</w:t>
      </w:r>
      <w:r>
        <w:rPr>
          <w:rFonts w:ascii="Times New Roman" w:hAnsi="Times New Roman"/>
          <w:color w:val="191919"/>
          <w:spacing w:val="-1"/>
          <w:sz w:val="18"/>
          <w:szCs w:val="18"/>
        </w:rPr>
        <w:t>TIO</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1"/>
          <w:sz w:val="24"/>
          <w:szCs w:val="24"/>
        </w:rPr>
        <w:t>A</w:t>
      </w:r>
      <w:r>
        <w:rPr>
          <w:rFonts w:ascii="Times New Roman" w:hAnsi="Times New Roman"/>
          <w:color w:val="191919"/>
          <w:spacing w:val="-1"/>
          <w:sz w:val="18"/>
          <w:szCs w:val="18"/>
        </w:rPr>
        <w:t>DMISSION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4"/>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1"/>
          <w:sz w:val="24"/>
          <w:szCs w:val="24"/>
        </w:rPr>
        <w:t>P</w:t>
      </w:r>
      <w:r>
        <w:rPr>
          <w:rFonts w:ascii="Times New Roman" w:hAnsi="Times New Roman"/>
          <w:color w:val="191919"/>
          <w:spacing w:val="-1"/>
          <w:sz w:val="18"/>
          <w:szCs w:val="18"/>
        </w:rPr>
        <w:t>ROFESSIONA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1"/>
          <w:sz w:val="24"/>
          <w:szCs w:val="24"/>
        </w:rPr>
        <w:t>U</w:t>
      </w:r>
      <w:r>
        <w:rPr>
          <w:rFonts w:ascii="Times New Roman" w:hAnsi="Times New Roman"/>
          <w:color w:val="191919"/>
          <w:spacing w:val="-1"/>
          <w:sz w:val="18"/>
          <w:szCs w:val="18"/>
        </w:rPr>
        <w:t>NIT</w:t>
      </w:r>
      <w:r>
        <w:rPr>
          <w:rFonts w:ascii="Times New Roman" w:hAnsi="Times New Roman"/>
          <w:color w:val="191919"/>
          <w:spacing w:val="-1"/>
          <w:sz w:val="24"/>
          <w:szCs w:val="24"/>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TION</w:t>
      </w:r>
      <w:bookmarkEnd w:id="1672"/>
      <w:bookmarkEnd w:id="1673"/>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152F3B" w:rsidRDefault="00F75CF1" w:rsidP="00152F3B">
      <w:pPr>
        <w:widowControl w:val="0"/>
        <w:autoSpaceDE w:val="0"/>
        <w:autoSpaceDN w:val="0"/>
        <w:adjustRightInd w:val="0"/>
        <w:spacing w:after="0" w:line="200" w:lineRule="exact"/>
        <w:ind w:left="180" w:right="130" w:firstLine="0"/>
        <w:jc w:val="both"/>
        <w:rPr>
          <w:rFonts w:ascii="Times New Roman" w:hAnsi="Times New Roman"/>
          <w:color w:val="000000"/>
          <w:sz w:val="20"/>
          <w:szCs w:val="20"/>
        </w:rPr>
      </w:pPr>
      <w:r>
        <w:rPr>
          <w:rFonts w:ascii="Times New Roman" w:hAnsi="Times New Roman"/>
          <w:color w:val="191919"/>
          <w:sz w:val="18"/>
          <w:szCs w:val="18"/>
        </w:rPr>
        <w:t>An Application</w:t>
      </w:r>
      <w:r>
        <w:rPr>
          <w:rFonts w:ascii="Times New Roman" w:hAnsi="Times New Roman"/>
          <w:color w:val="191919"/>
          <w:spacing w:val="10"/>
          <w:sz w:val="18"/>
          <w:szCs w:val="18"/>
        </w:rPr>
        <w:t xml:space="preserve"> </w:t>
      </w:r>
      <w:r>
        <w:rPr>
          <w:rFonts w:ascii="Times New Roman" w:hAnsi="Times New Roman"/>
          <w:color w:val="191919"/>
          <w:sz w:val="18"/>
          <w:szCs w:val="18"/>
        </w:rPr>
        <w:t>for Admission</w:t>
      </w:r>
      <w:r>
        <w:rPr>
          <w:rFonts w:ascii="Times New Roman" w:hAnsi="Times New Roman"/>
          <w:color w:val="191919"/>
          <w:spacing w:val="10"/>
          <w:sz w:val="18"/>
          <w:szCs w:val="18"/>
        </w:rPr>
        <w:t xml:space="preserve"> </w:t>
      </w:r>
      <w:r>
        <w:rPr>
          <w:rFonts w:ascii="Times New Roman" w:hAnsi="Times New Roman"/>
          <w:color w:val="191919"/>
          <w:sz w:val="18"/>
          <w:szCs w:val="18"/>
        </w:rPr>
        <w:t>to</w:t>
      </w:r>
      <w:r>
        <w:rPr>
          <w:rFonts w:ascii="Times New Roman" w:hAnsi="Times New Roman"/>
          <w:color w:val="191919"/>
          <w:spacing w:val="10"/>
          <w:sz w:val="18"/>
          <w:szCs w:val="18"/>
        </w:rPr>
        <w:t xml:space="preserve"> </w:t>
      </w:r>
      <w:r>
        <w:rPr>
          <w:rFonts w:ascii="Times New Roman" w:hAnsi="Times New Roman"/>
          <w:color w:val="191919"/>
          <w:sz w:val="18"/>
          <w:szCs w:val="18"/>
        </w:rPr>
        <w:t>the</w:t>
      </w:r>
      <w:r>
        <w:rPr>
          <w:rFonts w:ascii="Times New Roman" w:hAnsi="Times New Roman"/>
          <w:color w:val="191919"/>
          <w:spacing w:val="10"/>
          <w:sz w:val="18"/>
          <w:szCs w:val="18"/>
        </w:rPr>
        <w:t xml:space="preserve"> </w:t>
      </w:r>
      <w:r>
        <w:rPr>
          <w:rFonts w:ascii="Times New Roman" w:hAnsi="Times New Roman"/>
          <w:color w:val="191919"/>
          <w:sz w:val="18"/>
          <w:szCs w:val="18"/>
        </w:rPr>
        <w:t>Professional</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Unit</w:t>
      </w:r>
      <w:r>
        <w:rPr>
          <w:rFonts w:ascii="Times New Roman" w:hAnsi="Times New Roman"/>
          <w:color w:val="191919"/>
          <w:spacing w:val="10"/>
          <w:sz w:val="18"/>
          <w:szCs w:val="18"/>
        </w:rPr>
        <w:t xml:space="preserve"> </w:t>
      </w:r>
      <w:r>
        <w:rPr>
          <w:rFonts w:ascii="Times New Roman" w:hAnsi="Times New Roman"/>
          <w:color w:val="191919"/>
          <w:sz w:val="18"/>
          <w:szCs w:val="18"/>
        </w:rPr>
        <w:t>will</w:t>
      </w:r>
      <w:r>
        <w:rPr>
          <w:rFonts w:ascii="Times New Roman" w:hAnsi="Times New Roman"/>
          <w:color w:val="191919"/>
          <w:spacing w:val="10"/>
          <w:sz w:val="18"/>
          <w:szCs w:val="18"/>
        </w:rPr>
        <w:t xml:space="preserve"> </w:t>
      </w:r>
      <w:r>
        <w:rPr>
          <w:rFonts w:ascii="Times New Roman" w:hAnsi="Times New Roman"/>
          <w:color w:val="191919"/>
          <w:sz w:val="18"/>
          <w:szCs w:val="18"/>
        </w:rPr>
        <w:t>be</w:t>
      </w:r>
      <w:r>
        <w:rPr>
          <w:rFonts w:ascii="Times New Roman" w:hAnsi="Times New Roman"/>
          <w:color w:val="191919"/>
          <w:spacing w:val="10"/>
          <w:sz w:val="18"/>
          <w:szCs w:val="18"/>
        </w:rPr>
        <w:t xml:space="preserve"> </w:t>
      </w:r>
      <w:r>
        <w:rPr>
          <w:rFonts w:ascii="Times New Roman" w:hAnsi="Times New Roman"/>
          <w:color w:val="191919"/>
          <w:sz w:val="18"/>
          <w:szCs w:val="18"/>
        </w:rPr>
        <w:t>obtained</w:t>
      </w:r>
      <w:r>
        <w:rPr>
          <w:rFonts w:ascii="Times New Roman" w:hAnsi="Times New Roman"/>
          <w:color w:val="191919"/>
          <w:spacing w:val="10"/>
          <w:sz w:val="18"/>
          <w:szCs w:val="18"/>
        </w:rPr>
        <w:t xml:space="preserve"> </w:t>
      </w:r>
      <w:r>
        <w:rPr>
          <w:rFonts w:ascii="Times New Roman" w:hAnsi="Times New Roman"/>
          <w:color w:val="191919"/>
          <w:sz w:val="18"/>
          <w:szCs w:val="18"/>
        </w:rPr>
        <w:t>from</w:t>
      </w:r>
      <w:r>
        <w:rPr>
          <w:rFonts w:ascii="Times New Roman" w:hAnsi="Times New Roman"/>
          <w:color w:val="191919"/>
          <w:spacing w:val="10"/>
          <w:sz w:val="18"/>
          <w:szCs w:val="18"/>
        </w:rPr>
        <w:t xml:space="preserve"> </w:t>
      </w:r>
      <w:r>
        <w:rPr>
          <w:rFonts w:ascii="Times New Roman" w:hAnsi="Times New Roman"/>
          <w:color w:val="191919"/>
          <w:sz w:val="18"/>
          <w:szCs w:val="18"/>
        </w:rPr>
        <w:t>the</w:t>
      </w:r>
      <w:r>
        <w:rPr>
          <w:rFonts w:ascii="Times New Roman" w:hAnsi="Times New Roman"/>
          <w:color w:val="191919"/>
          <w:spacing w:val="10"/>
          <w:sz w:val="18"/>
          <w:szCs w:val="18"/>
        </w:rPr>
        <w:t xml:space="preserve"> </w:t>
      </w:r>
      <w:r>
        <w:rPr>
          <w:rFonts w:ascii="Times New Roman" w:hAnsi="Times New Roman"/>
          <w:color w:val="191919"/>
          <w:sz w:val="18"/>
          <w:szCs w:val="18"/>
        </w:rPr>
        <w:t>College</w:t>
      </w:r>
      <w:r>
        <w:rPr>
          <w:rFonts w:ascii="Times New Roman" w:hAnsi="Times New Roman"/>
          <w:color w:val="191919"/>
          <w:spacing w:val="10"/>
          <w:sz w:val="18"/>
          <w:szCs w:val="18"/>
        </w:rPr>
        <w:t xml:space="preserve"> </w:t>
      </w:r>
      <w:r>
        <w:rPr>
          <w:rFonts w:ascii="Times New Roman" w:hAnsi="Times New Roman"/>
          <w:color w:val="191919"/>
          <w:sz w:val="18"/>
          <w:szCs w:val="18"/>
        </w:rPr>
        <w:t>of</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completed</w:t>
      </w:r>
      <w:r>
        <w:rPr>
          <w:rFonts w:ascii="Times New Roman" w:hAnsi="Times New Roman"/>
          <w:color w:val="191919"/>
          <w:spacing w:val="10"/>
          <w:sz w:val="18"/>
          <w:szCs w:val="18"/>
        </w:rPr>
        <w:t xml:space="preserve"> </w:t>
      </w:r>
      <w:r>
        <w:rPr>
          <w:rFonts w:ascii="Times New Roman" w:hAnsi="Times New Roman"/>
          <w:color w:val="191919"/>
          <w:spacing w:val="-1"/>
          <w:sz w:val="18"/>
          <w:szCs w:val="18"/>
        </w:rPr>
        <w:t>w</w:t>
      </w:r>
      <w:r>
        <w:rPr>
          <w:rFonts w:ascii="Times New Roman" w:hAnsi="Times New Roman"/>
          <w:color w:val="191919"/>
          <w:sz w:val="18"/>
          <w:szCs w:val="18"/>
        </w:rPr>
        <w:t>ith</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1"/>
          <w:sz w:val="18"/>
          <w:szCs w:val="18"/>
        </w:rPr>
        <w:t>Academi</w:t>
      </w:r>
      <w:r>
        <w:rPr>
          <w:rFonts w:ascii="Times New Roman" w:hAnsi="Times New Roman"/>
          <w:color w:val="191919"/>
          <w:sz w:val="18"/>
          <w:szCs w:val="18"/>
        </w:rPr>
        <w:t>c</w:t>
      </w:r>
      <w:r>
        <w:rPr>
          <w:rFonts w:ascii="Times New Roman" w:hAnsi="Times New Roman"/>
          <w:color w:val="191919"/>
          <w:spacing w:val="-16"/>
          <w:sz w:val="18"/>
          <w:szCs w:val="18"/>
        </w:rPr>
        <w:t xml:space="preserve"> </w:t>
      </w:r>
      <w:r>
        <w:rPr>
          <w:rFonts w:ascii="Times New Roman" w:hAnsi="Times New Roman"/>
          <w:color w:val="191919"/>
          <w:spacing w:val="-1"/>
          <w:sz w:val="18"/>
          <w:szCs w:val="18"/>
        </w:rPr>
        <w:t>Adviso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processin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submission</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encourage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registe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GAC</w:t>
      </w:r>
      <w:r>
        <w:rPr>
          <w:rFonts w:ascii="Times New Roman" w:hAnsi="Times New Roman"/>
          <w:color w:val="191919"/>
          <w:sz w:val="18"/>
          <w:szCs w:val="18"/>
        </w:rPr>
        <w:t>E</w:t>
      </w:r>
      <w:r>
        <w:rPr>
          <w:rFonts w:ascii="Times New Roman" w:hAnsi="Times New Roman"/>
          <w:color w:val="191919"/>
          <w:spacing w:val="33"/>
          <w:sz w:val="18"/>
          <w:szCs w:val="18"/>
        </w:rPr>
        <w:t xml:space="preserve"> </w:t>
      </w:r>
      <w:r>
        <w:rPr>
          <w:rFonts w:ascii="Times New Roman" w:hAnsi="Times New Roman"/>
          <w:color w:val="191919"/>
          <w:spacing w:val="-1"/>
          <w:sz w:val="18"/>
          <w:szCs w:val="18"/>
        </w:rPr>
        <w:t>–Basi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1"/>
          <w:sz w:val="18"/>
          <w:szCs w:val="18"/>
        </w:rPr>
        <w:t>Skill</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Examinatio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whil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enrolled i</w:t>
      </w:r>
      <w:r>
        <w:rPr>
          <w:rFonts w:ascii="Times New Roman" w:hAnsi="Times New Roman"/>
          <w:color w:val="191919"/>
          <w:sz w:val="18"/>
          <w:szCs w:val="18"/>
        </w:rPr>
        <w:t xml:space="preserve">n </w:t>
      </w:r>
      <w:r>
        <w:rPr>
          <w:rFonts w:ascii="Times New Roman" w:hAnsi="Times New Roman"/>
          <w:color w:val="191919"/>
          <w:spacing w:val="-1"/>
          <w:sz w:val="18"/>
          <w:szCs w:val="18"/>
        </w:rPr>
        <w:t>EDU</w:t>
      </w:r>
      <w:r>
        <w:rPr>
          <w:rFonts w:ascii="Times New Roman" w:hAnsi="Times New Roman"/>
          <w:color w:val="191919"/>
          <w:sz w:val="18"/>
          <w:szCs w:val="18"/>
        </w:rPr>
        <w:t xml:space="preserve">C </w:t>
      </w:r>
      <w:r>
        <w:rPr>
          <w:rFonts w:ascii="Times New Roman" w:hAnsi="Times New Roman"/>
          <w:color w:val="191919"/>
          <w:spacing w:val="-1"/>
          <w:sz w:val="18"/>
          <w:szCs w:val="18"/>
        </w:rPr>
        <w:t>2</w:t>
      </w:r>
      <w:r>
        <w:rPr>
          <w:rFonts w:ascii="Times New Roman" w:hAnsi="Times New Roman"/>
          <w:color w:val="191919"/>
          <w:spacing w:val="-8"/>
          <w:sz w:val="18"/>
          <w:szCs w:val="18"/>
        </w:rPr>
        <w:t>1</w:t>
      </w:r>
      <w:r>
        <w:rPr>
          <w:rFonts w:ascii="Times New Roman" w:hAnsi="Times New Roman"/>
          <w:color w:val="191919"/>
          <w:spacing w:val="-1"/>
          <w:sz w:val="18"/>
          <w:szCs w:val="18"/>
        </w:rPr>
        <w:t>10</w:t>
      </w:r>
      <w:r>
        <w:rPr>
          <w:rFonts w:ascii="Times New Roman" w:hAnsi="Times New Roman"/>
          <w:color w:val="191919"/>
          <w:sz w:val="18"/>
          <w:szCs w:val="18"/>
        </w:rPr>
        <w:t xml:space="preserve">: </w:t>
      </w:r>
      <w:r>
        <w:rPr>
          <w:rFonts w:ascii="Times New Roman" w:hAnsi="Times New Roman"/>
          <w:color w:val="191919"/>
          <w:spacing w:val="-1"/>
          <w:sz w:val="18"/>
          <w:szCs w:val="18"/>
        </w:rPr>
        <w:t>Invest</w:t>
      </w:r>
      <w:r>
        <w:rPr>
          <w:rFonts w:ascii="Times New Roman" w:hAnsi="Times New Roman"/>
          <w:color w:val="191919"/>
          <w:sz w:val="18"/>
          <w:szCs w:val="18"/>
        </w:rPr>
        <w:t xml:space="preserve">. </w:t>
      </w:r>
      <w:r>
        <w:rPr>
          <w:rFonts w:ascii="Times New Roman" w:hAnsi="Times New Roman"/>
          <w:color w:val="191919"/>
          <w:spacing w:val="-1"/>
          <w:sz w:val="18"/>
          <w:szCs w:val="18"/>
        </w:rPr>
        <w:t>Crit./Contemp</w:t>
      </w:r>
      <w:r>
        <w:rPr>
          <w:rFonts w:ascii="Times New Roman" w:hAnsi="Times New Roman"/>
          <w:color w:val="191919"/>
          <w:sz w:val="18"/>
          <w:szCs w:val="18"/>
        </w:rPr>
        <w:t xml:space="preserve">. </w:t>
      </w:r>
      <w:r>
        <w:rPr>
          <w:rFonts w:ascii="Times New Roman" w:hAnsi="Times New Roman"/>
          <w:color w:val="191919"/>
          <w:spacing w:val="-1"/>
          <w:sz w:val="18"/>
          <w:szCs w:val="18"/>
        </w:rPr>
        <w:t>Issue</w:t>
      </w:r>
      <w:r>
        <w:rPr>
          <w:rFonts w:ascii="Times New Roman" w:hAnsi="Times New Roman"/>
          <w:color w:val="191919"/>
          <w:sz w:val="18"/>
          <w:szCs w:val="18"/>
        </w:rPr>
        <w:t xml:space="preserve">s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3"/>
          <w:sz w:val="18"/>
          <w:szCs w:val="18"/>
        </w:rPr>
        <w:t xml:space="preserve"> </w:t>
      </w:r>
      <w:r>
        <w:rPr>
          <w:rFonts w:ascii="Times New Roman" w:hAnsi="Times New Roman"/>
          <w:color w:val="191919"/>
          <w:spacing w:val="-7"/>
          <w:sz w:val="18"/>
          <w:szCs w:val="18"/>
        </w:rPr>
        <w:t>T</w:t>
      </w:r>
      <w:r>
        <w:rPr>
          <w:rFonts w:ascii="Times New Roman" w:hAnsi="Times New Roman"/>
          <w:color w:val="191919"/>
          <w:spacing w:val="-1"/>
          <w:sz w:val="18"/>
          <w:szCs w:val="18"/>
        </w:rPr>
        <w:t>ransfe</w:t>
      </w:r>
      <w:r>
        <w:rPr>
          <w:rFonts w:ascii="Times New Roman" w:hAnsi="Times New Roman"/>
          <w:color w:val="191919"/>
          <w:sz w:val="18"/>
          <w:szCs w:val="18"/>
        </w:rPr>
        <w:t xml:space="preserve">r </w:t>
      </w: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wh</w:t>
      </w:r>
      <w:r>
        <w:rPr>
          <w:rFonts w:ascii="Times New Roman" w:hAnsi="Times New Roman"/>
          <w:color w:val="191919"/>
          <w:sz w:val="18"/>
          <w:szCs w:val="18"/>
        </w:rPr>
        <w:t xml:space="preserve">o </w:t>
      </w:r>
      <w:r>
        <w:rPr>
          <w:rFonts w:ascii="Times New Roman" w:hAnsi="Times New Roman"/>
          <w:color w:val="191919"/>
          <w:spacing w:val="-1"/>
          <w:sz w:val="18"/>
          <w:szCs w:val="18"/>
        </w:rPr>
        <w:t>hav</w:t>
      </w:r>
      <w:r>
        <w:rPr>
          <w:rFonts w:ascii="Times New Roman" w:hAnsi="Times New Roman"/>
          <w:color w:val="191919"/>
          <w:sz w:val="18"/>
          <w:szCs w:val="18"/>
        </w:rPr>
        <w:t xml:space="preserve">e </w:t>
      </w:r>
      <w:r>
        <w:rPr>
          <w:rFonts w:ascii="Times New Roman" w:hAnsi="Times New Roman"/>
          <w:color w:val="191919"/>
          <w:spacing w:val="-1"/>
          <w:sz w:val="18"/>
          <w:szCs w:val="18"/>
        </w:rPr>
        <w:t>complete</w:t>
      </w:r>
      <w:r>
        <w:rPr>
          <w:rFonts w:ascii="Times New Roman" w:hAnsi="Times New Roman"/>
          <w:color w:val="191919"/>
          <w:sz w:val="18"/>
          <w:szCs w:val="18"/>
        </w:rPr>
        <w:t xml:space="preserve">d </w:t>
      </w:r>
      <w:r>
        <w:rPr>
          <w:rFonts w:ascii="Times New Roman" w:hAnsi="Times New Roman"/>
          <w:color w:val="191919"/>
          <w:spacing w:val="-1"/>
          <w:sz w:val="18"/>
          <w:szCs w:val="18"/>
        </w:rPr>
        <w:t>a</w:t>
      </w:r>
      <w:r>
        <w:rPr>
          <w:rFonts w:ascii="Times New Roman" w:hAnsi="Times New Roman"/>
          <w:color w:val="191919"/>
          <w:sz w:val="18"/>
          <w:szCs w:val="18"/>
        </w:rPr>
        <w:t xml:space="preserve">n </w:t>
      </w:r>
      <w:r>
        <w:rPr>
          <w:rFonts w:ascii="Times New Roman" w:hAnsi="Times New Roman"/>
          <w:color w:val="191919"/>
          <w:spacing w:val="-1"/>
          <w:sz w:val="18"/>
          <w:szCs w:val="18"/>
        </w:rPr>
        <w:t>Introductio</w:t>
      </w:r>
      <w:r>
        <w:rPr>
          <w:rFonts w:ascii="Times New Roman" w:hAnsi="Times New Roman"/>
          <w:color w:val="191919"/>
          <w:sz w:val="18"/>
          <w:szCs w:val="18"/>
        </w:rPr>
        <w:t xml:space="preserve">n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c</w:t>
      </w:r>
      <w:r>
        <w:rPr>
          <w:rFonts w:ascii="Times New Roman" w:hAnsi="Times New Roman"/>
          <w:color w:val="191919"/>
          <w:spacing w:val="-2"/>
          <w:sz w:val="18"/>
          <w:szCs w:val="18"/>
        </w:rPr>
        <w:t>o</w:t>
      </w:r>
      <w:r>
        <w:rPr>
          <w:rFonts w:ascii="Times New Roman" w:hAnsi="Times New Roman"/>
          <w:color w:val="191919"/>
          <w:spacing w:val="-1"/>
          <w:sz w:val="18"/>
          <w:szCs w:val="18"/>
        </w:rPr>
        <w:t>urs</w:t>
      </w:r>
      <w:r>
        <w:rPr>
          <w:rFonts w:ascii="Times New Roman" w:hAnsi="Times New Roman"/>
          <w:color w:val="191919"/>
          <w:sz w:val="18"/>
          <w:szCs w:val="18"/>
        </w:rPr>
        <w:t xml:space="preserve">e </w:t>
      </w:r>
      <w:r>
        <w:rPr>
          <w:rFonts w:ascii="Times New Roman" w:hAnsi="Times New Roman"/>
          <w:color w:val="191919"/>
          <w:spacing w:val="-1"/>
          <w:sz w:val="18"/>
          <w:szCs w:val="18"/>
        </w:rPr>
        <w:t>a</w:t>
      </w:r>
      <w:r>
        <w:rPr>
          <w:rFonts w:ascii="Times New Roman" w:hAnsi="Times New Roman"/>
          <w:color w:val="191919"/>
          <w:sz w:val="18"/>
          <w:szCs w:val="18"/>
        </w:rPr>
        <w:t xml:space="preserve">t a </w:t>
      </w:r>
      <w:r>
        <w:rPr>
          <w:rFonts w:ascii="Times New Roman" w:hAnsi="Times New Roman"/>
          <w:color w:val="191919"/>
          <w:spacing w:val="-1"/>
          <w:sz w:val="18"/>
          <w:szCs w:val="18"/>
        </w:rPr>
        <w:t>previou</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institution</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shoul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appl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thei</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firs</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semeste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e</w:t>
      </w:r>
      <w:r>
        <w:rPr>
          <w:rFonts w:ascii="Times New Roman" w:hAnsi="Times New Roman"/>
          <w:color w:val="191919"/>
          <w:spacing w:val="-1"/>
          <w:sz w:val="18"/>
          <w:szCs w:val="18"/>
        </w:rPr>
        <w:t>nrollment.</w:t>
      </w:r>
    </w:p>
    <w:p w:rsidR="00152F3B" w:rsidRDefault="00152F3B" w:rsidP="00152F3B">
      <w:pPr>
        <w:widowControl w:val="0"/>
        <w:autoSpaceDE w:val="0"/>
        <w:autoSpaceDN w:val="0"/>
        <w:adjustRightInd w:val="0"/>
        <w:spacing w:before="14" w:after="0" w:line="200" w:lineRule="exact"/>
        <w:ind w:left="180" w:right="130" w:firstLine="0"/>
        <w:jc w:val="both"/>
        <w:rPr>
          <w:rFonts w:ascii="Times New Roman" w:hAnsi="Times New Roman"/>
          <w:color w:val="000000"/>
          <w:sz w:val="20"/>
          <w:szCs w:val="20"/>
        </w:rPr>
      </w:pPr>
    </w:p>
    <w:p w:rsidR="00152F3B" w:rsidRDefault="00152F3B" w:rsidP="00E178A2">
      <w:pPr>
        <w:pStyle w:val="Heading2"/>
        <w:ind w:left="180" w:firstLine="0"/>
        <w:rPr>
          <w:rFonts w:ascii="Times New Roman" w:hAnsi="Times New Roman"/>
          <w:color w:val="000000"/>
          <w:sz w:val="18"/>
          <w:szCs w:val="18"/>
        </w:rPr>
      </w:pPr>
      <w:bookmarkStart w:id="1674" w:name="_Toc295331403"/>
      <w:bookmarkStart w:id="1675" w:name="_Toc295601326"/>
      <w:r>
        <w:rPr>
          <w:rFonts w:ascii="Times New Roman" w:hAnsi="Times New Roman"/>
          <w:color w:val="191919"/>
          <w:spacing w:val="-1"/>
          <w:sz w:val="24"/>
          <w:szCs w:val="24"/>
        </w:rPr>
        <w:t>R</w:t>
      </w:r>
      <w:r>
        <w:rPr>
          <w:rFonts w:ascii="Times New Roman" w:hAnsi="Times New Roman"/>
          <w:color w:val="191919"/>
          <w:spacing w:val="-1"/>
          <w:sz w:val="18"/>
          <w:szCs w:val="18"/>
        </w:rPr>
        <w:t>EQUIREMENT</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24"/>
          <w:szCs w:val="24"/>
        </w:rPr>
        <w:t>A</w:t>
      </w:r>
      <w:r>
        <w:rPr>
          <w:rFonts w:ascii="Times New Roman" w:hAnsi="Times New Roman"/>
          <w:color w:val="191919"/>
          <w:spacing w:val="-1"/>
          <w:sz w:val="18"/>
          <w:szCs w:val="18"/>
        </w:rPr>
        <w:t>DMISSIO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4"/>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1"/>
          <w:sz w:val="24"/>
          <w:szCs w:val="24"/>
        </w:rPr>
        <w:t>P</w:t>
      </w:r>
      <w:r>
        <w:rPr>
          <w:rFonts w:ascii="Times New Roman" w:hAnsi="Times New Roman"/>
          <w:color w:val="191919"/>
          <w:spacing w:val="-1"/>
          <w:sz w:val="18"/>
          <w:szCs w:val="18"/>
        </w:rPr>
        <w:t>ROFESSIONA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w:t>
      </w:r>
      <w:r>
        <w:rPr>
          <w:rFonts w:ascii="Times New Roman" w:hAnsi="Times New Roman"/>
          <w:color w:val="191919"/>
          <w:sz w:val="18"/>
          <w:szCs w:val="18"/>
        </w:rPr>
        <w:t>N</w:t>
      </w:r>
      <w:r>
        <w:rPr>
          <w:rFonts w:ascii="Times New Roman" w:hAnsi="Times New Roman"/>
          <w:color w:val="191919"/>
          <w:spacing w:val="13"/>
          <w:sz w:val="18"/>
          <w:szCs w:val="18"/>
        </w:rPr>
        <w:t xml:space="preserve"> </w:t>
      </w:r>
      <w:r>
        <w:rPr>
          <w:rFonts w:ascii="Times New Roman" w:hAnsi="Times New Roman"/>
          <w:color w:val="191919"/>
          <w:spacing w:val="-1"/>
          <w:sz w:val="24"/>
          <w:szCs w:val="24"/>
        </w:rPr>
        <w:t>U</w:t>
      </w:r>
      <w:r>
        <w:rPr>
          <w:rFonts w:ascii="Times New Roman" w:hAnsi="Times New Roman"/>
          <w:color w:val="191919"/>
          <w:spacing w:val="-1"/>
          <w:sz w:val="18"/>
          <w:szCs w:val="18"/>
        </w:rPr>
        <w:t>NIT</w:t>
      </w:r>
      <w:r>
        <w:rPr>
          <w:rFonts w:ascii="Times New Roman" w:hAnsi="Times New Roman"/>
          <w:color w:val="191919"/>
          <w:spacing w:val="-1"/>
          <w:sz w:val="24"/>
          <w:szCs w:val="24"/>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1"/>
          <w:sz w:val="24"/>
          <w:szCs w:val="24"/>
        </w:rPr>
        <w:t>E</w:t>
      </w:r>
      <w:r>
        <w:rPr>
          <w:rFonts w:ascii="Times New Roman" w:hAnsi="Times New Roman"/>
          <w:color w:val="191919"/>
          <w:spacing w:val="-1"/>
          <w:sz w:val="18"/>
          <w:szCs w:val="18"/>
        </w:rPr>
        <w:t>DUC</w:t>
      </w:r>
      <w:r>
        <w:rPr>
          <w:rFonts w:ascii="Times New Roman" w:hAnsi="Times New Roman"/>
          <w:color w:val="191919"/>
          <w:spacing w:val="-15"/>
          <w:sz w:val="18"/>
          <w:szCs w:val="18"/>
        </w:rPr>
        <w:t>A</w:t>
      </w:r>
      <w:r>
        <w:rPr>
          <w:rFonts w:ascii="Times New Roman" w:hAnsi="Times New Roman"/>
          <w:color w:val="191919"/>
          <w:spacing w:val="-1"/>
          <w:sz w:val="18"/>
          <w:szCs w:val="18"/>
        </w:rPr>
        <w:t>TION</w:t>
      </w:r>
      <w:bookmarkEnd w:id="1674"/>
      <w:bookmarkEnd w:id="1675"/>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F75CF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Colleg</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Educatio</w:t>
      </w:r>
      <w:r>
        <w:rPr>
          <w:rFonts w:ascii="Times New Roman" w:hAnsi="Times New Roman"/>
          <w:color w:val="191919"/>
          <w:sz w:val="18"/>
          <w:szCs w:val="18"/>
        </w:rPr>
        <w:t>n</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professiona</w:t>
      </w:r>
      <w:r>
        <w:rPr>
          <w:rFonts w:ascii="Times New Roman" w:hAnsi="Times New Roman"/>
          <w:color w:val="191919"/>
          <w:sz w:val="18"/>
          <w:szCs w:val="18"/>
        </w:rPr>
        <w:t>l</w:t>
      </w:r>
      <w:r>
        <w:rPr>
          <w:rFonts w:ascii="Times New Roman" w:hAnsi="Times New Roman"/>
          <w:color w:val="191919"/>
          <w:spacing w:val="-1"/>
          <w:sz w:val="18"/>
          <w:szCs w:val="18"/>
        </w:rPr>
        <w:t xml:space="preserve"> college</w:t>
      </w:r>
      <w:r>
        <w:rPr>
          <w:rFonts w:ascii="Times New Roman" w:hAnsi="Times New Roman"/>
          <w:color w:val="191919"/>
          <w:sz w:val="18"/>
          <w:szCs w:val="18"/>
        </w:rPr>
        <w:t>.</w:t>
      </w:r>
      <w:r>
        <w:rPr>
          <w:rFonts w:ascii="Times New Roman" w:hAnsi="Times New Roman"/>
          <w:color w:val="191919"/>
          <w:spacing w:val="41"/>
          <w:sz w:val="18"/>
          <w:szCs w:val="18"/>
        </w:rPr>
        <w:t xml:space="preserve"> </w:t>
      </w:r>
      <w:r>
        <w:rPr>
          <w:rFonts w:ascii="Times New Roman" w:hAnsi="Times New Roman"/>
          <w:color w:val="191919"/>
          <w:spacing w:val="-1"/>
          <w:sz w:val="18"/>
          <w:szCs w:val="18"/>
        </w:rPr>
        <w:t>Therefore</w:t>
      </w:r>
      <w:r>
        <w:rPr>
          <w:rFonts w:ascii="Times New Roman" w:hAnsi="Times New Roman"/>
          <w:color w:val="191919"/>
          <w:sz w:val="18"/>
          <w:szCs w:val="18"/>
        </w:rPr>
        <w:t>,</w:t>
      </w:r>
      <w:r>
        <w:rPr>
          <w:rFonts w:ascii="Times New Roman" w:hAnsi="Times New Roman"/>
          <w:color w:val="191919"/>
          <w:spacing w:val="-1"/>
          <w:sz w:val="18"/>
          <w:szCs w:val="18"/>
        </w:rPr>
        <w:t xml:space="preserve"> forma</w:t>
      </w:r>
      <w:r>
        <w:rPr>
          <w:rFonts w:ascii="Times New Roman" w:hAnsi="Times New Roman"/>
          <w:color w:val="191919"/>
          <w:sz w:val="18"/>
          <w:szCs w:val="18"/>
        </w:rPr>
        <w:t>l</w:t>
      </w:r>
      <w:r>
        <w:rPr>
          <w:rFonts w:ascii="Times New Roman" w:hAnsi="Times New Roman"/>
          <w:color w:val="191919"/>
          <w:spacing w:val="-1"/>
          <w:sz w:val="18"/>
          <w:szCs w:val="18"/>
        </w:rPr>
        <w:t xml:space="preserve"> actio</w:t>
      </w:r>
      <w:r>
        <w:rPr>
          <w:rFonts w:ascii="Times New Roman" w:hAnsi="Times New Roman"/>
          <w:color w:val="191919"/>
          <w:sz w:val="18"/>
          <w:szCs w:val="18"/>
        </w:rPr>
        <w:t>n</w:t>
      </w:r>
      <w:r>
        <w:rPr>
          <w:rFonts w:ascii="Times New Roman" w:hAnsi="Times New Roman"/>
          <w:color w:val="191919"/>
          <w:spacing w:val="-1"/>
          <w:sz w:val="18"/>
          <w:szCs w:val="18"/>
        </w:rPr>
        <w:t xml:space="preserve"> mus</w:t>
      </w:r>
      <w:r>
        <w:rPr>
          <w:rFonts w:ascii="Times New Roman" w:hAnsi="Times New Roman"/>
          <w:color w:val="191919"/>
          <w:sz w:val="18"/>
          <w:szCs w:val="18"/>
        </w:rPr>
        <w:t>t</w:t>
      </w:r>
      <w:r>
        <w:rPr>
          <w:rFonts w:ascii="Times New Roman" w:hAnsi="Times New Roman"/>
          <w:color w:val="191919"/>
          <w:spacing w:val="-1"/>
          <w:sz w:val="18"/>
          <w:szCs w:val="18"/>
        </w:rPr>
        <w:t xml:space="preserve"> b</w:t>
      </w:r>
      <w:r>
        <w:rPr>
          <w:rFonts w:ascii="Times New Roman" w:hAnsi="Times New Roman"/>
          <w:color w:val="191919"/>
          <w:sz w:val="18"/>
          <w:szCs w:val="18"/>
        </w:rPr>
        <w:t>e</w:t>
      </w:r>
      <w:r>
        <w:rPr>
          <w:rFonts w:ascii="Times New Roman" w:hAnsi="Times New Roman"/>
          <w:color w:val="191919"/>
          <w:spacing w:val="-1"/>
          <w:sz w:val="18"/>
          <w:szCs w:val="18"/>
        </w:rPr>
        <w:t xml:space="preserve"> take</w:t>
      </w:r>
      <w:r>
        <w:rPr>
          <w:rFonts w:ascii="Times New Roman" w:hAnsi="Times New Roman"/>
          <w:color w:val="191919"/>
          <w:sz w:val="18"/>
          <w:szCs w:val="18"/>
        </w:rPr>
        <w:t>n</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Colleg</w:t>
      </w:r>
      <w:r>
        <w:rPr>
          <w:rFonts w:ascii="Times New Roman" w:hAnsi="Times New Roman"/>
          <w:color w:val="191919"/>
          <w:sz w:val="18"/>
          <w:szCs w:val="18"/>
        </w:rPr>
        <w:t>e</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student</w:t>
      </w:r>
      <w:r>
        <w:rPr>
          <w:rFonts w:ascii="Times New Roman" w:hAnsi="Times New Roman"/>
          <w:color w:val="191919"/>
          <w:sz w:val="18"/>
          <w:szCs w:val="18"/>
        </w:rPr>
        <w:t>s</w:t>
      </w:r>
      <w:r>
        <w:rPr>
          <w:rFonts w:ascii="Times New Roman" w:hAnsi="Times New Roman"/>
          <w:color w:val="191919"/>
          <w:spacing w:val="-1"/>
          <w:sz w:val="18"/>
          <w:szCs w:val="18"/>
        </w:rPr>
        <w:t xml:space="preserve"> desiri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
          <w:sz w:val="18"/>
          <w:szCs w:val="18"/>
        </w:rPr>
        <w:t xml:space="preserve"> entr</w:t>
      </w:r>
      <w:r>
        <w:rPr>
          <w:rFonts w:ascii="Times New Roman" w:hAnsi="Times New Roman"/>
          <w:color w:val="191919"/>
          <w:sz w:val="18"/>
          <w:szCs w:val="18"/>
        </w:rPr>
        <w:t>y</w:t>
      </w:r>
      <w:r>
        <w:rPr>
          <w:rFonts w:ascii="Times New Roman" w:hAnsi="Times New Roman"/>
          <w:color w:val="191919"/>
          <w:spacing w:val="-1"/>
          <w:sz w:val="18"/>
          <w:szCs w:val="18"/>
        </w:rPr>
        <w:t xml:space="preserve"> int</w:t>
      </w:r>
      <w:r>
        <w:rPr>
          <w:rFonts w:ascii="Times New Roman" w:hAnsi="Times New Roman"/>
          <w:color w:val="191919"/>
          <w:sz w:val="18"/>
          <w:szCs w:val="18"/>
        </w:rPr>
        <w:t>o</w:t>
      </w:r>
      <w:r>
        <w:rPr>
          <w:rFonts w:ascii="Times New Roman" w:hAnsi="Times New Roman"/>
          <w:color w:val="191919"/>
          <w:spacing w:val="-1"/>
          <w:sz w:val="18"/>
          <w:szCs w:val="18"/>
        </w:rPr>
        <w:t xml:space="preserve"> the stud</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criteri</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me</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gai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unconditiona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U</w:t>
      </w:r>
      <w:r>
        <w:rPr>
          <w:rFonts w:ascii="Times New Roman" w:hAnsi="Times New Roman"/>
          <w:color w:val="191919"/>
          <w:spacing w:val="-1"/>
          <w:sz w:val="18"/>
          <w:szCs w:val="18"/>
        </w:rPr>
        <w:t>nit/</w:t>
      </w:r>
      <w:r>
        <w:rPr>
          <w:rFonts w:ascii="Times New Roman" w:hAnsi="Times New Roman"/>
          <w:color w:val="191919"/>
          <w:spacing w:val="-13"/>
          <w:sz w:val="18"/>
          <w:szCs w:val="18"/>
        </w:rPr>
        <w:t>T</w:t>
      </w:r>
      <w:r>
        <w:rPr>
          <w:rFonts w:ascii="Times New Roman" w:hAnsi="Times New Roman"/>
          <w:color w:val="191919"/>
          <w:spacing w:val="-1"/>
          <w:sz w:val="18"/>
          <w:szCs w:val="18"/>
        </w:rPr>
        <w:t>eacher Education</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1"/>
          <w:sz w:val="18"/>
          <w:szCs w:val="18"/>
        </w:rPr>
        <w:t xml:space="preserve"> Educatio</w:t>
      </w:r>
      <w:r>
        <w:rPr>
          <w:rFonts w:ascii="Times New Roman" w:hAnsi="Times New Roman"/>
          <w:color w:val="191919"/>
          <w:sz w:val="18"/>
          <w:szCs w:val="18"/>
        </w:rPr>
        <w:t>n</w:t>
      </w:r>
      <w:r>
        <w:rPr>
          <w:rFonts w:ascii="Times New Roman" w:hAnsi="Times New Roman"/>
          <w:color w:val="191919"/>
          <w:spacing w:val="-1"/>
          <w:sz w:val="18"/>
          <w:szCs w:val="18"/>
        </w:rPr>
        <w:t xml:space="preserve"> candidate</w:t>
      </w:r>
      <w:r>
        <w:rPr>
          <w:rFonts w:ascii="Times New Roman" w:hAnsi="Times New Roman"/>
          <w:color w:val="191919"/>
          <w:sz w:val="18"/>
          <w:szCs w:val="18"/>
        </w:rPr>
        <w:t>s</w:t>
      </w:r>
      <w:r>
        <w:rPr>
          <w:rFonts w:ascii="Times New Roman" w:hAnsi="Times New Roman"/>
          <w:color w:val="191919"/>
          <w:spacing w:val="-1"/>
          <w:sz w:val="18"/>
          <w:szCs w:val="18"/>
        </w:rPr>
        <w:t xml:space="preserve"> ar</w:t>
      </w:r>
      <w:r>
        <w:rPr>
          <w:rFonts w:ascii="Times New Roman" w:hAnsi="Times New Roman"/>
          <w:color w:val="191919"/>
          <w:sz w:val="18"/>
          <w:szCs w:val="18"/>
        </w:rPr>
        <w:t>e</w:t>
      </w:r>
      <w:r>
        <w:rPr>
          <w:rFonts w:ascii="Times New Roman" w:hAnsi="Times New Roman"/>
          <w:color w:val="191919"/>
          <w:spacing w:val="-1"/>
          <w:sz w:val="18"/>
          <w:szCs w:val="18"/>
        </w:rPr>
        <w:t xml:space="preserve"> expecte</w:t>
      </w:r>
      <w:r>
        <w:rPr>
          <w:rFonts w:ascii="Times New Roman" w:hAnsi="Times New Roman"/>
          <w:color w:val="191919"/>
          <w:sz w:val="18"/>
          <w:szCs w:val="18"/>
        </w:rPr>
        <w:t>d</w:t>
      </w:r>
      <w:r>
        <w:rPr>
          <w:rFonts w:ascii="Times New Roman" w:hAnsi="Times New Roman"/>
          <w:color w:val="191919"/>
          <w:spacing w:val="-1"/>
          <w:sz w:val="18"/>
          <w:szCs w:val="18"/>
        </w:rPr>
        <w:t xml:space="preserve"> t</w:t>
      </w:r>
      <w:r>
        <w:rPr>
          <w:rFonts w:ascii="Times New Roman" w:hAnsi="Times New Roman"/>
          <w:color w:val="191919"/>
          <w:sz w:val="18"/>
          <w:szCs w:val="18"/>
        </w:rPr>
        <w:t>o</w:t>
      </w:r>
      <w:r>
        <w:rPr>
          <w:rFonts w:ascii="Times New Roman" w:hAnsi="Times New Roman"/>
          <w:color w:val="191919"/>
          <w:spacing w:val="-1"/>
          <w:sz w:val="18"/>
          <w:szCs w:val="18"/>
        </w:rPr>
        <w:t xml:space="preserve"> mode</w:t>
      </w:r>
      <w:r>
        <w:rPr>
          <w:rFonts w:ascii="Times New Roman" w:hAnsi="Times New Roman"/>
          <w:color w:val="191919"/>
          <w:sz w:val="18"/>
          <w:szCs w:val="18"/>
        </w:rPr>
        <w:t>l</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highes</w:t>
      </w:r>
      <w:r>
        <w:rPr>
          <w:rFonts w:ascii="Times New Roman" w:hAnsi="Times New Roman"/>
          <w:color w:val="191919"/>
          <w:sz w:val="18"/>
          <w:szCs w:val="18"/>
        </w:rPr>
        <w:t>t</w:t>
      </w:r>
      <w:r>
        <w:rPr>
          <w:rFonts w:ascii="Times New Roman" w:hAnsi="Times New Roman"/>
          <w:color w:val="191919"/>
          <w:spacing w:val="-1"/>
          <w:sz w:val="18"/>
          <w:szCs w:val="18"/>
        </w:rPr>
        <w:t xml:space="preserve"> standard</w:t>
      </w:r>
      <w:r>
        <w:rPr>
          <w:rFonts w:ascii="Times New Roman" w:hAnsi="Times New Roman"/>
          <w:color w:val="191919"/>
          <w:sz w:val="18"/>
          <w:szCs w:val="18"/>
        </w:rPr>
        <w:t>s</w:t>
      </w:r>
      <w:r>
        <w:rPr>
          <w:rFonts w:ascii="Times New Roman" w:hAnsi="Times New Roman"/>
          <w:color w:val="191919"/>
          <w:spacing w:val="-1"/>
          <w:sz w:val="18"/>
          <w:szCs w:val="18"/>
        </w:rPr>
        <w:t xml:space="preserve"> mandate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Professiona</w:t>
      </w:r>
      <w:r>
        <w:rPr>
          <w:rFonts w:ascii="Times New Roman" w:hAnsi="Times New Roman"/>
          <w:color w:val="191919"/>
          <w:sz w:val="18"/>
          <w:szCs w:val="18"/>
        </w:rPr>
        <w:t>l</w:t>
      </w:r>
      <w:r>
        <w:rPr>
          <w:rFonts w:ascii="Times New Roman" w:hAnsi="Times New Roman"/>
          <w:color w:val="191919"/>
          <w:spacing w:val="-1"/>
          <w:sz w:val="18"/>
          <w:szCs w:val="18"/>
        </w:rPr>
        <w:t xml:space="preserve"> Standard</w:t>
      </w:r>
      <w:r>
        <w:rPr>
          <w:rFonts w:ascii="Times New Roman" w:hAnsi="Times New Roman"/>
          <w:color w:val="191919"/>
          <w:sz w:val="18"/>
          <w:szCs w:val="18"/>
        </w:rPr>
        <w:t>s</w:t>
      </w:r>
      <w:r>
        <w:rPr>
          <w:rFonts w:ascii="Times New Roman" w:hAnsi="Times New Roman"/>
          <w:color w:val="191919"/>
          <w:spacing w:val="-1"/>
          <w:sz w:val="18"/>
          <w:szCs w:val="18"/>
        </w:rPr>
        <w:t xml:space="preserve"> Co</w:t>
      </w:r>
      <w:r>
        <w:rPr>
          <w:rFonts w:ascii="Times New Roman" w:hAnsi="Times New Roman"/>
          <w:color w:val="191919"/>
          <w:spacing w:val="-2"/>
          <w:sz w:val="18"/>
          <w:szCs w:val="18"/>
        </w:rPr>
        <w:t>m</w:t>
      </w:r>
      <w:r>
        <w:rPr>
          <w:rFonts w:ascii="Times New Roman" w:hAnsi="Times New Roman"/>
          <w:color w:val="191919"/>
          <w:spacing w:val="-1"/>
          <w:sz w:val="18"/>
          <w:szCs w:val="18"/>
        </w:rPr>
        <w:t>mission</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Cod</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Ethic</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times.</w:t>
      </w:r>
    </w:p>
    <w:p w:rsidR="00152F3B"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
    <w:p w:rsidR="00152F3B"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152F3B" w:rsidRPr="00152F3B" w:rsidRDefault="00152F3B" w:rsidP="00152F3B">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Completio</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minimu</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3</w:t>
      </w:r>
      <w:r w:rsidRPr="00152F3B">
        <w:rPr>
          <w:rFonts w:ascii="Times New Roman" w:hAnsi="Times New Roman"/>
          <w:color w:val="191919"/>
          <w:sz w:val="18"/>
          <w:szCs w:val="18"/>
        </w:rPr>
        <w:t>6</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semeste</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hour</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fro</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area</w:t>
      </w:r>
      <w:r w:rsidRPr="00152F3B">
        <w:rPr>
          <w:rFonts w:ascii="Times New Roman" w:hAnsi="Times New Roman"/>
          <w:color w:val="191919"/>
          <w:sz w:val="18"/>
          <w:szCs w:val="18"/>
        </w:rPr>
        <w:t>s</w:t>
      </w:r>
      <w:r w:rsidRPr="00152F3B">
        <w:rPr>
          <w:rFonts w:ascii="Times New Roman" w:hAnsi="Times New Roman"/>
          <w:color w:val="191919"/>
          <w:spacing w:val="-1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cumulativ</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grad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poin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averag</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of 2.</w:t>
      </w:r>
      <w:r w:rsidRPr="00152F3B">
        <w:rPr>
          <w:rFonts w:ascii="Times New Roman" w:hAnsi="Times New Roman"/>
          <w:color w:val="191919"/>
          <w:sz w:val="18"/>
          <w:szCs w:val="18"/>
        </w:rPr>
        <w:t>5</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above.</w:t>
      </w:r>
    </w:p>
    <w:p w:rsidR="00000000" w:rsidRDefault="00152F3B">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191919"/>
          <w:spacing w:val="-1"/>
          <w:sz w:val="18"/>
          <w:szCs w:val="18"/>
          <w:rPrChange w:id="1676" w:author=" " w:date="2011-06-27T09:37:00Z">
            <w:rPr>
              <w:rFonts w:ascii="Times New Roman" w:hAnsi="Times New Roman"/>
              <w:color w:val="000000"/>
              <w:sz w:val="18"/>
              <w:szCs w:val="18"/>
            </w:rPr>
          </w:rPrChange>
        </w:rPr>
        <w:pPrChange w:id="1677" w:author=" " w:date="2011-06-27T09:37:00Z">
          <w:pPr>
            <w:pStyle w:val="ListParagraph"/>
            <w:widowControl w:val="0"/>
            <w:numPr>
              <w:numId w:val="1"/>
            </w:numPr>
            <w:autoSpaceDE w:val="0"/>
            <w:autoSpaceDN w:val="0"/>
            <w:adjustRightInd w:val="0"/>
            <w:spacing w:before="16" w:after="0" w:line="200" w:lineRule="exact"/>
            <w:ind w:left="990" w:right="130" w:hanging="360"/>
            <w:jc w:val="both"/>
          </w:pPr>
        </w:pPrChange>
      </w:pPr>
      <w:r w:rsidRPr="00495D2E">
        <w:rPr>
          <w:rFonts w:ascii="Times New Roman" w:hAnsi="Times New Roman"/>
          <w:color w:val="191919"/>
          <w:spacing w:val="-1"/>
          <w:sz w:val="18"/>
          <w:szCs w:val="18"/>
        </w:rPr>
        <w:t>Completio</w:t>
      </w:r>
      <w:r w:rsidRPr="00495D2E">
        <w:rPr>
          <w:rFonts w:ascii="Times New Roman" w:hAnsi="Times New Roman"/>
          <w:color w:val="191919"/>
          <w:sz w:val="18"/>
          <w:szCs w:val="18"/>
        </w:rPr>
        <w:t>n</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EDU</w:t>
      </w:r>
      <w:r w:rsidRPr="00495D2E">
        <w:rPr>
          <w:rFonts w:ascii="Times New Roman" w:hAnsi="Times New Roman"/>
          <w:color w:val="191919"/>
          <w:sz w:val="18"/>
          <w:szCs w:val="18"/>
        </w:rPr>
        <w:t>C</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2</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ENG</w:t>
      </w:r>
      <w:r w:rsidRPr="00495D2E">
        <w:rPr>
          <w:rFonts w:ascii="Times New Roman" w:hAnsi="Times New Roman"/>
          <w:color w:val="191919"/>
          <w:sz w:val="18"/>
          <w:szCs w:val="18"/>
        </w:rPr>
        <w:t>L</w:t>
      </w:r>
      <w:r w:rsidRPr="00495D2E">
        <w:rPr>
          <w:rFonts w:ascii="Times New Roman" w:hAnsi="Times New Roman"/>
          <w:color w:val="191919"/>
          <w:spacing w:val="-8"/>
          <w:sz w:val="18"/>
          <w:szCs w:val="18"/>
        </w:rPr>
        <w:t xml:space="preserve"> 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2</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M</w:t>
      </w:r>
      <w:r w:rsidRPr="00495D2E">
        <w:rPr>
          <w:rFonts w:ascii="Times New Roman" w:hAnsi="Times New Roman"/>
          <w:color w:val="191919"/>
          <w:spacing w:val="-21"/>
          <w:sz w:val="18"/>
          <w:szCs w:val="18"/>
        </w:rPr>
        <w:t>A</w:t>
      </w:r>
      <w:r w:rsidRPr="00495D2E">
        <w:rPr>
          <w:rFonts w:ascii="Times New Roman" w:hAnsi="Times New Roman"/>
          <w:color w:val="191919"/>
          <w:spacing w:val="-1"/>
          <w:sz w:val="18"/>
          <w:szCs w:val="18"/>
        </w:rPr>
        <w:t>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111</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equivalent</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wit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grade</w:t>
      </w:r>
      <w:r w:rsidRPr="00495D2E">
        <w:rPr>
          <w:rFonts w:ascii="Times New Roman" w:hAnsi="Times New Roman"/>
          <w:color w:val="191919"/>
          <w:sz w:val="18"/>
          <w:szCs w:val="18"/>
        </w:rPr>
        <w:t>s</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“C</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abov</w:t>
      </w:r>
      <w:r w:rsidRPr="00495D2E">
        <w:rPr>
          <w:rFonts w:ascii="Times New Roman" w:hAnsi="Times New Roman"/>
          <w:color w:val="191919"/>
          <w:sz w:val="18"/>
          <w:szCs w:val="18"/>
        </w:rPr>
        <w:t>e</w:t>
      </w:r>
      <w:ins w:id="1678" w:author=" " w:date="2011-06-27T09:37:00Z">
        <w:r w:rsidR="00495D2E">
          <w:rPr>
            <w:rFonts w:ascii="Times New Roman" w:hAnsi="Times New Roman"/>
            <w:color w:val="191919"/>
            <w:sz w:val="18"/>
            <w:szCs w:val="18"/>
          </w:rPr>
          <w:t>.</w:t>
        </w:r>
      </w:ins>
      <w:r w:rsidRPr="00495D2E">
        <w:rPr>
          <w:rFonts w:ascii="Times New Roman" w:hAnsi="Times New Roman"/>
          <w:color w:val="191919"/>
          <w:spacing w:val="-2"/>
          <w:sz w:val="18"/>
          <w:szCs w:val="18"/>
        </w:rPr>
        <w:t xml:space="preserve"> </w:t>
      </w:r>
      <w:del w:id="1679" w:author=" " w:date="2011-06-27T09:37:00Z">
        <w:r w:rsidRPr="00495D2E" w:rsidDel="00495D2E">
          <w:rPr>
            <w:rFonts w:ascii="Times New Roman" w:hAnsi="Times New Roman"/>
            <w:color w:val="191919"/>
            <w:spacing w:val="-1"/>
            <w:sz w:val="18"/>
            <w:szCs w:val="18"/>
          </w:rPr>
          <w:delText>an</w:delText>
        </w:r>
        <w:r w:rsidR="00F807A4" w:rsidRPr="00F807A4">
          <w:rPr>
            <w:rFonts w:ascii="Times New Roman" w:hAnsi="Times New Roman"/>
            <w:color w:val="191919"/>
            <w:spacing w:val="-1"/>
            <w:sz w:val="18"/>
            <w:szCs w:val="18"/>
            <w:rPrChange w:id="1680" w:author=" " w:date="2011-06-27T09:37:00Z">
              <w:rPr>
                <w:rFonts w:ascii="Times New Roman" w:hAnsi="Times New Roman"/>
                <w:color w:val="191919"/>
                <w:sz w:val="18"/>
                <w:szCs w:val="18"/>
              </w:rPr>
            </w:rPrChange>
          </w:rPr>
          <w:delText xml:space="preserve">d </w:delText>
        </w:r>
        <w:r w:rsidRPr="00495D2E" w:rsidDel="00495D2E">
          <w:rPr>
            <w:rFonts w:ascii="Times New Roman" w:hAnsi="Times New Roman"/>
            <w:color w:val="191919"/>
            <w:spacing w:val="-1"/>
            <w:sz w:val="18"/>
            <w:szCs w:val="18"/>
          </w:rPr>
          <w:delText>success</w:delText>
        </w:r>
        <w:r w:rsidR="00F807A4" w:rsidRPr="00F807A4">
          <w:rPr>
            <w:rFonts w:ascii="Times New Roman" w:hAnsi="Times New Roman"/>
            <w:color w:val="191919"/>
            <w:spacing w:val="-2"/>
            <w:sz w:val="18"/>
            <w:szCs w:val="18"/>
            <w:rPrChange w:id="1681" w:author=" " w:date="2011-06-27T09:37:00Z">
              <w:rPr>
                <w:rFonts w:ascii="Times New Roman" w:hAnsi="Times New Roman"/>
                <w:color w:val="191919"/>
                <w:spacing w:val="-1"/>
                <w:sz w:val="18"/>
                <w:szCs w:val="18"/>
              </w:rPr>
            </w:rPrChange>
          </w:rPr>
          <w:delText>f</w:delText>
        </w:r>
        <w:r w:rsidRPr="00495D2E" w:rsidDel="00495D2E">
          <w:rPr>
            <w:rFonts w:ascii="Times New Roman" w:hAnsi="Times New Roman"/>
            <w:color w:val="191919"/>
            <w:spacing w:val="-1"/>
            <w:sz w:val="18"/>
            <w:szCs w:val="18"/>
          </w:rPr>
          <w:delText>ul</w:delText>
        </w:r>
        <w:r w:rsidR="00F807A4" w:rsidRPr="00F807A4">
          <w:rPr>
            <w:rFonts w:ascii="Times New Roman" w:hAnsi="Times New Roman"/>
            <w:color w:val="191919"/>
            <w:spacing w:val="-2"/>
            <w:sz w:val="18"/>
            <w:szCs w:val="18"/>
            <w:rPrChange w:id="1682" w:author=" " w:date="2011-06-27T09:37:00Z">
              <w:rPr>
                <w:rFonts w:ascii="Times New Roman" w:hAnsi="Times New Roman"/>
                <w:color w:val="191919"/>
                <w:spacing w:val="-1"/>
                <w:sz w:val="18"/>
                <w:szCs w:val="18"/>
              </w:rPr>
            </w:rPrChange>
          </w:rPr>
          <w:delText xml:space="preserve"> </w:delText>
        </w:r>
        <w:r w:rsidRPr="00495D2E" w:rsidDel="00495D2E">
          <w:rPr>
            <w:rFonts w:ascii="Times New Roman" w:hAnsi="Times New Roman"/>
            <w:color w:val="191919"/>
            <w:spacing w:val="-1"/>
            <w:sz w:val="18"/>
            <w:szCs w:val="18"/>
          </w:rPr>
          <w:delText>comp</w:delText>
        </w:r>
        <w:r w:rsidR="00F807A4" w:rsidRPr="00F807A4">
          <w:rPr>
            <w:rFonts w:ascii="Times New Roman" w:hAnsi="Times New Roman"/>
            <w:color w:val="191919"/>
            <w:spacing w:val="-2"/>
            <w:sz w:val="18"/>
            <w:szCs w:val="18"/>
            <w:rPrChange w:id="1683" w:author=" " w:date="2011-06-27T09:37:00Z">
              <w:rPr>
                <w:rFonts w:ascii="Times New Roman" w:hAnsi="Times New Roman"/>
                <w:color w:val="191919"/>
                <w:spacing w:val="-1"/>
                <w:sz w:val="18"/>
                <w:szCs w:val="18"/>
              </w:rPr>
            </w:rPrChange>
          </w:rPr>
          <w:delText>l</w:delText>
        </w:r>
        <w:r w:rsidRPr="00495D2E" w:rsidDel="00495D2E">
          <w:rPr>
            <w:rFonts w:ascii="Times New Roman" w:hAnsi="Times New Roman"/>
            <w:color w:val="191919"/>
            <w:spacing w:val="-1"/>
            <w:sz w:val="18"/>
            <w:szCs w:val="18"/>
          </w:rPr>
          <w:delText>etio</w:delText>
        </w:r>
        <w:r w:rsidR="00F807A4" w:rsidRPr="00F807A4">
          <w:rPr>
            <w:rFonts w:ascii="Times New Roman" w:hAnsi="Times New Roman"/>
            <w:color w:val="191919"/>
            <w:spacing w:val="-1"/>
            <w:sz w:val="18"/>
            <w:szCs w:val="18"/>
            <w:rPrChange w:id="1684" w:author=" " w:date="2011-06-27T09:37:00Z">
              <w:rPr>
                <w:rFonts w:ascii="Times New Roman" w:hAnsi="Times New Roman"/>
                <w:color w:val="191919"/>
                <w:sz w:val="18"/>
                <w:szCs w:val="18"/>
              </w:rPr>
            </w:rPrChange>
          </w:rPr>
          <w:delText xml:space="preserve">n </w:delText>
        </w:r>
        <w:r w:rsidRPr="00495D2E" w:rsidDel="00495D2E">
          <w:rPr>
            <w:rFonts w:ascii="Times New Roman" w:hAnsi="Times New Roman"/>
            <w:color w:val="191919"/>
            <w:spacing w:val="-1"/>
            <w:sz w:val="18"/>
            <w:szCs w:val="18"/>
          </w:rPr>
          <w:delText>o</w:delText>
        </w:r>
        <w:r w:rsidR="00F807A4" w:rsidRPr="00F807A4">
          <w:rPr>
            <w:rFonts w:ascii="Times New Roman" w:hAnsi="Times New Roman"/>
            <w:color w:val="191919"/>
            <w:spacing w:val="-1"/>
            <w:sz w:val="18"/>
            <w:szCs w:val="18"/>
            <w:rPrChange w:id="1685" w:author=" " w:date="2011-06-27T09:37:00Z">
              <w:rPr>
                <w:rFonts w:ascii="Times New Roman" w:hAnsi="Times New Roman"/>
                <w:color w:val="191919"/>
                <w:sz w:val="18"/>
                <w:szCs w:val="18"/>
              </w:rPr>
            </w:rPrChange>
          </w:rPr>
          <w:delText xml:space="preserve">f </w:delText>
        </w:r>
        <w:r w:rsidRPr="00495D2E" w:rsidDel="00495D2E">
          <w:rPr>
            <w:rFonts w:ascii="Times New Roman" w:hAnsi="Times New Roman"/>
            <w:color w:val="191919"/>
            <w:spacing w:val="-1"/>
            <w:sz w:val="18"/>
            <w:szCs w:val="18"/>
          </w:rPr>
          <w:delText>th</w:delText>
        </w:r>
        <w:r w:rsidR="00F807A4" w:rsidRPr="00F807A4">
          <w:rPr>
            <w:rFonts w:ascii="Times New Roman" w:hAnsi="Times New Roman"/>
            <w:color w:val="191919"/>
            <w:spacing w:val="-1"/>
            <w:sz w:val="18"/>
            <w:szCs w:val="18"/>
            <w:rPrChange w:id="1686" w:author=" " w:date="2011-06-27T09:37:00Z">
              <w:rPr>
                <w:rFonts w:ascii="Times New Roman" w:hAnsi="Times New Roman"/>
                <w:color w:val="191919"/>
                <w:sz w:val="18"/>
                <w:szCs w:val="18"/>
              </w:rPr>
            </w:rPrChange>
          </w:rPr>
          <w:delText xml:space="preserve">e </w:delText>
        </w:r>
        <w:r w:rsidRPr="00495D2E" w:rsidDel="00495D2E">
          <w:rPr>
            <w:rFonts w:ascii="Times New Roman" w:hAnsi="Times New Roman"/>
            <w:color w:val="191919"/>
            <w:spacing w:val="-1"/>
            <w:sz w:val="18"/>
            <w:szCs w:val="18"/>
          </w:rPr>
          <w:delText>R</w:delText>
        </w:r>
        <w:r w:rsidR="00F807A4" w:rsidRPr="00F807A4">
          <w:rPr>
            <w:rFonts w:ascii="Times New Roman" w:hAnsi="Times New Roman"/>
            <w:color w:val="191919"/>
            <w:spacing w:val="-2"/>
            <w:sz w:val="18"/>
            <w:szCs w:val="18"/>
            <w:rPrChange w:id="1687" w:author=" " w:date="2011-06-27T09:37:00Z">
              <w:rPr>
                <w:rFonts w:ascii="Times New Roman" w:hAnsi="Times New Roman"/>
                <w:color w:val="191919"/>
                <w:spacing w:val="-1"/>
                <w:sz w:val="18"/>
                <w:szCs w:val="18"/>
              </w:rPr>
            </w:rPrChange>
          </w:rPr>
          <w:delText>e</w:delText>
        </w:r>
        <w:r w:rsidRPr="00495D2E" w:rsidDel="00495D2E">
          <w:rPr>
            <w:rFonts w:ascii="Times New Roman" w:hAnsi="Times New Roman"/>
            <w:color w:val="191919"/>
            <w:spacing w:val="-1"/>
            <w:sz w:val="18"/>
            <w:szCs w:val="18"/>
          </w:rPr>
          <w:delText>ge</w:delText>
        </w:r>
        <w:r w:rsidR="00F807A4" w:rsidRPr="00F807A4">
          <w:rPr>
            <w:rFonts w:ascii="Times New Roman" w:hAnsi="Times New Roman"/>
            <w:color w:val="191919"/>
            <w:spacing w:val="-2"/>
            <w:sz w:val="18"/>
            <w:szCs w:val="18"/>
            <w:rPrChange w:id="1688" w:author=" " w:date="2011-06-27T09:37:00Z">
              <w:rPr>
                <w:rFonts w:ascii="Times New Roman" w:hAnsi="Times New Roman"/>
                <w:color w:val="191919"/>
                <w:spacing w:val="-1"/>
                <w:sz w:val="18"/>
                <w:szCs w:val="18"/>
              </w:rPr>
            </w:rPrChange>
          </w:rPr>
          <w:delText>n</w:delText>
        </w:r>
        <w:r w:rsidRPr="00495D2E" w:rsidDel="00495D2E">
          <w:rPr>
            <w:rFonts w:ascii="Times New Roman" w:hAnsi="Times New Roman"/>
            <w:color w:val="191919"/>
            <w:spacing w:val="-1"/>
            <w:sz w:val="18"/>
            <w:szCs w:val="18"/>
          </w:rPr>
          <w:delText>ts</w:delText>
        </w:r>
        <w:r w:rsidR="00F807A4" w:rsidRPr="00F807A4">
          <w:rPr>
            <w:rFonts w:ascii="Times New Roman" w:hAnsi="Times New Roman"/>
            <w:color w:val="191919"/>
            <w:spacing w:val="-1"/>
            <w:sz w:val="18"/>
            <w:szCs w:val="18"/>
            <w:rPrChange w:id="1689" w:author=" " w:date="2011-06-27T09:37:00Z">
              <w:rPr>
                <w:rFonts w:ascii="Times New Roman" w:hAnsi="Times New Roman"/>
                <w:color w:val="191919"/>
                <w:sz w:val="18"/>
                <w:szCs w:val="18"/>
              </w:rPr>
            </w:rPrChange>
          </w:rPr>
          <w:delText xml:space="preserve">’ </w:delText>
        </w:r>
        <w:r w:rsidRPr="00495D2E" w:rsidDel="00495D2E">
          <w:rPr>
            <w:rFonts w:ascii="Times New Roman" w:hAnsi="Times New Roman"/>
            <w:color w:val="191919"/>
            <w:spacing w:val="-1"/>
            <w:sz w:val="18"/>
            <w:szCs w:val="18"/>
          </w:rPr>
          <w:delText>Examinat</w:delText>
        </w:r>
        <w:r w:rsidR="00F807A4" w:rsidRPr="00F807A4">
          <w:rPr>
            <w:rFonts w:ascii="Times New Roman" w:hAnsi="Times New Roman"/>
            <w:color w:val="191919"/>
            <w:spacing w:val="-2"/>
            <w:sz w:val="18"/>
            <w:szCs w:val="18"/>
            <w:rPrChange w:id="1690" w:author=" " w:date="2011-06-27T09:37:00Z">
              <w:rPr>
                <w:rFonts w:ascii="Times New Roman" w:hAnsi="Times New Roman"/>
                <w:color w:val="191919"/>
                <w:spacing w:val="-1"/>
                <w:sz w:val="18"/>
                <w:szCs w:val="18"/>
              </w:rPr>
            </w:rPrChange>
          </w:rPr>
          <w:delText>i</w:delText>
        </w:r>
        <w:r w:rsidRPr="00495D2E" w:rsidDel="00495D2E">
          <w:rPr>
            <w:rFonts w:ascii="Times New Roman" w:hAnsi="Times New Roman"/>
            <w:color w:val="191919"/>
            <w:spacing w:val="-1"/>
            <w:sz w:val="18"/>
            <w:szCs w:val="18"/>
          </w:rPr>
          <w:delText>o</w:delText>
        </w:r>
        <w:r w:rsidRPr="00495D2E" w:rsidDel="00495D2E">
          <w:rPr>
            <w:rFonts w:ascii="Times New Roman" w:hAnsi="Times New Roman"/>
            <w:color w:val="191919"/>
            <w:sz w:val="18"/>
            <w:szCs w:val="18"/>
          </w:rPr>
          <w:delText>n</w:delText>
        </w:r>
        <w:r w:rsidRPr="00495D2E" w:rsidDel="00495D2E">
          <w:rPr>
            <w:rFonts w:ascii="Times New Roman" w:hAnsi="Times New Roman"/>
            <w:color w:val="191919"/>
            <w:spacing w:val="-2"/>
            <w:sz w:val="18"/>
            <w:szCs w:val="18"/>
          </w:rPr>
          <w:delText xml:space="preserve"> </w:delText>
        </w:r>
        <w:r w:rsidRPr="00495D2E" w:rsidDel="00495D2E">
          <w:rPr>
            <w:rFonts w:ascii="Times New Roman" w:hAnsi="Times New Roman"/>
            <w:color w:val="191919"/>
            <w:spacing w:val="-1"/>
            <w:sz w:val="18"/>
            <w:szCs w:val="18"/>
          </w:rPr>
          <w:delText>an</w:delText>
        </w:r>
        <w:r w:rsidR="00F807A4" w:rsidRPr="00F807A4">
          <w:rPr>
            <w:rFonts w:ascii="Times New Roman" w:hAnsi="Times New Roman"/>
            <w:color w:val="191919"/>
            <w:spacing w:val="-1"/>
            <w:sz w:val="18"/>
            <w:szCs w:val="18"/>
            <w:rPrChange w:id="1691" w:author=" " w:date="2011-06-27T09:37:00Z">
              <w:rPr>
                <w:rFonts w:ascii="Times New Roman" w:hAnsi="Times New Roman"/>
                <w:color w:val="191919"/>
                <w:sz w:val="18"/>
                <w:szCs w:val="18"/>
              </w:rPr>
            </w:rPrChange>
          </w:rPr>
          <w:delText>d</w:delText>
        </w:r>
        <w:r w:rsidRPr="00495D2E" w:rsidDel="00495D2E">
          <w:rPr>
            <w:rFonts w:ascii="Times New Roman" w:hAnsi="Times New Roman"/>
            <w:color w:val="191919"/>
            <w:spacing w:val="-2"/>
            <w:sz w:val="18"/>
            <w:szCs w:val="18"/>
          </w:rPr>
          <w:delText xml:space="preserve"> </w:delText>
        </w:r>
        <w:r w:rsidR="00F807A4" w:rsidRPr="00F807A4">
          <w:rPr>
            <w:rFonts w:ascii="Times New Roman" w:hAnsi="Times New Roman"/>
            <w:color w:val="191919"/>
            <w:spacing w:val="-2"/>
            <w:sz w:val="18"/>
            <w:szCs w:val="18"/>
            <w:rPrChange w:id="1692" w:author=" " w:date="2011-06-27T09:37:00Z">
              <w:rPr>
                <w:rFonts w:ascii="Times New Roman" w:hAnsi="Times New Roman"/>
                <w:color w:val="191919"/>
                <w:spacing w:val="-1"/>
                <w:sz w:val="18"/>
                <w:szCs w:val="18"/>
              </w:rPr>
            </w:rPrChange>
          </w:rPr>
          <w:delText>G</w:delText>
        </w:r>
        <w:r w:rsidRPr="00495D2E" w:rsidDel="00495D2E">
          <w:rPr>
            <w:rFonts w:ascii="Times New Roman" w:hAnsi="Times New Roman"/>
            <w:color w:val="191919"/>
            <w:spacing w:val="-1"/>
            <w:sz w:val="18"/>
            <w:szCs w:val="18"/>
          </w:rPr>
          <w:delText>A</w:delText>
        </w:r>
        <w:r w:rsidR="00F807A4" w:rsidRPr="00F807A4">
          <w:rPr>
            <w:rFonts w:ascii="Times New Roman" w:hAnsi="Times New Roman"/>
            <w:color w:val="191919"/>
            <w:spacing w:val="-8"/>
            <w:sz w:val="18"/>
            <w:szCs w:val="18"/>
            <w:rPrChange w:id="1693" w:author=" " w:date="2011-06-27T09:37:00Z">
              <w:rPr>
                <w:rFonts w:ascii="Times New Roman" w:hAnsi="Times New Roman"/>
                <w:color w:val="191919"/>
                <w:spacing w:val="-1"/>
                <w:sz w:val="18"/>
                <w:szCs w:val="18"/>
              </w:rPr>
            </w:rPrChange>
          </w:rPr>
          <w:delText>C</w:delText>
        </w:r>
        <w:r w:rsidR="00F807A4" w:rsidRPr="00F807A4">
          <w:rPr>
            <w:rFonts w:ascii="Times New Roman" w:hAnsi="Times New Roman"/>
            <w:color w:val="191919"/>
            <w:spacing w:val="-1"/>
            <w:sz w:val="18"/>
            <w:szCs w:val="18"/>
            <w:rPrChange w:id="1694" w:author=" " w:date="2011-06-27T09:37:00Z">
              <w:rPr>
                <w:rFonts w:ascii="Times New Roman" w:hAnsi="Times New Roman"/>
                <w:color w:val="191919"/>
                <w:sz w:val="18"/>
                <w:szCs w:val="18"/>
              </w:rPr>
            </w:rPrChange>
          </w:rPr>
          <w:delText xml:space="preserve">E </w:delText>
        </w:r>
        <w:r w:rsidRPr="00495D2E" w:rsidDel="00495D2E">
          <w:rPr>
            <w:rFonts w:ascii="Times New Roman" w:hAnsi="Times New Roman"/>
            <w:color w:val="191919"/>
            <w:spacing w:val="-1"/>
            <w:sz w:val="18"/>
            <w:szCs w:val="18"/>
          </w:rPr>
          <w:delText>B</w:delText>
        </w:r>
        <w:r w:rsidR="00F807A4" w:rsidRPr="00F807A4">
          <w:rPr>
            <w:rFonts w:ascii="Times New Roman" w:hAnsi="Times New Roman"/>
            <w:color w:val="191919"/>
            <w:spacing w:val="-2"/>
            <w:sz w:val="18"/>
            <w:szCs w:val="18"/>
            <w:rPrChange w:id="1695" w:author=" " w:date="2011-06-27T09:37:00Z">
              <w:rPr>
                <w:rFonts w:ascii="Times New Roman" w:hAnsi="Times New Roman"/>
                <w:color w:val="191919"/>
                <w:spacing w:val="-1"/>
                <w:sz w:val="18"/>
                <w:szCs w:val="18"/>
              </w:rPr>
            </w:rPrChange>
          </w:rPr>
          <w:delText>a</w:delText>
        </w:r>
        <w:r w:rsidRPr="00495D2E" w:rsidDel="00495D2E">
          <w:rPr>
            <w:rFonts w:ascii="Times New Roman" w:hAnsi="Times New Roman"/>
            <w:color w:val="191919"/>
            <w:spacing w:val="-1"/>
            <w:sz w:val="18"/>
            <w:szCs w:val="18"/>
          </w:rPr>
          <w:delText>si</w:delText>
        </w:r>
        <w:r w:rsidR="00F807A4" w:rsidRPr="00F807A4">
          <w:rPr>
            <w:rFonts w:ascii="Times New Roman" w:hAnsi="Times New Roman"/>
            <w:color w:val="191919"/>
            <w:spacing w:val="-1"/>
            <w:sz w:val="18"/>
            <w:szCs w:val="18"/>
            <w:rPrChange w:id="1696" w:author=" " w:date="2011-06-27T09:37:00Z">
              <w:rPr>
                <w:rFonts w:ascii="Times New Roman" w:hAnsi="Times New Roman"/>
                <w:color w:val="191919"/>
                <w:sz w:val="18"/>
                <w:szCs w:val="18"/>
              </w:rPr>
            </w:rPrChange>
          </w:rPr>
          <w:delText>c</w:delText>
        </w:r>
        <w:r w:rsidRPr="00495D2E" w:rsidDel="00495D2E">
          <w:rPr>
            <w:rFonts w:ascii="Times New Roman" w:hAnsi="Times New Roman"/>
            <w:color w:val="191919"/>
            <w:spacing w:val="-2"/>
            <w:sz w:val="18"/>
            <w:szCs w:val="18"/>
          </w:rPr>
          <w:delText xml:space="preserve"> </w:delText>
        </w:r>
        <w:r w:rsidR="00F807A4" w:rsidRPr="00F807A4">
          <w:rPr>
            <w:rFonts w:ascii="Times New Roman" w:hAnsi="Times New Roman"/>
            <w:color w:val="191919"/>
            <w:spacing w:val="-2"/>
            <w:sz w:val="18"/>
            <w:szCs w:val="18"/>
            <w:rPrChange w:id="1697" w:author=" " w:date="2011-06-27T09:37:00Z">
              <w:rPr>
                <w:rFonts w:ascii="Times New Roman" w:hAnsi="Times New Roman"/>
                <w:color w:val="191919"/>
                <w:spacing w:val="-1"/>
                <w:sz w:val="18"/>
                <w:szCs w:val="18"/>
              </w:rPr>
            </w:rPrChange>
          </w:rPr>
          <w:delText>S</w:delText>
        </w:r>
        <w:r w:rsidRPr="00495D2E" w:rsidDel="00495D2E">
          <w:rPr>
            <w:rFonts w:ascii="Times New Roman" w:hAnsi="Times New Roman"/>
            <w:color w:val="191919"/>
            <w:spacing w:val="-1"/>
            <w:sz w:val="18"/>
            <w:szCs w:val="18"/>
          </w:rPr>
          <w:delText>kills</w:delText>
        </w:r>
        <w:r w:rsidR="00F807A4" w:rsidRPr="00F807A4">
          <w:rPr>
            <w:rFonts w:ascii="Times New Roman" w:hAnsi="Times New Roman"/>
            <w:color w:val="191919"/>
            <w:spacing w:val="-2"/>
            <w:sz w:val="18"/>
            <w:szCs w:val="18"/>
            <w:rPrChange w:id="1698" w:author=" " w:date="2011-06-27T09:37:00Z">
              <w:rPr>
                <w:rFonts w:ascii="Times New Roman" w:hAnsi="Times New Roman"/>
                <w:color w:val="191919"/>
                <w:spacing w:val="-1"/>
                <w:sz w:val="18"/>
                <w:szCs w:val="18"/>
              </w:rPr>
            </w:rPrChange>
          </w:rPr>
          <w:delText>.</w:delText>
        </w:r>
      </w:del>
    </w:p>
    <w:p w:rsidR="00152F3B" w:rsidRPr="00152F3B" w:rsidRDefault="00CD7795" w:rsidP="00152F3B">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Pr>
          <w:rFonts w:ascii="Times New Roman" w:hAnsi="Times New Roman"/>
          <w:color w:val="191919"/>
          <w:spacing w:val="-1"/>
          <w:sz w:val="18"/>
          <w:szCs w:val="18"/>
        </w:rPr>
        <w:t>Pro</w:t>
      </w:r>
      <w:r w:rsidR="00F807A4" w:rsidRPr="00F807A4">
        <w:rPr>
          <w:rFonts w:ascii="Times New Roman" w:hAnsi="Times New Roman"/>
          <w:color w:val="191919"/>
          <w:spacing w:val="-2"/>
          <w:sz w:val="18"/>
          <w:szCs w:val="18"/>
          <w:rPrChange w:id="1699" w:author=" " w:date="2011-06-27T09:37:00Z">
            <w:rPr>
              <w:rFonts w:ascii="Times New Roman" w:hAnsi="Times New Roman"/>
              <w:color w:val="191919"/>
              <w:spacing w:val="-1"/>
              <w:sz w:val="18"/>
              <w:szCs w:val="18"/>
            </w:rPr>
          </w:rPrChange>
        </w:rPr>
        <w:t>f</w:t>
      </w:r>
      <w:r>
        <w:rPr>
          <w:rFonts w:ascii="Times New Roman" w:hAnsi="Times New Roman"/>
          <w:color w:val="191919"/>
          <w:spacing w:val="-1"/>
          <w:sz w:val="18"/>
          <w:szCs w:val="18"/>
        </w:rPr>
        <w:t>icien</w:t>
      </w:r>
      <w:r w:rsidR="00F807A4" w:rsidRPr="00F807A4">
        <w:rPr>
          <w:rFonts w:ascii="Times New Roman" w:hAnsi="Times New Roman"/>
          <w:color w:val="000000"/>
          <w:spacing w:val="-1"/>
          <w:sz w:val="18"/>
          <w:szCs w:val="18"/>
          <w:rPrChange w:id="1700" w:author=" " w:date="2011-06-27T09:37:00Z">
            <w:rPr>
              <w:rFonts w:ascii="Times New Roman" w:hAnsi="Times New Roman"/>
              <w:color w:val="191919"/>
              <w:spacing w:val="-1"/>
              <w:sz w:val="18"/>
              <w:szCs w:val="18"/>
            </w:rPr>
          </w:rPrChange>
        </w:rPr>
        <w:t>c</w:t>
      </w:r>
      <w:r w:rsidR="00152F3B" w:rsidRPr="00152F3B">
        <w:rPr>
          <w:rFonts w:ascii="Times New Roman" w:hAnsi="Times New Roman"/>
          <w:color w:val="191919"/>
          <w:sz w:val="18"/>
          <w:szCs w:val="18"/>
        </w:rPr>
        <w:t>y</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i</w:t>
      </w:r>
      <w:r w:rsidR="00152F3B" w:rsidRPr="00152F3B">
        <w:rPr>
          <w:rFonts w:ascii="Times New Roman" w:hAnsi="Times New Roman"/>
          <w:color w:val="191919"/>
          <w:sz w:val="18"/>
          <w:szCs w:val="18"/>
        </w:rPr>
        <w:t>n</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ora</w:t>
      </w:r>
      <w:r w:rsidR="00152F3B" w:rsidRPr="00152F3B">
        <w:rPr>
          <w:rFonts w:ascii="Times New Roman" w:hAnsi="Times New Roman"/>
          <w:color w:val="191919"/>
          <w:sz w:val="18"/>
          <w:szCs w:val="18"/>
        </w:rPr>
        <w:t>l</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communication</w:t>
      </w:r>
      <w:r w:rsidR="00152F3B" w:rsidRPr="00152F3B">
        <w:rPr>
          <w:rFonts w:ascii="Times New Roman" w:hAnsi="Times New Roman"/>
          <w:color w:val="191919"/>
          <w:sz w:val="18"/>
          <w:szCs w:val="18"/>
        </w:rPr>
        <w:t>s</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a</w:t>
      </w:r>
      <w:r w:rsidR="00152F3B" w:rsidRPr="00152F3B">
        <w:rPr>
          <w:rFonts w:ascii="Times New Roman" w:hAnsi="Times New Roman"/>
          <w:color w:val="191919"/>
          <w:sz w:val="18"/>
          <w:szCs w:val="18"/>
        </w:rPr>
        <w:t>s</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demonstrate</w:t>
      </w:r>
      <w:r w:rsidR="00152F3B" w:rsidRPr="00152F3B">
        <w:rPr>
          <w:rFonts w:ascii="Times New Roman" w:hAnsi="Times New Roman"/>
          <w:color w:val="191919"/>
          <w:sz w:val="18"/>
          <w:szCs w:val="18"/>
        </w:rPr>
        <w:t>d</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i</w:t>
      </w:r>
      <w:r w:rsidR="00152F3B" w:rsidRPr="00152F3B">
        <w:rPr>
          <w:rFonts w:ascii="Times New Roman" w:hAnsi="Times New Roman"/>
          <w:color w:val="191919"/>
          <w:sz w:val="18"/>
          <w:szCs w:val="18"/>
        </w:rPr>
        <w:t>n</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EDU</w:t>
      </w:r>
      <w:r w:rsidR="00152F3B" w:rsidRPr="00152F3B">
        <w:rPr>
          <w:rFonts w:ascii="Times New Roman" w:hAnsi="Times New Roman"/>
          <w:color w:val="191919"/>
          <w:sz w:val="18"/>
          <w:szCs w:val="18"/>
        </w:rPr>
        <w:t>C</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2</w:t>
      </w:r>
      <w:r w:rsidR="00152F3B" w:rsidRPr="00152F3B">
        <w:rPr>
          <w:rFonts w:ascii="Times New Roman" w:hAnsi="Times New Roman"/>
          <w:color w:val="191919"/>
          <w:spacing w:val="-8"/>
          <w:sz w:val="18"/>
          <w:szCs w:val="18"/>
        </w:rPr>
        <w:t>1</w:t>
      </w:r>
      <w:r w:rsidR="00152F3B" w:rsidRPr="00152F3B">
        <w:rPr>
          <w:rFonts w:ascii="Times New Roman" w:hAnsi="Times New Roman"/>
          <w:color w:val="191919"/>
          <w:spacing w:val="-1"/>
          <w:sz w:val="18"/>
          <w:szCs w:val="18"/>
        </w:rPr>
        <w:t>10</w:t>
      </w:r>
      <w:r w:rsidR="00152F3B" w:rsidRPr="00152F3B">
        <w:rPr>
          <w:rFonts w:ascii="Times New Roman" w:hAnsi="Times New Roman"/>
          <w:color w:val="191919"/>
          <w:sz w:val="18"/>
          <w:szCs w:val="18"/>
        </w:rPr>
        <w:t>,</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EDU</w:t>
      </w:r>
      <w:r w:rsidR="00152F3B" w:rsidRPr="00152F3B">
        <w:rPr>
          <w:rFonts w:ascii="Times New Roman" w:hAnsi="Times New Roman"/>
          <w:color w:val="191919"/>
          <w:sz w:val="18"/>
          <w:szCs w:val="18"/>
        </w:rPr>
        <w:t>C</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2120</w:t>
      </w:r>
      <w:r w:rsidR="00152F3B" w:rsidRPr="00152F3B">
        <w:rPr>
          <w:rFonts w:ascii="Times New Roman" w:hAnsi="Times New Roman"/>
          <w:color w:val="191919"/>
          <w:sz w:val="18"/>
          <w:szCs w:val="18"/>
        </w:rPr>
        <w:t>,</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EDU</w:t>
      </w:r>
      <w:r w:rsidR="00152F3B" w:rsidRPr="00152F3B">
        <w:rPr>
          <w:rFonts w:ascii="Times New Roman" w:hAnsi="Times New Roman"/>
          <w:color w:val="191919"/>
          <w:sz w:val="18"/>
          <w:szCs w:val="18"/>
        </w:rPr>
        <w:t>C</w:t>
      </w:r>
      <w:r w:rsidR="00152F3B" w:rsidRPr="00152F3B">
        <w:rPr>
          <w:rFonts w:ascii="Times New Roman" w:hAnsi="Times New Roman"/>
          <w:color w:val="191919"/>
          <w:spacing w:val="-2"/>
          <w:sz w:val="18"/>
          <w:szCs w:val="18"/>
        </w:rPr>
        <w:t xml:space="preserve"> </w:t>
      </w:r>
      <w:r w:rsidR="00152F3B" w:rsidRPr="00152F3B">
        <w:rPr>
          <w:rFonts w:ascii="Times New Roman" w:hAnsi="Times New Roman"/>
          <w:color w:val="191919"/>
          <w:spacing w:val="-1"/>
          <w:sz w:val="18"/>
          <w:szCs w:val="18"/>
        </w:rPr>
        <w:t>2130.</w:t>
      </w:r>
    </w:p>
    <w:p w:rsidR="00152F3B" w:rsidRPr="00152F3B" w:rsidRDefault="00152F3B" w:rsidP="00152F3B">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sidRPr="00152F3B">
        <w:rPr>
          <w:rFonts w:ascii="Times New Roman" w:hAnsi="Times New Roman"/>
          <w:color w:val="191919"/>
          <w:spacing w:val="-1"/>
          <w:sz w:val="18"/>
          <w:szCs w:val="18"/>
        </w:rPr>
        <w:t>A</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acceptabl</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histor</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del w:id="1701" w:author=" " w:date="2011-06-27T09:37:00Z">
        <w:r w:rsidRPr="00152F3B" w:rsidDel="00495D2E">
          <w:rPr>
            <w:rFonts w:ascii="Times New Roman" w:hAnsi="Times New Roman"/>
            <w:color w:val="191919"/>
            <w:spacing w:val="-1"/>
            <w:sz w:val="18"/>
            <w:szCs w:val="18"/>
          </w:rPr>
          <w:delText>mental</w:delText>
        </w:r>
        <w:r w:rsidRPr="00152F3B" w:rsidDel="00495D2E">
          <w:rPr>
            <w:rFonts w:ascii="Times New Roman" w:hAnsi="Times New Roman"/>
            <w:color w:val="191919"/>
            <w:sz w:val="18"/>
            <w:szCs w:val="18"/>
          </w:rPr>
          <w:delText>,</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emotiona</w:delText>
        </w:r>
        <w:r w:rsidRPr="00152F3B" w:rsidDel="00495D2E">
          <w:rPr>
            <w:rFonts w:ascii="Times New Roman" w:hAnsi="Times New Roman"/>
            <w:color w:val="191919"/>
            <w:sz w:val="18"/>
            <w:szCs w:val="18"/>
          </w:rPr>
          <w:delText>l</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an</w:delText>
        </w:r>
        <w:r w:rsidRPr="00152F3B" w:rsidDel="00495D2E">
          <w:rPr>
            <w:rFonts w:ascii="Times New Roman" w:hAnsi="Times New Roman"/>
            <w:color w:val="191919"/>
            <w:sz w:val="18"/>
            <w:szCs w:val="18"/>
          </w:rPr>
          <w:delText>d</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physica</w:delText>
        </w:r>
        <w:r w:rsidRPr="00152F3B" w:rsidDel="00495D2E">
          <w:rPr>
            <w:rFonts w:ascii="Times New Roman" w:hAnsi="Times New Roman"/>
            <w:color w:val="191919"/>
            <w:sz w:val="18"/>
            <w:szCs w:val="18"/>
          </w:rPr>
          <w:delText>l</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health</w:delText>
        </w:r>
      </w:del>
      <w:ins w:id="1702" w:author=" " w:date="2011-06-27T09:37:00Z">
        <w:r w:rsidR="00495D2E">
          <w:rPr>
            <w:rFonts w:ascii="Times New Roman" w:hAnsi="Times New Roman"/>
            <w:color w:val="191919"/>
            <w:spacing w:val="-1"/>
            <w:sz w:val="18"/>
            <w:szCs w:val="18"/>
          </w:rPr>
          <w:t>professional dispositions</w:t>
        </w:r>
      </w:ins>
      <w:ins w:id="1703" w:author=" " w:date="2011-06-27T09:38:00Z">
        <w:r w:rsidR="00495D2E">
          <w:rPr>
            <w:rFonts w:ascii="Times New Roman" w:hAnsi="Times New Roman"/>
            <w:color w:val="191919"/>
            <w:spacing w:val="-1"/>
            <w:sz w:val="18"/>
            <w:szCs w:val="18"/>
          </w:rPr>
          <w:t xml:space="preserve"> and criminal background</w:t>
        </w:r>
      </w:ins>
      <w:r w:rsidRPr="00152F3B">
        <w:rPr>
          <w:rFonts w:ascii="Times New Roman" w:hAnsi="Times New Roman"/>
          <w:color w:val="191919"/>
          <w:spacing w:val="-1"/>
          <w:sz w:val="18"/>
          <w:szCs w:val="18"/>
        </w:rPr>
        <w:t>.</w:t>
      </w:r>
    </w:p>
    <w:p w:rsidR="00152F3B" w:rsidRPr="003E52D4" w:rsidDel="003E52D4" w:rsidRDefault="00152F3B" w:rsidP="00152F3B">
      <w:pPr>
        <w:pStyle w:val="ListParagraph"/>
        <w:widowControl w:val="0"/>
        <w:numPr>
          <w:ilvl w:val="0"/>
          <w:numId w:val="1"/>
        </w:numPr>
        <w:autoSpaceDE w:val="0"/>
        <w:autoSpaceDN w:val="0"/>
        <w:adjustRightInd w:val="0"/>
        <w:spacing w:before="5" w:after="0" w:line="250" w:lineRule="auto"/>
        <w:ind w:right="130"/>
        <w:jc w:val="both"/>
        <w:rPr>
          <w:del w:id="1704" w:author=" " w:date="2011-06-27T09:37:00Z"/>
          <w:rFonts w:ascii="Times New Roman" w:hAnsi="Times New Roman"/>
          <w:color w:val="000000"/>
          <w:sz w:val="18"/>
          <w:szCs w:val="18"/>
          <w:rPrChange w:id="1705" w:author=" " w:date="2011-07-06T17:27:00Z">
            <w:rPr>
              <w:del w:id="1706" w:author=" " w:date="2011-06-27T09:37:00Z"/>
              <w:rFonts w:ascii="Times New Roman" w:hAnsi="Times New Roman"/>
              <w:color w:val="191919"/>
              <w:spacing w:val="-1"/>
              <w:sz w:val="18"/>
              <w:szCs w:val="18"/>
            </w:rPr>
          </w:rPrChange>
        </w:rPr>
      </w:pPr>
      <w:del w:id="1707" w:author=" " w:date="2011-06-27T09:37:00Z">
        <w:r w:rsidRPr="00152F3B" w:rsidDel="00495D2E">
          <w:rPr>
            <w:rFonts w:ascii="Times New Roman" w:hAnsi="Times New Roman"/>
            <w:color w:val="191919"/>
            <w:spacing w:val="-1"/>
            <w:sz w:val="18"/>
            <w:szCs w:val="18"/>
          </w:rPr>
          <w:delText>Demonstratio</w:delText>
        </w:r>
        <w:r w:rsidRPr="00152F3B" w:rsidDel="00495D2E">
          <w:rPr>
            <w:rFonts w:ascii="Times New Roman" w:hAnsi="Times New Roman"/>
            <w:color w:val="191919"/>
            <w:sz w:val="18"/>
            <w:szCs w:val="18"/>
          </w:rPr>
          <w:delText>n</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o</w:delText>
        </w:r>
        <w:r w:rsidRPr="00152F3B" w:rsidDel="00495D2E">
          <w:rPr>
            <w:rFonts w:ascii="Times New Roman" w:hAnsi="Times New Roman"/>
            <w:color w:val="191919"/>
            <w:sz w:val="18"/>
            <w:szCs w:val="18"/>
          </w:rPr>
          <w:delText>f</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compute</w:delText>
        </w:r>
        <w:r w:rsidRPr="00152F3B" w:rsidDel="00495D2E">
          <w:rPr>
            <w:rFonts w:ascii="Times New Roman" w:hAnsi="Times New Roman"/>
            <w:color w:val="191919"/>
            <w:sz w:val="18"/>
            <w:szCs w:val="18"/>
          </w:rPr>
          <w:delText>r</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proficienc</w:delText>
        </w:r>
        <w:r w:rsidRPr="00152F3B" w:rsidDel="00495D2E">
          <w:rPr>
            <w:rFonts w:ascii="Times New Roman" w:hAnsi="Times New Roman"/>
            <w:color w:val="191919"/>
            <w:sz w:val="18"/>
            <w:szCs w:val="18"/>
          </w:rPr>
          <w:delText>y</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b</w:delText>
        </w:r>
        <w:r w:rsidRPr="00152F3B" w:rsidDel="00495D2E">
          <w:rPr>
            <w:rFonts w:ascii="Times New Roman" w:hAnsi="Times New Roman"/>
            <w:color w:val="191919"/>
            <w:sz w:val="18"/>
            <w:szCs w:val="18"/>
          </w:rPr>
          <w:delText>y</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completin</w:delText>
        </w:r>
        <w:r w:rsidRPr="00152F3B" w:rsidDel="00495D2E">
          <w:rPr>
            <w:rFonts w:ascii="Times New Roman" w:hAnsi="Times New Roman"/>
            <w:color w:val="191919"/>
            <w:sz w:val="18"/>
            <w:szCs w:val="18"/>
          </w:rPr>
          <w:delText>g</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EDU</w:delText>
        </w:r>
        <w:r w:rsidRPr="00152F3B" w:rsidDel="00495D2E">
          <w:rPr>
            <w:rFonts w:ascii="Times New Roman" w:hAnsi="Times New Roman"/>
            <w:color w:val="191919"/>
            <w:sz w:val="18"/>
            <w:szCs w:val="18"/>
          </w:rPr>
          <w:delText>C</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321</w:delText>
        </w:r>
        <w:r w:rsidRPr="00152F3B" w:rsidDel="00495D2E">
          <w:rPr>
            <w:rFonts w:ascii="Times New Roman" w:hAnsi="Times New Roman"/>
            <w:color w:val="191919"/>
            <w:sz w:val="18"/>
            <w:szCs w:val="18"/>
          </w:rPr>
          <w:delText>0</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o</w:delText>
        </w:r>
        <w:r w:rsidRPr="00152F3B" w:rsidDel="00495D2E">
          <w:rPr>
            <w:rFonts w:ascii="Times New Roman" w:hAnsi="Times New Roman"/>
            <w:color w:val="191919"/>
            <w:sz w:val="18"/>
            <w:szCs w:val="18"/>
          </w:rPr>
          <w:delText>r</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GAC</w:delText>
        </w:r>
        <w:r w:rsidRPr="00152F3B" w:rsidDel="00495D2E">
          <w:rPr>
            <w:rFonts w:ascii="Times New Roman" w:hAnsi="Times New Roman"/>
            <w:color w:val="191919"/>
            <w:sz w:val="18"/>
            <w:szCs w:val="18"/>
          </w:rPr>
          <w:delText>E</w:delText>
        </w:r>
        <w:r w:rsidRPr="00152F3B" w:rsidDel="00495D2E">
          <w:rPr>
            <w:rFonts w:ascii="Times New Roman" w:hAnsi="Times New Roman"/>
            <w:color w:val="191919"/>
            <w:spacing w:val="-2"/>
            <w:sz w:val="18"/>
            <w:szCs w:val="18"/>
          </w:rPr>
          <w:delText xml:space="preserve"> </w:delText>
        </w:r>
        <w:r w:rsidRPr="00152F3B" w:rsidDel="00495D2E">
          <w:rPr>
            <w:rFonts w:ascii="Times New Roman" w:hAnsi="Times New Roman"/>
            <w:color w:val="191919"/>
            <w:spacing w:val="-1"/>
            <w:sz w:val="18"/>
            <w:szCs w:val="18"/>
          </w:rPr>
          <w:delText>Compute</w:delText>
        </w:r>
        <w:r w:rsidRPr="00152F3B" w:rsidDel="00495D2E">
          <w:rPr>
            <w:rFonts w:ascii="Times New Roman" w:hAnsi="Times New Roman"/>
            <w:color w:val="191919"/>
            <w:sz w:val="18"/>
            <w:szCs w:val="18"/>
          </w:rPr>
          <w:delText>r</w:delText>
        </w:r>
        <w:r w:rsidRPr="00152F3B" w:rsidDel="00495D2E">
          <w:rPr>
            <w:rFonts w:ascii="Times New Roman" w:hAnsi="Times New Roman"/>
            <w:color w:val="191919"/>
            <w:spacing w:val="-5"/>
            <w:sz w:val="18"/>
            <w:szCs w:val="18"/>
          </w:rPr>
          <w:delText xml:space="preserve"> </w:delText>
        </w:r>
        <w:r w:rsidRPr="00152F3B" w:rsidDel="00495D2E">
          <w:rPr>
            <w:rFonts w:ascii="Times New Roman" w:hAnsi="Times New Roman"/>
            <w:color w:val="191919"/>
            <w:spacing w:val="-13"/>
            <w:sz w:val="18"/>
            <w:szCs w:val="18"/>
          </w:rPr>
          <w:delText>T</w:delText>
        </w:r>
        <w:r w:rsidRPr="00152F3B" w:rsidDel="00495D2E">
          <w:rPr>
            <w:rFonts w:ascii="Times New Roman" w:hAnsi="Times New Roman"/>
            <w:color w:val="191919"/>
            <w:spacing w:val="-1"/>
            <w:sz w:val="18"/>
            <w:szCs w:val="18"/>
          </w:rPr>
          <w:delText>est.</w:delText>
        </w:r>
      </w:del>
    </w:p>
    <w:p w:rsidR="003E52D4" w:rsidRPr="00152F3B" w:rsidRDefault="003E52D4" w:rsidP="00152F3B">
      <w:pPr>
        <w:pStyle w:val="ListParagraph"/>
        <w:widowControl w:val="0"/>
        <w:numPr>
          <w:ilvl w:val="0"/>
          <w:numId w:val="1"/>
        </w:numPr>
        <w:autoSpaceDE w:val="0"/>
        <w:autoSpaceDN w:val="0"/>
        <w:adjustRightInd w:val="0"/>
        <w:spacing w:before="5" w:after="0" w:line="250" w:lineRule="auto"/>
        <w:ind w:right="130"/>
        <w:jc w:val="both"/>
        <w:rPr>
          <w:ins w:id="1708" w:author=" " w:date="2011-07-06T17:27:00Z"/>
          <w:rFonts w:ascii="Times New Roman" w:hAnsi="Times New Roman"/>
          <w:color w:val="000000"/>
          <w:sz w:val="18"/>
          <w:szCs w:val="18"/>
        </w:rPr>
      </w:pPr>
      <w:ins w:id="1709" w:author=" " w:date="2011-07-06T17:27:00Z">
        <w:r>
          <w:rPr>
            <w:rFonts w:ascii="Times New Roman" w:hAnsi="Times New Roman"/>
            <w:color w:val="191919"/>
            <w:spacing w:val="-1"/>
            <w:sz w:val="18"/>
            <w:szCs w:val="18"/>
          </w:rPr>
          <w:t>Completion of EDUC 2199 Orientation to Teacher Education.</w:t>
        </w:r>
      </w:ins>
    </w:p>
    <w:p w:rsidR="00152F3B" w:rsidRPr="00152F3B" w:rsidRDefault="00152F3B" w:rsidP="00152F3B">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Satisfact</w:t>
      </w:r>
      <w:ins w:id="1710" w:author=" " w:date="2011-06-27T09:38:00Z">
        <w:r w:rsidR="00495D2E">
          <w:rPr>
            <w:rFonts w:ascii="Times New Roman" w:hAnsi="Times New Roman"/>
            <w:color w:val="191919"/>
            <w:sz w:val="18"/>
            <w:szCs w:val="18"/>
          </w:rPr>
          <w:t>ory completion</w:t>
        </w:r>
      </w:ins>
      <w:del w:id="1711" w:author=" " w:date="2011-06-27T09:38:00Z">
        <w:r w:rsidRPr="00152F3B" w:rsidDel="00495D2E">
          <w:rPr>
            <w:rFonts w:ascii="Times New Roman" w:hAnsi="Times New Roman"/>
            <w:color w:val="191919"/>
            <w:spacing w:val="-1"/>
            <w:sz w:val="18"/>
            <w:szCs w:val="18"/>
          </w:rPr>
          <w:delText>io</w:delText>
        </w:r>
        <w:r w:rsidRPr="00152F3B" w:rsidDel="00495D2E">
          <w:rPr>
            <w:rFonts w:ascii="Times New Roman" w:hAnsi="Times New Roman"/>
            <w:color w:val="191919"/>
            <w:sz w:val="18"/>
            <w:szCs w:val="18"/>
          </w:rPr>
          <w:delText>n</w:delText>
        </w:r>
      </w:del>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uniqu</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applie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w:t>
      </w:r>
      <w:r w:rsidRPr="00152F3B">
        <w:rPr>
          <w:rFonts w:ascii="Times New Roman" w:hAnsi="Times New Roman"/>
          <w:color w:val="191919"/>
          <w:sz w:val="18"/>
          <w:szCs w:val="18"/>
        </w:rPr>
        <w:t>o</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approva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correspondin</w:t>
      </w:r>
      <w:r w:rsidRPr="00152F3B">
        <w:rPr>
          <w:rFonts w:ascii="Times New Roman" w:hAnsi="Times New Roman"/>
          <w:color w:val="191919"/>
          <w:sz w:val="18"/>
          <w:szCs w:val="18"/>
        </w:rPr>
        <w:t>g</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coordinato</w:t>
      </w:r>
      <w:r w:rsidRPr="00152F3B">
        <w:rPr>
          <w:rFonts w:ascii="Times New Roman" w:hAnsi="Times New Roman"/>
          <w:color w:val="191919"/>
          <w:spacing w:val="-11"/>
          <w:sz w:val="18"/>
          <w:szCs w:val="18"/>
        </w:rPr>
        <w:t>r</w:t>
      </w:r>
      <w:r w:rsidRPr="00152F3B">
        <w:rPr>
          <w:rFonts w:ascii="Times New Roman" w:hAnsi="Times New Roman"/>
          <w:color w:val="191919"/>
          <w:sz w:val="18"/>
          <w:szCs w:val="18"/>
        </w:rPr>
        <w:t xml:space="preserve">. </w:t>
      </w:r>
      <w:r w:rsidRPr="00152F3B">
        <w:rPr>
          <w:rFonts w:ascii="Times New Roman" w:hAnsi="Times New Roman"/>
          <w:color w:val="191919"/>
          <w:spacing w:val="-1"/>
          <w:sz w:val="18"/>
          <w:szCs w:val="18"/>
        </w:rPr>
        <w:t>Thi</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ma</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includ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achievemen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test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physica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performanc</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requirements.</w:t>
      </w:r>
    </w:p>
    <w:p w:rsidR="00152F3B"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F75CF1" w:rsidRDefault="00F75CF1" w:rsidP="00F75CF1">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Admission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pre-requisit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at 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400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del w:id="1712" w:author=" " w:date="2011-06-27T09:39:00Z">
        <w:r w:rsidDel="00495D2E">
          <w:rPr>
            <w:rFonts w:ascii="Times New Roman" w:hAnsi="Times New Roman"/>
            <w:color w:val="191919"/>
            <w:spacing w:val="-1"/>
            <w:sz w:val="18"/>
            <w:szCs w:val="18"/>
          </w:rPr>
          <w:delText>Th</w:delText>
        </w:r>
        <w:r w:rsidDel="00495D2E">
          <w:rPr>
            <w:rFonts w:ascii="Times New Roman" w:hAnsi="Times New Roman"/>
            <w:color w:val="191919"/>
            <w:sz w:val="18"/>
            <w:szCs w:val="18"/>
          </w:rPr>
          <w:delText>e</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course</w:delText>
        </w:r>
        <w:r w:rsidDel="00495D2E">
          <w:rPr>
            <w:rFonts w:ascii="Times New Roman" w:hAnsi="Times New Roman"/>
            <w:color w:val="191919"/>
            <w:sz w:val="18"/>
            <w:szCs w:val="18"/>
          </w:rPr>
          <w:delText>,</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EDU</w:delText>
        </w:r>
        <w:r w:rsidDel="00495D2E">
          <w:rPr>
            <w:rFonts w:ascii="Times New Roman" w:hAnsi="Times New Roman"/>
            <w:color w:val="191919"/>
            <w:sz w:val="18"/>
            <w:szCs w:val="18"/>
          </w:rPr>
          <w:delText>C</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3210</w:delText>
        </w:r>
        <w:r w:rsidDel="00495D2E">
          <w:rPr>
            <w:rFonts w:ascii="Times New Roman" w:hAnsi="Times New Roman"/>
            <w:color w:val="191919"/>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pacing w:val="-1"/>
            <w:sz w:val="18"/>
            <w:szCs w:val="18"/>
          </w:rPr>
          <w:delText>echnology/Medi</w:delText>
        </w:r>
        <w:r w:rsidDel="00495D2E">
          <w:rPr>
            <w:rFonts w:ascii="Times New Roman" w:hAnsi="Times New Roman"/>
            <w:color w:val="191919"/>
            <w:sz w:val="18"/>
            <w:szCs w:val="18"/>
          </w:rPr>
          <w:delText>a</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fo</w:delText>
        </w:r>
        <w:r w:rsidDel="00495D2E">
          <w:rPr>
            <w:rFonts w:ascii="Times New Roman" w:hAnsi="Times New Roman"/>
            <w:color w:val="191919"/>
            <w:sz w:val="18"/>
            <w:szCs w:val="18"/>
          </w:rPr>
          <w:delText xml:space="preserve">r </w:delText>
        </w:r>
        <w:r w:rsidDel="00495D2E">
          <w:rPr>
            <w:rFonts w:ascii="Times New Roman" w:hAnsi="Times New Roman"/>
            <w:color w:val="191919"/>
            <w:spacing w:val="-13"/>
            <w:sz w:val="18"/>
            <w:szCs w:val="18"/>
          </w:rPr>
          <w:delText>T</w:delText>
        </w:r>
        <w:r w:rsidDel="00495D2E">
          <w:rPr>
            <w:rFonts w:ascii="Times New Roman" w:hAnsi="Times New Roman"/>
            <w:color w:val="191919"/>
            <w:spacing w:val="-1"/>
            <w:sz w:val="18"/>
            <w:szCs w:val="18"/>
          </w:rPr>
          <w:delText>eachers</w:delText>
        </w:r>
        <w:r w:rsidDel="00495D2E">
          <w:rPr>
            <w:rFonts w:ascii="Times New Roman" w:hAnsi="Times New Roman"/>
            <w:color w:val="191919"/>
            <w:sz w:val="18"/>
            <w:szCs w:val="18"/>
          </w:rPr>
          <w:delText>,</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i</w:delText>
        </w:r>
        <w:r w:rsidDel="00495D2E">
          <w:rPr>
            <w:rFonts w:ascii="Times New Roman" w:hAnsi="Times New Roman"/>
            <w:color w:val="191919"/>
            <w:sz w:val="18"/>
            <w:szCs w:val="18"/>
          </w:rPr>
          <w:delText>s</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z w:val="18"/>
            <w:szCs w:val="18"/>
          </w:rPr>
          <w:delText>a</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pre-requisit</w:delText>
        </w:r>
        <w:r w:rsidDel="00495D2E">
          <w:rPr>
            <w:rFonts w:ascii="Times New Roman" w:hAnsi="Times New Roman"/>
            <w:color w:val="191919"/>
            <w:sz w:val="18"/>
            <w:szCs w:val="18"/>
          </w:rPr>
          <w:delText>e</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fo</w:delText>
        </w:r>
        <w:r w:rsidDel="00495D2E">
          <w:rPr>
            <w:rFonts w:ascii="Times New Roman" w:hAnsi="Times New Roman"/>
            <w:color w:val="191919"/>
            <w:sz w:val="18"/>
            <w:szCs w:val="18"/>
          </w:rPr>
          <w:delText>r</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mos</w:delText>
        </w:r>
        <w:r w:rsidDel="00495D2E">
          <w:rPr>
            <w:rFonts w:ascii="Times New Roman" w:hAnsi="Times New Roman"/>
            <w:color w:val="191919"/>
            <w:sz w:val="18"/>
            <w:szCs w:val="18"/>
          </w:rPr>
          <w:delText>t</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300</w:delText>
        </w:r>
        <w:r w:rsidDel="00495D2E">
          <w:rPr>
            <w:rFonts w:ascii="Times New Roman" w:hAnsi="Times New Roman"/>
            <w:color w:val="191919"/>
            <w:sz w:val="18"/>
            <w:szCs w:val="18"/>
          </w:rPr>
          <w:delText>0</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400</w:delText>
        </w:r>
        <w:r w:rsidDel="00495D2E">
          <w:rPr>
            <w:rFonts w:ascii="Times New Roman" w:hAnsi="Times New Roman"/>
            <w:color w:val="191919"/>
            <w:sz w:val="18"/>
            <w:szCs w:val="18"/>
          </w:rPr>
          <w:delText>0</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leve</w:delText>
        </w:r>
        <w:r w:rsidDel="00495D2E">
          <w:rPr>
            <w:rFonts w:ascii="Times New Roman" w:hAnsi="Times New Roman"/>
            <w:color w:val="191919"/>
            <w:sz w:val="18"/>
            <w:szCs w:val="18"/>
          </w:rPr>
          <w:delText>l</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 xml:space="preserve">courses. </w:delText>
        </w:r>
      </w:del>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wh</w:t>
      </w:r>
      <w:r>
        <w:rPr>
          <w:rFonts w:ascii="Times New Roman" w:hAnsi="Times New Roman"/>
          <w:color w:val="191919"/>
          <w:sz w:val="18"/>
          <w:szCs w:val="18"/>
        </w:rPr>
        <w:t>o</w:t>
      </w:r>
      <w:r>
        <w:rPr>
          <w:rFonts w:ascii="Times New Roman" w:hAnsi="Times New Roman"/>
          <w:color w:val="191919"/>
          <w:spacing w:val="-1"/>
          <w:sz w:val="18"/>
          <w:szCs w:val="18"/>
        </w:rPr>
        <w:t xml:space="preserve"> d</w:t>
      </w:r>
      <w:r>
        <w:rPr>
          <w:rFonts w:ascii="Times New Roman" w:hAnsi="Times New Roman"/>
          <w:color w:val="191919"/>
          <w:sz w:val="18"/>
          <w:szCs w:val="18"/>
        </w:rPr>
        <w:t>o</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mee</w:t>
      </w:r>
      <w:r>
        <w:rPr>
          <w:rFonts w:ascii="Times New Roman" w:hAnsi="Times New Roman"/>
          <w:color w:val="191919"/>
          <w:sz w:val="18"/>
          <w:szCs w:val="18"/>
        </w:rPr>
        <w:t>t</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requirement</w:t>
      </w:r>
      <w:r>
        <w:rPr>
          <w:rFonts w:ascii="Times New Roman" w:hAnsi="Times New Roman"/>
          <w:color w:val="191919"/>
          <w:sz w:val="18"/>
          <w:szCs w:val="18"/>
        </w:rPr>
        <w:t>s</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admissio</w:t>
      </w:r>
      <w:r>
        <w:rPr>
          <w:rFonts w:ascii="Times New Roman" w:hAnsi="Times New Roman"/>
          <w:color w:val="191919"/>
          <w:sz w:val="18"/>
          <w:szCs w:val="18"/>
        </w:rPr>
        <w:t>n</w:t>
      </w:r>
      <w:r>
        <w:rPr>
          <w:rFonts w:ascii="Times New Roman" w:hAnsi="Times New Roman"/>
          <w:color w:val="191919"/>
          <w:spacing w:val="-1"/>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b</w:t>
      </w:r>
      <w:r>
        <w:rPr>
          <w:rFonts w:ascii="Times New Roman" w:hAnsi="Times New Roman"/>
          <w:color w:val="191919"/>
          <w:sz w:val="18"/>
          <w:szCs w:val="18"/>
        </w:rPr>
        <w:t>e</w:t>
      </w:r>
      <w:r>
        <w:rPr>
          <w:rFonts w:ascii="Times New Roman" w:hAnsi="Times New Roman"/>
          <w:color w:val="191919"/>
          <w:spacing w:val="-1"/>
          <w:sz w:val="18"/>
          <w:szCs w:val="18"/>
        </w:rPr>
        <w:t xml:space="preserve"> approve</w:t>
      </w:r>
      <w:r>
        <w:rPr>
          <w:rFonts w:ascii="Times New Roman" w:hAnsi="Times New Roman"/>
          <w:color w:val="191919"/>
          <w:sz w:val="18"/>
          <w:szCs w:val="18"/>
        </w:rPr>
        <w:t>d</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enrollmen</w:t>
      </w:r>
      <w:r>
        <w:rPr>
          <w:rFonts w:ascii="Times New Roman" w:hAnsi="Times New Roman"/>
          <w:color w:val="191919"/>
          <w:sz w:val="18"/>
          <w:szCs w:val="18"/>
        </w:rPr>
        <w:t xml:space="preserve">t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suc</w:t>
      </w:r>
      <w:r>
        <w:rPr>
          <w:rFonts w:ascii="Times New Roman" w:hAnsi="Times New Roman"/>
          <w:color w:val="191919"/>
          <w:sz w:val="18"/>
          <w:szCs w:val="18"/>
        </w:rPr>
        <w:t>h</w:t>
      </w:r>
      <w:r>
        <w:rPr>
          <w:rFonts w:ascii="Times New Roman" w:hAnsi="Times New Roman"/>
          <w:color w:val="191919"/>
          <w:spacing w:val="-1"/>
          <w:sz w:val="18"/>
          <w:szCs w:val="18"/>
        </w:rPr>
        <w:t xml:space="preserve"> course</w:t>
      </w:r>
      <w:ins w:id="1713" w:author=" " w:date="2011-06-27T09:39:00Z">
        <w:r w:rsidR="00495D2E">
          <w:rPr>
            <w:rFonts w:ascii="Times New Roman" w:hAnsi="Times New Roman"/>
            <w:color w:val="191919"/>
            <w:spacing w:val="-1"/>
            <w:sz w:val="18"/>
            <w:szCs w:val="18"/>
          </w:rPr>
          <w:t>s</w:t>
        </w:r>
      </w:ins>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enrollin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300</w:t>
      </w:r>
      <w:r>
        <w:rPr>
          <w:rFonts w:ascii="Times New Roman" w:hAnsi="Times New Roman"/>
          <w:color w:val="191919"/>
          <w:sz w:val="18"/>
          <w:szCs w:val="18"/>
        </w:rPr>
        <w:t>0</w:t>
      </w:r>
      <w:r>
        <w:rPr>
          <w:rFonts w:ascii="Times New Roman" w:hAnsi="Times New Roman"/>
          <w:color w:val="191919"/>
          <w:spacing w:val="-1"/>
          <w:sz w:val="18"/>
          <w:szCs w:val="18"/>
        </w:rPr>
        <w:t xml:space="preserve"> and</w:t>
      </w:r>
    </w:p>
    <w:p w:rsidR="00F75CF1" w:rsidRDefault="00F75CF1" w:rsidP="00F75CF1">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400</w:t>
      </w:r>
      <w:r>
        <w:rPr>
          <w:rFonts w:ascii="Times New Roman" w:hAnsi="Times New Roman"/>
          <w:color w:val="191919"/>
          <w:sz w:val="18"/>
          <w:szCs w:val="18"/>
        </w:rPr>
        <w:t xml:space="preserve">0 </w:t>
      </w:r>
      <w:r>
        <w:rPr>
          <w:rFonts w:ascii="Times New Roman" w:hAnsi="Times New Roman"/>
          <w:color w:val="191919"/>
          <w:spacing w:val="-1"/>
          <w:sz w:val="18"/>
          <w:szCs w:val="18"/>
        </w:rPr>
        <w:t>leve</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withou</w:t>
      </w:r>
      <w:r>
        <w:rPr>
          <w:rFonts w:ascii="Times New Roman" w:hAnsi="Times New Roman"/>
          <w:color w:val="191919"/>
          <w:sz w:val="18"/>
          <w:szCs w:val="18"/>
        </w:rPr>
        <w:t xml:space="preserve">t </w:t>
      </w:r>
      <w:r>
        <w:rPr>
          <w:rFonts w:ascii="Times New Roman" w:hAnsi="Times New Roman"/>
          <w:color w:val="191919"/>
          <w:spacing w:val="-1"/>
          <w:sz w:val="18"/>
          <w:szCs w:val="18"/>
        </w:rPr>
        <w:t>havin</w:t>
      </w:r>
      <w:r>
        <w:rPr>
          <w:rFonts w:ascii="Times New Roman" w:hAnsi="Times New Roman"/>
          <w:color w:val="191919"/>
          <w:sz w:val="18"/>
          <w:szCs w:val="18"/>
        </w:rPr>
        <w:t xml:space="preserve">g </w:t>
      </w:r>
      <w:r>
        <w:rPr>
          <w:rFonts w:ascii="Times New Roman" w:hAnsi="Times New Roman"/>
          <w:color w:val="191919"/>
          <w:spacing w:val="-1"/>
          <w:sz w:val="18"/>
          <w:szCs w:val="18"/>
        </w:rPr>
        <w:t>me</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admission</w:t>
      </w:r>
      <w:r>
        <w:rPr>
          <w:rFonts w:ascii="Times New Roman" w:hAnsi="Times New Roman"/>
          <w:color w:val="191919"/>
          <w:sz w:val="18"/>
          <w:szCs w:val="18"/>
        </w:rPr>
        <w:t xml:space="preserve">s </w:t>
      </w:r>
      <w:r>
        <w:rPr>
          <w:rFonts w:ascii="Times New Roman" w:hAnsi="Times New Roman"/>
          <w:color w:val="191919"/>
          <w:spacing w:val="-1"/>
          <w:sz w:val="18"/>
          <w:szCs w:val="18"/>
        </w:rPr>
        <w:t>requirement</w:t>
      </w:r>
      <w:r>
        <w:rPr>
          <w:rFonts w:ascii="Times New Roman" w:hAnsi="Times New Roman"/>
          <w:color w:val="191919"/>
          <w:sz w:val="18"/>
          <w:szCs w:val="18"/>
        </w:rPr>
        <w:t xml:space="preserve">s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Professiona</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 xml:space="preserve">r </w:t>
      </w:r>
      <w:r>
        <w:rPr>
          <w:rFonts w:ascii="Times New Roman" w:hAnsi="Times New Roman"/>
          <w:color w:val="191919"/>
          <w:spacing w:val="-1"/>
          <w:sz w:val="18"/>
          <w:szCs w:val="18"/>
        </w:rPr>
        <w:t>Educati</w:t>
      </w:r>
      <w:r>
        <w:rPr>
          <w:rFonts w:ascii="Times New Roman" w:hAnsi="Times New Roman"/>
          <w:color w:val="191919"/>
          <w:spacing w:val="-2"/>
          <w:sz w:val="18"/>
          <w:szCs w:val="18"/>
        </w:rPr>
        <w:t>o</w:t>
      </w:r>
      <w:r>
        <w:rPr>
          <w:rFonts w:ascii="Times New Roman" w:hAnsi="Times New Roman"/>
          <w:color w:val="191919"/>
          <w:spacing w:val="-1"/>
          <w:sz w:val="18"/>
          <w:szCs w:val="18"/>
        </w:rPr>
        <w:t>n</w:t>
      </w:r>
      <w:r>
        <w:rPr>
          <w:rFonts w:ascii="Times New Roman" w:hAnsi="Times New Roman"/>
          <w:color w:val="191919"/>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 xml:space="preserve">l </w:t>
      </w:r>
      <w:r>
        <w:rPr>
          <w:rFonts w:ascii="Times New Roman" w:hAnsi="Times New Roman"/>
          <w:color w:val="191919"/>
          <w:spacing w:val="-1"/>
          <w:sz w:val="18"/>
          <w:szCs w:val="18"/>
        </w:rPr>
        <w:t>be administrativel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withdraw</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class(es).</w:t>
      </w:r>
    </w:p>
    <w:p w:rsidR="00152F3B"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
    <w:p w:rsidR="00152F3B"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pacing w:val="-15"/>
          <w:sz w:val="18"/>
          <w:szCs w:val="18"/>
        </w:rPr>
        <w:t>T</w:t>
      </w:r>
      <w:r>
        <w:rPr>
          <w:rFonts w:ascii="Times New Roman" w:hAnsi="Times New Roman"/>
          <w:b/>
          <w:bCs/>
          <w:color w:val="191919"/>
          <w:spacing w:val="-2"/>
          <w:sz w:val="18"/>
          <w:szCs w:val="18"/>
        </w:rPr>
        <w:t>ransitio</w:t>
      </w:r>
      <w:r>
        <w:rPr>
          <w:rFonts w:ascii="Times New Roman" w:hAnsi="Times New Roman"/>
          <w:b/>
          <w:bCs/>
          <w:color w:val="191919"/>
          <w:sz w:val="18"/>
          <w:szCs w:val="18"/>
        </w:rPr>
        <w:t>n</w:t>
      </w:r>
      <w:r>
        <w:rPr>
          <w:rFonts w:ascii="Times New Roman" w:hAnsi="Times New Roman"/>
          <w:b/>
          <w:bCs/>
          <w:color w:val="191919"/>
          <w:spacing w:val="-9"/>
          <w:sz w:val="18"/>
          <w:szCs w:val="18"/>
        </w:rPr>
        <w:t xml:space="preserve"> </w:t>
      </w:r>
      <w:r>
        <w:rPr>
          <w:rFonts w:ascii="Times New Roman" w:hAnsi="Times New Roman"/>
          <w:b/>
          <w:bCs/>
          <w:color w:val="191919"/>
          <w:spacing w:val="-2"/>
          <w:sz w:val="18"/>
          <w:szCs w:val="18"/>
        </w:rPr>
        <w:t>Status</w:t>
      </w:r>
      <w:r>
        <w:rPr>
          <w:rFonts w:ascii="Times New Roman" w:hAnsi="Times New Roman"/>
          <w:b/>
          <w:bCs/>
          <w:color w:val="191919"/>
          <w:sz w:val="18"/>
          <w:szCs w:val="18"/>
        </w:rPr>
        <w:t>:</w:t>
      </w:r>
      <w:r>
        <w:rPr>
          <w:rFonts w:ascii="Times New Roman" w:hAnsi="Times New Roman"/>
          <w:b/>
          <w:bCs/>
          <w:color w:val="191919"/>
          <w:spacing w:val="-9"/>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ransfe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grante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ON</w:t>
      </w:r>
      <w:r>
        <w:rPr>
          <w:rFonts w:ascii="Times New Roman" w:hAnsi="Times New Roman"/>
          <w:color w:val="191919"/>
          <w:spacing w:val="-20"/>
          <w:sz w:val="18"/>
          <w:szCs w:val="18"/>
        </w:rPr>
        <w: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3"/>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eache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Education.</w:t>
      </w:r>
    </w:p>
    <w:p w:rsidR="00152F3B" w:rsidRDefault="00152F3B" w:rsidP="00152F3B">
      <w:pPr>
        <w:widowControl w:val="0"/>
        <w:autoSpaceDE w:val="0"/>
        <w:autoSpaceDN w:val="0"/>
        <w:adjustRightInd w:val="0"/>
        <w:spacing w:before="20" w:after="0"/>
        <w:ind w:left="180" w:firstLine="0"/>
        <w:rPr>
          <w:rFonts w:ascii="Times New Roman" w:hAnsi="Times New Roman"/>
          <w:b/>
          <w:bCs/>
          <w:color w:val="191919"/>
          <w:spacing w:val="-1"/>
          <w:sz w:val="24"/>
          <w:szCs w:val="24"/>
        </w:rPr>
      </w:pPr>
    </w:p>
    <w:p w:rsidR="00152F3B" w:rsidRPr="002568E8" w:rsidDel="00495D2E" w:rsidRDefault="00152F3B" w:rsidP="00E178A2">
      <w:pPr>
        <w:pStyle w:val="Heading2"/>
        <w:ind w:left="180" w:firstLine="0"/>
        <w:rPr>
          <w:del w:id="1714" w:author=" " w:date="2011-06-27T09:42:00Z"/>
          <w:rFonts w:ascii="Times New Roman" w:hAnsi="Times New Roman"/>
          <w:color w:val="191919"/>
          <w:spacing w:val="-4"/>
          <w:sz w:val="28"/>
          <w:szCs w:val="28"/>
        </w:rPr>
      </w:pPr>
      <w:bookmarkStart w:id="1715" w:name="_Toc295331404"/>
      <w:bookmarkStart w:id="1716" w:name="_Toc295601327"/>
      <w:del w:id="1717" w:author=" " w:date="2011-06-27T09:42:00Z">
        <w:r w:rsidRPr="002568E8" w:rsidDel="00495D2E">
          <w:rPr>
            <w:rFonts w:ascii="Times New Roman" w:hAnsi="Times New Roman"/>
            <w:color w:val="191919"/>
            <w:spacing w:val="-4"/>
            <w:sz w:val="40"/>
            <w:szCs w:val="40"/>
          </w:rPr>
          <w:delText>A</w:delText>
        </w:r>
        <w:r w:rsidRPr="002568E8" w:rsidDel="00495D2E">
          <w:rPr>
            <w:rFonts w:ascii="Times New Roman" w:hAnsi="Times New Roman"/>
            <w:color w:val="191919"/>
            <w:spacing w:val="-4"/>
            <w:sz w:val="28"/>
            <w:szCs w:val="28"/>
          </w:rPr>
          <w:delText>DVISEMEN</w:delText>
        </w:r>
        <w:r w:rsidRPr="002568E8" w:rsidDel="00495D2E">
          <w:rPr>
            <w:rFonts w:ascii="Times New Roman" w:hAnsi="Times New Roman"/>
            <w:color w:val="191919"/>
            <w:sz w:val="28"/>
            <w:szCs w:val="28"/>
          </w:rPr>
          <w:delText>T</w:delText>
        </w:r>
        <w:r w:rsidRPr="002568E8" w:rsidDel="00495D2E">
          <w:rPr>
            <w:rFonts w:ascii="Times New Roman" w:hAnsi="Times New Roman"/>
            <w:color w:val="191919"/>
            <w:spacing w:val="-12"/>
            <w:sz w:val="28"/>
            <w:szCs w:val="28"/>
          </w:rPr>
          <w:delText xml:space="preserve"> </w:delText>
        </w:r>
        <w:r w:rsidRPr="002568E8" w:rsidDel="00495D2E">
          <w:rPr>
            <w:rFonts w:ascii="Times New Roman" w:hAnsi="Times New Roman"/>
            <w:color w:val="191919"/>
            <w:spacing w:val="-4"/>
            <w:sz w:val="40"/>
            <w:szCs w:val="40"/>
          </w:rPr>
          <w:delText>A</w:delText>
        </w:r>
        <w:r w:rsidRPr="002568E8" w:rsidDel="00495D2E">
          <w:rPr>
            <w:rFonts w:ascii="Times New Roman" w:hAnsi="Times New Roman"/>
            <w:color w:val="191919"/>
            <w:spacing w:val="-4"/>
            <w:sz w:val="28"/>
            <w:szCs w:val="28"/>
          </w:rPr>
          <w:delText>CADEMY</w:delText>
        </w:r>
        <w:bookmarkEnd w:id="1715"/>
        <w:bookmarkEnd w:id="1716"/>
      </w:del>
    </w:p>
    <w:p w:rsidR="00152F3B" w:rsidDel="00495D2E" w:rsidRDefault="00152F3B" w:rsidP="00152F3B">
      <w:pPr>
        <w:widowControl w:val="0"/>
        <w:autoSpaceDE w:val="0"/>
        <w:autoSpaceDN w:val="0"/>
        <w:adjustRightInd w:val="0"/>
        <w:spacing w:before="20" w:after="0"/>
        <w:ind w:left="180" w:firstLine="0"/>
        <w:rPr>
          <w:del w:id="1718" w:author=" " w:date="2011-06-27T09:42:00Z"/>
          <w:rFonts w:ascii="Times New Roman" w:hAnsi="Times New Roman"/>
          <w:b/>
          <w:bCs/>
          <w:color w:val="191919"/>
          <w:spacing w:val="-1"/>
          <w:sz w:val="18"/>
          <w:szCs w:val="18"/>
        </w:rPr>
      </w:pPr>
      <w:del w:id="1719" w:author=" " w:date="2011-06-27T09:42:00Z">
        <w:r w:rsidDel="00495D2E">
          <w:rPr>
            <w:rFonts w:ascii="Times New Roman" w:hAnsi="Times New Roman"/>
            <w:b/>
            <w:bCs/>
            <w:color w:val="191919"/>
            <w:spacing w:val="-1"/>
            <w:sz w:val="24"/>
            <w:szCs w:val="24"/>
          </w:rPr>
          <w:delText>A</w:delText>
        </w:r>
        <w:r w:rsidDel="00495D2E">
          <w:rPr>
            <w:rFonts w:ascii="Times New Roman" w:hAnsi="Times New Roman"/>
            <w:b/>
            <w:bCs/>
            <w:color w:val="191919"/>
            <w:spacing w:val="-1"/>
            <w:sz w:val="18"/>
            <w:szCs w:val="18"/>
          </w:rPr>
          <w:delText>DVISEMEN</w:delText>
        </w:r>
        <w:r w:rsidDel="00495D2E">
          <w:rPr>
            <w:rFonts w:ascii="Times New Roman" w:hAnsi="Times New Roman"/>
            <w:b/>
            <w:bCs/>
            <w:color w:val="191919"/>
            <w:sz w:val="18"/>
            <w:szCs w:val="18"/>
          </w:rPr>
          <w:delText>T</w:delText>
        </w:r>
        <w:r w:rsidDel="00495D2E">
          <w:rPr>
            <w:rFonts w:ascii="Times New Roman" w:hAnsi="Times New Roman"/>
            <w:b/>
            <w:bCs/>
            <w:color w:val="191919"/>
            <w:spacing w:val="-4"/>
            <w:sz w:val="18"/>
            <w:szCs w:val="18"/>
          </w:rPr>
          <w:delText xml:space="preserve"> </w:delText>
        </w:r>
        <w:r w:rsidDel="00495D2E">
          <w:rPr>
            <w:rFonts w:ascii="Times New Roman" w:hAnsi="Times New Roman"/>
            <w:b/>
            <w:bCs/>
            <w:color w:val="191919"/>
            <w:spacing w:val="-1"/>
            <w:sz w:val="24"/>
            <w:szCs w:val="24"/>
          </w:rPr>
          <w:delText>A</w:delText>
        </w:r>
        <w:r w:rsidDel="00495D2E">
          <w:rPr>
            <w:rFonts w:ascii="Times New Roman" w:hAnsi="Times New Roman"/>
            <w:b/>
            <w:bCs/>
            <w:color w:val="191919"/>
            <w:spacing w:val="-1"/>
            <w:sz w:val="18"/>
            <w:szCs w:val="18"/>
          </w:rPr>
          <w:delText>CADEM</w:delText>
        </w:r>
        <w:r w:rsidDel="00495D2E">
          <w:rPr>
            <w:rFonts w:ascii="Times New Roman" w:hAnsi="Times New Roman"/>
            <w:b/>
            <w:bCs/>
            <w:color w:val="191919"/>
            <w:sz w:val="18"/>
            <w:szCs w:val="18"/>
          </w:rPr>
          <w:delText>Y</w:delText>
        </w:r>
        <w:r w:rsidDel="00495D2E">
          <w:rPr>
            <w:rFonts w:ascii="Times New Roman" w:hAnsi="Times New Roman"/>
            <w:b/>
            <w:bCs/>
            <w:color w:val="191919"/>
            <w:spacing w:val="6"/>
            <w:sz w:val="18"/>
            <w:szCs w:val="18"/>
          </w:rPr>
          <w:delText xml:space="preserve"> </w:delText>
        </w:r>
        <w:r w:rsidDel="00495D2E">
          <w:rPr>
            <w:rFonts w:ascii="Times New Roman" w:hAnsi="Times New Roman"/>
            <w:b/>
            <w:bCs/>
            <w:color w:val="191919"/>
            <w:spacing w:val="-1"/>
            <w:sz w:val="24"/>
            <w:szCs w:val="24"/>
          </w:rPr>
          <w:delText>O</w:delText>
        </w:r>
        <w:r w:rsidDel="00495D2E">
          <w:rPr>
            <w:rFonts w:ascii="Times New Roman" w:hAnsi="Times New Roman"/>
            <w:b/>
            <w:bCs/>
            <w:color w:val="191919"/>
            <w:spacing w:val="-1"/>
            <w:sz w:val="18"/>
            <w:szCs w:val="18"/>
          </w:rPr>
          <w:delText>BJECTIVES</w:delText>
        </w:r>
      </w:del>
    </w:p>
    <w:p w:rsidR="00152F3B" w:rsidDel="00495D2E" w:rsidRDefault="00152F3B" w:rsidP="00152F3B">
      <w:pPr>
        <w:widowControl w:val="0"/>
        <w:autoSpaceDE w:val="0"/>
        <w:autoSpaceDN w:val="0"/>
        <w:adjustRightInd w:val="0"/>
        <w:spacing w:before="30" w:after="0" w:line="250" w:lineRule="auto"/>
        <w:ind w:left="180" w:right="130" w:firstLine="0"/>
        <w:jc w:val="both"/>
        <w:rPr>
          <w:del w:id="1720" w:author=" " w:date="2011-06-27T09:42:00Z"/>
          <w:rFonts w:ascii="Times New Roman" w:hAnsi="Times New Roman"/>
          <w:color w:val="000000"/>
          <w:sz w:val="18"/>
          <w:szCs w:val="18"/>
        </w:rPr>
      </w:pPr>
      <w:del w:id="1721" w:author=" " w:date="2011-06-27T09:42:00Z">
        <w:r w:rsidDel="00495D2E">
          <w:rPr>
            <w:rFonts w:ascii="Times New Roman" w:hAnsi="Times New Roman"/>
            <w:color w:val="191919"/>
            <w:spacing w:val="-1"/>
            <w:sz w:val="18"/>
            <w:szCs w:val="18"/>
          </w:rPr>
          <w:delText>Th</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Colleg</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w:delText>
        </w:r>
        <w:r w:rsidDel="00495D2E">
          <w:rPr>
            <w:rFonts w:ascii="Times New Roman" w:hAnsi="Times New Roman"/>
            <w:color w:val="191919"/>
            <w:sz w:val="18"/>
            <w:szCs w:val="18"/>
          </w:rPr>
          <w:delText>f</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Educatio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develope</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w:delText>
        </w:r>
        <w:r w:rsidDel="00495D2E">
          <w:rPr>
            <w:rFonts w:ascii="Times New Roman" w:hAnsi="Times New Roman"/>
            <w:color w:val="191919"/>
            <w:sz w:val="18"/>
            <w:szCs w:val="18"/>
          </w:rPr>
          <w:delText>e</w:delText>
        </w:r>
        <w:r w:rsidDel="00495D2E">
          <w:rPr>
            <w:rFonts w:ascii="Times New Roman" w:hAnsi="Times New Roman"/>
            <w:color w:val="191919"/>
            <w:spacing w:val="-12"/>
            <w:sz w:val="18"/>
            <w:szCs w:val="18"/>
          </w:rPr>
          <w:delText xml:space="preserve"> </w:delText>
        </w:r>
        <w:r w:rsidDel="00495D2E">
          <w:rPr>
            <w:rFonts w:ascii="Times New Roman" w:hAnsi="Times New Roman"/>
            <w:color w:val="191919"/>
            <w:spacing w:val="-1"/>
            <w:sz w:val="18"/>
            <w:szCs w:val="18"/>
          </w:rPr>
          <w:delText>Advisemen</w:delText>
        </w:r>
        <w:r w:rsidDel="00495D2E">
          <w:rPr>
            <w:rFonts w:ascii="Times New Roman" w:hAnsi="Times New Roman"/>
            <w:color w:val="191919"/>
            <w:sz w:val="18"/>
            <w:szCs w:val="18"/>
          </w:rPr>
          <w:delText>t</w:delText>
        </w:r>
        <w:r w:rsidDel="00495D2E">
          <w:rPr>
            <w:rFonts w:ascii="Times New Roman" w:hAnsi="Times New Roman"/>
            <w:color w:val="191919"/>
            <w:spacing w:val="-12"/>
            <w:sz w:val="18"/>
            <w:szCs w:val="18"/>
          </w:rPr>
          <w:delText xml:space="preserve"> </w:delText>
        </w:r>
        <w:r w:rsidDel="00495D2E">
          <w:rPr>
            <w:rFonts w:ascii="Times New Roman" w:hAnsi="Times New Roman"/>
            <w:color w:val="191919"/>
            <w:spacing w:val="-1"/>
            <w:sz w:val="18"/>
            <w:szCs w:val="18"/>
          </w:rPr>
          <w:delText>Academ</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provid</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w:delText>
        </w:r>
        <w:r w:rsidDel="00495D2E">
          <w:rPr>
            <w:rFonts w:ascii="Times New Roman" w:hAnsi="Times New Roman"/>
            <w:color w:val="191919"/>
            <w:spacing w:val="-4"/>
            <w:sz w:val="18"/>
            <w:szCs w:val="18"/>
          </w:rPr>
          <w:delText>r</w:delText>
        </w:r>
        <w:r w:rsidDel="00495D2E">
          <w:rPr>
            <w:rFonts w:ascii="Times New Roman" w:hAnsi="Times New Roman"/>
            <w:color w:val="191919"/>
            <w:spacing w:val="-1"/>
            <w:sz w:val="18"/>
            <w:szCs w:val="18"/>
          </w:rPr>
          <w:delText>ganize</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approac</w:delText>
        </w:r>
        <w:r w:rsidDel="00495D2E">
          <w:rPr>
            <w:rFonts w:ascii="Times New Roman" w:hAnsi="Times New Roman"/>
            <w:color w:val="191919"/>
            <w:sz w:val="18"/>
            <w:szCs w:val="18"/>
          </w:rPr>
          <w:delText>h</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assur</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tha</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al</w:delText>
        </w:r>
        <w:r w:rsidDel="00495D2E">
          <w:rPr>
            <w:rFonts w:ascii="Times New Roman" w:hAnsi="Times New Roman"/>
            <w:color w:val="191919"/>
            <w:sz w:val="18"/>
            <w:szCs w:val="18"/>
          </w:rPr>
          <w:delText>l</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student</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interes</w:delText>
        </w:r>
        <w:r w:rsidDel="00495D2E">
          <w:rPr>
            <w:rFonts w:ascii="Times New Roman" w:hAnsi="Times New Roman"/>
            <w:color w:val="191919"/>
            <w:spacing w:val="-2"/>
            <w:sz w:val="18"/>
            <w:szCs w:val="18"/>
          </w:rPr>
          <w:delText>t</w:delText>
        </w:r>
        <w:r w:rsidDel="00495D2E">
          <w:rPr>
            <w:rFonts w:ascii="Times New Roman" w:hAnsi="Times New Roman"/>
            <w:color w:val="191919"/>
            <w:spacing w:val="-1"/>
            <w:sz w:val="18"/>
            <w:szCs w:val="18"/>
          </w:rPr>
          <w:delText>e</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in educatio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woul</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receiv</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timel</w:delText>
        </w:r>
        <w:r w:rsidDel="00495D2E">
          <w:rPr>
            <w:rFonts w:ascii="Times New Roman" w:hAnsi="Times New Roman"/>
            <w:color w:val="191919"/>
            <w:spacing w:val="-12"/>
            <w:sz w:val="18"/>
            <w:szCs w:val="18"/>
          </w:rPr>
          <w:delText>y</w:delText>
        </w:r>
        <w:r w:rsidDel="00495D2E">
          <w:rPr>
            <w:rFonts w:ascii="Times New Roman" w:hAnsi="Times New Roman"/>
            <w:color w:val="191919"/>
            <w:sz w:val="18"/>
            <w:szCs w:val="18"/>
          </w:rPr>
          <w:delTex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accurat</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informatio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advisemen</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abou</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colleg</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program</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procedures</w:delText>
        </w:r>
        <w:r w:rsidDel="00495D2E">
          <w:rPr>
            <w:rFonts w:ascii="Times New Roman" w:hAnsi="Times New Roman"/>
            <w:color w:val="191919"/>
            <w:sz w:val="18"/>
            <w:szCs w:val="18"/>
          </w:rPr>
          <w:delText>.</w:delText>
        </w:r>
        <w:r w:rsidDel="00495D2E">
          <w:rPr>
            <w:rFonts w:ascii="Times New Roman" w:hAnsi="Times New Roman"/>
            <w:color w:val="191919"/>
            <w:spacing w:val="-5"/>
            <w:sz w:val="18"/>
            <w:szCs w:val="18"/>
          </w:rPr>
          <w:delText xml:space="preserve"> </w:delText>
        </w:r>
        <w:r w:rsidDel="00495D2E">
          <w:rPr>
            <w:rFonts w:ascii="Times New Roman" w:hAnsi="Times New Roman"/>
            <w:color w:val="191919"/>
            <w:spacing w:val="-1"/>
            <w:sz w:val="18"/>
            <w:szCs w:val="18"/>
          </w:rPr>
          <w:delText>Th</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specifi</w:delText>
        </w:r>
        <w:r w:rsidDel="00495D2E">
          <w:rPr>
            <w:rFonts w:ascii="Times New Roman" w:hAnsi="Times New Roman"/>
            <w:color w:val="191919"/>
            <w:sz w:val="18"/>
            <w:szCs w:val="18"/>
          </w:rPr>
          <w:delText>c</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object</w:delText>
        </w:r>
        <w:r w:rsidDel="00495D2E">
          <w:rPr>
            <w:rFonts w:ascii="Times New Roman" w:hAnsi="Times New Roman"/>
            <w:color w:val="191919"/>
            <w:spacing w:val="-2"/>
            <w:sz w:val="18"/>
            <w:szCs w:val="18"/>
          </w:rPr>
          <w:delText>i</w:delText>
        </w:r>
        <w:r w:rsidDel="00495D2E">
          <w:rPr>
            <w:rFonts w:ascii="Times New Roman" w:hAnsi="Times New Roman"/>
            <w:color w:val="191919"/>
            <w:spacing w:val="-1"/>
            <w:sz w:val="18"/>
            <w:szCs w:val="18"/>
          </w:rPr>
          <w:delText>ve</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w:delText>
        </w:r>
        <w:r w:rsidDel="00495D2E">
          <w:rPr>
            <w:rFonts w:ascii="Times New Roman" w:hAnsi="Times New Roman"/>
            <w:color w:val="191919"/>
            <w:sz w:val="18"/>
            <w:szCs w:val="18"/>
          </w:rPr>
          <w:delText>f</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the Advisemen</w:delText>
        </w:r>
        <w:r w:rsidDel="00495D2E">
          <w:rPr>
            <w:rFonts w:ascii="Times New Roman" w:hAnsi="Times New Roman"/>
            <w:color w:val="191919"/>
            <w:sz w:val="18"/>
            <w:szCs w:val="18"/>
          </w:rPr>
          <w:delText>t</w:delText>
        </w:r>
        <w:r w:rsidDel="00495D2E">
          <w:rPr>
            <w:rFonts w:ascii="Times New Roman" w:hAnsi="Times New Roman"/>
            <w:color w:val="191919"/>
            <w:spacing w:val="-12"/>
            <w:sz w:val="18"/>
            <w:szCs w:val="18"/>
          </w:rPr>
          <w:delText xml:space="preserve"> </w:delText>
        </w:r>
        <w:r w:rsidDel="00495D2E">
          <w:rPr>
            <w:rFonts w:ascii="Times New Roman" w:hAnsi="Times New Roman"/>
            <w:color w:val="191919"/>
            <w:spacing w:val="-1"/>
            <w:sz w:val="18"/>
            <w:szCs w:val="18"/>
          </w:rPr>
          <w:delText>Academ</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ar</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follows:</w:delText>
        </w:r>
      </w:del>
    </w:p>
    <w:p w:rsidR="00152F3B" w:rsidDel="00495D2E" w:rsidRDefault="00152F3B" w:rsidP="00152F3B">
      <w:pPr>
        <w:widowControl w:val="0"/>
        <w:autoSpaceDE w:val="0"/>
        <w:autoSpaceDN w:val="0"/>
        <w:adjustRightInd w:val="0"/>
        <w:spacing w:before="16" w:after="0" w:line="200" w:lineRule="exact"/>
        <w:ind w:left="180" w:right="130" w:firstLine="0"/>
        <w:jc w:val="both"/>
        <w:rPr>
          <w:del w:id="1722" w:author=" " w:date="2011-06-27T09:42:00Z"/>
          <w:rFonts w:ascii="Times New Roman" w:hAnsi="Times New Roman"/>
          <w:color w:val="000000"/>
          <w:sz w:val="20"/>
          <w:szCs w:val="20"/>
        </w:rPr>
      </w:pPr>
    </w:p>
    <w:p w:rsidR="00152F3B" w:rsidDel="00495D2E" w:rsidRDefault="00152F3B" w:rsidP="002568E8">
      <w:pPr>
        <w:widowControl w:val="0"/>
        <w:autoSpaceDE w:val="0"/>
        <w:autoSpaceDN w:val="0"/>
        <w:adjustRightInd w:val="0"/>
        <w:spacing w:after="0"/>
        <w:ind w:left="630" w:right="130" w:hanging="180"/>
        <w:jc w:val="both"/>
        <w:rPr>
          <w:del w:id="1723" w:author=" " w:date="2011-06-27T09:42:00Z"/>
          <w:rFonts w:ascii="Times New Roman" w:hAnsi="Times New Roman"/>
          <w:color w:val="000000"/>
          <w:sz w:val="18"/>
          <w:szCs w:val="18"/>
        </w:rPr>
      </w:pPr>
      <w:del w:id="1724" w:author=" " w:date="2011-06-27T09:42:00Z">
        <w:r w:rsidDel="00495D2E">
          <w:rPr>
            <w:rFonts w:ascii="Times New Roman" w:hAnsi="Times New Roman"/>
            <w:color w:val="191919"/>
            <w:sz w:val="18"/>
            <w:szCs w:val="18"/>
          </w:rPr>
          <w:delText xml:space="preserve">• </w:delText>
        </w:r>
        <w:r w:rsidDel="00495D2E">
          <w:rPr>
            <w:rFonts w:ascii="Times New Roman" w:hAnsi="Times New Roman"/>
            <w:color w:val="191919"/>
            <w:spacing w:val="27"/>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assur</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tha</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freshma</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student</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receiv</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knowledgeabl</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advic</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counse</w:delText>
        </w:r>
        <w:r w:rsidDel="00495D2E">
          <w:rPr>
            <w:rFonts w:ascii="Times New Roman" w:hAnsi="Times New Roman"/>
            <w:color w:val="191919"/>
            <w:sz w:val="18"/>
            <w:szCs w:val="18"/>
          </w:rPr>
          <w:delText>l</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abou</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colleg</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educatio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programs.</w:delText>
        </w:r>
      </w:del>
    </w:p>
    <w:p w:rsidR="00152F3B" w:rsidDel="00495D2E" w:rsidRDefault="00152F3B" w:rsidP="002568E8">
      <w:pPr>
        <w:widowControl w:val="0"/>
        <w:autoSpaceDE w:val="0"/>
        <w:autoSpaceDN w:val="0"/>
        <w:adjustRightInd w:val="0"/>
        <w:spacing w:after="0"/>
        <w:ind w:left="630" w:right="130" w:hanging="180"/>
        <w:jc w:val="both"/>
        <w:rPr>
          <w:del w:id="1725" w:author=" " w:date="2011-06-27T09:42:00Z"/>
          <w:rFonts w:ascii="Times New Roman" w:hAnsi="Times New Roman"/>
          <w:color w:val="000000"/>
          <w:sz w:val="18"/>
          <w:szCs w:val="18"/>
        </w:rPr>
      </w:pPr>
      <w:del w:id="1726" w:author=" " w:date="2011-06-27T09:42:00Z">
        <w:r w:rsidDel="00495D2E">
          <w:rPr>
            <w:rFonts w:ascii="Times New Roman" w:hAnsi="Times New Roman"/>
            <w:color w:val="191919"/>
            <w:sz w:val="18"/>
            <w:szCs w:val="18"/>
          </w:rPr>
          <w:delText xml:space="preserve">• </w:delText>
        </w:r>
        <w:r w:rsidDel="00495D2E">
          <w:rPr>
            <w:rFonts w:ascii="Times New Roman" w:hAnsi="Times New Roman"/>
            <w:color w:val="191919"/>
            <w:spacing w:val="27"/>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increas</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students</w:delText>
        </w:r>
        <w:r w:rsidDel="00495D2E">
          <w:rPr>
            <w:rFonts w:ascii="Times New Roman" w:hAnsi="Times New Roman"/>
            <w:color w:val="191919"/>
            <w:sz w:val="18"/>
            <w:szCs w:val="18"/>
          </w:rPr>
          <w:delText>’</w:delText>
        </w:r>
        <w:r w:rsidDel="00495D2E">
          <w:rPr>
            <w:rFonts w:ascii="Times New Roman" w:hAnsi="Times New Roman"/>
            <w:color w:val="191919"/>
            <w:spacing w:val="-15"/>
            <w:sz w:val="18"/>
            <w:szCs w:val="18"/>
          </w:rPr>
          <w:delText xml:space="preserve"> </w:delText>
        </w:r>
        <w:r w:rsidDel="00495D2E">
          <w:rPr>
            <w:rFonts w:ascii="Times New Roman" w:hAnsi="Times New Roman"/>
            <w:color w:val="191919"/>
            <w:spacing w:val="-1"/>
            <w:sz w:val="18"/>
            <w:szCs w:val="18"/>
          </w:rPr>
          <w:delText>retentio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durin</w:delText>
        </w:r>
        <w:r w:rsidDel="00495D2E">
          <w:rPr>
            <w:rFonts w:ascii="Times New Roman" w:hAnsi="Times New Roman"/>
            <w:color w:val="191919"/>
            <w:sz w:val="18"/>
            <w:szCs w:val="18"/>
          </w:rPr>
          <w:delText>g</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thei</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firs</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tw</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year</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ultimatel</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enhanc</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students</w:delText>
        </w:r>
        <w:r w:rsidDel="00495D2E">
          <w:rPr>
            <w:rFonts w:ascii="Times New Roman" w:hAnsi="Times New Roman"/>
            <w:color w:val="191919"/>
            <w:sz w:val="18"/>
            <w:szCs w:val="18"/>
          </w:rPr>
          <w:delText>’</w:delText>
        </w:r>
        <w:r w:rsidDel="00495D2E">
          <w:rPr>
            <w:rFonts w:ascii="Times New Roman" w:hAnsi="Times New Roman"/>
            <w:color w:val="191919"/>
            <w:spacing w:val="-15"/>
            <w:sz w:val="18"/>
            <w:szCs w:val="18"/>
          </w:rPr>
          <w:delText xml:space="preserve"> </w:delText>
        </w:r>
        <w:r w:rsidDel="00495D2E">
          <w:rPr>
            <w:rFonts w:ascii="Times New Roman" w:hAnsi="Times New Roman"/>
            <w:color w:val="191919"/>
            <w:spacing w:val="-1"/>
            <w:sz w:val="18"/>
            <w:szCs w:val="18"/>
          </w:rPr>
          <w:delText>matriculatio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graduatio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3"/>
            <w:sz w:val="18"/>
            <w:szCs w:val="18"/>
          </w:rPr>
          <w:delText xml:space="preserve"> </w:delText>
        </w:r>
        <w:r w:rsidDel="00495D2E">
          <w:rPr>
            <w:rFonts w:ascii="Times New Roman" w:hAnsi="Times New Roman"/>
            <w:color w:val="191919"/>
            <w:spacing w:val="-1"/>
            <w:sz w:val="18"/>
            <w:szCs w:val="18"/>
          </w:rPr>
          <w:delText>beyond.</w:delText>
        </w:r>
      </w:del>
    </w:p>
    <w:p w:rsidR="00152F3B" w:rsidDel="00495D2E" w:rsidRDefault="00152F3B" w:rsidP="002568E8">
      <w:pPr>
        <w:widowControl w:val="0"/>
        <w:autoSpaceDE w:val="0"/>
        <w:autoSpaceDN w:val="0"/>
        <w:adjustRightInd w:val="0"/>
        <w:spacing w:after="0" w:line="250" w:lineRule="auto"/>
        <w:ind w:left="630" w:right="130" w:hanging="180"/>
        <w:jc w:val="both"/>
        <w:rPr>
          <w:del w:id="1727" w:author=" " w:date="2011-06-27T09:42:00Z"/>
          <w:rFonts w:ascii="Times New Roman" w:hAnsi="Times New Roman"/>
          <w:color w:val="000000"/>
          <w:sz w:val="18"/>
          <w:szCs w:val="18"/>
        </w:rPr>
      </w:pPr>
      <w:del w:id="1728" w:author=" " w:date="2011-06-27T09:42:00Z">
        <w:r w:rsidDel="00495D2E">
          <w:rPr>
            <w:rFonts w:ascii="Times New Roman" w:hAnsi="Times New Roman"/>
            <w:color w:val="191919"/>
            <w:sz w:val="18"/>
            <w:szCs w:val="18"/>
          </w:rPr>
          <w:delText xml:space="preserve">• </w:delText>
        </w:r>
        <w:r w:rsidDel="00495D2E">
          <w:rPr>
            <w:rFonts w:ascii="Times New Roman" w:hAnsi="Times New Roman"/>
            <w:color w:val="191919"/>
            <w:spacing w:val="27"/>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provid</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advisemen</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hom</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fo</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thos</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student</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wh</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ar</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intereste</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educatio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bu</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wh</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hav</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no</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ye</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bee</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formall</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accepte</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i</w:delText>
        </w:r>
        <w:r w:rsidDel="00495D2E">
          <w:rPr>
            <w:rFonts w:ascii="Times New Roman" w:hAnsi="Times New Roman"/>
            <w:color w:val="191919"/>
            <w:spacing w:val="-1"/>
            <w:sz w:val="18"/>
            <w:szCs w:val="18"/>
          </w:rPr>
          <w:delText>nto th</w:delText>
        </w:r>
        <w:r w:rsidDel="00495D2E">
          <w:rPr>
            <w:rFonts w:ascii="Times New Roman" w:hAnsi="Times New Roman"/>
            <w:color w:val="191919"/>
            <w:sz w:val="18"/>
            <w:szCs w:val="18"/>
          </w:rPr>
          <w:delText>e</w:delText>
        </w:r>
        <w:r w:rsidDel="00495D2E">
          <w:rPr>
            <w:rFonts w:ascii="Times New Roman" w:hAnsi="Times New Roman"/>
            <w:color w:val="191919"/>
            <w:spacing w:val="-5"/>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pacing w:val="-1"/>
            <w:sz w:val="18"/>
            <w:szCs w:val="18"/>
          </w:rPr>
          <w:delText>eache</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Educatio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Program.</w:delText>
        </w:r>
      </w:del>
    </w:p>
    <w:p w:rsidR="00152F3B" w:rsidDel="00495D2E" w:rsidRDefault="00152F3B" w:rsidP="002568E8">
      <w:pPr>
        <w:widowControl w:val="0"/>
        <w:autoSpaceDE w:val="0"/>
        <w:autoSpaceDN w:val="0"/>
        <w:adjustRightInd w:val="0"/>
        <w:spacing w:after="0"/>
        <w:ind w:left="630" w:right="130" w:hanging="180"/>
        <w:jc w:val="both"/>
        <w:rPr>
          <w:del w:id="1729" w:author=" " w:date="2011-06-27T09:42:00Z"/>
          <w:rFonts w:ascii="Times New Roman" w:hAnsi="Times New Roman"/>
          <w:color w:val="000000"/>
          <w:sz w:val="18"/>
          <w:szCs w:val="18"/>
        </w:rPr>
      </w:pPr>
      <w:del w:id="1730" w:author=" " w:date="2011-06-27T09:42:00Z">
        <w:r w:rsidDel="00495D2E">
          <w:rPr>
            <w:rFonts w:ascii="Times New Roman" w:hAnsi="Times New Roman"/>
            <w:color w:val="191919"/>
            <w:sz w:val="18"/>
            <w:szCs w:val="18"/>
          </w:rPr>
          <w:delText xml:space="preserve">• </w:delText>
        </w:r>
        <w:r w:rsidDel="00495D2E">
          <w:rPr>
            <w:rFonts w:ascii="Times New Roman" w:hAnsi="Times New Roman"/>
            <w:color w:val="191919"/>
            <w:spacing w:val="27"/>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provid</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leadershi</w:delText>
        </w:r>
        <w:r w:rsidDel="00495D2E">
          <w:rPr>
            <w:rFonts w:ascii="Times New Roman" w:hAnsi="Times New Roman"/>
            <w:color w:val="191919"/>
            <w:sz w:val="18"/>
            <w:szCs w:val="18"/>
          </w:rPr>
          <w:delText>p</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fo</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developmen</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w:delText>
        </w:r>
        <w:r w:rsidDel="00495D2E">
          <w:rPr>
            <w:rFonts w:ascii="Times New Roman" w:hAnsi="Times New Roman"/>
            <w:color w:val="191919"/>
            <w:sz w:val="18"/>
            <w:szCs w:val="18"/>
          </w:rPr>
          <w:delText>f</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earl</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advisemen</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strategie</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fo</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intende</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educatio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majors.</w:delText>
        </w:r>
      </w:del>
    </w:p>
    <w:p w:rsidR="00152F3B" w:rsidDel="00495D2E" w:rsidRDefault="00152F3B" w:rsidP="002568E8">
      <w:pPr>
        <w:widowControl w:val="0"/>
        <w:autoSpaceDE w:val="0"/>
        <w:autoSpaceDN w:val="0"/>
        <w:adjustRightInd w:val="0"/>
        <w:spacing w:after="0" w:line="250" w:lineRule="auto"/>
        <w:ind w:left="630" w:right="130" w:hanging="180"/>
        <w:jc w:val="both"/>
        <w:rPr>
          <w:del w:id="1731" w:author=" " w:date="2011-06-27T09:42:00Z"/>
          <w:rFonts w:ascii="Times New Roman" w:hAnsi="Times New Roman"/>
          <w:color w:val="000000"/>
          <w:sz w:val="18"/>
          <w:szCs w:val="18"/>
        </w:rPr>
      </w:pPr>
      <w:del w:id="1732" w:author=" " w:date="2011-06-27T09:42:00Z">
        <w:r w:rsidDel="00495D2E">
          <w:rPr>
            <w:rFonts w:ascii="Times New Roman" w:hAnsi="Times New Roman"/>
            <w:color w:val="191919"/>
            <w:sz w:val="18"/>
            <w:szCs w:val="18"/>
          </w:rPr>
          <w:delText xml:space="preserve">• </w:delText>
        </w:r>
        <w:r w:rsidDel="00495D2E">
          <w:rPr>
            <w:rFonts w:ascii="Times New Roman" w:hAnsi="Times New Roman"/>
            <w:color w:val="191919"/>
            <w:spacing w:val="27"/>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scree</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prospectiv</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teache</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educatio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major</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w:delText>
        </w:r>
        <w:r w:rsidDel="00495D2E">
          <w:rPr>
            <w:rFonts w:ascii="Times New Roman" w:hAnsi="Times New Roman"/>
            <w:color w:val="191919"/>
            <w:spacing w:val="-4"/>
            <w:sz w:val="18"/>
            <w:szCs w:val="18"/>
          </w:rPr>
          <w:delText>f</w:delText>
        </w:r>
        <w:r w:rsidDel="00495D2E">
          <w:rPr>
            <w:rFonts w:ascii="Times New Roman" w:hAnsi="Times New Roman"/>
            <w:color w:val="191919"/>
            <w:spacing w:val="-1"/>
            <w:sz w:val="18"/>
            <w:szCs w:val="18"/>
          </w:rPr>
          <w:delText>fe</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advic</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regardin</w:delText>
        </w:r>
        <w:r w:rsidDel="00495D2E">
          <w:rPr>
            <w:rFonts w:ascii="Times New Roman" w:hAnsi="Times New Roman"/>
            <w:color w:val="191919"/>
            <w:sz w:val="18"/>
            <w:szCs w:val="18"/>
          </w:rPr>
          <w:delText>g</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alternativ</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pathway</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whe</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determine</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tha</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they ar</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ineligibl</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fo</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admissio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5"/>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pacing w:val="-1"/>
            <w:sz w:val="18"/>
            <w:szCs w:val="18"/>
          </w:rPr>
          <w:delText>eache</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Education.</w:delText>
        </w:r>
      </w:del>
    </w:p>
    <w:p w:rsidR="00152F3B" w:rsidDel="00495D2E" w:rsidRDefault="00152F3B" w:rsidP="002568E8">
      <w:pPr>
        <w:widowControl w:val="0"/>
        <w:autoSpaceDE w:val="0"/>
        <w:autoSpaceDN w:val="0"/>
        <w:adjustRightInd w:val="0"/>
        <w:spacing w:after="0"/>
        <w:ind w:left="630" w:right="130" w:hanging="180"/>
        <w:jc w:val="both"/>
        <w:rPr>
          <w:del w:id="1733" w:author=" " w:date="2011-06-27T09:42:00Z"/>
          <w:rFonts w:ascii="Times New Roman" w:hAnsi="Times New Roman"/>
          <w:color w:val="000000"/>
          <w:sz w:val="18"/>
          <w:szCs w:val="18"/>
        </w:rPr>
      </w:pPr>
      <w:del w:id="1734" w:author=" " w:date="2011-06-27T09:42:00Z">
        <w:r w:rsidDel="00495D2E">
          <w:rPr>
            <w:rFonts w:ascii="Times New Roman" w:hAnsi="Times New Roman"/>
            <w:color w:val="191919"/>
            <w:sz w:val="18"/>
            <w:szCs w:val="18"/>
          </w:rPr>
          <w:delText xml:space="preserve">• </w:delText>
        </w:r>
        <w:r w:rsidDel="00495D2E">
          <w:rPr>
            <w:rFonts w:ascii="Times New Roman" w:hAnsi="Times New Roman"/>
            <w:color w:val="191919"/>
            <w:spacing w:val="27"/>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provid</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support</w:delText>
        </w:r>
        <w:r w:rsidDel="00495D2E">
          <w:rPr>
            <w:rFonts w:ascii="Times New Roman" w:hAnsi="Times New Roman"/>
            <w:color w:val="191919"/>
            <w:sz w:val="18"/>
            <w:szCs w:val="18"/>
          </w:rPr>
          <w:delTex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learnin</w:delText>
        </w:r>
        <w:r w:rsidDel="00495D2E">
          <w:rPr>
            <w:rFonts w:ascii="Times New Roman" w:hAnsi="Times New Roman"/>
            <w:color w:val="191919"/>
            <w:sz w:val="18"/>
            <w:szCs w:val="18"/>
          </w:rPr>
          <w:delText>g</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activities</w:delText>
        </w:r>
        <w:r w:rsidDel="00495D2E">
          <w:rPr>
            <w:rFonts w:ascii="Times New Roman" w:hAnsi="Times New Roman"/>
            <w:color w:val="191919"/>
            <w:sz w:val="18"/>
            <w:szCs w:val="18"/>
          </w:rPr>
          <w:delTex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direction</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fo</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student</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successfull</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pas</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th</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GAC</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Basi</w:delText>
        </w:r>
        <w:r w:rsidDel="00495D2E">
          <w:rPr>
            <w:rFonts w:ascii="Times New Roman" w:hAnsi="Times New Roman"/>
            <w:color w:val="191919"/>
            <w:sz w:val="18"/>
            <w:szCs w:val="18"/>
          </w:rPr>
          <w:delText>c</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Skill</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examination</w:delText>
        </w:r>
        <w:r w:rsidDel="00495D2E">
          <w:rPr>
            <w:rFonts w:ascii="Times New Roman" w:hAnsi="Times New Roman"/>
            <w:color w:val="191919"/>
            <w:sz w:val="18"/>
            <w:szCs w:val="18"/>
          </w:rPr>
          <w:delText>,</w:delText>
        </w:r>
        <w:r w:rsidDel="00495D2E">
          <w:rPr>
            <w:rFonts w:ascii="Times New Roman" w:hAnsi="Times New Roman"/>
            <w:color w:val="191919"/>
            <w:spacing w:val="-2"/>
            <w:sz w:val="18"/>
            <w:szCs w:val="18"/>
          </w:rPr>
          <w:delText xml:space="preserve"> u</w:delText>
        </w:r>
        <w:r w:rsidDel="00495D2E">
          <w:rPr>
            <w:rFonts w:ascii="Times New Roman" w:hAnsi="Times New Roman"/>
            <w:color w:val="191919"/>
            <w:spacing w:val="-1"/>
            <w:sz w:val="18"/>
            <w:szCs w:val="18"/>
          </w:rPr>
          <w:delText>sing</w:delText>
        </w:r>
        <w:r w:rsidR="002568E8" w:rsidDel="00495D2E">
          <w:rPr>
            <w:rFonts w:ascii="Times New Roman" w:hAnsi="Times New Roman"/>
            <w:color w:val="191919"/>
            <w:spacing w:val="-1"/>
            <w:sz w:val="18"/>
            <w:szCs w:val="18"/>
          </w:rPr>
          <w:delText xml:space="preserve"> </w:delText>
        </w:r>
        <w:r w:rsidDel="00495D2E">
          <w:rPr>
            <w:rFonts w:ascii="Times New Roman" w:hAnsi="Times New Roman"/>
            <w:color w:val="191919"/>
            <w:spacing w:val="-1"/>
            <w:sz w:val="18"/>
            <w:szCs w:val="18"/>
          </w:rPr>
          <w:lastRenderedPageBreak/>
          <w:delText>Master</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Learnin</w:delText>
        </w:r>
        <w:r w:rsidDel="00495D2E">
          <w:rPr>
            <w:rFonts w:ascii="Times New Roman" w:hAnsi="Times New Roman"/>
            <w:color w:val="191919"/>
            <w:sz w:val="18"/>
            <w:szCs w:val="18"/>
          </w:rPr>
          <w:delText>g</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classes</w:delText>
        </w:r>
        <w:r w:rsidDel="00495D2E">
          <w:rPr>
            <w:rFonts w:ascii="Times New Roman" w:hAnsi="Times New Roman"/>
            <w:color w:val="191919"/>
            <w:sz w:val="18"/>
            <w:szCs w:val="18"/>
          </w:rPr>
          <w:delTex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othe</w:delText>
        </w:r>
        <w:r w:rsidDel="00495D2E">
          <w:rPr>
            <w:rFonts w:ascii="Times New Roman" w:hAnsi="Times New Roman"/>
            <w:color w:val="191919"/>
            <w:sz w:val="18"/>
            <w:szCs w:val="18"/>
          </w:rPr>
          <w:delText>r</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advisemen</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strategies.</w:delText>
        </w:r>
      </w:del>
    </w:p>
    <w:p w:rsidR="00152F3B" w:rsidDel="00495D2E" w:rsidRDefault="00152F3B" w:rsidP="002568E8">
      <w:pPr>
        <w:widowControl w:val="0"/>
        <w:autoSpaceDE w:val="0"/>
        <w:autoSpaceDN w:val="0"/>
        <w:adjustRightInd w:val="0"/>
        <w:spacing w:after="0"/>
        <w:ind w:left="630" w:right="130" w:hanging="180"/>
        <w:jc w:val="both"/>
        <w:rPr>
          <w:del w:id="1735" w:author=" " w:date="2011-06-27T09:42:00Z"/>
          <w:rFonts w:ascii="Times New Roman" w:hAnsi="Times New Roman"/>
          <w:color w:val="000000"/>
          <w:sz w:val="18"/>
          <w:szCs w:val="18"/>
        </w:rPr>
      </w:pPr>
      <w:del w:id="1736" w:author=" " w:date="2011-06-27T09:42:00Z">
        <w:r w:rsidDel="00495D2E">
          <w:rPr>
            <w:rFonts w:ascii="Times New Roman" w:hAnsi="Times New Roman"/>
            <w:color w:val="191919"/>
            <w:sz w:val="18"/>
            <w:szCs w:val="18"/>
          </w:rPr>
          <w:delText xml:space="preserve">• </w:delText>
        </w:r>
        <w:r w:rsidDel="00495D2E">
          <w:rPr>
            <w:rFonts w:ascii="Times New Roman" w:hAnsi="Times New Roman"/>
            <w:color w:val="191919"/>
            <w:spacing w:val="27"/>
            <w:sz w:val="18"/>
            <w:szCs w:val="18"/>
          </w:rPr>
          <w:delText xml:space="preserve"> </w:delText>
        </w:r>
        <w:r w:rsidDel="00495D2E">
          <w:rPr>
            <w:rFonts w:ascii="Times New Roman" w:hAnsi="Times New Roman"/>
            <w:color w:val="191919"/>
            <w:spacing w:val="-13"/>
            <w:sz w:val="18"/>
            <w:szCs w:val="18"/>
          </w:rPr>
          <w:delText>T</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collec</w:delText>
        </w:r>
        <w:r w:rsidDel="00495D2E">
          <w:rPr>
            <w:rFonts w:ascii="Times New Roman" w:hAnsi="Times New Roman"/>
            <w:color w:val="191919"/>
            <w:sz w:val="18"/>
            <w:szCs w:val="18"/>
          </w:rPr>
          <w:delText>t</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an</w:delText>
        </w:r>
        <w:r w:rsidDel="00495D2E">
          <w:rPr>
            <w:rFonts w:ascii="Times New Roman" w:hAnsi="Times New Roman"/>
            <w:color w:val="191919"/>
            <w:sz w:val="18"/>
            <w:szCs w:val="18"/>
          </w:rPr>
          <w:delText>d</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maintai</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dat</w:delText>
        </w:r>
        <w:r w:rsidDel="00495D2E">
          <w:rPr>
            <w:rFonts w:ascii="Times New Roman" w:hAnsi="Times New Roman"/>
            <w:color w:val="191919"/>
            <w:sz w:val="18"/>
            <w:szCs w:val="18"/>
          </w:rPr>
          <w:delText>a</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o</w:delText>
        </w:r>
        <w:r w:rsidDel="00495D2E">
          <w:rPr>
            <w:rFonts w:ascii="Times New Roman" w:hAnsi="Times New Roman"/>
            <w:color w:val="191919"/>
            <w:sz w:val="18"/>
            <w:szCs w:val="18"/>
          </w:rPr>
          <w:delText>n</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student</w:delText>
        </w:r>
        <w:r w:rsidDel="00495D2E">
          <w:rPr>
            <w:rFonts w:ascii="Times New Roman" w:hAnsi="Times New Roman"/>
            <w:color w:val="191919"/>
            <w:sz w:val="18"/>
            <w:szCs w:val="18"/>
          </w:rPr>
          <w:delText>s</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wh</w:delText>
        </w:r>
        <w:r w:rsidDel="00495D2E">
          <w:rPr>
            <w:rFonts w:ascii="Times New Roman" w:hAnsi="Times New Roman"/>
            <w:color w:val="191919"/>
            <w:sz w:val="18"/>
            <w:szCs w:val="18"/>
          </w:rPr>
          <w:delText>o</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participat</w:delText>
        </w:r>
        <w:r w:rsidDel="00495D2E">
          <w:rPr>
            <w:rFonts w:ascii="Times New Roman" w:hAnsi="Times New Roman"/>
            <w:color w:val="191919"/>
            <w:sz w:val="18"/>
            <w:szCs w:val="18"/>
          </w:rPr>
          <w:delText>e</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i</w:delText>
        </w:r>
        <w:r w:rsidDel="00495D2E">
          <w:rPr>
            <w:rFonts w:ascii="Times New Roman" w:hAnsi="Times New Roman"/>
            <w:color w:val="191919"/>
            <w:sz w:val="18"/>
            <w:szCs w:val="18"/>
          </w:rPr>
          <w:delText>n</w:delText>
        </w:r>
        <w:r w:rsidDel="00495D2E">
          <w:rPr>
            <w:rFonts w:ascii="Times New Roman" w:hAnsi="Times New Roman"/>
            <w:color w:val="191919"/>
            <w:spacing w:val="-12"/>
            <w:sz w:val="18"/>
            <w:szCs w:val="18"/>
          </w:rPr>
          <w:delText xml:space="preserve"> </w:delText>
        </w:r>
        <w:r w:rsidDel="00495D2E">
          <w:rPr>
            <w:rFonts w:ascii="Times New Roman" w:hAnsi="Times New Roman"/>
            <w:color w:val="191919"/>
            <w:spacing w:val="-1"/>
            <w:sz w:val="18"/>
            <w:szCs w:val="18"/>
          </w:rPr>
          <w:delText>Advisemen</w:delText>
        </w:r>
        <w:r w:rsidDel="00495D2E">
          <w:rPr>
            <w:rFonts w:ascii="Times New Roman" w:hAnsi="Times New Roman"/>
            <w:color w:val="191919"/>
            <w:sz w:val="18"/>
            <w:szCs w:val="18"/>
          </w:rPr>
          <w:delText>t</w:delText>
        </w:r>
        <w:r w:rsidDel="00495D2E">
          <w:rPr>
            <w:rFonts w:ascii="Times New Roman" w:hAnsi="Times New Roman"/>
            <w:color w:val="191919"/>
            <w:spacing w:val="-12"/>
            <w:sz w:val="18"/>
            <w:szCs w:val="18"/>
          </w:rPr>
          <w:delText xml:space="preserve"> </w:delText>
        </w:r>
        <w:r w:rsidDel="00495D2E">
          <w:rPr>
            <w:rFonts w:ascii="Times New Roman" w:hAnsi="Times New Roman"/>
            <w:color w:val="191919"/>
            <w:spacing w:val="-1"/>
            <w:sz w:val="18"/>
            <w:szCs w:val="18"/>
          </w:rPr>
          <w:delText>Academ</w:delText>
        </w:r>
        <w:r w:rsidDel="00495D2E">
          <w:rPr>
            <w:rFonts w:ascii="Times New Roman" w:hAnsi="Times New Roman"/>
            <w:color w:val="191919"/>
            <w:sz w:val="18"/>
            <w:szCs w:val="18"/>
          </w:rPr>
          <w:delText>y</w:delText>
        </w:r>
        <w:r w:rsidDel="00495D2E">
          <w:rPr>
            <w:rFonts w:ascii="Times New Roman" w:hAnsi="Times New Roman"/>
            <w:color w:val="191919"/>
            <w:spacing w:val="-2"/>
            <w:sz w:val="18"/>
            <w:szCs w:val="18"/>
          </w:rPr>
          <w:delText xml:space="preserve"> </w:delText>
        </w:r>
        <w:r w:rsidDel="00495D2E">
          <w:rPr>
            <w:rFonts w:ascii="Times New Roman" w:hAnsi="Times New Roman"/>
            <w:color w:val="191919"/>
            <w:spacing w:val="-1"/>
            <w:sz w:val="18"/>
            <w:szCs w:val="18"/>
          </w:rPr>
          <w:delText>activities.</w:delText>
        </w:r>
      </w:del>
    </w:p>
    <w:p w:rsidR="00152F3B"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152F3B" w:rsidDel="00A21DEB" w:rsidRDefault="00152F3B" w:rsidP="00152F3B">
      <w:pPr>
        <w:widowControl w:val="0"/>
        <w:autoSpaceDE w:val="0"/>
        <w:autoSpaceDN w:val="0"/>
        <w:adjustRightInd w:val="0"/>
        <w:spacing w:after="0"/>
        <w:ind w:left="180" w:right="130" w:firstLine="0"/>
        <w:jc w:val="both"/>
        <w:rPr>
          <w:del w:id="1737" w:author=" " w:date="2011-06-27T13:39:00Z"/>
          <w:rFonts w:ascii="Times New Roman" w:hAnsi="Times New Roman"/>
          <w:color w:val="000000"/>
          <w:sz w:val="18"/>
          <w:szCs w:val="18"/>
        </w:rPr>
      </w:pPr>
      <w:del w:id="1738" w:author=" " w:date="2011-06-27T13:39:00Z">
        <w:r w:rsidDel="00A21DEB">
          <w:rPr>
            <w:rFonts w:ascii="Times New Roman" w:hAnsi="Times New Roman"/>
            <w:b/>
            <w:bCs/>
            <w:color w:val="191919"/>
            <w:spacing w:val="-1"/>
            <w:sz w:val="24"/>
            <w:szCs w:val="24"/>
          </w:rPr>
          <w:delText>P</w:delText>
        </w:r>
        <w:r w:rsidDel="00A21DEB">
          <w:rPr>
            <w:rFonts w:ascii="Times New Roman" w:hAnsi="Times New Roman"/>
            <w:b/>
            <w:bCs/>
            <w:color w:val="191919"/>
            <w:spacing w:val="-1"/>
            <w:sz w:val="18"/>
            <w:szCs w:val="18"/>
          </w:rPr>
          <w:delText>RE</w:delText>
        </w:r>
        <w:r w:rsidDel="00A21DEB">
          <w:rPr>
            <w:rFonts w:ascii="Times New Roman" w:hAnsi="Times New Roman"/>
            <w:b/>
            <w:bCs/>
            <w:color w:val="191919"/>
            <w:spacing w:val="-1"/>
            <w:sz w:val="24"/>
            <w:szCs w:val="24"/>
          </w:rPr>
          <w:delText>-E</w:delText>
        </w:r>
        <w:r w:rsidDel="00A21DEB">
          <w:rPr>
            <w:rFonts w:ascii="Times New Roman" w:hAnsi="Times New Roman"/>
            <w:b/>
            <w:bCs/>
            <w:color w:val="191919"/>
            <w:spacing w:val="-1"/>
            <w:sz w:val="18"/>
            <w:szCs w:val="18"/>
          </w:rPr>
          <w:delText>DUC</w:delText>
        </w:r>
        <w:r w:rsidDel="00A21DEB">
          <w:rPr>
            <w:rFonts w:ascii="Times New Roman" w:hAnsi="Times New Roman"/>
            <w:b/>
            <w:bCs/>
            <w:color w:val="191919"/>
            <w:spacing w:val="-15"/>
            <w:sz w:val="18"/>
            <w:szCs w:val="18"/>
          </w:rPr>
          <w:delText>A</w:delText>
        </w:r>
        <w:r w:rsidDel="00A21DEB">
          <w:rPr>
            <w:rFonts w:ascii="Times New Roman" w:hAnsi="Times New Roman"/>
            <w:b/>
            <w:bCs/>
            <w:color w:val="191919"/>
            <w:spacing w:val="-1"/>
            <w:sz w:val="18"/>
            <w:szCs w:val="18"/>
          </w:rPr>
          <w:delText>TIO</w:delText>
        </w:r>
        <w:r w:rsidDel="00A21DEB">
          <w:rPr>
            <w:rFonts w:ascii="Times New Roman" w:hAnsi="Times New Roman"/>
            <w:b/>
            <w:bCs/>
            <w:color w:val="191919"/>
            <w:sz w:val="18"/>
            <w:szCs w:val="18"/>
          </w:rPr>
          <w:delText>N</w:delText>
        </w:r>
        <w:r w:rsidDel="00A21DEB">
          <w:rPr>
            <w:rFonts w:ascii="Times New Roman" w:hAnsi="Times New Roman"/>
            <w:b/>
            <w:bCs/>
            <w:color w:val="191919"/>
            <w:spacing w:val="13"/>
            <w:sz w:val="18"/>
            <w:szCs w:val="18"/>
          </w:rPr>
          <w:delText xml:space="preserve"> </w:delText>
        </w:r>
        <w:r w:rsidDel="00A21DEB">
          <w:rPr>
            <w:rFonts w:ascii="Times New Roman" w:hAnsi="Times New Roman"/>
            <w:b/>
            <w:bCs/>
            <w:color w:val="191919"/>
            <w:spacing w:val="-1"/>
            <w:sz w:val="24"/>
            <w:szCs w:val="24"/>
          </w:rPr>
          <w:delText>M</w:delText>
        </w:r>
        <w:r w:rsidDel="00A21DEB">
          <w:rPr>
            <w:rFonts w:ascii="Times New Roman" w:hAnsi="Times New Roman"/>
            <w:b/>
            <w:bCs/>
            <w:color w:val="191919"/>
            <w:spacing w:val="-1"/>
            <w:sz w:val="18"/>
            <w:szCs w:val="18"/>
          </w:rPr>
          <w:delText>AJORS</w:delText>
        </w:r>
        <w:r w:rsidDel="00A21DEB">
          <w:rPr>
            <w:rFonts w:ascii="Times New Roman" w:hAnsi="Times New Roman"/>
            <w:b/>
            <w:bCs/>
            <w:color w:val="191919"/>
            <w:spacing w:val="-1"/>
            <w:sz w:val="24"/>
            <w:szCs w:val="24"/>
          </w:rPr>
          <w:delText>/A</w:delText>
        </w:r>
        <w:r w:rsidDel="00A21DEB">
          <w:rPr>
            <w:rFonts w:ascii="Times New Roman" w:hAnsi="Times New Roman"/>
            <w:b/>
            <w:bCs/>
            <w:color w:val="191919"/>
            <w:spacing w:val="-1"/>
            <w:sz w:val="18"/>
            <w:szCs w:val="18"/>
          </w:rPr>
          <w:delText>DVISEMEN</w:delText>
        </w:r>
        <w:r w:rsidDel="00A21DEB">
          <w:rPr>
            <w:rFonts w:ascii="Times New Roman" w:hAnsi="Times New Roman"/>
            <w:b/>
            <w:bCs/>
            <w:color w:val="191919"/>
            <w:sz w:val="18"/>
            <w:szCs w:val="18"/>
          </w:rPr>
          <w:delText>T</w:delText>
        </w:r>
        <w:r w:rsidDel="00A21DEB">
          <w:rPr>
            <w:rFonts w:ascii="Times New Roman" w:hAnsi="Times New Roman"/>
            <w:b/>
            <w:bCs/>
            <w:color w:val="191919"/>
            <w:spacing w:val="-4"/>
            <w:sz w:val="18"/>
            <w:szCs w:val="18"/>
          </w:rPr>
          <w:delText xml:space="preserve"> </w:delText>
        </w:r>
        <w:r w:rsidDel="00A21DEB">
          <w:rPr>
            <w:rFonts w:ascii="Times New Roman" w:hAnsi="Times New Roman"/>
            <w:b/>
            <w:bCs/>
            <w:color w:val="191919"/>
            <w:spacing w:val="-1"/>
            <w:sz w:val="24"/>
            <w:szCs w:val="24"/>
          </w:rPr>
          <w:delText>A</w:delText>
        </w:r>
        <w:r w:rsidDel="00A21DEB">
          <w:rPr>
            <w:rFonts w:ascii="Times New Roman" w:hAnsi="Times New Roman"/>
            <w:b/>
            <w:bCs/>
            <w:color w:val="191919"/>
            <w:spacing w:val="-1"/>
            <w:sz w:val="18"/>
            <w:szCs w:val="18"/>
          </w:rPr>
          <w:delText>CADEMY</w:delText>
        </w:r>
      </w:del>
    </w:p>
    <w:p w:rsidR="00152F3B" w:rsidDel="00A21DEB" w:rsidRDefault="00152F3B" w:rsidP="00152F3B">
      <w:pPr>
        <w:widowControl w:val="0"/>
        <w:autoSpaceDE w:val="0"/>
        <w:autoSpaceDN w:val="0"/>
        <w:adjustRightInd w:val="0"/>
        <w:spacing w:before="68" w:after="0"/>
        <w:ind w:left="180" w:right="130" w:firstLine="0"/>
        <w:jc w:val="both"/>
        <w:rPr>
          <w:del w:id="1739" w:author=" " w:date="2011-06-27T13:39:00Z"/>
          <w:rFonts w:ascii="Times New Roman" w:hAnsi="Times New Roman"/>
          <w:color w:val="000000"/>
          <w:sz w:val="18"/>
          <w:szCs w:val="18"/>
        </w:rPr>
      </w:pPr>
      <w:del w:id="1740" w:author=" " w:date="2011-06-27T13:39:00Z">
        <w:r w:rsidDel="00A21DEB">
          <w:rPr>
            <w:rFonts w:ascii="Times New Roman" w:hAnsi="Times New Roman"/>
            <w:b/>
            <w:bCs/>
            <w:color w:val="191919"/>
            <w:spacing w:val="-1"/>
            <w:sz w:val="18"/>
            <w:szCs w:val="18"/>
          </w:rPr>
          <w:delText>P</w:delText>
        </w:r>
        <w:r w:rsidDel="00A21DEB">
          <w:rPr>
            <w:rFonts w:ascii="Times New Roman" w:hAnsi="Times New Roman"/>
            <w:b/>
            <w:bCs/>
            <w:color w:val="191919"/>
            <w:spacing w:val="-4"/>
            <w:sz w:val="18"/>
            <w:szCs w:val="18"/>
          </w:rPr>
          <w:delText>r</w:delText>
        </w:r>
        <w:r w:rsidDel="00A21DEB">
          <w:rPr>
            <w:rFonts w:ascii="Times New Roman" w:hAnsi="Times New Roman"/>
            <w:b/>
            <w:bCs/>
            <w:color w:val="191919"/>
            <w:spacing w:val="-1"/>
            <w:sz w:val="18"/>
            <w:szCs w:val="18"/>
          </w:rPr>
          <w:delText>e-educatio</w:delText>
        </w:r>
        <w:r w:rsidDel="00A21DEB">
          <w:rPr>
            <w:rFonts w:ascii="Times New Roman" w:hAnsi="Times New Roman"/>
            <w:b/>
            <w:bCs/>
            <w:color w:val="191919"/>
            <w:sz w:val="18"/>
            <w:szCs w:val="18"/>
          </w:rPr>
          <w:delText>n</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major</w:delText>
        </w:r>
        <w:r w:rsidDel="00A21DEB">
          <w:rPr>
            <w:rFonts w:ascii="Times New Roman" w:hAnsi="Times New Roman"/>
            <w:b/>
            <w:bCs/>
            <w:color w:val="191919"/>
            <w:sz w:val="18"/>
            <w:szCs w:val="18"/>
          </w:rPr>
          <w:delText>s</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a</w:delText>
        </w:r>
        <w:r w:rsidDel="00A21DEB">
          <w:rPr>
            <w:rFonts w:ascii="Times New Roman" w:hAnsi="Times New Roman"/>
            <w:b/>
            <w:bCs/>
            <w:color w:val="191919"/>
            <w:spacing w:val="-4"/>
            <w:sz w:val="18"/>
            <w:szCs w:val="18"/>
          </w:rPr>
          <w:delText>r</w:delText>
        </w:r>
        <w:r w:rsidDel="00A21DEB">
          <w:rPr>
            <w:rFonts w:ascii="Times New Roman" w:hAnsi="Times New Roman"/>
            <w:b/>
            <w:bCs/>
            <w:color w:val="191919"/>
            <w:sz w:val="18"/>
            <w:szCs w:val="18"/>
          </w:rPr>
          <w:delText>e</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decla</w:delText>
        </w:r>
        <w:r w:rsidDel="00A21DEB">
          <w:rPr>
            <w:rFonts w:ascii="Times New Roman" w:hAnsi="Times New Roman"/>
            <w:b/>
            <w:bCs/>
            <w:color w:val="191919"/>
            <w:spacing w:val="-4"/>
            <w:sz w:val="18"/>
            <w:szCs w:val="18"/>
          </w:rPr>
          <w:delText>r</w:delText>
        </w:r>
        <w:r w:rsidDel="00A21DEB">
          <w:rPr>
            <w:rFonts w:ascii="Times New Roman" w:hAnsi="Times New Roman"/>
            <w:b/>
            <w:bCs/>
            <w:color w:val="191919"/>
            <w:spacing w:val="-1"/>
            <w:sz w:val="18"/>
            <w:szCs w:val="18"/>
          </w:rPr>
          <w:delText>e</w:delText>
        </w:r>
        <w:r w:rsidDel="00A21DEB">
          <w:rPr>
            <w:rFonts w:ascii="Times New Roman" w:hAnsi="Times New Roman"/>
            <w:b/>
            <w:bCs/>
            <w:color w:val="191919"/>
            <w:sz w:val="18"/>
            <w:szCs w:val="18"/>
          </w:rPr>
          <w:delText>d</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educatio</w:delText>
        </w:r>
        <w:r w:rsidDel="00A21DEB">
          <w:rPr>
            <w:rFonts w:ascii="Times New Roman" w:hAnsi="Times New Roman"/>
            <w:b/>
            <w:bCs/>
            <w:color w:val="191919"/>
            <w:sz w:val="18"/>
            <w:szCs w:val="18"/>
          </w:rPr>
          <w:delText>n</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major</w:delText>
        </w:r>
        <w:r w:rsidDel="00A21DEB">
          <w:rPr>
            <w:rFonts w:ascii="Times New Roman" w:hAnsi="Times New Roman"/>
            <w:b/>
            <w:bCs/>
            <w:color w:val="191919"/>
            <w:sz w:val="18"/>
            <w:szCs w:val="18"/>
          </w:rPr>
          <w:delText>s</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no</w:delText>
        </w:r>
        <w:r w:rsidDel="00A21DEB">
          <w:rPr>
            <w:rFonts w:ascii="Times New Roman" w:hAnsi="Times New Roman"/>
            <w:b/>
            <w:bCs/>
            <w:color w:val="191919"/>
            <w:sz w:val="18"/>
            <w:szCs w:val="18"/>
          </w:rPr>
          <w:delText>t</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admitte</w:delText>
        </w:r>
        <w:r w:rsidDel="00A21DEB">
          <w:rPr>
            <w:rFonts w:ascii="Times New Roman" w:hAnsi="Times New Roman"/>
            <w:b/>
            <w:bCs/>
            <w:color w:val="191919"/>
            <w:sz w:val="18"/>
            <w:szCs w:val="18"/>
          </w:rPr>
          <w:delText>d</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t</w:delText>
        </w:r>
        <w:r w:rsidDel="00A21DEB">
          <w:rPr>
            <w:rFonts w:ascii="Times New Roman" w:hAnsi="Times New Roman"/>
            <w:b/>
            <w:bCs/>
            <w:color w:val="191919"/>
            <w:sz w:val="18"/>
            <w:szCs w:val="18"/>
          </w:rPr>
          <w:delText>o</w:delText>
        </w:r>
        <w:r w:rsidDel="00A21DEB">
          <w:rPr>
            <w:rFonts w:ascii="Times New Roman" w:hAnsi="Times New Roman"/>
            <w:b/>
            <w:bCs/>
            <w:color w:val="191919"/>
            <w:spacing w:val="-5"/>
            <w:sz w:val="18"/>
            <w:szCs w:val="18"/>
          </w:rPr>
          <w:delText xml:space="preserve"> </w:delText>
        </w:r>
        <w:r w:rsidDel="00A21DEB">
          <w:rPr>
            <w:rFonts w:ascii="Times New Roman" w:hAnsi="Times New Roman"/>
            <w:b/>
            <w:bCs/>
            <w:color w:val="191919"/>
            <w:spacing w:val="-1"/>
            <w:sz w:val="18"/>
            <w:szCs w:val="18"/>
          </w:rPr>
          <w:delText>TE.</w:delText>
        </w:r>
      </w:del>
    </w:p>
    <w:p w:rsidR="00152F3B" w:rsidDel="00A21DEB" w:rsidRDefault="00152F3B" w:rsidP="00152F3B">
      <w:pPr>
        <w:widowControl w:val="0"/>
        <w:autoSpaceDE w:val="0"/>
        <w:autoSpaceDN w:val="0"/>
        <w:adjustRightInd w:val="0"/>
        <w:spacing w:before="19" w:after="0" w:line="240" w:lineRule="exact"/>
        <w:ind w:left="180" w:right="130" w:firstLine="0"/>
        <w:jc w:val="both"/>
        <w:rPr>
          <w:del w:id="1741" w:author=" " w:date="2011-06-27T13:39:00Z"/>
          <w:rFonts w:ascii="Times New Roman" w:hAnsi="Times New Roman"/>
          <w:color w:val="000000"/>
          <w:sz w:val="24"/>
          <w:szCs w:val="24"/>
        </w:rPr>
      </w:pPr>
    </w:p>
    <w:p w:rsidR="00152F3B" w:rsidDel="00A21DEB" w:rsidRDefault="00152F3B" w:rsidP="00152F3B">
      <w:pPr>
        <w:widowControl w:val="0"/>
        <w:autoSpaceDE w:val="0"/>
        <w:autoSpaceDN w:val="0"/>
        <w:adjustRightInd w:val="0"/>
        <w:spacing w:after="0"/>
        <w:ind w:left="180" w:right="130" w:firstLine="0"/>
        <w:jc w:val="both"/>
        <w:rPr>
          <w:del w:id="1742" w:author=" " w:date="2011-06-27T13:39:00Z"/>
          <w:rFonts w:ascii="Times New Roman" w:hAnsi="Times New Roman"/>
          <w:color w:val="000000"/>
          <w:sz w:val="18"/>
          <w:szCs w:val="18"/>
        </w:rPr>
      </w:pPr>
      <w:del w:id="1743" w:author=" " w:date="2011-06-27T13:39:00Z">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bein</w:delText>
        </w:r>
        <w:r w:rsidDel="00A21DEB">
          <w:rPr>
            <w:rFonts w:ascii="Times New Roman" w:hAnsi="Times New Roman"/>
            <w:color w:val="191919"/>
            <w:sz w:val="18"/>
            <w:szCs w:val="18"/>
          </w:rPr>
          <w:delText>g</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advise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12"/>
            <w:sz w:val="18"/>
            <w:szCs w:val="18"/>
          </w:rPr>
          <w:delText xml:space="preserve"> </w:delText>
        </w:r>
        <w:r w:rsidDel="00A21DEB">
          <w:rPr>
            <w:rFonts w:ascii="Times New Roman" w:hAnsi="Times New Roman"/>
            <w:color w:val="191919"/>
            <w:spacing w:val="-1"/>
            <w:sz w:val="18"/>
            <w:szCs w:val="18"/>
          </w:rPr>
          <w:delText>Advisemen</w:delText>
        </w:r>
        <w:r w:rsidDel="00A21DEB">
          <w:rPr>
            <w:rFonts w:ascii="Times New Roman" w:hAnsi="Times New Roman"/>
            <w:color w:val="191919"/>
            <w:sz w:val="18"/>
            <w:szCs w:val="18"/>
          </w:rPr>
          <w:delText>t</w:delText>
        </w:r>
        <w:r w:rsidDel="00A21DEB">
          <w:rPr>
            <w:rFonts w:ascii="Times New Roman" w:hAnsi="Times New Roman"/>
            <w:color w:val="191919"/>
            <w:spacing w:val="-12"/>
            <w:sz w:val="18"/>
            <w:szCs w:val="18"/>
          </w:rPr>
          <w:delText xml:space="preserve"> </w:delText>
        </w:r>
        <w:r w:rsidDel="00A21DEB">
          <w:rPr>
            <w:rFonts w:ascii="Times New Roman" w:hAnsi="Times New Roman"/>
            <w:color w:val="191919"/>
            <w:spacing w:val="-1"/>
            <w:sz w:val="18"/>
            <w:szCs w:val="18"/>
          </w:rPr>
          <w:delText>Academ</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wil</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no</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permitte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enrol</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300</w:delText>
        </w:r>
        <w:r w:rsidDel="00A21DEB">
          <w:rPr>
            <w:rFonts w:ascii="Times New Roman" w:hAnsi="Times New Roman"/>
            <w:color w:val="191919"/>
            <w:sz w:val="18"/>
            <w:szCs w:val="18"/>
          </w:rPr>
          <w:delText>0</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an</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400</w:delText>
        </w:r>
        <w:r w:rsidDel="00A21DEB">
          <w:rPr>
            <w:rFonts w:ascii="Times New Roman" w:hAnsi="Times New Roman"/>
            <w:color w:val="191919"/>
            <w:sz w:val="18"/>
            <w:szCs w:val="18"/>
          </w:rPr>
          <w:delText>0</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leve</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Educatio</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courses.</w:delText>
        </w:r>
      </w:del>
    </w:p>
    <w:p w:rsidR="00152F3B" w:rsidDel="00A21DEB" w:rsidRDefault="00152F3B" w:rsidP="00152F3B">
      <w:pPr>
        <w:widowControl w:val="0"/>
        <w:autoSpaceDE w:val="0"/>
        <w:autoSpaceDN w:val="0"/>
        <w:adjustRightInd w:val="0"/>
        <w:spacing w:before="5" w:after="0" w:line="220" w:lineRule="exact"/>
        <w:ind w:left="180" w:right="130" w:firstLine="0"/>
        <w:jc w:val="both"/>
        <w:rPr>
          <w:del w:id="1744" w:author=" " w:date="2011-06-27T13:39:00Z"/>
          <w:rFonts w:ascii="Times New Roman" w:hAnsi="Times New Roman"/>
          <w:color w:val="000000"/>
        </w:rPr>
      </w:pPr>
    </w:p>
    <w:p w:rsidR="00152F3B" w:rsidDel="00A21DEB" w:rsidRDefault="00152F3B" w:rsidP="00152F3B">
      <w:pPr>
        <w:widowControl w:val="0"/>
        <w:autoSpaceDE w:val="0"/>
        <w:autoSpaceDN w:val="0"/>
        <w:adjustRightInd w:val="0"/>
        <w:spacing w:after="0" w:line="250" w:lineRule="auto"/>
        <w:ind w:left="180" w:right="130" w:firstLine="0"/>
        <w:jc w:val="both"/>
        <w:rPr>
          <w:del w:id="1745" w:author=" " w:date="2011-06-27T13:39:00Z"/>
          <w:rFonts w:ascii="Times New Roman" w:hAnsi="Times New Roman"/>
          <w:color w:val="000000"/>
          <w:sz w:val="18"/>
          <w:szCs w:val="18"/>
        </w:rPr>
      </w:pPr>
      <w:del w:id="1746" w:author=" " w:date="2011-06-27T13:39:00Z">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wh</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hav</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successfull</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exite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12"/>
            <w:sz w:val="18"/>
            <w:szCs w:val="18"/>
          </w:rPr>
          <w:delText xml:space="preserve"> </w:delText>
        </w:r>
        <w:r w:rsidDel="00A21DEB">
          <w:rPr>
            <w:rFonts w:ascii="Times New Roman" w:hAnsi="Times New Roman"/>
            <w:color w:val="191919"/>
            <w:spacing w:val="-1"/>
            <w:sz w:val="18"/>
            <w:szCs w:val="18"/>
          </w:rPr>
          <w:delText>Advisemen</w:delText>
        </w:r>
        <w:r w:rsidDel="00A21DEB">
          <w:rPr>
            <w:rFonts w:ascii="Times New Roman" w:hAnsi="Times New Roman"/>
            <w:color w:val="191919"/>
            <w:sz w:val="18"/>
            <w:szCs w:val="18"/>
          </w:rPr>
          <w:delText>t</w:delText>
        </w:r>
        <w:r w:rsidDel="00A21DEB">
          <w:rPr>
            <w:rFonts w:ascii="Times New Roman" w:hAnsi="Times New Roman"/>
            <w:color w:val="191919"/>
            <w:spacing w:val="-12"/>
            <w:sz w:val="18"/>
            <w:szCs w:val="18"/>
          </w:rPr>
          <w:delText xml:space="preserve"> </w:delText>
        </w:r>
        <w:r w:rsidDel="00A21DEB">
          <w:rPr>
            <w:rFonts w:ascii="Times New Roman" w:hAnsi="Times New Roman"/>
            <w:color w:val="191919"/>
            <w:spacing w:val="-1"/>
            <w:sz w:val="18"/>
            <w:szCs w:val="18"/>
          </w:rPr>
          <w:delText>Academ</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wil</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advise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z w:val="18"/>
            <w:szCs w:val="18"/>
          </w:rPr>
          <w:delText>a</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progra</w:delText>
        </w:r>
        <w:r w:rsidDel="00A21DEB">
          <w:rPr>
            <w:rFonts w:ascii="Times New Roman" w:hAnsi="Times New Roman"/>
            <w:color w:val="191919"/>
            <w:sz w:val="18"/>
            <w:szCs w:val="18"/>
          </w:rPr>
          <w:delText>m</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adviso</w:delText>
        </w:r>
        <w:r w:rsidDel="00A21DEB">
          <w:rPr>
            <w:rFonts w:ascii="Times New Roman" w:hAnsi="Times New Roman"/>
            <w:color w:val="191919"/>
            <w:spacing w:val="-11"/>
            <w:sz w:val="18"/>
            <w:szCs w:val="18"/>
          </w:rPr>
          <w:delText>r</w:delText>
        </w:r>
        <w:r w:rsidDel="00A21DEB">
          <w:rPr>
            <w:rFonts w:ascii="Times New Roman" w:hAnsi="Times New Roman"/>
            <w:color w:val="191919"/>
            <w:sz w:val="18"/>
            <w:szCs w:val="18"/>
          </w:rPr>
          <w:delText>.</w:delText>
        </w:r>
        <w:r w:rsidDel="00A21DEB">
          <w:rPr>
            <w:rFonts w:ascii="Times New Roman" w:hAnsi="Times New Roman"/>
            <w:color w:val="191919"/>
            <w:spacing w:val="39"/>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GAC</w:delText>
        </w:r>
        <w:r w:rsidDel="00A21DEB">
          <w:rPr>
            <w:rFonts w:ascii="Times New Roman" w:hAnsi="Times New Roman"/>
            <w:color w:val="191919"/>
            <w:sz w:val="18"/>
            <w:szCs w:val="18"/>
          </w:rPr>
          <w:delText>E</w:delText>
        </w:r>
        <w:r w:rsidDel="00A21DEB">
          <w:rPr>
            <w:rFonts w:ascii="Times New Roman" w:hAnsi="Times New Roman"/>
            <w:color w:val="191919"/>
            <w:spacing w:val="42"/>
            <w:sz w:val="18"/>
            <w:szCs w:val="18"/>
          </w:rPr>
          <w:delText xml:space="preserve"> </w:delText>
        </w:r>
        <w:r w:rsidDel="00A21DEB">
          <w:rPr>
            <w:rFonts w:ascii="Times New Roman" w:hAnsi="Times New Roman"/>
            <w:color w:val="191919"/>
            <w:sz w:val="18"/>
            <w:szCs w:val="18"/>
          </w:rPr>
          <w:delTex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Basi</w:delText>
        </w:r>
        <w:r w:rsidDel="00A21DEB">
          <w:rPr>
            <w:rFonts w:ascii="Times New Roman" w:hAnsi="Times New Roman"/>
            <w:color w:val="191919"/>
            <w:sz w:val="18"/>
            <w:szCs w:val="18"/>
          </w:rPr>
          <w:delText>c</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Skill</w:delText>
        </w:r>
        <w:r w:rsidDel="00A21DEB">
          <w:rPr>
            <w:rFonts w:ascii="Times New Roman" w:hAnsi="Times New Roman"/>
            <w:color w:val="191919"/>
            <w:sz w:val="18"/>
            <w:szCs w:val="18"/>
          </w:rPr>
          <w:delText>s</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2"/>
            <w:sz w:val="18"/>
            <w:szCs w:val="18"/>
          </w:rPr>
          <w:delText>e</w:delText>
        </w:r>
        <w:r w:rsidDel="00A21DEB">
          <w:rPr>
            <w:rFonts w:ascii="Times New Roman" w:hAnsi="Times New Roman"/>
            <w:color w:val="191919"/>
            <w:spacing w:val="-1"/>
            <w:sz w:val="18"/>
            <w:szCs w:val="18"/>
          </w:rPr>
          <w:delText>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 quire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Studen</w:delText>
        </w:r>
        <w:r w:rsidDel="00A21DEB">
          <w:rPr>
            <w:rFonts w:ascii="Times New Roman" w:hAnsi="Times New Roman"/>
            <w:color w:val="191919"/>
            <w:sz w:val="18"/>
            <w:szCs w:val="18"/>
          </w:rPr>
          <w:delText>t</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1"/>
            <w:sz w:val="18"/>
            <w:szCs w:val="18"/>
          </w:rPr>
          <w:delText>eaching</w:delText>
        </w:r>
        <w:r w:rsidDel="00A21DEB">
          <w:rPr>
            <w:rFonts w:ascii="Times New Roman" w:hAnsi="Times New Roman"/>
            <w:color w:val="191919"/>
            <w:sz w:val="18"/>
            <w:szCs w:val="18"/>
          </w:rPr>
          <w:delTex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an</w:delText>
        </w:r>
        <w:r w:rsidDel="00A21DEB">
          <w:rPr>
            <w:rFonts w:ascii="Times New Roman" w:hAnsi="Times New Roman"/>
            <w:color w:val="191919"/>
            <w:sz w:val="18"/>
            <w:szCs w:val="18"/>
          </w:rPr>
          <w:delText>d</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GAC</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Conten</w:delText>
        </w:r>
        <w:r w:rsidDel="00A21DEB">
          <w:rPr>
            <w:rFonts w:ascii="Times New Roman" w:hAnsi="Times New Roman"/>
            <w:color w:val="191919"/>
            <w:sz w:val="18"/>
            <w:szCs w:val="18"/>
          </w:rPr>
          <w:delText>t</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1"/>
            <w:sz w:val="18"/>
            <w:szCs w:val="18"/>
          </w:rPr>
          <w:delText>es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require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graduation.</w:delText>
        </w:r>
      </w:del>
    </w:p>
    <w:p w:rsidR="00152F3B"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pacing w:val="-1"/>
          <w:sz w:val="24"/>
          <w:szCs w:val="24"/>
        </w:rPr>
        <w:t>G</w:t>
      </w:r>
      <w:r>
        <w:rPr>
          <w:rFonts w:ascii="Times New Roman" w:hAnsi="Times New Roman"/>
          <w:b/>
          <w:bCs/>
          <w:color w:val="191919"/>
          <w:spacing w:val="-1"/>
          <w:sz w:val="18"/>
          <w:szCs w:val="18"/>
        </w:rPr>
        <w:t>UIDELINE</w:t>
      </w:r>
      <w:r>
        <w:rPr>
          <w:rFonts w:ascii="Times New Roman" w:hAnsi="Times New Roman"/>
          <w:b/>
          <w:bCs/>
          <w:color w:val="191919"/>
          <w:sz w:val="18"/>
          <w:szCs w:val="18"/>
        </w:rPr>
        <w:t>S</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FO</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GAC</w:t>
      </w:r>
      <w:r>
        <w:rPr>
          <w:rFonts w:ascii="Times New Roman" w:hAnsi="Times New Roman"/>
          <w:b/>
          <w:bCs/>
          <w:color w:val="191919"/>
          <w:sz w:val="24"/>
          <w:szCs w:val="24"/>
        </w:rPr>
        <w:t>E</w:t>
      </w:r>
      <w:r>
        <w:rPr>
          <w:rFonts w:ascii="Times New Roman" w:hAnsi="Times New Roman"/>
          <w:b/>
          <w:bCs/>
          <w:color w:val="191919"/>
          <w:spacing w:val="56"/>
          <w:sz w:val="24"/>
          <w:szCs w:val="24"/>
        </w:rPr>
        <w:t xml:space="preserve"> </w:t>
      </w:r>
      <w:r>
        <w:rPr>
          <w:rFonts w:ascii="Times New Roman" w:hAnsi="Times New Roman"/>
          <w:b/>
          <w:bCs/>
          <w:color w:val="191919"/>
          <w:sz w:val="24"/>
          <w:szCs w:val="24"/>
        </w:rPr>
        <w:t>–</w:t>
      </w:r>
      <w:r>
        <w:rPr>
          <w:rFonts w:ascii="Times New Roman" w:hAnsi="Times New Roman"/>
          <w:b/>
          <w:bCs/>
          <w:color w:val="191919"/>
          <w:spacing w:val="-2"/>
          <w:sz w:val="24"/>
          <w:szCs w:val="24"/>
        </w:rPr>
        <w:t xml:space="preserve"> </w:t>
      </w:r>
      <w:r>
        <w:rPr>
          <w:rFonts w:ascii="Times New Roman" w:hAnsi="Times New Roman"/>
          <w:b/>
          <w:bCs/>
          <w:color w:val="191919"/>
          <w:spacing w:val="-1"/>
          <w:sz w:val="24"/>
          <w:szCs w:val="24"/>
        </w:rPr>
        <w:t>B</w:t>
      </w:r>
      <w:r>
        <w:rPr>
          <w:rFonts w:ascii="Times New Roman" w:hAnsi="Times New Roman"/>
          <w:b/>
          <w:bCs/>
          <w:color w:val="191919"/>
          <w:spacing w:val="-1"/>
          <w:sz w:val="18"/>
          <w:szCs w:val="18"/>
        </w:rPr>
        <w:t>ASI</w:t>
      </w:r>
      <w:r>
        <w:rPr>
          <w:rFonts w:ascii="Times New Roman" w:hAnsi="Times New Roman"/>
          <w:b/>
          <w:bCs/>
          <w:color w:val="191919"/>
          <w:sz w:val="18"/>
          <w:szCs w:val="18"/>
        </w:rPr>
        <w:t>C</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KILL</w:t>
      </w:r>
      <w:r>
        <w:rPr>
          <w:rFonts w:ascii="Times New Roman" w:hAnsi="Times New Roman"/>
          <w:b/>
          <w:bCs/>
          <w:color w:val="191919"/>
          <w:sz w:val="18"/>
          <w:szCs w:val="18"/>
        </w:rPr>
        <w:t>S</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XAMIN</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8"/>
          <w:sz w:val="18"/>
          <w:szCs w:val="18"/>
        </w:rPr>
        <w:t xml:space="preserve"> </w:t>
      </w:r>
      <w:r>
        <w:rPr>
          <w:rFonts w:ascii="Times New Roman" w:hAnsi="Times New Roman"/>
          <w:b/>
          <w:bCs/>
          <w:color w:val="191919"/>
          <w:spacing w:val="-1"/>
          <w:sz w:val="24"/>
          <w:szCs w:val="24"/>
        </w:rPr>
        <w:t>T</w:t>
      </w:r>
      <w:r>
        <w:rPr>
          <w:rFonts w:ascii="Times New Roman" w:hAnsi="Times New Roman"/>
          <w:b/>
          <w:bCs/>
          <w:color w:val="191919"/>
          <w:spacing w:val="-1"/>
          <w:sz w:val="18"/>
          <w:szCs w:val="18"/>
        </w:rPr>
        <w:t>ESTIN</w:t>
      </w:r>
      <w:r>
        <w:rPr>
          <w:rFonts w:ascii="Times New Roman" w:hAnsi="Times New Roman"/>
          <w:b/>
          <w:bCs/>
          <w:color w:val="191919"/>
          <w:sz w:val="18"/>
          <w:szCs w:val="18"/>
        </w:rPr>
        <w:t>G</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ROGRAM</w:t>
      </w:r>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ha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establishe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guideline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regardin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GAC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Basi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Skill</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examination:</w:t>
      </w:r>
    </w:p>
    <w:p w:rsidR="00152F3B"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000000" w:rsidRDefault="00F807A4">
      <w:pPr>
        <w:pStyle w:val="ListParagraph"/>
        <w:widowControl w:val="0"/>
        <w:numPr>
          <w:ilvl w:val="0"/>
          <w:numId w:val="5"/>
        </w:numPr>
        <w:autoSpaceDE w:val="0"/>
        <w:autoSpaceDN w:val="0"/>
        <w:adjustRightInd w:val="0"/>
        <w:spacing w:after="0"/>
        <w:ind w:right="130"/>
        <w:jc w:val="both"/>
        <w:rPr>
          <w:ins w:id="1747" w:author=" " w:date="2011-06-27T12:00:00Z"/>
          <w:rFonts w:ascii="Times New Roman" w:hAnsi="Times New Roman"/>
          <w:color w:val="191919"/>
          <w:spacing w:val="-2"/>
          <w:sz w:val="18"/>
          <w:szCs w:val="18"/>
        </w:rPr>
        <w:pPrChange w:id="1748" w:author=" " w:date="2011-06-27T12:00:00Z">
          <w:pPr>
            <w:widowControl w:val="0"/>
            <w:autoSpaceDE w:val="0"/>
            <w:autoSpaceDN w:val="0"/>
            <w:adjustRightInd w:val="0"/>
            <w:spacing w:after="0"/>
            <w:ind w:left="450" w:right="130" w:firstLine="0"/>
            <w:jc w:val="both"/>
          </w:pPr>
        </w:pPrChange>
      </w:pPr>
      <w:del w:id="1749" w:author=" " w:date="2011-06-27T12:00:00Z">
        <w:r w:rsidRPr="00F807A4">
          <w:rPr>
            <w:rFonts w:ascii="Times New Roman" w:hAnsi="Times New Roman"/>
            <w:color w:val="191919"/>
            <w:spacing w:val="-1"/>
            <w:sz w:val="18"/>
            <w:szCs w:val="18"/>
            <w:rPrChange w:id="1750" w:author=" " w:date="2011-06-27T12:00:00Z">
              <w:rPr/>
            </w:rPrChange>
          </w:rPr>
          <w:delText>1</w:delText>
        </w:r>
        <w:r w:rsidRPr="00F807A4">
          <w:rPr>
            <w:rFonts w:ascii="Times New Roman" w:hAnsi="Times New Roman"/>
            <w:color w:val="191919"/>
            <w:sz w:val="18"/>
            <w:szCs w:val="18"/>
            <w:rPrChange w:id="1751" w:author=" " w:date="2011-06-27T12:00:00Z">
              <w:rPr/>
            </w:rPrChange>
          </w:rPr>
          <w:delText>.</w:delText>
        </w:r>
        <w:r w:rsidRPr="00F807A4">
          <w:rPr>
            <w:rFonts w:ascii="Times New Roman" w:hAnsi="Times New Roman"/>
            <w:color w:val="191919"/>
            <w:spacing w:val="1"/>
            <w:sz w:val="18"/>
            <w:szCs w:val="18"/>
            <w:rPrChange w:id="1752" w:author=" " w:date="2011-06-27T12:00:00Z">
              <w:rPr>
                <w:spacing w:val="1"/>
              </w:rPr>
            </w:rPrChange>
          </w:rPr>
          <w:delText xml:space="preserve"> </w:delText>
        </w:r>
      </w:del>
      <w:r w:rsidRPr="00F807A4">
        <w:rPr>
          <w:rFonts w:ascii="Times New Roman" w:hAnsi="Times New Roman"/>
          <w:color w:val="191919"/>
          <w:spacing w:val="-1"/>
          <w:sz w:val="18"/>
          <w:szCs w:val="18"/>
          <w:rPrChange w:id="1753" w:author=" " w:date="2011-06-27T12:00:00Z">
            <w:rPr/>
          </w:rPrChange>
        </w:rPr>
        <w:t>Student</w:t>
      </w:r>
      <w:r w:rsidRPr="00F807A4">
        <w:rPr>
          <w:rFonts w:ascii="Times New Roman" w:hAnsi="Times New Roman"/>
          <w:color w:val="191919"/>
          <w:sz w:val="18"/>
          <w:szCs w:val="18"/>
          <w:rPrChange w:id="1754" w:author=" " w:date="2011-06-27T12:00:00Z">
            <w:rPr/>
          </w:rPrChange>
        </w:rPr>
        <w:t>s</w:t>
      </w:r>
      <w:r w:rsidRPr="00F807A4">
        <w:rPr>
          <w:rFonts w:ascii="Times New Roman" w:hAnsi="Times New Roman"/>
          <w:color w:val="191919"/>
          <w:spacing w:val="-2"/>
          <w:sz w:val="18"/>
          <w:szCs w:val="18"/>
          <w:rPrChange w:id="1755" w:author=" " w:date="2011-06-27T12:00:00Z">
            <w:rPr>
              <w:spacing w:val="-2"/>
            </w:rPr>
          </w:rPrChange>
        </w:rPr>
        <w:t xml:space="preserve"> </w:t>
      </w:r>
      <w:r w:rsidRPr="00F807A4">
        <w:rPr>
          <w:rFonts w:ascii="Times New Roman" w:hAnsi="Times New Roman"/>
          <w:color w:val="191919"/>
          <w:spacing w:val="-1"/>
          <w:sz w:val="18"/>
          <w:szCs w:val="18"/>
          <w:rPrChange w:id="1756" w:author=" " w:date="2011-06-27T12:00:00Z">
            <w:rPr/>
          </w:rPrChange>
        </w:rPr>
        <w:t>mus</w:t>
      </w:r>
      <w:r w:rsidRPr="00F807A4">
        <w:rPr>
          <w:rFonts w:ascii="Times New Roman" w:hAnsi="Times New Roman"/>
          <w:color w:val="191919"/>
          <w:sz w:val="18"/>
          <w:szCs w:val="18"/>
          <w:rPrChange w:id="1757" w:author=" " w:date="2011-06-27T12:00:00Z">
            <w:rPr/>
          </w:rPrChange>
        </w:rPr>
        <w:t>t</w:t>
      </w:r>
      <w:r w:rsidRPr="00F807A4">
        <w:rPr>
          <w:rFonts w:ascii="Times New Roman" w:hAnsi="Times New Roman"/>
          <w:color w:val="191919"/>
          <w:spacing w:val="-2"/>
          <w:sz w:val="18"/>
          <w:szCs w:val="18"/>
          <w:rPrChange w:id="1758" w:author=" " w:date="2011-06-27T12:00:00Z">
            <w:rPr>
              <w:spacing w:val="-2"/>
            </w:rPr>
          </w:rPrChange>
        </w:rPr>
        <w:t xml:space="preserve"> </w:t>
      </w:r>
      <w:del w:id="1759" w:author=" " w:date="2011-06-27T12:01:00Z">
        <w:r w:rsidRPr="00F807A4">
          <w:rPr>
            <w:rFonts w:ascii="Times New Roman" w:hAnsi="Times New Roman"/>
            <w:color w:val="191919"/>
            <w:spacing w:val="-1"/>
            <w:sz w:val="18"/>
            <w:szCs w:val="18"/>
            <w:rPrChange w:id="1760" w:author=" " w:date="2011-06-27T12:00:00Z">
              <w:rPr/>
            </w:rPrChange>
          </w:rPr>
          <w:delText>complet</w:delText>
        </w:r>
        <w:r w:rsidRPr="00F807A4">
          <w:rPr>
            <w:rFonts w:ascii="Times New Roman" w:hAnsi="Times New Roman"/>
            <w:color w:val="191919"/>
            <w:sz w:val="18"/>
            <w:szCs w:val="18"/>
            <w:rPrChange w:id="1761" w:author=" " w:date="2011-06-27T12:00:00Z">
              <w:rPr/>
            </w:rPrChange>
          </w:rPr>
          <w:delText>e</w:delText>
        </w:r>
        <w:r w:rsidRPr="00F807A4">
          <w:rPr>
            <w:rFonts w:ascii="Times New Roman" w:hAnsi="Times New Roman"/>
            <w:color w:val="191919"/>
            <w:spacing w:val="-2"/>
            <w:sz w:val="18"/>
            <w:szCs w:val="18"/>
            <w:rPrChange w:id="1762" w:author=" " w:date="2011-06-27T12:00:00Z">
              <w:rPr>
                <w:spacing w:val="-2"/>
              </w:rPr>
            </w:rPrChange>
          </w:rPr>
          <w:delText xml:space="preserve"> </w:delText>
        </w:r>
      </w:del>
      <w:ins w:id="1763" w:author=" " w:date="2011-06-27T12:01:00Z">
        <w:r w:rsidR="00990E0E">
          <w:rPr>
            <w:rFonts w:ascii="Times New Roman" w:hAnsi="Times New Roman"/>
            <w:color w:val="191919"/>
            <w:spacing w:val="-1"/>
            <w:sz w:val="18"/>
            <w:szCs w:val="18"/>
          </w:rPr>
          <w:t xml:space="preserve">successfully pass or exempt </w:t>
        </w:r>
        <w:r w:rsidR="00990E0E">
          <w:rPr>
            <w:rFonts w:ascii="Times New Roman" w:hAnsi="Times New Roman"/>
            <w:color w:val="191919"/>
            <w:spacing w:val="-2"/>
            <w:sz w:val="18"/>
            <w:szCs w:val="18"/>
          </w:rPr>
          <w:t xml:space="preserve">the GACE Basic Skills Examination before formal admission to </w:t>
        </w:r>
      </w:ins>
      <w:ins w:id="1764" w:author=" " w:date="2011-06-27T13:40:00Z">
        <w:r w:rsidR="00A21DEB">
          <w:rPr>
            <w:rFonts w:ascii="Times New Roman" w:hAnsi="Times New Roman"/>
            <w:color w:val="191919"/>
            <w:spacing w:val="-2"/>
            <w:sz w:val="18"/>
            <w:szCs w:val="18"/>
          </w:rPr>
          <w:t>the Professional Education Unit.</w:t>
        </w:r>
      </w:ins>
    </w:p>
    <w:p w:rsidR="00000000" w:rsidRDefault="00F31B58">
      <w:pPr>
        <w:pStyle w:val="ListParagraph"/>
        <w:widowControl w:val="0"/>
        <w:autoSpaceDE w:val="0"/>
        <w:autoSpaceDN w:val="0"/>
        <w:adjustRightInd w:val="0"/>
        <w:spacing w:after="0"/>
        <w:ind w:left="810" w:right="130" w:firstLine="0"/>
        <w:jc w:val="both"/>
        <w:rPr>
          <w:ins w:id="1765" w:author=" " w:date="2011-06-27T12:00:00Z"/>
          <w:rFonts w:ascii="Times New Roman" w:hAnsi="Times New Roman"/>
          <w:color w:val="191919"/>
          <w:spacing w:val="-2"/>
          <w:sz w:val="18"/>
          <w:szCs w:val="18"/>
          <w:rPrChange w:id="1766" w:author=" " w:date="2011-06-27T12:00:00Z">
            <w:rPr>
              <w:ins w:id="1767" w:author=" " w:date="2011-06-27T12:00:00Z"/>
              <w:spacing w:val="-2"/>
            </w:rPr>
          </w:rPrChange>
        </w:rPr>
        <w:pPrChange w:id="1768" w:author=" " w:date="2011-06-27T12:01:00Z">
          <w:pPr>
            <w:widowControl w:val="0"/>
            <w:autoSpaceDE w:val="0"/>
            <w:autoSpaceDN w:val="0"/>
            <w:adjustRightInd w:val="0"/>
            <w:spacing w:after="0"/>
            <w:ind w:left="450" w:right="130" w:firstLine="0"/>
            <w:jc w:val="both"/>
          </w:pPr>
        </w:pPrChange>
      </w:pPr>
    </w:p>
    <w:p w:rsidR="00000000" w:rsidRDefault="00F807A4">
      <w:pPr>
        <w:pStyle w:val="ListParagraph"/>
        <w:widowControl w:val="0"/>
        <w:numPr>
          <w:ilvl w:val="0"/>
          <w:numId w:val="5"/>
        </w:numPr>
        <w:autoSpaceDE w:val="0"/>
        <w:autoSpaceDN w:val="0"/>
        <w:adjustRightInd w:val="0"/>
        <w:spacing w:after="0"/>
        <w:ind w:right="130"/>
        <w:jc w:val="both"/>
        <w:rPr>
          <w:rFonts w:ascii="Times New Roman" w:hAnsi="Times New Roman"/>
          <w:color w:val="000000"/>
          <w:sz w:val="18"/>
          <w:szCs w:val="18"/>
          <w:rPrChange w:id="1769" w:author=" " w:date="2011-06-27T12:00:00Z">
            <w:rPr>
              <w:color w:val="000000"/>
            </w:rPr>
          </w:rPrChange>
        </w:rPr>
        <w:pPrChange w:id="1770" w:author=" " w:date="2011-06-27T12:00:00Z">
          <w:pPr>
            <w:widowControl w:val="0"/>
            <w:autoSpaceDE w:val="0"/>
            <w:autoSpaceDN w:val="0"/>
            <w:adjustRightInd w:val="0"/>
            <w:spacing w:after="0"/>
            <w:ind w:left="450" w:right="130" w:firstLine="0"/>
            <w:jc w:val="both"/>
          </w:pPr>
        </w:pPrChange>
      </w:pPr>
      <w:del w:id="1771" w:author=" " w:date="2011-06-27T13:40:00Z">
        <w:r w:rsidRPr="00F807A4">
          <w:rPr>
            <w:rFonts w:ascii="Times New Roman" w:hAnsi="Times New Roman"/>
            <w:color w:val="191919"/>
            <w:spacing w:val="-1"/>
            <w:sz w:val="18"/>
            <w:szCs w:val="18"/>
            <w:rPrChange w:id="1772" w:author=" " w:date="2011-06-27T12:00:00Z">
              <w:rPr/>
            </w:rPrChange>
          </w:rPr>
          <w:delText>1</w:delText>
        </w:r>
        <w:r w:rsidRPr="00F807A4">
          <w:rPr>
            <w:rFonts w:ascii="Times New Roman" w:hAnsi="Times New Roman"/>
            <w:color w:val="191919"/>
            <w:sz w:val="18"/>
            <w:szCs w:val="18"/>
            <w:rPrChange w:id="1773" w:author=" " w:date="2011-06-27T12:00:00Z">
              <w:rPr/>
            </w:rPrChange>
          </w:rPr>
          <w:delText>5</w:delText>
        </w:r>
        <w:r w:rsidRPr="00F807A4">
          <w:rPr>
            <w:rFonts w:ascii="Times New Roman" w:hAnsi="Times New Roman"/>
            <w:color w:val="191919"/>
            <w:spacing w:val="-2"/>
            <w:sz w:val="18"/>
            <w:szCs w:val="18"/>
            <w:rPrChange w:id="1774" w:author=" " w:date="2011-06-27T12:00:00Z">
              <w:rPr>
                <w:spacing w:val="-2"/>
              </w:rPr>
            </w:rPrChange>
          </w:rPr>
          <w:delText xml:space="preserve"> </w:delText>
        </w:r>
        <w:r w:rsidRPr="00F807A4">
          <w:rPr>
            <w:rFonts w:ascii="Times New Roman" w:hAnsi="Times New Roman"/>
            <w:color w:val="191919"/>
            <w:spacing w:val="-1"/>
            <w:sz w:val="18"/>
            <w:szCs w:val="18"/>
            <w:rPrChange w:id="1775" w:author=" " w:date="2011-06-27T12:00:00Z">
              <w:rPr/>
            </w:rPrChange>
          </w:rPr>
          <w:delText>hour</w:delText>
        </w:r>
        <w:r w:rsidRPr="00F807A4">
          <w:rPr>
            <w:rFonts w:ascii="Times New Roman" w:hAnsi="Times New Roman"/>
            <w:color w:val="191919"/>
            <w:sz w:val="18"/>
            <w:szCs w:val="18"/>
            <w:rPrChange w:id="1776" w:author=" " w:date="2011-06-27T12:00:00Z">
              <w:rPr/>
            </w:rPrChange>
          </w:rPr>
          <w:delText>s</w:delText>
        </w:r>
        <w:r w:rsidRPr="00F807A4">
          <w:rPr>
            <w:rFonts w:ascii="Times New Roman" w:hAnsi="Times New Roman"/>
            <w:color w:val="191919"/>
            <w:spacing w:val="-2"/>
            <w:sz w:val="18"/>
            <w:szCs w:val="18"/>
            <w:rPrChange w:id="1777" w:author=" " w:date="2011-06-27T12:00:00Z">
              <w:rPr>
                <w:spacing w:val="-2"/>
              </w:rPr>
            </w:rPrChange>
          </w:rPr>
          <w:delText xml:space="preserve"> </w:delText>
        </w:r>
        <w:r w:rsidRPr="00F807A4">
          <w:rPr>
            <w:rFonts w:ascii="Times New Roman" w:hAnsi="Times New Roman"/>
            <w:color w:val="191919"/>
            <w:spacing w:val="-1"/>
            <w:sz w:val="18"/>
            <w:szCs w:val="18"/>
            <w:rPrChange w:id="1778" w:author=" " w:date="2011-06-27T12:00:00Z">
              <w:rPr/>
            </w:rPrChange>
          </w:rPr>
          <w:delText>o</w:delText>
        </w:r>
        <w:r w:rsidRPr="00F807A4">
          <w:rPr>
            <w:rFonts w:ascii="Times New Roman" w:hAnsi="Times New Roman"/>
            <w:color w:val="191919"/>
            <w:sz w:val="18"/>
            <w:szCs w:val="18"/>
            <w:rPrChange w:id="1779" w:author=" " w:date="2011-06-27T12:00:00Z">
              <w:rPr/>
            </w:rPrChange>
          </w:rPr>
          <w:delText>f</w:delText>
        </w:r>
        <w:r w:rsidRPr="00F807A4">
          <w:rPr>
            <w:rFonts w:ascii="Times New Roman" w:hAnsi="Times New Roman"/>
            <w:color w:val="191919"/>
            <w:spacing w:val="-2"/>
            <w:sz w:val="18"/>
            <w:szCs w:val="18"/>
            <w:rPrChange w:id="1780" w:author=" " w:date="2011-06-27T12:00:00Z">
              <w:rPr>
                <w:spacing w:val="-2"/>
              </w:rPr>
            </w:rPrChange>
          </w:rPr>
          <w:delText xml:space="preserve"> </w:delText>
        </w:r>
        <w:r w:rsidRPr="00F807A4">
          <w:rPr>
            <w:rFonts w:ascii="Times New Roman" w:hAnsi="Times New Roman"/>
            <w:color w:val="191919"/>
            <w:spacing w:val="-1"/>
            <w:sz w:val="18"/>
            <w:szCs w:val="18"/>
            <w:rPrChange w:id="1781" w:author=" " w:date="2011-06-27T12:00:00Z">
              <w:rPr/>
            </w:rPrChange>
          </w:rPr>
          <w:delText>tes</w:delText>
        </w:r>
        <w:r w:rsidRPr="00F807A4">
          <w:rPr>
            <w:rFonts w:ascii="Times New Roman" w:hAnsi="Times New Roman"/>
            <w:color w:val="191919"/>
            <w:sz w:val="18"/>
            <w:szCs w:val="18"/>
            <w:rPrChange w:id="1782" w:author=" " w:date="2011-06-27T12:00:00Z">
              <w:rPr/>
            </w:rPrChange>
          </w:rPr>
          <w:delText>t</w:delText>
        </w:r>
        <w:r w:rsidRPr="00F807A4">
          <w:rPr>
            <w:rFonts w:ascii="Times New Roman" w:hAnsi="Times New Roman"/>
            <w:color w:val="191919"/>
            <w:spacing w:val="-2"/>
            <w:sz w:val="18"/>
            <w:szCs w:val="18"/>
            <w:rPrChange w:id="1783" w:author=" " w:date="2011-06-27T12:00:00Z">
              <w:rPr>
                <w:spacing w:val="-2"/>
              </w:rPr>
            </w:rPrChange>
          </w:rPr>
          <w:delText xml:space="preserve"> </w:delText>
        </w:r>
        <w:r w:rsidRPr="00F807A4">
          <w:rPr>
            <w:rFonts w:ascii="Times New Roman" w:hAnsi="Times New Roman"/>
            <w:color w:val="191919"/>
            <w:spacing w:val="-1"/>
            <w:sz w:val="18"/>
            <w:szCs w:val="18"/>
            <w:rPrChange w:id="1784" w:author=" " w:date="2011-06-27T12:00:00Z">
              <w:rPr/>
            </w:rPrChange>
          </w:rPr>
          <w:delText>preparatio</w:delText>
        </w:r>
        <w:r w:rsidRPr="00F807A4">
          <w:rPr>
            <w:rFonts w:ascii="Times New Roman" w:hAnsi="Times New Roman"/>
            <w:color w:val="191919"/>
            <w:sz w:val="18"/>
            <w:szCs w:val="18"/>
            <w:rPrChange w:id="1785" w:author=" " w:date="2011-06-27T12:00:00Z">
              <w:rPr/>
            </w:rPrChange>
          </w:rPr>
          <w:delText>n</w:delText>
        </w:r>
        <w:r w:rsidRPr="00F807A4">
          <w:rPr>
            <w:rFonts w:ascii="Times New Roman" w:hAnsi="Times New Roman"/>
            <w:color w:val="191919"/>
            <w:spacing w:val="-2"/>
            <w:sz w:val="18"/>
            <w:szCs w:val="18"/>
            <w:rPrChange w:id="1786" w:author=" " w:date="2011-06-27T12:00:00Z">
              <w:rPr>
                <w:spacing w:val="-2"/>
              </w:rPr>
            </w:rPrChange>
          </w:rPr>
          <w:delText xml:space="preserve"> </w:delText>
        </w:r>
        <w:r w:rsidRPr="00F807A4">
          <w:rPr>
            <w:rFonts w:ascii="Times New Roman" w:hAnsi="Times New Roman"/>
            <w:color w:val="191919"/>
            <w:spacing w:val="-1"/>
            <w:sz w:val="18"/>
            <w:szCs w:val="18"/>
            <w:rPrChange w:id="1787" w:author=" " w:date="2011-06-27T12:00:00Z">
              <w:rPr/>
            </w:rPrChange>
          </w:rPr>
          <w:delText>whil</w:delText>
        </w:r>
        <w:r w:rsidRPr="00F807A4">
          <w:rPr>
            <w:rFonts w:ascii="Times New Roman" w:hAnsi="Times New Roman"/>
            <w:color w:val="191919"/>
            <w:sz w:val="18"/>
            <w:szCs w:val="18"/>
            <w:rPrChange w:id="1788" w:author=" " w:date="2011-06-27T12:00:00Z">
              <w:rPr/>
            </w:rPrChange>
          </w:rPr>
          <w:delText>e</w:delText>
        </w:r>
        <w:r w:rsidRPr="00F807A4">
          <w:rPr>
            <w:rFonts w:ascii="Times New Roman" w:hAnsi="Times New Roman"/>
            <w:color w:val="191919"/>
            <w:spacing w:val="-2"/>
            <w:sz w:val="18"/>
            <w:szCs w:val="18"/>
            <w:rPrChange w:id="1789" w:author=" " w:date="2011-06-27T12:00:00Z">
              <w:rPr>
                <w:spacing w:val="-2"/>
              </w:rPr>
            </w:rPrChange>
          </w:rPr>
          <w:delText xml:space="preserve"> </w:delText>
        </w:r>
        <w:r w:rsidRPr="00F807A4">
          <w:rPr>
            <w:rFonts w:ascii="Times New Roman" w:hAnsi="Times New Roman"/>
            <w:color w:val="191919"/>
            <w:spacing w:val="-1"/>
            <w:sz w:val="18"/>
            <w:szCs w:val="18"/>
            <w:rPrChange w:id="1790" w:author=" " w:date="2011-06-27T12:00:00Z">
              <w:rPr/>
            </w:rPrChange>
          </w:rPr>
          <w:delText>enrolle</w:delText>
        </w:r>
        <w:r w:rsidRPr="00F807A4">
          <w:rPr>
            <w:rFonts w:ascii="Times New Roman" w:hAnsi="Times New Roman"/>
            <w:color w:val="191919"/>
            <w:sz w:val="18"/>
            <w:szCs w:val="18"/>
            <w:rPrChange w:id="1791" w:author=" " w:date="2011-06-27T12:00:00Z">
              <w:rPr/>
            </w:rPrChange>
          </w:rPr>
          <w:delText>d</w:delText>
        </w:r>
        <w:r w:rsidRPr="00F807A4">
          <w:rPr>
            <w:rFonts w:ascii="Times New Roman" w:hAnsi="Times New Roman"/>
            <w:color w:val="191919"/>
            <w:spacing w:val="-2"/>
            <w:sz w:val="18"/>
            <w:szCs w:val="18"/>
            <w:rPrChange w:id="1792" w:author=" " w:date="2011-06-27T12:00:00Z">
              <w:rPr>
                <w:spacing w:val="-2"/>
              </w:rPr>
            </w:rPrChange>
          </w:rPr>
          <w:delText xml:space="preserve"> </w:delText>
        </w:r>
        <w:r w:rsidRPr="00F807A4">
          <w:rPr>
            <w:rFonts w:ascii="Times New Roman" w:hAnsi="Times New Roman"/>
            <w:color w:val="191919"/>
            <w:spacing w:val="-1"/>
            <w:sz w:val="18"/>
            <w:szCs w:val="18"/>
            <w:rPrChange w:id="1793" w:author=" " w:date="2011-06-27T12:00:00Z">
              <w:rPr/>
            </w:rPrChange>
          </w:rPr>
          <w:delText>i</w:delText>
        </w:r>
        <w:r w:rsidRPr="00F807A4">
          <w:rPr>
            <w:rFonts w:ascii="Times New Roman" w:hAnsi="Times New Roman"/>
            <w:color w:val="191919"/>
            <w:sz w:val="18"/>
            <w:szCs w:val="18"/>
            <w:rPrChange w:id="1794" w:author=" " w:date="2011-06-27T12:00:00Z">
              <w:rPr/>
            </w:rPrChange>
          </w:rPr>
          <w:delText>n</w:delText>
        </w:r>
        <w:r w:rsidRPr="00F807A4">
          <w:rPr>
            <w:rFonts w:ascii="Times New Roman" w:hAnsi="Times New Roman"/>
            <w:color w:val="191919"/>
            <w:spacing w:val="-2"/>
            <w:sz w:val="18"/>
            <w:szCs w:val="18"/>
            <w:rPrChange w:id="1795" w:author=" " w:date="2011-06-27T12:00:00Z">
              <w:rPr>
                <w:spacing w:val="-2"/>
              </w:rPr>
            </w:rPrChange>
          </w:rPr>
          <w:delText xml:space="preserve"> </w:delText>
        </w:r>
        <w:r w:rsidRPr="00F807A4">
          <w:rPr>
            <w:rFonts w:ascii="Times New Roman" w:hAnsi="Times New Roman"/>
            <w:color w:val="191919"/>
            <w:spacing w:val="-1"/>
            <w:sz w:val="18"/>
            <w:szCs w:val="18"/>
            <w:rPrChange w:id="1796" w:author=" " w:date="2011-06-27T12:00:00Z">
              <w:rPr/>
            </w:rPrChange>
          </w:rPr>
          <w:delText>EDU</w:delText>
        </w:r>
        <w:r w:rsidRPr="00F807A4">
          <w:rPr>
            <w:rFonts w:ascii="Times New Roman" w:hAnsi="Times New Roman"/>
            <w:color w:val="191919"/>
            <w:sz w:val="18"/>
            <w:szCs w:val="18"/>
            <w:rPrChange w:id="1797" w:author=" " w:date="2011-06-27T12:00:00Z">
              <w:rPr/>
            </w:rPrChange>
          </w:rPr>
          <w:delText>C</w:delText>
        </w:r>
        <w:r w:rsidRPr="00F807A4">
          <w:rPr>
            <w:rFonts w:ascii="Times New Roman" w:hAnsi="Times New Roman"/>
            <w:color w:val="191919"/>
            <w:spacing w:val="-2"/>
            <w:sz w:val="18"/>
            <w:szCs w:val="18"/>
            <w:rPrChange w:id="1798" w:author=" " w:date="2011-06-27T12:00:00Z">
              <w:rPr>
                <w:spacing w:val="-2"/>
              </w:rPr>
            </w:rPrChange>
          </w:rPr>
          <w:delText xml:space="preserve"> </w:delText>
        </w:r>
        <w:r w:rsidRPr="00F807A4">
          <w:rPr>
            <w:rFonts w:ascii="Times New Roman" w:hAnsi="Times New Roman"/>
            <w:color w:val="191919"/>
            <w:spacing w:val="-1"/>
            <w:sz w:val="18"/>
            <w:szCs w:val="18"/>
            <w:rPrChange w:id="1799" w:author=" " w:date="2011-06-27T12:00:00Z">
              <w:rPr/>
            </w:rPrChange>
          </w:rPr>
          <w:delText>2</w:delText>
        </w:r>
        <w:r w:rsidRPr="00F807A4">
          <w:rPr>
            <w:rFonts w:ascii="Times New Roman" w:hAnsi="Times New Roman"/>
            <w:color w:val="191919"/>
            <w:spacing w:val="-8"/>
            <w:sz w:val="18"/>
            <w:szCs w:val="18"/>
            <w:rPrChange w:id="1800" w:author=" " w:date="2011-06-27T12:00:00Z">
              <w:rPr>
                <w:spacing w:val="-8"/>
              </w:rPr>
            </w:rPrChange>
          </w:rPr>
          <w:delText>1</w:delText>
        </w:r>
        <w:r w:rsidRPr="00F807A4">
          <w:rPr>
            <w:rFonts w:ascii="Times New Roman" w:hAnsi="Times New Roman"/>
            <w:color w:val="191919"/>
            <w:spacing w:val="-1"/>
            <w:sz w:val="18"/>
            <w:szCs w:val="18"/>
            <w:rPrChange w:id="1801" w:author=" " w:date="2011-06-27T12:00:00Z">
              <w:rPr/>
            </w:rPrChange>
          </w:rPr>
          <w:delText>10</w:delText>
        </w:r>
        <w:r w:rsidRPr="00F807A4">
          <w:rPr>
            <w:rFonts w:ascii="Times New Roman" w:hAnsi="Times New Roman"/>
            <w:color w:val="191919"/>
            <w:sz w:val="18"/>
            <w:szCs w:val="18"/>
            <w:rPrChange w:id="1802" w:author=" " w:date="2011-06-27T12:00:00Z">
              <w:rPr/>
            </w:rPrChange>
          </w:rPr>
          <w:delText>:</w:delText>
        </w:r>
        <w:r w:rsidRPr="00F807A4">
          <w:rPr>
            <w:rFonts w:ascii="Times New Roman" w:hAnsi="Times New Roman"/>
            <w:color w:val="191919"/>
            <w:spacing w:val="-2"/>
            <w:sz w:val="18"/>
            <w:szCs w:val="18"/>
            <w:rPrChange w:id="1803" w:author=" " w:date="2011-06-27T12:00:00Z">
              <w:rPr>
                <w:spacing w:val="-2"/>
              </w:rPr>
            </w:rPrChange>
          </w:rPr>
          <w:delText xml:space="preserve"> </w:delText>
        </w:r>
        <w:r w:rsidRPr="00F807A4">
          <w:rPr>
            <w:rFonts w:ascii="Times New Roman" w:hAnsi="Times New Roman"/>
            <w:color w:val="191919"/>
            <w:spacing w:val="-1"/>
            <w:sz w:val="18"/>
            <w:szCs w:val="18"/>
            <w:rPrChange w:id="1804" w:author=" " w:date="2011-06-27T12:00:00Z">
              <w:rPr/>
            </w:rPrChange>
          </w:rPr>
          <w:delText>Invest</w:delText>
        </w:r>
        <w:r w:rsidRPr="00F807A4">
          <w:rPr>
            <w:rFonts w:ascii="Times New Roman" w:hAnsi="Times New Roman"/>
            <w:color w:val="191919"/>
            <w:sz w:val="18"/>
            <w:szCs w:val="18"/>
            <w:rPrChange w:id="1805" w:author=" " w:date="2011-06-27T12:00:00Z">
              <w:rPr/>
            </w:rPrChange>
          </w:rPr>
          <w:delText>.</w:delText>
        </w:r>
        <w:r w:rsidRPr="00F807A4">
          <w:rPr>
            <w:rFonts w:ascii="Times New Roman" w:hAnsi="Times New Roman"/>
            <w:color w:val="191919"/>
            <w:spacing w:val="-2"/>
            <w:sz w:val="18"/>
            <w:szCs w:val="18"/>
            <w:rPrChange w:id="1806" w:author=" " w:date="2011-06-27T12:00:00Z">
              <w:rPr>
                <w:spacing w:val="-2"/>
              </w:rPr>
            </w:rPrChange>
          </w:rPr>
          <w:delText xml:space="preserve"> </w:delText>
        </w:r>
        <w:r w:rsidRPr="00F807A4">
          <w:rPr>
            <w:rFonts w:ascii="Times New Roman" w:hAnsi="Times New Roman"/>
            <w:color w:val="191919"/>
            <w:spacing w:val="-1"/>
            <w:sz w:val="18"/>
            <w:szCs w:val="18"/>
            <w:rPrChange w:id="1807" w:author=" " w:date="2011-06-27T12:00:00Z">
              <w:rPr/>
            </w:rPrChange>
          </w:rPr>
          <w:delText>Crit/Contemp</w:delText>
        </w:r>
        <w:r w:rsidRPr="00F807A4">
          <w:rPr>
            <w:rFonts w:ascii="Times New Roman" w:hAnsi="Times New Roman"/>
            <w:color w:val="191919"/>
            <w:sz w:val="18"/>
            <w:szCs w:val="18"/>
            <w:rPrChange w:id="1808" w:author=" " w:date="2011-06-27T12:00:00Z">
              <w:rPr/>
            </w:rPrChange>
          </w:rPr>
          <w:delText>.</w:delText>
        </w:r>
        <w:r w:rsidRPr="00F807A4">
          <w:rPr>
            <w:rFonts w:ascii="Times New Roman" w:hAnsi="Times New Roman"/>
            <w:color w:val="191919"/>
            <w:spacing w:val="-2"/>
            <w:sz w:val="18"/>
            <w:szCs w:val="18"/>
            <w:rPrChange w:id="1809" w:author=" " w:date="2011-06-27T12:00:00Z">
              <w:rPr>
                <w:spacing w:val="-2"/>
              </w:rPr>
            </w:rPrChange>
          </w:rPr>
          <w:delText xml:space="preserve"> </w:delText>
        </w:r>
        <w:r w:rsidRPr="00F807A4">
          <w:rPr>
            <w:rFonts w:ascii="Times New Roman" w:hAnsi="Times New Roman"/>
            <w:color w:val="191919"/>
            <w:spacing w:val="-1"/>
            <w:sz w:val="18"/>
            <w:szCs w:val="18"/>
            <w:rPrChange w:id="1810" w:author=" " w:date="2011-06-27T12:00:00Z">
              <w:rPr/>
            </w:rPrChange>
          </w:rPr>
          <w:delText>Issue</w:delText>
        </w:r>
        <w:r w:rsidRPr="00F807A4">
          <w:rPr>
            <w:rFonts w:ascii="Times New Roman" w:hAnsi="Times New Roman"/>
            <w:color w:val="191919"/>
            <w:sz w:val="18"/>
            <w:szCs w:val="18"/>
            <w:rPrChange w:id="1811" w:author=" " w:date="2011-06-27T12:00:00Z">
              <w:rPr/>
            </w:rPrChange>
          </w:rPr>
          <w:delText>s</w:delText>
        </w:r>
        <w:r w:rsidRPr="00F807A4">
          <w:rPr>
            <w:rFonts w:ascii="Times New Roman" w:hAnsi="Times New Roman"/>
            <w:color w:val="191919"/>
            <w:spacing w:val="-2"/>
            <w:sz w:val="18"/>
            <w:szCs w:val="18"/>
            <w:rPrChange w:id="1812" w:author=" " w:date="2011-06-27T12:00:00Z">
              <w:rPr>
                <w:spacing w:val="-2"/>
              </w:rPr>
            </w:rPrChange>
          </w:rPr>
          <w:delText xml:space="preserve"> </w:delText>
        </w:r>
        <w:r w:rsidRPr="00F807A4">
          <w:rPr>
            <w:rFonts w:ascii="Times New Roman" w:hAnsi="Times New Roman"/>
            <w:color w:val="191919"/>
            <w:spacing w:val="-1"/>
            <w:sz w:val="18"/>
            <w:szCs w:val="18"/>
            <w:rPrChange w:id="1813" w:author=" " w:date="2011-06-27T12:00:00Z">
              <w:rPr/>
            </w:rPrChange>
          </w:rPr>
          <w:delText>i</w:delText>
        </w:r>
        <w:r w:rsidRPr="00F807A4">
          <w:rPr>
            <w:rFonts w:ascii="Times New Roman" w:hAnsi="Times New Roman"/>
            <w:color w:val="191919"/>
            <w:sz w:val="18"/>
            <w:szCs w:val="18"/>
            <w:rPrChange w:id="1814" w:author=" " w:date="2011-06-27T12:00:00Z">
              <w:rPr/>
            </w:rPrChange>
          </w:rPr>
          <w:delText>n</w:delText>
        </w:r>
        <w:r w:rsidRPr="00F807A4">
          <w:rPr>
            <w:rFonts w:ascii="Times New Roman" w:hAnsi="Times New Roman"/>
            <w:color w:val="191919"/>
            <w:spacing w:val="-2"/>
            <w:sz w:val="18"/>
            <w:szCs w:val="18"/>
            <w:rPrChange w:id="1815" w:author=" " w:date="2011-06-27T12:00:00Z">
              <w:rPr>
                <w:spacing w:val="-2"/>
              </w:rPr>
            </w:rPrChange>
          </w:rPr>
          <w:delText xml:space="preserve"> </w:delText>
        </w:r>
        <w:r w:rsidRPr="00F807A4">
          <w:rPr>
            <w:rFonts w:ascii="Times New Roman" w:hAnsi="Times New Roman"/>
            <w:color w:val="191919"/>
            <w:spacing w:val="-1"/>
            <w:sz w:val="18"/>
            <w:szCs w:val="18"/>
            <w:rPrChange w:id="1816" w:author=" " w:date="2011-06-27T12:00:00Z">
              <w:rPr/>
            </w:rPrChange>
          </w:rPr>
          <w:delText>Education.</w:delText>
        </w:r>
      </w:del>
      <w:ins w:id="1817" w:author=" " w:date="2011-06-27T13:40:00Z">
        <w:r w:rsidR="00A21DEB">
          <w:rPr>
            <w:rFonts w:ascii="Times New Roman" w:hAnsi="Times New Roman"/>
            <w:color w:val="191919"/>
            <w:spacing w:val="-1"/>
            <w:sz w:val="18"/>
            <w:szCs w:val="18"/>
          </w:rPr>
          <w:t>Students should register for an</w:t>
        </w:r>
      </w:ins>
      <w:ins w:id="1818" w:author=" " w:date="2011-06-27T13:41:00Z">
        <w:r w:rsidR="00A21DEB">
          <w:rPr>
            <w:rFonts w:ascii="Times New Roman" w:hAnsi="Times New Roman"/>
            <w:color w:val="191919"/>
            <w:spacing w:val="-1"/>
            <w:sz w:val="18"/>
            <w:szCs w:val="18"/>
          </w:rPr>
          <w:t xml:space="preserve">d </w:t>
        </w:r>
      </w:ins>
      <w:ins w:id="1819" w:author=" " w:date="2011-06-27T13:40:00Z">
        <w:r w:rsidR="00A21DEB">
          <w:rPr>
            <w:rFonts w:ascii="Times New Roman" w:hAnsi="Times New Roman"/>
            <w:color w:val="191919"/>
            <w:spacing w:val="-1"/>
            <w:sz w:val="18"/>
            <w:szCs w:val="18"/>
          </w:rPr>
          <w:t xml:space="preserve">take the GACE Basic Examination </w:t>
        </w:r>
      </w:ins>
      <w:ins w:id="1820" w:author=" " w:date="2011-06-27T13:42:00Z">
        <w:r w:rsidR="00A21DEB">
          <w:rPr>
            <w:rFonts w:ascii="Times New Roman" w:hAnsi="Times New Roman"/>
            <w:color w:val="191919"/>
            <w:spacing w:val="-1"/>
            <w:sz w:val="18"/>
            <w:szCs w:val="18"/>
          </w:rPr>
          <w:t>while enrolled in EDUC 2110.</w:t>
        </w:r>
      </w:ins>
    </w:p>
    <w:p w:rsidR="00152F3B" w:rsidRDefault="00152F3B" w:rsidP="00152F3B">
      <w:pPr>
        <w:widowControl w:val="0"/>
        <w:autoSpaceDE w:val="0"/>
        <w:autoSpaceDN w:val="0"/>
        <w:adjustRightInd w:val="0"/>
        <w:spacing w:before="5" w:after="0" w:line="220" w:lineRule="exact"/>
        <w:ind w:left="450" w:right="130" w:firstLine="0"/>
        <w:jc w:val="both"/>
        <w:rPr>
          <w:rFonts w:ascii="Times New Roman" w:hAnsi="Times New Roman"/>
          <w:color w:val="000000"/>
        </w:rPr>
      </w:pPr>
    </w:p>
    <w:p w:rsidR="00152F3B" w:rsidRDefault="00152F3B" w:rsidP="00152F3B">
      <w:pPr>
        <w:widowControl w:val="0"/>
        <w:autoSpaceDE w:val="0"/>
        <w:autoSpaceDN w:val="0"/>
        <w:adjustRightInd w:val="0"/>
        <w:spacing w:after="0"/>
        <w:ind w:left="630" w:right="670" w:hanging="180"/>
        <w:jc w:val="both"/>
        <w:rPr>
          <w:rFonts w:ascii="Times New Roman" w:hAnsi="Times New Roman"/>
          <w:color w:val="000000"/>
          <w:sz w:val="18"/>
          <w:szCs w:val="18"/>
        </w:rPr>
      </w:pPr>
      <w:del w:id="1821" w:author=" " w:date="2011-06-27T13:43:00Z">
        <w:r w:rsidDel="00A21DEB">
          <w:rPr>
            <w:rFonts w:ascii="Times New Roman" w:hAnsi="Times New Roman"/>
            <w:color w:val="191919"/>
            <w:spacing w:val="-1"/>
            <w:sz w:val="18"/>
            <w:szCs w:val="18"/>
          </w:rPr>
          <w:delText>2</w:delText>
        </w:r>
        <w:r w:rsidDel="00A21DEB">
          <w:rPr>
            <w:rFonts w:ascii="Times New Roman" w:hAnsi="Times New Roman"/>
            <w:color w:val="191919"/>
            <w:sz w:val="18"/>
            <w:szCs w:val="18"/>
          </w:rPr>
          <w:delText>.</w:delText>
        </w:r>
        <w:r w:rsidDel="00A21DEB">
          <w:rPr>
            <w:rFonts w:ascii="Times New Roman" w:hAnsi="Times New Roman"/>
            <w:color w:val="191919"/>
            <w:spacing w:val="1"/>
            <w:sz w:val="18"/>
            <w:szCs w:val="18"/>
          </w:rPr>
          <w:delText xml:space="preserve"> </w:delText>
        </w:r>
      </w:del>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del w:id="1822" w:author=" " w:date="2011-06-27T13:43:00Z">
        <w:r w:rsidDel="00A21DEB">
          <w:rPr>
            <w:rFonts w:ascii="Times New Roman" w:hAnsi="Times New Roman"/>
            <w:color w:val="191919"/>
            <w:spacing w:val="-1"/>
            <w:sz w:val="18"/>
            <w:szCs w:val="18"/>
          </w:rPr>
          <w:delText>shoul</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del>
      <w:ins w:id="1823" w:author=" " w:date="2011-06-27T13:43:00Z">
        <w:r w:rsidR="00A21DEB">
          <w:rPr>
            <w:rFonts w:ascii="Times New Roman" w:hAnsi="Times New Roman"/>
            <w:color w:val="191919"/>
            <w:spacing w:val="-1"/>
            <w:sz w:val="18"/>
            <w:szCs w:val="18"/>
          </w:rPr>
          <w:t>have not</w:t>
        </w:r>
        <w:r w:rsidR="00A21DEB">
          <w:rPr>
            <w:rFonts w:ascii="Times New Roman" w:hAnsi="Times New Roman"/>
            <w:color w:val="191919"/>
            <w:spacing w:val="-2"/>
            <w:sz w:val="18"/>
            <w:szCs w:val="18"/>
          </w:rPr>
          <w:t xml:space="preserve"> </w:t>
        </w:r>
      </w:ins>
      <w:r>
        <w:rPr>
          <w:rFonts w:ascii="Times New Roman" w:hAnsi="Times New Roman"/>
          <w:color w:val="191919"/>
          <w:spacing w:val="-1"/>
          <w:sz w:val="18"/>
          <w:szCs w:val="18"/>
        </w:rPr>
        <w:t>successfull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pas</w:t>
      </w:r>
      <w:r>
        <w:rPr>
          <w:rFonts w:ascii="Times New Roman" w:hAnsi="Times New Roman"/>
          <w:color w:val="191919"/>
          <w:sz w:val="18"/>
          <w:szCs w:val="18"/>
        </w:rPr>
        <w:t>s</w:t>
      </w:r>
      <w:ins w:id="1824" w:author=" " w:date="2011-06-27T13:43:00Z">
        <w:r w:rsidR="00A21DEB">
          <w:rPr>
            <w:rFonts w:ascii="Times New Roman" w:hAnsi="Times New Roman"/>
            <w:color w:val="191919"/>
            <w:sz w:val="18"/>
            <w:szCs w:val="18"/>
          </w:rPr>
          <w:t>ed or exempted</w:t>
        </w:r>
      </w:ins>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GAC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Basi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Skill</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assessment</w:t>
      </w:r>
      <w:r>
        <w:rPr>
          <w:rFonts w:ascii="Times New Roman" w:hAnsi="Times New Roman"/>
          <w:color w:val="191919"/>
          <w:sz w:val="18"/>
          <w:szCs w:val="18"/>
        </w:rPr>
        <w:t>s</w:t>
      </w:r>
      <w:r>
        <w:rPr>
          <w:rFonts w:ascii="Times New Roman" w:hAnsi="Times New Roman"/>
          <w:color w:val="191919"/>
          <w:spacing w:val="-2"/>
          <w:sz w:val="18"/>
          <w:szCs w:val="18"/>
        </w:rPr>
        <w:t xml:space="preserve"> </w:t>
      </w:r>
      <w:del w:id="1825" w:author=" " w:date="2011-06-27T13:44:00Z">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mus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schedul</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additiona</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1</w:delText>
        </w:r>
        <w:r w:rsidDel="00A21DEB">
          <w:rPr>
            <w:rFonts w:ascii="Times New Roman" w:hAnsi="Times New Roman"/>
            <w:color w:val="191919"/>
            <w:sz w:val="18"/>
            <w:szCs w:val="18"/>
          </w:rPr>
          <w:delText>5</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hour</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del>
      <w:ins w:id="1826" w:author=" " w:date="2011-06-27T13:44:00Z">
        <w:r w:rsidR="00A21DEB">
          <w:rPr>
            <w:rFonts w:ascii="Times New Roman" w:hAnsi="Times New Roman"/>
            <w:color w:val="191919"/>
            <w:spacing w:val="-1"/>
            <w:sz w:val="18"/>
            <w:szCs w:val="18"/>
          </w:rPr>
          <w:t>should register for the Mastery Learning elective(s) to receive</w:t>
        </w:r>
      </w:ins>
      <w:r>
        <w:rPr>
          <w:rFonts w:ascii="Times New Roman" w:hAnsi="Times New Roman"/>
          <w:color w:val="191919"/>
          <w:spacing w:val="-2"/>
          <w:sz w:val="18"/>
          <w:szCs w:val="18"/>
        </w:rPr>
        <w:t xml:space="preserve"> </w:t>
      </w:r>
      <w:r>
        <w:rPr>
          <w:rFonts w:ascii="Times New Roman" w:hAnsi="Times New Roman"/>
          <w:color w:val="191919"/>
          <w:spacing w:val="-1"/>
          <w:sz w:val="18"/>
          <w:szCs w:val="18"/>
        </w:rPr>
        <w:t>intensive GAC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Basi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Skill</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preparatio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ta</w:t>
      </w:r>
      <w:r>
        <w:rPr>
          <w:rFonts w:ascii="Times New Roman" w:hAnsi="Times New Roman"/>
          <w:color w:val="191919"/>
          <w:spacing w:val="-4"/>
          <w:sz w:val="18"/>
          <w:szCs w:val="18"/>
        </w:rPr>
        <w:t>r</w:t>
      </w:r>
      <w:r>
        <w:rPr>
          <w:rFonts w:ascii="Times New Roman" w:hAnsi="Times New Roman"/>
          <w:color w:val="191919"/>
          <w:spacing w:val="-1"/>
          <w:sz w:val="18"/>
          <w:szCs w:val="18"/>
        </w:rPr>
        <w:t>gete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area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weakness.</w:t>
      </w:r>
    </w:p>
    <w:p w:rsidR="00152F3B" w:rsidRDefault="00152F3B" w:rsidP="00152F3B">
      <w:pPr>
        <w:widowControl w:val="0"/>
        <w:autoSpaceDE w:val="0"/>
        <w:autoSpaceDN w:val="0"/>
        <w:adjustRightInd w:val="0"/>
        <w:spacing w:before="5" w:after="0" w:line="220" w:lineRule="exact"/>
        <w:ind w:left="450" w:right="130" w:firstLine="0"/>
        <w:jc w:val="both"/>
        <w:rPr>
          <w:rFonts w:ascii="Times New Roman" w:hAnsi="Times New Roman"/>
          <w:color w:val="000000"/>
        </w:rPr>
      </w:pPr>
    </w:p>
    <w:p w:rsidR="00152F3B" w:rsidRDefault="00152F3B" w:rsidP="00152F3B">
      <w:pPr>
        <w:widowControl w:val="0"/>
        <w:autoSpaceDE w:val="0"/>
        <w:autoSpaceDN w:val="0"/>
        <w:adjustRightInd w:val="0"/>
        <w:spacing w:after="0"/>
        <w:ind w:left="450" w:right="130" w:firstLine="0"/>
        <w:jc w:val="both"/>
        <w:rPr>
          <w:rFonts w:ascii="Times New Roman" w:hAnsi="Times New Roman"/>
          <w:color w:val="000000"/>
          <w:sz w:val="18"/>
          <w:szCs w:val="18"/>
        </w:rPr>
      </w:pPr>
      <w:r>
        <w:rPr>
          <w:rFonts w:ascii="Times New Roman" w:hAnsi="Times New Roman"/>
          <w:color w:val="191919"/>
          <w:spacing w:val="-1"/>
          <w:sz w:val="18"/>
          <w:szCs w:val="18"/>
        </w:rPr>
        <w:t>3</w:t>
      </w:r>
      <w:r>
        <w:rPr>
          <w:rFonts w:ascii="Times New Roman" w:hAnsi="Times New Roman"/>
          <w:color w:val="191919"/>
          <w:sz w:val="18"/>
          <w:szCs w:val="18"/>
        </w:rPr>
        <w:t>.</w:t>
      </w:r>
      <w:r>
        <w:rPr>
          <w:rFonts w:ascii="Times New Roman" w:hAnsi="Times New Roman"/>
          <w:color w:val="191919"/>
          <w:spacing w:val="1"/>
          <w:sz w:val="18"/>
          <w:szCs w:val="18"/>
        </w:rPr>
        <w:t xml:space="preserve"> </w:t>
      </w:r>
      <w:del w:id="1827" w:author=" " w:date="2011-06-27T13:43:00Z">
        <w:r w:rsidDel="00A21DEB">
          <w:rPr>
            <w:rFonts w:ascii="Times New Roman" w:hAnsi="Times New Roman"/>
            <w:color w:val="191919"/>
            <w:spacing w:val="-1"/>
            <w:sz w:val="18"/>
            <w:szCs w:val="18"/>
          </w:rPr>
          <w:delText>Upo</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recommendatio</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adviso</w:delText>
        </w:r>
        <w:r w:rsidDel="00A21DEB">
          <w:rPr>
            <w:rFonts w:ascii="Times New Roman" w:hAnsi="Times New Roman"/>
            <w:color w:val="191919"/>
            <w:spacing w:val="-8"/>
            <w:sz w:val="18"/>
            <w:szCs w:val="18"/>
          </w:rPr>
          <w:delText>r</w:delText>
        </w:r>
        <w:r w:rsidDel="00A21DEB">
          <w:rPr>
            <w:rFonts w:ascii="Times New Roman" w:hAnsi="Times New Roman"/>
            <w:color w:val="191919"/>
            <w:sz w:val="18"/>
            <w:szCs w:val="18"/>
          </w:rPr>
          <w:delTex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wil</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permitte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tak</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GAC</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Basi</w:delText>
        </w:r>
        <w:r w:rsidDel="00A21DEB">
          <w:rPr>
            <w:rFonts w:ascii="Times New Roman" w:hAnsi="Times New Roman"/>
            <w:color w:val="191919"/>
            <w:sz w:val="18"/>
            <w:szCs w:val="18"/>
          </w:rPr>
          <w:delText>c</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Skill</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examination.</w:delText>
        </w:r>
      </w:del>
    </w:p>
    <w:p w:rsidR="00152F3B" w:rsidRDefault="00152F3B" w:rsidP="00152F3B">
      <w:pPr>
        <w:widowControl w:val="0"/>
        <w:autoSpaceDE w:val="0"/>
        <w:autoSpaceDN w:val="0"/>
        <w:adjustRightInd w:val="0"/>
        <w:spacing w:before="5" w:after="0" w:line="220" w:lineRule="exact"/>
        <w:ind w:left="450" w:right="130" w:firstLine="0"/>
        <w:jc w:val="both"/>
        <w:rPr>
          <w:rFonts w:ascii="Times New Roman" w:hAnsi="Times New Roman"/>
          <w:color w:val="000000"/>
        </w:rPr>
      </w:pPr>
    </w:p>
    <w:p w:rsidR="00152F3B" w:rsidRDefault="00152F3B" w:rsidP="00152F3B">
      <w:pPr>
        <w:widowControl w:val="0"/>
        <w:autoSpaceDE w:val="0"/>
        <w:autoSpaceDN w:val="0"/>
        <w:adjustRightInd w:val="0"/>
        <w:spacing w:after="0"/>
        <w:ind w:left="450" w:right="130" w:firstLine="0"/>
        <w:jc w:val="both"/>
        <w:rPr>
          <w:rFonts w:ascii="Times New Roman" w:hAnsi="Times New Roman"/>
          <w:color w:val="000000"/>
          <w:sz w:val="18"/>
          <w:szCs w:val="18"/>
        </w:rPr>
      </w:pPr>
      <w:r>
        <w:rPr>
          <w:rFonts w:ascii="Times New Roman" w:hAnsi="Times New Roman"/>
          <w:color w:val="191919"/>
          <w:spacing w:val="-1"/>
          <w:sz w:val="18"/>
          <w:szCs w:val="18"/>
        </w:rPr>
        <w:t>4</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hav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responsibilit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reportin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writin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thei</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GAC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score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thei</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1"/>
          <w:sz w:val="18"/>
          <w:szCs w:val="18"/>
        </w:rPr>
        <w:t>Adviso</w:t>
      </w:r>
      <w:r>
        <w:rPr>
          <w:rFonts w:ascii="Times New Roman" w:hAnsi="Times New Roman"/>
          <w:color w:val="191919"/>
          <w:spacing w:val="-11"/>
          <w:sz w:val="18"/>
          <w:szCs w:val="18"/>
        </w:rPr>
        <w:t>r</w:t>
      </w:r>
      <w:r>
        <w:rPr>
          <w:rFonts w:ascii="Times New Roman" w:hAnsi="Times New Roman"/>
          <w:color w:val="191919"/>
          <w:sz w:val="18"/>
          <w:szCs w:val="18"/>
        </w:rPr>
        <w:t>.</w:t>
      </w:r>
    </w:p>
    <w:p w:rsidR="00152F3B"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pacing w:val="-1"/>
          <w:sz w:val="24"/>
          <w:szCs w:val="24"/>
        </w:rPr>
        <w:t>A</w:t>
      </w:r>
      <w:r>
        <w:rPr>
          <w:rFonts w:ascii="Times New Roman" w:hAnsi="Times New Roman"/>
          <w:b/>
          <w:bCs/>
          <w:color w:val="191919"/>
          <w:spacing w:val="-1"/>
          <w:sz w:val="18"/>
          <w:szCs w:val="18"/>
        </w:rPr>
        <w:t>DVISEMEN</w:t>
      </w:r>
      <w:r>
        <w:rPr>
          <w:rFonts w:ascii="Times New Roman" w:hAnsi="Times New Roman"/>
          <w:b/>
          <w:bCs/>
          <w:color w:val="191919"/>
          <w:sz w:val="18"/>
          <w:szCs w:val="18"/>
        </w:rPr>
        <w:t>T</w:t>
      </w:r>
      <w:r>
        <w:rPr>
          <w:rFonts w:ascii="Times New Roman" w:hAnsi="Times New Roman"/>
          <w:b/>
          <w:bCs/>
          <w:color w:val="191919"/>
          <w:spacing w:val="-4"/>
          <w:sz w:val="18"/>
          <w:szCs w:val="18"/>
        </w:rPr>
        <w:t xml:space="preserve"> </w:t>
      </w:r>
      <w:del w:id="1828" w:author=" " w:date="2011-06-27T13:44:00Z">
        <w:r w:rsidDel="00A21DEB">
          <w:rPr>
            <w:rFonts w:ascii="Times New Roman" w:hAnsi="Times New Roman"/>
            <w:b/>
            <w:bCs/>
            <w:color w:val="191919"/>
            <w:spacing w:val="-1"/>
            <w:sz w:val="24"/>
            <w:szCs w:val="24"/>
          </w:rPr>
          <w:delText>A</w:delText>
        </w:r>
        <w:r w:rsidDel="00A21DEB">
          <w:rPr>
            <w:rFonts w:ascii="Times New Roman" w:hAnsi="Times New Roman"/>
            <w:b/>
            <w:bCs/>
            <w:color w:val="191919"/>
            <w:spacing w:val="-1"/>
            <w:sz w:val="18"/>
            <w:szCs w:val="18"/>
          </w:rPr>
          <w:delText>CADEM</w:delText>
        </w:r>
        <w:r w:rsidDel="00A21DEB">
          <w:rPr>
            <w:rFonts w:ascii="Times New Roman" w:hAnsi="Times New Roman"/>
            <w:b/>
            <w:bCs/>
            <w:color w:val="191919"/>
            <w:sz w:val="18"/>
            <w:szCs w:val="18"/>
          </w:rPr>
          <w:delText>Y</w:delText>
        </w:r>
        <w:r w:rsidDel="00A21DEB">
          <w:rPr>
            <w:rFonts w:ascii="Times New Roman" w:hAnsi="Times New Roman"/>
            <w:b/>
            <w:bCs/>
            <w:color w:val="191919"/>
            <w:spacing w:val="-7"/>
            <w:sz w:val="18"/>
            <w:szCs w:val="18"/>
          </w:rPr>
          <w:delText xml:space="preserve"> </w:delText>
        </w:r>
      </w:del>
      <w:r>
        <w:rPr>
          <w:rFonts w:ascii="Times New Roman" w:hAnsi="Times New Roman"/>
          <w:b/>
          <w:bCs/>
          <w:color w:val="191919"/>
          <w:spacing w:val="-1"/>
          <w:sz w:val="24"/>
          <w:szCs w:val="24"/>
        </w:rPr>
        <w:t>A</w:t>
      </w:r>
      <w:r>
        <w:rPr>
          <w:rFonts w:ascii="Times New Roman" w:hAnsi="Times New Roman"/>
          <w:b/>
          <w:bCs/>
          <w:color w:val="191919"/>
          <w:spacing w:val="-1"/>
          <w:sz w:val="18"/>
          <w:szCs w:val="18"/>
        </w:rPr>
        <w:t>CTIVITIES</w:t>
      </w:r>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del w:id="1829" w:author=" " w:date="2011-06-27T13:45:00Z">
        <w:r w:rsidDel="00A21DEB">
          <w:rPr>
            <w:rFonts w:ascii="Times New Roman" w:hAnsi="Times New Roman"/>
            <w:color w:val="191919"/>
            <w:spacing w:val="-1"/>
            <w:sz w:val="18"/>
            <w:szCs w:val="18"/>
          </w:rPr>
          <w:delText>Advisemen</w:delText>
        </w:r>
        <w:r w:rsidDel="00A21DEB">
          <w:rPr>
            <w:rFonts w:ascii="Times New Roman" w:hAnsi="Times New Roman"/>
            <w:color w:val="191919"/>
            <w:sz w:val="18"/>
            <w:szCs w:val="18"/>
          </w:rPr>
          <w:delText>t</w:delText>
        </w:r>
        <w:r w:rsidDel="00A21DEB">
          <w:rPr>
            <w:rFonts w:ascii="Times New Roman" w:hAnsi="Times New Roman"/>
            <w:color w:val="191919"/>
            <w:spacing w:val="-12"/>
            <w:sz w:val="18"/>
            <w:szCs w:val="18"/>
          </w:rPr>
          <w:delText xml:space="preserve"> </w:delText>
        </w:r>
        <w:r w:rsidDel="00A21DEB">
          <w:rPr>
            <w:rFonts w:ascii="Times New Roman" w:hAnsi="Times New Roman"/>
            <w:color w:val="191919"/>
            <w:spacing w:val="-1"/>
            <w:sz w:val="18"/>
            <w:szCs w:val="18"/>
          </w:rPr>
          <w:delText>Academ</w:delText>
        </w:r>
        <w:r w:rsidDel="00A21DEB">
          <w:rPr>
            <w:rFonts w:ascii="Times New Roman" w:hAnsi="Times New Roman"/>
            <w:color w:val="191919"/>
            <w:sz w:val="18"/>
            <w:szCs w:val="18"/>
          </w:rPr>
          <w:delText>y</w:delText>
        </w:r>
      </w:del>
      <w:ins w:id="1830" w:author=" " w:date="2011-06-27T13:45:00Z">
        <w:r w:rsidR="00A21DEB">
          <w:rPr>
            <w:rFonts w:ascii="Times New Roman" w:hAnsi="Times New Roman"/>
            <w:color w:val="191919"/>
            <w:spacing w:val="-1"/>
            <w:sz w:val="18"/>
            <w:szCs w:val="18"/>
          </w:rPr>
          <w:t>faculty and staff in the Department of Teacher Education</w:t>
        </w:r>
      </w:ins>
      <w:r>
        <w:rPr>
          <w:rFonts w:ascii="Times New Roman" w:hAnsi="Times New Roman"/>
          <w:color w:val="191919"/>
          <w:spacing w:val="-2"/>
          <w:sz w:val="18"/>
          <w:szCs w:val="18"/>
        </w:rPr>
        <w:t xml:space="preserve"> </w:t>
      </w:r>
      <w:r>
        <w:rPr>
          <w:rFonts w:ascii="Times New Roman" w:hAnsi="Times New Roman"/>
          <w:color w:val="191919"/>
          <w:spacing w:val="-1"/>
          <w:sz w:val="18"/>
          <w:szCs w:val="18"/>
        </w:rPr>
        <w:t>provide</w:t>
      </w:r>
      <w:del w:id="1831" w:author=" " w:date="2011-06-27T13:45:00Z">
        <w:r w:rsidDel="00A21DEB">
          <w:rPr>
            <w:rFonts w:ascii="Times New Roman" w:hAnsi="Times New Roman"/>
            <w:color w:val="191919"/>
            <w:sz w:val="18"/>
            <w:szCs w:val="18"/>
          </w:rPr>
          <w:delText>s</w:delText>
        </w:r>
      </w:del>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ins w:id="1832" w:author=" " w:date="2011-06-27T13:49:00Z">
        <w:r w:rsidR="007A558C">
          <w:rPr>
            <w:rFonts w:ascii="Times New Roman" w:hAnsi="Times New Roman"/>
            <w:color w:val="191919"/>
            <w:spacing w:val="-2"/>
            <w:sz w:val="18"/>
            <w:szCs w:val="18"/>
          </w:rPr>
          <w:t xml:space="preserve">advisement </w:t>
        </w:r>
      </w:ins>
      <w:r>
        <w:rPr>
          <w:rFonts w:ascii="Times New Roman" w:hAnsi="Times New Roman"/>
          <w:color w:val="191919"/>
          <w:spacing w:val="-1"/>
          <w:sz w:val="18"/>
          <w:szCs w:val="18"/>
        </w:rPr>
        <w:t>suppor</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service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activitie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inten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ion.</w:t>
      </w:r>
    </w:p>
    <w:p w:rsidR="00152F3B"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152F3B" w:rsidRDefault="00152F3B" w:rsidP="00F75CF1">
      <w:pPr>
        <w:widowControl w:val="0"/>
        <w:autoSpaceDE w:val="0"/>
        <w:autoSpaceDN w:val="0"/>
        <w:adjustRightInd w:val="0"/>
        <w:spacing w:after="0"/>
        <w:ind w:left="180" w:right="670" w:firstLine="0"/>
        <w:jc w:val="both"/>
        <w:rPr>
          <w:rFonts w:ascii="Times New Roman" w:hAnsi="Times New Roman"/>
          <w:color w:val="000000"/>
          <w:sz w:val="18"/>
          <w:szCs w:val="18"/>
        </w:rPr>
      </w:pPr>
      <w:r>
        <w:rPr>
          <w:rFonts w:ascii="Times New Roman" w:hAnsi="Times New Roman"/>
          <w:b/>
          <w:bCs/>
          <w:color w:val="191919"/>
          <w:spacing w:val="-1"/>
          <w:sz w:val="18"/>
          <w:szCs w:val="18"/>
        </w:rPr>
        <w:t>Instructio</w:t>
      </w:r>
      <w:r>
        <w:rPr>
          <w:rFonts w:ascii="Times New Roman" w:hAnsi="Times New Roman"/>
          <w:b/>
          <w:bCs/>
          <w:color w:val="191919"/>
          <w:sz w:val="18"/>
          <w:szCs w:val="18"/>
        </w:rPr>
        <w:t>n</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an</w:t>
      </w:r>
      <w:r>
        <w:rPr>
          <w:rFonts w:ascii="Times New Roman" w:hAnsi="Times New Roman"/>
          <w:b/>
          <w:bCs/>
          <w:color w:val="191919"/>
          <w:sz w:val="18"/>
          <w:szCs w:val="18"/>
        </w:rPr>
        <w:t>d</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Guidance</w:t>
      </w:r>
      <w:r>
        <w:rPr>
          <w:rFonts w:ascii="Times New Roman" w:hAnsi="Times New Roman"/>
          <w:b/>
          <w:bCs/>
          <w:color w:val="191919"/>
          <w:sz w:val="18"/>
          <w:szCs w:val="18"/>
        </w:rPr>
        <w:t>-</w:t>
      </w:r>
      <w:r>
        <w:rPr>
          <w:rFonts w:ascii="Times New Roman" w:hAnsi="Times New Roman"/>
          <w:b/>
          <w:bCs/>
          <w:color w:val="191919"/>
          <w:spacing w:val="-16"/>
          <w:sz w:val="18"/>
          <w:szCs w:val="18"/>
        </w:rPr>
        <w:t xml:space="preserve"> </w:t>
      </w:r>
      <w:r>
        <w:rPr>
          <w:rFonts w:ascii="Times New Roman" w:hAnsi="Times New Roman"/>
          <w:color w:val="191919"/>
          <w:spacing w:val="-1"/>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selectio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ins w:id="1833" w:author=" " w:date="2011-06-27T13:45:00Z">
        <w:r w:rsidR="00A21DEB">
          <w:rPr>
            <w:rFonts w:ascii="Times New Roman" w:hAnsi="Times New Roman"/>
            <w:color w:val="191919"/>
            <w:sz w:val="18"/>
            <w:szCs w:val="18"/>
          </w:rPr>
          <w:t>,</w:t>
        </w:r>
      </w:ins>
      <w:r>
        <w:rPr>
          <w:rFonts w:ascii="Times New Roman" w:hAnsi="Times New Roman"/>
          <w:color w:val="191919"/>
          <w:spacing w:val="-6"/>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ins w:id="1834" w:author=" " w:date="2011-06-27T13:45:00Z">
        <w:r w:rsidR="00A21DEB">
          <w:rPr>
            <w:rFonts w:ascii="Times New Roman" w:hAnsi="Times New Roman"/>
            <w:color w:val="191919"/>
            <w:sz w:val="18"/>
            <w:szCs w:val="18"/>
          </w:rPr>
          <w:t>, and professional-level courses</w:t>
        </w:r>
      </w:ins>
      <w:r>
        <w:rPr>
          <w:rFonts w:ascii="Times New Roman" w:hAnsi="Times New Roman"/>
          <w:color w:val="191919"/>
          <w:spacing w:val="-6"/>
          <w:sz w:val="18"/>
          <w:szCs w:val="18"/>
        </w:rPr>
        <w:t xml:space="preserve"> </w:t>
      </w:r>
      <w:r>
        <w:rPr>
          <w:rFonts w:ascii="Times New Roman" w:hAnsi="Times New Roman"/>
          <w:color w:val="191919"/>
          <w:spacing w:val="-1"/>
          <w:sz w:val="18"/>
          <w:szCs w:val="18"/>
        </w:rPr>
        <w:t>accordin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1"/>
          <w:sz w:val="18"/>
          <w:szCs w:val="18"/>
        </w:rPr>
        <w:t>to</w:t>
      </w:r>
      <w:r w:rsidR="00F75CF1">
        <w:rPr>
          <w:rFonts w:ascii="Times New Roman" w:hAnsi="Times New Roman"/>
          <w:color w:val="191919"/>
          <w:spacing w:val="-1"/>
          <w:sz w:val="18"/>
          <w:szCs w:val="18"/>
        </w:rPr>
        <w:t xml:space="preserve"> </w:t>
      </w:r>
      <w:r>
        <w:rPr>
          <w:rFonts w:ascii="Times New Roman" w:hAnsi="Times New Roman"/>
          <w:color w:val="191919"/>
          <w:spacing w:val="-1"/>
          <w:sz w:val="18"/>
          <w:szCs w:val="18"/>
        </w:rPr>
        <w:t>Catalo</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Chec</w:t>
      </w:r>
      <w:r>
        <w:rPr>
          <w:rFonts w:ascii="Times New Roman" w:hAnsi="Times New Roman"/>
          <w:color w:val="191919"/>
          <w:sz w:val="18"/>
          <w:szCs w:val="18"/>
        </w:rPr>
        <w:t>k</w:t>
      </w:r>
      <w:r>
        <w:rPr>
          <w:rFonts w:ascii="Times New Roman" w:hAnsi="Times New Roman"/>
          <w:color w:val="191919"/>
          <w:spacing w:val="-2"/>
          <w:sz w:val="18"/>
          <w:szCs w:val="18"/>
        </w:rPr>
        <w:t xml:space="preserve"> </w:t>
      </w:r>
      <w:r>
        <w:rPr>
          <w:rFonts w:ascii="Times New Roman" w:hAnsi="Times New Roman"/>
          <w:color w:val="191919"/>
          <w:spacing w:val="-1"/>
          <w:sz w:val="18"/>
          <w:szCs w:val="18"/>
        </w:rPr>
        <w:t>Sheets.</w:t>
      </w:r>
    </w:p>
    <w:p w:rsidR="00152F3B"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152F3B" w:rsidDel="00A21DEB" w:rsidRDefault="00152F3B" w:rsidP="00152F3B">
      <w:pPr>
        <w:widowControl w:val="0"/>
        <w:autoSpaceDE w:val="0"/>
        <w:autoSpaceDN w:val="0"/>
        <w:adjustRightInd w:val="0"/>
        <w:spacing w:after="0"/>
        <w:ind w:left="180" w:right="670" w:firstLine="0"/>
        <w:jc w:val="both"/>
        <w:rPr>
          <w:del w:id="1835" w:author=" " w:date="2011-06-27T13:46:00Z"/>
          <w:rFonts w:ascii="Times New Roman" w:hAnsi="Times New Roman"/>
          <w:color w:val="000000"/>
          <w:sz w:val="18"/>
          <w:szCs w:val="18"/>
        </w:rPr>
      </w:pPr>
      <w:del w:id="1836" w:author=" " w:date="2011-06-27T13:46:00Z">
        <w:r w:rsidDel="00A21DEB">
          <w:rPr>
            <w:rFonts w:ascii="Times New Roman" w:hAnsi="Times New Roman"/>
            <w:b/>
            <w:bCs/>
            <w:color w:val="191919"/>
            <w:spacing w:val="-1"/>
            <w:sz w:val="18"/>
            <w:szCs w:val="18"/>
          </w:rPr>
          <w:delText>Regents</w:delText>
        </w:r>
        <w:r w:rsidDel="00A21DEB">
          <w:rPr>
            <w:rFonts w:ascii="Times New Roman" w:hAnsi="Times New Roman"/>
            <w:b/>
            <w:bCs/>
            <w:color w:val="191919"/>
            <w:sz w:val="18"/>
            <w:szCs w:val="18"/>
          </w:rPr>
          <w:delText>’</w:delText>
        </w:r>
        <w:r w:rsidDel="00A21DEB">
          <w:rPr>
            <w:rFonts w:ascii="Times New Roman" w:hAnsi="Times New Roman"/>
            <w:b/>
            <w:bCs/>
            <w:color w:val="191919"/>
            <w:spacing w:val="-18"/>
            <w:sz w:val="18"/>
            <w:szCs w:val="18"/>
          </w:rPr>
          <w:delText xml:space="preserve"> </w:delText>
        </w:r>
        <w:r w:rsidDel="00A21DEB">
          <w:rPr>
            <w:rFonts w:ascii="Times New Roman" w:hAnsi="Times New Roman"/>
            <w:b/>
            <w:bCs/>
            <w:color w:val="191919"/>
            <w:spacing w:val="-17"/>
            <w:sz w:val="18"/>
            <w:szCs w:val="18"/>
          </w:rPr>
          <w:delText>T</w:delText>
        </w:r>
        <w:r w:rsidDel="00A21DEB">
          <w:rPr>
            <w:rFonts w:ascii="Times New Roman" w:hAnsi="Times New Roman"/>
            <w:b/>
            <w:bCs/>
            <w:color w:val="191919"/>
            <w:spacing w:val="-1"/>
            <w:sz w:val="18"/>
            <w:szCs w:val="18"/>
          </w:rPr>
          <w:delText>estin</w:delText>
        </w:r>
        <w:r w:rsidDel="00A21DEB">
          <w:rPr>
            <w:rFonts w:ascii="Times New Roman" w:hAnsi="Times New Roman"/>
            <w:b/>
            <w:bCs/>
            <w:color w:val="191919"/>
            <w:sz w:val="18"/>
            <w:szCs w:val="18"/>
          </w:rPr>
          <w:delText>g</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Policie</w:delText>
        </w:r>
        <w:r w:rsidDel="00A21DEB">
          <w:rPr>
            <w:rFonts w:ascii="Times New Roman" w:hAnsi="Times New Roman"/>
            <w:b/>
            <w:bCs/>
            <w:color w:val="191919"/>
            <w:sz w:val="18"/>
            <w:szCs w:val="18"/>
          </w:rPr>
          <w:delText>s</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(ne</w:delText>
        </w:r>
        <w:r w:rsidDel="00A21DEB">
          <w:rPr>
            <w:rFonts w:ascii="Times New Roman" w:hAnsi="Times New Roman"/>
            <w:b/>
            <w:bCs/>
            <w:color w:val="191919"/>
            <w:sz w:val="18"/>
            <w:szCs w:val="18"/>
          </w:rPr>
          <w:delText>w</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4"/>
            <w:sz w:val="18"/>
            <w:szCs w:val="18"/>
          </w:rPr>
          <w:delText>r</w:delText>
        </w:r>
        <w:r w:rsidDel="00A21DEB">
          <w:rPr>
            <w:rFonts w:ascii="Times New Roman" w:hAnsi="Times New Roman"/>
            <w:b/>
            <w:bCs/>
            <w:color w:val="191919"/>
            <w:spacing w:val="-1"/>
            <w:sz w:val="18"/>
            <w:szCs w:val="18"/>
          </w:rPr>
          <w:delText>evised</w:delText>
        </w:r>
        <w:r w:rsidDel="00A21DEB">
          <w:rPr>
            <w:rFonts w:ascii="Times New Roman" w:hAnsi="Times New Roman"/>
            <w:b/>
            <w:bCs/>
            <w:color w:val="191919"/>
            <w:sz w:val="18"/>
            <w:szCs w:val="18"/>
          </w:rPr>
          <w:delText>)</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z w:val="18"/>
            <w:szCs w:val="18"/>
          </w:rPr>
          <w:delText>–</w:delText>
        </w:r>
        <w:r w:rsidDel="00A21DEB">
          <w:rPr>
            <w:rFonts w:ascii="Times New Roman" w:hAnsi="Times New Roman"/>
            <w:b/>
            <w:bCs/>
            <w:color w:val="191919"/>
            <w:spacing w:val="-2"/>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18"/>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1"/>
            <w:sz w:val="18"/>
            <w:szCs w:val="18"/>
          </w:rPr>
          <w:delText>es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Polic</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Regardin</w:delText>
        </w:r>
        <w:r w:rsidDel="00A21DEB">
          <w:rPr>
            <w:rFonts w:ascii="Times New Roman" w:hAnsi="Times New Roman"/>
            <w:color w:val="191919"/>
            <w:sz w:val="18"/>
            <w:szCs w:val="18"/>
          </w:rPr>
          <w:delText>g</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15"/>
            <w:sz w:val="18"/>
            <w:szCs w:val="18"/>
          </w:rPr>
          <w:delText xml:space="preserve"> </w:delText>
        </w:r>
        <w:r w:rsidDel="00A21DEB">
          <w:rPr>
            <w:rFonts w:ascii="Times New Roman" w:hAnsi="Times New Roman"/>
            <w:color w:val="191919"/>
            <w:spacing w:val="-1"/>
            <w:sz w:val="18"/>
            <w:szCs w:val="18"/>
          </w:rPr>
          <w:delText>Remediatio</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Courses Al</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first-tim</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enrollee</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mus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tak</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Regent</w:delText>
        </w:r>
        <w:r w:rsidDel="00A21DEB">
          <w:rPr>
            <w:rFonts w:ascii="Times New Roman" w:hAnsi="Times New Roman"/>
            <w:color w:val="191919"/>
            <w:sz w:val="18"/>
            <w:szCs w:val="18"/>
          </w:rPr>
          <w:delText>s</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1"/>
            <w:sz w:val="18"/>
            <w:szCs w:val="18"/>
          </w:rPr>
          <w:delText>es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firs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semeste</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enrollment.</w:delText>
        </w:r>
        <w:r w:rsidRPr="00152F3B" w:rsidDel="00A21DEB">
          <w:rPr>
            <w:rFonts w:ascii="Calibri" w:hAnsi="Calibri"/>
            <w:noProof/>
            <w:lang w:eastAsia="en-US"/>
          </w:rPr>
          <w:delText xml:space="preserve"> </w:delText>
        </w:r>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wit</w:delText>
        </w:r>
        <w:r w:rsidDel="00A21DEB">
          <w:rPr>
            <w:rFonts w:ascii="Times New Roman" w:hAnsi="Times New Roman"/>
            <w:color w:val="191919"/>
            <w:sz w:val="18"/>
            <w:szCs w:val="18"/>
          </w:rPr>
          <w:delText>h</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4</w:delText>
        </w:r>
        <w:r w:rsidDel="00A21DEB">
          <w:rPr>
            <w:rFonts w:ascii="Times New Roman" w:hAnsi="Times New Roman"/>
            <w:color w:val="191919"/>
            <w:sz w:val="18"/>
            <w:szCs w:val="18"/>
          </w:rPr>
          <w:delText>5</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hour</w:delText>
        </w:r>
        <w:r w:rsidDel="00A21DEB">
          <w:rPr>
            <w:rFonts w:ascii="Times New Roman" w:hAnsi="Times New Roman"/>
            <w:color w:val="191919"/>
            <w:sz w:val="18"/>
            <w:szCs w:val="18"/>
          </w:rPr>
          <w:delText>s</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r</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mor</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MUS</w:delText>
        </w:r>
        <w:r w:rsidDel="00A21DEB">
          <w:rPr>
            <w:rFonts w:ascii="Times New Roman" w:hAnsi="Times New Roman"/>
            <w:color w:val="191919"/>
            <w:sz w:val="18"/>
            <w:szCs w:val="18"/>
          </w:rPr>
          <w:delText>T</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registe</w:delText>
        </w:r>
        <w:r w:rsidDel="00A21DEB">
          <w:rPr>
            <w:rFonts w:ascii="Times New Roman" w:hAnsi="Times New Roman"/>
            <w:color w:val="191919"/>
            <w:sz w:val="18"/>
            <w:szCs w:val="18"/>
          </w:rPr>
          <w:delText>r</w:delText>
        </w:r>
        <w:r w:rsidDel="00A21DEB">
          <w:rPr>
            <w:rFonts w:ascii="Times New Roman" w:hAnsi="Times New Roman"/>
            <w:color w:val="191919"/>
            <w:spacing w:val="10"/>
            <w:sz w:val="18"/>
            <w:szCs w:val="18"/>
          </w:rPr>
          <w:delText xml:space="preserve"> </w:delText>
        </w:r>
        <w:r w:rsidDel="00A21DEB">
          <w:rPr>
            <w:rFonts w:ascii="Times New Roman" w:hAnsi="Times New Roman"/>
            <w:color w:val="191919"/>
            <w:spacing w:val="-1"/>
            <w:sz w:val="18"/>
            <w:szCs w:val="18"/>
          </w:rPr>
          <w:delText>t</w:delText>
        </w:r>
        <w:r w:rsidDel="00A21DEB">
          <w:rPr>
            <w:rFonts w:ascii="Times New Roman" w:hAnsi="Times New Roman"/>
            <w:color w:val="191919"/>
            <w:sz w:val="18"/>
            <w:szCs w:val="18"/>
          </w:rPr>
          <w:delText>o</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tak</w:delText>
        </w:r>
        <w:r w:rsidDel="00A21DEB">
          <w:rPr>
            <w:rFonts w:ascii="Times New Roman" w:hAnsi="Times New Roman"/>
            <w:color w:val="191919"/>
            <w:sz w:val="18"/>
            <w:szCs w:val="18"/>
          </w:rPr>
          <w:delText>e</w:delText>
        </w:r>
        <w:r w:rsidDel="00A21DEB">
          <w:rPr>
            <w:rFonts w:ascii="Times New Roman" w:hAnsi="Times New Roman"/>
            <w:color w:val="191919"/>
            <w:spacing w:val="10"/>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4"/>
            <w:sz w:val="18"/>
            <w:szCs w:val="18"/>
          </w:rPr>
          <w:delText xml:space="preserve"> </w:delText>
        </w:r>
        <w:r w:rsidDel="00A21DEB">
          <w:rPr>
            <w:rFonts w:ascii="Times New Roman" w:hAnsi="Times New Roman"/>
            <w:color w:val="191919"/>
            <w:spacing w:val="-1"/>
            <w:sz w:val="18"/>
            <w:szCs w:val="18"/>
          </w:rPr>
          <w:delText>Exa</w:delText>
        </w:r>
        <w:r w:rsidDel="00A21DEB">
          <w:rPr>
            <w:rFonts w:ascii="Times New Roman" w:hAnsi="Times New Roman"/>
            <w:color w:val="191919"/>
            <w:sz w:val="18"/>
            <w:szCs w:val="18"/>
          </w:rPr>
          <w:delText>m</w:delText>
        </w:r>
        <w:r w:rsidDel="00A21DEB">
          <w:rPr>
            <w:rFonts w:ascii="Times New Roman" w:hAnsi="Times New Roman"/>
            <w:color w:val="191919"/>
            <w:spacing w:val="10"/>
            <w:sz w:val="18"/>
            <w:szCs w:val="18"/>
          </w:rPr>
          <w:delText xml:space="preserve"> </w:delText>
        </w:r>
        <w:r w:rsidDel="00A21DEB">
          <w:rPr>
            <w:rFonts w:ascii="Times New Roman" w:hAnsi="Times New Roman"/>
            <w:color w:val="191919"/>
            <w:spacing w:val="-1"/>
            <w:sz w:val="18"/>
            <w:szCs w:val="18"/>
          </w:rPr>
          <w:delText>an</w:delText>
        </w:r>
        <w:r w:rsidDel="00A21DEB">
          <w:rPr>
            <w:rFonts w:ascii="Times New Roman" w:hAnsi="Times New Roman"/>
            <w:color w:val="191919"/>
            <w:sz w:val="18"/>
            <w:szCs w:val="18"/>
          </w:rPr>
          <w:delText>d</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MUS</w:delText>
        </w:r>
        <w:r w:rsidDel="00A21DEB">
          <w:rPr>
            <w:rFonts w:ascii="Times New Roman" w:hAnsi="Times New Roman"/>
            <w:color w:val="191919"/>
            <w:sz w:val="18"/>
            <w:szCs w:val="18"/>
          </w:rPr>
          <w:delText>T</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registe</w:delText>
        </w:r>
        <w:r w:rsidDel="00A21DEB">
          <w:rPr>
            <w:rFonts w:ascii="Times New Roman" w:hAnsi="Times New Roman"/>
            <w:color w:val="191919"/>
            <w:sz w:val="18"/>
            <w:szCs w:val="18"/>
          </w:rPr>
          <w:delText>r</w:delText>
        </w:r>
        <w:r w:rsidDel="00A21DEB">
          <w:rPr>
            <w:rFonts w:ascii="Times New Roman" w:hAnsi="Times New Roman"/>
            <w:color w:val="191919"/>
            <w:spacing w:val="10"/>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requisit</w:delText>
        </w:r>
        <w:r w:rsidDel="00A21DEB">
          <w:rPr>
            <w:rFonts w:ascii="Times New Roman" w:hAnsi="Times New Roman"/>
            <w:color w:val="191919"/>
            <w:sz w:val="18"/>
            <w:szCs w:val="18"/>
          </w:rPr>
          <w:delText>e</w:delText>
        </w:r>
        <w:r w:rsidDel="00A21DEB">
          <w:rPr>
            <w:rFonts w:ascii="Times New Roman" w:hAnsi="Times New Roman"/>
            <w:color w:val="191919"/>
            <w:spacing w:val="10"/>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4"/>
            <w:sz w:val="18"/>
            <w:szCs w:val="18"/>
          </w:rPr>
          <w:delText xml:space="preserve"> </w:delText>
        </w:r>
        <w:r w:rsidDel="00A21DEB">
          <w:rPr>
            <w:rFonts w:ascii="Times New Roman" w:hAnsi="Times New Roman"/>
            <w:color w:val="191919"/>
            <w:spacing w:val="-1"/>
            <w:sz w:val="18"/>
            <w:szCs w:val="18"/>
          </w:rPr>
          <w:delText>Classes</w:delText>
        </w:r>
        <w:r w:rsidDel="00A21DEB">
          <w:rPr>
            <w:rFonts w:ascii="Times New Roman" w:hAnsi="Times New Roman"/>
            <w:color w:val="191919"/>
            <w:sz w:val="18"/>
            <w:szCs w:val="18"/>
          </w:rPr>
          <w:delText xml:space="preserve">. </w:delText>
        </w:r>
        <w:r w:rsidDel="00A21DEB">
          <w:rPr>
            <w:rFonts w:ascii="Times New Roman" w:hAnsi="Times New Roman"/>
            <w:color w:val="191919"/>
            <w:spacing w:val="20"/>
            <w:sz w:val="18"/>
            <w:szCs w:val="18"/>
          </w:rPr>
          <w:delText xml:space="preserve"> </w:delText>
        </w:r>
        <w:r w:rsidDel="00A21DEB">
          <w:rPr>
            <w:rFonts w:ascii="Times New Roman" w:hAnsi="Times New Roman"/>
            <w:color w:val="191919"/>
            <w:spacing w:val="1"/>
            <w:sz w:val="18"/>
            <w:szCs w:val="18"/>
          </w:rPr>
          <w:delText>S</w:delText>
        </w:r>
        <w:r w:rsidDel="00A21DEB">
          <w:rPr>
            <w:rFonts w:ascii="Times New Roman" w:hAnsi="Times New Roman"/>
            <w:color w:val="191919"/>
            <w:spacing w:val="-1"/>
            <w:sz w:val="18"/>
            <w:szCs w:val="18"/>
          </w:rPr>
          <w:delText>tudents MUS</w:delText>
        </w:r>
        <w:r w:rsidDel="00A21DEB">
          <w:rPr>
            <w:rFonts w:ascii="Times New Roman" w:hAnsi="Times New Roman"/>
            <w:color w:val="191919"/>
            <w:sz w:val="18"/>
            <w:szCs w:val="18"/>
          </w:rPr>
          <w:delText>T</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1"/>
            <w:sz w:val="18"/>
            <w:szCs w:val="18"/>
          </w:rPr>
          <w:delText>registe</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requisit</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class(es</w:delText>
        </w:r>
        <w:r w:rsidDel="00A21DEB">
          <w:rPr>
            <w:rFonts w:ascii="Times New Roman" w:hAnsi="Times New Roman"/>
            <w:color w:val="191919"/>
            <w:sz w:val="18"/>
            <w:szCs w:val="18"/>
          </w:rPr>
          <w:delTex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semeste</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immediatel</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followin</w:delText>
        </w:r>
        <w:r w:rsidDel="00A21DEB">
          <w:rPr>
            <w:rFonts w:ascii="Times New Roman" w:hAnsi="Times New Roman"/>
            <w:color w:val="191919"/>
            <w:sz w:val="18"/>
            <w:szCs w:val="18"/>
          </w:rPr>
          <w:delText>g</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semeste</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earn</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4</w:delText>
        </w:r>
        <w:r w:rsidDel="00A21DEB">
          <w:rPr>
            <w:rFonts w:ascii="Times New Roman" w:hAnsi="Times New Roman"/>
            <w:color w:val="191919"/>
            <w:sz w:val="18"/>
            <w:szCs w:val="18"/>
          </w:rPr>
          <w:delText>5</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hours.</w:delText>
        </w:r>
      </w:del>
    </w:p>
    <w:p w:rsidR="00152F3B" w:rsidDel="00A21DEB" w:rsidRDefault="00152F3B" w:rsidP="00152F3B">
      <w:pPr>
        <w:widowControl w:val="0"/>
        <w:autoSpaceDE w:val="0"/>
        <w:autoSpaceDN w:val="0"/>
        <w:adjustRightInd w:val="0"/>
        <w:spacing w:after="0"/>
        <w:ind w:left="180" w:right="130" w:firstLine="0"/>
        <w:jc w:val="both"/>
        <w:rPr>
          <w:del w:id="1837" w:author=" " w:date="2011-06-27T13:46:00Z"/>
          <w:rFonts w:ascii="Times New Roman" w:hAnsi="Times New Roman"/>
          <w:color w:val="000000"/>
          <w:sz w:val="18"/>
          <w:szCs w:val="18"/>
        </w:rPr>
      </w:pPr>
    </w:p>
    <w:p w:rsidR="00152F3B" w:rsidDel="00A21DEB" w:rsidRDefault="00152F3B" w:rsidP="00152F3B">
      <w:pPr>
        <w:widowControl w:val="0"/>
        <w:autoSpaceDE w:val="0"/>
        <w:autoSpaceDN w:val="0"/>
        <w:adjustRightInd w:val="0"/>
        <w:spacing w:before="5" w:after="0" w:line="190" w:lineRule="exact"/>
        <w:rPr>
          <w:del w:id="1838" w:author=" " w:date="2011-06-27T13:46:00Z"/>
          <w:rFonts w:ascii="Times New Roman" w:hAnsi="Times New Roman"/>
          <w:color w:val="000000"/>
          <w:sz w:val="19"/>
          <w:szCs w:val="19"/>
        </w:rPr>
      </w:pPr>
    </w:p>
    <w:p w:rsidR="00152F3B" w:rsidDel="00A21DEB" w:rsidRDefault="00152F3B" w:rsidP="00152F3B">
      <w:pPr>
        <w:widowControl w:val="0"/>
        <w:autoSpaceDE w:val="0"/>
        <w:autoSpaceDN w:val="0"/>
        <w:adjustRightInd w:val="0"/>
        <w:spacing w:before="20" w:after="0"/>
        <w:ind w:left="180" w:firstLine="0"/>
        <w:rPr>
          <w:del w:id="1839" w:author=" " w:date="2011-06-27T13:46:00Z"/>
          <w:rFonts w:ascii="Times New Roman" w:hAnsi="Times New Roman"/>
          <w:b/>
          <w:bCs/>
          <w:color w:val="191919"/>
          <w:spacing w:val="-1"/>
          <w:sz w:val="24"/>
          <w:szCs w:val="24"/>
        </w:rPr>
      </w:pPr>
    </w:p>
    <w:p w:rsidR="00152F3B" w:rsidRPr="00E178A2" w:rsidDel="00A21DEB" w:rsidRDefault="00E178A2" w:rsidP="00152F3B">
      <w:pPr>
        <w:widowControl w:val="0"/>
        <w:autoSpaceDE w:val="0"/>
        <w:autoSpaceDN w:val="0"/>
        <w:adjustRightInd w:val="0"/>
        <w:spacing w:before="20" w:after="0"/>
        <w:ind w:left="180" w:right="130" w:firstLine="0"/>
        <w:jc w:val="both"/>
        <w:rPr>
          <w:del w:id="1840" w:author=" " w:date="2011-06-27T13:46:00Z"/>
          <w:rFonts w:ascii="Times New Roman" w:hAnsi="Times New Roman"/>
          <w:color w:val="000000"/>
          <w:sz w:val="18"/>
          <w:szCs w:val="18"/>
        </w:rPr>
      </w:pPr>
      <w:del w:id="1841" w:author=" " w:date="2011-06-27T13:46:00Z">
        <w:r w:rsidDel="00A21DEB">
          <w:rPr>
            <w:rFonts w:ascii="Times New Roman" w:hAnsi="Times New Roman"/>
            <w:b/>
            <w:bCs/>
            <w:color w:val="191919"/>
            <w:spacing w:val="-1"/>
            <w:sz w:val="24"/>
            <w:szCs w:val="24"/>
          </w:rPr>
          <w:delText>P</w:delText>
        </w:r>
        <w:r w:rsidRPr="00E178A2" w:rsidDel="00A21DEB">
          <w:rPr>
            <w:rFonts w:ascii="Times New Roman" w:hAnsi="Times New Roman"/>
            <w:b/>
            <w:bCs/>
            <w:color w:val="191919"/>
            <w:spacing w:val="-1"/>
            <w:sz w:val="18"/>
            <w:szCs w:val="18"/>
          </w:rPr>
          <w:delText>ENALT</w:delText>
        </w:r>
        <w:r w:rsidRPr="00E178A2" w:rsidDel="00A21DEB">
          <w:rPr>
            <w:rFonts w:ascii="Times New Roman" w:hAnsi="Times New Roman"/>
            <w:b/>
            <w:bCs/>
            <w:color w:val="191919"/>
            <w:sz w:val="18"/>
            <w:szCs w:val="18"/>
          </w:rPr>
          <w:delText>Y</w:delText>
        </w:r>
        <w:r w:rsidDel="00A21DEB">
          <w:rPr>
            <w:rFonts w:ascii="Times New Roman" w:hAnsi="Times New Roman"/>
            <w:b/>
            <w:bCs/>
            <w:color w:val="191919"/>
            <w:spacing w:val="-2"/>
            <w:sz w:val="24"/>
            <w:szCs w:val="24"/>
          </w:rPr>
          <w:delText xml:space="preserve"> </w:delText>
        </w:r>
        <w:r w:rsidDel="00A21DEB">
          <w:rPr>
            <w:rFonts w:ascii="Times New Roman" w:hAnsi="Times New Roman"/>
            <w:b/>
            <w:bCs/>
            <w:color w:val="191919"/>
            <w:spacing w:val="-1"/>
            <w:sz w:val="24"/>
            <w:szCs w:val="24"/>
          </w:rPr>
          <w:delText>F</w:delText>
        </w:r>
        <w:r w:rsidRPr="00E178A2" w:rsidDel="00A21DEB">
          <w:rPr>
            <w:rFonts w:ascii="Times New Roman" w:hAnsi="Times New Roman"/>
            <w:b/>
            <w:bCs/>
            <w:color w:val="191919"/>
            <w:spacing w:val="-1"/>
            <w:sz w:val="18"/>
            <w:szCs w:val="18"/>
          </w:rPr>
          <w:delText>O</w:delText>
        </w:r>
        <w:r w:rsidRPr="00E178A2" w:rsidDel="00A21DEB">
          <w:rPr>
            <w:rFonts w:ascii="Times New Roman" w:hAnsi="Times New Roman"/>
            <w:b/>
            <w:bCs/>
            <w:color w:val="191919"/>
            <w:sz w:val="18"/>
            <w:szCs w:val="18"/>
          </w:rPr>
          <w:delText>R</w:delText>
        </w:r>
        <w:r w:rsidDel="00A21DEB">
          <w:rPr>
            <w:rFonts w:ascii="Times New Roman" w:hAnsi="Times New Roman"/>
            <w:b/>
            <w:bCs/>
            <w:color w:val="191919"/>
            <w:spacing w:val="-7"/>
            <w:sz w:val="24"/>
            <w:szCs w:val="24"/>
          </w:rPr>
          <w:delText xml:space="preserve"> </w:delText>
        </w:r>
        <w:r w:rsidDel="00A21DEB">
          <w:rPr>
            <w:rFonts w:ascii="Times New Roman" w:hAnsi="Times New Roman"/>
            <w:b/>
            <w:bCs/>
            <w:color w:val="191919"/>
            <w:spacing w:val="-1"/>
            <w:sz w:val="24"/>
            <w:szCs w:val="24"/>
          </w:rPr>
          <w:delText>N</w:delText>
        </w:r>
        <w:r w:rsidRPr="00E178A2" w:rsidDel="00A21DEB">
          <w:rPr>
            <w:rFonts w:ascii="Times New Roman" w:hAnsi="Times New Roman"/>
            <w:b/>
            <w:bCs/>
            <w:color w:val="191919"/>
            <w:spacing w:val="-1"/>
            <w:sz w:val="18"/>
            <w:szCs w:val="18"/>
          </w:rPr>
          <w:delText>ON</w:delText>
        </w:r>
        <w:r w:rsidDel="00A21DEB">
          <w:rPr>
            <w:rFonts w:ascii="Times New Roman" w:hAnsi="Times New Roman"/>
            <w:b/>
            <w:bCs/>
            <w:color w:val="191919"/>
            <w:spacing w:val="-1"/>
            <w:sz w:val="24"/>
            <w:szCs w:val="24"/>
          </w:rPr>
          <w:delText>-</w:delText>
        </w:r>
        <w:r w:rsidRPr="00E178A2" w:rsidDel="00A21DEB">
          <w:rPr>
            <w:rFonts w:ascii="Times New Roman" w:hAnsi="Times New Roman"/>
            <w:b/>
            <w:bCs/>
            <w:color w:val="191919"/>
            <w:spacing w:val="-1"/>
            <w:sz w:val="18"/>
            <w:szCs w:val="18"/>
          </w:rPr>
          <w:delText>COMPLIANCE</w:delText>
        </w:r>
      </w:del>
    </w:p>
    <w:p w:rsidR="00152F3B" w:rsidDel="00A21DEB" w:rsidRDefault="00152F3B" w:rsidP="00152F3B">
      <w:pPr>
        <w:widowControl w:val="0"/>
        <w:autoSpaceDE w:val="0"/>
        <w:autoSpaceDN w:val="0"/>
        <w:adjustRightInd w:val="0"/>
        <w:spacing w:before="6" w:after="0" w:line="240" w:lineRule="exact"/>
        <w:ind w:left="180" w:right="130" w:firstLine="0"/>
        <w:jc w:val="both"/>
        <w:rPr>
          <w:del w:id="1842" w:author=" " w:date="2011-06-27T13:46:00Z"/>
          <w:rFonts w:ascii="Times New Roman" w:hAnsi="Times New Roman"/>
          <w:color w:val="000000"/>
          <w:sz w:val="24"/>
          <w:szCs w:val="24"/>
        </w:rPr>
      </w:pPr>
    </w:p>
    <w:p w:rsidR="00F75CF1" w:rsidDel="00A21DEB" w:rsidRDefault="00F75CF1" w:rsidP="00F75CF1">
      <w:pPr>
        <w:widowControl w:val="0"/>
        <w:autoSpaceDE w:val="0"/>
        <w:autoSpaceDN w:val="0"/>
        <w:adjustRightInd w:val="0"/>
        <w:spacing w:after="0" w:line="250" w:lineRule="auto"/>
        <w:ind w:left="180" w:right="130" w:firstLine="0"/>
        <w:jc w:val="both"/>
        <w:rPr>
          <w:del w:id="1843" w:author=" " w:date="2011-06-27T13:46:00Z"/>
          <w:rFonts w:ascii="Times New Roman" w:hAnsi="Times New Roman"/>
          <w:color w:val="000000"/>
          <w:sz w:val="18"/>
          <w:szCs w:val="18"/>
        </w:rPr>
      </w:pPr>
      <w:del w:id="1844" w:author=" " w:date="2011-06-27T13:46:00Z">
        <w:r w:rsidDel="00A21DEB">
          <w:rPr>
            <w:rFonts w:ascii="Times New Roman" w:hAnsi="Times New Roman"/>
            <w:color w:val="191919"/>
            <w:spacing w:val="-1"/>
            <w:sz w:val="18"/>
            <w:szCs w:val="18"/>
          </w:rPr>
          <w:delText>Students</w:delText>
        </w:r>
        <w:r w:rsidDel="00A21DEB">
          <w:rPr>
            <w:rFonts w:ascii="Times New Roman" w:hAnsi="Times New Roman"/>
            <w:color w:val="191919"/>
            <w:sz w:val="18"/>
            <w:szCs w:val="18"/>
          </w:rPr>
          <w:delText>,</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regardles</w:delText>
        </w:r>
        <w:r w:rsidDel="00A21DEB">
          <w:rPr>
            <w:rFonts w:ascii="Times New Roman" w:hAnsi="Times New Roman"/>
            <w:color w:val="191919"/>
            <w:sz w:val="18"/>
            <w:szCs w:val="18"/>
          </w:rPr>
          <w:delText>s</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hour</w:delText>
        </w:r>
        <w:r w:rsidDel="00A21DEB">
          <w:rPr>
            <w:rFonts w:ascii="Times New Roman" w:hAnsi="Times New Roman"/>
            <w:color w:val="191919"/>
            <w:sz w:val="18"/>
            <w:szCs w:val="18"/>
          </w:rPr>
          <w:delText>s</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accumulated</w:delText>
        </w:r>
        <w:r w:rsidDel="00A21DEB">
          <w:rPr>
            <w:rFonts w:ascii="Times New Roman" w:hAnsi="Times New Roman"/>
            <w:color w:val="191919"/>
            <w:sz w:val="18"/>
            <w:szCs w:val="18"/>
          </w:rPr>
          <w:delText>,</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wh</w:delText>
        </w:r>
        <w:r w:rsidDel="00A21DEB">
          <w:rPr>
            <w:rFonts w:ascii="Times New Roman" w:hAnsi="Times New Roman"/>
            <w:color w:val="191919"/>
            <w:sz w:val="18"/>
            <w:szCs w:val="18"/>
          </w:rPr>
          <w:delText>o</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registe</w:delText>
        </w:r>
        <w:r w:rsidDel="00A21DEB">
          <w:rPr>
            <w:rFonts w:ascii="Times New Roman" w:hAnsi="Times New Roman"/>
            <w:color w:val="191919"/>
            <w:sz w:val="18"/>
            <w:szCs w:val="18"/>
          </w:rPr>
          <w:delText>r</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bu</w:delText>
        </w:r>
        <w:r w:rsidDel="00A21DEB">
          <w:rPr>
            <w:rFonts w:ascii="Times New Roman" w:hAnsi="Times New Roman"/>
            <w:color w:val="191919"/>
            <w:sz w:val="18"/>
            <w:szCs w:val="18"/>
          </w:rPr>
          <w:delText>t</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willfull</w:delText>
        </w:r>
        <w:r w:rsidDel="00A21DEB">
          <w:rPr>
            <w:rFonts w:ascii="Times New Roman" w:hAnsi="Times New Roman"/>
            <w:color w:val="191919"/>
            <w:sz w:val="18"/>
            <w:szCs w:val="18"/>
          </w:rPr>
          <w:delText>y</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d</w:delText>
        </w:r>
        <w:r w:rsidDel="00A21DEB">
          <w:rPr>
            <w:rFonts w:ascii="Times New Roman" w:hAnsi="Times New Roman"/>
            <w:color w:val="191919"/>
            <w:sz w:val="18"/>
            <w:szCs w:val="18"/>
          </w:rPr>
          <w:delText>o</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no</w:delText>
        </w:r>
        <w:r w:rsidDel="00A21DEB">
          <w:rPr>
            <w:rFonts w:ascii="Times New Roman" w:hAnsi="Times New Roman"/>
            <w:color w:val="191919"/>
            <w:sz w:val="18"/>
            <w:szCs w:val="18"/>
          </w:rPr>
          <w:delText>t</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tak</w:delText>
        </w:r>
        <w:r w:rsidDel="00A21DEB">
          <w:rPr>
            <w:rFonts w:ascii="Times New Roman" w:hAnsi="Times New Roman"/>
            <w:color w:val="191919"/>
            <w:sz w:val="18"/>
            <w:szCs w:val="18"/>
          </w:rPr>
          <w:delText>e</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19"/>
            <w:sz w:val="18"/>
            <w:szCs w:val="18"/>
          </w:rPr>
          <w:delText xml:space="preserve"> </w:delText>
        </w:r>
        <w:r w:rsidDel="00A21DEB">
          <w:rPr>
            <w:rFonts w:ascii="Times New Roman" w:hAnsi="Times New Roman"/>
            <w:color w:val="191919"/>
            <w:spacing w:val="-1"/>
            <w:sz w:val="18"/>
            <w:szCs w:val="18"/>
          </w:rPr>
          <w:delText>Exa</w:delText>
        </w:r>
        <w:r w:rsidDel="00A21DEB">
          <w:rPr>
            <w:rFonts w:ascii="Times New Roman" w:hAnsi="Times New Roman"/>
            <w:color w:val="191919"/>
            <w:sz w:val="18"/>
            <w:szCs w:val="18"/>
          </w:rPr>
          <w:delText>m</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wil</w:delText>
        </w:r>
        <w:r w:rsidDel="00A21DEB">
          <w:rPr>
            <w:rFonts w:ascii="Times New Roman" w:hAnsi="Times New Roman"/>
            <w:color w:val="191919"/>
            <w:sz w:val="18"/>
            <w:szCs w:val="18"/>
          </w:rPr>
          <w:delText>l</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place</w:delText>
        </w:r>
        <w:r w:rsidDel="00A21DEB">
          <w:rPr>
            <w:rFonts w:ascii="Times New Roman" w:hAnsi="Times New Roman"/>
            <w:color w:val="191919"/>
            <w:sz w:val="18"/>
            <w:szCs w:val="18"/>
          </w:rPr>
          <w:delText>d</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2"/>
            <w:sz w:val="18"/>
            <w:szCs w:val="18"/>
          </w:rPr>
          <w:delText>r</w:delText>
        </w:r>
        <w:r w:rsidDel="00A21DEB">
          <w:rPr>
            <w:rFonts w:ascii="Times New Roman" w:hAnsi="Times New Roman"/>
            <w:color w:val="191919"/>
            <w:spacing w:val="-1"/>
            <w:sz w:val="18"/>
            <w:szCs w:val="18"/>
          </w:rPr>
          <w:delText>equisit</w:delText>
        </w:r>
        <w:r w:rsidDel="00A21DEB">
          <w:rPr>
            <w:rFonts w:ascii="Times New Roman" w:hAnsi="Times New Roman"/>
            <w:color w:val="191919"/>
            <w:sz w:val="18"/>
            <w:szCs w:val="18"/>
          </w:rPr>
          <w:delText>e</w:delText>
        </w:r>
        <w:r w:rsidDel="00A21DEB">
          <w:rPr>
            <w:rFonts w:ascii="Times New Roman" w:hAnsi="Times New Roman"/>
            <w:color w:val="191919"/>
            <w:spacing w:val="-6"/>
            <w:sz w:val="18"/>
            <w:szCs w:val="18"/>
          </w:rPr>
          <w:delText xml:space="preserve"> </w:delText>
        </w:r>
        <w:r w:rsidDel="00A21DEB">
          <w:rPr>
            <w:rFonts w:ascii="Times New Roman" w:hAnsi="Times New Roman"/>
            <w:color w:val="191919"/>
            <w:spacing w:val="-1"/>
            <w:sz w:val="18"/>
            <w:szCs w:val="18"/>
          </w:rPr>
          <w:delText xml:space="preserve">remedial </w:delText>
        </w:r>
        <w:r w:rsidDel="00A21DEB">
          <w:rPr>
            <w:rFonts w:ascii="Times New Roman" w:hAnsi="Times New Roman"/>
            <w:color w:val="191919"/>
            <w:sz w:val="18"/>
            <w:szCs w:val="18"/>
          </w:rPr>
          <w:delText>class(es)</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in</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the</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following</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semeste</w:delText>
        </w:r>
        <w:r w:rsidDel="00A21DEB">
          <w:rPr>
            <w:rFonts w:ascii="Times New Roman" w:hAnsi="Times New Roman"/>
            <w:color w:val="191919"/>
            <w:spacing w:val="-7"/>
            <w:sz w:val="18"/>
            <w:szCs w:val="18"/>
          </w:rPr>
          <w:delText>r</w:delText>
        </w:r>
        <w:r w:rsidDel="00A21DEB">
          <w:rPr>
            <w:rFonts w:ascii="Times New Roman" w:hAnsi="Times New Roman"/>
            <w:color w:val="191919"/>
            <w:sz w:val="18"/>
            <w:szCs w:val="18"/>
          </w:rPr>
          <w:delText>,</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and</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will</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 xml:space="preserve">NOT be </w:delText>
        </w:r>
        <w:r w:rsidDel="00A21DEB">
          <w:rPr>
            <w:rFonts w:ascii="Times New Roman" w:hAnsi="Times New Roman"/>
            <w:color w:val="191919"/>
            <w:spacing w:val="14"/>
            <w:sz w:val="18"/>
            <w:szCs w:val="18"/>
          </w:rPr>
          <w:delText xml:space="preserve"> </w:delText>
        </w:r>
        <w:r w:rsidDel="00A21DEB">
          <w:rPr>
            <w:rFonts w:ascii="Times New Roman" w:hAnsi="Times New Roman"/>
            <w:color w:val="191919"/>
            <w:sz w:val="18"/>
            <w:szCs w:val="18"/>
          </w:rPr>
          <w:delText>allowed</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to</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take</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additional</w:delText>
        </w:r>
        <w:r w:rsidDel="00A21DEB">
          <w:rPr>
            <w:rFonts w:ascii="Times New Roman" w:hAnsi="Times New Roman"/>
            <w:color w:val="191919"/>
            <w:spacing w:val="4"/>
            <w:sz w:val="18"/>
            <w:szCs w:val="18"/>
          </w:rPr>
          <w:delText xml:space="preserve"> </w:delText>
        </w:r>
        <w:r w:rsidDel="00A21DEB">
          <w:rPr>
            <w:rFonts w:ascii="Times New Roman" w:hAnsi="Times New Roman"/>
            <w:color w:val="191919"/>
            <w:sz w:val="18"/>
            <w:szCs w:val="18"/>
          </w:rPr>
          <w:delText xml:space="preserve">courses. </w:delText>
        </w:r>
        <w:r w:rsidDel="00A21DEB">
          <w:rPr>
            <w:rFonts w:ascii="Times New Roman" w:hAnsi="Times New Roman"/>
            <w:color w:val="191919"/>
            <w:spacing w:val="14"/>
            <w:sz w:val="18"/>
            <w:szCs w:val="18"/>
          </w:rPr>
          <w:delText xml:space="preserve"> </w:delText>
        </w:r>
        <w:r w:rsidDel="00A21DEB">
          <w:rPr>
            <w:rFonts w:ascii="Times New Roman" w:hAnsi="Times New Roman"/>
            <w:color w:val="191919"/>
            <w:sz w:val="18"/>
            <w:szCs w:val="18"/>
          </w:rPr>
          <w:delText>Second</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time</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violators</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of</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this</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regul</w:delText>
        </w:r>
        <w:r w:rsidDel="00A21DEB">
          <w:rPr>
            <w:rFonts w:ascii="Times New Roman" w:hAnsi="Times New Roman"/>
            <w:color w:val="191919"/>
            <w:spacing w:val="-1"/>
            <w:sz w:val="18"/>
            <w:szCs w:val="18"/>
          </w:rPr>
          <w:delText>a</w:delText>
        </w:r>
        <w:r w:rsidDel="00A21DEB">
          <w:rPr>
            <w:rFonts w:ascii="Times New Roman" w:hAnsi="Times New Roman"/>
            <w:color w:val="191919"/>
            <w:sz w:val="18"/>
            <w:szCs w:val="18"/>
          </w:rPr>
          <w:delText>tion</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will</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 xml:space="preserve">be </w:delText>
        </w:r>
        <w:r w:rsidDel="00A21DEB">
          <w:rPr>
            <w:rFonts w:ascii="Times New Roman" w:hAnsi="Times New Roman"/>
            <w:color w:val="191919"/>
            <w:spacing w:val="-1"/>
            <w:sz w:val="18"/>
            <w:szCs w:val="18"/>
          </w:rPr>
          <w:delText>suspende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z w:val="18"/>
            <w:szCs w:val="18"/>
          </w:rPr>
          <w:delText>a</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minimu</w:delText>
        </w:r>
        <w:r w:rsidDel="00A21DEB">
          <w:rPr>
            <w:rFonts w:ascii="Times New Roman" w:hAnsi="Times New Roman"/>
            <w:color w:val="191919"/>
            <w:sz w:val="18"/>
            <w:szCs w:val="18"/>
          </w:rPr>
          <w:delText>m</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on</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semeste</w:delText>
        </w:r>
        <w:r w:rsidDel="00A21DEB">
          <w:rPr>
            <w:rFonts w:ascii="Times New Roman" w:hAnsi="Times New Roman"/>
            <w:color w:val="191919"/>
            <w:spacing w:val="-11"/>
            <w:sz w:val="18"/>
            <w:szCs w:val="18"/>
          </w:rPr>
          <w:delText>r</w:delText>
        </w:r>
        <w:r w:rsidDel="00A21DEB">
          <w:rPr>
            <w:rFonts w:ascii="Times New Roman" w:hAnsi="Times New Roman"/>
            <w:color w:val="191919"/>
            <w:sz w:val="18"/>
            <w:szCs w:val="18"/>
          </w:rPr>
          <w:delText>.</w:delText>
        </w:r>
      </w:del>
    </w:p>
    <w:p w:rsidR="00F75CF1" w:rsidDel="00A21DEB" w:rsidRDefault="00F75CF1" w:rsidP="00F75CF1">
      <w:pPr>
        <w:widowControl w:val="0"/>
        <w:autoSpaceDE w:val="0"/>
        <w:autoSpaceDN w:val="0"/>
        <w:adjustRightInd w:val="0"/>
        <w:spacing w:before="16" w:after="0" w:line="200" w:lineRule="exact"/>
        <w:ind w:left="180" w:right="130" w:firstLine="0"/>
        <w:rPr>
          <w:del w:id="1845" w:author=" " w:date="2011-06-27T13:46:00Z"/>
          <w:rFonts w:ascii="Times New Roman" w:hAnsi="Times New Roman"/>
          <w:color w:val="000000"/>
          <w:sz w:val="20"/>
          <w:szCs w:val="20"/>
        </w:rPr>
      </w:pPr>
    </w:p>
    <w:p w:rsidR="00F75CF1" w:rsidDel="00A21DEB" w:rsidRDefault="00F75CF1" w:rsidP="00F75CF1">
      <w:pPr>
        <w:widowControl w:val="0"/>
        <w:autoSpaceDE w:val="0"/>
        <w:autoSpaceDN w:val="0"/>
        <w:adjustRightInd w:val="0"/>
        <w:spacing w:after="0" w:line="250" w:lineRule="auto"/>
        <w:ind w:left="180" w:right="130" w:firstLine="0"/>
        <w:jc w:val="both"/>
        <w:rPr>
          <w:del w:id="1846" w:author=" " w:date="2011-06-27T13:46:00Z"/>
          <w:rFonts w:ascii="Times New Roman" w:hAnsi="Times New Roman"/>
          <w:color w:val="000000"/>
          <w:sz w:val="18"/>
          <w:szCs w:val="18"/>
        </w:rPr>
      </w:pPr>
      <w:del w:id="1847" w:author=" " w:date="2011-06-27T13:46:00Z">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wh</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hav</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4</w:delText>
        </w:r>
        <w:r w:rsidDel="00A21DEB">
          <w:rPr>
            <w:rFonts w:ascii="Times New Roman" w:hAnsi="Times New Roman"/>
            <w:color w:val="191919"/>
            <w:sz w:val="18"/>
            <w:szCs w:val="18"/>
          </w:rPr>
          <w:delText>5</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hour</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mor</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wh</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willfull</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d</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no</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registe</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requisit</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11"/>
            <w:sz w:val="18"/>
            <w:szCs w:val="18"/>
          </w:rPr>
          <w:delText xml:space="preserve"> </w:delText>
        </w:r>
        <w:r w:rsidDel="00A21DEB">
          <w:rPr>
            <w:rFonts w:ascii="Times New Roman" w:hAnsi="Times New Roman"/>
            <w:color w:val="191919"/>
            <w:spacing w:val="-1"/>
            <w:sz w:val="18"/>
            <w:szCs w:val="18"/>
          </w:rPr>
          <w:delText>Course</w:delText>
        </w:r>
        <w:r w:rsidDel="00A21DEB">
          <w:rPr>
            <w:rFonts w:ascii="Times New Roman" w:hAnsi="Times New Roman"/>
            <w:color w:val="191919"/>
            <w:sz w:val="18"/>
            <w:szCs w:val="18"/>
          </w:rPr>
          <w:delText xml:space="preserve">s </w:delText>
        </w:r>
        <w:r w:rsidDel="00A21DEB">
          <w:rPr>
            <w:rFonts w:ascii="Times New Roman" w:hAnsi="Times New Roman"/>
            <w:color w:val="191919"/>
            <w:spacing w:val="5"/>
            <w:sz w:val="18"/>
            <w:szCs w:val="18"/>
          </w:rPr>
          <w:delText>will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place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req</w:delText>
        </w:r>
        <w:r w:rsidDel="00A21DEB">
          <w:rPr>
            <w:rFonts w:ascii="Times New Roman" w:hAnsi="Times New Roman"/>
            <w:color w:val="191919"/>
            <w:spacing w:val="-2"/>
            <w:sz w:val="18"/>
            <w:szCs w:val="18"/>
          </w:rPr>
          <w:delText>u</w:delText>
        </w:r>
        <w:r w:rsidDel="00A21DEB">
          <w:rPr>
            <w:rFonts w:ascii="Times New Roman" w:hAnsi="Times New Roman"/>
            <w:color w:val="191919"/>
            <w:spacing w:val="-1"/>
            <w:sz w:val="18"/>
            <w:szCs w:val="18"/>
          </w:rPr>
          <w:delText>isit</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 xml:space="preserve">remedial </w:delText>
        </w:r>
        <w:r w:rsidDel="00A21DEB">
          <w:rPr>
            <w:rFonts w:ascii="Times New Roman" w:hAnsi="Times New Roman"/>
            <w:color w:val="191919"/>
            <w:sz w:val="18"/>
            <w:szCs w:val="18"/>
          </w:rPr>
          <w:delText>class(es)</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in</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the</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following</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semeste</w:delText>
        </w:r>
        <w:r w:rsidDel="00A21DEB">
          <w:rPr>
            <w:rFonts w:ascii="Times New Roman" w:hAnsi="Times New Roman"/>
            <w:color w:val="191919"/>
            <w:spacing w:val="-7"/>
            <w:sz w:val="18"/>
            <w:szCs w:val="18"/>
          </w:rPr>
          <w:delText>r</w:delText>
        </w:r>
        <w:r w:rsidDel="00A21DEB">
          <w:rPr>
            <w:rFonts w:ascii="Times New Roman" w:hAnsi="Times New Roman"/>
            <w:color w:val="191919"/>
            <w:sz w:val="18"/>
            <w:szCs w:val="18"/>
          </w:rPr>
          <w:delText>,</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and</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will</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NOT be</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 xml:space="preserve">allowed </w:delText>
        </w:r>
        <w:r w:rsidDel="00A21DEB">
          <w:rPr>
            <w:rFonts w:ascii="Times New Roman" w:hAnsi="Times New Roman"/>
            <w:color w:val="191919"/>
            <w:spacing w:val="14"/>
            <w:sz w:val="18"/>
            <w:szCs w:val="18"/>
          </w:rPr>
          <w:delText xml:space="preserve"> </w:delText>
        </w:r>
        <w:r w:rsidDel="00A21DEB">
          <w:rPr>
            <w:rFonts w:ascii="Times New Roman" w:hAnsi="Times New Roman"/>
            <w:color w:val="191919"/>
            <w:sz w:val="18"/>
            <w:szCs w:val="18"/>
          </w:rPr>
          <w:delText>to</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take</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additional</w:delText>
        </w:r>
        <w:r w:rsidDel="00A21DEB">
          <w:rPr>
            <w:rFonts w:ascii="Times New Roman" w:hAnsi="Times New Roman"/>
            <w:color w:val="191919"/>
            <w:spacing w:val="4"/>
            <w:sz w:val="18"/>
            <w:szCs w:val="18"/>
          </w:rPr>
          <w:delText xml:space="preserve"> </w:delText>
        </w:r>
        <w:r w:rsidDel="00A21DEB">
          <w:rPr>
            <w:rFonts w:ascii="Times New Roman" w:hAnsi="Times New Roman"/>
            <w:color w:val="191919"/>
            <w:sz w:val="18"/>
            <w:szCs w:val="18"/>
          </w:rPr>
          <w:delText xml:space="preserve">courses. </w:delText>
        </w:r>
        <w:r w:rsidDel="00A21DEB">
          <w:rPr>
            <w:rFonts w:ascii="Times New Roman" w:hAnsi="Times New Roman"/>
            <w:color w:val="191919"/>
            <w:spacing w:val="14"/>
            <w:sz w:val="18"/>
            <w:szCs w:val="18"/>
          </w:rPr>
          <w:delText xml:space="preserve"> </w:delText>
        </w:r>
        <w:r w:rsidDel="00A21DEB">
          <w:rPr>
            <w:rFonts w:ascii="Times New Roman" w:hAnsi="Times New Roman"/>
            <w:color w:val="191919"/>
            <w:sz w:val="18"/>
            <w:szCs w:val="18"/>
          </w:rPr>
          <w:delText>Second</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time</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violators</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of</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this</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regul</w:delText>
        </w:r>
        <w:r w:rsidDel="00A21DEB">
          <w:rPr>
            <w:rFonts w:ascii="Times New Roman" w:hAnsi="Times New Roman"/>
            <w:color w:val="191919"/>
            <w:spacing w:val="-1"/>
            <w:sz w:val="18"/>
            <w:szCs w:val="18"/>
          </w:rPr>
          <w:delText>a</w:delText>
        </w:r>
        <w:r w:rsidDel="00A21DEB">
          <w:rPr>
            <w:rFonts w:ascii="Times New Roman" w:hAnsi="Times New Roman"/>
            <w:color w:val="191919"/>
            <w:sz w:val="18"/>
            <w:szCs w:val="18"/>
          </w:rPr>
          <w:delText>tion</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will</w:delText>
        </w:r>
        <w:r w:rsidDel="00A21DEB">
          <w:rPr>
            <w:rFonts w:ascii="Times New Roman" w:hAnsi="Times New Roman"/>
            <w:color w:val="191919"/>
            <w:spacing w:val="3"/>
            <w:sz w:val="18"/>
            <w:szCs w:val="18"/>
          </w:rPr>
          <w:delText xml:space="preserve"> </w:delText>
        </w:r>
        <w:r w:rsidDel="00A21DEB">
          <w:rPr>
            <w:rFonts w:ascii="Times New Roman" w:hAnsi="Times New Roman"/>
            <w:color w:val="191919"/>
            <w:sz w:val="18"/>
            <w:szCs w:val="18"/>
          </w:rPr>
          <w:delText xml:space="preserve">be </w:delText>
        </w:r>
        <w:r w:rsidDel="00A21DEB">
          <w:rPr>
            <w:rFonts w:ascii="Times New Roman" w:hAnsi="Times New Roman"/>
            <w:color w:val="191919"/>
            <w:spacing w:val="-1"/>
            <w:sz w:val="18"/>
            <w:szCs w:val="18"/>
          </w:rPr>
          <w:delText>suspende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z w:val="18"/>
            <w:szCs w:val="18"/>
          </w:rPr>
          <w:delText>a</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minimu</w:delText>
        </w:r>
        <w:r w:rsidDel="00A21DEB">
          <w:rPr>
            <w:rFonts w:ascii="Times New Roman" w:hAnsi="Times New Roman"/>
            <w:color w:val="191919"/>
            <w:sz w:val="18"/>
            <w:szCs w:val="18"/>
          </w:rPr>
          <w:delText>m</w:delText>
        </w:r>
        <w:r w:rsidDel="00A21DEB">
          <w:rPr>
            <w:rFonts w:ascii="Times New Roman" w:hAnsi="Times New Roman"/>
            <w:color w:val="191919"/>
            <w:spacing w:val="4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on</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semeste</w:delText>
        </w:r>
        <w:r w:rsidDel="00A21DEB">
          <w:rPr>
            <w:rFonts w:ascii="Times New Roman" w:hAnsi="Times New Roman"/>
            <w:color w:val="191919"/>
            <w:spacing w:val="-11"/>
            <w:sz w:val="18"/>
            <w:szCs w:val="18"/>
          </w:rPr>
          <w:delText>r</w:delText>
        </w:r>
        <w:r w:rsidDel="00A21DEB">
          <w:rPr>
            <w:rFonts w:ascii="Times New Roman" w:hAnsi="Times New Roman"/>
            <w:color w:val="191919"/>
            <w:sz w:val="18"/>
            <w:szCs w:val="18"/>
          </w:rPr>
          <w:delText>.</w:delText>
        </w:r>
      </w:del>
    </w:p>
    <w:p w:rsidR="00F75CF1" w:rsidDel="00A21DEB" w:rsidRDefault="00F75CF1" w:rsidP="00F75CF1">
      <w:pPr>
        <w:widowControl w:val="0"/>
        <w:autoSpaceDE w:val="0"/>
        <w:autoSpaceDN w:val="0"/>
        <w:adjustRightInd w:val="0"/>
        <w:spacing w:before="16" w:after="0" w:line="200" w:lineRule="exact"/>
        <w:ind w:left="180" w:right="130" w:firstLine="0"/>
        <w:rPr>
          <w:del w:id="1848" w:author=" " w:date="2011-06-27T13:46:00Z"/>
          <w:rFonts w:ascii="Times New Roman" w:hAnsi="Times New Roman"/>
          <w:color w:val="000000"/>
          <w:sz w:val="20"/>
          <w:szCs w:val="20"/>
        </w:rPr>
      </w:pPr>
    </w:p>
    <w:p w:rsidR="00F75CF1" w:rsidDel="00A21DEB" w:rsidRDefault="00F75CF1" w:rsidP="00F75CF1">
      <w:pPr>
        <w:widowControl w:val="0"/>
        <w:autoSpaceDE w:val="0"/>
        <w:autoSpaceDN w:val="0"/>
        <w:adjustRightInd w:val="0"/>
        <w:spacing w:after="0" w:line="250" w:lineRule="auto"/>
        <w:ind w:left="180" w:right="130" w:firstLine="0"/>
        <w:jc w:val="both"/>
        <w:rPr>
          <w:del w:id="1849" w:author=" " w:date="2011-06-27T13:46:00Z"/>
          <w:rFonts w:ascii="Times New Roman" w:hAnsi="Times New Roman"/>
          <w:color w:val="000000"/>
          <w:sz w:val="18"/>
          <w:szCs w:val="18"/>
        </w:rPr>
      </w:pPr>
      <w:del w:id="1850" w:author=" " w:date="2011-06-27T13:46:00Z">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enrolle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12"/>
            <w:sz w:val="18"/>
            <w:szCs w:val="18"/>
          </w:rPr>
          <w:delText xml:space="preserve"> </w:delText>
        </w:r>
        <w:r w:rsidDel="00A21DEB">
          <w:rPr>
            <w:rFonts w:ascii="Times New Roman" w:hAnsi="Times New Roman"/>
            <w:color w:val="191919"/>
            <w:spacing w:val="-1"/>
            <w:sz w:val="18"/>
            <w:szCs w:val="18"/>
          </w:rPr>
          <w:delText>classe</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wh</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mis</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si</w:delText>
        </w:r>
        <w:r w:rsidDel="00A21DEB">
          <w:rPr>
            <w:rFonts w:ascii="Times New Roman" w:hAnsi="Times New Roman"/>
            <w:color w:val="191919"/>
            <w:sz w:val="18"/>
            <w:szCs w:val="18"/>
          </w:rPr>
          <w:delText>x</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(6</w:delText>
        </w:r>
        <w:r w:rsidDel="00A21DEB">
          <w:rPr>
            <w:rFonts w:ascii="Times New Roman" w:hAnsi="Times New Roman"/>
            <w:color w:val="191919"/>
            <w:sz w:val="18"/>
            <w:szCs w:val="18"/>
          </w:rPr>
          <w:delTex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clas</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session</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mor</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an</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z w:val="18"/>
            <w:szCs w:val="18"/>
          </w:rPr>
          <w:delText>a</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resul</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ar</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no</w:delText>
        </w:r>
        <w:r w:rsidDel="00A21DEB">
          <w:rPr>
            <w:rFonts w:ascii="Times New Roman" w:hAnsi="Times New Roman"/>
            <w:color w:val="191919"/>
            <w:sz w:val="18"/>
            <w:szCs w:val="18"/>
          </w:rPr>
          <w:delText xml:space="preserve">t </w:delText>
        </w:r>
        <w:r w:rsidDel="00A21DEB">
          <w:rPr>
            <w:rFonts w:ascii="Times New Roman" w:hAnsi="Times New Roman"/>
            <w:color w:val="191919"/>
            <w:spacing w:val="4"/>
            <w:sz w:val="18"/>
            <w:szCs w:val="18"/>
          </w:rPr>
          <w:delText>recommended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thei</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instructo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w:delText>
        </w:r>
        <w:r w:rsidDel="00A21DEB">
          <w:rPr>
            <w:rFonts w:ascii="Times New Roman" w:hAnsi="Times New Roman"/>
            <w:color w:val="191919"/>
            <w:sz w:val="18"/>
            <w:szCs w:val="18"/>
          </w:rPr>
          <w:delText>o</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take th</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22"/>
            <w:sz w:val="18"/>
            <w:szCs w:val="18"/>
          </w:rPr>
          <w:delText xml:space="preserve"> </w:delText>
        </w:r>
        <w:r w:rsidDel="00A21DEB">
          <w:rPr>
            <w:rFonts w:ascii="Times New Roman" w:hAnsi="Times New Roman"/>
            <w:color w:val="191919"/>
            <w:spacing w:val="-1"/>
            <w:sz w:val="18"/>
            <w:szCs w:val="18"/>
          </w:rPr>
          <w:delText>examinatio</w:delText>
        </w:r>
        <w:r w:rsidDel="00A21DEB">
          <w:rPr>
            <w:rFonts w:ascii="Times New Roman" w:hAnsi="Times New Roman"/>
            <w:color w:val="191919"/>
            <w:sz w:val="18"/>
            <w:szCs w:val="18"/>
          </w:rPr>
          <w:delText>n</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wil</w:delText>
        </w:r>
        <w:r w:rsidDel="00A21DEB">
          <w:rPr>
            <w:rFonts w:ascii="Times New Roman" w:hAnsi="Times New Roman"/>
            <w:color w:val="191919"/>
            <w:sz w:val="18"/>
            <w:szCs w:val="18"/>
          </w:rPr>
          <w:delText>l</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place</w:delText>
        </w:r>
        <w:r w:rsidDel="00A21DEB">
          <w:rPr>
            <w:rFonts w:ascii="Times New Roman" w:hAnsi="Times New Roman"/>
            <w:color w:val="191919"/>
            <w:sz w:val="18"/>
            <w:szCs w:val="18"/>
          </w:rPr>
          <w:delText>d</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requisit</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remedia</w:delText>
        </w:r>
        <w:r w:rsidDel="00A21DEB">
          <w:rPr>
            <w:rFonts w:ascii="Times New Roman" w:hAnsi="Times New Roman"/>
            <w:color w:val="191919"/>
            <w:sz w:val="18"/>
            <w:szCs w:val="18"/>
          </w:rPr>
          <w:delText>l</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class(es</w:delText>
        </w:r>
        <w:r w:rsidDel="00A21DEB">
          <w:rPr>
            <w:rFonts w:ascii="Times New Roman" w:hAnsi="Times New Roman"/>
            <w:color w:val="191919"/>
            <w:sz w:val="18"/>
            <w:szCs w:val="18"/>
          </w:rPr>
          <w:delText>)</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followin</w:delText>
        </w:r>
        <w:r w:rsidDel="00A21DEB">
          <w:rPr>
            <w:rFonts w:ascii="Times New Roman" w:hAnsi="Times New Roman"/>
            <w:color w:val="191919"/>
            <w:sz w:val="18"/>
            <w:szCs w:val="18"/>
          </w:rPr>
          <w:delText>g</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semeste</w:delText>
        </w:r>
        <w:r w:rsidDel="00A21DEB">
          <w:rPr>
            <w:rFonts w:ascii="Times New Roman" w:hAnsi="Times New Roman"/>
            <w:color w:val="191919"/>
            <w:spacing w:val="-8"/>
            <w:sz w:val="18"/>
            <w:szCs w:val="18"/>
          </w:rPr>
          <w:delText>r</w:delText>
        </w:r>
        <w:r w:rsidDel="00A21DEB">
          <w:rPr>
            <w:rFonts w:ascii="Times New Roman" w:hAnsi="Times New Roman"/>
            <w:color w:val="191919"/>
            <w:sz w:val="18"/>
            <w:szCs w:val="18"/>
          </w:rPr>
          <w:delText>,</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an</w:delText>
        </w:r>
        <w:r w:rsidDel="00A21DEB">
          <w:rPr>
            <w:rFonts w:ascii="Times New Roman" w:hAnsi="Times New Roman"/>
            <w:color w:val="191919"/>
            <w:sz w:val="18"/>
            <w:szCs w:val="18"/>
          </w:rPr>
          <w:delText>d</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wil</w:delText>
        </w:r>
        <w:r w:rsidDel="00A21DEB">
          <w:rPr>
            <w:rFonts w:ascii="Times New Roman" w:hAnsi="Times New Roman"/>
            <w:color w:val="191919"/>
            <w:sz w:val="18"/>
            <w:szCs w:val="18"/>
          </w:rPr>
          <w:delText>l</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NO</w:delText>
        </w:r>
        <w:r w:rsidDel="00A21DEB">
          <w:rPr>
            <w:rFonts w:ascii="Times New Roman" w:hAnsi="Times New Roman"/>
            <w:color w:val="191919"/>
            <w:sz w:val="18"/>
            <w:szCs w:val="18"/>
          </w:rPr>
          <w:delText>T</w:delText>
        </w:r>
        <w:r w:rsidDel="00A21DEB">
          <w:rPr>
            <w:rFonts w:ascii="Times New Roman" w:hAnsi="Times New Roman"/>
            <w:color w:val="191919"/>
            <w:spacing w:val="-1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allowe</w:delText>
        </w:r>
        <w:r w:rsidDel="00A21DEB">
          <w:rPr>
            <w:rFonts w:ascii="Times New Roman" w:hAnsi="Times New Roman"/>
            <w:color w:val="191919"/>
            <w:sz w:val="18"/>
            <w:szCs w:val="18"/>
          </w:rPr>
          <w:delText>d</w:delText>
        </w:r>
        <w:r w:rsidDel="00A21DEB">
          <w:rPr>
            <w:rFonts w:ascii="Times New Roman" w:hAnsi="Times New Roman"/>
            <w:color w:val="191919"/>
            <w:spacing w:val="-10"/>
            <w:sz w:val="18"/>
            <w:szCs w:val="18"/>
          </w:rPr>
          <w:delText xml:space="preserve"> </w:delText>
        </w:r>
        <w:r w:rsidDel="00A21DEB">
          <w:rPr>
            <w:rFonts w:ascii="Times New Roman" w:hAnsi="Times New Roman"/>
            <w:color w:val="191919"/>
            <w:spacing w:val="-1"/>
            <w:sz w:val="18"/>
            <w:szCs w:val="18"/>
          </w:rPr>
          <w:delText>t</w:delText>
        </w:r>
        <w:r w:rsidDel="00A21DEB">
          <w:rPr>
            <w:rFonts w:ascii="Times New Roman" w:hAnsi="Times New Roman"/>
            <w:color w:val="191919"/>
            <w:sz w:val="18"/>
            <w:szCs w:val="18"/>
          </w:rPr>
          <w:delText>o</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tak</w:delText>
        </w:r>
        <w:r w:rsidDel="00A21DEB">
          <w:rPr>
            <w:rFonts w:ascii="Times New Roman" w:hAnsi="Times New Roman"/>
            <w:color w:val="191919"/>
            <w:sz w:val="18"/>
            <w:szCs w:val="18"/>
          </w:rPr>
          <w:delText>e</w:delText>
        </w:r>
        <w:r w:rsidDel="00A21DEB">
          <w:rPr>
            <w:rFonts w:ascii="Times New Roman" w:hAnsi="Times New Roman"/>
            <w:color w:val="191919"/>
            <w:spacing w:val="-9"/>
            <w:sz w:val="18"/>
            <w:szCs w:val="18"/>
          </w:rPr>
          <w:delText xml:space="preserve"> </w:delText>
        </w:r>
        <w:r w:rsidDel="00A21DEB">
          <w:rPr>
            <w:rFonts w:ascii="Times New Roman" w:hAnsi="Times New Roman"/>
            <w:color w:val="191919"/>
            <w:spacing w:val="-1"/>
            <w:sz w:val="18"/>
            <w:szCs w:val="18"/>
          </w:rPr>
          <w:delText>additional courses</w:delText>
        </w:r>
        <w:r w:rsidDel="00A21DEB">
          <w:rPr>
            <w:rFonts w:ascii="Times New Roman" w:hAnsi="Times New Roman"/>
            <w:color w:val="191919"/>
            <w:sz w:val="18"/>
            <w:szCs w:val="18"/>
          </w:rPr>
          <w:delText xml:space="preserve">. </w:delText>
        </w:r>
        <w:r w:rsidDel="00A21DEB">
          <w:rPr>
            <w:rFonts w:ascii="Times New Roman" w:hAnsi="Times New Roman"/>
            <w:color w:val="191919"/>
            <w:spacing w:val="41"/>
            <w:sz w:val="18"/>
            <w:szCs w:val="18"/>
          </w:rPr>
          <w:delText xml:space="preserve"> </w:delText>
        </w:r>
        <w:r w:rsidDel="00A21DEB">
          <w:rPr>
            <w:rFonts w:ascii="Times New Roman" w:hAnsi="Times New Roman"/>
            <w:color w:val="191919"/>
            <w:spacing w:val="-1"/>
            <w:sz w:val="18"/>
            <w:szCs w:val="18"/>
          </w:rPr>
          <w:delText>Secon</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tim</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violator</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thi</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regulatio</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wil</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b</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suspende</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fo</w:delText>
        </w:r>
        <w:r w:rsidDel="00A21DEB">
          <w:rPr>
            <w:rFonts w:ascii="Times New Roman" w:hAnsi="Times New Roman"/>
            <w:color w:val="191919"/>
            <w:sz w:val="18"/>
            <w:szCs w:val="18"/>
          </w:rPr>
          <w:delText>r</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z w:val="18"/>
            <w:szCs w:val="18"/>
          </w:rPr>
          <w:delText>a</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minimu</w:delText>
        </w:r>
        <w:r w:rsidDel="00A21DEB">
          <w:rPr>
            <w:rFonts w:ascii="Times New Roman" w:hAnsi="Times New Roman"/>
            <w:color w:val="191919"/>
            <w:sz w:val="18"/>
            <w:szCs w:val="18"/>
          </w:rPr>
          <w:delText>m</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w:delText>
        </w:r>
        <w:r w:rsidDel="00A21DEB">
          <w:rPr>
            <w:rFonts w:ascii="Times New Roman" w:hAnsi="Times New Roman"/>
            <w:color w:val="191919"/>
            <w:sz w:val="18"/>
            <w:szCs w:val="18"/>
          </w:rPr>
          <w:delText>f</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on</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semeste</w:delText>
        </w:r>
        <w:r w:rsidDel="00A21DEB">
          <w:rPr>
            <w:rFonts w:ascii="Times New Roman" w:hAnsi="Times New Roman"/>
            <w:color w:val="191919"/>
            <w:spacing w:val="-11"/>
            <w:sz w:val="18"/>
            <w:szCs w:val="18"/>
          </w:rPr>
          <w:delText>r</w:delText>
        </w:r>
        <w:r w:rsidDel="00A21DEB">
          <w:rPr>
            <w:rFonts w:ascii="Times New Roman" w:hAnsi="Times New Roman"/>
            <w:color w:val="191919"/>
            <w:sz w:val="18"/>
            <w:szCs w:val="18"/>
          </w:rPr>
          <w:delText>.</w:delText>
        </w:r>
      </w:del>
    </w:p>
    <w:p w:rsidR="00152F3B" w:rsidDel="00A21DEB" w:rsidRDefault="00152F3B" w:rsidP="00152F3B">
      <w:pPr>
        <w:widowControl w:val="0"/>
        <w:autoSpaceDE w:val="0"/>
        <w:autoSpaceDN w:val="0"/>
        <w:adjustRightInd w:val="0"/>
        <w:spacing w:before="13" w:after="0" w:line="200" w:lineRule="exact"/>
        <w:ind w:left="180" w:right="130" w:firstLine="0"/>
        <w:jc w:val="both"/>
        <w:rPr>
          <w:del w:id="1851" w:author=" " w:date="2011-06-27T13:46:00Z"/>
          <w:rFonts w:ascii="Times New Roman" w:hAnsi="Times New Roman"/>
          <w:color w:val="000000"/>
          <w:sz w:val="20"/>
          <w:szCs w:val="20"/>
        </w:rPr>
      </w:pPr>
    </w:p>
    <w:p w:rsidR="00152F3B" w:rsidDel="00A21DEB" w:rsidRDefault="00152F3B" w:rsidP="00152F3B">
      <w:pPr>
        <w:widowControl w:val="0"/>
        <w:autoSpaceDE w:val="0"/>
        <w:autoSpaceDN w:val="0"/>
        <w:adjustRightInd w:val="0"/>
        <w:spacing w:after="0"/>
        <w:ind w:left="180" w:right="130" w:firstLine="0"/>
        <w:jc w:val="both"/>
        <w:rPr>
          <w:del w:id="1852" w:author=" " w:date="2011-06-27T13:46:00Z"/>
          <w:rFonts w:ascii="Times New Roman" w:hAnsi="Times New Roman"/>
          <w:color w:val="000000"/>
          <w:sz w:val="18"/>
          <w:szCs w:val="18"/>
        </w:rPr>
      </w:pPr>
      <w:del w:id="1853" w:author=" " w:date="2011-06-27T13:46:00Z">
        <w:r w:rsidDel="00A21DEB">
          <w:rPr>
            <w:rFonts w:ascii="Times New Roman" w:hAnsi="Times New Roman"/>
            <w:b/>
            <w:bCs/>
            <w:color w:val="191919"/>
            <w:spacing w:val="-1"/>
            <w:sz w:val="18"/>
            <w:szCs w:val="18"/>
          </w:rPr>
          <w:delText>Mandator</w:delText>
        </w:r>
        <w:r w:rsidDel="00A21DEB">
          <w:rPr>
            <w:rFonts w:ascii="Times New Roman" w:hAnsi="Times New Roman"/>
            <w:b/>
            <w:bCs/>
            <w:color w:val="191919"/>
            <w:sz w:val="18"/>
            <w:szCs w:val="18"/>
          </w:rPr>
          <w:delText>y</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Regen</w:delText>
        </w:r>
        <w:r w:rsidDel="00A21DEB">
          <w:rPr>
            <w:rFonts w:ascii="Times New Roman" w:hAnsi="Times New Roman"/>
            <w:b/>
            <w:bCs/>
            <w:color w:val="191919"/>
            <w:sz w:val="18"/>
            <w:szCs w:val="18"/>
          </w:rPr>
          <w:delText>t</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P</w:delText>
        </w:r>
        <w:r w:rsidDel="00A21DEB">
          <w:rPr>
            <w:rFonts w:ascii="Times New Roman" w:hAnsi="Times New Roman"/>
            <w:b/>
            <w:bCs/>
            <w:color w:val="191919"/>
            <w:spacing w:val="-4"/>
            <w:sz w:val="18"/>
            <w:szCs w:val="18"/>
          </w:rPr>
          <w:delText>r</w:delText>
        </w:r>
        <w:r w:rsidDel="00A21DEB">
          <w:rPr>
            <w:rFonts w:ascii="Times New Roman" w:hAnsi="Times New Roman"/>
            <w:b/>
            <w:bCs/>
            <w:color w:val="191919"/>
            <w:spacing w:val="-1"/>
            <w:sz w:val="18"/>
            <w:szCs w:val="18"/>
          </w:rPr>
          <w:delText>e</w:delText>
        </w:r>
        <w:r w:rsidDel="00A21DEB">
          <w:rPr>
            <w:rFonts w:ascii="Times New Roman" w:hAnsi="Times New Roman"/>
            <w:b/>
            <w:bCs/>
            <w:color w:val="191919"/>
            <w:sz w:val="18"/>
            <w:szCs w:val="18"/>
          </w:rPr>
          <w:delText>p</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Sessions</w:delText>
        </w:r>
      </w:del>
    </w:p>
    <w:p w:rsidR="00152F3B" w:rsidDel="00A21DEB" w:rsidRDefault="00152F3B" w:rsidP="00152F3B">
      <w:pPr>
        <w:widowControl w:val="0"/>
        <w:autoSpaceDE w:val="0"/>
        <w:autoSpaceDN w:val="0"/>
        <w:adjustRightInd w:val="0"/>
        <w:spacing w:before="12" w:after="0" w:line="250" w:lineRule="auto"/>
        <w:ind w:left="180" w:right="130" w:firstLine="0"/>
        <w:jc w:val="both"/>
        <w:rPr>
          <w:del w:id="1854" w:author=" " w:date="2011-06-27T13:46:00Z"/>
          <w:rFonts w:ascii="Times New Roman" w:hAnsi="Times New Roman"/>
          <w:color w:val="000000"/>
          <w:sz w:val="18"/>
          <w:szCs w:val="18"/>
        </w:rPr>
      </w:pPr>
      <w:del w:id="1855" w:author=" " w:date="2011-06-27T13:46:00Z">
        <w:r w:rsidDel="00A21DEB">
          <w:rPr>
            <w:rFonts w:ascii="Times New Roman" w:hAnsi="Times New Roman"/>
            <w:color w:val="191919"/>
            <w:spacing w:val="-1"/>
            <w:sz w:val="18"/>
            <w:szCs w:val="18"/>
          </w:rPr>
          <w:delText>Counse</w:delText>
        </w:r>
        <w:r w:rsidDel="00A21DEB">
          <w:rPr>
            <w:rFonts w:ascii="Times New Roman" w:hAnsi="Times New Roman"/>
            <w:color w:val="191919"/>
            <w:sz w:val="18"/>
            <w:szCs w:val="18"/>
          </w:rPr>
          <w:delText>l</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tim</w:delText>
        </w:r>
        <w:r w:rsidDel="00A21DEB">
          <w:rPr>
            <w:rFonts w:ascii="Times New Roman" w:hAnsi="Times New Roman"/>
            <w:color w:val="191919"/>
            <w:sz w:val="18"/>
            <w:szCs w:val="18"/>
          </w:rPr>
          <w:delText>e</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tes</w:delText>
        </w:r>
        <w:r w:rsidDel="00A21DEB">
          <w:rPr>
            <w:rFonts w:ascii="Times New Roman" w:hAnsi="Times New Roman"/>
            <w:color w:val="191919"/>
            <w:sz w:val="18"/>
            <w:szCs w:val="18"/>
          </w:rPr>
          <w:delText>t</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taker</w:delText>
        </w:r>
        <w:r w:rsidDel="00A21DEB">
          <w:rPr>
            <w:rFonts w:ascii="Times New Roman" w:hAnsi="Times New Roman"/>
            <w:color w:val="191919"/>
            <w:sz w:val="18"/>
            <w:szCs w:val="18"/>
          </w:rPr>
          <w:delText>s</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student</w:delText>
        </w:r>
        <w:r w:rsidDel="00A21DEB">
          <w:rPr>
            <w:rFonts w:ascii="Times New Roman" w:hAnsi="Times New Roman"/>
            <w:color w:val="191919"/>
            <w:sz w:val="18"/>
            <w:szCs w:val="18"/>
          </w:rPr>
          <w:delText>s</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a</w:delText>
        </w:r>
        <w:r w:rsidDel="00A21DEB">
          <w:rPr>
            <w:rFonts w:ascii="Times New Roman" w:hAnsi="Times New Roman"/>
            <w:color w:val="191919"/>
            <w:sz w:val="18"/>
            <w:szCs w:val="18"/>
          </w:rPr>
          <w:delText>s</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t</w:delText>
        </w:r>
        <w:r w:rsidDel="00A21DEB">
          <w:rPr>
            <w:rFonts w:ascii="Times New Roman" w:hAnsi="Times New Roman"/>
            <w:color w:val="191919"/>
            <w:sz w:val="18"/>
            <w:szCs w:val="18"/>
          </w:rPr>
          <w:delText>o</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whe</w:delText>
        </w:r>
        <w:r w:rsidDel="00A21DEB">
          <w:rPr>
            <w:rFonts w:ascii="Times New Roman" w:hAnsi="Times New Roman"/>
            <w:color w:val="191919"/>
            <w:sz w:val="18"/>
            <w:szCs w:val="18"/>
          </w:rPr>
          <w:delText>n</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the</w:delText>
        </w:r>
        <w:r w:rsidDel="00A21DEB">
          <w:rPr>
            <w:rFonts w:ascii="Times New Roman" w:hAnsi="Times New Roman"/>
            <w:color w:val="191919"/>
            <w:sz w:val="18"/>
            <w:szCs w:val="18"/>
          </w:rPr>
          <w:delText>y</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shoul</w:delText>
        </w:r>
        <w:r w:rsidDel="00A21DEB">
          <w:rPr>
            <w:rFonts w:ascii="Times New Roman" w:hAnsi="Times New Roman"/>
            <w:color w:val="191919"/>
            <w:sz w:val="18"/>
            <w:szCs w:val="18"/>
          </w:rPr>
          <w:delText>d</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enrol</w:delText>
        </w:r>
        <w:r w:rsidDel="00A21DEB">
          <w:rPr>
            <w:rFonts w:ascii="Times New Roman" w:hAnsi="Times New Roman"/>
            <w:color w:val="191919"/>
            <w:sz w:val="18"/>
            <w:szCs w:val="18"/>
          </w:rPr>
          <w:delText>l</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1"/>
            <w:sz w:val="18"/>
            <w:szCs w:val="18"/>
          </w:rPr>
          <w:delText>es</w:delText>
        </w:r>
        <w:r w:rsidDel="00A21DEB">
          <w:rPr>
            <w:rFonts w:ascii="Times New Roman" w:hAnsi="Times New Roman"/>
            <w:color w:val="191919"/>
            <w:sz w:val="18"/>
            <w:szCs w:val="18"/>
          </w:rPr>
          <w:delText>t</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Pre</w:delText>
        </w:r>
        <w:r w:rsidDel="00A21DEB">
          <w:rPr>
            <w:rFonts w:ascii="Times New Roman" w:hAnsi="Times New Roman"/>
            <w:color w:val="191919"/>
            <w:sz w:val="18"/>
            <w:szCs w:val="18"/>
          </w:rPr>
          <w:delText>p</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Sessions</w:delText>
        </w:r>
        <w:r w:rsidDel="00A21DEB">
          <w:rPr>
            <w:rFonts w:ascii="Times New Roman" w:hAnsi="Times New Roman"/>
            <w:color w:val="191919"/>
            <w:sz w:val="18"/>
            <w:szCs w:val="18"/>
          </w:rPr>
          <w:delTex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Al</w:delText>
        </w:r>
        <w:r w:rsidDel="00A21DEB">
          <w:rPr>
            <w:rFonts w:ascii="Times New Roman" w:hAnsi="Times New Roman"/>
            <w:color w:val="191919"/>
            <w:sz w:val="18"/>
            <w:szCs w:val="18"/>
          </w:rPr>
          <w:delText>l</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Regents</w:delText>
        </w:r>
        <w:r w:rsidDel="00A21DEB">
          <w:rPr>
            <w:rFonts w:ascii="Times New Roman" w:hAnsi="Times New Roman"/>
            <w:color w:val="191919"/>
            <w:sz w:val="18"/>
            <w:szCs w:val="18"/>
          </w:rPr>
          <w:delText>’</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1"/>
            <w:sz w:val="18"/>
            <w:szCs w:val="18"/>
          </w:rPr>
          <w:delText>es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Applicant</w:delText>
        </w:r>
        <w:r w:rsidDel="00A21DEB">
          <w:rPr>
            <w:rFonts w:ascii="Times New Roman" w:hAnsi="Times New Roman"/>
            <w:color w:val="191919"/>
            <w:sz w:val="18"/>
            <w:szCs w:val="18"/>
          </w:rPr>
          <w:delText>s</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a</w:delText>
        </w:r>
        <w:r w:rsidDel="00A21DEB">
          <w:rPr>
            <w:rFonts w:ascii="Times New Roman" w:hAnsi="Times New Roman"/>
            <w:color w:val="191919"/>
            <w:spacing w:val="-2"/>
            <w:sz w:val="18"/>
            <w:szCs w:val="18"/>
          </w:rPr>
          <w:delText>r</w:delText>
        </w:r>
        <w:r w:rsidDel="00A21DEB">
          <w:rPr>
            <w:rFonts w:ascii="Times New Roman" w:hAnsi="Times New Roman"/>
            <w:color w:val="191919"/>
            <w:sz w:val="18"/>
            <w:szCs w:val="18"/>
          </w:rPr>
          <w:delText>e</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require</w:delText>
        </w:r>
        <w:r w:rsidDel="00A21DEB">
          <w:rPr>
            <w:rFonts w:ascii="Times New Roman" w:hAnsi="Times New Roman"/>
            <w:color w:val="191919"/>
            <w:sz w:val="18"/>
            <w:szCs w:val="18"/>
          </w:rPr>
          <w:delText>d</w:delText>
        </w:r>
        <w:r w:rsidDel="00A21DEB">
          <w:rPr>
            <w:rFonts w:ascii="Times New Roman" w:hAnsi="Times New Roman"/>
            <w:color w:val="191919"/>
            <w:spacing w:val="8"/>
            <w:sz w:val="18"/>
            <w:szCs w:val="18"/>
          </w:rPr>
          <w:delText xml:space="preserve"> </w:delText>
        </w:r>
        <w:r w:rsidDel="00A21DEB">
          <w:rPr>
            <w:rFonts w:ascii="Times New Roman" w:hAnsi="Times New Roman"/>
            <w:color w:val="191919"/>
            <w:spacing w:val="-1"/>
            <w:sz w:val="18"/>
            <w:szCs w:val="18"/>
          </w:rPr>
          <w:delText>to participat</w:delText>
        </w:r>
        <w:r w:rsidDel="00A21DEB">
          <w:rPr>
            <w:rFonts w:ascii="Times New Roman" w:hAnsi="Times New Roman"/>
            <w:color w:val="191919"/>
            <w:sz w:val="18"/>
            <w:szCs w:val="18"/>
          </w:rPr>
          <w:delText>e</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Regent</w:delText>
        </w:r>
        <w:r w:rsidDel="00A21DEB">
          <w:rPr>
            <w:rFonts w:ascii="Times New Roman" w:hAnsi="Times New Roman"/>
            <w:color w:val="191919"/>
            <w:spacing w:val="-11"/>
            <w:sz w:val="18"/>
            <w:szCs w:val="18"/>
          </w:rPr>
          <w:delText>’</w:delText>
        </w:r>
        <w:r w:rsidDel="00A21DEB">
          <w:rPr>
            <w:rFonts w:ascii="Times New Roman" w:hAnsi="Times New Roman"/>
            <w:color w:val="191919"/>
            <w:sz w:val="18"/>
            <w:szCs w:val="18"/>
          </w:rPr>
          <w:delText>s</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13"/>
            <w:sz w:val="18"/>
            <w:szCs w:val="18"/>
          </w:rPr>
          <w:delText>T</w:delText>
        </w:r>
        <w:r w:rsidDel="00A21DEB">
          <w:rPr>
            <w:rFonts w:ascii="Times New Roman" w:hAnsi="Times New Roman"/>
            <w:color w:val="191919"/>
            <w:spacing w:val="-1"/>
            <w:sz w:val="18"/>
            <w:szCs w:val="18"/>
          </w:rPr>
          <w:delText>es</w:delText>
        </w:r>
        <w:r w:rsidDel="00A21DEB">
          <w:rPr>
            <w:rFonts w:ascii="Times New Roman" w:hAnsi="Times New Roman"/>
            <w:color w:val="191919"/>
            <w:sz w:val="18"/>
            <w:szCs w:val="18"/>
          </w:rPr>
          <w:delText>t</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Pre</w:delText>
        </w:r>
        <w:r w:rsidDel="00A21DEB">
          <w:rPr>
            <w:rFonts w:ascii="Times New Roman" w:hAnsi="Times New Roman"/>
            <w:color w:val="191919"/>
            <w:sz w:val="18"/>
            <w:szCs w:val="18"/>
          </w:rPr>
          <w:delText>p</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Session</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Simmon</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Hal</w:delText>
        </w:r>
        <w:r w:rsidDel="00A21DEB">
          <w:rPr>
            <w:rFonts w:ascii="Times New Roman" w:hAnsi="Times New Roman"/>
            <w:color w:val="191919"/>
            <w:sz w:val="18"/>
            <w:szCs w:val="18"/>
          </w:rPr>
          <w:delText>l</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Roo</w:delText>
        </w:r>
        <w:r w:rsidDel="00A21DEB">
          <w:rPr>
            <w:rFonts w:ascii="Times New Roman" w:hAnsi="Times New Roman"/>
            <w:color w:val="191919"/>
            <w:sz w:val="18"/>
            <w:szCs w:val="18"/>
          </w:rPr>
          <w:delText>m</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10</w:delText>
        </w:r>
        <w:r w:rsidDel="00A21DEB">
          <w:rPr>
            <w:rFonts w:ascii="Times New Roman" w:hAnsi="Times New Roman"/>
            <w:color w:val="191919"/>
            <w:sz w:val="18"/>
            <w:szCs w:val="18"/>
          </w:rPr>
          <w:delText>1</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an</w:delText>
        </w:r>
        <w:r w:rsidDel="00A21DEB">
          <w:rPr>
            <w:rFonts w:ascii="Times New Roman" w:hAnsi="Times New Roman"/>
            <w:color w:val="191919"/>
            <w:sz w:val="18"/>
            <w:szCs w:val="18"/>
          </w:rPr>
          <w:delText>d</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th</w:delText>
        </w:r>
        <w:r w:rsidDel="00A21DEB">
          <w:rPr>
            <w:rFonts w:ascii="Times New Roman" w:hAnsi="Times New Roman"/>
            <w:color w:val="191919"/>
            <w:sz w:val="18"/>
            <w:szCs w:val="18"/>
          </w:rPr>
          <w:delText>e</w:delText>
        </w:r>
        <w:r w:rsidDel="00A21DEB">
          <w:rPr>
            <w:rFonts w:ascii="Times New Roman" w:hAnsi="Times New Roman"/>
            <w:color w:val="191919"/>
            <w:spacing w:val="-5"/>
            <w:sz w:val="18"/>
            <w:szCs w:val="18"/>
          </w:rPr>
          <w:delText xml:space="preserve"> </w:delText>
        </w:r>
        <w:r w:rsidDel="00A21DEB">
          <w:rPr>
            <w:rFonts w:ascii="Times New Roman" w:hAnsi="Times New Roman"/>
            <w:color w:val="191919"/>
            <w:spacing w:val="-8"/>
            <w:sz w:val="18"/>
            <w:szCs w:val="18"/>
          </w:rPr>
          <w:delText>W</w:delText>
        </w:r>
        <w:r w:rsidDel="00A21DEB">
          <w:rPr>
            <w:rFonts w:ascii="Times New Roman" w:hAnsi="Times New Roman"/>
            <w:color w:val="191919"/>
            <w:spacing w:val="-1"/>
            <w:sz w:val="18"/>
            <w:szCs w:val="18"/>
          </w:rPr>
          <w:delText>ritin</w:delText>
        </w:r>
        <w:r w:rsidDel="00A21DEB">
          <w:rPr>
            <w:rFonts w:ascii="Times New Roman" w:hAnsi="Times New Roman"/>
            <w:color w:val="191919"/>
            <w:sz w:val="18"/>
            <w:szCs w:val="18"/>
          </w:rPr>
          <w:delText>g</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La</w:delText>
        </w:r>
        <w:r w:rsidDel="00A21DEB">
          <w:rPr>
            <w:rFonts w:ascii="Times New Roman" w:hAnsi="Times New Roman"/>
            <w:color w:val="191919"/>
            <w:sz w:val="18"/>
            <w:szCs w:val="18"/>
          </w:rPr>
          <w:delText>b</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Course</w:delText>
        </w:r>
        <w:r w:rsidDel="00A21DEB">
          <w:rPr>
            <w:rFonts w:ascii="Times New Roman" w:hAnsi="Times New Roman"/>
            <w:color w:val="191919"/>
            <w:sz w:val="18"/>
            <w:szCs w:val="18"/>
          </w:rPr>
          <w:delText>s</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i</w:delText>
        </w:r>
        <w:r w:rsidDel="00A21DEB">
          <w:rPr>
            <w:rFonts w:ascii="Times New Roman" w:hAnsi="Times New Roman"/>
            <w:color w:val="191919"/>
            <w:sz w:val="18"/>
            <w:szCs w:val="18"/>
          </w:rPr>
          <w:delText>n</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Holle</w:delText>
        </w:r>
        <w:r w:rsidDel="00A21DEB">
          <w:rPr>
            <w:rFonts w:ascii="Times New Roman" w:hAnsi="Times New Roman"/>
            <w:color w:val="191919"/>
            <w:sz w:val="18"/>
            <w:szCs w:val="18"/>
          </w:rPr>
          <w:delText>y</w:delText>
        </w:r>
        <w:r w:rsidDel="00A21DEB">
          <w:rPr>
            <w:rFonts w:ascii="Times New Roman" w:hAnsi="Times New Roman"/>
            <w:color w:val="191919"/>
            <w:spacing w:val="-2"/>
            <w:sz w:val="18"/>
            <w:szCs w:val="18"/>
          </w:rPr>
          <w:delText xml:space="preserve"> </w:delText>
        </w:r>
        <w:r w:rsidDel="00A21DEB">
          <w:rPr>
            <w:rFonts w:ascii="Times New Roman" w:hAnsi="Times New Roman"/>
            <w:color w:val="191919"/>
            <w:spacing w:val="-1"/>
            <w:sz w:val="18"/>
            <w:szCs w:val="18"/>
          </w:rPr>
          <w:delText>Hall.</w:delText>
        </w:r>
      </w:del>
    </w:p>
    <w:p w:rsidR="00152F3B"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sz w:val="20"/>
          <w:szCs w:val="20"/>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del w:id="1856" w:author=" " w:date="2011-06-27T13:46:00Z">
        <w:r w:rsidDel="00A21DEB">
          <w:rPr>
            <w:rFonts w:ascii="Times New Roman" w:hAnsi="Times New Roman"/>
            <w:b/>
            <w:bCs/>
            <w:color w:val="191919"/>
            <w:spacing w:val="-1"/>
            <w:sz w:val="18"/>
            <w:szCs w:val="18"/>
          </w:rPr>
          <w:delText>B</w:delText>
        </w:r>
        <w:r w:rsidDel="00A21DEB">
          <w:rPr>
            <w:rFonts w:ascii="Times New Roman" w:hAnsi="Times New Roman"/>
            <w:b/>
            <w:bCs/>
            <w:color w:val="191919"/>
            <w:sz w:val="18"/>
            <w:szCs w:val="18"/>
          </w:rPr>
          <w:delText>e</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Informe</w:delText>
        </w:r>
        <w:r w:rsidDel="00A21DEB">
          <w:rPr>
            <w:rFonts w:ascii="Times New Roman" w:hAnsi="Times New Roman"/>
            <w:b/>
            <w:bCs/>
            <w:color w:val="191919"/>
            <w:sz w:val="18"/>
            <w:szCs w:val="18"/>
          </w:rPr>
          <w:delText>d</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Sta</w:delText>
        </w:r>
        <w:r w:rsidDel="00A21DEB">
          <w:rPr>
            <w:rFonts w:ascii="Times New Roman" w:hAnsi="Times New Roman"/>
            <w:b/>
            <w:bCs/>
            <w:color w:val="191919"/>
            <w:sz w:val="18"/>
            <w:szCs w:val="18"/>
          </w:rPr>
          <w:delText>y</w:delText>
        </w:r>
        <w:r w:rsidDel="00A21DEB">
          <w:rPr>
            <w:rFonts w:ascii="Times New Roman" w:hAnsi="Times New Roman"/>
            <w:b/>
            <w:bCs/>
            <w:color w:val="191919"/>
            <w:spacing w:val="-2"/>
            <w:sz w:val="18"/>
            <w:szCs w:val="18"/>
          </w:rPr>
          <w:delText xml:space="preserve"> </w:delText>
        </w:r>
        <w:r w:rsidDel="00A21DEB">
          <w:rPr>
            <w:rFonts w:ascii="Times New Roman" w:hAnsi="Times New Roman"/>
            <w:b/>
            <w:bCs/>
            <w:color w:val="191919"/>
            <w:spacing w:val="-1"/>
            <w:sz w:val="18"/>
            <w:szCs w:val="18"/>
          </w:rPr>
          <w:delText>Informed</w:delText>
        </w:r>
      </w:del>
      <w:ins w:id="1857" w:author=" " w:date="2011-06-27T13:46:00Z">
        <w:r w:rsidR="00A21DEB">
          <w:rPr>
            <w:rFonts w:ascii="Times New Roman" w:hAnsi="Times New Roman"/>
            <w:b/>
            <w:bCs/>
            <w:color w:val="191919"/>
            <w:spacing w:val="-1"/>
            <w:sz w:val="18"/>
            <w:szCs w:val="18"/>
          </w:rPr>
          <w:t>Student Orientation</w:t>
        </w:r>
      </w:ins>
    </w:p>
    <w:p w:rsidR="00152F3B"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Advis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1"/>
          <w:sz w:val="18"/>
          <w:szCs w:val="18"/>
        </w:rPr>
        <w:t>atten</w:t>
      </w:r>
      <w:r>
        <w:rPr>
          <w:rFonts w:ascii="Times New Roman" w:hAnsi="Times New Roman"/>
          <w:color w:val="191919"/>
          <w:sz w:val="18"/>
          <w:szCs w:val="18"/>
        </w:rPr>
        <w:t>d</w:t>
      </w:r>
      <w:r>
        <w:rPr>
          <w:rFonts w:ascii="Times New Roman" w:hAnsi="Times New Roman"/>
          <w:color w:val="191919"/>
          <w:spacing w:val="3"/>
          <w:sz w:val="18"/>
          <w:szCs w:val="18"/>
        </w:rPr>
        <w:t xml:space="preserve"> </w:t>
      </w:r>
      <w:del w:id="1858" w:author=" " w:date="2011-06-27T13:47:00Z">
        <w:r w:rsidDel="00A21DEB">
          <w:rPr>
            <w:rFonts w:ascii="Times New Roman" w:hAnsi="Times New Roman"/>
            <w:color w:val="191919"/>
            <w:spacing w:val="-1"/>
            <w:sz w:val="18"/>
            <w:szCs w:val="18"/>
          </w:rPr>
          <w:delText>tw</w:delText>
        </w:r>
        <w:r w:rsidDel="00A21DEB">
          <w:rPr>
            <w:rFonts w:ascii="Times New Roman" w:hAnsi="Times New Roman"/>
            <w:color w:val="191919"/>
            <w:sz w:val="18"/>
            <w:szCs w:val="18"/>
          </w:rPr>
          <w:delText>o</w:delText>
        </w:r>
        <w:r w:rsidDel="00A21DEB">
          <w:rPr>
            <w:rFonts w:ascii="Times New Roman" w:hAnsi="Times New Roman"/>
            <w:color w:val="191919"/>
            <w:spacing w:val="3"/>
            <w:sz w:val="18"/>
            <w:szCs w:val="18"/>
          </w:rPr>
          <w:delText xml:space="preserve"> </w:delText>
        </w:r>
      </w:del>
      <w:ins w:id="1859" w:author=" " w:date="2011-06-27T13:47:00Z">
        <w:r w:rsidR="00A21DEB">
          <w:rPr>
            <w:rFonts w:ascii="Times New Roman" w:hAnsi="Times New Roman"/>
            <w:color w:val="191919"/>
            <w:spacing w:val="-1"/>
            <w:sz w:val="18"/>
            <w:szCs w:val="18"/>
          </w:rPr>
          <w:t>a</w:t>
        </w:r>
        <w:r w:rsidR="00A21DEB">
          <w:rPr>
            <w:rFonts w:ascii="Times New Roman" w:hAnsi="Times New Roman"/>
            <w:color w:val="191919"/>
            <w:spacing w:val="3"/>
            <w:sz w:val="18"/>
            <w:szCs w:val="18"/>
          </w:rPr>
          <w:t xml:space="preserve"> </w:t>
        </w:r>
      </w:ins>
      <w:r>
        <w:rPr>
          <w:rFonts w:ascii="Times New Roman" w:hAnsi="Times New Roman"/>
          <w:color w:val="191919"/>
          <w:spacing w:val="-1"/>
          <w:sz w:val="18"/>
          <w:szCs w:val="18"/>
        </w:rPr>
        <w:t>mandator</w:t>
      </w:r>
      <w:r>
        <w:rPr>
          <w:rFonts w:ascii="Times New Roman" w:hAnsi="Times New Roman"/>
          <w:color w:val="191919"/>
          <w:sz w:val="18"/>
          <w:szCs w:val="18"/>
        </w:rPr>
        <w:t>y</w:t>
      </w:r>
      <w:r>
        <w:rPr>
          <w:rFonts w:ascii="Times New Roman" w:hAnsi="Times New Roman"/>
          <w:color w:val="191919"/>
          <w:spacing w:val="3"/>
          <w:sz w:val="18"/>
          <w:szCs w:val="18"/>
        </w:rPr>
        <w:t xml:space="preserve"> </w:t>
      </w:r>
      <w:del w:id="1860" w:author=" " w:date="2011-06-27T13:47:00Z">
        <w:r w:rsidDel="00A21DEB">
          <w:rPr>
            <w:rFonts w:ascii="Times New Roman" w:hAnsi="Times New Roman"/>
            <w:color w:val="191919"/>
            <w:spacing w:val="-1"/>
            <w:sz w:val="18"/>
            <w:szCs w:val="18"/>
          </w:rPr>
          <w:delText>meeting</w:delText>
        </w:r>
        <w:r w:rsidDel="00A21DEB">
          <w:rPr>
            <w:rFonts w:ascii="Times New Roman" w:hAnsi="Times New Roman"/>
            <w:color w:val="191919"/>
            <w:sz w:val="18"/>
            <w:szCs w:val="18"/>
          </w:rPr>
          <w:delText>s</w:delText>
        </w:r>
        <w:r w:rsidDel="00A21DEB">
          <w:rPr>
            <w:rFonts w:ascii="Times New Roman" w:hAnsi="Times New Roman"/>
            <w:color w:val="191919"/>
            <w:spacing w:val="3"/>
            <w:sz w:val="18"/>
            <w:szCs w:val="18"/>
          </w:rPr>
          <w:delText xml:space="preserve"> </w:delText>
        </w:r>
      </w:del>
      <w:ins w:id="1861" w:author=" " w:date="2011-06-27T13:47:00Z">
        <w:r w:rsidR="00A21DEB">
          <w:rPr>
            <w:rFonts w:ascii="Times New Roman" w:hAnsi="Times New Roman"/>
            <w:color w:val="191919"/>
            <w:spacing w:val="-1"/>
            <w:sz w:val="18"/>
            <w:szCs w:val="18"/>
          </w:rPr>
          <w:t>student orientation</w:t>
        </w:r>
        <w:r w:rsidR="00A21DEB">
          <w:rPr>
            <w:rFonts w:ascii="Times New Roman" w:hAnsi="Times New Roman"/>
            <w:color w:val="191919"/>
            <w:spacing w:val="3"/>
            <w:sz w:val="18"/>
            <w:szCs w:val="18"/>
          </w:rPr>
          <w:t xml:space="preserve"> </w:t>
        </w:r>
      </w:ins>
      <w:r>
        <w:rPr>
          <w:rFonts w:ascii="Times New Roman" w:hAnsi="Times New Roman"/>
          <w:color w:val="191919"/>
          <w:spacing w:val="-1"/>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del w:id="1862" w:author=" " w:date="2011-06-27T13:47:00Z">
        <w:r w:rsidDel="00A21DEB">
          <w:rPr>
            <w:rFonts w:ascii="Times New Roman" w:hAnsi="Times New Roman"/>
            <w:color w:val="191919"/>
            <w:spacing w:val="-1"/>
            <w:sz w:val="18"/>
            <w:szCs w:val="18"/>
          </w:rPr>
          <w:delText>semeste</w:delText>
        </w:r>
        <w:r w:rsidDel="00A21DEB">
          <w:rPr>
            <w:rFonts w:ascii="Times New Roman" w:hAnsi="Times New Roman"/>
            <w:color w:val="191919"/>
            <w:sz w:val="18"/>
            <w:szCs w:val="18"/>
          </w:rPr>
          <w:delText>r</w:delText>
        </w:r>
        <w:r w:rsidDel="00A21DEB">
          <w:rPr>
            <w:rFonts w:ascii="Times New Roman" w:hAnsi="Times New Roman"/>
            <w:color w:val="191919"/>
            <w:spacing w:val="3"/>
            <w:sz w:val="18"/>
            <w:szCs w:val="18"/>
          </w:rPr>
          <w:delText xml:space="preserve"> </w:delText>
        </w:r>
      </w:del>
      <w:ins w:id="1863" w:author=" " w:date="2011-06-27T13:47:00Z">
        <w:r w:rsidR="00A21DEB">
          <w:rPr>
            <w:rFonts w:ascii="Times New Roman" w:hAnsi="Times New Roman"/>
            <w:color w:val="191919"/>
            <w:spacing w:val="-1"/>
            <w:sz w:val="18"/>
            <w:szCs w:val="18"/>
          </w:rPr>
          <w:t>yea</w:t>
        </w:r>
        <w:r w:rsidR="00A21DEB">
          <w:rPr>
            <w:rFonts w:ascii="Times New Roman" w:hAnsi="Times New Roman"/>
            <w:color w:val="191919"/>
            <w:sz w:val="18"/>
            <w:szCs w:val="18"/>
          </w:rPr>
          <w:t>r</w:t>
        </w:r>
        <w:r w:rsidR="00A21DEB">
          <w:rPr>
            <w:rFonts w:ascii="Times New Roman" w:hAnsi="Times New Roman"/>
            <w:color w:val="191919"/>
            <w:spacing w:val="3"/>
            <w:sz w:val="18"/>
            <w:szCs w:val="18"/>
          </w:rPr>
          <w:t xml:space="preserve"> </w:t>
        </w:r>
      </w:ins>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1"/>
          <w:sz w:val="18"/>
          <w:szCs w:val="18"/>
        </w:rPr>
        <w:lastRenderedPageBreak/>
        <w:t>Chairperso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1"/>
          <w:sz w:val="18"/>
          <w:szCs w:val="18"/>
        </w:rPr>
        <w:t>dvisors 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shar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importan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informatio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addres</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
          <w:sz w:val="18"/>
          <w:szCs w:val="18"/>
        </w:rPr>
        <w:t>concerns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Thes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meeting</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kee</w:t>
      </w:r>
      <w:r>
        <w:rPr>
          <w:rFonts w:ascii="Times New Roman" w:hAnsi="Times New Roman"/>
          <w:color w:val="191919"/>
          <w:sz w:val="18"/>
          <w:szCs w:val="18"/>
        </w:rPr>
        <w:t>p</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curren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certificati</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information.</w:t>
      </w:r>
    </w:p>
    <w:p w:rsidR="00152F3B"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sz w:val="20"/>
          <w:szCs w:val="20"/>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pacing w:val="-1"/>
          <w:sz w:val="18"/>
          <w:szCs w:val="18"/>
        </w:rPr>
        <w:t>Earl</w:t>
      </w:r>
      <w:r>
        <w:rPr>
          <w:rFonts w:ascii="Times New Roman" w:hAnsi="Times New Roman"/>
          <w:b/>
          <w:bCs/>
          <w:color w:val="191919"/>
          <w:sz w:val="18"/>
          <w:szCs w:val="18"/>
        </w:rPr>
        <w:t>y</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Experience</w:t>
      </w:r>
    </w:p>
    <w:p w:rsidR="00152F3B"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Advis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intereste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participat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earl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experience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wher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the</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hav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opportunitie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wor</w:t>
      </w:r>
      <w:r>
        <w:rPr>
          <w:rFonts w:ascii="Times New Roman" w:hAnsi="Times New Roman"/>
          <w:color w:val="191919"/>
          <w:sz w:val="18"/>
          <w:szCs w:val="18"/>
        </w:rPr>
        <w:t>k</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 xml:space="preserve">h </w:t>
      </w:r>
      <w:r>
        <w:rPr>
          <w:rFonts w:ascii="Times New Roman" w:hAnsi="Times New Roman"/>
          <w:color w:val="191919"/>
          <w:spacing w:val="-1"/>
          <w:sz w:val="18"/>
          <w:szCs w:val="18"/>
        </w:rPr>
        <w:t>childre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1"/>
          <w:sz w:val="18"/>
          <w:szCs w:val="18"/>
        </w:rPr>
        <w:t>supervise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setting.</w:t>
      </w:r>
    </w:p>
    <w:p w:rsidR="00152F3B"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152F3B" w:rsidRPr="00F75CF1" w:rsidRDefault="00152F3B" w:rsidP="00152F3B">
      <w:pPr>
        <w:widowControl w:val="0"/>
        <w:autoSpaceDE w:val="0"/>
        <w:autoSpaceDN w:val="0"/>
        <w:adjustRightInd w:val="0"/>
        <w:spacing w:after="0"/>
        <w:ind w:left="180" w:right="130" w:firstLine="0"/>
        <w:jc w:val="both"/>
        <w:rPr>
          <w:rFonts w:ascii="Times New Roman" w:hAnsi="Times New Roman"/>
          <w:b/>
          <w:color w:val="000000"/>
          <w:sz w:val="18"/>
          <w:szCs w:val="18"/>
        </w:rPr>
      </w:pPr>
      <w:r w:rsidRPr="00F75CF1">
        <w:rPr>
          <w:rFonts w:ascii="Times New Roman" w:hAnsi="Times New Roman"/>
          <w:b/>
          <w:color w:val="191919"/>
          <w:spacing w:val="-7"/>
          <w:sz w:val="18"/>
          <w:szCs w:val="18"/>
        </w:rPr>
        <w:t>T</w:t>
      </w:r>
      <w:r w:rsidRPr="00F75CF1">
        <w:rPr>
          <w:rFonts w:ascii="Times New Roman" w:hAnsi="Times New Roman"/>
          <w:b/>
          <w:color w:val="191919"/>
          <w:spacing w:val="-1"/>
          <w:sz w:val="18"/>
          <w:szCs w:val="18"/>
        </w:rPr>
        <w:t>ransfe</w:t>
      </w:r>
      <w:r w:rsidRPr="00F75CF1">
        <w:rPr>
          <w:rFonts w:ascii="Times New Roman" w:hAnsi="Times New Roman"/>
          <w:b/>
          <w:color w:val="191919"/>
          <w:sz w:val="18"/>
          <w:szCs w:val="18"/>
        </w:rPr>
        <w:t>r</w:t>
      </w:r>
      <w:r w:rsidRPr="00F75CF1">
        <w:rPr>
          <w:rFonts w:ascii="Times New Roman" w:hAnsi="Times New Roman"/>
          <w:b/>
          <w:color w:val="191919"/>
          <w:spacing w:val="-2"/>
          <w:sz w:val="18"/>
          <w:szCs w:val="18"/>
        </w:rPr>
        <w:t xml:space="preserve"> </w:t>
      </w:r>
      <w:r w:rsidRPr="00F75CF1">
        <w:rPr>
          <w:rFonts w:ascii="Times New Roman" w:hAnsi="Times New Roman"/>
          <w:b/>
          <w:color w:val="191919"/>
          <w:spacing w:val="-1"/>
          <w:sz w:val="18"/>
          <w:szCs w:val="18"/>
        </w:rPr>
        <w:t>Students</w:t>
      </w:r>
    </w:p>
    <w:p w:rsidR="00152F3B" w:rsidRDefault="00152F3B" w:rsidP="00152F3B">
      <w:pPr>
        <w:widowControl w:val="0"/>
        <w:autoSpaceDE w:val="0"/>
        <w:autoSpaceDN w:val="0"/>
        <w:adjustRightInd w:val="0"/>
        <w:spacing w:before="9" w:after="0"/>
        <w:ind w:left="180" w:right="130" w:firstLine="0"/>
        <w:jc w:val="both"/>
        <w:rPr>
          <w:rFonts w:ascii="Times New Roman" w:hAnsi="Times New Roman"/>
          <w:color w:val="191919"/>
          <w:spacing w:val="-1"/>
          <w:sz w:val="18"/>
          <w:szCs w:val="18"/>
        </w:rPr>
      </w:pPr>
      <w:r>
        <w:rPr>
          <w:rFonts w:ascii="Times New Roman" w:hAnsi="Times New Roman"/>
          <w:color w:val="191919"/>
          <w:spacing w:val="-1"/>
          <w:sz w:val="18"/>
          <w:szCs w:val="18"/>
        </w:rPr>
        <w:t>Advis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transfe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appropriat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action</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neede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gai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unconditiona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Program.</w:t>
      </w:r>
    </w:p>
    <w:p w:rsidR="00F75CF1" w:rsidRDefault="00F75CF1" w:rsidP="00152F3B">
      <w:pPr>
        <w:widowControl w:val="0"/>
        <w:autoSpaceDE w:val="0"/>
        <w:autoSpaceDN w:val="0"/>
        <w:adjustRightInd w:val="0"/>
        <w:spacing w:before="9" w:after="0"/>
        <w:ind w:left="180" w:right="130" w:firstLine="0"/>
        <w:jc w:val="both"/>
        <w:rPr>
          <w:rFonts w:ascii="Times New Roman" w:hAnsi="Times New Roman"/>
          <w:color w:val="000000"/>
          <w:sz w:val="18"/>
          <w:szCs w:val="18"/>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pacing w:val="-1"/>
          <w:sz w:val="18"/>
          <w:szCs w:val="18"/>
        </w:rPr>
        <w:t>P</w:t>
      </w:r>
      <w:r>
        <w:rPr>
          <w:rFonts w:ascii="Times New Roman" w:hAnsi="Times New Roman"/>
          <w:b/>
          <w:bCs/>
          <w:color w:val="191919"/>
          <w:spacing w:val="-4"/>
          <w:sz w:val="18"/>
          <w:szCs w:val="18"/>
        </w:rPr>
        <w:t>r</w:t>
      </w:r>
      <w:r>
        <w:rPr>
          <w:rFonts w:ascii="Times New Roman" w:hAnsi="Times New Roman"/>
          <w:b/>
          <w:bCs/>
          <w:color w:val="191919"/>
          <w:spacing w:val="-1"/>
          <w:sz w:val="18"/>
          <w:szCs w:val="18"/>
        </w:rPr>
        <w:t>ofessiona</w:t>
      </w:r>
      <w:r>
        <w:rPr>
          <w:rFonts w:ascii="Times New Roman" w:hAnsi="Times New Roman"/>
          <w:b/>
          <w:bCs/>
          <w:color w:val="191919"/>
          <w:sz w:val="18"/>
          <w:szCs w:val="18"/>
        </w:rPr>
        <w:t>l</w:t>
      </w:r>
      <w:r>
        <w:rPr>
          <w:rFonts w:ascii="Times New Roman" w:hAnsi="Times New Roman"/>
          <w:b/>
          <w:bCs/>
          <w:color w:val="191919"/>
          <w:spacing w:val="-2"/>
          <w:sz w:val="18"/>
          <w:szCs w:val="18"/>
        </w:rPr>
        <w:t xml:space="preserve"> </w:t>
      </w:r>
      <w:r>
        <w:rPr>
          <w:rFonts w:ascii="Times New Roman" w:hAnsi="Times New Roman"/>
          <w:b/>
          <w:bCs/>
          <w:color w:val="191919"/>
          <w:spacing w:val="-1"/>
          <w:sz w:val="18"/>
          <w:szCs w:val="18"/>
        </w:rPr>
        <w:t>Developmen</w:t>
      </w:r>
      <w:r>
        <w:rPr>
          <w:rFonts w:ascii="Times New Roman" w:hAnsi="Times New Roman"/>
          <w:b/>
          <w:bCs/>
          <w:color w:val="191919"/>
          <w:sz w:val="18"/>
          <w:szCs w:val="18"/>
        </w:rPr>
        <w:t>t</w:t>
      </w:r>
      <w:r>
        <w:rPr>
          <w:rFonts w:ascii="Times New Roman" w:hAnsi="Times New Roman"/>
          <w:b/>
          <w:bCs/>
          <w:color w:val="191919"/>
          <w:spacing w:val="-5"/>
          <w:sz w:val="18"/>
          <w:szCs w:val="18"/>
        </w:rPr>
        <w:t xml:space="preserve"> </w:t>
      </w:r>
      <w:r>
        <w:rPr>
          <w:rFonts w:ascii="Times New Roman" w:hAnsi="Times New Roman"/>
          <w:b/>
          <w:bCs/>
          <w:color w:val="191919"/>
          <w:spacing w:val="-11"/>
          <w:sz w:val="18"/>
          <w:szCs w:val="18"/>
        </w:rPr>
        <w:t>W</w:t>
      </w:r>
      <w:r>
        <w:rPr>
          <w:rFonts w:ascii="Times New Roman" w:hAnsi="Times New Roman"/>
          <w:b/>
          <w:bCs/>
          <w:color w:val="191919"/>
          <w:spacing w:val="-1"/>
          <w:sz w:val="18"/>
          <w:szCs w:val="18"/>
        </w:rPr>
        <w:t>orkshops</w:t>
      </w:r>
    </w:p>
    <w:p w:rsidR="00152F3B" w:rsidRDefault="00152F3B" w:rsidP="00152F3B">
      <w:pPr>
        <w:widowControl w:val="0"/>
        <w:autoSpaceDE w:val="0"/>
        <w:autoSpaceDN w:val="0"/>
        <w:adjustRightInd w:val="0"/>
        <w:spacing w:before="12"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Advis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atten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developmen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workshop</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provided.</w:t>
      </w:r>
    </w:p>
    <w:p w:rsidR="00152F3B" w:rsidDel="00A21DEB" w:rsidRDefault="00152F3B" w:rsidP="00152F3B">
      <w:pPr>
        <w:widowControl w:val="0"/>
        <w:autoSpaceDE w:val="0"/>
        <w:autoSpaceDN w:val="0"/>
        <w:adjustRightInd w:val="0"/>
        <w:spacing w:before="2" w:after="0" w:line="220" w:lineRule="exact"/>
        <w:ind w:left="180" w:right="130" w:firstLine="0"/>
        <w:jc w:val="both"/>
        <w:rPr>
          <w:del w:id="1864" w:author=" " w:date="2011-06-27T13:48:00Z"/>
          <w:rFonts w:ascii="Times New Roman" w:hAnsi="Times New Roman"/>
          <w:color w:val="000000"/>
        </w:rPr>
      </w:pPr>
    </w:p>
    <w:p w:rsidR="00152F3B" w:rsidDel="00A21DEB" w:rsidRDefault="00152F3B" w:rsidP="00152F3B">
      <w:pPr>
        <w:widowControl w:val="0"/>
        <w:autoSpaceDE w:val="0"/>
        <w:autoSpaceDN w:val="0"/>
        <w:adjustRightInd w:val="0"/>
        <w:spacing w:after="0"/>
        <w:ind w:left="180" w:right="130" w:firstLine="0"/>
        <w:jc w:val="both"/>
        <w:rPr>
          <w:del w:id="1865" w:author=" " w:date="2011-06-27T13:48:00Z"/>
          <w:rFonts w:ascii="Times New Roman" w:hAnsi="Times New Roman"/>
          <w:color w:val="000000"/>
          <w:sz w:val="18"/>
          <w:szCs w:val="18"/>
        </w:rPr>
      </w:pPr>
      <w:del w:id="1866" w:author=" " w:date="2011-06-27T13:48:00Z">
        <w:r w:rsidDel="00A21DEB">
          <w:rPr>
            <w:rFonts w:ascii="Times New Roman" w:hAnsi="Times New Roman"/>
            <w:b/>
            <w:bCs/>
            <w:color w:val="191919"/>
            <w:spacing w:val="-1"/>
            <w:sz w:val="18"/>
            <w:szCs w:val="18"/>
          </w:rPr>
          <w:delText>Mission:</w:delText>
        </w:r>
      </w:del>
    </w:p>
    <w:p w:rsidR="00F75CF1" w:rsidDel="00A21DEB" w:rsidRDefault="00F75CF1" w:rsidP="00F75CF1">
      <w:pPr>
        <w:widowControl w:val="0"/>
        <w:autoSpaceDE w:val="0"/>
        <w:autoSpaceDN w:val="0"/>
        <w:adjustRightInd w:val="0"/>
        <w:spacing w:before="12" w:after="0" w:line="250" w:lineRule="auto"/>
        <w:ind w:left="180" w:right="130" w:firstLine="0"/>
        <w:jc w:val="both"/>
        <w:rPr>
          <w:del w:id="1867" w:author=" " w:date="2011-06-27T13:48:00Z"/>
          <w:rFonts w:ascii="Times New Roman" w:hAnsi="Times New Roman"/>
          <w:color w:val="000000"/>
          <w:sz w:val="18"/>
          <w:szCs w:val="18"/>
        </w:rPr>
      </w:pPr>
      <w:del w:id="1868" w:author=" " w:date="2011-06-27T13:48:00Z">
        <w:r w:rsidDel="00A21DEB">
          <w:rPr>
            <w:rFonts w:ascii="Times New Roman" w:hAnsi="Times New Roman"/>
            <w:i/>
            <w:iCs/>
            <w:color w:val="191919"/>
            <w:spacing w:val="-1"/>
            <w:sz w:val="18"/>
            <w:szCs w:val="18"/>
          </w:rPr>
          <w:delText>Ou</w:delText>
        </w:r>
        <w:r w:rsidDel="00A21DEB">
          <w:rPr>
            <w:rFonts w:ascii="Times New Roman" w:hAnsi="Times New Roman"/>
            <w:i/>
            <w:iCs/>
            <w:color w:val="191919"/>
            <w:sz w:val="18"/>
            <w:szCs w:val="18"/>
          </w:rPr>
          <w:delText>r</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missio</w:delText>
        </w:r>
        <w:r w:rsidDel="00A21DEB">
          <w:rPr>
            <w:rFonts w:ascii="Times New Roman" w:hAnsi="Times New Roman"/>
            <w:i/>
            <w:iCs/>
            <w:color w:val="191919"/>
            <w:sz w:val="18"/>
            <w:szCs w:val="18"/>
          </w:rPr>
          <w:delText>n</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i</w:delText>
        </w:r>
        <w:r w:rsidDel="00A21DEB">
          <w:rPr>
            <w:rFonts w:ascii="Times New Roman" w:hAnsi="Times New Roman"/>
            <w:i/>
            <w:iCs/>
            <w:color w:val="191919"/>
            <w:sz w:val="18"/>
            <w:szCs w:val="18"/>
          </w:rPr>
          <w:delText>s</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t</w:delText>
        </w:r>
        <w:r w:rsidDel="00A21DEB">
          <w:rPr>
            <w:rFonts w:ascii="Times New Roman" w:hAnsi="Times New Roman"/>
            <w:i/>
            <w:iCs/>
            <w:color w:val="191919"/>
            <w:sz w:val="18"/>
            <w:szCs w:val="18"/>
          </w:rPr>
          <w:delText>o</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p</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oduc</w:delText>
        </w:r>
        <w:r w:rsidDel="00A21DEB">
          <w:rPr>
            <w:rFonts w:ascii="Times New Roman" w:hAnsi="Times New Roman"/>
            <w:i/>
            <w:iCs/>
            <w:color w:val="191919"/>
            <w:sz w:val="18"/>
            <w:szCs w:val="18"/>
          </w:rPr>
          <w:delText>e</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p</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ofessiona</w:delText>
        </w:r>
        <w:r w:rsidDel="00A21DEB">
          <w:rPr>
            <w:rFonts w:ascii="Times New Roman" w:hAnsi="Times New Roman"/>
            <w:i/>
            <w:iCs/>
            <w:color w:val="191919"/>
            <w:sz w:val="18"/>
            <w:szCs w:val="18"/>
          </w:rPr>
          <w:delText>l</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educator</w:delText>
        </w:r>
        <w:r w:rsidDel="00A21DEB">
          <w:rPr>
            <w:rFonts w:ascii="Times New Roman" w:hAnsi="Times New Roman"/>
            <w:i/>
            <w:iCs/>
            <w:color w:val="191919"/>
            <w:sz w:val="18"/>
            <w:szCs w:val="18"/>
          </w:rPr>
          <w:delText>s</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wh</w:delText>
        </w:r>
        <w:r w:rsidDel="00A21DEB">
          <w:rPr>
            <w:rFonts w:ascii="Times New Roman" w:hAnsi="Times New Roman"/>
            <w:i/>
            <w:iCs/>
            <w:color w:val="191919"/>
            <w:sz w:val="18"/>
            <w:szCs w:val="18"/>
          </w:rPr>
          <w:delText>o</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engag</w:delText>
        </w:r>
        <w:r w:rsidDel="00A21DEB">
          <w:rPr>
            <w:rFonts w:ascii="Times New Roman" w:hAnsi="Times New Roman"/>
            <w:i/>
            <w:iCs/>
            <w:color w:val="191919"/>
            <w:sz w:val="18"/>
            <w:szCs w:val="18"/>
          </w:rPr>
          <w:delText>e</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i</w:delText>
        </w:r>
        <w:r w:rsidDel="00A21DEB">
          <w:rPr>
            <w:rFonts w:ascii="Times New Roman" w:hAnsi="Times New Roman"/>
            <w:i/>
            <w:iCs/>
            <w:color w:val="191919"/>
            <w:sz w:val="18"/>
            <w:szCs w:val="18"/>
          </w:rPr>
          <w:delText>n</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continuou</w:delText>
        </w:r>
        <w:r w:rsidDel="00A21DEB">
          <w:rPr>
            <w:rFonts w:ascii="Times New Roman" w:hAnsi="Times New Roman"/>
            <w:i/>
            <w:iCs/>
            <w:color w:val="191919"/>
            <w:sz w:val="18"/>
            <w:szCs w:val="18"/>
          </w:rPr>
          <w:delText>s</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p</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ofessiona</w:delText>
        </w:r>
        <w:r w:rsidDel="00A21DEB">
          <w:rPr>
            <w:rFonts w:ascii="Times New Roman" w:hAnsi="Times New Roman"/>
            <w:i/>
            <w:iCs/>
            <w:color w:val="191919"/>
            <w:sz w:val="18"/>
            <w:szCs w:val="18"/>
          </w:rPr>
          <w:delText>l</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development</w:delText>
        </w:r>
        <w:r w:rsidDel="00A21DEB">
          <w:rPr>
            <w:rFonts w:ascii="Times New Roman" w:hAnsi="Times New Roman"/>
            <w:i/>
            <w:iCs/>
            <w:color w:val="191919"/>
            <w:sz w:val="18"/>
            <w:szCs w:val="18"/>
          </w:rPr>
          <w:delText>,</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mee</w:delText>
        </w:r>
        <w:r w:rsidDel="00A21DEB">
          <w:rPr>
            <w:rFonts w:ascii="Times New Roman" w:hAnsi="Times New Roman"/>
            <w:i/>
            <w:iCs/>
            <w:color w:val="191919"/>
            <w:sz w:val="18"/>
            <w:szCs w:val="18"/>
          </w:rPr>
          <w:delText>t</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al</w:delText>
        </w:r>
        <w:r w:rsidDel="00A21DEB">
          <w:rPr>
            <w:rFonts w:ascii="Times New Roman" w:hAnsi="Times New Roman"/>
            <w:i/>
            <w:iCs/>
            <w:color w:val="191919"/>
            <w:sz w:val="18"/>
            <w:szCs w:val="18"/>
          </w:rPr>
          <w:delText>l</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p</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ofessiona</w:delText>
        </w:r>
        <w:r w:rsidDel="00A21DEB">
          <w:rPr>
            <w:rFonts w:ascii="Times New Roman" w:hAnsi="Times New Roman"/>
            <w:i/>
            <w:iCs/>
            <w:color w:val="191919"/>
            <w:sz w:val="18"/>
            <w:szCs w:val="18"/>
          </w:rPr>
          <w:delText>l</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expectation</w:delText>
        </w:r>
        <w:r w:rsidDel="00A21DEB">
          <w:rPr>
            <w:rFonts w:ascii="Times New Roman" w:hAnsi="Times New Roman"/>
            <w:i/>
            <w:iCs/>
            <w:color w:val="191919"/>
            <w:sz w:val="18"/>
            <w:szCs w:val="18"/>
          </w:rPr>
          <w:delText>s</w:delText>
        </w:r>
        <w:r w:rsidDel="00A21DEB">
          <w:rPr>
            <w:rFonts w:ascii="Times New Roman" w:hAnsi="Times New Roman"/>
            <w:i/>
            <w:iCs/>
            <w:color w:val="191919"/>
            <w:spacing w:val="-6"/>
            <w:sz w:val="18"/>
            <w:szCs w:val="18"/>
          </w:rPr>
          <w:delText xml:space="preserve"> </w:delText>
        </w:r>
        <w:r w:rsidDel="00A21DEB">
          <w:rPr>
            <w:rFonts w:ascii="Times New Roman" w:hAnsi="Times New Roman"/>
            <w:i/>
            <w:iCs/>
            <w:color w:val="191919"/>
            <w:spacing w:val="-1"/>
            <w:sz w:val="18"/>
            <w:szCs w:val="18"/>
          </w:rPr>
          <w:delText>such a</w:delText>
        </w:r>
        <w:r w:rsidDel="00A21DEB">
          <w:rPr>
            <w:rFonts w:ascii="Times New Roman" w:hAnsi="Times New Roman"/>
            <w:i/>
            <w:iCs/>
            <w:color w:val="191919"/>
            <w:sz w:val="18"/>
            <w:szCs w:val="18"/>
          </w:rPr>
          <w:delText>s</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punctualit</w:delText>
        </w:r>
        <w:r w:rsidDel="00A21DEB">
          <w:rPr>
            <w:rFonts w:ascii="Times New Roman" w:hAnsi="Times New Roman"/>
            <w:i/>
            <w:iCs/>
            <w:color w:val="191919"/>
            <w:spacing w:val="-11"/>
            <w:sz w:val="18"/>
            <w:szCs w:val="18"/>
          </w:rPr>
          <w:delText>y</w:delText>
        </w:r>
        <w:r w:rsidDel="00A21DEB">
          <w:rPr>
            <w:rFonts w:ascii="Times New Roman" w:hAnsi="Times New Roman"/>
            <w:i/>
            <w:iCs/>
            <w:color w:val="191919"/>
            <w:sz w:val="18"/>
            <w:szCs w:val="18"/>
          </w:rPr>
          <w:delText>,</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p</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ofessiona</w:delText>
        </w:r>
        <w:r w:rsidDel="00A21DEB">
          <w:rPr>
            <w:rFonts w:ascii="Times New Roman" w:hAnsi="Times New Roman"/>
            <w:i/>
            <w:iCs/>
            <w:color w:val="191919"/>
            <w:sz w:val="18"/>
            <w:szCs w:val="18"/>
          </w:rPr>
          <w:delText>l</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o</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ganizations</w:delText>
        </w:r>
        <w:r w:rsidDel="00A21DEB">
          <w:rPr>
            <w:rFonts w:ascii="Times New Roman" w:hAnsi="Times New Roman"/>
            <w:i/>
            <w:iCs/>
            <w:color w:val="191919"/>
            <w:sz w:val="18"/>
            <w:szCs w:val="18"/>
          </w:rPr>
          <w:delText>,</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atten</w:delText>
        </w:r>
        <w:r w:rsidDel="00A21DEB">
          <w:rPr>
            <w:rFonts w:ascii="Times New Roman" w:hAnsi="Times New Roman"/>
            <w:i/>
            <w:iCs/>
            <w:color w:val="191919"/>
            <w:sz w:val="18"/>
            <w:szCs w:val="18"/>
          </w:rPr>
          <w:delText>d</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confe</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ences</w:delText>
        </w:r>
        <w:r w:rsidDel="00A21DEB">
          <w:rPr>
            <w:rFonts w:ascii="Times New Roman" w:hAnsi="Times New Roman"/>
            <w:i/>
            <w:iCs/>
            <w:color w:val="191919"/>
            <w:sz w:val="18"/>
            <w:szCs w:val="18"/>
          </w:rPr>
          <w:delText>,</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p</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esentations</w:delText>
        </w:r>
        <w:r w:rsidDel="00A21DEB">
          <w:rPr>
            <w:rFonts w:ascii="Times New Roman" w:hAnsi="Times New Roman"/>
            <w:i/>
            <w:iCs/>
            <w:color w:val="191919"/>
            <w:sz w:val="18"/>
            <w:szCs w:val="18"/>
          </w:rPr>
          <w:delText>,</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an</w:delText>
        </w:r>
        <w:r w:rsidDel="00A21DEB">
          <w:rPr>
            <w:rFonts w:ascii="Times New Roman" w:hAnsi="Times New Roman"/>
            <w:i/>
            <w:iCs/>
            <w:color w:val="191919"/>
            <w:sz w:val="18"/>
            <w:szCs w:val="18"/>
          </w:rPr>
          <w:delText>d</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demonstrat</w:delText>
        </w:r>
        <w:r w:rsidDel="00A21DEB">
          <w:rPr>
            <w:rFonts w:ascii="Times New Roman" w:hAnsi="Times New Roman"/>
            <w:i/>
            <w:iCs/>
            <w:color w:val="191919"/>
            <w:sz w:val="18"/>
            <w:szCs w:val="18"/>
          </w:rPr>
          <w:delText>e</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p</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ofessiona</w:delText>
        </w:r>
        <w:r w:rsidDel="00A21DEB">
          <w:rPr>
            <w:rFonts w:ascii="Times New Roman" w:hAnsi="Times New Roman"/>
            <w:i/>
            <w:iCs/>
            <w:color w:val="191919"/>
            <w:sz w:val="18"/>
            <w:szCs w:val="18"/>
          </w:rPr>
          <w:delText>l</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standa</w:delText>
        </w:r>
        <w:r w:rsidDel="00A21DEB">
          <w:rPr>
            <w:rFonts w:ascii="Times New Roman" w:hAnsi="Times New Roman"/>
            <w:i/>
            <w:iCs/>
            <w:color w:val="191919"/>
            <w:spacing w:val="-8"/>
            <w:sz w:val="18"/>
            <w:szCs w:val="18"/>
          </w:rPr>
          <w:delText>r</w:delText>
        </w:r>
        <w:r w:rsidDel="00A21DEB">
          <w:rPr>
            <w:rFonts w:ascii="Times New Roman" w:hAnsi="Times New Roman"/>
            <w:i/>
            <w:iCs/>
            <w:color w:val="191919"/>
            <w:spacing w:val="-1"/>
            <w:sz w:val="18"/>
            <w:szCs w:val="18"/>
          </w:rPr>
          <w:delText>d</w:delText>
        </w:r>
        <w:r w:rsidDel="00A21DEB">
          <w:rPr>
            <w:rFonts w:ascii="Times New Roman" w:hAnsi="Times New Roman"/>
            <w:i/>
            <w:iCs/>
            <w:color w:val="191919"/>
            <w:sz w:val="18"/>
            <w:szCs w:val="18"/>
          </w:rPr>
          <w:delText>s</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an</w:delText>
        </w:r>
        <w:r w:rsidDel="00A21DEB">
          <w:rPr>
            <w:rFonts w:ascii="Times New Roman" w:hAnsi="Times New Roman"/>
            <w:i/>
            <w:iCs/>
            <w:color w:val="191919"/>
            <w:sz w:val="18"/>
            <w:szCs w:val="18"/>
          </w:rPr>
          <w:delText>d</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ethica</w:delText>
        </w:r>
        <w:r w:rsidDel="00A21DEB">
          <w:rPr>
            <w:rFonts w:ascii="Times New Roman" w:hAnsi="Times New Roman"/>
            <w:i/>
            <w:iCs/>
            <w:color w:val="191919"/>
            <w:sz w:val="18"/>
            <w:szCs w:val="18"/>
          </w:rPr>
          <w:delText>l</w:delText>
        </w:r>
        <w:r w:rsidDel="00A21DEB">
          <w:rPr>
            <w:rFonts w:ascii="Times New Roman" w:hAnsi="Times New Roman"/>
            <w:i/>
            <w:iCs/>
            <w:color w:val="191919"/>
            <w:spacing w:val="-2"/>
            <w:sz w:val="18"/>
            <w:szCs w:val="18"/>
          </w:rPr>
          <w:delText xml:space="preserve"> </w:delText>
        </w:r>
        <w:r w:rsidDel="00A21DEB">
          <w:rPr>
            <w:rFonts w:ascii="Times New Roman" w:hAnsi="Times New Roman"/>
            <w:i/>
            <w:iCs/>
            <w:color w:val="191919"/>
            <w:spacing w:val="-1"/>
            <w:sz w:val="18"/>
            <w:szCs w:val="18"/>
          </w:rPr>
          <w:delText>behaviors.</w:delText>
        </w:r>
      </w:del>
    </w:p>
    <w:p w:rsidR="00152F3B" w:rsidRDefault="00152F3B" w:rsidP="00152F3B">
      <w:pPr>
        <w:widowControl w:val="0"/>
        <w:autoSpaceDE w:val="0"/>
        <w:autoSpaceDN w:val="0"/>
        <w:adjustRightInd w:val="0"/>
        <w:spacing w:before="10" w:after="0" w:line="260" w:lineRule="exact"/>
        <w:ind w:left="180" w:right="130" w:firstLine="0"/>
        <w:jc w:val="both"/>
        <w:rPr>
          <w:rFonts w:ascii="Times New Roman" w:hAnsi="Times New Roman"/>
          <w:color w:val="000000"/>
          <w:sz w:val="26"/>
          <w:szCs w:val="26"/>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del w:id="1869" w:author=" " w:date="2011-06-27T13:48:00Z">
        <w:r w:rsidDel="00A21DEB">
          <w:rPr>
            <w:rFonts w:ascii="Times New Roman" w:hAnsi="Times New Roman"/>
            <w:b/>
            <w:bCs/>
            <w:color w:val="191919"/>
            <w:sz w:val="24"/>
            <w:szCs w:val="24"/>
          </w:rPr>
          <w:delText>A</w:delText>
        </w:r>
        <w:r w:rsidDel="00A21DEB">
          <w:rPr>
            <w:rFonts w:ascii="Times New Roman" w:hAnsi="Times New Roman"/>
            <w:b/>
            <w:bCs/>
            <w:color w:val="191919"/>
            <w:sz w:val="18"/>
            <w:szCs w:val="18"/>
          </w:rPr>
          <w:delText>LL</w:delText>
        </w:r>
        <w:r w:rsidDel="00A21DEB">
          <w:rPr>
            <w:rFonts w:ascii="Times New Roman" w:hAnsi="Times New Roman"/>
            <w:b/>
            <w:bCs/>
            <w:color w:val="191919"/>
            <w:spacing w:val="5"/>
            <w:sz w:val="18"/>
            <w:szCs w:val="18"/>
          </w:rPr>
          <w:delText xml:space="preserve"> </w:delText>
        </w:r>
        <w:r w:rsidDel="00A21DEB">
          <w:rPr>
            <w:rFonts w:ascii="Times New Roman" w:hAnsi="Times New Roman"/>
            <w:b/>
            <w:bCs/>
            <w:color w:val="191919"/>
            <w:sz w:val="24"/>
            <w:szCs w:val="24"/>
          </w:rPr>
          <w:delText>P</w:delText>
        </w:r>
        <w:r w:rsidDel="00A21DEB">
          <w:rPr>
            <w:rFonts w:ascii="Times New Roman" w:hAnsi="Times New Roman"/>
            <w:b/>
            <w:bCs/>
            <w:color w:val="191919"/>
            <w:sz w:val="18"/>
            <w:szCs w:val="18"/>
          </w:rPr>
          <w:delText>ROFESSIONAL</w:delText>
        </w:r>
        <w:r w:rsidDel="00A21DEB">
          <w:rPr>
            <w:rFonts w:ascii="Times New Roman" w:hAnsi="Times New Roman"/>
            <w:b/>
            <w:bCs/>
            <w:color w:val="191919"/>
            <w:spacing w:val="5"/>
            <w:sz w:val="18"/>
            <w:szCs w:val="18"/>
          </w:rPr>
          <w:delText xml:space="preserve"> </w:delText>
        </w:r>
        <w:r w:rsidDel="00A21DEB">
          <w:rPr>
            <w:rFonts w:ascii="Times New Roman" w:hAnsi="Times New Roman"/>
            <w:b/>
            <w:bCs/>
            <w:color w:val="191919"/>
            <w:sz w:val="24"/>
            <w:szCs w:val="24"/>
          </w:rPr>
          <w:delText>E</w:delText>
        </w:r>
        <w:r w:rsidDel="00A21DEB">
          <w:rPr>
            <w:rFonts w:ascii="Times New Roman" w:hAnsi="Times New Roman"/>
            <w:b/>
            <w:bCs/>
            <w:color w:val="191919"/>
            <w:sz w:val="18"/>
            <w:szCs w:val="18"/>
          </w:rPr>
          <w:delText>DUC</w:delText>
        </w:r>
        <w:r w:rsidDel="00A21DEB">
          <w:rPr>
            <w:rFonts w:ascii="Times New Roman" w:hAnsi="Times New Roman"/>
            <w:b/>
            <w:bCs/>
            <w:color w:val="191919"/>
            <w:spacing w:val="-13"/>
            <w:sz w:val="18"/>
            <w:szCs w:val="18"/>
          </w:rPr>
          <w:delText>A</w:delText>
        </w:r>
        <w:r w:rsidDel="00A21DEB">
          <w:rPr>
            <w:rFonts w:ascii="Times New Roman" w:hAnsi="Times New Roman"/>
            <w:b/>
            <w:bCs/>
            <w:color w:val="191919"/>
            <w:sz w:val="18"/>
            <w:szCs w:val="18"/>
          </w:rPr>
          <w:delText>TION</w:delText>
        </w:r>
        <w:r w:rsidDel="00A21DEB">
          <w:rPr>
            <w:rFonts w:ascii="Times New Roman" w:hAnsi="Times New Roman"/>
            <w:b/>
            <w:bCs/>
            <w:color w:val="191919"/>
            <w:spacing w:val="15"/>
            <w:sz w:val="18"/>
            <w:szCs w:val="18"/>
          </w:rPr>
          <w:delText xml:space="preserve"> </w:delText>
        </w:r>
        <w:r w:rsidDel="00A21DEB">
          <w:rPr>
            <w:rFonts w:ascii="Times New Roman" w:hAnsi="Times New Roman"/>
            <w:b/>
            <w:bCs/>
            <w:color w:val="191919"/>
            <w:sz w:val="24"/>
            <w:szCs w:val="24"/>
          </w:rPr>
          <w:delText>C</w:delText>
        </w:r>
        <w:r w:rsidDel="00A21DEB">
          <w:rPr>
            <w:rFonts w:ascii="Times New Roman" w:hAnsi="Times New Roman"/>
            <w:b/>
            <w:bCs/>
            <w:color w:val="191919"/>
            <w:sz w:val="18"/>
            <w:szCs w:val="18"/>
          </w:rPr>
          <w:delText>OURSES</w:delText>
        </w:r>
      </w:del>
      <w:ins w:id="1870" w:author=" " w:date="2011-06-27T13:48:00Z">
        <w:r w:rsidR="00A21DEB">
          <w:rPr>
            <w:rFonts w:ascii="Times New Roman" w:hAnsi="Times New Roman"/>
            <w:b/>
            <w:bCs/>
            <w:color w:val="191919"/>
            <w:sz w:val="24"/>
            <w:szCs w:val="24"/>
          </w:rPr>
          <w:t>FIELD and CLINICAL EXPERIENCES</w:t>
        </w:r>
      </w:ins>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All professional education courses in the department of</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require</w:t>
      </w:r>
      <w:del w:id="1871" w:author=" " w:date="2011-06-27T13:48:00Z">
        <w:r w:rsidDel="00A21DEB">
          <w:rPr>
            <w:rFonts w:ascii="Times New Roman" w:hAnsi="Times New Roman"/>
            <w:color w:val="191919"/>
            <w:sz w:val="18"/>
            <w:szCs w:val="18"/>
          </w:rPr>
          <w:delText>s</w:delText>
        </w:r>
      </w:del>
      <w:r>
        <w:rPr>
          <w:rFonts w:ascii="Times New Roman" w:hAnsi="Times New Roman"/>
          <w:color w:val="191919"/>
          <w:sz w:val="18"/>
          <w:szCs w:val="18"/>
        </w:rPr>
        <w:t xml:space="preserve"> authentic field experiences.</w:t>
      </w:r>
      <w:ins w:id="1872" w:author=" " w:date="2011-06-27T13:51:00Z">
        <w:r w:rsidR="007A558C">
          <w:rPr>
            <w:rFonts w:ascii="Times New Roman" w:hAnsi="Times New Roman"/>
            <w:color w:val="191919"/>
            <w:sz w:val="18"/>
            <w:szCs w:val="18"/>
          </w:rPr>
          <w:t xml:space="preserve"> Candidates are expected to engage in experiences with diverse candidates across a variety of grade levels as specified by their intended program of study.</w:t>
        </w:r>
      </w:ins>
    </w:p>
    <w:p w:rsidR="00152F3B"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del w:id="1873" w:author=" " w:date="2011-06-27T13:51:00Z">
        <w:r w:rsidDel="007A558C">
          <w:rPr>
            <w:rFonts w:ascii="Times New Roman" w:hAnsi="Times New Roman"/>
            <w:color w:val="191919"/>
            <w:sz w:val="18"/>
            <w:szCs w:val="18"/>
          </w:rPr>
          <w:delText>*Junior</w:delText>
        </w:r>
        <w:r w:rsidDel="007A558C">
          <w:rPr>
            <w:rFonts w:ascii="Times New Roman" w:hAnsi="Times New Roman"/>
            <w:color w:val="191919"/>
            <w:spacing w:val="-7"/>
            <w:sz w:val="18"/>
            <w:szCs w:val="18"/>
          </w:rPr>
          <w:delText xml:space="preserve"> </w:delText>
        </w:r>
        <w:r w:rsidDel="007A558C">
          <w:rPr>
            <w:rFonts w:ascii="Times New Roman" w:hAnsi="Times New Roman"/>
            <w:color w:val="191919"/>
            <w:spacing w:val="-18"/>
            <w:sz w:val="18"/>
            <w:szCs w:val="18"/>
          </w:rPr>
          <w:delText>Y</w:delText>
        </w:r>
        <w:r w:rsidDel="007A558C">
          <w:rPr>
            <w:rFonts w:ascii="Times New Roman" w:hAnsi="Times New Roman"/>
            <w:color w:val="191919"/>
            <w:sz w:val="18"/>
            <w:szCs w:val="18"/>
          </w:rPr>
          <w:delText>ear and Senior</w:delText>
        </w:r>
        <w:r w:rsidDel="007A558C">
          <w:rPr>
            <w:rFonts w:ascii="Times New Roman" w:hAnsi="Times New Roman"/>
            <w:color w:val="191919"/>
            <w:spacing w:val="-7"/>
            <w:sz w:val="18"/>
            <w:szCs w:val="18"/>
          </w:rPr>
          <w:delText xml:space="preserve"> </w:delText>
        </w:r>
        <w:r w:rsidDel="007A558C">
          <w:rPr>
            <w:rFonts w:ascii="Times New Roman" w:hAnsi="Times New Roman"/>
            <w:color w:val="191919"/>
            <w:spacing w:val="-18"/>
            <w:sz w:val="18"/>
            <w:szCs w:val="18"/>
          </w:rPr>
          <w:delText>Y</w:delText>
        </w:r>
        <w:r w:rsidDel="007A558C">
          <w:rPr>
            <w:rFonts w:ascii="Times New Roman" w:hAnsi="Times New Roman"/>
            <w:color w:val="191919"/>
            <w:sz w:val="18"/>
            <w:szCs w:val="18"/>
          </w:rPr>
          <w:delText>ear Clinical Experiences</w:delText>
        </w:r>
      </w:del>
    </w:p>
    <w:p w:rsidR="00152F3B"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The following senior year experiences are required of all baccalaureate</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students</w:t>
      </w:r>
      <w:ins w:id="1874" w:author=" " w:date="2011-06-27T13:50:00Z">
        <w:r w:rsidR="007A558C">
          <w:rPr>
            <w:rFonts w:ascii="Times New Roman" w:hAnsi="Times New Roman"/>
            <w:color w:val="191919"/>
            <w:sz w:val="18"/>
            <w:szCs w:val="18"/>
          </w:rPr>
          <w:t>:</w:t>
        </w:r>
      </w:ins>
      <w:del w:id="1875" w:author=" " w:date="2011-06-27T13:50:00Z">
        <w:r w:rsidDel="007A558C">
          <w:rPr>
            <w:rFonts w:ascii="Times New Roman" w:hAnsi="Times New Roman"/>
            <w:color w:val="191919"/>
            <w:sz w:val="18"/>
            <w:szCs w:val="18"/>
          </w:rPr>
          <w:delText>.</w:delText>
        </w:r>
      </w:del>
    </w:p>
    <w:p w:rsidR="00152F3B"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z w:val="24"/>
          <w:szCs w:val="24"/>
        </w:rPr>
        <w:t>B</w:t>
      </w:r>
      <w:r>
        <w:rPr>
          <w:rFonts w:ascii="Times New Roman" w:hAnsi="Times New Roman"/>
          <w:b/>
          <w:bCs/>
          <w:color w:val="191919"/>
          <w:sz w:val="18"/>
          <w:szCs w:val="18"/>
        </w:rPr>
        <w:t>EGINNING</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OF</w:t>
      </w:r>
      <w:r>
        <w:rPr>
          <w:rFonts w:ascii="Times New Roman" w:hAnsi="Times New Roman"/>
          <w:b/>
          <w:bCs/>
          <w:color w:val="191919"/>
          <w:spacing w:val="8"/>
          <w:sz w:val="18"/>
          <w:szCs w:val="18"/>
        </w:rPr>
        <w:t xml:space="preserve"> </w:t>
      </w:r>
      <w:r>
        <w:rPr>
          <w:rFonts w:ascii="Times New Roman" w:hAnsi="Times New Roman"/>
          <w:b/>
          <w:bCs/>
          <w:color w:val="191919"/>
          <w:sz w:val="24"/>
          <w:szCs w:val="24"/>
        </w:rPr>
        <w:t>S</w:t>
      </w:r>
      <w:r>
        <w:rPr>
          <w:rFonts w:ascii="Times New Roman" w:hAnsi="Times New Roman"/>
          <w:b/>
          <w:bCs/>
          <w:color w:val="191919"/>
          <w:sz w:val="18"/>
          <w:szCs w:val="18"/>
        </w:rPr>
        <w:t>CHOOL</w:t>
      </w:r>
      <w:r>
        <w:rPr>
          <w:rFonts w:ascii="Times New Roman" w:hAnsi="Times New Roman"/>
          <w:b/>
          <w:bCs/>
          <w:color w:val="191919"/>
          <w:spacing w:val="5"/>
          <w:sz w:val="18"/>
          <w:szCs w:val="18"/>
        </w:rPr>
        <w:t xml:space="preserve"> </w:t>
      </w:r>
      <w:r>
        <w:rPr>
          <w:rFonts w:ascii="Times New Roman" w:hAnsi="Times New Roman"/>
          <w:b/>
          <w:bCs/>
          <w:color w:val="191919"/>
          <w:sz w:val="24"/>
          <w:szCs w:val="24"/>
        </w:rPr>
        <w:t>E</w:t>
      </w:r>
      <w:r>
        <w:rPr>
          <w:rFonts w:ascii="Times New Roman" w:hAnsi="Times New Roman"/>
          <w:b/>
          <w:bCs/>
          <w:color w:val="191919"/>
          <w:sz w:val="18"/>
          <w:szCs w:val="18"/>
        </w:rPr>
        <w:t>XPERIENCE</w:t>
      </w:r>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students</w:t>
      </w:r>
      <w:r>
        <w:rPr>
          <w:rFonts w:ascii="Times New Roman" w:hAnsi="Times New Roman"/>
          <w:color w:val="191919"/>
          <w:spacing w:val="-7"/>
          <w:sz w:val="18"/>
          <w:szCs w:val="18"/>
        </w:rPr>
        <w:t xml:space="preserve"> </w:t>
      </w:r>
      <w:r>
        <w:rPr>
          <w:rFonts w:ascii="Times New Roman" w:hAnsi="Times New Roman"/>
          <w:color w:val="191919"/>
          <w:sz w:val="18"/>
          <w:szCs w:val="18"/>
        </w:rPr>
        <w:t>are</w:t>
      </w:r>
      <w:r>
        <w:rPr>
          <w:rFonts w:ascii="Times New Roman" w:hAnsi="Times New Roman"/>
          <w:color w:val="191919"/>
          <w:spacing w:val="-7"/>
          <w:sz w:val="18"/>
          <w:szCs w:val="18"/>
        </w:rPr>
        <w:t xml:space="preserve"> </w:t>
      </w:r>
      <w:r>
        <w:rPr>
          <w:rFonts w:ascii="Times New Roman" w:hAnsi="Times New Roman"/>
          <w:color w:val="191919"/>
          <w:sz w:val="18"/>
          <w:szCs w:val="18"/>
        </w:rPr>
        <w:t>required</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spend</w:t>
      </w:r>
      <w:r>
        <w:rPr>
          <w:rFonts w:ascii="Times New Roman" w:hAnsi="Times New Roman"/>
          <w:color w:val="191919"/>
          <w:spacing w:val="-7"/>
          <w:sz w:val="18"/>
          <w:szCs w:val="18"/>
        </w:rPr>
        <w:t xml:space="preserve"> </w:t>
      </w:r>
      <w:r>
        <w:rPr>
          <w:rFonts w:ascii="Times New Roman" w:hAnsi="Times New Roman"/>
          <w:color w:val="191919"/>
          <w:sz w:val="18"/>
          <w:szCs w:val="18"/>
        </w:rPr>
        <w:t>two</w:t>
      </w:r>
      <w:r>
        <w:rPr>
          <w:rFonts w:ascii="Times New Roman" w:hAnsi="Times New Roman"/>
          <w:color w:val="191919"/>
          <w:spacing w:val="-7"/>
          <w:sz w:val="18"/>
          <w:szCs w:val="18"/>
        </w:rPr>
        <w:t xml:space="preserve"> </w:t>
      </w:r>
      <w:r>
        <w:rPr>
          <w:rFonts w:ascii="Times New Roman" w:hAnsi="Times New Roman"/>
          <w:color w:val="191919"/>
          <w:sz w:val="18"/>
          <w:szCs w:val="18"/>
        </w:rPr>
        <w:t>weeks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public</w:t>
      </w:r>
      <w:r>
        <w:rPr>
          <w:rFonts w:ascii="Times New Roman" w:hAnsi="Times New Roman"/>
          <w:color w:val="191919"/>
          <w:spacing w:val="-7"/>
          <w:sz w:val="18"/>
          <w:szCs w:val="18"/>
        </w:rPr>
        <w:t xml:space="preserve"> </w:t>
      </w:r>
      <w:r>
        <w:rPr>
          <w:rFonts w:ascii="Times New Roman" w:hAnsi="Times New Roman"/>
          <w:color w:val="191919"/>
          <w:sz w:val="18"/>
          <w:szCs w:val="18"/>
        </w:rPr>
        <w:t>school</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observe/participate</w:t>
      </w:r>
      <w:r>
        <w:rPr>
          <w:rFonts w:ascii="Times New Roman" w:hAnsi="Times New Roman"/>
          <w:color w:val="191919"/>
          <w:spacing w:val="-7"/>
          <w:sz w:val="18"/>
          <w:szCs w:val="18"/>
        </w:rPr>
        <w:t xml:space="preserve"> </w:t>
      </w:r>
      <w:r>
        <w:rPr>
          <w:rFonts w:ascii="Times New Roman" w:hAnsi="Times New Roman"/>
          <w:color w:val="191919"/>
          <w:sz w:val="18"/>
          <w:szCs w:val="18"/>
        </w:rPr>
        <w:t>at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beginning</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school</w:t>
      </w:r>
      <w:r>
        <w:rPr>
          <w:rFonts w:ascii="Times New Roman" w:hAnsi="Times New Roman"/>
          <w:color w:val="191919"/>
          <w:spacing w:val="-7"/>
          <w:sz w:val="18"/>
          <w:szCs w:val="18"/>
        </w:rPr>
        <w:t xml:space="preserve"> </w:t>
      </w:r>
      <w:r>
        <w:rPr>
          <w:rFonts w:ascii="Times New Roman" w:hAnsi="Times New Roman"/>
          <w:color w:val="191919"/>
          <w:sz w:val="18"/>
          <w:szCs w:val="18"/>
        </w:rPr>
        <w:t>yea</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31"/>
          <w:sz w:val="18"/>
          <w:szCs w:val="18"/>
        </w:rPr>
        <w:t xml:space="preserve"> </w:t>
      </w:r>
      <w:r>
        <w:rPr>
          <w:rFonts w:ascii="Times New Roman" w:hAnsi="Times New Roman"/>
          <w:color w:val="191919"/>
          <w:sz w:val="18"/>
          <w:szCs w:val="18"/>
        </w:rPr>
        <w:t>S</w:t>
      </w:r>
      <w:r>
        <w:rPr>
          <w:rFonts w:ascii="Times New Roman" w:hAnsi="Times New Roman"/>
          <w:color w:val="191919"/>
          <w:spacing w:val="-2"/>
          <w:sz w:val="18"/>
          <w:szCs w:val="18"/>
        </w:rPr>
        <w:t>t</w:t>
      </w:r>
      <w:r>
        <w:rPr>
          <w:rFonts w:ascii="Times New Roman" w:hAnsi="Times New Roman"/>
          <w:color w:val="191919"/>
          <w:sz w:val="18"/>
          <w:szCs w:val="18"/>
        </w:rPr>
        <w:t>udents</w:t>
      </w:r>
      <w:r>
        <w:rPr>
          <w:rFonts w:ascii="Times New Roman" w:hAnsi="Times New Roman"/>
          <w:color w:val="191919"/>
          <w:spacing w:val="-7"/>
          <w:sz w:val="18"/>
          <w:szCs w:val="18"/>
        </w:rPr>
        <w:t xml:space="preserve"> </w:t>
      </w:r>
      <w:r>
        <w:rPr>
          <w:rFonts w:ascii="Times New Roman" w:hAnsi="Times New Roman"/>
          <w:color w:val="191919"/>
          <w:sz w:val="18"/>
          <w:szCs w:val="18"/>
        </w:rPr>
        <w:t>must</w:t>
      </w:r>
      <w:r>
        <w:rPr>
          <w:rFonts w:ascii="Times New Roman" w:hAnsi="Times New Roman"/>
          <w:color w:val="191919"/>
          <w:spacing w:val="-7"/>
          <w:sz w:val="18"/>
          <w:szCs w:val="18"/>
        </w:rPr>
        <w:t xml:space="preserve"> </w:t>
      </w:r>
      <w:r>
        <w:rPr>
          <w:rFonts w:ascii="Times New Roman" w:hAnsi="Times New Roman"/>
          <w:color w:val="191919"/>
          <w:sz w:val="18"/>
          <w:szCs w:val="18"/>
        </w:rPr>
        <w:t>apply for</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Beginning</w:t>
      </w:r>
      <w:r>
        <w:rPr>
          <w:rFonts w:ascii="Times New Roman" w:hAnsi="Times New Roman"/>
          <w:color w:val="191919"/>
          <w:spacing w:val="-2"/>
          <w:sz w:val="18"/>
          <w:szCs w:val="18"/>
        </w:rPr>
        <w:t xml:space="preserve"> </w:t>
      </w:r>
      <w:r>
        <w:rPr>
          <w:rFonts w:ascii="Times New Roman" w:hAnsi="Times New Roman"/>
          <w:color w:val="191919"/>
          <w:sz w:val="18"/>
          <w:szCs w:val="18"/>
        </w:rPr>
        <w:t>School</w:t>
      </w:r>
      <w:r>
        <w:rPr>
          <w:rFonts w:ascii="Times New Roman" w:hAnsi="Times New Roman"/>
          <w:color w:val="191919"/>
          <w:spacing w:val="-2"/>
          <w:sz w:val="18"/>
          <w:szCs w:val="18"/>
        </w:rPr>
        <w:t xml:space="preserve"> </w:t>
      </w:r>
      <w:r>
        <w:rPr>
          <w:rFonts w:ascii="Times New Roman" w:hAnsi="Times New Roman"/>
          <w:color w:val="191919"/>
          <w:sz w:val="18"/>
          <w:szCs w:val="18"/>
        </w:rPr>
        <w:t>Experience</w:t>
      </w:r>
      <w:r>
        <w:rPr>
          <w:rFonts w:ascii="Times New Roman" w:hAnsi="Times New Roman"/>
          <w:color w:val="191919"/>
          <w:spacing w:val="-2"/>
          <w:sz w:val="18"/>
          <w:szCs w:val="18"/>
        </w:rPr>
        <w:t xml:space="preserve"> </w:t>
      </w:r>
      <w:r>
        <w:rPr>
          <w:rFonts w:ascii="Times New Roman" w:hAnsi="Times New Roman"/>
          <w:color w:val="191919"/>
          <w:sz w:val="18"/>
          <w:szCs w:val="18"/>
        </w:rPr>
        <w:t>during</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spring</w:t>
      </w:r>
      <w:r>
        <w:rPr>
          <w:rFonts w:ascii="Times New Roman" w:hAnsi="Times New Roman"/>
          <w:color w:val="191919"/>
          <w:spacing w:val="-2"/>
          <w:sz w:val="18"/>
          <w:szCs w:val="18"/>
        </w:rPr>
        <w:t xml:space="preserve"> </w:t>
      </w:r>
      <w:r>
        <w:rPr>
          <w:rFonts w:ascii="Times New Roman" w:hAnsi="Times New Roman"/>
          <w:color w:val="191919"/>
          <w:sz w:val="18"/>
          <w:szCs w:val="18"/>
        </w:rPr>
        <w:t>semester</w:t>
      </w:r>
      <w:r>
        <w:rPr>
          <w:rFonts w:ascii="Times New Roman" w:hAnsi="Times New Roman"/>
          <w:color w:val="191919"/>
          <w:spacing w:val="-2"/>
          <w:sz w:val="18"/>
          <w:szCs w:val="18"/>
        </w:rPr>
        <w:t xml:space="preserve"> </w:t>
      </w:r>
      <w:r>
        <w:rPr>
          <w:rFonts w:ascii="Times New Roman" w:hAnsi="Times New Roman"/>
          <w:color w:val="191919"/>
          <w:sz w:val="18"/>
          <w:szCs w:val="18"/>
        </w:rPr>
        <w:t>prior</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academic</w:t>
      </w:r>
      <w:r>
        <w:rPr>
          <w:rFonts w:ascii="Times New Roman" w:hAnsi="Times New Roman"/>
          <w:color w:val="191919"/>
          <w:spacing w:val="-2"/>
          <w:sz w:val="18"/>
          <w:szCs w:val="18"/>
        </w:rPr>
        <w:t xml:space="preserve"> </w:t>
      </w:r>
      <w:r>
        <w:rPr>
          <w:rFonts w:ascii="Times New Roman" w:hAnsi="Times New Roman"/>
          <w:color w:val="191919"/>
          <w:sz w:val="18"/>
          <w:szCs w:val="18"/>
        </w:rPr>
        <w:t>year</w:t>
      </w:r>
      <w:r>
        <w:rPr>
          <w:rFonts w:ascii="Times New Roman" w:hAnsi="Times New Roman"/>
          <w:color w:val="191919"/>
          <w:spacing w:val="-2"/>
          <w:sz w:val="18"/>
          <w:szCs w:val="18"/>
        </w:rPr>
        <w:t xml:space="preserve"> </w:t>
      </w:r>
      <w:r>
        <w:rPr>
          <w:rFonts w:ascii="Times New Roman" w:hAnsi="Times New Roman"/>
          <w:color w:val="191919"/>
          <w:sz w:val="18"/>
          <w:szCs w:val="18"/>
        </w:rPr>
        <w:t>they</w:t>
      </w:r>
      <w:r>
        <w:rPr>
          <w:rFonts w:ascii="Times New Roman" w:hAnsi="Times New Roman"/>
          <w:color w:val="191919"/>
          <w:spacing w:val="-2"/>
          <w:sz w:val="18"/>
          <w:szCs w:val="18"/>
        </w:rPr>
        <w:t xml:space="preserve"> </w:t>
      </w:r>
      <w:r>
        <w:rPr>
          <w:rFonts w:ascii="Times New Roman" w:hAnsi="Times New Roman"/>
          <w:color w:val="191919"/>
          <w:sz w:val="18"/>
          <w:szCs w:val="18"/>
        </w:rPr>
        <w:t>are</w:t>
      </w:r>
      <w:r>
        <w:rPr>
          <w:rFonts w:ascii="Times New Roman" w:hAnsi="Times New Roman"/>
          <w:color w:val="191919"/>
          <w:spacing w:val="-2"/>
          <w:sz w:val="18"/>
          <w:szCs w:val="18"/>
        </w:rPr>
        <w:t xml:space="preserve"> </w:t>
      </w:r>
      <w:r>
        <w:rPr>
          <w:rFonts w:ascii="Times New Roman" w:hAnsi="Times New Roman"/>
          <w:color w:val="191919"/>
          <w:sz w:val="18"/>
          <w:szCs w:val="18"/>
        </w:rPr>
        <w:t>scheduled</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teach,</w:t>
      </w:r>
      <w:r>
        <w:rPr>
          <w:rFonts w:ascii="Times New Roman" w:hAnsi="Times New Roman"/>
          <w:color w:val="191919"/>
          <w:spacing w:val="-3"/>
          <w:sz w:val="18"/>
          <w:szCs w:val="18"/>
        </w:rPr>
        <w:t xml:space="preserve"> </w:t>
      </w:r>
      <w:r>
        <w:rPr>
          <w:rFonts w:ascii="Times New Roman" w:hAnsi="Times New Roman"/>
          <w:color w:val="191919"/>
          <w:sz w:val="18"/>
          <w:szCs w:val="18"/>
        </w:rPr>
        <w:t>whether</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fall</w:t>
      </w:r>
      <w:r>
        <w:rPr>
          <w:rFonts w:ascii="Times New Roman" w:hAnsi="Times New Roman"/>
          <w:color w:val="191919"/>
          <w:spacing w:val="1"/>
          <w:sz w:val="18"/>
          <w:szCs w:val="18"/>
        </w:rPr>
        <w:t xml:space="preserve"> </w:t>
      </w:r>
      <w:r>
        <w:rPr>
          <w:rFonts w:ascii="Times New Roman" w:hAnsi="Times New Roman"/>
          <w:color w:val="191919"/>
          <w:sz w:val="18"/>
          <w:szCs w:val="18"/>
        </w:rPr>
        <w:t>or</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spring.</w:t>
      </w:r>
      <w:r>
        <w:rPr>
          <w:rFonts w:ascii="Times New Roman" w:hAnsi="Times New Roman"/>
          <w:color w:val="191919"/>
          <w:spacing w:val="44"/>
          <w:sz w:val="18"/>
          <w:szCs w:val="18"/>
        </w:rPr>
        <w:t xml:space="preserve"> </w:t>
      </w:r>
      <w:r>
        <w:rPr>
          <w:rFonts w:ascii="Times New Roman" w:hAnsi="Times New Roman"/>
          <w:color w:val="191919"/>
          <w:sz w:val="18"/>
          <w:szCs w:val="18"/>
        </w:rPr>
        <w:t>They</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complete</w:t>
      </w:r>
      <w:r>
        <w:rPr>
          <w:rFonts w:ascii="Times New Roman" w:hAnsi="Times New Roman"/>
          <w:color w:val="191919"/>
          <w:spacing w:val="1"/>
          <w:sz w:val="18"/>
          <w:szCs w:val="18"/>
        </w:rPr>
        <w:t xml:space="preserve"> </w:t>
      </w:r>
      <w:r>
        <w:rPr>
          <w:rFonts w:ascii="Times New Roman" w:hAnsi="Times New Roman"/>
          <w:color w:val="191919"/>
          <w:sz w:val="18"/>
          <w:szCs w:val="18"/>
        </w:rPr>
        <w:t>this</w:t>
      </w:r>
      <w:r>
        <w:rPr>
          <w:rFonts w:ascii="Times New Roman" w:hAnsi="Times New Roman"/>
          <w:color w:val="191919"/>
          <w:spacing w:val="1"/>
          <w:sz w:val="18"/>
          <w:szCs w:val="18"/>
        </w:rPr>
        <w:t xml:space="preserve"> </w:t>
      </w:r>
      <w:r>
        <w:rPr>
          <w:rFonts w:ascii="Times New Roman" w:hAnsi="Times New Roman"/>
          <w:color w:val="191919"/>
          <w:sz w:val="18"/>
          <w:szCs w:val="18"/>
        </w:rPr>
        <w:t>non-paid</w:t>
      </w:r>
      <w:r>
        <w:rPr>
          <w:rFonts w:ascii="Times New Roman" w:hAnsi="Times New Roman"/>
          <w:color w:val="191919"/>
          <w:spacing w:val="1"/>
          <w:sz w:val="18"/>
          <w:szCs w:val="18"/>
        </w:rPr>
        <w:t xml:space="preserve"> </w:t>
      </w:r>
      <w:r>
        <w:rPr>
          <w:rFonts w:ascii="Times New Roman" w:hAnsi="Times New Roman"/>
          <w:color w:val="191919"/>
          <w:sz w:val="18"/>
          <w:szCs w:val="18"/>
        </w:rPr>
        <w:t>volunteer</w:t>
      </w:r>
      <w:r>
        <w:rPr>
          <w:rFonts w:ascii="Times New Roman" w:hAnsi="Times New Roman"/>
          <w:color w:val="191919"/>
          <w:spacing w:val="1"/>
          <w:sz w:val="18"/>
          <w:szCs w:val="18"/>
        </w:rPr>
        <w:t xml:space="preserve"> </w:t>
      </w:r>
      <w:r>
        <w:rPr>
          <w:rFonts w:ascii="Times New Roman" w:hAnsi="Times New Roman"/>
          <w:color w:val="191919"/>
          <w:sz w:val="18"/>
          <w:szCs w:val="18"/>
        </w:rPr>
        <w:t>experience</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sta</w:t>
      </w:r>
      <w:r>
        <w:rPr>
          <w:rFonts w:ascii="Times New Roman" w:hAnsi="Times New Roman"/>
          <w:color w:val="191919"/>
          <w:spacing w:val="-3"/>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z w:val="18"/>
          <w:szCs w:val="18"/>
        </w:rPr>
        <w:t>member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public</w:t>
      </w:r>
      <w:r>
        <w:rPr>
          <w:rFonts w:ascii="Times New Roman" w:hAnsi="Times New Roman"/>
          <w:color w:val="191919"/>
          <w:spacing w:val="1"/>
          <w:sz w:val="18"/>
          <w:szCs w:val="18"/>
        </w:rPr>
        <w:t xml:space="preserve"> </w:t>
      </w:r>
      <w:r>
        <w:rPr>
          <w:rFonts w:ascii="Times New Roman" w:hAnsi="Times New Roman"/>
          <w:color w:val="191919"/>
          <w:spacing w:val="-1"/>
          <w:sz w:val="18"/>
          <w:szCs w:val="18"/>
        </w:rPr>
        <w:t>s</w:t>
      </w:r>
      <w:r>
        <w:rPr>
          <w:rFonts w:ascii="Times New Roman" w:hAnsi="Times New Roman"/>
          <w:color w:val="191919"/>
          <w:sz w:val="18"/>
          <w:szCs w:val="18"/>
        </w:rPr>
        <w:t>chool</w:t>
      </w:r>
      <w:r>
        <w:rPr>
          <w:rFonts w:ascii="Times New Roman" w:hAnsi="Times New Roman"/>
          <w:color w:val="191919"/>
          <w:spacing w:val="1"/>
          <w:sz w:val="18"/>
          <w:szCs w:val="18"/>
        </w:rPr>
        <w:t xml:space="preserve"> </w:t>
      </w:r>
      <w:r>
        <w:rPr>
          <w:rFonts w:ascii="Times New Roman" w:hAnsi="Times New Roman"/>
          <w:color w:val="191919"/>
          <w:sz w:val="18"/>
          <w:szCs w:val="18"/>
        </w:rPr>
        <w:t>setting. Approval and arrangements for the Beginning School Experience are made with the public school by the Director of Clinical Expe</w:t>
      </w:r>
      <w:r>
        <w:rPr>
          <w:rFonts w:ascii="Times New Roman" w:hAnsi="Times New Roman"/>
          <w:color w:val="191919"/>
          <w:spacing w:val="-1"/>
          <w:sz w:val="18"/>
          <w:szCs w:val="18"/>
        </w:rPr>
        <w:t>r</w:t>
      </w:r>
      <w:r>
        <w:rPr>
          <w:rFonts w:ascii="Times New Roman" w:hAnsi="Times New Roman"/>
          <w:color w:val="191919"/>
          <w:sz w:val="18"/>
          <w:szCs w:val="18"/>
        </w:rPr>
        <w:t>iences. Service for one year as a paraprofessional may substitute for the Beginning School Experience.</w:t>
      </w:r>
    </w:p>
    <w:p w:rsidR="00152F3B"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152F3B" w:rsidRDefault="00152F3B" w:rsidP="00152F3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z w:val="18"/>
          <w:szCs w:val="18"/>
        </w:rPr>
        <w:t>TUDENT</w:t>
      </w:r>
      <w:r>
        <w:rPr>
          <w:rFonts w:ascii="Times New Roman" w:hAnsi="Times New Roman"/>
          <w:b/>
          <w:bCs/>
          <w:color w:val="191919"/>
          <w:spacing w:val="7"/>
          <w:sz w:val="18"/>
          <w:szCs w:val="18"/>
        </w:rPr>
        <w:t xml:space="preserve"> </w:t>
      </w:r>
      <w:r>
        <w:rPr>
          <w:rFonts w:ascii="Times New Roman" w:hAnsi="Times New Roman"/>
          <w:b/>
          <w:bCs/>
          <w:color w:val="191919"/>
          <w:sz w:val="24"/>
          <w:szCs w:val="24"/>
        </w:rPr>
        <w:t>T</w:t>
      </w:r>
      <w:r>
        <w:rPr>
          <w:rFonts w:ascii="Times New Roman" w:hAnsi="Times New Roman"/>
          <w:b/>
          <w:bCs/>
          <w:color w:val="191919"/>
          <w:sz w:val="18"/>
          <w:szCs w:val="18"/>
        </w:rPr>
        <w:t>EACHING</w:t>
      </w:r>
    </w:p>
    <w:p w:rsidR="00152F3B"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sz w:val="24"/>
          <w:szCs w:val="24"/>
        </w:rPr>
      </w:pPr>
    </w:p>
    <w:p w:rsidR="00152F3B"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Student</w:t>
      </w:r>
      <w:r>
        <w:rPr>
          <w:rFonts w:ascii="Times New Roman" w:hAnsi="Times New Roman"/>
          <w:color w:val="191919"/>
          <w:spacing w:val="-8"/>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w:t>
      </w:r>
      <w:r>
        <w:rPr>
          <w:rFonts w:ascii="Times New Roman" w:hAnsi="Times New Roman"/>
          <w:color w:val="191919"/>
          <w:spacing w:val="-5"/>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capstone</w:t>
      </w:r>
      <w:r>
        <w:rPr>
          <w:rFonts w:ascii="Times New Roman" w:hAnsi="Times New Roman"/>
          <w:color w:val="191919"/>
          <w:spacing w:val="-5"/>
          <w:sz w:val="18"/>
          <w:szCs w:val="18"/>
        </w:rPr>
        <w:t xml:space="preserve"> </w:t>
      </w:r>
      <w:r>
        <w:rPr>
          <w:rFonts w:ascii="Times New Roman" w:hAnsi="Times New Roman"/>
          <w:color w:val="191919"/>
          <w:sz w:val="18"/>
          <w:szCs w:val="18"/>
        </w:rPr>
        <w:t>experience</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entry</w:t>
      </w:r>
      <w:r>
        <w:rPr>
          <w:rFonts w:ascii="Times New Roman" w:hAnsi="Times New Roman"/>
          <w:color w:val="191919"/>
          <w:spacing w:val="-5"/>
          <w:sz w:val="18"/>
          <w:szCs w:val="18"/>
        </w:rPr>
        <w:t xml:space="preserve"> </w:t>
      </w:r>
      <w:r>
        <w:rPr>
          <w:rFonts w:ascii="Times New Roman" w:hAnsi="Times New Roman"/>
          <w:color w:val="191919"/>
          <w:sz w:val="18"/>
          <w:szCs w:val="18"/>
        </w:rPr>
        <w:t>level</w:t>
      </w:r>
      <w:r>
        <w:rPr>
          <w:rFonts w:ascii="Times New Roman" w:hAnsi="Times New Roman"/>
          <w:color w:val="191919"/>
          <w:spacing w:val="-5"/>
          <w:sz w:val="18"/>
          <w:szCs w:val="18"/>
        </w:rPr>
        <w:t xml:space="preserve"> </w:t>
      </w:r>
      <w:r>
        <w:rPr>
          <w:rFonts w:ascii="Times New Roman" w:hAnsi="Times New Roman"/>
          <w:color w:val="191919"/>
          <w:sz w:val="18"/>
          <w:szCs w:val="18"/>
        </w:rPr>
        <w:t>baccalaureate</w:t>
      </w:r>
      <w:r>
        <w:rPr>
          <w:rFonts w:ascii="Times New Roman" w:hAnsi="Times New Roman"/>
          <w:color w:val="191919"/>
          <w:spacing w:val="-5"/>
          <w:sz w:val="18"/>
          <w:szCs w:val="18"/>
        </w:rPr>
        <w:t xml:space="preserve"> </w:t>
      </w:r>
      <w:r>
        <w:rPr>
          <w:rFonts w:ascii="Times New Roman" w:hAnsi="Times New Roman"/>
          <w:color w:val="191919"/>
          <w:sz w:val="18"/>
          <w:szCs w:val="18"/>
        </w:rPr>
        <w:t>programs</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5"/>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conducted</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select</w:t>
      </w:r>
      <w:r>
        <w:rPr>
          <w:rFonts w:ascii="Times New Roman" w:hAnsi="Times New Roman"/>
          <w:color w:val="191919"/>
          <w:spacing w:val="-5"/>
          <w:sz w:val="18"/>
          <w:szCs w:val="18"/>
        </w:rPr>
        <w:t xml:space="preserve"> </w:t>
      </w:r>
      <w:r>
        <w:rPr>
          <w:rFonts w:ascii="Times New Roman" w:hAnsi="Times New Roman"/>
          <w:color w:val="191919"/>
          <w:sz w:val="18"/>
          <w:szCs w:val="18"/>
        </w:rPr>
        <w:t>public</w:t>
      </w:r>
      <w:r>
        <w:rPr>
          <w:rFonts w:ascii="Times New Roman" w:hAnsi="Times New Roman"/>
          <w:color w:val="191919"/>
          <w:spacing w:val="-5"/>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s</w:t>
      </w:r>
      <w:r>
        <w:rPr>
          <w:rFonts w:ascii="Times New Roman" w:hAnsi="Times New Roman"/>
          <w:color w:val="191919"/>
          <w:sz w:val="18"/>
          <w:szCs w:val="18"/>
        </w:rPr>
        <w:t>.</w:t>
      </w:r>
      <w:r>
        <w:rPr>
          <w:rFonts w:ascii="Times New Roman" w:hAnsi="Times New Roman"/>
          <w:color w:val="191919"/>
          <w:spacing w:val="34"/>
          <w:sz w:val="18"/>
          <w:szCs w:val="18"/>
        </w:rPr>
        <w:t xml:space="preserve"> </w:t>
      </w:r>
      <w:r>
        <w:rPr>
          <w:rFonts w:ascii="Times New Roman" w:hAnsi="Times New Roman"/>
          <w:color w:val="191919"/>
          <w:sz w:val="18"/>
          <w:szCs w:val="18"/>
        </w:rPr>
        <w:t>Students</w:t>
      </w:r>
      <w:r>
        <w:rPr>
          <w:rFonts w:ascii="Times New Roman" w:hAnsi="Times New Roman"/>
          <w:color w:val="191919"/>
          <w:spacing w:val="-5"/>
          <w:sz w:val="18"/>
          <w:szCs w:val="18"/>
        </w:rPr>
        <w:t xml:space="preserve"> </w:t>
      </w:r>
      <w:r>
        <w:rPr>
          <w:rFonts w:ascii="Times New Roman" w:hAnsi="Times New Roman"/>
          <w:color w:val="191919"/>
          <w:sz w:val="18"/>
          <w:szCs w:val="18"/>
        </w:rPr>
        <w:t>are advised</w:t>
      </w:r>
      <w:r>
        <w:rPr>
          <w:rFonts w:ascii="Times New Roman" w:hAnsi="Times New Roman"/>
          <w:color w:val="191919"/>
          <w:spacing w:val="2"/>
          <w:sz w:val="18"/>
          <w:szCs w:val="18"/>
        </w:rPr>
        <w:t xml:space="preserve"> </w:t>
      </w:r>
      <w:r>
        <w:rPr>
          <w:rFonts w:ascii="Times New Roman" w:hAnsi="Times New Roman"/>
          <w:color w:val="191919"/>
          <w:sz w:val="18"/>
          <w:szCs w:val="18"/>
        </w:rPr>
        <w:t>against</w:t>
      </w:r>
      <w:r>
        <w:rPr>
          <w:rFonts w:ascii="Times New Roman" w:hAnsi="Times New Roman"/>
          <w:color w:val="191919"/>
          <w:spacing w:val="2"/>
          <w:sz w:val="18"/>
          <w:szCs w:val="18"/>
        </w:rPr>
        <w:t xml:space="preserve"> </w:t>
      </w:r>
      <w:r>
        <w:rPr>
          <w:rFonts w:ascii="Times New Roman" w:hAnsi="Times New Roman"/>
          <w:color w:val="191919"/>
          <w:sz w:val="18"/>
          <w:szCs w:val="18"/>
        </w:rPr>
        <w:t>taking</w:t>
      </w:r>
      <w:r>
        <w:rPr>
          <w:rFonts w:ascii="Times New Roman" w:hAnsi="Times New Roman"/>
          <w:color w:val="191919"/>
          <w:spacing w:val="2"/>
          <w:sz w:val="18"/>
          <w:szCs w:val="18"/>
        </w:rPr>
        <w:t xml:space="preserve"> </w:t>
      </w:r>
      <w:r>
        <w:rPr>
          <w:rFonts w:ascii="Times New Roman" w:hAnsi="Times New Roman"/>
          <w:color w:val="191919"/>
          <w:sz w:val="18"/>
          <w:szCs w:val="18"/>
        </w:rPr>
        <w:t>additional</w:t>
      </w:r>
      <w:r>
        <w:rPr>
          <w:rFonts w:ascii="Times New Roman" w:hAnsi="Times New Roman"/>
          <w:color w:val="191919"/>
          <w:spacing w:val="2"/>
          <w:sz w:val="18"/>
          <w:szCs w:val="18"/>
        </w:rPr>
        <w:t xml:space="preserve"> </w:t>
      </w:r>
      <w:r>
        <w:rPr>
          <w:rFonts w:ascii="Times New Roman" w:hAnsi="Times New Roman"/>
          <w:color w:val="191919"/>
          <w:sz w:val="18"/>
          <w:szCs w:val="18"/>
        </w:rPr>
        <w:t>classes</w:t>
      </w:r>
      <w:r>
        <w:rPr>
          <w:rFonts w:ascii="Times New Roman" w:hAnsi="Times New Roman"/>
          <w:color w:val="191919"/>
          <w:spacing w:val="2"/>
          <w:sz w:val="18"/>
          <w:szCs w:val="18"/>
        </w:rPr>
        <w:t xml:space="preserve"> </w:t>
      </w:r>
      <w:r>
        <w:rPr>
          <w:rFonts w:ascii="Times New Roman" w:hAnsi="Times New Roman"/>
          <w:color w:val="191919"/>
          <w:sz w:val="18"/>
          <w:szCs w:val="18"/>
        </w:rPr>
        <w:t>while</w:t>
      </w:r>
      <w:r>
        <w:rPr>
          <w:rFonts w:ascii="Times New Roman" w:hAnsi="Times New Roman"/>
          <w:color w:val="191919"/>
          <w:spacing w:val="2"/>
          <w:sz w:val="18"/>
          <w:szCs w:val="18"/>
        </w:rPr>
        <w:t xml:space="preserve"> </w:t>
      </w:r>
      <w:r>
        <w:rPr>
          <w:rFonts w:ascii="Times New Roman" w:hAnsi="Times New Roman"/>
          <w:color w:val="191919"/>
          <w:sz w:val="18"/>
          <w:szCs w:val="18"/>
        </w:rPr>
        <w:t>doing</w:t>
      </w:r>
      <w:r>
        <w:rPr>
          <w:rFonts w:ascii="Times New Roman" w:hAnsi="Times New Roman"/>
          <w:color w:val="191919"/>
          <w:spacing w:val="2"/>
          <w:sz w:val="18"/>
          <w:szCs w:val="18"/>
        </w:rPr>
        <w:t xml:space="preserve"> </w:t>
      </w:r>
      <w:r>
        <w:rPr>
          <w:rFonts w:ascii="Times New Roman" w:hAnsi="Times New Roman"/>
          <w:color w:val="191919"/>
          <w:sz w:val="18"/>
          <w:szCs w:val="18"/>
        </w:rPr>
        <w:t>their</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 xml:space="preserve">eaching. </w:t>
      </w:r>
      <w:r>
        <w:rPr>
          <w:rFonts w:ascii="Times New Roman" w:hAnsi="Times New Roman"/>
          <w:color w:val="191919"/>
          <w:spacing w:val="4"/>
          <w:sz w:val="18"/>
          <w:szCs w:val="18"/>
        </w:rPr>
        <w:t xml:space="preserve"> </w:t>
      </w:r>
      <w:r>
        <w:rPr>
          <w:rFonts w:ascii="Times New Roman" w:hAnsi="Times New Roman"/>
          <w:color w:val="191919"/>
          <w:sz w:val="18"/>
          <w:szCs w:val="18"/>
        </w:rPr>
        <w:t>Students</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apply</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w:t>
      </w:r>
      <w:r>
        <w:rPr>
          <w:rFonts w:ascii="Times New Roman" w:hAnsi="Times New Roman"/>
          <w:color w:val="191919"/>
          <w:spacing w:val="-1"/>
          <w:sz w:val="18"/>
          <w:szCs w:val="18"/>
        </w:rPr>
        <w:t>a</w:t>
      </w:r>
      <w:r>
        <w:rPr>
          <w:rFonts w:ascii="Times New Roman" w:hAnsi="Times New Roman"/>
          <w:color w:val="191919"/>
          <w:sz w:val="18"/>
          <w:szCs w:val="18"/>
        </w:rPr>
        <w:t>ching</w:t>
      </w:r>
      <w:r>
        <w:rPr>
          <w:rFonts w:ascii="Times New Roman" w:hAnsi="Times New Roman"/>
          <w:color w:val="191919"/>
          <w:spacing w:val="2"/>
          <w:sz w:val="18"/>
          <w:szCs w:val="18"/>
        </w:rPr>
        <w:t xml:space="preserve"> </w:t>
      </w:r>
      <w:r>
        <w:rPr>
          <w:rFonts w:ascii="Times New Roman" w:hAnsi="Times New Roman"/>
          <w:color w:val="191919"/>
          <w:sz w:val="18"/>
          <w:szCs w:val="18"/>
        </w:rPr>
        <w:t>by</w:t>
      </w:r>
      <w:r>
        <w:rPr>
          <w:rFonts w:ascii="Times New Roman" w:hAnsi="Times New Roman"/>
          <w:color w:val="191919"/>
          <w:spacing w:val="2"/>
          <w:sz w:val="18"/>
          <w:szCs w:val="18"/>
        </w:rPr>
        <w:t xml:space="preserve"> </w:t>
      </w:r>
      <w:r>
        <w:rPr>
          <w:rFonts w:ascii="Times New Roman" w:hAnsi="Times New Roman"/>
          <w:color w:val="191919"/>
          <w:sz w:val="18"/>
          <w:szCs w:val="18"/>
        </w:rPr>
        <w:t>at- tending the Pre-Student</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 Seminar in the preceding semeste</w:t>
      </w:r>
      <w:r>
        <w:rPr>
          <w:rFonts w:ascii="Times New Roman" w:hAnsi="Times New Roman"/>
          <w:color w:val="191919"/>
          <w:spacing w:val="-10"/>
          <w:sz w:val="18"/>
          <w:szCs w:val="18"/>
        </w:rPr>
        <w:t>r</w:t>
      </w:r>
      <w:r>
        <w:rPr>
          <w:rFonts w:ascii="Times New Roman" w:hAnsi="Times New Roman"/>
          <w:color w:val="191919"/>
          <w:sz w:val="18"/>
          <w:szCs w:val="18"/>
        </w:rPr>
        <w:t>. – (EDUC 4400 - Prep for</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w:t>
      </w:r>
    </w:p>
    <w:p w:rsidR="00152F3B" w:rsidRDefault="00152F3B" w:rsidP="00152F3B">
      <w:pPr>
        <w:widowControl w:val="0"/>
        <w:autoSpaceDE w:val="0"/>
        <w:autoSpaceDN w:val="0"/>
        <w:adjustRightInd w:val="0"/>
        <w:spacing w:after="0" w:line="204" w:lineRule="exact"/>
        <w:ind w:left="180" w:right="130" w:firstLine="0"/>
        <w:jc w:val="both"/>
        <w:rPr>
          <w:rFonts w:ascii="Times New Roman" w:hAnsi="Times New Roman"/>
          <w:color w:val="000000"/>
          <w:sz w:val="18"/>
          <w:szCs w:val="18"/>
        </w:rPr>
      </w:pPr>
      <w:r>
        <w:rPr>
          <w:rFonts w:ascii="Times New Roman" w:hAnsi="Times New Roman"/>
          <w:b/>
          <w:bCs/>
          <w:color w:val="191919"/>
          <w:sz w:val="18"/>
          <w:szCs w:val="18"/>
        </w:rPr>
        <w:t>The Student</w:t>
      </w:r>
      <w:r>
        <w:rPr>
          <w:rFonts w:ascii="Times New Roman" w:hAnsi="Times New Roman"/>
          <w:b/>
          <w:bCs/>
          <w:color w:val="191919"/>
          <w:spacing w:val="-3"/>
          <w:sz w:val="18"/>
          <w:szCs w:val="18"/>
        </w:rPr>
        <w:t xml:space="preserve"> </w:t>
      </w:r>
      <w:r>
        <w:rPr>
          <w:rFonts w:ascii="Times New Roman" w:hAnsi="Times New Roman"/>
          <w:b/>
          <w:bCs/>
          <w:color w:val="191919"/>
          <w:spacing w:val="-17"/>
          <w:sz w:val="18"/>
          <w:szCs w:val="18"/>
        </w:rPr>
        <w:t>T</w:t>
      </w:r>
      <w:r>
        <w:rPr>
          <w:rFonts w:ascii="Times New Roman" w:hAnsi="Times New Roman"/>
          <w:b/>
          <w:bCs/>
          <w:color w:val="191919"/>
          <w:sz w:val="18"/>
          <w:szCs w:val="18"/>
        </w:rPr>
        <w:t>eacher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must comply with the participating school</w:t>
      </w:r>
      <w:r>
        <w:rPr>
          <w:rFonts w:ascii="Times New Roman" w:hAnsi="Times New Roman"/>
          <w:b/>
          <w:bCs/>
          <w:color w:val="191919"/>
          <w:spacing w:val="-7"/>
          <w:sz w:val="18"/>
          <w:szCs w:val="18"/>
        </w:rPr>
        <w:t>’</w:t>
      </w:r>
      <w:r>
        <w:rPr>
          <w:rFonts w:ascii="Times New Roman" w:hAnsi="Times New Roman"/>
          <w:b/>
          <w:bCs/>
          <w:color w:val="191919"/>
          <w:sz w:val="18"/>
          <w:szCs w:val="18"/>
        </w:rPr>
        <w:t>s d</w:t>
      </w:r>
      <w:r>
        <w:rPr>
          <w:rFonts w:ascii="Times New Roman" w:hAnsi="Times New Roman"/>
          <w:b/>
          <w:bCs/>
          <w:color w:val="191919"/>
          <w:spacing w:val="-3"/>
          <w:sz w:val="18"/>
          <w:szCs w:val="18"/>
        </w:rPr>
        <w:t>r</w:t>
      </w:r>
      <w:r>
        <w:rPr>
          <w:rFonts w:ascii="Times New Roman" w:hAnsi="Times New Roman"/>
          <w:b/>
          <w:bCs/>
          <w:color w:val="191919"/>
          <w:sz w:val="18"/>
          <w:szCs w:val="18"/>
        </w:rPr>
        <w:t>ess code.</w:t>
      </w:r>
    </w:p>
    <w:p w:rsidR="00152F3B" w:rsidRDefault="00152F3B" w:rsidP="00152F3B">
      <w:pPr>
        <w:widowControl w:val="0"/>
        <w:autoSpaceDE w:val="0"/>
        <w:autoSpaceDN w:val="0"/>
        <w:adjustRightInd w:val="0"/>
        <w:spacing w:before="20" w:after="0"/>
        <w:ind w:left="180" w:right="130" w:firstLine="0"/>
        <w:jc w:val="both"/>
        <w:rPr>
          <w:rFonts w:ascii="Times New Roman" w:hAnsi="Times New Roman"/>
          <w:b/>
          <w:bCs/>
          <w:color w:val="191919"/>
          <w:spacing w:val="-1"/>
          <w:sz w:val="24"/>
          <w:szCs w:val="24"/>
        </w:rPr>
      </w:pPr>
    </w:p>
    <w:p w:rsidR="002415C3" w:rsidRDefault="002415C3" w:rsidP="002415C3">
      <w:pPr>
        <w:widowControl w:val="0"/>
        <w:autoSpaceDE w:val="0"/>
        <w:autoSpaceDN w:val="0"/>
        <w:adjustRightInd w:val="0"/>
        <w:spacing w:before="20" w:after="0"/>
        <w:ind w:left="180" w:right="130" w:firstLine="0"/>
        <w:jc w:val="both"/>
        <w:rPr>
          <w:rFonts w:ascii="Times New Roman" w:hAnsi="Times New Roman"/>
          <w:color w:val="000000"/>
          <w:sz w:val="18"/>
          <w:szCs w:val="18"/>
        </w:rPr>
      </w:pPr>
      <w:r>
        <w:rPr>
          <w:rFonts w:ascii="Times New Roman" w:hAnsi="Times New Roman"/>
          <w:b/>
          <w:bCs/>
          <w:color w:val="191919"/>
          <w:sz w:val="24"/>
          <w:szCs w:val="24"/>
        </w:rPr>
        <w:t>A</w:t>
      </w:r>
      <w:r>
        <w:rPr>
          <w:rFonts w:ascii="Times New Roman" w:hAnsi="Times New Roman"/>
          <w:b/>
          <w:bCs/>
          <w:color w:val="191919"/>
          <w:sz w:val="18"/>
          <w:szCs w:val="18"/>
        </w:rPr>
        <w:t>DMISSION</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EQUIREMENTS</w:t>
      </w:r>
      <w:r>
        <w:rPr>
          <w:rFonts w:ascii="Times New Roman" w:hAnsi="Times New Roman"/>
          <w:b/>
          <w:bCs/>
          <w:color w:val="191919"/>
          <w:spacing w:val="15"/>
          <w:sz w:val="18"/>
          <w:szCs w:val="18"/>
        </w:rPr>
        <w:t xml:space="preserve"> </w:t>
      </w:r>
      <w:r>
        <w:rPr>
          <w:rFonts w:ascii="Times New Roman" w:hAnsi="Times New Roman"/>
          <w:b/>
          <w:bCs/>
          <w:color w:val="191919"/>
          <w:sz w:val="18"/>
          <w:szCs w:val="18"/>
        </w:rPr>
        <w:t>FOR</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S</w:t>
      </w:r>
      <w:r>
        <w:rPr>
          <w:rFonts w:ascii="Times New Roman" w:hAnsi="Times New Roman"/>
          <w:b/>
          <w:bCs/>
          <w:color w:val="191919"/>
          <w:sz w:val="18"/>
          <w:szCs w:val="18"/>
        </w:rPr>
        <w:t>TUDENT</w:t>
      </w:r>
      <w:r>
        <w:rPr>
          <w:rFonts w:ascii="Times New Roman" w:hAnsi="Times New Roman"/>
          <w:b/>
          <w:bCs/>
          <w:color w:val="191919"/>
          <w:spacing w:val="7"/>
          <w:sz w:val="18"/>
          <w:szCs w:val="18"/>
        </w:rPr>
        <w:t xml:space="preserve"> </w:t>
      </w:r>
      <w:r>
        <w:rPr>
          <w:rFonts w:ascii="Times New Roman" w:hAnsi="Times New Roman"/>
          <w:b/>
          <w:bCs/>
          <w:color w:val="191919"/>
          <w:sz w:val="24"/>
          <w:szCs w:val="24"/>
        </w:rPr>
        <w:t>T</w:t>
      </w:r>
      <w:r>
        <w:rPr>
          <w:rFonts w:ascii="Times New Roman" w:hAnsi="Times New Roman"/>
          <w:b/>
          <w:bCs/>
          <w:color w:val="191919"/>
          <w:sz w:val="18"/>
          <w:szCs w:val="18"/>
        </w:rPr>
        <w:t>EACHING</w:t>
      </w:r>
    </w:p>
    <w:p w:rsidR="002415C3" w:rsidRDefault="002415C3" w:rsidP="002415C3">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For all</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programs,</w:t>
      </w:r>
      <w:r>
        <w:rPr>
          <w:rFonts w:ascii="Times New Roman" w:hAnsi="Times New Roman"/>
          <w:color w:val="191919"/>
          <w:spacing w:val="-10"/>
          <w:sz w:val="18"/>
          <w:szCs w:val="18"/>
        </w:rPr>
        <w:t xml:space="preserve"> </w:t>
      </w:r>
      <w:r>
        <w:rPr>
          <w:rFonts w:ascii="Times New Roman" w:hAnsi="Times New Roman"/>
          <w:color w:val="191919"/>
          <w:sz w:val="18"/>
          <w:szCs w:val="18"/>
        </w:rPr>
        <w:t>Admissions to Student</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 requires that the student:</w:t>
      </w:r>
    </w:p>
    <w:p w:rsidR="002415C3"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rPr>
      </w:pPr>
    </w:p>
    <w:p w:rsidR="002415C3" w:rsidRPr="002415C3"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Be fully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 and is in good standing (G.</w:t>
      </w:r>
      <w:r w:rsidRPr="002415C3">
        <w:rPr>
          <w:rFonts w:ascii="Times New Roman" w:hAnsi="Times New Roman"/>
          <w:color w:val="191919"/>
          <w:spacing w:val="-20"/>
          <w:sz w:val="18"/>
          <w:szCs w:val="18"/>
        </w:rPr>
        <w:t>P</w:t>
      </w:r>
      <w:r w:rsidRPr="002415C3">
        <w:rPr>
          <w:rFonts w:ascii="Times New Roman" w:hAnsi="Times New Roman"/>
          <w:color w:val="191919"/>
          <w:sz w:val="18"/>
          <w:szCs w:val="18"/>
        </w:rPr>
        <w:t>.A. of 2.5 or better).</w:t>
      </w:r>
    </w:p>
    <w:p w:rsidR="002415C3" w:rsidRPr="002B35A3" w:rsidRDefault="002415C3" w:rsidP="002415C3">
      <w:pPr>
        <w:pStyle w:val="ListParagraph"/>
        <w:widowControl w:val="0"/>
        <w:numPr>
          <w:ilvl w:val="0"/>
          <w:numId w:val="3"/>
        </w:numPr>
        <w:autoSpaceDE w:val="0"/>
        <w:autoSpaceDN w:val="0"/>
        <w:adjustRightInd w:val="0"/>
        <w:spacing w:after="0" w:line="204" w:lineRule="exact"/>
        <w:ind w:right="130"/>
        <w:jc w:val="both"/>
        <w:rPr>
          <w:rFonts w:ascii="Times New Roman" w:hAnsi="Times New Roman"/>
          <w:color w:val="000000"/>
          <w:sz w:val="18"/>
          <w:szCs w:val="18"/>
        </w:rPr>
      </w:pPr>
      <w:r w:rsidRPr="002B35A3">
        <w:rPr>
          <w:rFonts w:ascii="Times New Roman" w:hAnsi="Times New Roman"/>
          <w:color w:val="191919"/>
          <w:sz w:val="18"/>
          <w:szCs w:val="18"/>
        </w:rPr>
        <w:t>Has completed the required specialty area (teaching content) and professional courses</w:t>
      </w:r>
      <w:del w:id="1876" w:author=" " w:date="2011-06-27T13:54:00Z">
        <w:r w:rsidRPr="002B35A3" w:rsidDel="007A558C">
          <w:rPr>
            <w:rFonts w:ascii="Times New Roman" w:hAnsi="Times New Roman"/>
            <w:color w:val="191919"/>
            <w:sz w:val="18"/>
            <w:szCs w:val="18"/>
          </w:rPr>
          <w:delText xml:space="preserve"> including EDUC 4400: Preparation for Stu</w:delText>
        </w:r>
        <w:r w:rsidRPr="002B35A3" w:rsidDel="007A558C">
          <w:rPr>
            <w:rFonts w:ascii="Times New Roman" w:hAnsi="Times New Roman"/>
            <w:color w:val="191919"/>
            <w:spacing w:val="-1"/>
            <w:sz w:val="18"/>
            <w:szCs w:val="18"/>
          </w:rPr>
          <w:delText>d</w:delText>
        </w:r>
        <w:r w:rsidRPr="002B35A3" w:rsidDel="007A558C">
          <w:rPr>
            <w:rFonts w:ascii="Times New Roman" w:hAnsi="Times New Roman"/>
            <w:color w:val="191919"/>
            <w:sz w:val="18"/>
            <w:szCs w:val="18"/>
          </w:rPr>
          <w:delText>ent</w:delText>
        </w:r>
        <w:r w:rsidR="002B35A3" w:rsidRPr="002B35A3" w:rsidDel="007A558C">
          <w:rPr>
            <w:rFonts w:ascii="Times New Roman" w:hAnsi="Times New Roman"/>
            <w:color w:val="191919"/>
            <w:sz w:val="18"/>
            <w:szCs w:val="18"/>
          </w:rPr>
          <w:delText xml:space="preserve"> </w:delText>
        </w:r>
        <w:r w:rsidRPr="002B35A3" w:rsidDel="007A558C">
          <w:rPr>
            <w:rFonts w:ascii="Times New Roman" w:hAnsi="Times New Roman"/>
            <w:color w:val="191919"/>
            <w:spacing w:val="-13"/>
            <w:sz w:val="18"/>
            <w:szCs w:val="18"/>
          </w:rPr>
          <w:delText>T</w:delText>
        </w:r>
        <w:r w:rsidRPr="002B35A3" w:rsidDel="007A558C">
          <w:rPr>
            <w:rFonts w:ascii="Times New Roman" w:hAnsi="Times New Roman"/>
            <w:color w:val="191919"/>
            <w:sz w:val="18"/>
            <w:szCs w:val="18"/>
          </w:rPr>
          <w:delText>eaching/Internship</w:delText>
        </w:r>
      </w:del>
      <w:r w:rsidRPr="002B35A3">
        <w:rPr>
          <w:rFonts w:ascii="Times New Roman" w:hAnsi="Times New Roman"/>
          <w:color w:val="191919"/>
          <w:sz w:val="18"/>
          <w:szCs w:val="18"/>
        </w:rPr>
        <w:t>.</w:t>
      </w:r>
    </w:p>
    <w:p w:rsidR="002415C3" w:rsidRPr="002415C3"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applied for</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Admission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by attending the Pre-Student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seminar the preceding semeste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2415C3" w:rsidRPr="002415C3" w:rsidDel="007A558C" w:rsidRDefault="002415C3" w:rsidP="002415C3">
      <w:pPr>
        <w:pStyle w:val="ListParagraph"/>
        <w:widowControl w:val="0"/>
        <w:numPr>
          <w:ilvl w:val="0"/>
          <w:numId w:val="3"/>
        </w:numPr>
        <w:autoSpaceDE w:val="0"/>
        <w:autoSpaceDN w:val="0"/>
        <w:adjustRightInd w:val="0"/>
        <w:spacing w:after="0"/>
        <w:ind w:right="130"/>
        <w:jc w:val="both"/>
        <w:rPr>
          <w:del w:id="1877" w:author=" " w:date="2011-06-27T13:53:00Z"/>
          <w:rFonts w:ascii="Times New Roman" w:hAnsi="Times New Roman"/>
          <w:color w:val="000000"/>
          <w:sz w:val="18"/>
          <w:szCs w:val="18"/>
        </w:rPr>
      </w:pPr>
      <w:del w:id="1878" w:author=" " w:date="2011-06-27T13:53:00Z">
        <w:r w:rsidRPr="002415C3" w:rsidDel="007A558C">
          <w:rPr>
            <w:rFonts w:ascii="Times New Roman" w:hAnsi="Times New Roman"/>
            <w:color w:val="191919"/>
            <w:sz w:val="18"/>
            <w:szCs w:val="18"/>
          </w:rPr>
          <w:delText>Has filed an</w:delText>
        </w:r>
        <w:r w:rsidRPr="002415C3" w:rsidDel="007A558C">
          <w:rPr>
            <w:rFonts w:ascii="Times New Roman" w:hAnsi="Times New Roman"/>
            <w:color w:val="191919"/>
            <w:spacing w:val="-10"/>
            <w:sz w:val="18"/>
            <w:szCs w:val="18"/>
          </w:rPr>
          <w:delText xml:space="preserve"> </w:delText>
        </w:r>
        <w:r w:rsidRPr="002415C3" w:rsidDel="007A558C">
          <w:rPr>
            <w:rFonts w:ascii="Times New Roman" w:hAnsi="Times New Roman"/>
            <w:color w:val="191919"/>
            <w:sz w:val="18"/>
            <w:szCs w:val="18"/>
          </w:rPr>
          <w:delText>Application for</w:delText>
        </w:r>
        <w:r w:rsidRPr="002415C3" w:rsidDel="007A558C">
          <w:rPr>
            <w:rFonts w:ascii="Times New Roman" w:hAnsi="Times New Roman"/>
            <w:color w:val="191919"/>
            <w:spacing w:val="-3"/>
            <w:sz w:val="18"/>
            <w:szCs w:val="18"/>
          </w:rPr>
          <w:delText xml:space="preserve"> </w:delText>
        </w:r>
        <w:r w:rsidRPr="002415C3" w:rsidDel="007A558C">
          <w:rPr>
            <w:rFonts w:ascii="Times New Roman" w:hAnsi="Times New Roman"/>
            <w:color w:val="191919"/>
            <w:spacing w:val="-13"/>
            <w:sz w:val="18"/>
            <w:szCs w:val="18"/>
          </w:rPr>
          <w:delText>T</w:delText>
        </w:r>
        <w:r w:rsidRPr="002415C3" w:rsidDel="007A558C">
          <w:rPr>
            <w:rFonts w:ascii="Times New Roman" w:hAnsi="Times New Roman"/>
            <w:color w:val="191919"/>
            <w:sz w:val="18"/>
            <w:szCs w:val="18"/>
          </w:rPr>
          <w:delText xml:space="preserve">eacher Certification after completing </w:delText>
        </w:r>
        <w:r w:rsidR="002B35A3" w:rsidRPr="002415C3" w:rsidDel="007A558C">
          <w:rPr>
            <w:rFonts w:ascii="Times New Roman" w:hAnsi="Times New Roman"/>
            <w:color w:val="191919"/>
            <w:sz w:val="18"/>
            <w:szCs w:val="18"/>
          </w:rPr>
          <w:delText>the Student</w:delText>
        </w:r>
        <w:r w:rsidRPr="002415C3" w:rsidDel="007A558C">
          <w:rPr>
            <w:rFonts w:ascii="Times New Roman" w:hAnsi="Times New Roman"/>
            <w:color w:val="191919"/>
            <w:spacing w:val="-3"/>
            <w:sz w:val="18"/>
            <w:szCs w:val="18"/>
          </w:rPr>
          <w:delText xml:space="preserve"> </w:delText>
        </w:r>
        <w:r w:rsidRPr="002415C3" w:rsidDel="007A558C">
          <w:rPr>
            <w:rFonts w:ascii="Times New Roman" w:hAnsi="Times New Roman"/>
            <w:color w:val="191919"/>
            <w:spacing w:val="-13"/>
            <w:sz w:val="18"/>
            <w:szCs w:val="18"/>
          </w:rPr>
          <w:delText>T</w:delText>
        </w:r>
        <w:r w:rsidRPr="002415C3" w:rsidDel="007A558C">
          <w:rPr>
            <w:rFonts w:ascii="Times New Roman" w:hAnsi="Times New Roman"/>
            <w:color w:val="191919"/>
            <w:sz w:val="18"/>
            <w:szCs w:val="18"/>
          </w:rPr>
          <w:delText>eaching Experience.</w:delText>
        </w:r>
      </w:del>
    </w:p>
    <w:p w:rsidR="002415C3" w:rsidRPr="002415C3"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 xml:space="preserve">Is covered by Professional Liability Insurance.  (Inexpensive insurance </w:t>
      </w:r>
      <w:r w:rsidR="002B35A3" w:rsidRPr="002415C3">
        <w:rPr>
          <w:rFonts w:ascii="Times New Roman" w:hAnsi="Times New Roman"/>
          <w:color w:val="191919"/>
          <w:sz w:val="18"/>
          <w:szCs w:val="18"/>
        </w:rPr>
        <w:t>coverage is</w:t>
      </w:r>
      <w:r w:rsidRPr="002415C3">
        <w:rPr>
          <w:rFonts w:ascii="Times New Roman" w:hAnsi="Times New Roman"/>
          <w:color w:val="191919"/>
          <w:sz w:val="18"/>
          <w:szCs w:val="18"/>
        </w:rPr>
        <w:t xml:space="preserve"> usually acquired through Professional</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Ass</w:t>
      </w:r>
      <w:r w:rsidRPr="002415C3">
        <w:rPr>
          <w:rFonts w:ascii="Times New Roman" w:hAnsi="Times New Roman"/>
          <w:color w:val="191919"/>
          <w:spacing w:val="-1"/>
          <w:sz w:val="18"/>
          <w:szCs w:val="18"/>
        </w:rPr>
        <w:t>o</w:t>
      </w:r>
      <w:r w:rsidRPr="002415C3">
        <w:rPr>
          <w:rFonts w:ascii="Times New Roman" w:hAnsi="Times New Roman"/>
          <w:color w:val="191919"/>
          <w:sz w:val="18"/>
          <w:szCs w:val="18"/>
        </w:rPr>
        <w:t xml:space="preserve">ciation Membership and proof </w:t>
      </w:r>
      <w:r w:rsidR="002B35A3" w:rsidRPr="002415C3">
        <w:rPr>
          <w:rFonts w:ascii="Times New Roman" w:hAnsi="Times New Roman"/>
          <w:color w:val="191919"/>
          <w:sz w:val="18"/>
          <w:szCs w:val="18"/>
        </w:rPr>
        <w:t>of medical</w:t>
      </w:r>
      <w:r w:rsidRPr="002415C3">
        <w:rPr>
          <w:rFonts w:ascii="Times New Roman" w:hAnsi="Times New Roman"/>
          <w:color w:val="191919"/>
          <w:sz w:val="18"/>
          <w:szCs w:val="18"/>
        </w:rPr>
        <w:t xml:space="preserve"> insurance).</w:t>
      </w:r>
    </w:p>
    <w:p w:rsidR="002415C3" w:rsidRPr="00BA65D4" w:rsidRDefault="002415C3" w:rsidP="002415C3">
      <w:pPr>
        <w:pStyle w:val="ListParagraph"/>
        <w:widowControl w:val="0"/>
        <w:numPr>
          <w:ilvl w:val="0"/>
          <w:numId w:val="3"/>
        </w:numPr>
        <w:autoSpaceDE w:val="0"/>
        <w:autoSpaceDN w:val="0"/>
        <w:adjustRightInd w:val="0"/>
        <w:spacing w:after="0"/>
        <w:ind w:right="130"/>
        <w:jc w:val="both"/>
        <w:rPr>
          <w:ins w:id="1879" w:author=" " w:date="2011-07-06T17:53:00Z"/>
          <w:rFonts w:ascii="Times New Roman" w:hAnsi="Times New Roman"/>
          <w:color w:val="000000"/>
          <w:sz w:val="18"/>
          <w:szCs w:val="18"/>
          <w:rPrChange w:id="1880" w:author=" " w:date="2011-07-06T17:53:00Z">
            <w:rPr>
              <w:ins w:id="1881" w:author=" " w:date="2011-07-06T17:53:00Z"/>
              <w:rFonts w:ascii="Times New Roman" w:hAnsi="Times New Roman"/>
              <w:color w:val="191919"/>
              <w:sz w:val="18"/>
              <w:szCs w:val="18"/>
            </w:rPr>
          </w:rPrChange>
        </w:rPr>
      </w:pPr>
      <w:r w:rsidRPr="002415C3">
        <w:rPr>
          <w:rFonts w:ascii="Times New Roman" w:hAnsi="Times New Roman"/>
          <w:color w:val="191919"/>
          <w:sz w:val="18"/>
          <w:szCs w:val="18"/>
        </w:rPr>
        <w:t>Has passed the GACE Basic Skills examination</w:t>
      </w:r>
      <w:del w:id="1882" w:author=" " w:date="2011-06-27T13:53:00Z">
        <w:r w:rsidRPr="002415C3" w:rsidDel="007A558C">
          <w:rPr>
            <w:rFonts w:ascii="Times New Roman" w:hAnsi="Times New Roman"/>
            <w:color w:val="191919"/>
            <w:sz w:val="18"/>
            <w:szCs w:val="18"/>
          </w:rPr>
          <w:delText>, including unconditional admission to</w:delText>
        </w:r>
        <w:r w:rsidRPr="002415C3" w:rsidDel="007A558C">
          <w:rPr>
            <w:rFonts w:ascii="Times New Roman" w:hAnsi="Times New Roman"/>
            <w:color w:val="191919"/>
            <w:spacing w:val="-3"/>
            <w:sz w:val="18"/>
            <w:szCs w:val="18"/>
          </w:rPr>
          <w:delText xml:space="preserve"> </w:delText>
        </w:r>
        <w:r w:rsidRPr="002415C3" w:rsidDel="007A558C">
          <w:rPr>
            <w:rFonts w:ascii="Times New Roman" w:hAnsi="Times New Roman"/>
            <w:color w:val="191919"/>
            <w:spacing w:val="-13"/>
            <w:sz w:val="18"/>
            <w:szCs w:val="18"/>
          </w:rPr>
          <w:delText>T</w:delText>
        </w:r>
        <w:r w:rsidRPr="002415C3" w:rsidDel="007A558C">
          <w:rPr>
            <w:rFonts w:ascii="Times New Roman" w:hAnsi="Times New Roman"/>
            <w:color w:val="191919"/>
            <w:sz w:val="18"/>
            <w:szCs w:val="18"/>
          </w:rPr>
          <w:delText>eacher Education</w:delText>
        </w:r>
      </w:del>
      <w:r w:rsidRPr="002415C3">
        <w:rPr>
          <w:rFonts w:ascii="Times New Roman" w:hAnsi="Times New Roman"/>
          <w:color w:val="191919"/>
          <w:sz w:val="18"/>
          <w:szCs w:val="18"/>
        </w:rPr>
        <w:t>.</w:t>
      </w:r>
    </w:p>
    <w:p w:rsidR="00BA65D4" w:rsidRPr="002415C3" w:rsidRDefault="00BA65D4"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ins w:id="1883" w:author=" " w:date="2011-07-06T17:53:00Z">
        <w:r>
          <w:rPr>
            <w:rFonts w:ascii="Times New Roman" w:hAnsi="Times New Roman"/>
            <w:color w:val="191919"/>
            <w:sz w:val="18"/>
            <w:szCs w:val="18"/>
          </w:rPr>
          <w:t>Has completed EDUC 2199 Orientation to Teacher Education.</w:t>
        </w:r>
      </w:ins>
    </w:p>
    <w:p w:rsidR="002415C3" w:rsidRPr="002415C3"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completed Clinical Experience (30 hours) prior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(EDUC 4400 Prep for</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w:t>
      </w:r>
    </w:p>
    <w:p w:rsidR="002415C3" w:rsidRPr="002415C3" w:rsidDel="007A558C" w:rsidRDefault="002415C3" w:rsidP="002415C3">
      <w:pPr>
        <w:pStyle w:val="ListParagraph"/>
        <w:widowControl w:val="0"/>
        <w:numPr>
          <w:ilvl w:val="0"/>
          <w:numId w:val="3"/>
        </w:numPr>
        <w:autoSpaceDE w:val="0"/>
        <w:autoSpaceDN w:val="0"/>
        <w:adjustRightInd w:val="0"/>
        <w:spacing w:after="0"/>
        <w:ind w:right="130"/>
        <w:jc w:val="both"/>
        <w:rPr>
          <w:del w:id="1884" w:author=" " w:date="2011-06-27T13:53:00Z"/>
          <w:rFonts w:ascii="Times New Roman" w:hAnsi="Times New Roman"/>
          <w:color w:val="000000"/>
          <w:sz w:val="18"/>
          <w:szCs w:val="18"/>
        </w:rPr>
      </w:pPr>
      <w:del w:id="1885" w:author=" " w:date="2011-06-27T13:53:00Z">
        <w:r w:rsidRPr="002415C3" w:rsidDel="007A558C">
          <w:rPr>
            <w:rFonts w:ascii="Times New Roman" w:hAnsi="Times New Roman"/>
            <w:color w:val="191919"/>
            <w:sz w:val="18"/>
            <w:szCs w:val="18"/>
          </w:rPr>
          <w:delText>Has completed a full year of Student</w:delText>
        </w:r>
        <w:r w:rsidRPr="002415C3" w:rsidDel="007A558C">
          <w:rPr>
            <w:rFonts w:ascii="Times New Roman" w:hAnsi="Times New Roman"/>
            <w:color w:val="191919"/>
            <w:spacing w:val="-3"/>
            <w:sz w:val="18"/>
            <w:szCs w:val="18"/>
          </w:rPr>
          <w:delText xml:space="preserve"> </w:delText>
        </w:r>
        <w:r w:rsidRPr="002415C3" w:rsidDel="007A558C">
          <w:rPr>
            <w:rFonts w:ascii="Times New Roman" w:hAnsi="Times New Roman"/>
            <w:color w:val="191919"/>
            <w:spacing w:val="-13"/>
            <w:sz w:val="18"/>
            <w:szCs w:val="18"/>
          </w:rPr>
          <w:delText>T</w:delText>
        </w:r>
        <w:r w:rsidRPr="002415C3" w:rsidDel="007A558C">
          <w:rPr>
            <w:rFonts w:ascii="Times New Roman" w:hAnsi="Times New Roman"/>
            <w:color w:val="191919"/>
            <w:sz w:val="18"/>
            <w:szCs w:val="18"/>
          </w:rPr>
          <w:delText>eaching prior to Graduation.</w:delText>
        </w:r>
      </w:del>
    </w:p>
    <w:p w:rsidR="002415C3" w:rsidRDefault="002415C3" w:rsidP="002415C3">
      <w:pPr>
        <w:widowControl w:val="0"/>
        <w:autoSpaceDE w:val="0"/>
        <w:autoSpaceDN w:val="0"/>
        <w:adjustRightInd w:val="0"/>
        <w:spacing w:before="5" w:after="0" w:line="190" w:lineRule="exact"/>
        <w:ind w:left="180" w:right="130" w:firstLine="0"/>
        <w:rPr>
          <w:rFonts w:ascii="Times New Roman" w:hAnsi="Times New Roman"/>
          <w:color w:val="000000"/>
          <w:sz w:val="19"/>
          <w:szCs w:val="19"/>
        </w:rPr>
      </w:pPr>
    </w:p>
    <w:p w:rsidR="002415C3" w:rsidRDefault="002415C3" w:rsidP="002415C3">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b/>
          <w:bCs/>
          <w:color w:val="191919"/>
          <w:sz w:val="24"/>
          <w:szCs w:val="24"/>
        </w:rPr>
        <w:t>I</w:t>
      </w:r>
      <w:r>
        <w:rPr>
          <w:rFonts w:ascii="Times New Roman" w:hAnsi="Times New Roman"/>
          <w:b/>
          <w:bCs/>
          <w:color w:val="191919"/>
          <w:sz w:val="18"/>
          <w:szCs w:val="18"/>
        </w:rPr>
        <w:t>NTERNSHIP</w:t>
      </w:r>
      <w:r>
        <w:rPr>
          <w:rFonts w:ascii="Times New Roman" w:hAnsi="Times New Roman"/>
          <w:b/>
          <w:bCs/>
          <w:color w:val="191919"/>
          <w:spacing w:val="-5"/>
          <w:sz w:val="18"/>
          <w:szCs w:val="18"/>
        </w:rPr>
        <w:t xml:space="preserve"> </w:t>
      </w:r>
      <w:r>
        <w:rPr>
          <w:rFonts w:ascii="Times New Roman" w:hAnsi="Times New Roman"/>
          <w:b/>
          <w:bCs/>
          <w:color w:val="191919"/>
          <w:sz w:val="18"/>
          <w:szCs w:val="18"/>
        </w:rPr>
        <w:t>AND</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w:t>
      </w:r>
      <w:r>
        <w:rPr>
          <w:rFonts w:ascii="Times New Roman" w:hAnsi="Times New Roman"/>
          <w:b/>
          <w:bCs/>
          <w:color w:val="191919"/>
          <w:sz w:val="18"/>
          <w:szCs w:val="18"/>
        </w:rPr>
        <w:t>RACTICUM</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C</w:t>
      </w:r>
      <w:r>
        <w:rPr>
          <w:rFonts w:ascii="Times New Roman" w:hAnsi="Times New Roman"/>
          <w:b/>
          <w:bCs/>
          <w:color w:val="191919"/>
          <w:sz w:val="18"/>
          <w:szCs w:val="18"/>
        </w:rPr>
        <w:t>OURSES</w:t>
      </w:r>
    </w:p>
    <w:p w:rsidR="002415C3" w:rsidRDefault="002415C3" w:rsidP="002415C3">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2415C3" w:rsidRDefault="002415C3" w:rsidP="002415C3">
      <w:pPr>
        <w:widowControl w:val="0"/>
        <w:autoSpaceDE w:val="0"/>
        <w:autoSpaceDN w:val="0"/>
        <w:adjustRightInd w:val="0"/>
        <w:spacing w:after="0" w:line="250" w:lineRule="auto"/>
        <w:ind w:left="180" w:right="130" w:firstLine="0"/>
        <w:rPr>
          <w:rFonts w:ascii="Times New Roman" w:hAnsi="Times New Roman"/>
          <w:color w:val="000000"/>
          <w:sz w:val="18"/>
          <w:szCs w:val="18"/>
        </w:rPr>
      </w:pPr>
      <w:r>
        <w:rPr>
          <w:rFonts w:ascii="Times New Roman" w:hAnsi="Times New Roman"/>
          <w:color w:val="191919"/>
          <w:sz w:val="18"/>
          <w:szCs w:val="18"/>
        </w:rPr>
        <w:t>All</w:t>
      </w:r>
      <w:r>
        <w:rPr>
          <w:rFonts w:ascii="Times New Roman" w:hAnsi="Times New Roman"/>
          <w:color w:val="191919"/>
          <w:spacing w:val="4"/>
          <w:sz w:val="18"/>
          <w:szCs w:val="18"/>
        </w:rPr>
        <w:t xml:space="preserve"> </w:t>
      </w:r>
      <w:r>
        <w:rPr>
          <w:rFonts w:ascii="Times New Roman" w:hAnsi="Times New Roman"/>
          <w:color w:val="191919"/>
          <w:sz w:val="18"/>
          <w:szCs w:val="18"/>
        </w:rPr>
        <w:t>internship</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practicum</w:t>
      </w:r>
      <w:r>
        <w:rPr>
          <w:rFonts w:ascii="Times New Roman" w:hAnsi="Times New Roman"/>
          <w:color w:val="191919"/>
          <w:spacing w:val="4"/>
          <w:sz w:val="18"/>
          <w:szCs w:val="18"/>
        </w:rPr>
        <w:t xml:space="preserve"> </w:t>
      </w:r>
      <w:r>
        <w:rPr>
          <w:rFonts w:ascii="Times New Roman" w:hAnsi="Times New Roman"/>
          <w:color w:val="191919"/>
          <w:sz w:val="18"/>
          <w:szCs w:val="18"/>
        </w:rPr>
        <w:t>courses</w:t>
      </w:r>
      <w:r>
        <w:rPr>
          <w:rFonts w:ascii="Times New Roman" w:hAnsi="Times New Roman"/>
          <w:color w:val="191919"/>
          <w:spacing w:val="4"/>
          <w:sz w:val="18"/>
          <w:szCs w:val="18"/>
        </w:rPr>
        <w:t xml:space="preserve"> </w:t>
      </w:r>
      <w:r>
        <w:rPr>
          <w:rFonts w:ascii="Times New Roman" w:hAnsi="Times New Roman"/>
          <w:color w:val="191919"/>
          <w:sz w:val="18"/>
          <w:szCs w:val="18"/>
        </w:rPr>
        <w:t>taken</w:t>
      </w:r>
      <w:r>
        <w:rPr>
          <w:rFonts w:ascii="Times New Roman" w:hAnsi="Times New Roman"/>
          <w:color w:val="191919"/>
          <w:spacing w:val="4"/>
          <w:sz w:val="18"/>
          <w:szCs w:val="18"/>
        </w:rPr>
        <w:t xml:space="preserve"> </w:t>
      </w:r>
      <w:r>
        <w:rPr>
          <w:rFonts w:ascii="Times New Roman" w:hAnsi="Times New Roman"/>
          <w:color w:val="191919"/>
          <w:sz w:val="18"/>
          <w:szCs w:val="18"/>
        </w:rPr>
        <w:t>in</w:t>
      </w:r>
      <w:r>
        <w:rPr>
          <w:rFonts w:ascii="Times New Roman" w:hAnsi="Times New Roman"/>
          <w:color w:val="191919"/>
          <w:spacing w:val="4"/>
          <w:sz w:val="18"/>
          <w:szCs w:val="18"/>
        </w:rPr>
        <w:t xml:space="preserve"> </w:t>
      </w:r>
      <w:r>
        <w:rPr>
          <w:rFonts w:ascii="Times New Roman" w:hAnsi="Times New Roman"/>
          <w:color w:val="191919"/>
          <w:sz w:val="18"/>
          <w:szCs w:val="18"/>
        </w:rPr>
        <w:t>lieu</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w:t>
      </w:r>
      <w:r>
        <w:rPr>
          <w:rFonts w:ascii="Times New Roman" w:hAnsi="Times New Roman"/>
          <w:color w:val="191919"/>
          <w:spacing w:val="4"/>
          <w:sz w:val="18"/>
          <w:szCs w:val="18"/>
        </w:rPr>
        <w:t xml:space="preserve"> </w:t>
      </w:r>
      <w:r>
        <w:rPr>
          <w:rFonts w:ascii="Times New Roman" w:hAnsi="Times New Roman"/>
          <w:color w:val="191919"/>
          <w:sz w:val="18"/>
          <w:szCs w:val="18"/>
        </w:rPr>
        <w:t>are</w:t>
      </w:r>
      <w:r>
        <w:rPr>
          <w:rFonts w:ascii="Times New Roman" w:hAnsi="Times New Roman"/>
          <w:color w:val="191919"/>
          <w:spacing w:val="4"/>
          <w:sz w:val="18"/>
          <w:szCs w:val="18"/>
        </w:rPr>
        <w:t xml:space="preserve"> </w:t>
      </w:r>
      <w:r>
        <w:rPr>
          <w:rFonts w:ascii="Times New Roman" w:hAnsi="Times New Roman"/>
          <w:color w:val="191919"/>
          <w:sz w:val="18"/>
          <w:szCs w:val="18"/>
        </w:rPr>
        <w:t>governed</w:t>
      </w:r>
      <w:r>
        <w:rPr>
          <w:rFonts w:ascii="Times New Roman" w:hAnsi="Times New Roman"/>
          <w:color w:val="191919"/>
          <w:spacing w:val="4"/>
          <w:sz w:val="18"/>
          <w:szCs w:val="18"/>
        </w:rPr>
        <w:t xml:space="preserve"> </w:t>
      </w:r>
      <w:r>
        <w:rPr>
          <w:rFonts w:ascii="Times New Roman" w:hAnsi="Times New Roman"/>
          <w:color w:val="191919"/>
          <w:sz w:val="18"/>
          <w:szCs w:val="18"/>
        </w:rPr>
        <w:t>by</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w:t>
      </w:r>
      <w:r>
        <w:rPr>
          <w:rFonts w:ascii="Times New Roman" w:hAnsi="Times New Roman"/>
          <w:color w:val="191919"/>
          <w:spacing w:val="4"/>
          <w:sz w:val="18"/>
          <w:szCs w:val="18"/>
        </w:rPr>
        <w:t xml:space="preserve"> </w:t>
      </w:r>
      <w:r>
        <w:rPr>
          <w:rFonts w:ascii="Times New Roman" w:hAnsi="Times New Roman"/>
          <w:color w:val="191919"/>
          <w:sz w:val="18"/>
          <w:szCs w:val="18"/>
        </w:rPr>
        <w:t>policies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all</w:t>
      </w:r>
      <w:r>
        <w:rPr>
          <w:rFonts w:ascii="Times New Roman" w:hAnsi="Times New Roman"/>
          <w:color w:val="191919"/>
          <w:spacing w:val="4"/>
          <w:sz w:val="18"/>
          <w:szCs w:val="18"/>
        </w:rPr>
        <w:t xml:space="preserve"> </w:t>
      </w:r>
      <w:r>
        <w:rPr>
          <w:rFonts w:ascii="Times New Roman" w:hAnsi="Times New Roman"/>
          <w:color w:val="191919"/>
          <w:sz w:val="18"/>
          <w:szCs w:val="18"/>
        </w:rPr>
        <w:t>Stude</w:t>
      </w:r>
      <w:r>
        <w:rPr>
          <w:rFonts w:ascii="Times New Roman" w:hAnsi="Times New Roman"/>
          <w:color w:val="191919"/>
          <w:spacing w:val="-1"/>
          <w:sz w:val="18"/>
          <w:szCs w:val="18"/>
        </w:rPr>
        <w:t>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eaching requirements are applicable to these courses.</w:t>
      </w:r>
    </w:p>
    <w:p w:rsidR="002415C3" w:rsidRDefault="002415C3" w:rsidP="002415C3">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2415C3" w:rsidRDefault="002415C3" w:rsidP="002415C3">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*Students</w:t>
      </w:r>
      <w:r>
        <w:rPr>
          <w:rFonts w:ascii="Times New Roman" w:hAnsi="Times New Roman"/>
          <w:color w:val="191919"/>
          <w:spacing w:val="3"/>
          <w:sz w:val="18"/>
          <w:szCs w:val="18"/>
        </w:rPr>
        <w:t xml:space="preserve"> </w:t>
      </w:r>
      <w:r>
        <w:rPr>
          <w:rFonts w:ascii="Times New Roman" w:hAnsi="Times New Roman"/>
          <w:color w:val="191919"/>
          <w:sz w:val="18"/>
          <w:szCs w:val="18"/>
        </w:rPr>
        <w:t>who</w:t>
      </w:r>
      <w:r>
        <w:rPr>
          <w:rFonts w:ascii="Times New Roman" w:hAnsi="Times New Roman"/>
          <w:color w:val="191919"/>
          <w:spacing w:val="3"/>
          <w:sz w:val="18"/>
          <w:szCs w:val="18"/>
        </w:rPr>
        <w:t xml:space="preserve"> </w:t>
      </w:r>
      <w:r>
        <w:rPr>
          <w:rFonts w:ascii="Times New Roman" w:hAnsi="Times New Roman"/>
          <w:color w:val="191919"/>
          <w:sz w:val="18"/>
          <w:szCs w:val="18"/>
        </w:rPr>
        <w:t>have</w:t>
      </w:r>
      <w:r>
        <w:rPr>
          <w:rFonts w:ascii="Times New Roman" w:hAnsi="Times New Roman"/>
          <w:color w:val="191919"/>
          <w:spacing w:val="3"/>
          <w:sz w:val="18"/>
          <w:szCs w:val="18"/>
        </w:rPr>
        <w:t xml:space="preserve"> </w:t>
      </w:r>
      <w:r>
        <w:rPr>
          <w:rFonts w:ascii="Times New Roman" w:hAnsi="Times New Roman"/>
          <w:color w:val="191919"/>
          <w:sz w:val="18"/>
          <w:szCs w:val="18"/>
        </w:rPr>
        <w:t>not</w:t>
      </w:r>
      <w:r>
        <w:rPr>
          <w:rFonts w:ascii="Times New Roman" w:hAnsi="Times New Roman"/>
          <w:color w:val="191919"/>
          <w:spacing w:val="3"/>
          <w:sz w:val="18"/>
          <w:szCs w:val="18"/>
        </w:rPr>
        <w:t xml:space="preserve"> </w:t>
      </w:r>
      <w:r>
        <w:rPr>
          <w:rFonts w:ascii="Times New Roman" w:hAnsi="Times New Roman"/>
          <w:color w:val="191919"/>
          <w:sz w:val="18"/>
          <w:szCs w:val="18"/>
        </w:rPr>
        <w:t>been</w:t>
      </w:r>
      <w:r>
        <w:rPr>
          <w:rFonts w:ascii="Times New Roman" w:hAnsi="Times New Roman"/>
          <w:color w:val="191919"/>
          <w:spacing w:val="3"/>
          <w:sz w:val="18"/>
          <w:szCs w:val="18"/>
        </w:rPr>
        <w:t xml:space="preserve"> </w:t>
      </w:r>
      <w:r>
        <w:rPr>
          <w:rFonts w:ascii="Times New Roman" w:hAnsi="Times New Roman"/>
          <w:color w:val="191919"/>
          <w:sz w:val="18"/>
          <w:szCs w:val="18"/>
        </w:rPr>
        <w:t>formally</w:t>
      </w:r>
      <w:r>
        <w:rPr>
          <w:rFonts w:ascii="Times New Roman" w:hAnsi="Times New Roman"/>
          <w:color w:val="191919"/>
          <w:spacing w:val="3"/>
          <w:sz w:val="18"/>
          <w:szCs w:val="18"/>
        </w:rPr>
        <w:t xml:space="preserve"> </w:t>
      </w:r>
      <w:r>
        <w:rPr>
          <w:rFonts w:ascii="Times New Roman" w:hAnsi="Times New Roman"/>
          <w:color w:val="191919"/>
          <w:sz w:val="18"/>
          <w:szCs w:val="18"/>
        </w:rPr>
        <w:t>admitted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Professional</w:t>
      </w:r>
      <w:r>
        <w:rPr>
          <w:rFonts w:ascii="Times New Roman" w:hAnsi="Times New Roman"/>
          <w:color w:val="191919"/>
          <w:spacing w:val="3"/>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Unit/</w:t>
      </w:r>
      <w:r>
        <w:rPr>
          <w:rFonts w:ascii="Times New Roman" w:hAnsi="Times New Roman"/>
          <w:color w:val="191919"/>
          <w:spacing w:val="-12"/>
          <w:sz w:val="18"/>
          <w:szCs w:val="18"/>
        </w:rPr>
        <w:t>T</w:t>
      </w:r>
      <w:r>
        <w:rPr>
          <w:rFonts w:ascii="Times New Roman" w:hAnsi="Times New Roman"/>
          <w:color w:val="191919"/>
          <w:sz w:val="18"/>
          <w:szCs w:val="18"/>
        </w:rPr>
        <w:t>eacher</w:t>
      </w:r>
      <w:r>
        <w:rPr>
          <w:rFonts w:ascii="Times New Roman" w:hAnsi="Times New Roman"/>
          <w:color w:val="191919"/>
          <w:spacing w:val="3"/>
          <w:sz w:val="18"/>
          <w:szCs w:val="18"/>
        </w:rPr>
        <w:t xml:space="preserve"> </w:t>
      </w:r>
      <w:r>
        <w:rPr>
          <w:rFonts w:ascii="Times New Roman" w:hAnsi="Times New Roman"/>
          <w:color w:val="191919"/>
          <w:sz w:val="18"/>
          <w:szCs w:val="18"/>
        </w:rPr>
        <w:t>Education</w:t>
      </w:r>
      <w:r>
        <w:rPr>
          <w:rFonts w:ascii="Times New Roman" w:hAnsi="Times New Roman"/>
          <w:color w:val="191919"/>
          <w:spacing w:val="3"/>
          <w:sz w:val="18"/>
          <w:szCs w:val="18"/>
        </w:rPr>
        <w:t xml:space="preserve"> </w:t>
      </w:r>
      <w:r>
        <w:rPr>
          <w:rFonts w:ascii="Times New Roman" w:hAnsi="Times New Roman"/>
          <w:color w:val="191919"/>
          <w:sz w:val="18"/>
          <w:szCs w:val="18"/>
        </w:rPr>
        <w:t>will</w:t>
      </w:r>
      <w:r>
        <w:rPr>
          <w:rFonts w:ascii="Times New Roman" w:hAnsi="Times New Roman"/>
          <w:color w:val="191919"/>
          <w:spacing w:val="3"/>
          <w:sz w:val="18"/>
          <w:szCs w:val="18"/>
        </w:rPr>
        <w:t xml:space="preserve"> </w:t>
      </w:r>
      <w:r>
        <w:rPr>
          <w:rFonts w:ascii="Times New Roman" w:hAnsi="Times New Roman"/>
          <w:color w:val="191919"/>
          <w:sz w:val="18"/>
          <w:szCs w:val="18"/>
        </w:rPr>
        <w:t>not</w:t>
      </w:r>
      <w:r>
        <w:rPr>
          <w:rFonts w:ascii="Times New Roman" w:hAnsi="Times New Roman"/>
          <w:color w:val="191919"/>
          <w:spacing w:val="3"/>
          <w:sz w:val="18"/>
          <w:szCs w:val="18"/>
        </w:rPr>
        <w:t xml:space="preserve"> </w:t>
      </w:r>
      <w:r>
        <w:rPr>
          <w:rFonts w:ascii="Times New Roman" w:hAnsi="Times New Roman"/>
          <w:color w:val="191919"/>
          <w:sz w:val="18"/>
          <w:szCs w:val="18"/>
        </w:rPr>
        <w:t>be</w:t>
      </w:r>
      <w:r>
        <w:rPr>
          <w:rFonts w:ascii="Times New Roman" w:hAnsi="Times New Roman"/>
          <w:color w:val="191919"/>
          <w:spacing w:val="3"/>
          <w:sz w:val="18"/>
          <w:szCs w:val="18"/>
        </w:rPr>
        <w:t xml:space="preserve"> </w:t>
      </w:r>
      <w:r>
        <w:rPr>
          <w:rFonts w:ascii="Times New Roman" w:hAnsi="Times New Roman"/>
          <w:color w:val="191919"/>
          <w:sz w:val="18"/>
          <w:szCs w:val="18"/>
        </w:rPr>
        <w:t>permitted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en</w:t>
      </w:r>
      <w:r>
        <w:rPr>
          <w:rFonts w:ascii="Times New Roman" w:hAnsi="Times New Roman"/>
          <w:color w:val="191919"/>
          <w:spacing w:val="-1"/>
          <w:sz w:val="18"/>
          <w:szCs w:val="18"/>
        </w:rPr>
        <w:t>r</w:t>
      </w:r>
      <w:r>
        <w:rPr>
          <w:rFonts w:ascii="Times New Roman" w:hAnsi="Times New Roman"/>
          <w:color w:val="191919"/>
          <w:sz w:val="18"/>
          <w:szCs w:val="18"/>
        </w:rPr>
        <w:t>oll</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the</w:t>
      </w:r>
    </w:p>
    <w:p w:rsidR="002415C3" w:rsidRDefault="002415C3" w:rsidP="002415C3">
      <w:pPr>
        <w:widowControl w:val="0"/>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z w:val="18"/>
          <w:szCs w:val="18"/>
        </w:rPr>
        <w:t>Clinical Experience.</w:t>
      </w:r>
    </w:p>
    <w:p w:rsidR="002415C3" w:rsidRDefault="002415C3" w:rsidP="002415C3">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2415C3" w:rsidRDefault="002415C3" w:rsidP="002568E8">
      <w:pPr>
        <w:pStyle w:val="Heading2"/>
        <w:ind w:left="180" w:firstLine="0"/>
        <w:rPr>
          <w:rFonts w:ascii="Times New Roman" w:hAnsi="Times New Roman"/>
          <w:color w:val="000000"/>
          <w:sz w:val="18"/>
          <w:szCs w:val="18"/>
        </w:rPr>
      </w:pPr>
      <w:bookmarkStart w:id="1886" w:name="_Toc295331405"/>
      <w:bookmarkStart w:id="1887" w:name="_Toc295601328"/>
      <w:r>
        <w:rPr>
          <w:rFonts w:ascii="Times New Roman" w:hAnsi="Times New Roman"/>
          <w:color w:val="191919"/>
          <w:sz w:val="24"/>
          <w:szCs w:val="24"/>
        </w:rPr>
        <w:lastRenderedPageBreak/>
        <w:t>M</w:t>
      </w:r>
      <w:r>
        <w:rPr>
          <w:rFonts w:ascii="Times New Roman" w:hAnsi="Times New Roman"/>
          <w:color w:val="191919"/>
          <w:sz w:val="18"/>
          <w:szCs w:val="18"/>
        </w:rPr>
        <w:t>INOR</w:t>
      </w:r>
      <w:r>
        <w:rPr>
          <w:rFonts w:ascii="Times New Roman" w:hAnsi="Times New Roman"/>
          <w:color w:val="191919"/>
          <w:spacing w:val="15"/>
          <w:sz w:val="18"/>
          <w:szCs w:val="18"/>
        </w:rPr>
        <w:t xml:space="preserve"> </w:t>
      </w:r>
      <w:r>
        <w:rPr>
          <w:rFonts w:ascii="Times New Roman" w:hAnsi="Times New Roman"/>
          <w:color w:val="191919"/>
          <w:sz w:val="18"/>
          <w:szCs w:val="18"/>
        </w:rPr>
        <w:t>IN</w:t>
      </w:r>
      <w:r>
        <w:rPr>
          <w:rFonts w:ascii="Times New Roman" w:hAnsi="Times New Roman"/>
          <w:color w:val="191919"/>
          <w:spacing w:val="15"/>
          <w:sz w:val="18"/>
          <w:szCs w:val="18"/>
        </w:rPr>
        <w:t xml:space="preserve"> </w:t>
      </w:r>
      <w:r>
        <w:rPr>
          <w:rFonts w:ascii="Times New Roman" w:hAnsi="Times New Roman"/>
          <w:color w:val="191919"/>
          <w:sz w:val="24"/>
          <w:szCs w:val="24"/>
        </w:rPr>
        <w:t>E</w:t>
      </w:r>
      <w:r>
        <w:rPr>
          <w:rFonts w:ascii="Times New Roman" w:hAnsi="Times New Roman"/>
          <w:color w:val="191919"/>
          <w:sz w:val="18"/>
          <w:szCs w:val="18"/>
        </w:rPr>
        <w:t>DUC</w:t>
      </w:r>
      <w:r>
        <w:rPr>
          <w:rFonts w:ascii="Times New Roman" w:hAnsi="Times New Roman"/>
          <w:color w:val="191919"/>
          <w:spacing w:val="-13"/>
          <w:sz w:val="18"/>
          <w:szCs w:val="18"/>
        </w:rPr>
        <w:t>A</w:t>
      </w:r>
      <w:r>
        <w:rPr>
          <w:rFonts w:ascii="Times New Roman" w:hAnsi="Times New Roman"/>
          <w:color w:val="191919"/>
          <w:sz w:val="18"/>
          <w:szCs w:val="18"/>
        </w:rPr>
        <w:t>TION</w:t>
      </w:r>
      <w:bookmarkEnd w:id="1886"/>
      <w:bookmarkEnd w:id="1887"/>
    </w:p>
    <w:p w:rsidR="002415C3" w:rsidRDefault="002415C3" w:rsidP="002415C3">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Requirements for</w:t>
      </w:r>
      <w:r>
        <w:rPr>
          <w:rFonts w:ascii="Times New Roman" w:hAnsi="Times New Roman"/>
          <w:color w:val="191919"/>
          <w:spacing w:val="-10"/>
          <w:sz w:val="18"/>
          <w:szCs w:val="18"/>
        </w:rPr>
        <w:t xml:space="preserve"> </w:t>
      </w:r>
      <w:r>
        <w:rPr>
          <w:rFonts w:ascii="Times New Roman" w:hAnsi="Times New Roman"/>
          <w:color w:val="191919"/>
          <w:sz w:val="18"/>
          <w:szCs w:val="18"/>
        </w:rPr>
        <w:t>Admission to the Minor:</w:t>
      </w:r>
    </w:p>
    <w:p w:rsidR="002415C3"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rPr>
      </w:pPr>
    </w:p>
    <w:p w:rsidR="002415C3" w:rsidRPr="002415C3"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 xml:space="preserve">Completion of core courses with no less than a grade of “C” in English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 xml:space="preserve">101,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102.</w:t>
      </w:r>
    </w:p>
    <w:p w:rsidR="002415C3" w:rsidRPr="002415C3"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Grade point average of 2.50 or bette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2415C3" w:rsidRPr="002415C3" w:rsidDel="007A558C" w:rsidRDefault="002415C3" w:rsidP="002415C3">
      <w:pPr>
        <w:pStyle w:val="ListParagraph"/>
        <w:widowControl w:val="0"/>
        <w:numPr>
          <w:ilvl w:val="0"/>
          <w:numId w:val="4"/>
        </w:numPr>
        <w:autoSpaceDE w:val="0"/>
        <w:autoSpaceDN w:val="0"/>
        <w:adjustRightInd w:val="0"/>
        <w:spacing w:after="0"/>
        <w:ind w:right="130"/>
        <w:rPr>
          <w:del w:id="1888" w:author=" " w:date="2011-06-27T13:54:00Z"/>
          <w:rFonts w:ascii="Times New Roman" w:hAnsi="Times New Roman"/>
          <w:color w:val="000000"/>
          <w:sz w:val="18"/>
          <w:szCs w:val="18"/>
        </w:rPr>
      </w:pPr>
      <w:del w:id="1889" w:author=" " w:date="2011-06-27T13:54:00Z">
        <w:r w:rsidRPr="002415C3" w:rsidDel="007A558C">
          <w:rPr>
            <w:rFonts w:ascii="Times New Roman" w:hAnsi="Times New Roman"/>
            <w:color w:val="191919"/>
            <w:sz w:val="18"/>
            <w:szCs w:val="18"/>
          </w:rPr>
          <w:delText>Successful completion of the Regent</w:delText>
        </w:r>
        <w:r w:rsidRPr="002415C3" w:rsidDel="007A558C">
          <w:rPr>
            <w:rFonts w:ascii="Times New Roman" w:hAnsi="Times New Roman"/>
            <w:color w:val="191919"/>
            <w:spacing w:val="-10"/>
            <w:sz w:val="18"/>
            <w:szCs w:val="18"/>
          </w:rPr>
          <w:delText>’</w:delText>
        </w:r>
        <w:r w:rsidRPr="002415C3" w:rsidDel="007A558C">
          <w:rPr>
            <w:rFonts w:ascii="Times New Roman" w:hAnsi="Times New Roman"/>
            <w:color w:val="191919"/>
            <w:sz w:val="18"/>
            <w:szCs w:val="18"/>
          </w:rPr>
          <w:delText>s</w:delText>
        </w:r>
        <w:r w:rsidRPr="002415C3" w:rsidDel="007A558C">
          <w:rPr>
            <w:rFonts w:ascii="Times New Roman" w:hAnsi="Times New Roman"/>
            <w:color w:val="191919"/>
            <w:spacing w:val="-3"/>
            <w:sz w:val="18"/>
            <w:szCs w:val="18"/>
          </w:rPr>
          <w:delText xml:space="preserve"> </w:delText>
        </w:r>
        <w:r w:rsidRPr="002415C3" w:rsidDel="007A558C">
          <w:rPr>
            <w:rFonts w:ascii="Times New Roman" w:hAnsi="Times New Roman"/>
            <w:color w:val="191919"/>
            <w:spacing w:val="-13"/>
            <w:sz w:val="18"/>
            <w:szCs w:val="18"/>
          </w:rPr>
          <w:delText>T</w:delText>
        </w:r>
        <w:r w:rsidRPr="002415C3" w:rsidDel="007A558C">
          <w:rPr>
            <w:rFonts w:ascii="Times New Roman" w:hAnsi="Times New Roman"/>
            <w:color w:val="191919"/>
            <w:sz w:val="18"/>
            <w:szCs w:val="18"/>
          </w:rPr>
          <w:delText>est.</w:delText>
        </w:r>
      </w:del>
    </w:p>
    <w:p w:rsidR="002415C3" w:rsidRPr="002415C3"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Successful completion of the GACE Basic Skills</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est.</w:t>
      </w:r>
    </w:p>
    <w:p w:rsidR="002415C3" w:rsidRPr="002415C3" w:rsidDel="007A558C" w:rsidRDefault="002415C3" w:rsidP="002415C3">
      <w:pPr>
        <w:pStyle w:val="ListParagraph"/>
        <w:widowControl w:val="0"/>
        <w:numPr>
          <w:ilvl w:val="0"/>
          <w:numId w:val="4"/>
        </w:numPr>
        <w:autoSpaceDE w:val="0"/>
        <w:autoSpaceDN w:val="0"/>
        <w:adjustRightInd w:val="0"/>
        <w:spacing w:after="0"/>
        <w:ind w:right="130"/>
        <w:rPr>
          <w:del w:id="1890" w:author=" " w:date="2011-06-27T13:55:00Z"/>
          <w:rFonts w:ascii="Times New Roman" w:hAnsi="Times New Roman"/>
          <w:color w:val="000000"/>
          <w:sz w:val="18"/>
          <w:szCs w:val="18"/>
        </w:rPr>
      </w:pPr>
      <w:del w:id="1891" w:author=" " w:date="2011-06-27T13:55:00Z">
        <w:r w:rsidRPr="002415C3" w:rsidDel="007A558C">
          <w:rPr>
            <w:rFonts w:ascii="Times New Roman" w:hAnsi="Times New Roman"/>
            <w:color w:val="191919"/>
            <w:spacing w:val="-7"/>
            <w:sz w:val="18"/>
            <w:szCs w:val="18"/>
          </w:rPr>
          <w:delText>W</w:delText>
        </w:r>
        <w:r w:rsidRPr="002415C3" w:rsidDel="007A558C">
          <w:rPr>
            <w:rFonts w:ascii="Times New Roman" w:hAnsi="Times New Roman"/>
            <w:color w:val="191919"/>
            <w:sz w:val="18"/>
            <w:szCs w:val="18"/>
          </w:rPr>
          <w:delText>ritten recommendation by the student</w:delText>
        </w:r>
        <w:r w:rsidRPr="002415C3" w:rsidDel="007A558C">
          <w:rPr>
            <w:rFonts w:ascii="Times New Roman" w:hAnsi="Times New Roman"/>
            <w:color w:val="191919"/>
            <w:spacing w:val="-10"/>
            <w:sz w:val="18"/>
            <w:szCs w:val="18"/>
          </w:rPr>
          <w:delText>’</w:delText>
        </w:r>
        <w:r w:rsidRPr="002415C3" w:rsidDel="007A558C">
          <w:rPr>
            <w:rFonts w:ascii="Times New Roman" w:hAnsi="Times New Roman"/>
            <w:color w:val="191919"/>
            <w:sz w:val="18"/>
            <w:szCs w:val="18"/>
          </w:rPr>
          <w:delText>s adviso</w:delText>
        </w:r>
        <w:r w:rsidRPr="002415C3" w:rsidDel="007A558C">
          <w:rPr>
            <w:rFonts w:ascii="Times New Roman" w:hAnsi="Times New Roman"/>
            <w:color w:val="191919"/>
            <w:spacing w:val="-10"/>
            <w:sz w:val="18"/>
            <w:szCs w:val="18"/>
          </w:rPr>
          <w:delText>r</w:delText>
        </w:r>
        <w:r w:rsidRPr="002415C3" w:rsidDel="007A558C">
          <w:rPr>
            <w:rFonts w:ascii="Times New Roman" w:hAnsi="Times New Roman"/>
            <w:color w:val="191919"/>
            <w:sz w:val="18"/>
            <w:szCs w:val="18"/>
          </w:rPr>
          <w:delText>.</w:delText>
        </w:r>
      </w:del>
    </w:p>
    <w:p w:rsidR="002415C3" w:rsidRPr="002415C3"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Student must be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w:t>
      </w:r>
    </w:p>
    <w:p w:rsidR="0097789B" w:rsidDel="007A558C" w:rsidRDefault="00152F3B" w:rsidP="007A558C">
      <w:pPr>
        <w:rPr>
          <w:del w:id="1892" w:author=" " w:date="2011-06-27T13:55:00Z"/>
          <w:rFonts w:ascii="Times New Roman" w:hAnsi="Times New Roman"/>
          <w:color w:val="000000"/>
          <w:sz w:val="18"/>
          <w:szCs w:val="18"/>
        </w:rPr>
      </w:pPr>
      <w:r>
        <w:br w:type="page"/>
      </w:r>
      <w:del w:id="1893" w:author=" " w:date="2011-06-27T13:55:00Z">
        <w:r w:rsidR="0097789B" w:rsidDel="007A558C">
          <w:rPr>
            <w:rFonts w:ascii="Times New Roman" w:hAnsi="Times New Roman"/>
            <w:b/>
            <w:bCs/>
            <w:color w:val="191919"/>
            <w:sz w:val="24"/>
            <w:szCs w:val="24"/>
          </w:rPr>
          <w:lastRenderedPageBreak/>
          <w:delText>T</w:delText>
        </w:r>
        <w:r w:rsidR="0097789B" w:rsidDel="007A558C">
          <w:rPr>
            <w:rFonts w:ascii="Times New Roman" w:hAnsi="Times New Roman"/>
            <w:b/>
            <w:bCs/>
            <w:color w:val="191919"/>
            <w:sz w:val="18"/>
            <w:szCs w:val="18"/>
          </w:rPr>
          <w:delText>HE</w:delText>
        </w:r>
        <w:r w:rsidR="0097789B" w:rsidDel="007A558C">
          <w:rPr>
            <w:rFonts w:ascii="Times New Roman" w:hAnsi="Times New Roman"/>
            <w:b/>
            <w:bCs/>
            <w:color w:val="191919"/>
            <w:spacing w:val="15"/>
            <w:sz w:val="18"/>
            <w:szCs w:val="18"/>
          </w:rPr>
          <w:delText xml:space="preserve"> </w:delText>
        </w:r>
        <w:r w:rsidR="0097789B" w:rsidDel="007A558C">
          <w:rPr>
            <w:rFonts w:ascii="Times New Roman" w:hAnsi="Times New Roman"/>
            <w:b/>
            <w:bCs/>
            <w:color w:val="191919"/>
            <w:sz w:val="24"/>
            <w:szCs w:val="24"/>
          </w:rPr>
          <w:delText>D</w:delText>
        </w:r>
        <w:r w:rsidR="0097789B" w:rsidDel="007A558C">
          <w:rPr>
            <w:rFonts w:ascii="Times New Roman" w:hAnsi="Times New Roman"/>
            <w:b/>
            <w:bCs/>
            <w:color w:val="191919"/>
            <w:sz w:val="18"/>
            <w:szCs w:val="18"/>
          </w:rPr>
          <w:delText>E</w:delText>
        </w:r>
        <w:r w:rsidR="0097789B" w:rsidDel="007A558C">
          <w:rPr>
            <w:rFonts w:ascii="Times New Roman" w:hAnsi="Times New Roman"/>
            <w:b/>
            <w:bCs/>
            <w:color w:val="191919"/>
            <w:spacing w:val="-13"/>
            <w:sz w:val="18"/>
            <w:szCs w:val="18"/>
          </w:rPr>
          <w:delText>P</w:delText>
        </w:r>
        <w:r w:rsidR="0097789B" w:rsidDel="007A558C">
          <w:rPr>
            <w:rFonts w:ascii="Times New Roman" w:hAnsi="Times New Roman"/>
            <w:b/>
            <w:bCs/>
            <w:color w:val="191919"/>
            <w:sz w:val="18"/>
            <w:szCs w:val="18"/>
          </w:rPr>
          <w:delText>A</w:delText>
        </w:r>
        <w:r w:rsidR="0097789B" w:rsidDel="007A558C">
          <w:rPr>
            <w:rFonts w:ascii="Times New Roman" w:hAnsi="Times New Roman"/>
            <w:b/>
            <w:bCs/>
            <w:color w:val="191919"/>
            <w:spacing w:val="-6"/>
            <w:sz w:val="18"/>
            <w:szCs w:val="18"/>
          </w:rPr>
          <w:delText>R</w:delText>
        </w:r>
        <w:r w:rsidR="0097789B" w:rsidDel="007A558C">
          <w:rPr>
            <w:rFonts w:ascii="Times New Roman" w:hAnsi="Times New Roman"/>
            <w:b/>
            <w:bCs/>
            <w:color w:val="191919"/>
            <w:sz w:val="18"/>
            <w:szCs w:val="18"/>
          </w:rPr>
          <w:delText>TMENT</w:delText>
        </w:r>
        <w:r w:rsidR="0097789B" w:rsidDel="007A558C">
          <w:rPr>
            <w:rFonts w:ascii="Times New Roman" w:hAnsi="Times New Roman"/>
            <w:b/>
            <w:bCs/>
            <w:color w:val="191919"/>
            <w:spacing w:val="12"/>
            <w:sz w:val="18"/>
            <w:szCs w:val="18"/>
          </w:rPr>
          <w:delText xml:space="preserve"> </w:delText>
        </w:r>
        <w:r w:rsidR="0097789B" w:rsidDel="007A558C">
          <w:rPr>
            <w:rFonts w:ascii="Times New Roman" w:hAnsi="Times New Roman"/>
            <w:b/>
            <w:bCs/>
            <w:color w:val="191919"/>
            <w:sz w:val="18"/>
            <w:szCs w:val="18"/>
          </w:rPr>
          <w:delText>OF</w:delText>
        </w:r>
        <w:r w:rsidR="0097789B" w:rsidDel="007A558C">
          <w:rPr>
            <w:rFonts w:ascii="Times New Roman" w:hAnsi="Times New Roman"/>
            <w:b/>
            <w:bCs/>
            <w:color w:val="191919"/>
            <w:spacing w:val="4"/>
            <w:sz w:val="18"/>
            <w:szCs w:val="18"/>
          </w:rPr>
          <w:delText xml:space="preserve"> </w:delText>
        </w:r>
        <w:r w:rsidR="0097789B" w:rsidDel="007A558C">
          <w:rPr>
            <w:rFonts w:ascii="Times New Roman" w:hAnsi="Times New Roman"/>
            <w:b/>
            <w:bCs/>
            <w:color w:val="191919"/>
            <w:sz w:val="24"/>
            <w:szCs w:val="24"/>
          </w:rPr>
          <w:delText>T</w:delText>
        </w:r>
        <w:r w:rsidR="0097789B" w:rsidDel="007A558C">
          <w:rPr>
            <w:rFonts w:ascii="Times New Roman" w:hAnsi="Times New Roman"/>
            <w:b/>
            <w:bCs/>
            <w:color w:val="191919"/>
            <w:sz w:val="18"/>
            <w:szCs w:val="18"/>
          </w:rPr>
          <w:delText>EACHER</w:delText>
        </w:r>
        <w:r w:rsidR="0097789B" w:rsidDel="007A558C">
          <w:rPr>
            <w:rFonts w:ascii="Times New Roman" w:hAnsi="Times New Roman"/>
            <w:b/>
            <w:bCs/>
            <w:color w:val="191919"/>
            <w:spacing w:val="15"/>
            <w:sz w:val="18"/>
            <w:szCs w:val="18"/>
          </w:rPr>
          <w:delText xml:space="preserve"> </w:delText>
        </w:r>
        <w:r w:rsidR="0097789B" w:rsidDel="007A558C">
          <w:rPr>
            <w:rFonts w:ascii="Times New Roman" w:hAnsi="Times New Roman"/>
            <w:b/>
            <w:bCs/>
            <w:color w:val="191919"/>
            <w:sz w:val="24"/>
            <w:szCs w:val="24"/>
          </w:rPr>
          <w:delText>E</w:delText>
        </w:r>
        <w:r w:rsidR="0097789B" w:rsidDel="007A558C">
          <w:rPr>
            <w:rFonts w:ascii="Times New Roman" w:hAnsi="Times New Roman"/>
            <w:b/>
            <w:bCs/>
            <w:color w:val="191919"/>
            <w:sz w:val="18"/>
            <w:szCs w:val="18"/>
          </w:rPr>
          <w:delText>DUC</w:delText>
        </w:r>
        <w:r w:rsidR="0097789B" w:rsidDel="007A558C">
          <w:rPr>
            <w:rFonts w:ascii="Times New Roman" w:hAnsi="Times New Roman"/>
            <w:b/>
            <w:bCs/>
            <w:color w:val="191919"/>
            <w:spacing w:val="-13"/>
            <w:sz w:val="18"/>
            <w:szCs w:val="18"/>
          </w:rPr>
          <w:delText>A</w:delText>
        </w:r>
        <w:r w:rsidR="0097789B" w:rsidDel="007A558C">
          <w:rPr>
            <w:rFonts w:ascii="Times New Roman" w:hAnsi="Times New Roman"/>
            <w:b/>
            <w:bCs/>
            <w:color w:val="191919"/>
            <w:sz w:val="18"/>
            <w:szCs w:val="18"/>
          </w:rPr>
          <w:delText>TION</w:delText>
        </w:r>
      </w:del>
    </w:p>
    <w:p w:rsidR="00000000" w:rsidRDefault="00F31B58">
      <w:pPr>
        <w:rPr>
          <w:del w:id="1894" w:author=" " w:date="2011-06-27T13:55:00Z"/>
        </w:rPr>
        <w:pPrChange w:id="1895" w:author=" " w:date="2011-06-27T13:55:00Z">
          <w:pPr>
            <w:ind w:left="360" w:right="130" w:firstLine="0"/>
          </w:pPr>
        </w:pPrChange>
      </w:pPr>
    </w:p>
    <w:p w:rsidR="00000000" w:rsidRDefault="0097789B">
      <w:pPr>
        <w:rPr>
          <w:del w:id="1896" w:author=" " w:date="2011-06-27T13:55:00Z"/>
          <w:rFonts w:ascii="Times New Roman" w:hAnsi="Times New Roman"/>
          <w:color w:val="191919"/>
          <w:sz w:val="18"/>
          <w:szCs w:val="18"/>
        </w:rPr>
        <w:pPrChange w:id="1897" w:author=" " w:date="2011-06-27T13:55:00Z">
          <w:pPr>
            <w:widowControl w:val="0"/>
            <w:autoSpaceDE w:val="0"/>
            <w:autoSpaceDN w:val="0"/>
            <w:adjustRightInd w:val="0"/>
            <w:spacing w:after="0"/>
            <w:ind w:left="180" w:right="130" w:firstLine="0"/>
            <w:jc w:val="both"/>
          </w:pPr>
        </w:pPrChange>
      </w:pPr>
      <w:del w:id="1898" w:author=" " w:date="2011-06-27T13:55:00Z">
        <w:r w:rsidDel="007A558C">
          <w:rPr>
            <w:rFonts w:ascii="Times New Roman" w:hAnsi="Times New Roman"/>
            <w:color w:val="191919"/>
            <w:sz w:val="18"/>
            <w:szCs w:val="18"/>
          </w:rPr>
          <w:delText>The</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Department</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 xml:space="preserve">of </w:delText>
        </w:r>
        <w:r w:rsidDel="007A558C">
          <w:rPr>
            <w:rFonts w:ascii="Times New Roman" w:hAnsi="Times New Roman"/>
            <w:color w:val="191919"/>
            <w:spacing w:val="-13"/>
            <w:sz w:val="18"/>
            <w:szCs w:val="18"/>
          </w:rPr>
          <w:delText>T</w:delText>
        </w:r>
        <w:r w:rsidDel="007A558C">
          <w:rPr>
            <w:rFonts w:ascii="Times New Roman" w:hAnsi="Times New Roman"/>
            <w:color w:val="191919"/>
            <w:sz w:val="18"/>
            <w:szCs w:val="18"/>
          </w:rPr>
          <w:delText>eacher</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Education</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o</w:delText>
        </w:r>
        <w:r w:rsidDel="007A558C">
          <w:rPr>
            <w:rFonts w:ascii="Times New Roman" w:hAnsi="Times New Roman"/>
            <w:color w:val="191919"/>
            <w:spacing w:val="-3"/>
            <w:sz w:val="18"/>
            <w:szCs w:val="18"/>
          </w:rPr>
          <w:delText>f</w:delText>
        </w:r>
        <w:r w:rsidDel="007A558C">
          <w:rPr>
            <w:rFonts w:ascii="Times New Roman" w:hAnsi="Times New Roman"/>
            <w:color w:val="191919"/>
            <w:sz w:val="18"/>
            <w:szCs w:val="18"/>
          </w:rPr>
          <w:delText>fers</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the</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Bachelor</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of</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Science</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degree</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in</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Early</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Childhood</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Education,</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Middle</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Grades</w:delText>
        </w:r>
        <w:r w:rsidDel="007A558C">
          <w:rPr>
            <w:rFonts w:ascii="Times New Roman" w:hAnsi="Times New Roman"/>
            <w:color w:val="191919"/>
            <w:spacing w:val="4"/>
            <w:sz w:val="18"/>
            <w:szCs w:val="18"/>
          </w:rPr>
          <w:delText xml:space="preserve"> </w:delText>
        </w:r>
        <w:r w:rsidDel="007A558C">
          <w:rPr>
            <w:rFonts w:ascii="Times New Roman" w:hAnsi="Times New Roman"/>
            <w:color w:val="191919"/>
            <w:sz w:val="18"/>
            <w:szCs w:val="18"/>
          </w:rPr>
          <w:delText>Education</w:delText>
        </w:r>
        <w:r w:rsidDel="007A558C">
          <w:rPr>
            <w:rFonts w:ascii="Times New Roman" w:hAnsi="Times New Roman"/>
            <w:color w:val="191919"/>
            <w:spacing w:val="3"/>
            <w:sz w:val="18"/>
            <w:szCs w:val="18"/>
          </w:rPr>
          <w:delText xml:space="preserve"> </w:delText>
        </w:r>
        <w:r w:rsidDel="007A558C">
          <w:rPr>
            <w:rFonts w:ascii="Times New Roman" w:hAnsi="Times New Roman"/>
            <w:color w:val="191919"/>
            <w:sz w:val="18"/>
            <w:szCs w:val="18"/>
          </w:rPr>
          <w:delText>and Special</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Education.</w:delText>
        </w:r>
        <w:r w:rsidDel="007A558C">
          <w:rPr>
            <w:rFonts w:ascii="Times New Roman" w:hAnsi="Times New Roman"/>
            <w:color w:val="191919"/>
            <w:spacing w:val="43"/>
            <w:sz w:val="18"/>
            <w:szCs w:val="18"/>
          </w:rPr>
          <w:delText xml:space="preserve"> </w:delText>
        </w:r>
        <w:r w:rsidDel="007A558C">
          <w:rPr>
            <w:rFonts w:ascii="Times New Roman" w:hAnsi="Times New Roman"/>
            <w:color w:val="191919"/>
            <w:sz w:val="18"/>
            <w:szCs w:val="18"/>
          </w:rPr>
          <w:delText>(Please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see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the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Graduate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Catalog</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for</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information</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about</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the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graduate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degrees</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o</w:delText>
        </w:r>
        <w:r w:rsidDel="007A558C">
          <w:rPr>
            <w:rFonts w:ascii="Times New Roman" w:hAnsi="Times New Roman"/>
            <w:color w:val="191919"/>
            <w:spacing w:val="-3"/>
            <w:sz w:val="18"/>
            <w:szCs w:val="18"/>
          </w:rPr>
          <w:delText>f</w:delText>
        </w:r>
        <w:r w:rsidDel="007A558C">
          <w:rPr>
            <w:rFonts w:ascii="Times New Roman" w:hAnsi="Times New Roman"/>
            <w:color w:val="191919"/>
            <w:sz w:val="18"/>
            <w:szCs w:val="18"/>
          </w:rPr>
          <w:delText>fered).</w:delText>
        </w:r>
        <w:r w:rsidDel="007A558C">
          <w:rPr>
            <w:rFonts w:ascii="Times New Roman" w:hAnsi="Times New Roman"/>
            <w:color w:val="191919"/>
            <w:spacing w:val="43"/>
            <w:sz w:val="18"/>
            <w:szCs w:val="18"/>
          </w:rPr>
          <w:delText xml:space="preserve"> </w:delText>
        </w:r>
        <w:r w:rsidDel="007A558C">
          <w:rPr>
            <w:rFonts w:ascii="Times New Roman" w:hAnsi="Times New Roman"/>
            <w:color w:val="191919"/>
            <w:sz w:val="18"/>
            <w:szCs w:val="18"/>
          </w:rPr>
          <w:delText>Each</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degree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program</w:delText>
        </w:r>
        <w:r w:rsidDel="007A558C">
          <w:rPr>
            <w:rFonts w:ascii="Times New Roman" w:hAnsi="Times New Roman"/>
            <w:color w:val="191919"/>
            <w:spacing w:val="-2"/>
            <w:sz w:val="18"/>
            <w:szCs w:val="18"/>
          </w:rPr>
          <w:delText xml:space="preserve"> </w:delText>
        </w:r>
        <w:r w:rsidDel="007A558C">
          <w:rPr>
            <w:rFonts w:ascii="Times New Roman" w:hAnsi="Times New Roman"/>
            <w:color w:val="191919"/>
            <w:sz w:val="18"/>
            <w:szCs w:val="18"/>
          </w:rPr>
          <w:delText>is</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approved and leads to Level-4</w:delText>
        </w:r>
        <w:r w:rsidDel="007A558C">
          <w:rPr>
            <w:rFonts w:ascii="Times New Roman" w:hAnsi="Times New Roman"/>
            <w:color w:val="191919"/>
            <w:spacing w:val="-3"/>
            <w:sz w:val="18"/>
            <w:szCs w:val="18"/>
          </w:rPr>
          <w:delText xml:space="preserve"> </w:delText>
        </w:r>
        <w:r w:rsidDel="007A558C">
          <w:rPr>
            <w:rFonts w:ascii="Times New Roman" w:hAnsi="Times New Roman"/>
            <w:color w:val="191919"/>
            <w:spacing w:val="-13"/>
            <w:sz w:val="18"/>
            <w:szCs w:val="18"/>
          </w:rPr>
          <w:delText>T</w:delText>
        </w:r>
        <w:r w:rsidDel="007A558C">
          <w:rPr>
            <w:rFonts w:ascii="Times New Roman" w:hAnsi="Times New Roman"/>
            <w:color w:val="191919"/>
            <w:sz w:val="18"/>
            <w:szCs w:val="18"/>
          </w:rPr>
          <w:delText>eacher Certification by the Geo</w:delText>
        </w:r>
        <w:r w:rsidDel="007A558C">
          <w:rPr>
            <w:rFonts w:ascii="Times New Roman" w:hAnsi="Times New Roman"/>
            <w:color w:val="191919"/>
            <w:spacing w:val="-3"/>
            <w:sz w:val="18"/>
            <w:szCs w:val="18"/>
          </w:rPr>
          <w:delText>r</w:delText>
        </w:r>
        <w:r w:rsidDel="007A558C">
          <w:rPr>
            <w:rFonts w:ascii="Times New Roman" w:hAnsi="Times New Roman"/>
            <w:color w:val="191919"/>
            <w:sz w:val="18"/>
            <w:szCs w:val="18"/>
          </w:rPr>
          <w:delText>gia Professional Standards Commission.</w:delText>
        </w:r>
      </w:del>
    </w:p>
    <w:p w:rsidR="00000000" w:rsidRDefault="00F31B58">
      <w:pPr>
        <w:rPr>
          <w:del w:id="1899" w:author=" " w:date="2011-06-27T13:55:00Z"/>
          <w:rFonts w:ascii="Times New Roman" w:hAnsi="Times New Roman"/>
          <w:color w:val="000000"/>
          <w:sz w:val="18"/>
          <w:szCs w:val="18"/>
        </w:rPr>
        <w:pPrChange w:id="1900" w:author=" " w:date="2011-06-27T13:55:00Z">
          <w:pPr>
            <w:widowControl w:val="0"/>
            <w:autoSpaceDE w:val="0"/>
            <w:autoSpaceDN w:val="0"/>
            <w:adjustRightInd w:val="0"/>
            <w:spacing w:after="0"/>
            <w:ind w:left="180" w:right="130" w:firstLine="0"/>
            <w:jc w:val="both"/>
          </w:pPr>
        </w:pPrChange>
      </w:pPr>
    </w:p>
    <w:p w:rsidR="00000000" w:rsidRDefault="0097789B">
      <w:pPr>
        <w:pPrChange w:id="1901" w:author=" " w:date="2011-06-27T13:55:00Z">
          <w:pPr>
            <w:widowControl w:val="0"/>
            <w:autoSpaceDE w:val="0"/>
            <w:autoSpaceDN w:val="0"/>
            <w:adjustRightInd w:val="0"/>
            <w:spacing w:after="0"/>
            <w:ind w:left="180" w:right="40" w:firstLine="0"/>
          </w:pPr>
        </w:pPrChange>
      </w:pPr>
      <w:del w:id="1902" w:author=" " w:date="2011-06-27T13:55:00Z">
        <w:r w:rsidDel="007A558C">
          <w:rPr>
            <w:rFonts w:ascii="Times New Roman" w:hAnsi="Times New Roman"/>
            <w:color w:val="191919"/>
            <w:sz w:val="18"/>
            <w:szCs w:val="18"/>
          </w:rPr>
          <w:delText>A</w:delText>
        </w:r>
        <w:r w:rsidDel="007A558C">
          <w:rPr>
            <w:rFonts w:ascii="Times New Roman" w:hAnsi="Times New Roman"/>
            <w:color w:val="191919"/>
            <w:spacing w:val="-16"/>
            <w:sz w:val="18"/>
            <w:szCs w:val="18"/>
          </w:rPr>
          <w:delText xml:space="preserve"> </w:delText>
        </w:r>
        <w:r w:rsidDel="007A558C">
          <w:rPr>
            <w:rFonts w:ascii="Times New Roman" w:hAnsi="Times New Roman"/>
            <w:color w:val="191919"/>
            <w:sz w:val="18"/>
            <w:szCs w:val="18"/>
          </w:rPr>
          <w:delText>Minor</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in</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Education</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is</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o</w:delText>
        </w:r>
        <w:r w:rsidDel="007A558C">
          <w:rPr>
            <w:rFonts w:ascii="Times New Roman" w:hAnsi="Times New Roman"/>
            <w:color w:val="191919"/>
            <w:spacing w:val="-3"/>
            <w:sz w:val="18"/>
            <w:szCs w:val="18"/>
          </w:rPr>
          <w:delText>f</w:delText>
        </w:r>
        <w:r w:rsidDel="007A558C">
          <w:rPr>
            <w:rFonts w:ascii="Times New Roman" w:hAnsi="Times New Roman"/>
            <w:color w:val="191919"/>
            <w:sz w:val="18"/>
            <w:szCs w:val="18"/>
          </w:rPr>
          <w:delText>fered</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to</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select</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students</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who</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are</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not</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Education</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Majors.</w:delText>
        </w:r>
        <w:r w:rsidDel="007A558C">
          <w:rPr>
            <w:rFonts w:ascii="Times New Roman" w:hAnsi="Times New Roman"/>
            <w:color w:val="191919"/>
            <w:spacing w:val="30"/>
            <w:sz w:val="18"/>
            <w:szCs w:val="18"/>
          </w:rPr>
          <w:delText xml:space="preserve"> </w:delText>
        </w:r>
        <w:r w:rsidDel="007A558C">
          <w:rPr>
            <w:rFonts w:ascii="Times New Roman" w:hAnsi="Times New Roman"/>
            <w:color w:val="191919"/>
            <w:spacing w:val="-13"/>
            <w:sz w:val="18"/>
            <w:szCs w:val="18"/>
          </w:rPr>
          <w:delText>T</w:delText>
        </w:r>
        <w:r w:rsidDel="007A558C">
          <w:rPr>
            <w:rFonts w:ascii="Times New Roman" w:hAnsi="Times New Roman"/>
            <w:color w:val="191919"/>
            <w:sz w:val="18"/>
            <w:szCs w:val="18"/>
          </w:rPr>
          <w:delText>wenty-one</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semester</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hours</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of</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designated</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study</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is</w:delText>
        </w:r>
        <w:r w:rsidDel="007A558C">
          <w:rPr>
            <w:rFonts w:ascii="Times New Roman" w:hAnsi="Times New Roman"/>
            <w:color w:val="191919"/>
            <w:spacing w:val="-6"/>
            <w:sz w:val="18"/>
            <w:szCs w:val="18"/>
          </w:rPr>
          <w:delText xml:space="preserve"> </w:delText>
        </w:r>
        <w:r w:rsidDel="007A558C">
          <w:rPr>
            <w:rFonts w:ascii="Times New Roman" w:hAnsi="Times New Roman"/>
            <w:color w:val="191919"/>
            <w:sz w:val="18"/>
            <w:szCs w:val="18"/>
          </w:rPr>
          <w:delText>required. ll</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students</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who</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are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seeking</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initial</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Level</w:delText>
        </w:r>
        <w:r w:rsidDel="007A558C">
          <w:rPr>
            <w:rFonts w:ascii="Times New Roman" w:hAnsi="Times New Roman"/>
            <w:color w:val="191919"/>
            <w:spacing w:val="-2"/>
            <w:sz w:val="18"/>
            <w:szCs w:val="18"/>
          </w:rPr>
          <w:delText xml:space="preserve"> </w:delText>
        </w:r>
        <w:r w:rsidDel="007A558C">
          <w:rPr>
            <w:rFonts w:ascii="Times New Roman" w:hAnsi="Times New Roman"/>
            <w:color w:val="191919"/>
            <w:spacing w:val="-16"/>
            <w:sz w:val="18"/>
            <w:szCs w:val="18"/>
          </w:rPr>
          <w:delText>T</w:delText>
        </w:r>
        <w:r w:rsidDel="007A558C">
          <w:rPr>
            <w:rFonts w:ascii="Times New Roman" w:hAnsi="Times New Roman"/>
            <w:color w:val="191919"/>
            <w:sz w:val="18"/>
            <w:szCs w:val="18"/>
          </w:rPr>
          <w:delText>-4</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Certification</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must</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apply</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for</w:delText>
        </w:r>
        <w:r w:rsidDel="007A558C">
          <w:rPr>
            <w:rFonts w:ascii="Times New Roman" w:hAnsi="Times New Roman"/>
            <w:color w:val="191919"/>
            <w:spacing w:val="-9"/>
            <w:sz w:val="18"/>
            <w:szCs w:val="18"/>
          </w:rPr>
          <w:delText xml:space="preserve"> </w:delText>
        </w:r>
        <w:r w:rsidDel="007A558C">
          <w:rPr>
            <w:rFonts w:ascii="Times New Roman" w:hAnsi="Times New Roman"/>
            <w:color w:val="191919"/>
            <w:sz w:val="18"/>
            <w:szCs w:val="18"/>
          </w:rPr>
          <w:delText>Admission</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to</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the</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Professional</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Education</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Unit/</w:delText>
        </w:r>
        <w:r w:rsidDel="007A558C">
          <w:rPr>
            <w:rFonts w:ascii="Times New Roman" w:hAnsi="Times New Roman"/>
            <w:color w:val="191919"/>
            <w:spacing w:val="-12"/>
            <w:sz w:val="18"/>
            <w:szCs w:val="18"/>
          </w:rPr>
          <w:delText>T</w:delText>
        </w:r>
        <w:r w:rsidDel="007A558C">
          <w:rPr>
            <w:rFonts w:ascii="Times New Roman" w:hAnsi="Times New Roman"/>
            <w:color w:val="191919"/>
            <w:sz w:val="18"/>
            <w:szCs w:val="18"/>
          </w:rPr>
          <w:delText>each</w:delText>
        </w:r>
        <w:r w:rsidDel="007A558C">
          <w:rPr>
            <w:rFonts w:ascii="Times New Roman" w:hAnsi="Times New Roman"/>
            <w:color w:val="191919"/>
            <w:spacing w:val="-1"/>
            <w:sz w:val="18"/>
            <w:szCs w:val="18"/>
          </w:rPr>
          <w:delText>e</w:delText>
        </w:r>
        <w:r w:rsidDel="007A558C">
          <w:rPr>
            <w:rFonts w:ascii="Times New Roman" w:hAnsi="Times New Roman"/>
            <w:color w:val="191919"/>
            <w:sz w:val="18"/>
            <w:szCs w:val="18"/>
          </w:rPr>
          <w:delText>r</w:delText>
        </w:r>
        <w:r w:rsidDel="007A558C">
          <w:rPr>
            <w:rFonts w:ascii="Times New Roman" w:hAnsi="Times New Roman"/>
            <w:color w:val="191919"/>
            <w:spacing w:val="1"/>
            <w:sz w:val="18"/>
            <w:szCs w:val="18"/>
          </w:rPr>
          <w:delText xml:space="preserve"> </w:delText>
        </w:r>
        <w:r w:rsidDel="007A558C">
          <w:rPr>
            <w:rFonts w:ascii="Times New Roman" w:hAnsi="Times New Roman"/>
            <w:color w:val="191919"/>
            <w:sz w:val="18"/>
            <w:szCs w:val="18"/>
          </w:rPr>
          <w:delText xml:space="preserve">Education </w:delText>
        </w:r>
        <w:r w:rsidDel="007A558C">
          <w:rPr>
            <w:rFonts w:ascii="Times New Roman" w:hAnsi="Times New Roman"/>
            <w:color w:val="191919"/>
            <w:position w:val="1"/>
            <w:sz w:val="18"/>
            <w:szCs w:val="18"/>
          </w:rPr>
          <w:delText>and are governed by all of the general</w:delText>
        </w:r>
        <w:r w:rsidDel="007A558C">
          <w:rPr>
            <w:rFonts w:ascii="Times New Roman" w:hAnsi="Times New Roman"/>
            <w:color w:val="191919"/>
            <w:spacing w:val="-3"/>
            <w:position w:val="1"/>
            <w:sz w:val="18"/>
            <w:szCs w:val="18"/>
          </w:rPr>
          <w:delText xml:space="preserve"> </w:delText>
        </w:r>
        <w:r w:rsidDel="007A558C">
          <w:rPr>
            <w:rFonts w:ascii="Times New Roman" w:hAnsi="Times New Roman"/>
            <w:color w:val="191919"/>
            <w:spacing w:val="-13"/>
            <w:position w:val="1"/>
            <w:sz w:val="18"/>
            <w:szCs w:val="18"/>
          </w:rPr>
          <w:delText>T</w:delText>
        </w:r>
        <w:r w:rsidDel="007A558C">
          <w:rPr>
            <w:rFonts w:ascii="Times New Roman" w:hAnsi="Times New Roman"/>
            <w:color w:val="191919"/>
            <w:position w:val="1"/>
            <w:sz w:val="18"/>
            <w:szCs w:val="18"/>
          </w:rPr>
          <w:delText>eacher Education policies as stated here under the section titled College of Education.</w:delText>
        </w:r>
      </w:del>
    </w:p>
    <w:p w:rsidR="007A4626" w:rsidRDefault="007A4626" w:rsidP="002568E8">
      <w:pPr>
        <w:pStyle w:val="Heading2"/>
        <w:ind w:left="180" w:firstLine="0"/>
        <w:rPr>
          <w:rFonts w:ascii="Times New Roman" w:hAnsi="Times New Roman"/>
          <w:color w:val="000000"/>
          <w:sz w:val="24"/>
          <w:szCs w:val="24"/>
        </w:rPr>
      </w:pPr>
      <w:bookmarkStart w:id="1903" w:name="_Toc295331406"/>
      <w:bookmarkStart w:id="1904" w:name="_Toc295601329"/>
      <w:r>
        <w:rPr>
          <w:rFonts w:ascii="Times New Roman" w:hAnsi="Times New Roman"/>
          <w:color w:val="191919"/>
          <w:sz w:val="32"/>
          <w:szCs w:val="32"/>
        </w:rPr>
        <w:t>D</w:t>
      </w:r>
      <w:r>
        <w:rPr>
          <w:rFonts w:ascii="Times New Roman" w:hAnsi="Times New Roman"/>
          <w:color w:val="191919"/>
          <w:sz w:val="24"/>
          <w:szCs w:val="24"/>
        </w:rPr>
        <w:t>E</w:t>
      </w:r>
      <w:r>
        <w:rPr>
          <w:rFonts w:ascii="Times New Roman" w:hAnsi="Times New Roman"/>
          <w:color w:val="191919"/>
          <w:spacing w:val="-18"/>
          <w:sz w:val="24"/>
          <w:szCs w:val="24"/>
        </w:rPr>
        <w:t>P</w:t>
      </w:r>
      <w:r>
        <w:rPr>
          <w:rFonts w:ascii="Times New Roman" w:hAnsi="Times New Roman"/>
          <w:color w:val="191919"/>
          <w:sz w:val="24"/>
          <w:szCs w:val="24"/>
        </w:rPr>
        <w:t>A</w:t>
      </w:r>
      <w:r>
        <w:rPr>
          <w:rFonts w:ascii="Times New Roman" w:hAnsi="Times New Roman"/>
          <w:color w:val="191919"/>
          <w:spacing w:val="-9"/>
          <w:sz w:val="24"/>
          <w:szCs w:val="24"/>
        </w:rPr>
        <w:t>R</w:t>
      </w:r>
      <w:r>
        <w:rPr>
          <w:rFonts w:ascii="Times New Roman" w:hAnsi="Times New Roman"/>
          <w:color w:val="191919"/>
          <w:sz w:val="24"/>
          <w:szCs w:val="24"/>
        </w:rPr>
        <w:t>TMENT</w:t>
      </w:r>
      <w:r>
        <w:rPr>
          <w:rFonts w:ascii="Times New Roman" w:hAnsi="Times New Roman"/>
          <w:color w:val="191919"/>
          <w:spacing w:val="16"/>
          <w:sz w:val="24"/>
          <w:szCs w:val="24"/>
        </w:rPr>
        <w:t xml:space="preserve"> </w:t>
      </w:r>
      <w:r>
        <w:rPr>
          <w:rFonts w:ascii="Times New Roman" w:hAnsi="Times New Roman"/>
          <w:color w:val="191919"/>
          <w:sz w:val="24"/>
          <w:szCs w:val="24"/>
        </w:rPr>
        <w:t>OF</w:t>
      </w:r>
      <w:r>
        <w:rPr>
          <w:rFonts w:ascii="Times New Roman" w:hAnsi="Times New Roman"/>
          <w:color w:val="191919"/>
          <w:spacing w:val="11"/>
          <w:sz w:val="24"/>
          <w:szCs w:val="24"/>
        </w:rPr>
        <w:t xml:space="preserve"> </w:t>
      </w:r>
      <w:r>
        <w:rPr>
          <w:rFonts w:ascii="Times New Roman" w:hAnsi="Times New Roman"/>
          <w:color w:val="191919"/>
          <w:sz w:val="32"/>
          <w:szCs w:val="32"/>
        </w:rPr>
        <w:t>H</w:t>
      </w:r>
      <w:r>
        <w:rPr>
          <w:rFonts w:ascii="Times New Roman" w:hAnsi="Times New Roman"/>
          <w:color w:val="191919"/>
          <w:sz w:val="24"/>
          <w:szCs w:val="24"/>
        </w:rPr>
        <w:t>EA</w:t>
      </w:r>
      <w:r>
        <w:rPr>
          <w:rFonts w:ascii="Times New Roman" w:hAnsi="Times New Roman"/>
          <w:color w:val="191919"/>
          <w:spacing w:val="-22"/>
          <w:sz w:val="24"/>
          <w:szCs w:val="24"/>
        </w:rPr>
        <w:t>L</w:t>
      </w:r>
      <w:r>
        <w:rPr>
          <w:rFonts w:ascii="Times New Roman" w:hAnsi="Times New Roman"/>
          <w:color w:val="191919"/>
          <w:sz w:val="24"/>
          <w:szCs w:val="24"/>
        </w:rPr>
        <w:t>TH</w:t>
      </w:r>
      <w:r>
        <w:rPr>
          <w:rFonts w:ascii="Times New Roman" w:hAnsi="Times New Roman"/>
          <w:color w:val="191919"/>
          <w:sz w:val="32"/>
          <w:szCs w:val="32"/>
        </w:rPr>
        <w:t>, P</w:t>
      </w:r>
      <w:r>
        <w:rPr>
          <w:rFonts w:ascii="Times New Roman" w:hAnsi="Times New Roman"/>
          <w:color w:val="191919"/>
          <w:sz w:val="24"/>
          <w:szCs w:val="24"/>
        </w:rPr>
        <w:t>HYSICAL</w:t>
      </w:r>
      <w:r>
        <w:rPr>
          <w:rFonts w:ascii="Times New Roman" w:hAnsi="Times New Roman"/>
          <w:color w:val="191919"/>
          <w:spacing w:val="7"/>
          <w:sz w:val="24"/>
          <w:szCs w:val="24"/>
        </w:rPr>
        <w:t xml:space="preserve"> </w:t>
      </w:r>
      <w:r>
        <w:rPr>
          <w:rFonts w:ascii="Times New Roman" w:hAnsi="Times New Roman"/>
          <w:color w:val="191919"/>
          <w:sz w:val="32"/>
          <w:szCs w:val="32"/>
        </w:rPr>
        <w:t>E</w:t>
      </w:r>
      <w:r>
        <w:rPr>
          <w:rFonts w:ascii="Times New Roman" w:hAnsi="Times New Roman"/>
          <w:color w:val="191919"/>
          <w:sz w:val="24"/>
          <w:szCs w:val="24"/>
        </w:rPr>
        <w:t>DUC</w:t>
      </w:r>
      <w:r>
        <w:rPr>
          <w:rFonts w:ascii="Times New Roman" w:hAnsi="Times New Roman"/>
          <w:color w:val="191919"/>
          <w:spacing w:val="-18"/>
          <w:sz w:val="24"/>
          <w:szCs w:val="24"/>
        </w:rPr>
        <w:t>A</w:t>
      </w:r>
      <w:r>
        <w:rPr>
          <w:rFonts w:ascii="Times New Roman" w:hAnsi="Times New Roman"/>
          <w:color w:val="191919"/>
          <w:sz w:val="24"/>
          <w:szCs w:val="24"/>
        </w:rPr>
        <w:t>TION</w:t>
      </w:r>
      <w:r>
        <w:rPr>
          <w:rFonts w:ascii="Times New Roman" w:hAnsi="Times New Roman"/>
          <w:color w:val="191919"/>
          <w:spacing w:val="7"/>
          <w:sz w:val="24"/>
          <w:szCs w:val="24"/>
        </w:rPr>
        <w:t xml:space="preserve"> </w:t>
      </w:r>
      <w:r>
        <w:rPr>
          <w:rFonts w:ascii="Times New Roman" w:hAnsi="Times New Roman"/>
          <w:color w:val="191919"/>
          <w:sz w:val="24"/>
          <w:szCs w:val="24"/>
        </w:rPr>
        <w:t>AND</w:t>
      </w:r>
      <w:r>
        <w:rPr>
          <w:rFonts w:ascii="Times New Roman" w:hAnsi="Times New Roman"/>
          <w:color w:val="191919"/>
          <w:spacing w:val="20"/>
          <w:sz w:val="24"/>
          <w:szCs w:val="24"/>
        </w:rPr>
        <w:t xml:space="preserve"> </w:t>
      </w:r>
      <w:r>
        <w:rPr>
          <w:rFonts w:ascii="Times New Roman" w:hAnsi="Times New Roman"/>
          <w:color w:val="191919"/>
          <w:sz w:val="32"/>
          <w:szCs w:val="32"/>
        </w:rPr>
        <w:t>R</w:t>
      </w:r>
      <w:r>
        <w:rPr>
          <w:rFonts w:ascii="Times New Roman" w:hAnsi="Times New Roman"/>
          <w:color w:val="191919"/>
          <w:sz w:val="24"/>
          <w:szCs w:val="24"/>
        </w:rPr>
        <w:t>ECRE</w:t>
      </w:r>
      <w:r>
        <w:rPr>
          <w:rFonts w:ascii="Times New Roman" w:hAnsi="Times New Roman"/>
          <w:color w:val="191919"/>
          <w:spacing w:val="-18"/>
          <w:sz w:val="24"/>
          <w:szCs w:val="24"/>
        </w:rPr>
        <w:t>A</w:t>
      </w:r>
      <w:r>
        <w:rPr>
          <w:rFonts w:ascii="Times New Roman" w:hAnsi="Times New Roman"/>
          <w:color w:val="191919"/>
          <w:sz w:val="24"/>
          <w:szCs w:val="24"/>
        </w:rPr>
        <w:t>TION</w:t>
      </w:r>
      <w:bookmarkEnd w:id="1903"/>
      <w:bookmarkEnd w:id="1904"/>
    </w:p>
    <w:p w:rsidR="007A4626"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sz w:val="20"/>
          <w:szCs w:val="20"/>
        </w:rPr>
      </w:pPr>
    </w:p>
    <w:p w:rsidR="007A4626" w:rsidRDefault="007A4626" w:rsidP="007A4626">
      <w:pPr>
        <w:widowControl w:val="0"/>
        <w:autoSpaceDE w:val="0"/>
        <w:autoSpaceDN w:val="0"/>
        <w:adjustRightInd w:val="0"/>
        <w:spacing w:before="3" w:after="0" w:line="240" w:lineRule="exact"/>
        <w:ind w:left="180" w:right="130" w:firstLine="0"/>
        <w:jc w:val="both"/>
        <w:rPr>
          <w:rFonts w:ascii="Times New Roman" w:hAnsi="Times New Roman"/>
          <w:color w:val="000000"/>
          <w:sz w:val="24"/>
          <w:szCs w:val="24"/>
        </w:rPr>
      </w:pPr>
    </w:p>
    <w:p w:rsidR="003E52D4" w:rsidRDefault="003E52D4" w:rsidP="003E52D4">
      <w:pPr>
        <w:widowControl w:val="0"/>
        <w:autoSpaceDE w:val="0"/>
        <w:autoSpaceDN w:val="0"/>
        <w:adjustRightInd w:val="0"/>
        <w:spacing w:after="0" w:line="278" w:lineRule="auto"/>
        <w:ind w:left="180" w:right="130" w:firstLine="0"/>
        <w:jc w:val="both"/>
        <w:rPr>
          <w:ins w:id="1905" w:author=" " w:date="2011-07-06T17:30:00Z"/>
          <w:rFonts w:ascii="Times New Roman" w:hAnsi="Times New Roman"/>
          <w:color w:val="000000"/>
          <w:sz w:val="18"/>
          <w:szCs w:val="18"/>
        </w:rPr>
      </w:pPr>
      <w:ins w:id="1906" w:author=" " w:date="2011-07-06T17:30:00Z">
        <w:r>
          <w:rPr>
            <w:rFonts w:ascii="Times New Roman" w:hAnsi="Times New Roman"/>
            <w:color w:val="191919"/>
            <w:sz w:val="18"/>
            <w:szCs w:val="18"/>
          </w:rPr>
          <w:t>The curriculum of the Health, Physical Education, and Recreation (HPER) department is designed to meet and exceed state and na</w:t>
        </w:r>
        <w:r>
          <w:rPr>
            <w:rFonts w:ascii="Times New Roman" w:hAnsi="Times New Roman"/>
            <w:color w:val="191919"/>
            <w:spacing w:val="-1"/>
            <w:sz w:val="18"/>
            <w:szCs w:val="18"/>
          </w:rPr>
          <w:t>t</w:t>
        </w:r>
        <w:r>
          <w:rPr>
            <w:rFonts w:ascii="Times New Roman" w:hAnsi="Times New Roman"/>
            <w:color w:val="191919"/>
            <w:sz w:val="18"/>
            <w:szCs w:val="18"/>
          </w:rPr>
          <w:t>ional accreditation standards and to prepare students for their professional field of choice.</w:t>
        </w:r>
        <w:r>
          <w:rPr>
            <w:rFonts w:ascii="Times New Roman" w:hAnsi="Times New Roman"/>
            <w:color w:val="191919"/>
            <w:spacing w:val="-10"/>
            <w:sz w:val="18"/>
            <w:szCs w:val="18"/>
          </w:rPr>
          <w:t xml:space="preserve"> </w:t>
        </w:r>
        <w:r>
          <w:rPr>
            <w:rFonts w:ascii="Times New Roman" w:hAnsi="Times New Roman"/>
            <w:color w:val="191919"/>
            <w:sz w:val="18"/>
            <w:szCs w:val="18"/>
          </w:rPr>
          <w:t>At</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 the HPER dep</w:t>
        </w:r>
        <w:r>
          <w:rPr>
            <w:rFonts w:ascii="Times New Roman" w:hAnsi="Times New Roman"/>
            <w:color w:val="191919"/>
            <w:spacing w:val="-1"/>
            <w:sz w:val="18"/>
            <w:szCs w:val="18"/>
          </w:rPr>
          <w:t>a</w:t>
        </w:r>
        <w:r>
          <w:rPr>
            <w:rFonts w:ascii="Times New Roman" w:hAnsi="Times New Roman"/>
            <w:color w:val="191919"/>
            <w:sz w:val="18"/>
            <w:szCs w:val="18"/>
          </w:rPr>
          <w:t>rtment o</w:t>
        </w:r>
        <w:r>
          <w:rPr>
            <w:rFonts w:ascii="Times New Roman" w:hAnsi="Times New Roman"/>
            <w:color w:val="191919"/>
            <w:spacing w:val="-3"/>
            <w:sz w:val="18"/>
            <w:szCs w:val="18"/>
          </w:rPr>
          <w:t>f</w:t>
        </w:r>
        <w:r>
          <w:rPr>
            <w:rFonts w:ascii="Times New Roman" w:hAnsi="Times New Roman"/>
            <w:color w:val="191919"/>
            <w:sz w:val="18"/>
            <w:szCs w:val="18"/>
          </w:rPr>
          <w:t>fers two Bachelor of Science degrees: Bachelor of Science degree in Health and Physical Education-</w:t>
        </w:r>
        <w:r>
          <w:rPr>
            <w:rFonts w:ascii="Times New Roman" w:hAnsi="Times New Roman"/>
            <w:color w:val="191919"/>
            <w:spacing w:val="-12"/>
            <w:sz w:val="18"/>
            <w:szCs w:val="18"/>
          </w:rPr>
          <w:t>T</w:t>
        </w:r>
        <w:r>
          <w:rPr>
            <w:rFonts w:ascii="Times New Roman" w:hAnsi="Times New Roman"/>
            <w:color w:val="191919"/>
            <w:sz w:val="18"/>
            <w:szCs w:val="18"/>
          </w:rPr>
          <w:t>eacher Education certification a</w:t>
        </w:r>
        <w:r>
          <w:rPr>
            <w:rFonts w:ascii="Times New Roman" w:hAnsi="Times New Roman"/>
            <w:color w:val="191919"/>
            <w:spacing w:val="-1"/>
            <w:sz w:val="18"/>
            <w:szCs w:val="18"/>
          </w:rPr>
          <w:t>n</w:t>
        </w:r>
        <w:r>
          <w:rPr>
            <w:rFonts w:ascii="Times New Roman" w:hAnsi="Times New Roman"/>
            <w:color w:val="191919"/>
            <w:sz w:val="18"/>
            <w:szCs w:val="18"/>
          </w:rPr>
          <w:t>d a Bachelor of Science degree in Health, Physical Education, and Recreation.</w:t>
        </w:r>
        <w:r>
          <w:rPr>
            <w:rFonts w:ascii="Times New Roman" w:hAnsi="Times New Roman"/>
            <w:color w:val="191919"/>
            <w:spacing w:val="35"/>
            <w:sz w:val="18"/>
            <w:szCs w:val="18"/>
          </w:rPr>
          <w:t xml:space="preserve"> </w:t>
        </w:r>
        <w:r>
          <w:rPr>
            <w:rFonts w:ascii="Times New Roman" w:hAnsi="Times New Roman"/>
            <w:color w:val="191919"/>
            <w:sz w:val="18"/>
            <w:szCs w:val="18"/>
          </w:rPr>
          <w:t xml:space="preserve">All students seeking initial Level-4 certification </w:t>
        </w:r>
        <w:r>
          <w:rPr>
            <w:rFonts w:ascii="Times New Roman" w:hAnsi="Times New Roman"/>
            <w:color w:val="191919"/>
            <w:spacing w:val="-1"/>
            <w:sz w:val="18"/>
            <w:szCs w:val="18"/>
          </w:rPr>
          <w:t>f</w:t>
        </w:r>
        <w:r>
          <w:rPr>
            <w:rFonts w:ascii="Times New Roman" w:hAnsi="Times New Roman"/>
            <w:color w:val="191919"/>
            <w:sz w:val="18"/>
            <w:szCs w:val="18"/>
          </w:rPr>
          <w:t>or the Bachelor of Science in Health and Physical Education (teaching) must apply for admission to</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and must meet all req</w:t>
        </w:r>
        <w:r>
          <w:rPr>
            <w:rFonts w:ascii="Times New Roman" w:hAnsi="Times New Roman"/>
            <w:color w:val="191919"/>
            <w:spacing w:val="-1"/>
            <w:sz w:val="18"/>
            <w:szCs w:val="18"/>
          </w:rPr>
          <w:t>u</w:t>
        </w:r>
        <w:r>
          <w:rPr>
            <w:rFonts w:ascii="Times New Roman" w:hAnsi="Times New Roman"/>
            <w:color w:val="191919"/>
            <w:sz w:val="18"/>
            <w:szCs w:val="18"/>
          </w:rPr>
          <w:t>irements set forth by the College of Education. (</w:t>
        </w:r>
        <w:r>
          <w:rPr>
            <w:rFonts w:ascii="Times New Roman" w:hAnsi="Times New Roman"/>
            <w:i/>
            <w:iCs/>
            <w:color w:val="191919"/>
            <w:sz w:val="18"/>
            <w:szCs w:val="18"/>
          </w:rPr>
          <w:t xml:space="preserve">Please </w:t>
        </w:r>
        <w:r>
          <w:rPr>
            <w:rFonts w:ascii="Times New Roman" w:hAnsi="Times New Roman"/>
            <w:i/>
            <w:iCs/>
            <w:color w:val="191919"/>
            <w:spacing w:val="-7"/>
            <w:sz w:val="18"/>
            <w:szCs w:val="18"/>
          </w:rPr>
          <w:t>r</w:t>
        </w:r>
        <w:r>
          <w:rPr>
            <w:rFonts w:ascii="Times New Roman" w:hAnsi="Times New Roman"/>
            <w:i/>
            <w:iCs/>
            <w:color w:val="191919"/>
            <w:sz w:val="18"/>
            <w:szCs w:val="18"/>
          </w:rPr>
          <w:t>efer to the app</w:t>
        </w:r>
        <w:r>
          <w:rPr>
            <w:rFonts w:ascii="Times New Roman" w:hAnsi="Times New Roman"/>
            <w:i/>
            <w:iCs/>
            <w:color w:val="191919"/>
            <w:spacing w:val="-7"/>
            <w:sz w:val="18"/>
            <w:szCs w:val="18"/>
          </w:rPr>
          <w:t>r</w:t>
        </w:r>
        <w:r>
          <w:rPr>
            <w:rFonts w:ascii="Times New Roman" w:hAnsi="Times New Roman"/>
            <w:i/>
            <w:iCs/>
            <w:color w:val="191919"/>
            <w:sz w:val="18"/>
            <w:szCs w:val="18"/>
          </w:rPr>
          <w:t xml:space="preserve">opriate section in </w:t>
        </w:r>
        <w:r>
          <w:rPr>
            <w:rFonts w:ascii="Times New Roman" w:hAnsi="Times New Roman"/>
            <w:i/>
            <w:iCs/>
            <w:color w:val="191919"/>
            <w:spacing w:val="-17"/>
            <w:sz w:val="18"/>
            <w:szCs w:val="18"/>
          </w:rPr>
          <w:t>T</w:t>
        </w:r>
        <w:r>
          <w:rPr>
            <w:rFonts w:ascii="Times New Roman" w:hAnsi="Times New Roman"/>
            <w:i/>
            <w:iCs/>
            <w:color w:val="191919"/>
            <w:sz w:val="18"/>
            <w:szCs w:val="18"/>
          </w:rPr>
          <w:t>eacher Education</w:t>
        </w:r>
        <w:r>
          <w:rPr>
            <w:rFonts w:ascii="Times New Roman" w:hAnsi="Times New Roman"/>
            <w:color w:val="191919"/>
            <w:sz w:val="18"/>
            <w:szCs w:val="18"/>
          </w:rPr>
          <w:t>.) In addition, an endorsement in driver education is also o</w:t>
        </w:r>
        <w:r>
          <w:rPr>
            <w:rFonts w:ascii="Times New Roman" w:hAnsi="Times New Roman"/>
            <w:color w:val="191919"/>
            <w:spacing w:val="-3"/>
            <w:sz w:val="18"/>
            <w:szCs w:val="18"/>
          </w:rPr>
          <w:t>f</w:t>
        </w:r>
        <w:r>
          <w:rPr>
            <w:rFonts w:ascii="Times New Roman" w:hAnsi="Times New Roman"/>
            <w:color w:val="191919"/>
            <w:sz w:val="18"/>
            <w:szCs w:val="18"/>
          </w:rPr>
          <w:t>fered.</w:t>
        </w:r>
      </w:ins>
    </w:p>
    <w:p w:rsidR="003E52D4" w:rsidRDefault="003E52D4" w:rsidP="003E52D4">
      <w:pPr>
        <w:widowControl w:val="0"/>
        <w:autoSpaceDE w:val="0"/>
        <w:autoSpaceDN w:val="0"/>
        <w:adjustRightInd w:val="0"/>
        <w:spacing w:before="1" w:after="0" w:line="200" w:lineRule="exact"/>
        <w:ind w:left="180" w:right="130" w:firstLine="0"/>
        <w:jc w:val="both"/>
        <w:rPr>
          <w:ins w:id="1907" w:author=" " w:date="2011-07-06T17:30:00Z"/>
          <w:rFonts w:ascii="Times New Roman" w:hAnsi="Times New Roman"/>
          <w:color w:val="000000"/>
          <w:sz w:val="20"/>
          <w:szCs w:val="20"/>
        </w:rPr>
      </w:pPr>
    </w:p>
    <w:p w:rsidR="003E52D4" w:rsidRDefault="003E52D4" w:rsidP="003E52D4">
      <w:pPr>
        <w:widowControl w:val="0"/>
        <w:autoSpaceDE w:val="0"/>
        <w:autoSpaceDN w:val="0"/>
        <w:adjustRightInd w:val="0"/>
        <w:spacing w:after="0" w:line="278" w:lineRule="auto"/>
        <w:ind w:left="180" w:right="130" w:firstLine="0"/>
        <w:jc w:val="both"/>
        <w:rPr>
          <w:ins w:id="1908" w:author=" " w:date="2011-07-06T17:30:00Z"/>
          <w:rFonts w:ascii="Times New Roman" w:hAnsi="Times New Roman"/>
          <w:color w:val="000000"/>
          <w:sz w:val="18"/>
          <w:szCs w:val="18"/>
        </w:rPr>
      </w:pPr>
      <w:ins w:id="1909" w:author=" " w:date="2011-07-06T17:30:00Z">
        <w:r>
          <w:rPr>
            <w:rFonts w:ascii="Times New Roman" w:hAnsi="Times New Roman"/>
            <w:color w:val="191919"/>
            <w:sz w:val="18"/>
            <w:szCs w:val="18"/>
          </w:rPr>
          <w:t xml:space="preserve">The mission of the HPER department is to </w:t>
        </w:r>
        <w:del w:id="1910" w:author="lnorman" w:date="2011-04-05T16:15:00Z">
          <w:r w:rsidDel="00065D6B">
            <w:rPr>
              <w:rFonts w:ascii="Times New Roman" w:hAnsi="Times New Roman"/>
              <w:color w:val="191919"/>
              <w:sz w:val="18"/>
              <w:szCs w:val="18"/>
            </w:rPr>
            <w:delText>equip</w:delText>
          </w:r>
        </w:del>
        <w:r>
          <w:rPr>
            <w:rFonts w:ascii="Times New Roman" w:hAnsi="Times New Roman"/>
            <w:color w:val="191919"/>
            <w:sz w:val="18"/>
            <w:szCs w:val="18"/>
          </w:rPr>
          <w:t xml:space="preserve"> arm our students and stake-holders with the knowledge, skills and ability needed to enhance the he</w:t>
        </w:r>
        <w:r>
          <w:rPr>
            <w:rFonts w:ascii="Times New Roman" w:hAnsi="Times New Roman"/>
            <w:color w:val="191919"/>
            <w:spacing w:val="-1"/>
            <w:sz w:val="18"/>
            <w:szCs w:val="18"/>
          </w:rPr>
          <w:t>a</w:t>
        </w:r>
        <w:r>
          <w:rPr>
            <w:rFonts w:ascii="Times New Roman" w:hAnsi="Times New Roman"/>
            <w:color w:val="191919"/>
            <w:sz w:val="18"/>
            <w:szCs w:val="18"/>
          </w:rPr>
          <w:t>lth and welfare of society through the acquisition of knowledge, the significance of discover</w:t>
        </w:r>
        <w:r>
          <w:rPr>
            <w:rFonts w:ascii="Times New Roman" w:hAnsi="Times New Roman"/>
            <w:color w:val="191919"/>
            <w:spacing w:val="-12"/>
            <w:sz w:val="18"/>
            <w:szCs w:val="18"/>
          </w:rPr>
          <w:t>y</w:t>
        </w:r>
        <w:r>
          <w:rPr>
            <w:rFonts w:ascii="Times New Roman" w:hAnsi="Times New Roman"/>
            <w:color w:val="191919"/>
            <w:sz w:val="18"/>
            <w:szCs w:val="18"/>
          </w:rPr>
          <w:t>, and the value of communication that le</w:t>
        </w:r>
        <w:r>
          <w:rPr>
            <w:rFonts w:ascii="Times New Roman" w:hAnsi="Times New Roman"/>
            <w:color w:val="191919"/>
            <w:spacing w:val="-1"/>
            <w:sz w:val="18"/>
            <w:szCs w:val="18"/>
          </w:rPr>
          <w:t>a</w:t>
        </w:r>
        <w:r>
          <w:rPr>
            <w:rFonts w:ascii="Times New Roman" w:hAnsi="Times New Roman"/>
            <w:color w:val="191919"/>
            <w:sz w:val="18"/>
            <w:szCs w:val="18"/>
          </w:rPr>
          <w:t>ds to perpetual participation in physical and recreational endeavors. As an academic unit focusing on a multi-disciplinary approach to the</w:t>
        </w:r>
        <w:r>
          <w:rPr>
            <w:rFonts w:ascii="Times New Roman" w:hAnsi="Times New Roman"/>
            <w:color w:val="191919"/>
            <w:spacing w:val="-1"/>
            <w:sz w:val="18"/>
            <w:szCs w:val="18"/>
          </w:rPr>
          <w:t xml:space="preserve"> </w:t>
        </w:r>
        <w:r>
          <w:rPr>
            <w:rFonts w:ascii="Times New Roman" w:hAnsi="Times New Roman"/>
            <w:color w:val="191919"/>
            <w:sz w:val="18"/>
            <w:szCs w:val="18"/>
          </w:rPr>
          <w:t>study of health and human performance, the intent of the HPER department is to inspire a passion for continuous learning, to endorse he</w:t>
        </w:r>
        <w:r>
          <w:rPr>
            <w:rFonts w:ascii="Times New Roman" w:hAnsi="Times New Roman"/>
            <w:color w:val="191919"/>
            <w:spacing w:val="-1"/>
            <w:sz w:val="18"/>
            <w:szCs w:val="18"/>
          </w:rPr>
          <w:t>a</w:t>
        </w:r>
        <w:r>
          <w:rPr>
            <w:rFonts w:ascii="Times New Roman" w:hAnsi="Times New Roman"/>
            <w:color w:val="191919"/>
            <w:sz w:val="18"/>
            <w:szCs w:val="18"/>
          </w:rPr>
          <w:t>lthy behaviors, and to indoctrinate our students to become fully certified leaders and valued members of societ</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The vision of the HPER department is</w:t>
        </w:r>
        <w:r>
          <w:rPr>
            <w:rFonts w:ascii="Times New Roman" w:hAnsi="Times New Roman"/>
            <w:color w:val="191919"/>
            <w:spacing w:val="-1"/>
            <w:sz w:val="18"/>
            <w:szCs w:val="18"/>
          </w:rPr>
          <w:t xml:space="preserve"> </w:t>
        </w:r>
        <w:r>
          <w:rPr>
            <w:rFonts w:ascii="Times New Roman" w:hAnsi="Times New Roman"/>
            <w:color w:val="191919"/>
            <w:sz w:val="18"/>
            <w:szCs w:val="18"/>
          </w:rPr>
          <w:t>to be acclaimed for distinction in academic instruction, innovative in scholarship, and renowned for highly prepared graduates.</w:t>
        </w:r>
      </w:ins>
    </w:p>
    <w:p w:rsidR="007A4626" w:rsidDel="003E52D4" w:rsidRDefault="007A4626" w:rsidP="007A4626">
      <w:pPr>
        <w:widowControl w:val="0"/>
        <w:autoSpaceDE w:val="0"/>
        <w:autoSpaceDN w:val="0"/>
        <w:adjustRightInd w:val="0"/>
        <w:spacing w:after="0" w:line="278" w:lineRule="auto"/>
        <w:ind w:left="180" w:right="130" w:firstLine="0"/>
        <w:jc w:val="both"/>
        <w:rPr>
          <w:del w:id="1911" w:author=" " w:date="2011-07-06T17:30:00Z"/>
          <w:rFonts w:ascii="Times New Roman" w:hAnsi="Times New Roman"/>
          <w:color w:val="000000"/>
          <w:sz w:val="18"/>
          <w:szCs w:val="18"/>
        </w:rPr>
      </w:pPr>
      <w:del w:id="1912" w:author=" " w:date="2011-07-06T17:30:00Z">
        <w:r w:rsidDel="003E52D4">
          <w:rPr>
            <w:rFonts w:ascii="Times New Roman" w:hAnsi="Times New Roman"/>
            <w:color w:val="191919"/>
            <w:sz w:val="18"/>
            <w:szCs w:val="18"/>
          </w:rPr>
          <w:delText>The curriculum of the Health, Physical Education, and Recreation (HPER) department is designed to meet and exceed state and na</w:delText>
        </w:r>
        <w:r w:rsidDel="003E52D4">
          <w:rPr>
            <w:rFonts w:ascii="Times New Roman" w:hAnsi="Times New Roman"/>
            <w:color w:val="191919"/>
            <w:spacing w:val="-1"/>
            <w:sz w:val="18"/>
            <w:szCs w:val="18"/>
          </w:rPr>
          <w:delText>t</w:delText>
        </w:r>
        <w:r w:rsidDel="003E52D4">
          <w:rPr>
            <w:rFonts w:ascii="Times New Roman" w:hAnsi="Times New Roman"/>
            <w:color w:val="191919"/>
            <w:sz w:val="18"/>
            <w:szCs w:val="18"/>
          </w:rPr>
          <w:delText>ional ac- creditation standards and to prepare students for their professional field of choice.</w:delText>
        </w:r>
        <w:r w:rsidDel="003E52D4">
          <w:rPr>
            <w:rFonts w:ascii="Times New Roman" w:hAnsi="Times New Roman"/>
            <w:color w:val="191919"/>
            <w:spacing w:val="-10"/>
            <w:sz w:val="18"/>
            <w:szCs w:val="18"/>
          </w:rPr>
          <w:delText xml:space="preserve"> </w:delText>
        </w:r>
        <w:r w:rsidDel="003E52D4">
          <w:rPr>
            <w:rFonts w:ascii="Times New Roman" w:hAnsi="Times New Roman"/>
            <w:color w:val="191919"/>
            <w:sz w:val="18"/>
            <w:szCs w:val="18"/>
          </w:rPr>
          <w:delText>At</w:delText>
        </w:r>
        <w:r w:rsidDel="003E52D4">
          <w:rPr>
            <w:rFonts w:ascii="Times New Roman" w:hAnsi="Times New Roman"/>
            <w:color w:val="191919"/>
            <w:spacing w:val="-10"/>
            <w:sz w:val="18"/>
            <w:szCs w:val="18"/>
          </w:rPr>
          <w:delText xml:space="preserve"> </w:delText>
        </w:r>
        <w:r w:rsidDel="003E52D4">
          <w:rPr>
            <w:rFonts w:ascii="Times New Roman" w:hAnsi="Times New Roman"/>
            <w:color w:val="191919"/>
            <w:sz w:val="18"/>
            <w:szCs w:val="18"/>
          </w:rPr>
          <w:delText>Albany State Universit</w:delText>
        </w:r>
        <w:r w:rsidDel="003E52D4">
          <w:rPr>
            <w:rFonts w:ascii="Times New Roman" w:hAnsi="Times New Roman"/>
            <w:color w:val="191919"/>
            <w:spacing w:val="-12"/>
            <w:sz w:val="18"/>
            <w:szCs w:val="18"/>
          </w:rPr>
          <w:delText>y</w:delText>
        </w:r>
        <w:r w:rsidDel="003E52D4">
          <w:rPr>
            <w:rFonts w:ascii="Times New Roman" w:hAnsi="Times New Roman"/>
            <w:color w:val="191919"/>
            <w:sz w:val="18"/>
            <w:szCs w:val="18"/>
          </w:rPr>
          <w:delText>, the HPER dep</w:delText>
        </w:r>
        <w:r w:rsidDel="003E52D4">
          <w:rPr>
            <w:rFonts w:ascii="Times New Roman" w:hAnsi="Times New Roman"/>
            <w:color w:val="191919"/>
            <w:spacing w:val="-1"/>
            <w:sz w:val="18"/>
            <w:szCs w:val="18"/>
          </w:rPr>
          <w:delText>a</w:delText>
        </w:r>
        <w:r w:rsidDel="003E52D4">
          <w:rPr>
            <w:rFonts w:ascii="Times New Roman" w:hAnsi="Times New Roman"/>
            <w:color w:val="191919"/>
            <w:sz w:val="18"/>
            <w:szCs w:val="18"/>
          </w:rPr>
          <w:delText>rtment o</w:delText>
        </w:r>
        <w:r w:rsidDel="003E52D4">
          <w:rPr>
            <w:rFonts w:ascii="Times New Roman" w:hAnsi="Times New Roman"/>
            <w:color w:val="191919"/>
            <w:spacing w:val="-3"/>
            <w:sz w:val="18"/>
            <w:szCs w:val="18"/>
          </w:rPr>
          <w:delText>f</w:delText>
        </w:r>
        <w:r w:rsidDel="003E52D4">
          <w:rPr>
            <w:rFonts w:ascii="Times New Roman" w:hAnsi="Times New Roman"/>
            <w:color w:val="191919"/>
            <w:sz w:val="18"/>
            <w:szCs w:val="18"/>
          </w:rPr>
          <w:delText>fers two Bachelor of Science degrees: Bachelor of Science degree in Health and Physical Education-</w:delText>
        </w:r>
        <w:r w:rsidDel="003E52D4">
          <w:rPr>
            <w:rFonts w:ascii="Times New Roman" w:hAnsi="Times New Roman"/>
            <w:color w:val="191919"/>
            <w:spacing w:val="-12"/>
            <w:sz w:val="18"/>
            <w:szCs w:val="18"/>
          </w:rPr>
          <w:delText>T</w:delText>
        </w:r>
        <w:r w:rsidDel="003E52D4">
          <w:rPr>
            <w:rFonts w:ascii="Times New Roman" w:hAnsi="Times New Roman"/>
            <w:color w:val="191919"/>
            <w:sz w:val="18"/>
            <w:szCs w:val="18"/>
          </w:rPr>
          <w:delText>eacher Education certification a</w:delText>
        </w:r>
        <w:r w:rsidDel="003E52D4">
          <w:rPr>
            <w:rFonts w:ascii="Times New Roman" w:hAnsi="Times New Roman"/>
            <w:color w:val="191919"/>
            <w:spacing w:val="-1"/>
            <w:sz w:val="18"/>
            <w:szCs w:val="18"/>
          </w:rPr>
          <w:delText>n</w:delText>
        </w:r>
        <w:r w:rsidDel="003E52D4">
          <w:rPr>
            <w:rFonts w:ascii="Times New Roman" w:hAnsi="Times New Roman"/>
            <w:color w:val="191919"/>
            <w:sz w:val="18"/>
            <w:szCs w:val="18"/>
          </w:rPr>
          <w:delText>d a Bachelor of Science degree in Health, Physical Education, and Recreation.</w:delText>
        </w:r>
        <w:r w:rsidDel="003E52D4">
          <w:rPr>
            <w:rFonts w:ascii="Times New Roman" w:hAnsi="Times New Roman"/>
            <w:color w:val="191919"/>
            <w:spacing w:val="35"/>
            <w:sz w:val="18"/>
            <w:szCs w:val="18"/>
          </w:rPr>
          <w:delText xml:space="preserve"> </w:delText>
        </w:r>
        <w:r w:rsidDel="003E52D4">
          <w:rPr>
            <w:rFonts w:ascii="Times New Roman" w:hAnsi="Times New Roman"/>
            <w:color w:val="191919"/>
            <w:sz w:val="18"/>
            <w:szCs w:val="18"/>
          </w:rPr>
          <w:delText xml:space="preserve">All students seeking initial Level-4 certification </w:delText>
        </w:r>
        <w:r w:rsidDel="003E52D4">
          <w:rPr>
            <w:rFonts w:ascii="Times New Roman" w:hAnsi="Times New Roman"/>
            <w:color w:val="191919"/>
            <w:spacing w:val="-1"/>
            <w:sz w:val="18"/>
            <w:szCs w:val="18"/>
          </w:rPr>
          <w:delText>f</w:delText>
        </w:r>
        <w:r w:rsidDel="003E52D4">
          <w:rPr>
            <w:rFonts w:ascii="Times New Roman" w:hAnsi="Times New Roman"/>
            <w:color w:val="191919"/>
            <w:sz w:val="18"/>
            <w:szCs w:val="18"/>
          </w:rPr>
          <w:delText>or the Bache- lor of Science in Health and Physical Education (teaching) must apply for admission to</w:delText>
        </w:r>
        <w:r w:rsidDel="003E52D4">
          <w:rPr>
            <w:rFonts w:ascii="Times New Roman" w:hAnsi="Times New Roman"/>
            <w:color w:val="191919"/>
            <w:spacing w:val="-3"/>
            <w:sz w:val="18"/>
            <w:szCs w:val="18"/>
          </w:rPr>
          <w:delText xml:space="preserve"> </w:delText>
        </w:r>
        <w:r w:rsidDel="003E52D4">
          <w:rPr>
            <w:rFonts w:ascii="Times New Roman" w:hAnsi="Times New Roman"/>
            <w:color w:val="191919"/>
            <w:spacing w:val="-13"/>
            <w:sz w:val="18"/>
            <w:szCs w:val="18"/>
          </w:rPr>
          <w:delText>T</w:delText>
        </w:r>
        <w:r w:rsidDel="003E52D4">
          <w:rPr>
            <w:rFonts w:ascii="Times New Roman" w:hAnsi="Times New Roman"/>
            <w:color w:val="191919"/>
            <w:sz w:val="18"/>
            <w:szCs w:val="18"/>
          </w:rPr>
          <w:delText>eacher Education and must meet all req</w:delText>
        </w:r>
        <w:r w:rsidDel="003E52D4">
          <w:rPr>
            <w:rFonts w:ascii="Times New Roman" w:hAnsi="Times New Roman"/>
            <w:color w:val="191919"/>
            <w:spacing w:val="-1"/>
            <w:sz w:val="18"/>
            <w:szCs w:val="18"/>
          </w:rPr>
          <w:delText>u</w:delText>
        </w:r>
        <w:r w:rsidDel="003E52D4">
          <w:rPr>
            <w:rFonts w:ascii="Times New Roman" w:hAnsi="Times New Roman"/>
            <w:color w:val="191919"/>
            <w:sz w:val="18"/>
            <w:szCs w:val="18"/>
          </w:rPr>
          <w:delText>irements set forth by the College of Education. (</w:delText>
        </w:r>
        <w:r w:rsidDel="003E52D4">
          <w:rPr>
            <w:rFonts w:ascii="Times New Roman" w:hAnsi="Times New Roman"/>
            <w:i/>
            <w:iCs/>
            <w:color w:val="191919"/>
            <w:sz w:val="18"/>
            <w:szCs w:val="18"/>
          </w:rPr>
          <w:delText xml:space="preserve">Please </w:delText>
        </w:r>
        <w:r w:rsidDel="003E52D4">
          <w:rPr>
            <w:rFonts w:ascii="Times New Roman" w:hAnsi="Times New Roman"/>
            <w:i/>
            <w:iCs/>
            <w:color w:val="191919"/>
            <w:spacing w:val="-7"/>
            <w:sz w:val="18"/>
            <w:szCs w:val="18"/>
          </w:rPr>
          <w:delText>r</w:delText>
        </w:r>
        <w:r w:rsidDel="003E52D4">
          <w:rPr>
            <w:rFonts w:ascii="Times New Roman" w:hAnsi="Times New Roman"/>
            <w:i/>
            <w:iCs/>
            <w:color w:val="191919"/>
            <w:sz w:val="18"/>
            <w:szCs w:val="18"/>
          </w:rPr>
          <w:delText>efer to the app</w:delText>
        </w:r>
        <w:r w:rsidDel="003E52D4">
          <w:rPr>
            <w:rFonts w:ascii="Times New Roman" w:hAnsi="Times New Roman"/>
            <w:i/>
            <w:iCs/>
            <w:color w:val="191919"/>
            <w:spacing w:val="-7"/>
            <w:sz w:val="18"/>
            <w:szCs w:val="18"/>
          </w:rPr>
          <w:delText>r</w:delText>
        </w:r>
        <w:r w:rsidDel="003E52D4">
          <w:rPr>
            <w:rFonts w:ascii="Times New Roman" w:hAnsi="Times New Roman"/>
            <w:i/>
            <w:iCs/>
            <w:color w:val="191919"/>
            <w:sz w:val="18"/>
            <w:szCs w:val="18"/>
          </w:rPr>
          <w:delText xml:space="preserve">opriate section in </w:delText>
        </w:r>
        <w:r w:rsidDel="003E52D4">
          <w:rPr>
            <w:rFonts w:ascii="Times New Roman" w:hAnsi="Times New Roman"/>
            <w:i/>
            <w:iCs/>
            <w:color w:val="191919"/>
            <w:spacing w:val="-17"/>
            <w:sz w:val="18"/>
            <w:szCs w:val="18"/>
          </w:rPr>
          <w:delText>T</w:delText>
        </w:r>
        <w:r w:rsidDel="003E52D4">
          <w:rPr>
            <w:rFonts w:ascii="Times New Roman" w:hAnsi="Times New Roman"/>
            <w:i/>
            <w:iCs/>
            <w:color w:val="191919"/>
            <w:sz w:val="18"/>
            <w:szCs w:val="18"/>
          </w:rPr>
          <w:delText>eacher Education</w:delText>
        </w:r>
        <w:r w:rsidDel="003E52D4">
          <w:rPr>
            <w:rFonts w:ascii="Times New Roman" w:hAnsi="Times New Roman"/>
            <w:color w:val="191919"/>
            <w:sz w:val="18"/>
            <w:szCs w:val="18"/>
          </w:rPr>
          <w:delText>.) In addition, an endorsement in driver education is also o</w:delText>
        </w:r>
        <w:r w:rsidDel="003E52D4">
          <w:rPr>
            <w:rFonts w:ascii="Times New Roman" w:hAnsi="Times New Roman"/>
            <w:color w:val="191919"/>
            <w:spacing w:val="-3"/>
            <w:sz w:val="18"/>
            <w:szCs w:val="18"/>
          </w:rPr>
          <w:delText>f</w:delText>
        </w:r>
        <w:r w:rsidDel="003E52D4">
          <w:rPr>
            <w:rFonts w:ascii="Times New Roman" w:hAnsi="Times New Roman"/>
            <w:color w:val="191919"/>
            <w:sz w:val="18"/>
            <w:szCs w:val="18"/>
          </w:rPr>
          <w:delText>fered.</w:delText>
        </w:r>
      </w:del>
    </w:p>
    <w:p w:rsidR="007A4626" w:rsidDel="003E52D4" w:rsidRDefault="007A4626" w:rsidP="007A4626">
      <w:pPr>
        <w:widowControl w:val="0"/>
        <w:autoSpaceDE w:val="0"/>
        <w:autoSpaceDN w:val="0"/>
        <w:adjustRightInd w:val="0"/>
        <w:spacing w:before="1" w:after="0" w:line="200" w:lineRule="exact"/>
        <w:ind w:left="180" w:right="130" w:firstLine="0"/>
        <w:jc w:val="both"/>
        <w:rPr>
          <w:del w:id="1913" w:author=" " w:date="2011-07-06T17:30:00Z"/>
          <w:rFonts w:ascii="Times New Roman" w:hAnsi="Times New Roman"/>
          <w:color w:val="000000"/>
          <w:sz w:val="20"/>
          <w:szCs w:val="20"/>
        </w:rPr>
      </w:pPr>
    </w:p>
    <w:p w:rsidR="007A4626" w:rsidDel="003E52D4" w:rsidRDefault="007A4626" w:rsidP="007A4626">
      <w:pPr>
        <w:widowControl w:val="0"/>
        <w:autoSpaceDE w:val="0"/>
        <w:autoSpaceDN w:val="0"/>
        <w:adjustRightInd w:val="0"/>
        <w:spacing w:after="0" w:line="278" w:lineRule="auto"/>
        <w:ind w:left="180" w:right="130" w:firstLine="0"/>
        <w:jc w:val="both"/>
        <w:rPr>
          <w:del w:id="1914" w:author=" " w:date="2011-07-06T17:30:00Z"/>
          <w:rFonts w:ascii="Times New Roman" w:hAnsi="Times New Roman"/>
          <w:color w:val="000000"/>
          <w:sz w:val="18"/>
          <w:szCs w:val="18"/>
        </w:rPr>
      </w:pPr>
      <w:del w:id="1915" w:author=" " w:date="2011-07-06T17:30:00Z">
        <w:r w:rsidDel="003E52D4">
          <w:rPr>
            <w:rFonts w:ascii="Times New Roman" w:hAnsi="Times New Roman"/>
            <w:color w:val="191919"/>
            <w:sz w:val="18"/>
            <w:szCs w:val="18"/>
          </w:rPr>
          <w:delText>The mission of the HPER department is to  arm our students and stake-holders with the knowledge, skills and ability needed to enhance the he</w:delText>
        </w:r>
        <w:r w:rsidDel="003E52D4">
          <w:rPr>
            <w:rFonts w:ascii="Times New Roman" w:hAnsi="Times New Roman"/>
            <w:color w:val="191919"/>
            <w:spacing w:val="-1"/>
            <w:sz w:val="18"/>
            <w:szCs w:val="18"/>
          </w:rPr>
          <w:delText>a</w:delText>
        </w:r>
        <w:r w:rsidDel="003E52D4">
          <w:rPr>
            <w:rFonts w:ascii="Times New Roman" w:hAnsi="Times New Roman"/>
            <w:color w:val="191919"/>
            <w:sz w:val="18"/>
            <w:szCs w:val="18"/>
          </w:rPr>
          <w:delText>lth and welfare of society through the acquisition of knowledge, the significance of discover</w:delText>
        </w:r>
        <w:r w:rsidDel="003E52D4">
          <w:rPr>
            <w:rFonts w:ascii="Times New Roman" w:hAnsi="Times New Roman"/>
            <w:color w:val="191919"/>
            <w:spacing w:val="-12"/>
            <w:sz w:val="18"/>
            <w:szCs w:val="18"/>
          </w:rPr>
          <w:delText>y</w:delText>
        </w:r>
        <w:r w:rsidDel="003E52D4">
          <w:rPr>
            <w:rFonts w:ascii="Times New Roman" w:hAnsi="Times New Roman"/>
            <w:color w:val="191919"/>
            <w:sz w:val="18"/>
            <w:szCs w:val="18"/>
          </w:rPr>
          <w:delText>, and the value of communication that le</w:delText>
        </w:r>
        <w:r w:rsidDel="003E52D4">
          <w:rPr>
            <w:rFonts w:ascii="Times New Roman" w:hAnsi="Times New Roman"/>
            <w:color w:val="191919"/>
            <w:spacing w:val="-1"/>
            <w:sz w:val="18"/>
            <w:szCs w:val="18"/>
          </w:rPr>
          <w:delText>a</w:delText>
        </w:r>
        <w:r w:rsidDel="003E52D4">
          <w:rPr>
            <w:rFonts w:ascii="Times New Roman" w:hAnsi="Times New Roman"/>
            <w:color w:val="191919"/>
            <w:sz w:val="18"/>
            <w:szCs w:val="18"/>
          </w:rPr>
          <w:delText>ds to perpetual participation in physical and recreational endeavors. As an academic unit focusing on a multi-disciplinary approach to the</w:delText>
        </w:r>
        <w:r w:rsidDel="003E52D4">
          <w:rPr>
            <w:rFonts w:ascii="Times New Roman" w:hAnsi="Times New Roman"/>
            <w:color w:val="191919"/>
            <w:spacing w:val="-1"/>
            <w:sz w:val="18"/>
            <w:szCs w:val="18"/>
          </w:rPr>
          <w:delText xml:space="preserve"> </w:delText>
        </w:r>
        <w:r w:rsidDel="003E52D4">
          <w:rPr>
            <w:rFonts w:ascii="Times New Roman" w:hAnsi="Times New Roman"/>
            <w:color w:val="191919"/>
            <w:sz w:val="18"/>
            <w:szCs w:val="18"/>
          </w:rPr>
          <w:delText>study of health and human performance, the intent of the HPER department is to inspire a passion for continuous learning, to endorse he</w:delText>
        </w:r>
        <w:r w:rsidDel="003E52D4">
          <w:rPr>
            <w:rFonts w:ascii="Times New Roman" w:hAnsi="Times New Roman"/>
            <w:color w:val="191919"/>
            <w:spacing w:val="-1"/>
            <w:sz w:val="18"/>
            <w:szCs w:val="18"/>
          </w:rPr>
          <w:delText>a</w:delText>
        </w:r>
        <w:r w:rsidDel="003E52D4">
          <w:rPr>
            <w:rFonts w:ascii="Times New Roman" w:hAnsi="Times New Roman"/>
            <w:color w:val="191919"/>
            <w:sz w:val="18"/>
            <w:szCs w:val="18"/>
          </w:rPr>
          <w:delText>lthy behaviors, and to indoctrinate our students to become fully certified leaders and valued members of societ</w:delText>
        </w:r>
        <w:r w:rsidDel="003E52D4">
          <w:rPr>
            <w:rFonts w:ascii="Times New Roman" w:hAnsi="Times New Roman"/>
            <w:color w:val="191919"/>
            <w:spacing w:val="-12"/>
            <w:sz w:val="18"/>
            <w:szCs w:val="18"/>
          </w:rPr>
          <w:delText>y</w:delText>
        </w:r>
        <w:r w:rsidDel="003E52D4">
          <w:rPr>
            <w:rFonts w:ascii="Times New Roman" w:hAnsi="Times New Roman"/>
            <w:color w:val="191919"/>
            <w:sz w:val="18"/>
            <w:szCs w:val="18"/>
          </w:rPr>
          <w:delText>.</w:delText>
        </w:r>
        <w:r w:rsidDel="003E52D4">
          <w:rPr>
            <w:rFonts w:ascii="Times New Roman" w:hAnsi="Times New Roman"/>
            <w:color w:val="191919"/>
            <w:spacing w:val="-3"/>
            <w:sz w:val="18"/>
            <w:szCs w:val="18"/>
          </w:rPr>
          <w:delText xml:space="preserve"> </w:delText>
        </w:r>
        <w:r w:rsidDel="003E52D4">
          <w:rPr>
            <w:rFonts w:ascii="Times New Roman" w:hAnsi="Times New Roman"/>
            <w:color w:val="191919"/>
            <w:sz w:val="18"/>
            <w:szCs w:val="18"/>
          </w:rPr>
          <w:delText>The vision of the HPER department is</w:delText>
        </w:r>
        <w:r w:rsidDel="003E52D4">
          <w:rPr>
            <w:rFonts w:ascii="Times New Roman" w:hAnsi="Times New Roman"/>
            <w:color w:val="191919"/>
            <w:spacing w:val="-1"/>
            <w:sz w:val="18"/>
            <w:szCs w:val="18"/>
          </w:rPr>
          <w:delText xml:space="preserve"> </w:delText>
        </w:r>
        <w:r w:rsidDel="003E52D4">
          <w:rPr>
            <w:rFonts w:ascii="Times New Roman" w:hAnsi="Times New Roman"/>
            <w:color w:val="191919"/>
            <w:sz w:val="18"/>
            <w:szCs w:val="18"/>
          </w:rPr>
          <w:delText>to be acclaimed for distinction in academic instruction, innovative in scholarship, and renowned for highly prepared graduates.</w:delText>
        </w:r>
      </w:del>
    </w:p>
    <w:p w:rsidR="007A4626"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sz w:val="20"/>
          <w:szCs w:val="20"/>
        </w:rPr>
      </w:pPr>
    </w:p>
    <w:p w:rsidR="007A4626" w:rsidRDefault="007A4626" w:rsidP="007A4626">
      <w:pPr>
        <w:widowControl w:val="0"/>
        <w:autoSpaceDE w:val="0"/>
        <w:autoSpaceDN w:val="0"/>
        <w:adjustRightInd w:val="0"/>
        <w:spacing w:before="5" w:after="0" w:line="280" w:lineRule="exact"/>
        <w:ind w:left="180" w:right="130" w:firstLine="0"/>
        <w:jc w:val="both"/>
        <w:rPr>
          <w:rFonts w:ascii="Times New Roman" w:hAnsi="Times New Roman"/>
          <w:color w:val="000000"/>
          <w:sz w:val="28"/>
          <w:szCs w:val="28"/>
        </w:rPr>
      </w:pPr>
    </w:p>
    <w:p w:rsidR="007A4626" w:rsidRDefault="007A4626" w:rsidP="002568E8">
      <w:pPr>
        <w:pStyle w:val="Heading2"/>
        <w:ind w:left="180" w:firstLine="0"/>
        <w:rPr>
          <w:rFonts w:ascii="Times New Roman" w:hAnsi="Times New Roman"/>
          <w:color w:val="000000"/>
          <w:sz w:val="24"/>
          <w:szCs w:val="24"/>
        </w:rPr>
      </w:pPr>
      <w:bookmarkStart w:id="1916" w:name="_Toc295331407"/>
      <w:bookmarkStart w:id="1917" w:name="_Toc295601330"/>
      <w:r>
        <w:rPr>
          <w:rFonts w:ascii="Times New Roman" w:hAnsi="Times New Roman"/>
          <w:color w:val="191919"/>
          <w:sz w:val="24"/>
          <w:szCs w:val="24"/>
        </w:rPr>
        <w:t>BACHELOR OF</w:t>
      </w:r>
      <w:r>
        <w:rPr>
          <w:rFonts w:ascii="Times New Roman" w:hAnsi="Times New Roman"/>
          <w:color w:val="191919"/>
          <w:spacing w:val="-9"/>
          <w:sz w:val="24"/>
          <w:szCs w:val="24"/>
        </w:rPr>
        <w:t xml:space="preserve"> </w:t>
      </w:r>
      <w:r>
        <w:rPr>
          <w:rFonts w:ascii="Times New Roman" w:hAnsi="Times New Roman"/>
          <w:color w:val="191919"/>
          <w:sz w:val="24"/>
          <w:szCs w:val="24"/>
        </w:rPr>
        <w:t>SCIENCE DEGREE IN HEA</w:t>
      </w:r>
      <w:r>
        <w:rPr>
          <w:rFonts w:ascii="Times New Roman" w:hAnsi="Times New Roman"/>
          <w:color w:val="191919"/>
          <w:spacing w:val="-22"/>
          <w:sz w:val="24"/>
          <w:szCs w:val="24"/>
        </w:rPr>
        <w:t>L</w:t>
      </w:r>
      <w:r>
        <w:rPr>
          <w:rFonts w:ascii="Times New Roman" w:hAnsi="Times New Roman"/>
          <w:color w:val="191919"/>
          <w:sz w:val="24"/>
          <w:szCs w:val="24"/>
        </w:rPr>
        <w:t>TH</w:t>
      </w:r>
      <w:r>
        <w:rPr>
          <w:rFonts w:ascii="Times New Roman" w:hAnsi="Times New Roman"/>
          <w:color w:val="191919"/>
          <w:spacing w:val="-10"/>
          <w:sz w:val="24"/>
          <w:szCs w:val="24"/>
        </w:rPr>
        <w:t xml:space="preserve"> </w:t>
      </w:r>
      <w:r>
        <w:rPr>
          <w:rFonts w:ascii="Times New Roman" w:hAnsi="Times New Roman"/>
          <w:color w:val="191919"/>
          <w:sz w:val="18"/>
          <w:szCs w:val="18"/>
        </w:rPr>
        <w:t>AND</w:t>
      </w:r>
      <w:r>
        <w:rPr>
          <w:rFonts w:ascii="Times New Roman" w:hAnsi="Times New Roman"/>
          <w:color w:val="191919"/>
          <w:spacing w:val="15"/>
          <w:sz w:val="18"/>
          <w:szCs w:val="18"/>
        </w:rPr>
        <w:t xml:space="preserve"> </w:t>
      </w:r>
      <w:r>
        <w:rPr>
          <w:rFonts w:ascii="Times New Roman" w:hAnsi="Times New Roman"/>
          <w:color w:val="191919"/>
          <w:sz w:val="24"/>
          <w:szCs w:val="24"/>
        </w:rPr>
        <w:t>PHYSICAL</w:t>
      </w:r>
      <w:r>
        <w:rPr>
          <w:rFonts w:ascii="Times New Roman" w:hAnsi="Times New Roman"/>
          <w:color w:val="191919"/>
          <w:spacing w:val="47"/>
          <w:sz w:val="24"/>
          <w:szCs w:val="24"/>
        </w:rPr>
        <w:t xml:space="preserve"> </w:t>
      </w:r>
      <w:r>
        <w:rPr>
          <w:rFonts w:ascii="Times New Roman" w:hAnsi="Times New Roman"/>
          <w:color w:val="191919"/>
          <w:sz w:val="24"/>
          <w:szCs w:val="24"/>
        </w:rPr>
        <w:t>EDUC</w:t>
      </w:r>
      <w:r>
        <w:rPr>
          <w:rFonts w:ascii="Times New Roman" w:hAnsi="Times New Roman"/>
          <w:color w:val="191919"/>
          <w:spacing w:val="-18"/>
          <w:sz w:val="24"/>
          <w:szCs w:val="24"/>
        </w:rPr>
        <w:t>A</w:t>
      </w:r>
      <w:r>
        <w:rPr>
          <w:rFonts w:ascii="Times New Roman" w:hAnsi="Times New Roman"/>
          <w:color w:val="191919"/>
          <w:sz w:val="24"/>
          <w:szCs w:val="24"/>
        </w:rPr>
        <w:t>TION (T</w:t>
      </w:r>
      <w:r>
        <w:rPr>
          <w:rFonts w:ascii="Times New Roman" w:hAnsi="Times New Roman"/>
          <w:color w:val="191919"/>
          <w:sz w:val="18"/>
          <w:szCs w:val="18"/>
        </w:rPr>
        <w:t>EACHING</w:t>
      </w:r>
      <w:r>
        <w:rPr>
          <w:rFonts w:ascii="Times New Roman" w:hAnsi="Times New Roman"/>
          <w:color w:val="191919"/>
          <w:sz w:val="24"/>
          <w:szCs w:val="24"/>
        </w:rPr>
        <w:t>)</w:t>
      </w:r>
      <w:bookmarkEnd w:id="1916"/>
      <w:bookmarkEnd w:id="1917"/>
    </w:p>
    <w:p w:rsidR="007D77D2" w:rsidRDefault="007D77D2"/>
    <w:p w:rsidR="007A4626" w:rsidRDefault="007A4626" w:rsidP="007A4626">
      <w:pPr>
        <w:widowControl w:val="0"/>
        <w:tabs>
          <w:tab w:val="left" w:pos="2260"/>
          <w:tab w:val="left" w:pos="8910"/>
        </w:tabs>
        <w:autoSpaceDE w:val="0"/>
        <w:autoSpaceDN w:val="0"/>
        <w:adjustRightInd w:val="0"/>
        <w:spacing w:after="0"/>
        <w:ind w:left="180" w:right="130" w:hanging="40"/>
        <w:rPr>
          <w:rFonts w:ascii="Times New Roman" w:hAnsi="Times New Roman"/>
          <w:color w:val="000000"/>
          <w:sz w:val="18"/>
          <w:szCs w:val="18"/>
        </w:rPr>
      </w:pPr>
      <w:r>
        <w:rPr>
          <w:rFonts w:ascii="Times New Roman" w:hAnsi="Times New Roman"/>
          <w:b/>
          <w:bCs/>
          <w:color w:val="191919"/>
          <w:sz w:val="18"/>
          <w:szCs w:val="18"/>
        </w:rPr>
        <w:t>Course</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Hours</w:t>
      </w:r>
    </w:p>
    <w:p w:rsidR="007A4626" w:rsidDel="002C5A9D" w:rsidRDefault="007A4626" w:rsidP="007A4626">
      <w:pPr>
        <w:widowControl w:val="0"/>
        <w:tabs>
          <w:tab w:val="left" w:pos="8910"/>
        </w:tabs>
        <w:autoSpaceDE w:val="0"/>
        <w:autoSpaceDN w:val="0"/>
        <w:adjustRightInd w:val="0"/>
        <w:spacing w:after="0"/>
        <w:ind w:left="180" w:firstLine="0"/>
        <w:rPr>
          <w:del w:id="1918" w:author="whu" w:date="2011-06-22T08:42:00Z"/>
          <w:rFonts w:ascii="Times New Roman" w:hAnsi="Times New Roman"/>
          <w:color w:val="000000"/>
          <w:sz w:val="18"/>
          <w:szCs w:val="18"/>
        </w:rPr>
      </w:pPr>
      <w:del w:id="1919" w:author="whu" w:date="2011-06-22T08:42:00Z">
        <w:r w:rsidDel="002C5A9D">
          <w:rPr>
            <w:rFonts w:ascii="Times New Roman" w:hAnsi="Times New Roman"/>
            <w:b/>
            <w:bCs/>
            <w:color w:val="191919"/>
            <w:sz w:val="18"/>
            <w:szCs w:val="18"/>
          </w:rPr>
          <w:delText>AREA</w:delText>
        </w:r>
        <w:r w:rsidDel="002C5A9D">
          <w:rPr>
            <w:rFonts w:ascii="Times New Roman" w:hAnsi="Times New Roman"/>
            <w:b/>
            <w:bCs/>
            <w:color w:val="191919"/>
            <w:spacing w:val="-20"/>
            <w:sz w:val="18"/>
            <w:szCs w:val="18"/>
          </w:rPr>
          <w:delText xml:space="preserve"> </w:delText>
        </w:r>
        <w:r w:rsidDel="002C5A9D">
          <w:rPr>
            <w:rFonts w:ascii="Times New Roman" w:hAnsi="Times New Roman"/>
            <w:b/>
            <w:bCs/>
            <w:color w:val="191919"/>
            <w:sz w:val="18"/>
            <w:szCs w:val="18"/>
          </w:rPr>
          <w:delText>A: ESSENTIAL</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SKILLS</w:delText>
        </w:r>
        <w:r w:rsidDel="002C5A9D">
          <w:rPr>
            <w:rFonts w:ascii="Times New Roman" w:hAnsi="Times New Roman"/>
            <w:b/>
            <w:bCs/>
            <w:color w:val="191919"/>
            <w:sz w:val="18"/>
            <w:szCs w:val="18"/>
          </w:rPr>
          <w:tab/>
          <w:delText>(9 hours)</w:delText>
        </w:r>
      </w:del>
    </w:p>
    <w:tbl>
      <w:tblPr>
        <w:tblW w:w="0" w:type="auto"/>
        <w:tblInd w:w="180" w:type="dxa"/>
        <w:tblLayout w:type="fixed"/>
        <w:tblCellMar>
          <w:left w:w="0" w:type="dxa"/>
          <w:right w:w="0" w:type="dxa"/>
        </w:tblCellMar>
        <w:tblLook w:val="0000"/>
      </w:tblPr>
      <w:tblGrid>
        <w:gridCol w:w="842"/>
        <w:gridCol w:w="851"/>
        <w:gridCol w:w="4999"/>
        <w:gridCol w:w="3097"/>
      </w:tblGrid>
      <w:tr w:rsidR="007A4626" w:rsidRPr="007A7452" w:rsidDel="002C5A9D" w:rsidTr="007A4626">
        <w:trPr>
          <w:trHeight w:hRule="exact" w:val="235"/>
          <w:del w:id="1920"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40" w:firstLine="50"/>
              <w:rPr>
                <w:del w:id="1921" w:author="whu" w:date="2011-06-22T08:42:00Z"/>
                <w:rFonts w:ascii="Times New Roman" w:hAnsi="Times New Roman"/>
                <w:sz w:val="24"/>
                <w:szCs w:val="24"/>
              </w:rPr>
            </w:pPr>
            <w:del w:id="1922" w:author="whu" w:date="2011-06-22T08:42:00Z">
              <w:r w:rsidRPr="007A7452" w:rsidDel="002C5A9D">
                <w:rPr>
                  <w:rFonts w:ascii="Times New Roman" w:hAnsi="Times New Roman"/>
                  <w:color w:val="191919"/>
                  <w:sz w:val="18"/>
                  <w:szCs w:val="18"/>
                </w:rPr>
                <w:delText>ENGL</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350" w:firstLine="50"/>
              <w:rPr>
                <w:del w:id="1923" w:author="whu" w:date="2011-06-22T08:42:00Z"/>
                <w:rFonts w:ascii="Times New Roman" w:hAnsi="Times New Roman"/>
                <w:sz w:val="24"/>
                <w:szCs w:val="24"/>
              </w:rPr>
            </w:pPr>
            <w:del w:id="1924"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101</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47" w:firstLine="50"/>
              <w:rPr>
                <w:del w:id="1925" w:author="whu" w:date="2011-06-22T08:42:00Z"/>
                <w:rFonts w:ascii="Times New Roman" w:hAnsi="Times New Roman"/>
                <w:sz w:val="24"/>
                <w:szCs w:val="24"/>
              </w:rPr>
            </w:pPr>
            <w:del w:id="1926" w:author="whu" w:date="2011-06-22T08:42:00Z">
              <w:r w:rsidRPr="007A7452" w:rsidDel="002C5A9D">
                <w:rPr>
                  <w:rFonts w:ascii="Times New Roman" w:hAnsi="Times New Roman"/>
                  <w:color w:val="191919"/>
                  <w:sz w:val="18"/>
                  <w:szCs w:val="18"/>
                </w:rPr>
                <w:delText>English Composition I or</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right="40" w:firstLine="50"/>
              <w:jc w:val="right"/>
              <w:rPr>
                <w:del w:id="1927" w:author="whu" w:date="2011-06-22T08:42:00Z"/>
                <w:rFonts w:ascii="Times New Roman" w:hAnsi="Times New Roman"/>
                <w:sz w:val="24"/>
                <w:szCs w:val="24"/>
              </w:rPr>
            </w:pPr>
            <w:del w:id="1928"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1929"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1930" w:author="whu" w:date="2011-06-22T08:42:00Z"/>
                <w:rFonts w:ascii="Times New Roman" w:hAnsi="Times New Roman"/>
                <w:sz w:val="24"/>
                <w:szCs w:val="24"/>
              </w:rPr>
            </w:pPr>
            <w:del w:id="1931" w:author="whu" w:date="2011-06-22T08:42:00Z">
              <w:r w:rsidRPr="007A7452" w:rsidDel="002C5A9D">
                <w:rPr>
                  <w:rFonts w:ascii="Times New Roman" w:hAnsi="Times New Roman"/>
                  <w:color w:val="191919"/>
                  <w:sz w:val="18"/>
                  <w:szCs w:val="18"/>
                </w:rPr>
                <w:delText>HONR</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50" w:firstLine="50"/>
              <w:rPr>
                <w:del w:id="1932" w:author="whu" w:date="2011-06-22T08:42:00Z"/>
                <w:rFonts w:ascii="Times New Roman" w:hAnsi="Times New Roman"/>
                <w:sz w:val="24"/>
                <w:szCs w:val="24"/>
              </w:rPr>
            </w:pPr>
            <w:del w:id="1933" w:author="whu" w:date="2011-06-22T08:42:00Z">
              <w:r w:rsidRPr="007A7452" w:rsidDel="002C5A9D">
                <w:rPr>
                  <w:rFonts w:ascii="Times New Roman" w:hAnsi="Times New Roman"/>
                  <w:color w:val="191919"/>
                  <w:spacing w:val="-7"/>
                  <w:sz w:val="18"/>
                  <w:szCs w:val="18"/>
                </w:rPr>
                <w:delText>1111</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7" w:firstLine="50"/>
              <w:rPr>
                <w:del w:id="1934" w:author="whu" w:date="2011-06-22T08:42:00Z"/>
                <w:rFonts w:ascii="Times New Roman" w:hAnsi="Times New Roman"/>
                <w:sz w:val="24"/>
                <w:szCs w:val="24"/>
              </w:rPr>
            </w:pPr>
            <w:del w:id="1935" w:author="whu" w:date="2011-06-22T08:42:00Z">
              <w:r w:rsidRPr="007A7452" w:rsidDel="002C5A9D">
                <w:rPr>
                  <w:rFonts w:ascii="Times New Roman" w:hAnsi="Times New Roman"/>
                  <w:color w:val="191919"/>
                  <w:sz w:val="18"/>
                  <w:szCs w:val="18"/>
                </w:rPr>
                <w:delText>Honors Humanities I (H)</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1936" w:author="whu" w:date="2011-06-22T08:42:00Z"/>
                <w:rFonts w:ascii="Times New Roman" w:hAnsi="Times New Roman"/>
                <w:sz w:val="24"/>
                <w:szCs w:val="24"/>
              </w:rPr>
            </w:pPr>
            <w:del w:id="1937"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1938"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1939" w:author="whu" w:date="2011-06-22T08:42:00Z"/>
                <w:rFonts w:ascii="Times New Roman" w:hAnsi="Times New Roman"/>
                <w:sz w:val="24"/>
                <w:szCs w:val="24"/>
              </w:rPr>
            </w:pPr>
            <w:del w:id="1940" w:author="whu" w:date="2011-06-22T08:42:00Z">
              <w:r w:rsidRPr="007A7452" w:rsidDel="002C5A9D">
                <w:rPr>
                  <w:rFonts w:ascii="Times New Roman" w:hAnsi="Times New Roman"/>
                  <w:color w:val="191919"/>
                  <w:sz w:val="18"/>
                  <w:szCs w:val="18"/>
                </w:rPr>
                <w:delText>ENGL</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50" w:firstLine="50"/>
              <w:rPr>
                <w:del w:id="1941" w:author="whu" w:date="2011-06-22T08:42:00Z"/>
                <w:rFonts w:ascii="Times New Roman" w:hAnsi="Times New Roman"/>
                <w:sz w:val="24"/>
                <w:szCs w:val="24"/>
              </w:rPr>
            </w:pPr>
            <w:del w:id="1942"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102</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7" w:firstLine="50"/>
              <w:rPr>
                <w:del w:id="1943" w:author="whu" w:date="2011-06-22T08:42:00Z"/>
                <w:rFonts w:ascii="Times New Roman" w:hAnsi="Times New Roman"/>
                <w:sz w:val="24"/>
                <w:szCs w:val="24"/>
              </w:rPr>
            </w:pPr>
            <w:del w:id="1944" w:author="whu" w:date="2011-06-22T08:42:00Z">
              <w:r w:rsidRPr="007A7452" w:rsidDel="002C5A9D">
                <w:rPr>
                  <w:rFonts w:ascii="Times New Roman" w:hAnsi="Times New Roman"/>
                  <w:color w:val="191919"/>
                  <w:sz w:val="18"/>
                  <w:szCs w:val="18"/>
                </w:rPr>
                <w:delText>English Composition II or</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1945" w:author="whu" w:date="2011-06-22T08:42:00Z"/>
                <w:rFonts w:ascii="Times New Roman" w:hAnsi="Times New Roman"/>
                <w:sz w:val="24"/>
                <w:szCs w:val="24"/>
              </w:rPr>
            </w:pPr>
            <w:del w:id="1946"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198"/>
          <w:del w:id="1947"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1948" w:author="whu" w:date="2011-06-22T08:42:00Z"/>
                <w:rFonts w:ascii="Times New Roman" w:hAnsi="Times New Roman"/>
                <w:sz w:val="24"/>
                <w:szCs w:val="24"/>
              </w:rPr>
            </w:pPr>
            <w:del w:id="1949" w:author="whu" w:date="2011-06-22T08:42:00Z">
              <w:r w:rsidRPr="007A7452" w:rsidDel="002C5A9D">
                <w:rPr>
                  <w:rFonts w:ascii="Times New Roman" w:hAnsi="Times New Roman"/>
                  <w:color w:val="191919"/>
                  <w:sz w:val="18"/>
                  <w:szCs w:val="18"/>
                </w:rPr>
                <w:delText>HONR</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50" w:firstLine="50"/>
              <w:rPr>
                <w:del w:id="1950" w:author="whu" w:date="2011-06-22T08:42:00Z"/>
                <w:rFonts w:ascii="Times New Roman" w:hAnsi="Times New Roman"/>
                <w:sz w:val="24"/>
                <w:szCs w:val="24"/>
              </w:rPr>
            </w:pPr>
            <w:del w:id="1951" w:author="whu" w:date="2011-06-22T08:42:00Z">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12</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7" w:firstLine="50"/>
              <w:rPr>
                <w:del w:id="1952" w:author="whu" w:date="2011-06-22T08:42:00Z"/>
                <w:rFonts w:ascii="Times New Roman" w:hAnsi="Times New Roman"/>
                <w:sz w:val="24"/>
                <w:szCs w:val="24"/>
              </w:rPr>
            </w:pPr>
            <w:del w:id="1953" w:author="whu" w:date="2011-06-22T08:42:00Z">
              <w:r w:rsidRPr="007A7452" w:rsidDel="002C5A9D">
                <w:rPr>
                  <w:rFonts w:ascii="Times New Roman" w:hAnsi="Times New Roman"/>
                  <w:color w:val="191919"/>
                  <w:sz w:val="18"/>
                  <w:szCs w:val="18"/>
                </w:rPr>
                <w:delText>Honors Humanities II (H)</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1954" w:author="whu" w:date="2011-06-22T08:42:00Z"/>
                <w:rFonts w:ascii="Times New Roman" w:hAnsi="Times New Roman"/>
                <w:sz w:val="24"/>
                <w:szCs w:val="24"/>
              </w:rPr>
            </w:pPr>
            <w:del w:id="1955"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34"/>
          <w:del w:id="1956" w:author="whu" w:date="2011-06-22T08:42:00Z"/>
        </w:trPr>
        <w:tc>
          <w:tcPr>
            <w:tcW w:w="9789" w:type="dxa"/>
            <w:gridSpan w:val="4"/>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40" w:firstLine="50"/>
              <w:rPr>
                <w:del w:id="1957" w:author="whu" w:date="2011-06-22T08:42:00Z"/>
                <w:rFonts w:ascii="Times New Roman" w:hAnsi="Times New Roman"/>
                <w:sz w:val="24"/>
                <w:szCs w:val="24"/>
              </w:rPr>
            </w:pPr>
            <w:del w:id="1958" w:author="whu" w:date="2011-06-22T08:42:00Z">
              <w:r w:rsidRPr="007A7452" w:rsidDel="002C5A9D">
                <w:rPr>
                  <w:rFonts w:ascii="Times New Roman" w:hAnsi="Times New Roman"/>
                  <w:color w:val="191919"/>
                  <w:sz w:val="18"/>
                  <w:szCs w:val="18"/>
                </w:rPr>
                <w:delText>Select One, as required</w:delText>
              </w:r>
            </w:del>
          </w:p>
        </w:tc>
      </w:tr>
      <w:tr w:rsidR="007A4626" w:rsidRPr="007A7452" w:rsidDel="002C5A9D" w:rsidTr="007A4626">
        <w:trPr>
          <w:trHeight w:hRule="exact" w:val="216"/>
          <w:del w:id="1959"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77" w:lineRule="exact"/>
              <w:ind w:left="40" w:firstLine="50"/>
              <w:rPr>
                <w:del w:id="1960" w:author="whu" w:date="2011-06-22T08:42:00Z"/>
                <w:rFonts w:ascii="Times New Roman" w:hAnsi="Times New Roman"/>
                <w:sz w:val="24"/>
                <w:szCs w:val="24"/>
              </w:rPr>
            </w:pPr>
            <w:del w:id="1961" w:author="whu" w:date="2011-06-22T08:42: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77" w:lineRule="exact"/>
              <w:ind w:left="350" w:firstLine="50"/>
              <w:rPr>
                <w:del w:id="1962" w:author="whu" w:date="2011-06-22T08:42:00Z"/>
                <w:rFonts w:ascii="Times New Roman" w:hAnsi="Times New Roman"/>
                <w:sz w:val="24"/>
                <w:szCs w:val="24"/>
              </w:rPr>
            </w:pPr>
            <w:del w:id="1963"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101</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77" w:lineRule="exact"/>
              <w:ind w:left="147" w:firstLine="50"/>
              <w:rPr>
                <w:del w:id="1964" w:author="whu" w:date="2011-06-22T08:42:00Z"/>
                <w:rFonts w:ascii="Times New Roman" w:hAnsi="Times New Roman"/>
                <w:sz w:val="24"/>
                <w:szCs w:val="24"/>
              </w:rPr>
            </w:pPr>
            <w:del w:id="1965" w:author="whu" w:date="2011-06-22T08:42:00Z">
              <w:r w:rsidRPr="007A7452" w:rsidDel="002C5A9D">
                <w:rPr>
                  <w:rFonts w:ascii="Times New Roman" w:hAnsi="Times New Roman"/>
                  <w:color w:val="191919"/>
                  <w:sz w:val="18"/>
                  <w:szCs w:val="18"/>
                </w:rPr>
                <w:delText>Math Modeling</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77" w:lineRule="exact"/>
              <w:ind w:right="40" w:firstLine="50"/>
              <w:jc w:val="right"/>
              <w:rPr>
                <w:del w:id="1966" w:author="whu" w:date="2011-06-22T08:42:00Z"/>
                <w:rFonts w:ascii="Times New Roman" w:hAnsi="Times New Roman"/>
                <w:sz w:val="24"/>
                <w:szCs w:val="24"/>
              </w:rPr>
            </w:pPr>
            <w:del w:id="1967"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1968"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1969" w:author="whu" w:date="2011-06-22T08:42:00Z"/>
                <w:rFonts w:ascii="Times New Roman" w:hAnsi="Times New Roman"/>
                <w:sz w:val="24"/>
                <w:szCs w:val="24"/>
              </w:rPr>
            </w:pPr>
            <w:del w:id="1970" w:author="whu" w:date="2011-06-22T08:42: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50" w:firstLine="50"/>
              <w:rPr>
                <w:del w:id="1971" w:author="whu" w:date="2011-06-22T08:42:00Z"/>
                <w:rFonts w:ascii="Times New Roman" w:hAnsi="Times New Roman"/>
                <w:sz w:val="24"/>
                <w:szCs w:val="24"/>
              </w:rPr>
            </w:pPr>
            <w:del w:id="1972" w:author="whu" w:date="2011-06-22T08:42:00Z">
              <w:r w:rsidRPr="007A7452" w:rsidDel="002C5A9D">
                <w:rPr>
                  <w:rFonts w:ascii="Times New Roman" w:hAnsi="Times New Roman"/>
                  <w:color w:val="191919"/>
                  <w:spacing w:val="-7"/>
                  <w:sz w:val="18"/>
                  <w:szCs w:val="18"/>
                </w:rPr>
                <w:delText>1111</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7" w:firstLine="50"/>
              <w:rPr>
                <w:del w:id="1973" w:author="whu" w:date="2011-06-22T08:42:00Z"/>
                <w:rFonts w:ascii="Times New Roman" w:hAnsi="Times New Roman"/>
                <w:sz w:val="24"/>
                <w:szCs w:val="24"/>
              </w:rPr>
            </w:pPr>
            <w:del w:id="1974" w:author="whu" w:date="2011-06-22T08:42:00Z">
              <w:r w:rsidRPr="007A7452" w:rsidDel="002C5A9D">
                <w:rPr>
                  <w:rFonts w:ascii="Times New Roman" w:hAnsi="Times New Roman"/>
                  <w:color w:val="191919"/>
                  <w:sz w:val="18"/>
                  <w:szCs w:val="18"/>
                </w:rPr>
                <w:delText>College</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Algebra</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1975" w:author="whu" w:date="2011-06-22T08:42:00Z"/>
                <w:rFonts w:ascii="Times New Roman" w:hAnsi="Times New Roman"/>
                <w:sz w:val="24"/>
                <w:szCs w:val="24"/>
              </w:rPr>
            </w:pPr>
            <w:del w:id="1976"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1977"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1978" w:author="whu" w:date="2011-06-22T08:42:00Z"/>
                <w:rFonts w:ascii="Times New Roman" w:hAnsi="Times New Roman"/>
                <w:sz w:val="24"/>
                <w:szCs w:val="24"/>
              </w:rPr>
            </w:pPr>
            <w:del w:id="1979" w:author="whu" w:date="2011-06-22T08:42: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50" w:firstLine="50"/>
              <w:rPr>
                <w:del w:id="1980" w:author="whu" w:date="2011-06-22T08:42:00Z"/>
                <w:rFonts w:ascii="Times New Roman" w:hAnsi="Times New Roman"/>
                <w:sz w:val="24"/>
                <w:szCs w:val="24"/>
              </w:rPr>
            </w:pPr>
            <w:del w:id="1981" w:author="whu" w:date="2011-06-22T08:42:00Z">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13</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7" w:firstLine="50"/>
              <w:rPr>
                <w:del w:id="1982" w:author="whu" w:date="2011-06-22T08:42:00Z"/>
                <w:rFonts w:ascii="Times New Roman" w:hAnsi="Times New Roman"/>
                <w:sz w:val="24"/>
                <w:szCs w:val="24"/>
              </w:rPr>
            </w:pPr>
            <w:del w:id="1983" w:author="whu" w:date="2011-06-22T08:42:00Z">
              <w:r w:rsidRPr="007A7452" w:rsidDel="002C5A9D">
                <w:rPr>
                  <w:rFonts w:ascii="Times New Roman" w:hAnsi="Times New Roman"/>
                  <w:color w:val="191919"/>
                  <w:sz w:val="18"/>
                  <w:szCs w:val="18"/>
                </w:rPr>
                <w:delText>Pre-Calculus</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1984" w:author="whu" w:date="2011-06-22T08:42:00Z"/>
                <w:rFonts w:ascii="Times New Roman" w:hAnsi="Times New Roman"/>
                <w:sz w:val="24"/>
                <w:szCs w:val="24"/>
              </w:rPr>
            </w:pPr>
            <w:del w:id="1985"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98"/>
          <w:del w:id="1986" w:author="whu" w:date="2011-06-22T08:42:00Z"/>
        </w:trPr>
        <w:tc>
          <w:tcPr>
            <w:tcW w:w="84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1987" w:author="whu" w:date="2011-06-22T08:42:00Z"/>
                <w:rFonts w:ascii="Times New Roman" w:hAnsi="Times New Roman"/>
                <w:sz w:val="24"/>
                <w:szCs w:val="24"/>
              </w:rPr>
            </w:pPr>
            <w:del w:id="1988" w:author="whu" w:date="2011-06-22T08:42:00Z">
              <w:r w:rsidRPr="007A7452" w:rsidDel="002C5A9D">
                <w:rPr>
                  <w:rFonts w:ascii="Times New Roman" w:hAnsi="Times New Roman"/>
                  <w:color w:val="191919"/>
                  <w:sz w:val="18"/>
                  <w:szCs w:val="18"/>
                </w:rPr>
                <w:lastRenderedPageBreak/>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8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292" w:firstLine="50"/>
              <w:rPr>
                <w:del w:id="1989" w:author="whu" w:date="2011-06-22T08:42:00Z"/>
                <w:rFonts w:ascii="Times New Roman" w:hAnsi="Times New Roman"/>
                <w:sz w:val="24"/>
                <w:szCs w:val="24"/>
              </w:rPr>
            </w:pPr>
            <w:del w:id="1990" w:author="whu" w:date="2011-06-22T08:42:00Z">
              <w:r w:rsidDel="002C5A9D">
                <w:rPr>
                  <w:rFonts w:ascii="Times New Roman" w:hAnsi="Times New Roman"/>
                  <w:color w:val="191919"/>
                  <w:sz w:val="18"/>
                  <w:szCs w:val="18"/>
                </w:rPr>
                <w:delText xml:space="preserve">  </w:delText>
              </w:r>
              <w:r w:rsidRPr="007A7452" w:rsidDel="002C5A9D">
                <w:rPr>
                  <w:rFonts w:ascii="Times New Roman" w:hAnsi="Times New Roman"/>
                  <w:color w:val="191919"/>
                  <w:sz w:val="18"/>
                  <w:szCs w:val="18"/>
                </w:rPr>
                <w:delText>12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w:delText>
              </w:r>
            </w:del>
          </w:p>
        </w:tc>
        <w:tc>
          <w:tcPr>
            <w:tcW w:w="499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7" w:firstLine="50"/>
              <w:rPr>
                <w:del w:id="1991" w:author="whu" w:date="2011-06-22T08:42:00Z"/>
                <w:rFonts w:ascii="Times New Roman" w:hAnsi="Times New Roman"/>
                <w:sz w:val="24"/>
                <w:szCs w:val="24"/>
              </w:rPr>
            </w:pPr>
            <w:del w:id="1992" w:author="whu" w:date="2011-06-22T08:42:00Z">
              <w:r w:rsidRPr="007A7452" w:rsidDel="002C5A9D">
                <w:rPr>
                  <w:rFonts w:ascii="Times New Roman" w:hAnsi="Times New Roman"/>
                  <w:color w:val="191919"/>
                  <w:sz w:val="18"/>
                  <w:szCs w:val="18"/>
                </w:rPr>
                <w:delText>Calculus I</w:delText>
              </w:r>
            </w:del>
          </w:p>
        </w:tc>
        <w:tc>
          <w:tcPr>
            <w:tcW w:w="309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1993" w:author="whu" w:date="2011-06-22T08:42:00Z"/>
                <w:rFonts w:ascii="Times New Roman" w:hAnsi="Times New Roman"/>
                <w:sz w:val="24"/>
                <w:szCs w:val="24"/>
              </w:rPr>
            </w:pPr>
            <w:del w:id="1994" w:author="whu" w:date="2011-06-22T08:42:00Z">
              <w:r w:rsidRPr="007A7452" w:rsidDel="002C5A9D">
                <w:rPr>
                  <w:rFonts w:ascii="Times New Roman" w:hAnsi="Times New Roman"/>
                  <w:color w:val="191919"/>
                  <w:sz w:val="18"/>
                  <w:szCs w:val="18"/>
                </w:rPr>
                <w:delText>4</w:delText>
              </w:r>
            </w:del>
          </w:p>
        </w:tc>
      </w:tr>
    </w:tbl>
    <w:p w:rsidR="007D77D2" w:rsidDel="002C5A9D" w:rsidRDefault="007D77D2" w:rsidP="007A4626">
      <w:pPr>
        <w:ind w:firstLine="50"/>
        <w:rPr>
          <w:del w:id="1995" w:author="whu" w:date="2011-06-22T08:42:00Z"/>
        </w:rPr>
      </w:pPr>
    </w:p>
    <w:p w:rsidR="007A4626" w:rsidDel="002C5A9D" w:rsidRDefault="007A4626" w:rsidP="007A4626">
      <w:pPr>
        <w:widowControl w:val="0"/>
        <w:tabs>
          <w:tab w:val="left" w:pos="8910"/>
        </w:tabs>
        <w:autoSpaceDE w:val="0"/>
        <w:autoSpaceDN w:val="0"/>
        <w:adjustRightInd w:val="0"/>
        <w:spacing w:after="0"/>
        <w:ind w:left="180" w:firstLine="50"/>
        <w:rPr>
          <w:del w:id="1996" w:author="whu" w:date="2011-06-22T08:42:00Z"/>
          <w:rFonts w:ascii="Times New Roman" w:hAnsi="Times New Roman"/>
          <w:color w:val="000000"/>
          <w:sz w:val="18"/>
          <w:szCs w:val="18"/>
        </w:rPr>
      </w:pPr>
      <w:del w:id="1997" w:author="whu" w:date="2011-06-22T08:42:00Z">
        <w:r w:rsidDel="002C5A9D">
          <w:rPr>
            <w:rFonts w:ascii="Times New Roman" w:hAnsi="Times New Roman"/>
            <w:b/>
            <w:bCs/>
            <w:color w:val="191919"/>
            <w:sz w:val="18"/>
            <w:szCs w:val="18"/>
          </w:rPr>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B: INSTITUTIONAL</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OPTIONS</w:delText>
        </w:r>
        <w:r w:rsidDel="002C5A9D">
          <w:rPr>
            <w:rFonts w:ascii="Times New Roman" w:hAnsi="Times New Roman"/>
            <w:b/>
            <w:bCs/>
            <w:color w:val="191919"/>
            <w:sz w:val="18"/>
            <w:szCs w:val="18"/>
          </w:rPr>
          <w:tab/>
          <w:delText>(5 hours)</w:delText>
        </w:r>
      </w:del>
    </w:p>
    <w:tbl>
      <w:tblPr>
        <w:tblW w:w="0" w:type="auto"/>
        <w:tblInd w:w="180" w:type="dxa"/>
        <w:tblLayout w:type="fixed"/>
        <w:tblCellMar>
          <w:left w:w="0" w:type="dxa"/>
          <w:right w:w="0" w:type="dxa"/>
        </w:tblCellMar>
        <w:tblLook w:val="0000"/>
      </w:tblPr>
      <w:tblGrid>
        <w:gridCol w:w="901"/>
        <w:gridCol w:w="795"/>
        <w:gridCol w:w="5056"/>
        <w:gridCol w:w="3037"/>
      </w:tblGrid>
      <w:tr w:rsidR="007A4626" w:rsidRPr="007A7452" w:rsidDel="002C5A9D" w:rsidTr="007A4626">
        <w:trPr>
          <w:trHeight w:hRule="exact" w:val="235"/>
          <w:del w:id="1998" w:author="whu" w:date="2011-06-22T08:42:00Z"/>
        </w:trPr>
        <w:tc>
          <w:tcPr>
            <w:tcW w:w="90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40" w:firstLine="50"/>
              <w:rPr>
                <w:del w:id="1999" w:author="whu" w:date="2011-06-22T08:42:00Z"/>
                <w:rFonts w:ascii="Times New Roman" w:hAnsi="Times New Roman"/>
                <w:sz w:val="24"/>
                <w:szCs w:val="24"/>
              </w:rPr>
            </w:pPr>
            <w:del w:id="2000" w:author="whu" w:date="2011-06-22T08:42:00Z">
              <w:r w:rsidRPr="007A7452" w:rsidDel="002C5A9D">
                <w:rPr>
                  <w:rFonts w:ascii="Times New Roman" w:hAnsi="Times New Roman"/>
                  <w:color w:val="191919"/>
                  <w:sz w:val="18"/>
                  <w:szCs w:val="18"/>
                </w:rPr>
                <w:delText>COMM</w:delText>
              </w:r>
            </w:del>
          </w:p>
        </w:tc>
        <w:tc>
          <w:tcPr>
            <w:tcW w:w="79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291" w:firstLine="50"/>
              <w:rPr>
                <w:del w:id="2001" w:author="whu" w:date="2011-06-22T08:42:00Z"/>
                <w:rFonts w:ascii="Times New Roman" w:hAnsi="Times New Roman"/>
                <w:sz w:val="24"/>
                <w:szCs w:val="24"/>
              </w:rPr>
            </w:pPr>
            <w:del w:id="2002"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100</w:delText>
              </w:r>
            </w:del>
          </w:p>
        </w:tc>
        <w:tc>
          <w:tcPr>
            <w:tcW w:w="505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44" w:firstLine="50"/>
              <w:rPr>
                <w:del w:id="2003" w:author="whu" w:date="2011-06-22T08:42:00Z"/>
                <w:rFonts w:ascii="Times New Roman" w:hAnsi="Times New Roman"/>
                <w:sz w:val="24"/>
                <w:szCs w:val="24"/>
              </w:rPr>
            </w:pPr>
            <w:del w:id="2004" w:author="whu" w:date="2011-06-22T08:42:00Z">
              <w:r w:rsidDel="002C5A9D">
                <w:rPr>
                  <w:rFonts w:ascii="Times New Roman" w:hAnsi="Times New Roman"/>
                  <w:color w:val="191919"/>
                  <w:sz w:val="18"/>
                  <w:szCs w:val="18"/>
                </w:rPr>
                <w:delText xml:space="preserve">Fundamentals of </w:delText>
              </w:r>
              <w:r w:rsidRPr="007A7452" w:rsidDel="002C5A9D">
                <w:rPr>
                  <w:rFonts w:ascii="Times New Roman" w:hAnsi="Times New Roman"/>
                  <w:color w:val="191919"/>
                  <w:sz w:val="18"/>
                  <w:szCs w:val="18"/>
                </w:rPr>
                <w:delText>Public Speaking</w:delText>
              </w:r>
            </w:del>
          </w:p>
        </w:tc>
        <w:tc>
          <w:tcPr>
            <w:tcW w:w="303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right="40" w:firstLine="50"/>
              <w:jc w:val="right"/>
              <w:rPr>
                <w:del w:id="2005" w:author="whu" w:date="2011-06-22T08:42:00Z"/>
                <w:rFonts w:ascii="Times New Roman" w:hAnsi="Times New Roman"/>
                <w:sz w:val="24"/>
                <w:szCs w:val="24"/>
              </w:rPr>
            </w:pPr>
            <w:del w:id="2006"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98"/>
          <w:del w:id="2007" w:author="whu" w:date="2011-06-22T08:42:00Z"/>
        </w:trPr>
        <w:tc>
          <w:tcPr>
            <w:tcW w:w="90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08" w:author="whu" w:date="2011-06-22T08:42:00Z"/>
                <w:rFonts w:ascii="Times New Roman" w:hAnsi="Times New Roman"/>
                <w:sz w:val="24"/>
                <w:szCs w:val="24"/>
              </w:rPr>
            </w:pPr>
            <w:del w:id="2009" w:author="whu" w:date="2011-06-22T08:42:00Z">
              <w:r w:rsidRPr="007A7452" w:rsidDel="002C5A9D">
                <w:rPr>
                  <w:rFonts w:ascii="Times New Roman" w:hAnsi="Times New Roman"/>
                  <w:color w:val="191919"/>
                  <w:sz w:val="18"/>
                  <w:szCs w:val="18"/>
                </w:rPr>
                <w:delText>HIST</w:delText>
              </w:r>
            </w:del>
          </w:p>
        </w:tc>
        <w:tc>
          <w:tcPr>
            <w:tcW w:w="79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291" w:firstLine="50"/>
              <w:rPr>
                <w:del w:id="2010" w:author="whu" w:date="2011-06-22T08:42:00Z"/>
                <w:rFonts w:ascii="Times New Roman" w:hAnsi="Times New Roman"/>
                <w:sz w:val="24"/>
                <w:szCs w:val="24"/>
              </w:rPr>
            </w:pPr>
            <w:del w:id="2011" w:author="whu" w:date="2011-06-22T08:42:00Z">
              <w:r w:rsidRPr="007A7452" w:rsidDel="002C5A9D">
                <w:rPr>
                  <w:rFonts w:ascii="Times New Roman" w:hAnsi="Times New Roman"/>
                  <w:color w:val="191919"/>
                  <w:sz w:val="18"/>
                  <w:szCs w:val="18"/>
                </w:rPr>
                <w:delText>1002</w:delText>
              </w:r>
            </w:del>
          </w:p>
        </w:tc>
        <w:tc>
          <w:tcPr>
            <w:tcW w:w="505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12" w:author="whu" w:date="2011-06-22T08:42:00Z"/>
                <w:rFonts w:ascii="Times New Roman" w:hAnsi="Times New Roman"/>
                <w:sz w:val="24"/>
                <w:szCs w:val="24"/>
              </w:rPr>
            </w:pPr>
            <w:del w:id="2013" w:author="whu" w:date="2011-06-22T08:42:00Z">
              <w:r w:rsidRPr="007A7452" w:rsidDel="002C5A9D">
                <w:rPr>
                  <w:rFonts w:ascii="Times New Roman" w:hAnsi="Times New Roman"/>
                  <w:color w:val="191919"/>
                  <w:sz w:val="18"/>
                  <w:szCs w:val="18"/>
                </w:rPr>
                <w:delText>Intro to</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African Diaspora(s)</w:delText>
              </w:r>
            </w:del>
          </w:p>
        </w:tc>
        <w:tc>
          <w:tcPr>
            <w:tcW w:w="303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14" w:author="whu" w:date="2011-06-22T08:42:00Z"/>
                <w:rFonts w:ascii="Times New Roman" w:hAnsi="Times New Roman"/>
                <w:sz w:val="24"/>
                <w:szCs w:val="24"/>
              </w:rPr>
            </w:pPr>
            <w:del w:id="2015" w:author="whu" w:date="2011-06-22T08:42:00Z">
              <w:r w:rsidRPr="007A7452" w:rsidDel="002C5A9D">
                <w:rPr>
                  <w:rFonts w:ascii="Times New Roman" w:hAnsi="Times New Roman"/>
                  <w:color w:val="191919"/>
                  <w:sz w:val="18"/>
                  <w:szCs w:val="18"/>
                </w:rPr>
                <w:delText>2</w:delText>
              </w:r>
            </w:del>
          </w:p>
        </w:tc>
      </w:tr>
    </w:tbl>
    <w:p w:rsidR="007A4626" w:rsidDel="002C5A9D" w:rsidRDefault="007A4626" w:rsidP="007A4626">
      <w:pPr>
        <w:widowControl w:val="0"/>
        <w:autoSpaceDE w:val="0"/>
        <w:autoSpaceDN w:val="0"/>
        <w:adjustRightInd w:val="0"/>
        <w:spacing w:before="4" w:after="0" w:line="120" w:lineRule="exact"/>
        <w:ind w:firstLine="50"/>
        <w:rPr>
          <w:del w:id="2016" w:author="whu" w:date="2011-06-22T08:42:00Z"/>
          <w:rFonts w:ascii="Times New Roman" w:hAnsi="Times New Roman"/>
          <w:sz w:val="12"/>
          <w:szCs w:val="12"/>
        </w:rPr>
      </w:pPr>
    </w:p>
    <w:p w:rsidR="007A4626" w:rsidDel="002C5A9D" w:rsidRDefault="007A4626" w:rsidP="007A4626">
      <w:pPr>
        <w:widowControl w:val="0"/>
        <w:tabs>
          <w:tab w:val="left" w:pos="8910"/>
        </w:tabs>
        <w:autoSpaceDE w:val="0"/>
        <w:autoSpaceDN w:val="0"/>
        <w:adjustRightInd w:val="0"/>
        <w:spacing w:after="0"/>
        <w:ind w:left="180" w:firstLine="0"/>
        <w:rPr>
          <w:del w:id="2017" w:author="whu" w:date="2011-06-22T08:42:00Z"/>
          <w:rFonts w:ascii="Times New Roman" w:hAnsi="Times New Roman"/>
          <w:color w:val="000000"/>
          <w:sz w:val="18"/>
          <w:szCs w:val="18"/>
        </w:rPr>
      </w:pPr>
      <w:del w:id="2018" w:author="whu" w:date="2011-06-22T08:42:00Z">
        <w:r w:rsidDel="002C5A9D">
          <w:rPr>
            <w:rFonts w:ascii="Times New Roman" w:hAnsi="Times New Roman"/>
            <w:b/>
            <w:bCs/>
            <w:color w:val="191919"/>
            <w:sz w:val="18"/>
            <w:szCs w:val="18"/>
          </w:rPr>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C: HUMANITIES/FINE</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6"/>
            <w:sz w:val="18"/>
            <w:szCs w:val="18"/>
          </w:rPr>
          <w:delText>R</w:delText>
        </w:r>
        <w:r w:rsidDel="002C5A9D">
          <w:rPr>
            <w:rFonts w:ascii="Times New Roman" w:hAnsi="Times New Roman"/>
            <w:b/>
            <w:bCs/>
            <w:color w:val="191919"/>
            <w:sz w:val="18"/>
            <w:szCs w:val="18"/>
          </w:rPr>
          <w:delText>TS</w:delText>
        </w:r>
        <w:r w:rsidDel="002C5A9D">
          <w:rPr>
            <w:rFonts w:ascii="Times New Roman" w:hAnsi="Times New Roman"/>
            <w:b/>
            <w:bCs/>
            <w:color w:val="191919"/>
            <w:sz w:val="18"/>
            <w:szCs w:val="18"/>
          </w:rPr>
          <w:tab/>
          <w:delText>(6 hours)</w:delText>
        </w:r>
      </w:del>
    </w:p>
    <w:tbl>
      <w:tblPr>
        <w:tblW w:w="0" w:type="auto"/>
        <w:tblInd w:w="180" w:type="dxa"/>
        <w:tblLayout w:type="fixed"/>
        <w:tblCellMar>
          <w:left w:w="0" w:type="dxa"/>
          <w:right w:w="0" w:type="dxa"/>
        </w:tblCellMar>
        <w:tblLook w:val="0000"/>
      </w:tblPr>
      <w:tblGrid>
        <w:gridCol w:w="1009"/>
        <w:gridCol w:w="687"/>
        <w:gridCol w:w="5019"/>
        <w:gridCol w:w="3075"/>
      </w:tblGrid>
      <w:tr w:rsidR="007A4626" w:rsidRPr="007A7452" w:rsidDel="002C5A9D" w:rsidTr="007A4626">
        <w:trPr>
          <w:trHeight w:hRule="exact" w:val="235"/>
          <w:del w:id="2019"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40" w:firstLine="50"/>
              <w:rPr>
                <w:del w:id="2020" w:author="whu" w:date="2011-06-22T08:42:00Z"/>
                <w:rFonts w:ascii="Times New Roman" w:hAnsi="Times New Roman"/>
                <w:sz w:val="24"/>
                <w:szCs w:val="24"/>
              </w:rPr>
            </w:pPr>
            <w:del w:id="2021" w:author="whu" w:date="2011-06-22T08:42:00Z">
              <w:r w:rsidRPr="007A7452" w:rsidDel="002C5A9D">
                <w:rPr>
                  <w:rFonts w:ascii="Times New Roman" w:hAnsi="Times New Roman"/>
                  <w:color w:val="191919"/>
                  <w:sz w:val="18"/>
                  <w:szCs w:val="18"/>
                </w:rPr>
                <w:delText>ENGL</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84" w:firstLine="50"/>
              <w:rPr>
                <w:del w:id="2022" w:author="whu" w:date="2011-06-22T08:42:00Z"/>
                <w:rFonts w:ascii="Times New Roman" w:hAnsi="Times New Roman"/>
                <w:sz w:val="24"/>
                <w:szCs w:val="24"/>
              </w:rPr>
            </w:pPr>
            <w:del w:id="2023" w:author="whu" w:date="2011-06-22T08:42: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44" w:firstLine="50"/>
              <w:rPr>
                <w:del w:id="2024" w:author="whu" w:date="2011-06-22T08:42:00Z"/>
                <w:rFonts w:ascii="Times New Roman" w:hAnsi="Times New Roman"/>
                <w:sz w:val="24"/>
                <w:szCs w:val="24"/>
              </w:rPr>
            </w:pPr>
            <w:del w:id="2025" w:author="whu" w:date="2011-06-22T08:42:00Z">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Literature I or</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right="40" w:firstLine="50"/>
              <w:jc w:val="right"/>
              <w:rPr>
                <w:del w:id="2026" w:author="whu" w:date="2011-06-22T08:42:00Z"/>
                <w:rFonts w:ascii="Times New Roman" w:hAnsi="Times New Roman"/>
                <w:sz w:val="24"/>
                <w:szCs w:val="24"/>
              </w:rPr>
            </w:pPr>
            <w:del w:id="2027"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2028"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29" w:author="whu" w:date="2011-06-22T08:42:00Z"/>
                <w:rFonts w:ascii="Times New Roman" w:hAnsi="Times New Roman"/>
                <w:sz w:val="24"/>
                <w:szCs w:val="24"/>
              </w:rPr>
            </w:pPr>
            <w:del w:id="2030" w:author="whu" w:date="2011-06-22T08:42:00Z">
              <w:r w:rsidRPr="007A7452" w:rsidDel="002C5A9D">
                <w:rPr>
                  <w:rFonts w:ascii="Times New Roman" w:hAnsi="Times New Roman"/>
                  <w:color w:val="191919"/>
                  <w:sz w:val="18"/>
                  <w:szCs w:val="18"/>
                </w:rPr>
                <w:delText>HONR</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31" w:author="whu" w:date="2011-06-22T08:42:00Z"/>
                <w:rFonts w:ascii="Times New Roman" w:hAnsi="Times New Roman"/>
                <w:sz w:val="24"/>
                <w:szCs w:val="24"/>
              </w:rPr>
            </w:pPr>
            <w:del w:id="2032" w:author="whu" w:date="2011-06-22T08:42: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33" w:author="whu" w:date="2011-06-22T08:42:00Z"/>
                <w:rFonts w:ascii="Times New Roman" w:hAnsi="Times New Roman"/>
                <w:sz w:val="24"/>
                <w:szCs w:val="24"/>
              </w:rPr>
            </w:pPr>
            <w:del w:id="2034" w:author="whu" w:date="2011-06-22T08:42:00Z">
              <w:r w:rsidRPr="007A7452" w:rsidDel="002C5A9D">
                <w:rPr>
                  <w:rFonts w:ascii="Times New Roman" w:hAnsi="Times New Roman"/>
                  <w:color w:val="191919"/>
                  <w:sz w:val="18"/>
                  <w:szCs w:val="18"/>
                </w:rPr>
                <w:delText>Honors Humanities III (H)</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35" w:author="whu" w:date="2011-06-22T08:42:00Z"/>
                <w:rFonts w:ascii="Times New Roman" w:hAnsi="Times New Roman"/>
                <w:sz w:val="24"/>
                <w:szCs w:val="24"/>
              </w:rPr>
            </w:pPr>
            <w:del w:id="2036"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2037"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38" w:author="whu" w:date="2011-06-22T08:42:00Z"/>
                <w:rFonts w:ascii="Times New Roman" w:hAnsi="Times New Roman"/>
                <w:sz w:val="24"/>
                <w:szCs w:val="24"/>
              </w:rPr>
            </w:pPr>
            <w:del w:id="2039" w:author="whu" w:date="2011-06-22T08:42:00Z">
              <w:r w:rsidRPr="007A7452" w:rsidDel="002C5A9D">
                <w:rPr>
                  <w:rFonts w:ascii="Times New Roman" w:hAnsi="Times New Roman"/>
                  <w:color w:val="191919"/>
                  <w:sz w:val="18"/>
                  <w:szCs w:val="18"/>
                </w:rPr>
                <w:delText>Select One</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ind w:firstLine="50"/>
              <w:rPr>
                <w:del w:id="2040" w:author="whu" w:date="2011-06-22T08:42:00Z"/>
                <w:rFonts w:ascii="Times New Roman" w:hAnsi="Times New Roman"/>
                <w:sz w:val="24"/>
                <w:szCs w:val="24"/>
              </w:rPr>
            </w:pPr>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ind w:firstLine="50"/>
              <w:rPr>
                <w:del w:id="2041" w:author="whu" w:date="2011-06-22T08:42:00Z"/>
                <w:rFonts w:ascii="Times New Roman" w:hAnsi="Times New Roman"/>
                <w:sz w:val="24"/>
                <w:szCs w:val="24"/>
              </w:rPr>
            </w:pPr>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ind w:firstLine="50"/>
              <w:rPr>
                <w:del w:id="2042" w:author="whu" w:date="2011-06-22T08:42:00Z"/>
                <w:rFonts w:ascii="Times New Roman" w:hAnsi="Times New Roman"/>
                <w:sz w:val="24"/>
                <w:szCs w:val="24"/>
              </w:rPr>
            </w:pPr>
          </w:p>
        </w:tc>
      </w:tr>
      <w:tr w:rsidR="007A4626" w:rsidRPr="007A7452" w:rsidDel="002C5A9D" w:rsidTr="007A4626">
        <w:trPr>
          <w:trHeight w:hRule="exact" w:val="216"/>
          <w:del w:id="2043"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44" w:author="whu" w:date="2011-06-22T08:42:00Z"/>
                <w:rFonts w:ascii="Times New Roman" w:hAnsi="Times New Roman"/>
                <w:sz w:val="24"/>
                <w:szCs w:val="24"/>
              </w:rPr>
            </w:pPr>
            <w:del w:id="2045" w:author="whu" w:date="2011-06-22T08:42:00Z">
              <w:r w:rsidRPr="007A7452" w:rsidDel="002C5A9D">
                <w:rPr>
                  <w:rFonts w:ascii="Times New Roman" w:hAnsi="Times New Roman"/>
                  <w:color w:val="191919"/>
                  <w:sz w:val="18"/>
                  <w:szCs w:val="18"/>
                </w:rPr>
                <w:delText>ARAP</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46" w:author="whu" w:date="2011-06-22T08:42:00Z"/>
                <w:rFonts w:ascii="Times New Roman" w:hAnsi="Times New Roman"/>
                <w:sz w:val="24"/>
                <w:szCs w:val="24"/>
              </w:rPr>
            </w:pPr>
            <w:del w:id="2047"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100</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48" w:author="whu" w:date="2011-06-22T08:42:00Z"/>
                <w:rFonts w:ascii="Times New Roman" w:hAnsi="Times New Roman"/>
                <w:sz w:val="24"/>
                <w:szCs w:val="24"/>
              </w:rPr>
            </w:pPr>
            <w:del w:id="2049" w:author="whu" w:date="2011-06-22T08:42:00Z">
              <w:r w:rsidRPr="007A7452" w:rsidDel="002C5A9D">
                <w:rPr>
                  <w:rFonts w:ascii="Times New Roman" w:hAnsi="Times New Roman"/>
                  <w:color w:val="191919"/>
                  <w:sz w:val="18"/>
                  <w:szCs w:val="18"/>
                </w:rPr>
                <w:delText>Art</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Appreciation</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50" w:author="whu" w:date="2011-06-22T08:42:00Z"/>
                <w:rFonts w:ascii="Times New Roman" w:hAnsi="Times New Roman"/>
                <w:sz w:val="24"/>
                <w:szCs w:val="24"/>
              </w:rPr>
            </w:pPr>
            <w:del w:id="2051"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2052"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53" w:author="whu" w:date="2011-06-22T08:42:00Z"/>
                <w:rFonts w:ascii="Times New Roman" w:hAnsi="Times New Roman"/>
                <w:sz w:val="24"/>
                <w:szCs w:val="24"/>
              </w:rPr>
            </w:pPr>
            <w:del w:id="2054" w:author="whu" w:date="2011-06-22T08:42:00Z">
              <w:r w:rsidRPr="007A7452" w:rsidDel="002C5A9D">
                <w:rPr>
                  <w:rFonts w:ascii="Times New Roman" w:hAnsi="Times New Roman"/>
                  <w:color w:val="191919"/>
                  <w:sz w:val="18"/>
                  <w:szCs w:val="18"/>
                </w:rPr>
                <w:delText>ENGL</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55" w:author="whu" w:date="2011-06-22T08:42:00Z"/>
                <w:rFonts w:ascii="Times New Roman" w:hAnsi="Times New Roman"/>
                <w:sz w:val="24"/>
                <w:szCs w:val="24"/>
              </w:rPr>
            </w:pPr>
            <w:del w:id="2056" w:author="whu" w:date="2011-06-22T08:42: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12</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57" w:author="whu" w:date="2011-06-22T08:42:00Z"/>
                <w:rFonts w:ascii="Times New Roman" w:hAnsi="Times New Roman"/>
                <w:sz w:val="24"/>
                <w:szCs w:val="24"/>
              </w:rPr>
            </w:pPr>
            <w:del w:id="2058" w:author="whu" w:date="2011-06-22T08:42:00Z">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Literature II</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59" w:author="whu" w:date="2011-06-22T08:42:00Z"/>
                <w:rFonts w:ascii="Times New Roman" w:hAnsi="Times New Roman"/>
                <w:sz w:val="24"/>
                <w:szCs w:val="24"/>
              </w:rPr>
            </w:pPr>
            <w:del w:id="2060"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2061"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62" w:author="whu" w:date="2011-06-22T08:42:00Z"/>
                <w:rFonts w:ascii="Times New Roman" w:hAnsi="Times New Roman"/>
                <w:sz w:val="24"/>
                <w:szCs w:val="24"/>
              </w:rPr>
            </w:pPr>
            <w:del w:id="2063" w:author="whu" w:date="2011-06-22T08:42:00Z">
              <w:r w:rsidRPr="007A7452" w:rsidDel="002C5A9D">
                <w:rPr>
                  <w:rFonts w:ascii="Times New Roman" w:hAnsi="Times New Roman"/>
                  <w:color w:val="191919"/>
                  <w:sz w:val="18"/>
                  <w:szCs w:val="18"/>
                </w:rPr>
                <w:delText>MUSC</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64" w:author="whu" w:date="2011-06-22T08:42:00Z"/>
                <w:rFonts w:ascii="Times New Roman" w:hAnsi="Times New Roman"/>
                <w:sz w:val="24"/>
                <w:szCs w:val="24"/>
              </w:rPr>
            </w:pPr>
            <w:del w:id="2065"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100</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66" w:author="whu" w:date="2011-06-22T08:42:00Z"/>
                <w:rFonts w:ascii="Times New Roman" w:hAnsi="Times New Roman"/>
                <w:sz w:val="24"/>
                <w:szCs w:val="24"/>
              </w:rPr>
            </w:pPr>
            <w:del w:id="2067" w:author="whu" w:date="2011-06-22T08:42:00Z">
              <w:r w:rsidRPr="007A7452" w:rsidDel="002C5A9D">
                <w:rPr>
                  <w:rFonts w:ascii="Times New Roman" w:hAnsi="Times New Roman"/>
                  <w:color w:val="191919"/>
                  <w:sz w:val="18"/>
                  <w:szCs w:val="18"/>
                </w:rPr>
                <w:delText>Music</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Appreciation</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68" w:author="whu" w:date="2011-06-22T08:42:00Z"/>
                <w:rFonts w:ascii="Times New Roman" w:hAnsi="Times New Roman"/>
                <w:sz w:val="24"/>
                <w:szCs w:val="24"/>
              </w:rPr>
            </w:pPr>
            <w:del w:id="2069"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2070"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71" w:author="whu" w:date="2011-06-22T08:42:00Z"/>
                <w:rFonts w:ascii="Times New Roman" w:hAnsi="Times New Roman"/>
                <w:sz w:val="24"/>
                <w:szCs w:val="24"/>
              </w:rPr>
            </w:pPr>
            <w:del w:id="2072" w:author="whu" w:date="2011-06-22T08:42:00Z">
              <w:r w:rsidRPr="007A7452" w:rsidDel="002C5A9D">
                <w:rPr>
                  <w:rFonts w:ascii="Times New Roman" w:hAnsi="Times New Roman"/>
                  <w:color w:val="191919"/>
                  <w:sz w:val="18"/>
                  <w:szCs w:val="18"/>
                </w:rPr>
                <w:delText>FREN</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73" w:author="whu" w:date="2011-06-22T08:42:00Z"/>
                <w:rFonts w:ascii="Times New Roman" w:hAnsi="Times New Roman"/>
                <w:sz w:val="24"/>
                <w:szCs w:val="24"/>
              </w:rPr>
            </w:pPr>
            <w:del w:id="2074" w:author="whu" w:date="2011-06-22T08:42:00Z">
              <w:r w:rsidRPr="007A7452" w:rsidDel="002C5A9D">
                <w:rPr>
                  <w:rFonts w:ascii="Times New Roman" w:hAnsi="Times New Roman"/>
                  <w:color w:val="191919"/>
                  <w:sz w:val="18"/>
                  <w:szCs w:val="18"/>
                </w:rPr>
                <w:delText>2201</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75" w:author="whu" w:date="2011-06-22T08:42:00Z"/>
                <w:rFonts w:ascii="Times New Roman" w:hAnsi="Times New Roman"/>
                <w:sz w:val="24"/>
                <w:szCs w:val="24"/>
              </w:rPr>
            </w:pPr>
            <w:del w:id="2076" w:author="whu" w:date="2011-06-22T08:42:00Z">
              <w:r w:rsidRPr="007A7452" w:rsidDel="002C5A9D">
                <w:rPr>
                  <w:rFonts w:ascii="Times New Roman" w:hAnsi="Times New Roman"/>
                  <w:color w:val="191919"/>
                  <w:sz w:val="18"/>
                  <w:szCs w:val="18"/>
                </w:rPr>
                <w:delText>Intermediate French</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77" w:author="whu" w:date="2011-06-22T08:42:00Z"/>
                <w:rFonts w:ascii="Times New Roman" w:hAnsi="Times New Roman"/>
                <w:sz w:val="24"/>
                <w:szCs w:val="24"/>
              </w:rPr>
            </w:pPr>
            <w:del w:id="2078"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2079"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80" w:author="whu" w:date="2011-06-22T08:42:00Z"/>
                <w:rFonts w:ascii="Times New Roman" w:hAnsi="Times New Roman"/>
                <w:sz w:val="24"/>
                <w:szCs w:val="24"/>
              </w:rPr>
            </w:pPr>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81" w:author="whu" w:date="2011-06-22T08:42:00Z"/>
                <w:rFonts w:ascii="Times New Roman" w:hAnsi="Times New Roman"/>
                <w:sz w:val="24"/>
                <w:szCs w:val="24"/>
              </w:rPr>
            </w:pPr>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82" w:author="whu" w:date="2011-06-22T08:42:00Z"/>
                <w:rFonts w:ascii="Times New Roman" w:hAnsi="Times New Roman"/>
                <w:sz w:val="24"/>
                <w:szCs w:val="24"/>
              </w:rPr>
            </w:pPr>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83" w:author="whu" w:date="2011-06-22T08:42:00Z"/>
                <w:rFonts w:ascii="Times New Roman" w:hAnsi="Times New Roman"/>
                <w:sz w:val="24"/>
                <w:szCs w:val="24"/>
              </w:rPr>
            </w:pPr>
          </w:p>
        </w:tc>
      </w:tr>
      <w:tr w:rsidR="007A4626" w:rsidRPr="007A7452" w:rsidDel="002C5A9D" w:rsidTr="007A4626">
        <w:trPr>
          <w:trHeight w:hRule="exact" w:val="216"/>
          <w:del w:id="2084"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85" w:author="whu" w:date="2011-06-22T08:42:00Z"/>
                <w:rFonts w:ascii="Times New Roman" w:hAnsi="Times New Roman"/>
                <w:sz w:val="24"/>
                <w:szCs w:val="24"/>
              </w:rPr>
            </w:pPr>
            <w:del w:id="2086" w:author="whu" w:date="2011-06-22T08:42:00Z">
              <w:r w:rsidRPr="007A7452" w:rsidDel="002C5A9D">
                <w:rPr>
                  <w:rFonts w:ascii="Times New Roman" w:hAnsi="Times New Roman"/>
                  <w:color w:val="191919"/>
                  <w:sz w:val="18"/>
                  <w:szCs w:val="18"/>
                </w:rPr>
                <w:delText>S</w:delText>
              </w:r>
              <w:r w:rsidRPr="007A7452" w:rsidDel="002C5A9D">
                <w:rPr>
                  <w:rFonts w:ascii="Times New Roman" w:hAnsi="Times New Roman"/>
                  <w:color w:val="191919"/>
                  <w:spacing w:val="-17"/>
                  <w:sz w:val="18"/>
                  <w:szCs w:val="18"/>
                </w:rPr>
                <w:delText>P</w:delText>
              </w:r>
              <w:r w:rsidRPr="007A7452" w:rsidDel="002C5A9D">
                <w:rPr>
                  <w:rFonts w:ascii="Times New Roman" w:hAnsi="Times New Roman"/>
                  <w:color w:val="191919"/>
                  <w:sz w:val="18"/>
                  <w:szCs w:val="18"/>
                </w:rPr>
                <w:delText>AN</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87" w:author="whu" w:date="2011-06-22T08:42:00Z"/>
                <w:rFonts w:ascii="Times New Roman" w:hAnsi="Times New Roman"/>
                <w:sz w:val="24"/>
                <w:szCs w:val="24"/>
              </w:rPr>
            </w:pPr>
            <w:del w:id="2088" w:author="whu" w:date="2011-06-22T08:42:00Z">
              <w:r w:rsidRPr="007A7452" w:rsidDel="002C5A9D">
                <w:rPr>
                  <w:rFonts w:ascii="Times New Roman" w:hAnsi="Times New Roman"/>
                  <w:color w:val="191919"/>
                  <w:sz w:val="18"/>
                  <w:szCs w:val="18"/>
                </w:rPr>
                <w:delText>2231</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89" w:author="whu" w:date="2011-06-22T08:42:00Z"/>
                <w:rFonts w:ascii="Times New Roman" w:hAnsi="Times New Roman"/>
                <w:sz w:val="24"/>
                <w:szCs w:val="24"/>
              </w:rPr>
            </w:pPr>
            <w:del w:id="2090" w:author="whu" w:date="2011-06-22T08:42:00Z">
              <w:r w:rsidRPr="007A7452" w:rsidDel="002C5A9D">
                <w:rPr>
                  <w:rFonts w:ascii="Times New Roman" w:hAnsi="Times New Roman"/>
                  <w:color w:val="191919"/>
                  <w:sz w:val="18"/>
                  <w:szCs w:val="18"/>
                </w:rPr>
                <w:delText>Intermediate Spanish</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91" w:author="whu" w:date="2011-06-22T08:42:00Z"/>
                <w:rFonts w:ascii="Times New Roman" w:hAnsi="Times New Roman"/>
                <w:sz w:val="24"/>
                <w:szCs w:val="24"/>
              </w:rPr>
            </w:pPr>
            <w:del w:id="2092" w:author="whu" w:date="2011-06-22T08:42: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2093"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94" w:author="whu" w:date="2011-06-22T08:42:00Z"/>
                <w:rFonts w:ascii="Times New Roman" w:hAnsi="Times New Roman"/>
                <w:sz w:val="24"/>
                <w:szCs w:val="24"/>
              </w:rPr>
            </w:pPr>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095" w:author="whu" w:date="2011-06-22T08:42:00Z"/>
                <w:rFonts w:ascii="Times New Roman" w:hAnsi="Times New Roman"/>
                <w:sz w:val="24"/>
                <w:szCs w:val="24"/>
              </w:rPr>
            </w:pPr>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096" w:author="whu" w:date="2011-06-22T08:42:00Z"/>
                <w:rFonts w:ascii="Times New Roman" w:hAnsi="Times New Roman"/>
                <w:sz w:val="24"/>
                <w:szCs w:val="24"/>
              </w:rPr>
            </w:pPr>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097" w:author="whu" w:date="2011-06-22T08:42:00Z"/>
                <w:rFonts w:ascii="Times New Roman" w:hAnsi="Times New Roman"/>
                <w:sz w:val="24"/>
                <w:szCs w:val="24"/>
              </w:rPr>
            </w:pPr>
          </w:p>
        </w:tc>
      </w:tr>
      <w:tr w:rsidR="007A4626" w:rsidRPr="007A7452" w:rsidDel="002C5A9D" w:rsidTr="007A4626">
        <w:trPr>
          <w:trHeight w:hRule="exact" w:val="298"/>
          <w:del w:id="2098" w:author="whu" w:date="2011-06-22T08:42:00Z"/>
        </w:trPr>
        <w:tc>
          <w:tcPr>
            <w:tcW w:w="10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50"/>
              <w:rPr>
                <w:del w:id="2099" w:author="whu" w:date="2011-06-22T08:42:00Z"/>
                <w:rFonts w:ascii="Times New Roman" w:hAnsi="Times New Roman"/>
                <w:sz w:val="24"/>
                <w:szCs w:val="24"/>
              </w:rPr>
            </w:pPr>
            <w:del w:id="2100" w:author="whu" w:date="2011-06-22T08:42:00Z">
              <w:r w:rsidRPr="007A7452" w:rsidDel="002C5A9D">
                <w:rPr>
                  <w:rFonts w:ascii="Times New Roman" w:hAnsi="Times New Roman"/>
                  <w:color w:val="191919"/>
                  <w:sz w:val="18"/>
                  <w:szCs w:val="18"/>
                </w:rPr>
                <w:delText>HONR</w:delText>
              </w:r>
            </w:del>
          </w:p>
        </w:tc>
        <w:tc>
          <w:tcPr>
            <w:tcW w:w="68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4" w:firstLine="50"/>
              <w:rPr>
                <w:del w:id="2101" w:author="whu" w:date="2011-06-22T08:42:00Z"/>
                <w:rFonts w:ascii="Times New Roman" w:hAnsi="Times New Roman"/>
                <w:sz w:val="24"/>
                <w:szCs w:val="24"/>
              </w:rPr>
            </w:pPr>
            <w:del w:id="2102" w:author="whu" w:date="2011-06-22T08:42: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12</w:delText>
              </w:r>
            </w:del>
          </w:p>
        </w:tc>
        <w:tc>
          <w:tcPr>
            <w:tcW w:w="501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50"/>
              <w:rPr>
                <w:del w:id="2103" w:author="whu" w:date="2011-06-22T08:42:00Z"/>
                <w:rFonts w:ascii="Times New Roman" w:hAnsi="Times New Roman"/>
                <w:sz w:val="24"/>
                <w:szCs w:val="24"/>
              </w:rPr>
            </w:pPr>
            <w:del w:id="2104" w:author="whu" w:date="2011-06-22T08:42:00Z">
              <w:r w:rsidRPr="007A7452" w:rsidDel="002C5A9D">
                <w:rPr>
                  <w:rFonts w:ascii="Times New Roman" w:hAnsi="Times New Roman"/>
                  <w:color w:val="191919"/>
                  <w:sz w:val="18"/>
                  <w:szCs w:val="18"/>
                </w:rPr>
                <w:delText>Honors Humanities IV</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z w:val="18"/>
                  <w:szCs w:val="18"/>
                </w:rPr>
                <w:delText>(H)</w:delText>
              </w:r>
            </w:del>
          </w:p>
        </w:tc>
        <w:tc>
          <w:tcPr>
            <w:tcW w:w="307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50"/>
              <w:jc w:val="right"/>
              <w:rPr>
                <w:del w:id="2105" w:author="whu" w:date="2011-06-22T08:42:00Z"/>
                <w:rFonts w:ascii="Times New Roman" w:hAnsi="Times New Roman"/>
                <w:sz w:val="24"/>
                <w:szCs w:val="24"/>
              </w:rPr>
            </w:pPr>
            <w:del w:id="2106" w:author="whu" w:date="2011-06-22T08:42:00Z">
              <w:r w:rsidRPr="007A7452" w:rsidDel="002C5A9D">
                <w:rPr>
                  <w:rFonts w:ascii="Times New Roman" w:hAnsi="Times New Roman"/>
                  <w:color w:val="191919"/>
                  <w:sz w:val="18"/>
                  <w:szCs w:val="18"/>
                </w:rPr>
                <w:delText>3</w:delText>
              </w:r>
            </w:del>
          </w:p>
        </w:tc>
      </w:tr>
    </w:tbl>
    <w:p w:rsidR="007A4626" w:rsidDel="002C5A9D" w:rsidRDefault="007A4626">
      <w:pPr>
        <w:rPr>
          <w:del w:id="2107" w:author="whu" w:date="2011-06-22T08:42:00Z"/>
        </w:rPr>
      </w:pPr>
    </w:p>
    <w:p w:rsidR="007A4626" w:rsidDel="002C5A9D" w:rsidRDefault="007A4626" w:rsidP="007A4626">
      <w:pPr>
        <w:widowControl w:val="0"/>
        <w:tabs>
          <w:tab w:val="left" w:pos="8680"/>
        </w:tabs>
        <w:autoSpaceDE w:val="0"/>
        <w:autoSpaceDN w:val="0"/>
        <w:adjustRightInd w:val="0"/>
        <w:spacing w:after="0"/>
        <w:ind w:left="180" w:firstLine="0"/>
        <w:rPr>
          <w:del w:id="2108" w:author="whu" w:date="2011-06-22T08:42:00Z"/>
          <w:rFonts w:ascii="Times New Roman" w:hAnsi="Times New Roman"/>
          <w:color w:val="000000"/>
          <w:sz w:val="18"/>
          <w:szCs w:val="18"/>
        </w:rPr>
      </w:pPr>
      <w:del w:id="2109" w:author="whu" w:date="2011-06-22T08:42:00Z">
        <w:r w:rsidDel="002C5A9D">
          <w:rPr>
            <w:rFonts w:ascii="Times New Roman" w:hAnsi="Times New Roman"/>
            <w:b/>
            <w:bCs/>
            <w:color w:val="191919"/>
            <w:sz w:val="18"/>
            <w:szCs w:val="18"/>
          </w:rPr>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D: SCIENCE, M</w:delText>
        </w:r>
        <w:r w:rsidDel="002C5A9D">
          <w:rPr>
            <w:rFonts w:ascii="Times New Roman" w:hAnsi="Times New Roman"/>
            <w:b/>
            <w:bCs/>
            <w:color w:val="191919"/>
            <w:spacing w:val="-13"/>
            <w:sz w:val="18"/>
            <w:szCs w:val="18"/>
          </w:rPr>
          <w:delText>A</w:delText>
        </w:r>
        <w:r w:rsidDel="002C5A9D">
          <w:rPr>
            <w:rFonts w:ascii="Times New Roman" w:hAnsi="Times New Roman"/>
            <w:b/>
            <w:bCs/>
            <w:color w:val="191919"/>
            <w:sz w:val="18"/>
            <w:szCs w:val="18"/>
          </w:rPr>
          <w:delText>TH &amp;</w:delText>
        </w:r>
        <w:r w:rsidDel="002C5A9D">
          <w:rPr>
            <w:rFonts w:ascii="Times New Roman" w:hAnsi="Times New Roman"/>
            <w:b/>
            <w:bCs/>
            <w:color w:val="191919"/>
            <w:spacing w:val="-3"/>
            <w:sz w:val="18"/>
            <w:szCs w:val="18"/>
          </w:rPr>
          <w:delText xml:space="preserve"> </w:delText>
        </w:r>
        <w:r w:rsidDel="002C5A9D">
          <w:rPr>
            <w:rFonts w:ascii="Times New Roman" w:hAnsi="Times New Roman"/>
            <w:b/>
            <w:bCs/>
            <w:color w:val="191919"/>
            <w:sz w:val="18"/>
            <w:szCs w:val="18"/>
          </w:rPr>
          <w:delText>TECH</w:delText>
        </w:r>
        <w:r w:rsidDel="002C5A9D">
          <w:rPr>
            <w:rFonts w:ascii="Times New Roman" w:hAnsi="Times New Roman"/>
            <w:b/>
            <w:bCs/>
            <w:color w:val="191919"/>
            <w:sz w:val="18"/>
            <w:szCs w:val="18"/>
          </w:rPr>
          <w:tab/>
          <w:delText>(10-</w:delText>
        </w:r>
        <w:r w:rsidDel="002C5A9D">
          <w:rPr>
            <w:rFonts w:ascii="Times New Roman" w:hAnsi="Times New Roman"/>
            <w:b/>
            <w:bCs/>
            <w:color w:val="191919"/>
            <w:spacing w:val="-10"/>
            <w:sz w:val="18"/>
            <w:szCs w:val="18"/>
          </w:rPr>
          <w:delText>1</w:delText>
        </w:r>
        <w:r w:rsidDel="002C5A9D">
          <w:rPr>
            <w:rFonts w:ascii="Times New Roman" w:hAnsi="Times New Roman"/>
            <w:b/>
            <w:bCs/>
            <w:color w:val="191919"/>
            <w:sz w:val="18"/>
            <w:szCs w:val="18"/>
          </w:rPr>
          <w:delText>1 hours)</w:delText>
        </w:r>
      </w:del>
    </w:p>
    <w:p w:rsidR="007A4626" w:rsidDel="002C5A9D" w:rsidRDefault="007A4626" w:rsidP="007A4626">
      <w:pPr>
        <w:widowControl w:val="0"/>
        <w:autoSpaceDE w:val="0"/>
        <w:autoSpaceDN w:val="0"/>
        <w:adjustRightInd w:val="0"/>
        <w:spacing w:before="9" w:after="0"/>
        <w:ind w:left="180" w:firstLine="0"/>
        <w:rPr>
          <w:del w:id="2110" w:author="whu" w:date="2011-06-22T08:42:00Z"/>
          <w:rFonts w:ascii="Times New Roman" w:hAnsi="Times New Roman"/>
          <w:color w:val="000000"/>
          <w:sz w:val="18"/>
          <w:szCs w:val="18"/>
        </w:rPr>
      </w:pPr>
      <w:del w:id="2111" w:author="whu" w:date="2011-06-22T08:42:00Z">
        <w:r w:rsidDel="002C5A9D">
          <w:rPr>
            <w:rFonts w:ascii="Times New Roman" w:hAnsi="Times New Roman"/>
            <w:color w:val="191919"/>
            <w:sz w:val="18"/>
            <w:szCs w:val="18"/>
          </w:rPr>
          <w:delText>Option I: Non-Science Majors (Select 2)</w:delText>
        </w:r>
      </w:del>
    </w:p>
    <w:p w:rsidR="007A4626" w:rsidDel="002C5A9D" w:rsidRDefault="007A4626" w:rsidP="007A4626">
      <w:pPr>
        <w:widowControl w:val="0"/>
        <w:tabs>
          <w:tab w:val="left" w:pos="1140"/>
          <w:tab w:val="left" w:pos="9810"/>
        </w:tabs>
        <w:autoSpaceDE w:val="0"/>
        <w:autoSpaceDN w:val="0"/>
        <w:adjustRightInd w:val="0"/>
        <w:spacing w:before="9" w:after="0"/>
        <w:ind w:left="180" w:firstLine="0"/>
        <w:rPr>
          <w:del w:id="2112" w:author="whu" w:date="2011-06-22T08:42:00Z"/>
          <w:rFonts w:ascii="Times New Roman" w:hAnsi="Times New Roman"/>
          <w:color w:val="000000"/>
          <w:sz w:val="18"/>
          <w:szCs w:val="18"/>
        </w:rPr>
      </w:pPr>
      <w:del w:id="2113" w:author="whu" w:date="2011-06-22T08:42: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111</w:delText>
        </w:r>
        <w:r w:rsidDel="002C5A9D">
          <w:rPr>
            <w:rFonts w:ascii="Times New Roman" w:hAnsi="Times New Roman"/>
            <w:color w:val="191919"/>
            <w:sz w:val="18"/>
            <w:szCs w:val="18"/>
          </w:rPr>
          <w:delText xml:space="preserve">1K  </w:delText>
        </w:r>
        <w:r w:rsidDel="002C5A9D">
          <w:rPr>
            <w:rFonts w:ascii="Times New Roman" w:hAnsi="Times New Roman"/>
            <w:color w:val="191919"/>
            <w:spacing w:val="43"/>
            <w:sz w:val="18"/>
            <w:szCs w:val="18"/>
          </w:rPr>
          <w:delText xml:space="preserve"> </w:delText>
        </w:r>
        <w:r w:rsidDel="002C5A9D">
          <w:rPr>
            <w:rFonts w:ascii="Times New Roman" w:hAnsi="Times New Roman"/>
            <w:color w:val="191919"/>
            <w:sz w:val="18"/>
            <w:szCs w:val="18"/>
          </w:rPr>
          <w:delText>Intro to Biological Science 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40"/>
          <w:tab w:val="left" w:pos="9810"/>
        </w:tabs>
        <w:autoSpaceDE w:val="0"/>
        <w:autoSpaceDN w:val="0"/>
        <w:adjustRightInd w:val="0"/>
        <w:spacing w:before="9" w:after="0"/>
        <w:ind w:left="180" w:firstLine="0"/>
        <w:rPr>
          <w:del w:id="2114" w:author="whu" w:date="2011-06-22T08:42:00Z"/>
          <w:rFonts w:ascii="Times New Roman" w:hAnsi="Times New Roman"/>
          <w:color w:val="000000"/>
          <w:sz w:val="18"/>
          <w:szCs w:val="18"/>
        </w:rPr>
      </w:pPr>
      <w:del w:id="2115" w:author="whu" w:date="2011-06-22T08:42: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 xml:space="preserve">12K  </w:delText>
        </w:r>
        <w:r w:rsidDel="002C5A9D">
          <w:rPr>
            <w:rFonts w:ascii="Times New Roman" w:hAnsi="Times New Roman"/>
            <w:color w:val="191919"/>
            <w:spacing w:val="36"/>
            <w:sz w:val="18"/>
            <w:szCs w:val="18"/>
          </w:rPr>
          <w:delText xml:space="preserve"> </w:delText>
        </w:r>
        <w:r w:rsidDel="002C5A9D">
          <w:rPr>
            <w:rFonts w:ascii="Times New Roman" w:hAnsi="Times New Roman"/>
            <w:color w:val="191919"/>
            <w:sz w:val="18"/>
            <w:szCs w:val="18"/>
          </w:rPr>
          <w:delText>Intro to Biological Science II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40"/>
          <w:tab w:val="left" w:pos="9810"/>
        </w:tabs>
        <w:autoSpaceDE w:val="0"/>
        <w:autoSpaceDN w:val="0"/>
        <w:adjustRightInd w:val="0"/>
        <w:spacing w:before="9" w:after="0"/>
        <w:ind w:left="180" w:firstLine="0"/>
        <w:rPr>
          <w:del w:id="2116" w:author="whu" w:date="2011-06-22T08:42:00Z"/>
          <w:rFonts w:ascii="Times New Roman" w:hAnsi="Times New Roman"/>
          <w:color w:val="000000"/>
          <w:sz w:val="18"/>
          <w:szCs w:val="18"/>
        </w:rPr>
      </w:pPr>
      <w:del w:id="2117" w:author="whu" w:date="2011-06-22T08:42: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 xml:space="preserve">14K  </w:delText>
        </w:r>
        <w:r w:rsidDel="002C5A9D">
          <w:rPr>
            <w:rFonts w:ascii="Times New Roman" w:hAnsi="Times New Roman"/>
            <w:color w:val="191919"/>
            <w:spacing w:val="36"/>
            <w:sz w:val="18"/>
            <w:szCs w:val="18"/>
          </w:rPr>
          <w:delText xml:space="preserve"> </w:delText>
        </w:r>
        <w:r w:rsidDel="002C5A9D">
          <w:rPr>
            <w:rFonts w:ascii="Times New Roman" w:hAnsi="Times New Roman"/>
            <w:color w:val="191919"/>
            <w:sz w:val="18"/>
            <w:szCs w:val="18"/>
          </w:rPr>
          <w:delText>Survey of Biotechnology</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40"/>
          <w:tab w:val="left" w:pos="9810"/>
        </w:tabs>
        <w:autoSpaceDE w:val="0"/>
        <w:autoSpaceDN w:val="0"/>
        <w:adjustRightInd w:val="0"/>
        <w:spacing w:before="9" w:after="0"/>
        <w:ind w:left="180" w:firstLine="0"/>
        <w:rPr>
          <w:del w:id="2118" w:author="whu" w:date="2011-06-22T08:42:00Z"/>
          <w:rFonts w:ascii="Times New Roman" w:hAnsi="Times New Roman"/>
          <w:color w:val="000000"/>
          <w:sz w:val="18"/>
          <w:szCs w:val="18"/>
        </w:rPr>
      </w:pPr>
      <w:del w:id="2119" w:author="whu" w:date="2011-06-22T08:42: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 xml:space="preserve">15K  </w:delText>
        </w:r>
        <w:r w:rsidDel="002C5A9D">
          <w:rPr>
            <w:rFonts w:ascii="Times New Roman" w:hAnsi="Times New Roman"/>
            <w:color w:val="191919"/>
            <w:spacing w:val="36"/>
            <w:sz w:val="18"/>
            <w:szCs w:val="18"/>
          </w:rPr>
          <w:delText xml:space="preserve"> </w:delText>
        </w:r>
        <w:r w:rsidDel="002C5A9D">
          <w:rPr>
            <w:rFonts w:ascii="Times New Roman" w:hAnsi="Times New Roman"/>
            <w:color w:val="191919"/>
            <w:sz w:val="18"/>
            <w:szCs w:val="18"/>
          </w:rPr>
          <w:delText>Intro to Environmental Biology</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40"/>
          <w:tab w:val="left" w:pos="9810"/>
        </w:tabs>
        <w:autoSpaceDE w:val="0"/>
        <w:autoSpaceDN w:val="0"/>
        <w:adjustRightInd w:val="0"/>
        <w:spacing w:before="9" w:after="0"/>
        <w:ind w:left="180" w:firstLine="0"/>
        <w:rPr>
          <w:del w:id="2120" w:author="whu" w:date="2011-06-22T08:42:00Z"/>
          <w:rFonts w:ascii="Times New Roman" w:hAnsi="Times New Roman"/>
          <w:color w:val="000000"/>
          <w:sz w:val="18"/>
          <w:szCs w:val="18"/>
        </w:rPr>
      </w:pPr>
      <w:del w:id="2121" w:author="whu" w:date="2011-06-22T08:42:00Z">
        <w:r w:rsidDel="002C5A9D">
          <w:rPr>
            <w:rFonts w:ascii="Times New Roman" w:hAnsi="Times New Roman"/>
            <w:color w:val="191919"/>
            <w:sz w:val="18"/>
            <w:szCs w:val="18"/>
          </w:rPr>
          <w:delText>CHEM</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 xml:space="preserve">151K  </w:delText>
        </w:r>
        <w:r w:rsidDel="002C5A9D">
          <w:rPr>
            <w:rFonts w:ascii="Times New Roman" w:hAnsi="Times New Roman"/>
            <w:color w:val="191919"/>
            <w:spacing w:val="29"/>
            <w:sz w:val="18"/>
            <w:szCs w:val="18"/>
          </w:rPr>
          <w:delText xml:space="preserve"> </w:delText>
        </w:r>
        <w:r w:rsidDel="002C5A9D">
          <w:rPr>
            <w:rFonts w:ascii="Times New Roman" w:hAnsi="Times New Roman"/>
            <w:color w:val="191919"/>
            <w:sz w:val="18"/>
            <w:szCs w:val="18"/>
          </w:rPr>
          <w:delText>Survey of Chemistry 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40"/>
          <w:tab w:val="left" w:pos="9810"/>
        </w:tabs>
        <w:autoSpaceDE w:val="0"/>
        <w:autoSpaceDN w:val="0"/>
        <w:adjustRightInd w:val="0"/>
        <w:spacing w:before="9" w:after="0"/>
        <w:ind w:left="180" w:firstLine="0"/>
        <w:rPr>
          <w:del w:id="2122" w:author="whu" w:date="2011-06-22T08:42:00Z"/>
          <w:rFonts w:ascii="Times New Roman" w:hAnsi="Times New Roman"/>
          <w:color w:val="000000"/>
          <w:sz w:val="18"/>
          <w:szCs w:val="18"/>
        </w:rPr>
      </w:pPr>
      <w:del w:id="2123" w:author="whu" w:date="2011-06-22T08:42:00Z">
        <w:r w:rsidDel="002C5A9D">
          <w:rPr>
            <w:rFonts w:ascii="Times New Roman" w:hAnsi="Times New Roman"/>
            <w:color w:val="191919"/>
            <w:sz w:val="18"/>
            <w:szCs w:val="18"/>
          </w:rPr>
          <w:delText>CHEM</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 xml:space="preserve">152K  </w:delText>
        </w:r>
        <w:r w:rsidDel="002C5A9D">
          <w:rPr>
            <w:rFonts w:ascii="Times New Roman" w:hAnsi="Times New Roman"/>
            <w:color w:val="191919"/>
            <w:spacing w:val="29"/>
            <w:sz w:val="18"/>
            <w:szCs w:val="18"/>
          </w:rPr>
          <w:delText xml:space="preserve"> </w:delText>
        </w:r>
        <w:r w:rsidDel="002C5A9D">
          <w:rPr>
            <w:rFonts w:ascii="Times New Roman" w:hAnsi="Times New Roman"/>
            <w:color w:val="191919"/>
            <w:sz w:val="18"/>
            <w:szCs w:val="18"/>
          </w:rPr>
          <w:delText>Survey of Chemistry II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40"/>
          <w:tab w:val="left" w:pos="9810"/>
        </w:tabs>
        <w:autoSpaceDE w:val="0"/>
        <w:autoSpaceDN w:val="0"/>
        <w:adjustRightInd w:val="0"/>
        <w:spacing w:before="9" w:after="0"/>
        <w:ind w:left="180" w:firstLine="0"/>
        <w:rPr>
          <w:del w:id="2124" w:author="whu" w:date="2011-06-22T08:42:00Z"/>
          <w:rFonts w:ascii="Times New Roman" w:hAnsi="Times New Roman"/>
          <w:color w:val="000000"/>
          <w:sz w:val="18"/>
          <w:szCs w:val="18"/>
        </w:rPr>
      </w:pPr>
      <w:del w:id="2125" w:author="whu" w:date="2011-06-22T08:42: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delText xml:space="preserve">1001K  </w:delText>
        </w:r>
        <w:r w:rsidDel="002C5A9D">
          <w:rPr>
            <w:rFonts w:ascii="Times New Roman" w:hAnsi="Times New Roman"/>
            <w:color w:val="191919"/>
            <w:spacing w:val="22"/>
            <w:sz w:val="18"/>
            <w:szCs w:val="18"/>
          </w:rPr>
          <w:delText xml:space="preserve"> </w:delText>
        </w:r>
        <w:r w:rsidDel="002C5A9D">
          <w:rPr>
            <w:rFonts w:ascii="Times New Roman" w:hAnsi="Times New Roman"/>
            <w:color w:val="191919"/>
            <w:sz w:val="18"/>
            <w:szCs w:val="18"/>
          </w:rPr>
          <w:delText>Physical Science 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40"/>
          <w:tab w:val="left" w:pos="9600"/>
        </w:tabs>
        <w:autoSpaceDE w:val="0"/>
        <w:autoSpaceDN w:val="0"/>
        <w:adjustRightInd w:val="0"/>
        <w:spacing w:before="9" w:after="0"/>
        <w:ind w:left="180" w:firstLine="0"/>
        <w:rPr>
          <w:del w:id="2126" w:author="whu" w:date="2011-06-22T08:42:00Z"/>
          <w:rFonts w:ascii="Times New Roman" w:hAnsi="Times New Roman"/>
          <w:color w:val="000000"/>
          <w:sz w:val="18"/>
          <w:szCs w:val="18"/>
        </w:rPr>
      </w:pPr>
      <w:del w:id="2127" w:author="whu" w:date="2011-06-22T08:42: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delText xml:space="preserve">1002K  </w:delText>
        </w:r>
        <w:r w:rsidDel="002C5A9D">
          <w:rPr>
            <w:rFonts w:ascii="Times New Roman" w:hAnsi="Times New Roman"/>
            <w:color w:val="191919"/>
            <w:spacing w:val="22"/>
            <w:sz w:val="18"/>
            <w:szCs w:val="18"/>
          </w:rPr>
          <w:delText xml:space="preserve"> </w:delText>
        </w:r>
        <w:r w:rsidDel="002C5A9D">
          <w:rPr>
            <w:rFonts w:ascii="Times New Roman" w:hAnsi="Times New Roman"/>
            <w:color w:val="191919"/>
            <w:sz w:val="18"/>
            <w:szCs w:val="18"/>
          </w:rPr>
          <w:delText>Physical Science II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40"/>
          <w:tab w:val="left" w:pos="9600"/>
        </w:tabs>
        <w:autoSpaceDE w:val="0"/>
        <w:autoSpaceDN w:val="0"/>
        <w:adjustRightInd w:val="0"/>
        <w:spacing w:before="9" w:after="0"/>
        <w:ind w:left="180" w:firstLine="0"/>
        <w:rPr>
          <w:del w:id="2128" w:author="whu" w:date="2011-06-22T08:42:00Z"/>
          <w:rFonts w:ascii="Times New Roman" w:hAnsi="Times New Roman"/>
          <w:color w:val="000000"/>
          <w:sz w:val="18"/>
          <w:szCs w:val="18"/>
        </w:rPr>
      </w:pPr>
      <w:del w:id="2129" w:author="whu" w:date="2011-06-22T08:42: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delText xml:space="preserve">1020K  </w:delText>
        </w:r>
        <w:r w:rsidDel="002C5A9D">
          <w:rPr>
            <w:rFonts w:ascii="Times New Roman" w:hAnsi="Times New Roman"/>
            <w:color w:val="191919"/>
            <w:spacing w:val="22"/>
            <w:sz w:val="18"/>
            <w:szCs w:val="18"/>
          </w:rPr>
          <w:delText xml:space="preserve"> </w:delText>
        </w:r>
        <w:r w:rsidDel="002C5A9D">
          <w:rPr>
            <w:rFonts w:ascii="Times New Roman" w:hAnsi="Times New Roman"/>
            <w:color w:val="191919"/>
            <w:sz w:val="18"/>
            <w:szCs w:val="18"/>
          </w:rPr>
          <w:delText>Survey of Modern Science &amp;</w:delText>
        </w:r>
        <w:r w:rsidDel="002C5A9D">
          <w:rPr>
            <w:rFonts w:ascii="Times New Roman" w:hAnsi="Times New Roman"/>
            <w:color w:val="191919"/>
            <w:spacing w:val="-3"/>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z w:val="18"/>
            <w:szCs w:val="18"/>
          </w:rPr>
          <w:delText>ech</w:delText>
        </w:r>
        <w:r w:rsidDel="002C5A9D">
          <w:rPr>
            <w:rFonts w:ascii="Times New Roman" w:hAnsi="Times New Roman"/>
            <w:color w:val="191919"/>
            <w:sz w:val="18"/>
            <w:szCs w:val="18"/>
          </w:rPr>
          <w:tab/>
          <w:delText>3</w:delText>
        </w:r>
      </w:del>
    </w:p>
    <w:p w:rsidR="007A4626" w:rsidDel="002C5A9D" w:rsidRDefault="007A4626">
      <w:pPr>
        <w:rPr>
          <w:del w:id="2130" w:author="whu" w:date="2011-06-22T08:42:00Z"/>
        </w:rPr>
      </w:pPr>
    </w:p>
    <w:p w:rsidR="007A4626" w:rsidDel="002C5A9D" w:rsidRDefault="007A4626" w:rsidP="007A4626">
      <w:pPr>
        <w:widowControl w:val="0"/>
        <w:autoSpaceDE w:val="0"/>
        <w:autoSpaceDN w:val="0"/>
        <w:adjustRightInd w:val="0"/>
        <w:spacing w:before="30" w:after="0"/>
        <w:ind w:left="140" w:firstLine="40"/>
        <w:rPr>
          <w:del w:id="2131" w:author="whu" w:date="2011-06-22T08:42:00Z"/>
          <w:rFonts w:ascii="Times New Roman" w:hAnsi="Times New Roman"/>
          <w:color w:val="000000"/>
          <w:sz w:val="18"/>
          <w:szCs w:val="18"/>
        </w:rPr>
      </w:pPr>
      <w:del w:id="2132" w:author="whu" w:date="2011-06-22T08:42:00Z">
        <w:r w:rsidDel="002C5A9D">
          <w:rPr>
            <w:rFonts w:ascii="Times New Roman" w:hAnsi="Times New Roman"/>
            <w:color w:val="191919"/>
            <w:sz w:val="18"/>
            <w:szCs w:val="18"/>
          </w:rPr>
          <w:delText>Select one:</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firstLine="40"/>
        <w:rPr>
          <w:del w:id="2133" w:author="whu" w:date="2011-06-22T08:42:00Z"/>
          <w:rFonts w:ascii="Times New Roman" w:hAnsi="Times New Roman"/>
          <w:color w:val="000000"/>
          <w:sz w:val="18"/>
          <w:szCs w:val="18"/>
        </w:rPr>
      </w:pPr>
      <w:del w:id="2134" w:author="whu" w:date="2011-06-22T08:42:00Z">
        <w:r w:rsidDel="002C5A9D">
          <w:rPr>
            <w:rFonts w:ascii="Times New Roman" w:hAnsi="Times New Roman"/>
            <w:color w:val="191919"/>
            <w:sz w:val="18"/>
            <w:szCs w:val="18"/>
          </w:rPr>
          <w:delText>CSCI</w:delText>
        </w:r>
        <w:r w:rsidDel="002C5A9D">
          <w:rPr>
            <w:rFonts w:ascii="Times New Roman" w:hAnsi="Times New Roman"/>
            <w:color w:val="191919"/>
            <w:sz w:val="18"/>
            <w:szCs w:val="18"/>
          </w:rPr>
          <w:tab/>
          <w:delText>1003</w:delText>
        </w:r>
        <w:r w:rsidDel="002C5A9D">
          <w:rPr>
            <w:rFonts w:ascii="Times New Roman" w:hAnsi="Times New Roman"/>
            <w:color w:val="191919"/>
            <w:sz w:val="18"/>
            <w:szCs w:val="18"/>
          </w:rPr>
          <w:tab/>
          <w:delText>Intro to</w:delText>
        </w:r>
        <w:r w:rsidDel="002C5A9D">
          <w:rPr>
            <w:rFonts w:ascii="Times New Roman" w:hAnsi="Times New Roman"/>
            <w:color w:val="191919"/>
            <w:spacing w:val="-3"/>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z w:val="18"/>
            <w:szCs w:val="18"/>
          </w:rPr>
          <w:delText>echnology</w:delText>
        </w:r>
        <w:r w:rsidDel="002C5A9D">
          <w:rPr>
            <w:rFonts w:ascii="Times New Roman" w:hAnsi="Times New Roman"/>
            <w:color w:val="191919"/>
            <w:sz w:val="18"/>
            <w:szCs w:val="18"/>
          </w:rPr>
          <w:tab/>
          <w:delText>2</w:delText>
        </w:r>
      </w:del>
    </w:p>
    <w:p w:rsidR="007A4626" w:rsidDel="002C5A9D" w:rsidRDefault="007A4626" w:rsidP="007A4626">
      <w:pPr>
        <w:widowControl w:val="0"/>
        <w:autoSpaceDE w:val="0"/>
        <w:autoSpaceDN w:val="0"/>
        <w:adjustRightInd w:val="0"/>
        <w:spacing w:before="5" w:after="0" w:line="220" w:lineRule="exact"/>
        <w:ind w:firstLine="40"/>
        <w:rPr>
          <w:del w:id="2135" w:author="whu" w:date="2011-06-22T08:42:00Z"/>
          <w:rFonts w:ascii="Times New Roman" w:hAnsi="Times New Roman"/>
          <w:color w:val="000000"/>
        </w:rPr>
      </w:pPr>
      <w:del w:id="2136" w:author="whu" w:date="2011-06-22T08:42:00Z">
        <w:r w:rsidDel="002C5A9D">
          <w:rPr>
            <w:rFonts w:ascii="Times New Roman" w:hAnsi="Times New Roman"/>
            <w:color w:val="000000"/>
          </w:rPr>
          <w:delText xml:space="preserve">   </w:delText>
        </w:r>
      </w:del>
    </w:p>
    <w:p w:rsidR="007A4626" w:rsidDel="002C5A9D" w:rsidRDefault="007A4626" w:rsidP="007A4626">
      <w:pPr>
        <w:widowControl w:val="0"/>
        <w:tabs>
          <w:tab w:val="left" w:pos="1280"/>
          <w:tab w:val="left" w:pos="1920"/>
          <w:tab w:val="left" w:pos="9740"/>
        </w:tabs>
        <w:autoSpaceDE w:val="0"/>
        <w:autoSpaceDN w:val="0"/>
        <w:adjustRightInd w:val="0"/>
        <w:spacing w:after="0"/>
        <w:ind w:left="140" w:firstLine="40"/>
        <w:rPr>
          <w:del w:id="2137" w:author="whu" w:date="2011-06-22T08:42:00Z"/>
          <w:rFonts w:ascii="Times New Roman" w:hAnsi="Times New Roman"/>
          <w:color w:val="000000"/>
          <w:sz w:val="18"/>
          <w:szCs w:val="18"/>
        </w:rPr>
      </w:pPr>
      <w:del w:id="2138" w:author="whu" w:date="2011-06-22T08:42:00Z">
        <w:r w:rsidDel="002C5A9D">
          <w:rPr>
            <w:rFonts w:ascii="Times New Roman" w:hAnsi="Times New Roman"/>
            <w:color w:val="191919"/>
            <w:sz w:val="18"/>
            <w:szCs w:val="18"/>
          </w:rPr>
          <w:delText>CSCI</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101</w:delText>
        </w:r>
        <w:r w:rsidDel="002C5A9D">
          <w:rPr>
            <w:rFonts w:ascii="Times New Roman" w:hAnsi="Times New Roman"/>
            <w:color w:val="191919"/>
            <w:sz w:val="18"/>
            <w:szCs w:val="18"/>
          </w:rPr>
          <w:tab/>
          <w:delText>Intro to Computers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firstLine="40"/>
        <w:rPr>
          <w:del w:id="2139" w:author="whu" w:date="2011-06-22T08:42:00Z"/>
          <w:rFonts w:ascii="Times New Roman" w:hAnsi="Times New Roman"/>
          <w:color w:val="000000"/>
          <w:sz w:val="18"/>
          <w:szCs w:val="18"/>
        </w:rPr>
      </w:pPr>
      <w:del w:id="2140" w:author="whu" w:date="2011-06-22T08:42: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13</w:delText>
        </w:r>
        <w:r w:rsidDel="002C5A9D">
          <w:rPr>
            <w:rFonts w:ascii="Times New Roman" w:hAnsi="Times New Roman"/>
            <w:color w:val="191919"/>
            <w:sz w:val="18"/>
            <w:szCs w:val="18"/>
          </w:rPr>
          <w:tab/>
          <w:delText>Pre-Calculus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firstLine="40"/>
        <w:rPr>
          <w:del w:id="2141" w:author="whu" w:date="2011-06-22T08:42:00Z"/>
          <w:rFonts w:ascii="Times New Roman" w:hAnsi="Times New Roman"/>
          <w:color w:val="000000"/>
          <w:sz w:val="18"/>
          <w:szCs w:val="18"/>
        </w:rPr>
      </w:pPr>
      <w:del w:id="2142" w:author="whu" w:date="2011-06-22T08:42: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delText>1201</w:delText>
        </w:r>
        <w:r w:rsidDel="002C5A9D">
          <w:rPr>
            <w:rFonts w:ascii="Times New Roman" w:hAnsi="Times New Roman"/>
            <w:color w:val="191919"/>
            <w:sz w:val="18"/>
            <w:szCs w:val="18"/>
          </w:rPr>
          <w:tab/>
          <w:delText>Survey of Calculus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firstLine="40"/>
        <w:rPr>
          <w:del w:id="2143" w:author="whu" w:date="2011-06-22T08:42:00Z"/>
          <w:rFonts w:ascii="Times New Roman" w:hAnsi="Times New Roman"/>
          <w:color w:val="000000"/>
          <w:sz w:val="18"/>
          <w:szCs w:val="18"/>
        </w:rPr>
      </w:pPr>
      <w:del w:id="2144" w:author="whu" w:date="2011-06-22T08:42: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delText>24</w:delText>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delText>Basic Statistics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firstLine="40"/>
        <w:rPr>
          <w:del w:id="2145" w:author="whu" w:date="2011-06-22T08:42:00Z"/>
          <w:rFonts w:ascii="Times New Roman" w:hAnsi="Times New Roman"/>
          <w:color w:val="000000"/>
          <w:sz w:val="18"/>
          <w:szCs w:val="18"/>
        </w:rPr>
      </w:pPr>
      <w:del w:id="2146" w:author="whu" w:date="2011-06-22T08:42:00Z">
        <w:r w:rsidDel="002C5A9D">
          <w:rPr>
            <w:rFonts w:ascii="Times New Roman" w:hAnsi="Times New Roman"/>
            <w:color w:val="191919"/>
            <w:sz w:val="18"/>
            <w:szCs w:val="18"/>
          </w:rPr>
          <w:delText>PHY</w:delText>
        </w:r>
        <w:r w:rsidDel="002C5A9D">
          <w:rPr>
            <w:rFonts w:ascii="Times New Roman" w:hAnsi="Times New Roman"/>
            <w:color w:val="191919"/>
            <w:sz w:val="18"/>
            <w:szCs w:val="18"/>
          </w:rPr>
          <w:tab/>
          <w:delText>2100</w:delText>
        </w:r>
        <w:r w:rsidDel="002C5A9D">
          <w:rPr>
            <w:rFonts w:ascii="Times New Roman" w:hAnsi="Times New Roman"/>
            <w:color w:val="191919"/>
            <w:sz w:val="18"/>
            <w:szCs w:val="18"/>
          </w:rPr>
          <w:tab/>
          <w:delText>Computer</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Applications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firstLine="40"/>
        <w:rPr>
          <w:del w:id="2147" w:author="whu" w:date="2011-06-22T08:42:00Z"/>
          <w:rFonts w:ascii="Times New Roman" w:hAnsi="Times New Roman"/>
          <w:color w:val="000000"/>
          <w:sz w:val="18"/>
          <w:szCs w:val="18"/>
        </w:rPr>
      </w:pPr>
      <w:del w:id="2148" w:author="whu" w:date="2011-06-22T08:42:00Z">
        <w:r w:rsidDel="002C5A9D">
          <w:rPr>
            <w:rFonts w:ascii="Times New Roman" w:hAnsi="Times New Roman"/>
            <w:color w:val="191919"/>
            <w:sz w:val="18"/>
            <w:szCs w:val="18"/>
          </w:rPr>
          <w:delText>SSCI</w:delText>
        </w:r>
        <w:r w:rsidDel="002C5A9D">
          <w:rPr>
            <w:rFonts w:ascii="Times New Roman" w:hAnsi="Times New Roman"/>
            <w:color w:val="191919"/>
            <w:sz w:val="18"/>
            <w:szCs w:val="18"/>
          </w:rPr>
          <w:tab/>
          <w:delText>2402</w:delText>
        </w:r>
        <w:r w:rsidDel="002C5A9D">
          <w:rPr>
            <w:rFonts w:ascii="Times New Roman" w:hAnsi="Times New Roman"/>
            <w:color w:val="191919"/>
            <w:sz w:val="18"/>
            <w:szCs w:val="18"/>
          </w:rPr>
          <w:tab/>
          <w:delText>Microcomputers in Soc Sciences</w:delText>
        </w:r>
        <w:r w:rsidDel="002C5A9D">
          <w:rPr>
            <w:rFonts w:ascii="Times New Roman" w:hAnsi="Times New Roman"/>
            <w:color w:val="191919"/>
            <w:sz w:val="18"/>
            <w:szCs w:val="18"/>
          </w:rPr>
          <w:tab/>
          <w:delText>3</w:delText>
        </w:r>
      </w:del>
    </w:p>
    <w:p w:rsidR="007A4626" w:rsidDel="002C5A9D" w:rsidRDefault="007A4626" w:rsidP="007A4626">
      <w:pPr>
        <w:widowControl w:val="0"/>
        <w:autoSpaceDE w:val="0"/>
        <w:autoSpaceDN w:val="0"/>
        <w:adjustRightInd w:val="0"/>
        <w:spacing w:before="2" w:after="0" w:line="220" w:lineRule="exact"/>
        <w:ind w:firstLine="40"/>
        <w:rPr>
          <w:del w:id="2149" w:author="whu" w:date="2011-06-22T08:42:00Z"/>
          <w:rFonts w:ascii="Times New Roman" w:hAnsi="Times New Roman"/>
          <w:color w:val="000000"/>
        </w:rPr>
      </w:pPr>
    </w:p>
    <w:p w:rsidR="007A4626" w:rsidDel="002C5A9D" w:rsidRDefault="007A4626" w:rsidP="007A4626">
      <w:pPr>
        <w:widowControl w:val="0"/>
        <w:autoSpaceDE w:val="0"/>
        <w:autoSpaceDN w:val="0"/>
        <w:adjustRightInd w:val="0"/>
        <w:spacing w:after="0"/>
        <w:ind w:left="140" w:firstLine="40"/>
        <w:rPr>
          <w:del w:id="2150" w:author="whu" w:date="2011-06-22T08:42:00Z"/>
          <w:rFonts w:ascii="Times New Roman" w:hAnsi="Times New Roman"/>
          <w:color w:val="000000"/>
          <w:sz w:val="18"/>
          <w:szCs w:val="18"/>
        </w:rPr>
      </w:pPr>
      <w:del w:id="2151" w:author="whu" w:date="2011-06-22T08:42:00Z">
        <w:r w:rsidDel="002C5A9D">
          <w:rPr>
            <w:rFonts w:ascii="Times New Roman" w:hAnsi="Times New Roman"/>
            <w:b/>
            <w:bCs/>
            <w:color w:val="191919"/>
            <w:sz w:val="18"/>
            <w:szCs w:val="18"/>
          </w:rPr>
          <w:delText>Option II- Science Majors (Select 2)</w:delText>
        </w:r>
      </w:del>
    </w:p>
    <w:tbl>
      <w:tblPr>
        <w:tblW w:w="0" w:type="auto"/>
        <w:tblInd w:w="100" w:type="dxa"/>
        <w:tblLayout w:type="fixed"/>
        <w:tblCellMar>
          <w:left w:w="0" w:type="dxa"/>
          <w:right w:w="0" w:type="dxa"/>
        </w:tblCellMar>
        <w:tblLook w:val="0000"/>
      </w:tblPr>
      <w:tblGrid>
        <w:gridCol w:w="1014"/>
        <w:gridCol w:w="747"/>
        <w:gridCol w:w="4826"/>
        <w:gridCol w:w="3202"/>
      </w:tblGrid>
      <w:tr w:rsidR="007A4626" w:rsidRPr="007A7452" w:rsidDel="002C5A9D" w:rsidTr="002B35A3">
        <w:trPr>
          <w:trHeight w:hRule="exact" w:val="237"/>
          <w:del w:id="2152"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9" w:after="0"/>
              <w:ind w:left="40" w:firstLine="40"/>
              <w:rPr>
                <w:del w:id="2153" w:author="whu" w:date="2011-06-22T08:42:00Z"/>
                <w:rFonts w:ascii="Times New Roman" w:hAnsi="Times New Roman"/>
                <w:sz w:val="24"/>
                <w:szCs w:val="24"/>
              </w:rPr>
            </w:pPr>
            <w:del w:id="2154" w:author="whu" w:date="2011-06-22T08:42:00Z">
              <w:r w:rsidRPr="007A7452" w:rsidDel="002C5A9D">
                <w:rPr>
                  <w:rFonts w:ascii="Times New Roman" w:hAnsi="Times New Roman"/>
                  <w:color w:val="191919"/>
                  <w:sz w:val="18"/>
                  <w:szCs w:val="18"/>
                </w:rPr>
                <w:delText>CHEM</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9" w:after="0"/>
              <w:ind w:left="179" w:firstLine="40"/>
              <w:rPr>
                <w:del w:id="2155" w:author="whu" w:date="2011-06-22T08:42:00Z"/>
                <w:rFonts w:ascii="Times New Roman" w:hAnsi="Times New Roman"/>
                <w:sz w:val="24"/>
                <w:szCs w:val="24"/>
              </w:rPr>
            </w:pPr>
            <w:del w:id="2156" w:author="whu" w:date="2011-06-22T08:42:00Z">
              <w:r w:rsidRPr="007A7452" w:rsidDel="002C5A9D">
                <w:rPr>
                  <w:rFonts w:ascii="Times New Roman" w:hAnsi="Times New Roman"/>
                  <w:color w:val="191919"/>
                  <w:sz w:val="18"/>
                  <w:szCs w:val="18"/>
                </w:rPr>
                <w:delText>12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1K</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9" w:after="0"/>
              <w:ind w:left="79" w:firstLine="40"/>
              <w:rPr>
                <w:del w:id="2157" w:author="whu" w:date="2011-06-22T08:42:00Z"/>
                <w:rFonts w:ascii="Times New Roman" w:hAnsi="Times New Roman"/>
                <w:sz w:val="24"/>
                <w:szCs w:val="24"/>
              </w:rPr>
            </w:pPr>
            <w:del w:id="2158" w:author="whu" w:date="2011-06-22T08:42:00Z">
              <w:r w:rsidRPr="007A7452" w:rsidDel="002C5A9D">
                <w:rPr>
                  <w:rFonts w:ascii="Times New Roman" w:hAnsi="Times New Roman"/>
                  <w:color w:val="191919"/>
                  <w:sz w:val="18"/>
                  <w:szCs w:val="18"/>
                </w:rPr>
                <w:delText>General Chemistry 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9" w:after="0"/>
              <w:ind w:right="40" w:firstLine="40"/>
              <w:jc w:val="right"/>
              <w:rPr>
                <w:del w:id="2159" w:author="whu" w:date="2011-06-22T08:42:00Z"/>
                <w:rFonts w:ascii="Times New Roman" w:hAnsi="Times New Roman"/>
                <w:sz w:val="24"/>
                <w:szCs w:val="24"/>
              </w:rPr>
            </w:pPr>
            <w:del w:id="2160" w:author="whu" w:date="2011-06-22T08:42:00Z">
              <w:r w:rsidRPr="007A7452" w:rsidDel="002C5A9D">
                <w:rPr>
                  <w:rFonts w:ascii="Times New Roman" w:hAnsi="Times New Roman"/>
                  <w:color w:val="191919"/>
                  <w:sz w:val="18"/>
                  <w:szCs w:val="18"/>
                </w:rPr>
                <w:delText>4</w:delText>
              </w:r>
            </w:del>
          </w:p>
        </w:tc>
      </w:tr>
      <w:tr w:rsidR="007A4626" w:rsidRPr="007A7452" w:rsidDel="002C5A9D" w:rsidTr="002B35A3">
        <w:trPr>
          <w:trHeight w:hRule="exact" w:val="216"/>
          <w:del w:id="2161"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162" w:author="whu" w:date="2011-06-22T08:42:00Z"/>
                <w:rFonts w:ascii="Times New Roman" w:hAnsi="Times New Roman"/>
                <w:sz w:val="24"/>
                <w:szCs w:val="24"/>
              </w:rPr>
            </w:pPr>
            <w:del w:id="2163" w:author="whu" w:date="2011-06-22T08:42:00Z">
              <w:r w:rsidRPr="007A7452" w:rsidDel="002C5A9D">
                <w:rPr>
                  <w:rFonts w:ascii="Times New Roman" w:hAnsi="Times New Roman"/>
                  <w:color w:val="191919"/>
                  <w:sz w:val="18"/>
                  <w:szCs w:val="18"/>
                </w:rPr>
                <w:delText>CHEM</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164" w:author="whu" w:date="2011-06-22T08:42:00Z"/>
                <w:rFonts w:ascii="Times New Roman" w:hAnsi="Times New Roman"/>
                <w:sz w:val="24"/>
                <w:szCs w:val="24"/>
              </w:rPr>
            </w:pPr>
            <w:del w:id="2165" w:author="whu" w:date="2011-06-22T08:42:00Z">
              <w:r w:rsidRPr="007A7452" w:rsidDel="002C5A9D">
                <w:rPr>
                  <w:rFonts w:ascii="Times New Roman" w:hAnsi="Times New Roman"/>
                  <w:color w:val="191919"/>
                  <w:sz w:val="18"/>
                  <w:szCs w:val="18"/>
                </w:rPr>
                <w:delText>1212K</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166" w:author="whu" w:date="2011-06-22T08:42:00Z"/>
                <w:rFonts w:ascii="Times New Roman" w:hAnsi="Times New Roman"/>
                <w:sz w:val="24"/>
                <w:szCs w:val="24"/>
              </w:rPr>
            </w:pPr>
            <w:del w:id="2167" w:author="whu" w:date="2011-06-22T08:42:00Z">
              <w:r w:rsidRPr="007A7452" w:rsidDel="002C5A9D">
                <w:rPr>
                  <w:rFonts w:ascii="Times New Roman" w:hAnsi="Times New Roman"/>
                  <w:color w:val="191919"/>
                  <w:sz w:val="18"/>
                  <w:szCs w:val="18"/>
                </w:rPr>
                <w:delText>General Chemistry II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168" w:author="whu" w:date="2011-06-22T08:42:00Z"/>
                <w:rFonts w:ascii="Times New Roman" w:hAnsi="Times New Roman"/>
                <w:sz w:val="24"/>
                <w:szCs w:val="24"/>
              </w:rPr>
            </w:pPr>
            <w:del w:id="2169" w:author="whu" w:date="2011-06-22T08:42:00Z">
              <w:r w:rsidRPr="007A7452" w:rsidDel="002C5A9D">
                <w:rPr>
                  <w:rFonts w:ascii="Times New Roman" w:hAnsi="Times New Roman"/>
                  <w:color w:val="191919"/>
                  <w:sz w:val="18"/>
                  <w:szCs w:val="18"/>
                </w:rPr>
                <w:delText>4</w:delText>
              </w:r>
            </w:del>
          </w:p>
        </w:tc>
      </w:tr>
      <w:tr w:rsidR="007A4626" w:rsidRPr="007A7452" w:rsidDel="002C5A9D" w:rsidTr="002B35A3">
        <w:trPr>
          <w:trHeight w:hRule="exact" w:val="216"/>
          <w:del w:id="2170"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171" w:author="whu" w:date="2011-06-22T08:42:00Z"/>
                <w:rFonts w:ascii="Times New Roman" w:hAnsi="Times New Roman"/>
                <w:sz w:val="24"/>
                <w:szCs w:val="24"/>
              </w:rPr>
            </w:pPr>
            <w:del w:id="2172" w:author="whu" w:date="2011-06-22T08:42:00Z">
              <w:r w:rsidRPr="007A7452" w:rsidDel="002C5A9D">
                <w:rPr>
                  <w:rFonts w:ascii="Times New Roman" w:hAnsi="Times New Roman"/>
                  <w:color w:val="191919"/>
                  <w:sz w:val="18"/>
                  <w:szCs w:val="18"/>
                </w:rPr>
                <w:delText>PHYS</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173" w:author="whu" w:date="2011-06-22T08:42:00Z"/>
                <w:rFonts w:ascii="Times New Roman" w:hAnsi="Times New Roman"/>
                <w:sz w:val="24"/>
                <w:szCs w:val="24"/>
              </w:rPr>
            </w:pPr>
            <w:del w:id="2174" w:author="whu" w:date="2011-06-22T08:42:00Z">
              <w:r w:rsidRPr="007A7452" w:rsidDel="002C5A9D">
                <w:rPr>
                  <w:rFonts w:ascii="Times New Roman" w:hAnsi="Times New Roman"/>
                  <w:color w:val="191919"/>
                  <w:spacing w:val="-7"/>
                  <w:sz w:val="18"/>
                  <w:szCs w:val="18"/>
                </w:rPr>
                <w:delText>111</w:delText>
              </w:r>
              <w:r w:rsidRPr="007A7452" w:rsidDel="002C5A9D">
                <w:rPr>
                  <w:rFonts w:ascii="Times New Roman" w:hAnsi="Times New Roman"/>
                  <w:color w:val="191919"/>
                  <w:sz w:val="18"/>
                  <w:szCs w:val="18"/>
                </w:rPr>
                <w:delText>1K</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175" w:author="whu" w:date="2011-06-22T08:42:00Z"/>
                <w:rFonts w:ascii="Times New Roman" w:hAnsi="Times New Roman"/>
                <w:sz w:val="24"/>
                <w:szCs w:val="24"/>
              </w:rPr>
            </w:pPr>
            <w:del w:id="2176" w:author="whu" w:date="2011-06-22T08:42:00Z">
              <w:r w:rsidRPr="007A7452" w:rsidDel="002C5A9D">
                <w:rPr>
                  <w:rFonts w:ascii="Times New Roman" w:hAnsi="Times New Roman"/>
                  <w:color w:val="191919"/>
                  <w:sz w:val="18"/>
                  <w:szCs w:val="18"/>
                </w:rPr>
                <w:delText xml:space="preserve">Introductory </w:delText>
              </w:r>
              <w:r w:rsidDel="002C5A9D">
                <w:rPr>
                  <w:rFonts w:ascii="Times New Roman" w:hAnsi="Times New Roman"/>
                  <w:color w:val="191919"/>
                  <w:sz w:val="18"/>
                  <w:szCs w:val="18"/>
                </w:rPr>
                <w:delText xml:space="preserve"> Physics 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177" w:author="whu" w:date="2011-06-22T08:42:00Z"/>
                <w:rFonts w:ascii="Times New Roman" w:hAnsi="Times New Roman"/>
                <w:sz w:val="24"/>
                <w:szCs w:val="24"/>
              </w:rPr>
            </w:pPr>
            <w:del w:id="2178" w:author="whu" w:date="2011-06-22T08:42:00Z">
              <w:r w:rsidRPr="007A7452" w:rsidDel="002C5A9D">
                <w:rPr>
                  <w:rFonts w:ascii="Times New Roman" w:hAnsi="Times New Roman"/>
                  <w:color w:val="191919"/>
                  <w:sz w:val="18"/>
                  <w:szCs w:val="18"/>
                </w:rPr>
                <w:delText>4</w:delText>
              </w:r>
            </w:del>
          </w:p>
        </w:tc>
      </w:tr>
      <w:tr w:rsidR="007A4626" w:rsidRPr="007A7452" w:rsidDel="002C5A9D" w:rsidTr="002B35A3">
        <w:trPr>
          <w:trHeight w:hRule="exact" w:val="216"/>
          <w:del w:id="2179"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180" w:author="whu" w:date="2011-06-22T08:42:00Z"/>
                <w:rFonts w:ascii="Times New Roman" w:hAnsi="Times New Roman"/>
                <w:sz w:val="24"/>
                <w:szCs w:val="24"/>
              </w:rPr>
            </w:pPr>
            <w:del w:id="2181" w:author="whu" w:date="2011-06-22T08:42:00Z">
              <w:r w:rsidRPr="007A7452" w:rsidDel="002C5A9D">
                <w:rPr>
                  <w:rFonts w:ascii="Times New Roman" w:hAnsi="Times New Roman"/>
                  <w:color w:val="191919"/>
                  <w:sz w:val="18"/>
                  <w:szCs w:val="18"/>
                </w:rPr>
                <w:delText>PHYS</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182" w:author="whu" w:date="2011-06-22T08:42:00Z"/>
                <w:rFonts w:ascii="Times New Roman" w:hAnsi="Times New Roman"/>
                <w:sz w:val="24"/>
                <w:szCs w:val="24"/>
              </w:rPr>
            </w:pPr>
            <w:del w:id="2183" w:author="whu" w:date="2011-06-22T08:42:00Z">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12K</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184" w:author="whu" w:date="2011-06-22T08:42:00Z"/>
                <w:rFonts w:ascii="Times New Roman" w:hAnsi="Times New Roman"/>
                <w:sz w:val="24"/>
                <w:szCs w:val="24"/>
              </w:rPr>
            </w:pPr>
            <w:del w:id="2185" w:author="whu" w:date="2011-06-22T08:42:00Z">
              <w:r w:rsidRPr="007A7452" w:rsidDel="002C5A9D">
                <w:rPr>
                  <w:rFonts w:ascii="Times New Roman" w:hAnsi="Times New Roman"/>
                  <w:color w:val="191919"/>
                  <w:sz w:val="18"/>
                  <w:szCs w:val="18"/>
                </w:rPr>
                <w:delText xml:space="preserve">Introductory </w:delText>
              </w:r>
              <w:r w:rsidDel="002C5A9D">
                <w:rPr>
                  <w:rFonts w:ascii="Times New Roman" w:hAnsi="Times New Roman"/>
                  <w:color w:val="191919"/>
                  <w:sz w:val="18"/>
                  <w:szCs w:val="18"/>
                </w:rPr>
                <w:delText xml:space="preserve"> Physics II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186" w:author="whu" w:date="2011-06-22T08:42:00Z"/>
                <w:rFonts w:ascii="Times New Roman" w:hAnsi="Times New Roman"/>
                <w:sz w:val="24"/>
                <w:szCs w:val="24"/>
              </w:rPr>
            </w:pPr>
            <w:del w:id="2187" w:author="whu" w:date="2011-06-22T08:42:00Z">
              <w:r w:rsidRPr="007A7452" w:rsidDel="002C5A9D">
                <w:rPr>
                  <w:rFonts w:ascii="Times New Roman" w:hAnsi="Times New Roman"/>
                  <w:color w:val="191919"/>
                  <w:sz w:val="18"/>
                  <w:szCs w:val="18"/>
                </w:rPr>
                <w:delText>4</w:delText>
              </w:r>
            </w:del>
          </w:p>
        </w:tc>
      </w:tr>
      <w:tr w:rsidR="007A4626" w:rsidRPr="007A7452" w:rsidDel="002C5A9D" w:rsidTr="002B35A3">
        <w:trPr>
          <w:trHeight w:hRule="exact" w:val="216"/>
          <w:del w:id="2188"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189" w:author="whu" w:date="2011-06-22T08:42:00Z"/>
                <w:rFonts w:ascii="Times New Roman" w:hAnsi="Times New Roman"/>
                <w:sz w:val="24"/>
                <w:szCs w:val="24"/>
              </w:rPr>
            </w:pPr>
            <w:del w:id="2190" w:author="whu" w:date="2011-06-22T08:42:00Z">
              <w:r w:rsidRPr="007A7452" w:rsidDel="002C5A9D">
                <w:rPr>
                  <w:rFonts w:ascii="Times New Roman" w:hAnsi="Times New Roman"/>
                  <w:color w:val="191919"/>
                  <w:sz w:val="18"/>
                  <w:szCs w:val="18"/>
                </w:rPr>
                <w:delText>PHYS</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191" w:author="whu" w:date="2011-06-22T08:42:00Z"/>
                <w:rFonts w:ascii="Times New Roman" w:hAnsi="Times New Roman"/>
                <w:sz w:val="24"/>
                <w:szCs w:val="24"/>
              </w:rPr>
            </w:pPr>
            <w:del w:id="2192" w:author="whu" w:date="2011-06-22T08:42:00Z">
              <w:r w:rsidRPr="007A7452" w:rsidDel="002C5A9D">
                <w:rPr>
                  <w:rFonts w:ascii="Times New Roman" w:hAnsi="Times New Roman"/>
                  <w:color w:val="191919"/>
                  <w:sz w:val="18"/>
                  <w:szCs w:val="18"/>
                </w:rPr>
                <w:delText>2221K</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193" w:author="whu" w:date="2011-06-22T08:42:00Z"/>
                <w:rFonts w:ascii="Times New Roman" w:hAnsi="Times New Roman"/>
                <w:sz w:val="24"/>
                <w:szCs w:val="24"/>
              </w:rPr>
            </w:pPr>
            <w:del w:id="2194" w:author="whu" w:date="2011-06-22T08:42:00Z">
              <w:r w:rsidRPr="007A7452" w:rsidDel="002C5A9D">
                <w:rPr>
                  <w:rFonts w:ascii="Times New Roman" w:hAnsi="Times New Roman"/>
                  <w:color w:val="191919"/>
                  <w:sz w:val="18"/>
                  <w:szCs w:val="18"/>
                </w:rPr>
                <w:delText>Principles of Physics 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195" w:author="whu" w:date="2011-06-22T08:42:00Z"/>
                <w:rFonts w:ascii="Times New Roman" w:hAnsi="Times New Roman"/>
                <w:sz w:val="24"/>
                <w:szCs w:val="24"/>
              </w:rPr>
            </w:pPr>
            <w:del w:id="2196"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197"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198" w:author="whu" w:date="2011-06-22T08:42:00Z"/>
                <w:rFonts w:ascii="Times New Roman" w:hAnsi="Times New Roman"/>
                <w:sz w:val="24"/>
                <w:szCs w:val="24"/>
              </w:rPr>
            </w:pPr>
            <w:del w:id="2199" w:author="whu" w:date="2011-06-22T08:42:00Z">
              <w:r w:rsidRPr="007A7452" w:rsidDel="002C5A9D">
                <w:rPr>
                  <w:rFonts w:ascii="Times New Roman" w:hAnsi="Times New Roman"/>
                  <w:color w:val="191919"/>
                  <w:sz w:val="18"/>
                  <w:szCs w:val="18"/>
                </w:rPr>
                <w:delText>PHYS</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200" w:author="whu" w:date="2011-06-22T08:42:00Z"/>
                <w:rFonts w:ascii="Times New Roman" w:hAnsi="Times New Roman"/>
                <w:sz w:val="24"/>
                <w:szCs w:val="24"/>
              </w:rPr>
            </w:pPr>
            <w:del w:id="2201" w:author="whu" w:date="2011-06-22T08:42:00Z">
              <w:r w:rsidRPr="007A7452" w:rsidDel="002C5A9D">
                <w:rPr>
                  <w:rFonts w:ascii="Times New Roman" w:hAnsi="Times New Roman"/>
                  <w:color w:val="191919"/>
                  <w:sz w:val="18"/>
                  <w:szCs w:val="18"/>
                </w:rPr>
                <w:delText>2222K</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202" w:author="whu" w:date="2011-06-22T08:42:00Z"/>
                <w:rFonts w:ascii="Times New Roman" w:hAnsi="Times New Roman"/>
                <w:sz w:val="24"/>
                <w:szCs w:val="24"/>
              </w:rPr>
            </w:pPr>
            <w:del w:id="2203" w:author="whu" w:date="2011-06-22T08:42:00Z">
              <w:r w:rsidRPr="007A7452" w:rsidDel="002C5A9D">
                <w:rPr>
                  <w:rFonts w:ascii="Times New Roman" w:hAnsi="Times New Roman"/>
                  <w:color w:val="191919"/>
                  <w:sz w:val="18"/>
                  <w:szCs w:val="18"/>
                </w:rPr>
                <w:delText>Principles of Physics II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204" w:author="whu" w:date="2011-06-22T08:42:00Z"/>
                <w:rFonts w:ascii="Times New Roman" w:hAnsi="Times New Roman"/>
                <w:sz w:val="24"/>
                <w:szCs w:val="24"/>
              </w:rPr>
            </w:pPr>
            <w:del w:id="2205"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206"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207" w:author="whu" w:date="2011-06-22T08:42:00Z"/>
                <w:rFonts w:ascii="Times New Roman" w:hAnsi="Times New Roman"/>
                <w:sz w:val="24"/>
                <w:szCs w:val="24"/>
              </w:rPr>
            </w:pPr>
            <w:del w:id="2208" w:author="whu" w:date="2011-06-22T08:42:00Z">
              <w:r w:rsidRPr="007A7452" w:rsidDel="002C5A9D">
                <w:rPr>
                  <w:rFonts w:ascii="Times New Roman" w:hAnsi="Times New Roman"/>
                  <w:color w:val="191919"/>
                  <w:sz w:val="18"/>
                  <w:szCs w:val="18"/>
                </w:rPr>
                <w:delText>Select one:</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ind w:firstLine="40"/>
              <w:rPr>
                <w:del w:id="2209" w:author="whu" w:date="2011-06-22T08:42:00Z"/>
                <w:rFonts w:ascii="Times New Roman" w:hAnsi="Times New Roman"/>
                <w:sz w:val="24"/>
                <w:szCs w:val="24"/>
              </w:rPr>
            </w:pPr>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ind w:firstLine="40"/>
              <w:rPr>
                <w:del w:id="2210" w:author="whu" w:date="2011-06-22T08:42:00Z"/>
                <w:rFonts w:ascii="Times New Roman" w:hAnsi="Times New Roman"/>
                <w:sz w:val="24"/>
                <w:szCs w:val="24"/>
              </w:rPr>
            </w:pPr>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ind w:firstLine="40"/>
              <w:rPr>
                <w:del w:id="2211" w:author="whu" w:date="2011-06-22T08:42:00Z"/>
                <w:rFonts w:ascii="Times New Roman" w:hAnsi="Times New Roman"/>
                <w:sz w:val="24"/>
                <w:szCs w:val="24"/>
              </w:rPr>
            </w:pPr>
          </w:p>
        </w:tc>
      </w:tr>
      <w:tr w:rsidR="007A4626" w:rsidRPr="007A7452" w:rsidDel="002C5A9D" w:rsidTr="002B35A3">
        <w:trPr>
          <w:trHeight w:hRule="exact" w:val="216"/>
          <w:del w:id="2212"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213" w:author="whu" w:date="2011-06-22T08:42:00Z"/>
                <w:rFonts w:ascii="Times New Roman" w:hAnsi="Times New Roman"/>
                <w:sz w:val="24"/>
                <w:szCs w:val="24"/>
              </w:rPr>
            </w:pPr>
            <w:del w:id="2214" w:author="whu" w:date="2011-06-22T08:42: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215" w:author="whu" w:date="2011-06-22T08:42:00Z"/>
                <w:rFonts w:ascii="Times New Roman" w:hAnsi="Times New Roman"/>
                <w:sz w:val="24"/>
                <w:szCs w:val="24"/>
              </w:rPr>
            </w:pPr>
            <w:del w:id="2216" w:author="whu" w:date="2011-06-22T08:42:00Z">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13</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217" w:author="whu" w:date="2011-06-22T08:42:00Z"/>
                <w:rFonts w:ascii="Times New Roman" w:hAnsi="Times New Roman"/>
                <w:sz w:val="24"/>
                <w:szCs w:val="24"/>
              </w:rPr>
            </w:pPr>
            <w:del w:id="2218" w:author="whu" w:date="2011-06-22T08:42:00Z">
              <w:r w:rsidRPr="007A7452" w:rsidDel="002C5A9D">
                <w:rPr>
                  <w:rFonts w:ascii="Times New Roman" w:hAnsi="Times New Roman"/>
                  <w:color w:val="191919"/>
                  <w:sz w:val="18"/>
                  <w:szCs w:val="18"/>
                </w:rPr>
                <w:delText>Pre-Calculus</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219" w:author="whu" w:date="2011-06-22T08:42:00Z"/>
                <w:rFonts w:ascii="Times New Roman" w:hAnsi="Times New Roman"/>
                <w:sz w:val="24"/>
                <w:szCs w:val="24"/>
              </w:rPr>
            </w:pPr>
            <w:del w:id="2220"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221"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222" w:author="whu" w:date="2011-06-22T08:42:00Z"/>
                <w:rFonts w:ascii="Times New Roman" w:hAnsi="Times New Roman"/>
                <w:sz w:val="24"/>
                <w:szCs w:val="24"/>
              </w:rPr>
            </w:pPr>
            <w:del w:id="2223" w:author="whu" w:date="2011-06-22T08:42: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224" w:author="whu" w:date="2011-06-22T08:42:00Z"/>
                <w:rFonts w:ascii="Times New Roman" w:hAnsi="Times New Roman"/>
                <w:sz w:val="24"/>
                <w:szCs w:val="24"/>
              </w:rPr>
            </w:pPr>
            <w:del w:id="2225" w:author="whu" w:date="2011-06-22T08:42:00Z">
              <w:r w:rsidRPr="007A7452" w:rsidDel="002C5A9D">
                <w:rPr>
                  <w:rFonts w:ascii="Times New Roman" w:hAnsi="Times New Roman"/>
                  <w:color w:val="191919"/>
                  <w:sz w:val="18"/>
                  <w:szCs w:val="18"/>
                </w:rPr>
                <w:delText>12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226" w:author="whu" w:date="2011-06-22T08:42:00Z"/>
                <w:rFonts w:ascii="Times New Roman" w:hAnsi="Times New Roman"/>
                <w:sz w:val="24"/>
                <w:szCs w:val="24"/>
              </w:rPr>
            </w:pPr>
            <w:del w:id="2227" w:author="whu" w:date="2011-06-22T08:42:00Z">
              <w:r w:rsidRPr="007A7452" w:rsidDel="002C5A9D">
                <w:rPr>
                  <w:rFonts w:ascii="Times New Roman" w:hAnsi="Times New Roman"/>
                  <w:color w:val="191919"/>
                  <w:sz w:val="18"/>
                  <w:szCs w:val="18"/>
                </w:rPr>
                <w:delText>Calculus 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228" w:author="whu" w:date="2011-06-22T08:42:00Z"/>
                <w:rFonts w:ascii="Times New Roman" w:hAnsi="Times New Roman"/>
                <w:sz w:val="24"/>
                <w:szCs w:val="24"/>
              </w:rPr>
            </w:pPr>
            <w:del w:id="2229" w:author="whu" w:date="2011-06-22T08:42:00Z">
              <w:r w:rsidRPr="007A7452" w:rsidDel="002C5A9D">
                <w:rPr>
                  <w:rFonts w:ascii="Times New Roman" w:hAnsi="Times New Roman"/>
                  <w:color w:val="191919"/>
                  <w:sz w:val="18"/>
                  <w:szCs w:val="18"/>
                </w:rPr>
                <w:delText>4</w:delText>
              </w:r>
            </w:del>
          </w:p>
        </w:tc>
      </w:tr>
      <w:tr w:rsidR="007A4626" w:rsidRPr="007A7452" w:rsidDel="002C5A9D" w:rsidTr="002B35A3">
        <w:trPr>
          <w:trHeight w:hRule="exact" w:val="216"/>
          <w:del w:id="2230"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231" w:author="whu" w:date="2011-06-22T08:42:00Z"/>
                <w:rFonts w:ascii="Times New Roman" w:hAnsi="Times New Roman"/>
                <w:sz w:val="24"/>
                <w:szCs w:val="24"/>
              </w:rPr>
            </w:pPr>
            <w:del w:id="2232" w:author="whu" w:date="2011-06-22T08:42: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233" w:author="whu" w:date="2011-06-22T08:42:00Z"/>
                <w:rFonts w:ascii="Times New Roman" w:hAnsi="Times New Roman"/>
                <w:sz w:val="24"/>
                <w:szCs w:val="24"/>
              </w:rPr>
            </w:pPr>
            <w:del w:id="2234" w:author="whu" w:date="2011-06-22T08:42:00Z">
              <w:r w:rsidDel="002C5A9D">
                <w:rPr>
                  <w:rFonts w:ascii="Times New Roman" w:hAnsi="Times New Roman"/>
                  <w:color w:val="191919"/>
                  <w:sz w:val="18"/>
                  <w:szCs w:val="18"/>
                </w:rPr>
                <w:delText>2212</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235" w:author="whu" w:date="2011-06-22T08:42:00Z"/>
                <w:rFonts w:ascii="Times New Roman" w:hAnsi="Times New Roman"/>
                <w:sz w:val="24"/>
                <w:szCs w:val="24"/>
              </w:rPr>
            </w:pPr>
            <w:del w:id="2236" w:author="whu" w:date="2011-06-22T08:42:00Z">
              <w:r w:rsidRPr="007A7452" w:rsidDel="002C5A9D">
                <w:rPr>
                  <w:rFonts w:ascii="Times New Roman" w:hAnsi="Times New Roman"/>
                  <w:color w:val="191919"/>
                  <w:sz w:val="18"/>
                  <w:szCs w:val="18"/>
                </w:rPr>
                <w:delText>Calculus II</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237" w:author="whu" w:date="2011-06-22T08:42:00Z"/>
                <w:rFonts w:ascii="Times New Roman" w:hAnsi="Times New Roman"/>
                <w:sz w:val="24"/>
                <w:szCs w:val="24"/>
              </w:rPr>
            </w:pPr>
            <w:del w:id="2238" w:author="whu" w:date="2011-06-22T08:42:00Z">
              <w:r w:rsidRPr="007A7452" w:rsidDel="002C5A9D">
                <w:rPr>
                  <w:rFonts w:ascii="Times New Roman" w:hAnsi="Times New Roman"/>
                  <w:color w:val="191919"/>
                  <w:sz w:val="18"/>
                  <w:szCs w:val="18"/>
                </w:rPr>
                <w:delText>4</w:delText>
              </w:r>
            </w:del>
          </w:p>
        </w:tc>
      </w:tr>
      <w:tr w:rsidR="007A4626" w:rsidRPr="007A7452" w:rsidDel="002C5A9D" w:rsidTr="002B35A3">
        <w:trPr>
          <w:trHeight w:hRule="exact" w:val="298"/>
          <w:del w:id="2239" w:author="whu" w:date="2011-06-22T08:42:00Z"/>
        </w:trPr>
        <w:tc>
          <w:tcPr>
            <w:tcW w:w="101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240" w:author="whu" w:date="2011-06-22T08:42:00Z"/>
                <w:rFonts w:ascii="Times New Roman" w:hAnsi="Times New Roman"/>
                <w:sz w:val="24"/>
                <w:szCs w:val="24"/>
              </w:rPr>
            </w:pPr>
            <w:del w:id="2241" w:author="whu" w:date="2011-06-22T08:42:00Z">
              <w:r w:rsidRPr="007A7452" w:rsidDel="002C5A9D">
                <w:rPr>
                  <w:rFonts w:ascii="Times New Roman" w:hAnsi="Times New Roman"/>
                  <w:color w:val="191919"/>
                  <w:sz w:val="18"/>
                  <w:szCs w:val="18"/>
                </w:rPr>
                <w:delText>PHY</w:delText>
              </w:r>
              <w:r w:rsidDel="002C5A9D">
                <w:rPr>
                  <w:rFonts w:ascii="Times New Roman" w:hAnsi="Times New Roman"/>
                  <w:color w:val="191919"/>
                  <w:sz w:val="18"/>
                  <w:szCs w:val="18"/>
                </w:rPr>
                <w:delText>S</w:delText>
              </w:r>
            </w:del>
          </w:p>
        </w:tc>
        <w:tc>
          <w:tcPr>
            <w:tcW w:w="74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79" w:firstLine="40"/>
              <w:rPr>
                <w:del w:id="2242" w:author="whu" w:date="2011-06-22T08:42:00Z"/>
                <w:rFonts w:ascii="Times New Roman" w:hAnsi="Times New Roman"/>
                <w:sz w:val="24"/>
                <w:szCs w:val="24"/>
              </w:rPr>
            </w:pPr>
            <w:del w:id="2243" w:author="whu" w:date="2011-06-22T08:42:00Z">
              <w:r w:rsidRPr="007A7452" w:rsidDel="002C5A9D">
                <w:rPr>
                  <w:rFonts w:ascii="Times New Roman" w:hAnsi="Times New Roman"/>
                  <w:color w:val="191919"/>
                  <w:sz w:val="18"/>
                  <w:szCs w:val="18"/>
                </w:rPr>
                <w:delText>2100</w:delText>
              </w:r>
            </w:del>
          </w:p>
        </w:tc>
        <w:tc>
          <w:tcPr>
            <w:tcW w:w="482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79" w:firstLine="40"/>
              <w:rPr>
                <w:del w:id="2244" w:author="whu" w:date="2011-06-22T08:42:00Z"/>
                <w:rFonts w:ascii="Times New Roman" w:hAnsi="Times New Roman"/>
                <w:sz w:val="24"/>
                <w:szCs w:val="24"/>
              </w:rPr>
            </w:pPr>
            <w:del w:id="2245" w:author="whu" w:date="2011-06-22T08:42:00Z">
              <w:r w:rsidRPr="007A7452" w:rsidDel="002C5A9D">
                <w:rPr>
                  <w:rFonts w:ascii="Times New Roman" w:hAnsi="Times New Roman"/>
                  <w:color w:val="191919"/>
                  <w:sz w:val="18"/>
                  <w:szCs w:val="18"/>
                </w:rPr>
                <w:delText>Computer</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Applications</w:delText>
              </w:r>
            </w:del>
          </w:p>
        </w:tc>
        <w:tc>
          <w:tcPr>
            <w:tcW w:w="320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246" w:author="whu" w:date="2011-06-22T08:42:00Z"/>
                <w:rFonts w:ascii="Times New Roman" w:hAnsi="Times New Roman"/>
                <w:sz w:val="24"/>
                <w:szCs w:val="24"/>
              </w:rPr>
            </w:pPr>
            <w:del w:id="2247" w:author="whu" w:date="2011-06-22T08:42:00Z">
              <w:r w:rsidRPr="007A7452" w:rsidDel="002C5A9D">
                <w:rPr>
                  <w:rFonts w:ascii="Times New Roman" w:hAnsi="Times New Roman"/>
                  <w:color w:val="191919"/>
                  <w:sz w:val="18"/>
                  <w:szCs w:val="18"/>
                </w:rPr>
                <w:delText>3</w:delText>
              </w:r>
            </w:del>
          </w:p>
        </w:tc>
      </w:tr>
    </w:tbl>
    <w:p w:rsidR="007A4626" w:rsidDel="002C5A9D" w:rsidRDefault="007A4626" w:rsidP="007A4626">
      <w:pPr>
        <w:widowControl w:val="0"/>
        <w:autoSpaceDE w:val="0"/>
        <w:autoSpaceDN w:val="0"/>
        <w:adjustRightInd w:val="0"/>
        <w:spacing w:before="4" w:after="0" w:line="120" w:lineRule="exact"/>
        <w:ind w:firstLine="40"/>
        <w:rPr>
          <w:del w:id="2248" w:author="whu" w:date="2011-06-22T08:42:00Z"/>
          <w:rFonts w:ascii="Times New Roman" w:hAnsi="Times New Roman"/>
          <w:sz w:val="12"/>
          <w:szCs w:val="12"/>
        </w:rPr>
      </w:pPr>
    </w:p>
    <w:p w:rsidR="007A4626" w:rsidDel="002C5A9D" w:rsidRDefault="007A4626" w:rsidP="007A4626">
      <w:pPr>
        <w:widowControl w:val="0"/>
        <w:autoSpaceDE w:val="0"/>
        <w:autoSpaceDN w:val="0"/>
        <w:adjustRightInd w:val="0"/>
        <w:spacing w:after="0"/>
        <w:ind w:left="140" w:firstLine="40"/>
        <w:rPr>
          <w:del w:id="2249" w:author="whu" w:date="2011-06-22T08:42:00Z"/>
          <w:rFonts w:ascii="Times New Roman" w:hAnsi="Times New Roman"/>
          <w:color w:val="000000"/>
          <w:sz w:val="18"/>
          <w:szCs w:val="18"/>
        </w:rPr>
      </w:pPr>
      <w:del w:id="2250" w:author="whu" w:date="2011-06-22T08:42:00Z">
        <w:r w:rsidDel="002C5A9D">
          <w:rPr>
            <w:rFonts w:ascii="Times New Roman" w:hAnsi="Times New Roman"/>
            <w:color w:val="191919"/>
            <w:sz w:val="18"/>
            <w:szCs w:val="18"/>
          </w:rPr>
          <w:delText>**** REGENTS’</w:delText>
        </w:r>
        <w:r w:rsidDel="002C5A9D">
          <w:rPr>
            <w:rFonts w:ascii="Times New Roman" w:hAnsi="Times New Roman"/>
            <w:color w:val="191919"/>
            <w:spacing w:val="-17"/>
            <w:sz w:val="18"/>
            <w:szCs w:val="18"/>
          </w:rPr>
          <w:delText xml:space="preserve"> </w:delText>
        </w:r>
        <w:r w:rsidDel="002C5A9D">
          <w:rPr>
            <w:rFonts w:ascii="Times New Roman" w:hAnsi="Times New Roman"/>
            <w:color w:val="191919"/>
            <w:sz w:val="18"/>
            <w:szCs w:val="18"/>
          </w:rPr>
          <w:delText>TEST</w:delText>
        </w:r>
        <w:r w:rsidDel="002C5A9D">
          <w:rPr>
            <w:rFonts w:ascii="Times New Roman" w:hAnsi="Times New Roman"/>
            <w:color w:val="191919"/>
            <w:spacing w:val="-3"/>
            <w:sz w:val="18"/>
            <w:szCs w:val="18"/>
          </w:rPr>
          <w:delText xml:space="preserve"> </w:delText>
        </w:r>
        <w:r w:rsidDel="002C5A9D">
          <w:rPr>
            <w:rFonts w:ascii="Times New Roman" w:hAnsi="Times New Roman"/>
            <w:color w:val="191919"/>
            <w:sz w:val="18"/>
            <w:szCs w:val="18"/>
          </w:rPr>
          <w:delText>passage of Reading and Essay</w:delText>
        </w:r>
      </w:del>
    </w:p>
    <w:p w:rsidR="007A4626" w:rsidDel="002C5A9D" w:rsidRDefault="007A4626" w:rsidP="007A4626">
      <w:pPr>
        <w:widowControl w:val="0"/>
        <w:autoSpaceDE w:val="0"/>
        <w:autoSpaceDN w:val="0"/>
        <w:adjustRightInd w:val="0"/>
        <w:spacing w:before="9" w:after="0"/>
        <w:ind w:left="140" w:firstLine="40"/>
        <w:rPr>
          <w:del w:id="2251" w:author="whu" w:date="2011-06-22T08:42:00Z"/>
          <w:rFonts w:ascii="Times New Roman" w:hAnsi="Times New Roman"/>
          <w:color w:val="000000"/>
          <w:sz w:val="18"/>
          <w:szCs w:val="18"/>
        </w:rPr>
      </w:pPr>
      <w:del w:id="2252" w:author="whu" w:date="2011-06-22T08:42:00Z">
        <w:r w:rsidDel="002C5A9D">
          <w:rPr>
            <w:rFonts w:ascii="Times New Roman" w:hAnsi="Times New Roman"/>
            <w:color w:val="191919"/>
            <w:sz w:val="18"/>
            <w:szCs w:val="18"/>
          </w:rPr>
          <w:delText>***** GACE I and II passage</w:delText>
        </w:r>
      </w:del>
    </w:p>
    <w:p w:rsidR="007A4626" w:rsidDel="002C5A9D" w:rsidRDefault="007A4626" w:rsidP="007A4626">
      <w:pPr>
        <w:widowControl w:val="0"/>
        <w:autoSpaceDE w:val="0"/>
        <w:autoSpaceDN w:val="0"/>
        <w:adjustRightInd w:val="0"/>
        <w:spacing w:before="5" w:after="0" w:line="220" w:lineRule="exact"/>
        <w:ind w:firstLine="40"/>
        <w:rPr>
          <w:del w:id="2253" w:author="whu" w:date="2011-06-22T08:42:00Z"/>
          <w:rFonts w:ascii="Times New Roman" w:hAnsi="Times New Roman"/>
          <w:color w:val="000000"/>
        </w:rPr>
      </w:pPr>
    </w:p>
    <w:p w:rsidR="007A4626" w:rsidDel="002C5A9D" w:rsidRDefault="007A4626" w:rsidP="007A4626">
      <w:pPr>
        <w:widowControl w:val="0"/>
        <w:autoSpaceDE w:val="0"/>
        <w:autoSpaceDN w:val="0"/>
        <w:adjustRightInd w:val="0"/>
        <w:spacing w:after="0"/>
        <w:ind w:left="140" w:firstLine="40"/>
        <w:rPr>
          <w:del w:id="2254" w:author="whu" w:date="2011-06-22T08:42:00Z"/>
          <w:rFonts w:ascii="Times New Roman" w:hAnsi="Times New Roman"/>
          <w:color w:val="000000"/>
          <w:sz w:val="18"/>
          <w:szCs w:val="18"/>
        </w:rPr>
      </w:pPr>
      <w:del w:id="2255" w:author="whu" w:date="2011-06-22T08:42:00Z">
        <w:r w:rsidDel="002C5A9D">
          <w:rPr>
            <w:rFonts w:ascii="Times New Roman" w:hAnsi="Times New Roman"/>
            <w:color w:val="191919"/>
            <w:sz w:val="18"/>
            <w:szCs w:val="18"/>
          </w:rPr>
          <w:delText>Regents’</w:delText>
        </w:r>
        <w:r w:rsidDel="002C5A9D">
          <w:rPr>
            <w:rFonts w:ascii="Times New Roman" w:hAnsi="Times New Roman"/>
            <w:color w:val="191919"/>
            <w:spacing w:val="-17"/>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z w:val="18"/>
            <w:szCs w:val="18"/>
          </w:rPr>
          <w:delText>est Remediation Courses</w:delText>
        </w:r>
      </w:del>
    </w:p>
    <w:tbl>
      <w:tblPr>
        <w:tblW w:w="0" w:type="auto"/>
        <w:tblInd w:w="100" w:type="dxa"/>
        <w:tblLayout w:type="fixed"/>
        <w:tblCellMar>
          <w:left w:w="0" w:type="dxa"/>
          <w:right w:w="0" w:type="dxa"/>
        </w:tblCellMar>
        <w:tblLook w:val="0000"/>
      </w:tblPr>
      <w:tblGrid>
        <w:gridCol w:w="801"/>
        <w:gridCol w:w="895"/>
        <w:gridCol w:w="1909"/>
      </w:tblGrid>
      <w:tr w:rsidR="007A4626" w:rsidRPr="007A7452" w:rsidDel="002C5A9D" w:rsidTr="002B35A3">
        <w:trPr>
          <w:trHeight w:hRule="exact" w:val="234"/>
          <w:del w:id="2256" w:author="whu" w:date="2011-06-22T08:42:00Z"/>
        </w:trPr>
        <w:tc>
          <w:tcPr>
            <w:tcW w:w="80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40" w:firstLine="40"/>
              <w:rPr>
                <w:del w:id="2257" w:author="whu" w:date="2011-06-22T08:42:00Z"/>
                <w:rFonts w:ascii="Times New Roman" w:hAnsi="Times New Roman"/>
                <w:sz w:val="24"/>
                <w:szCs w:val="24"/>
              </w:rPr>
            </w:pPr>
            <w:del w:id="2258" w:author="whu" w:date="2011-06-22T08:42:00Z">
              <w:r w:rsidRPr="007A7452" w:rsidDel="002C5A9D">
                <w:rPr>
                  <w:rFonts w:ascii="Times New Roman" w:hAnsi="Times New Roman"/>
                  <w:color w:val="191919"/>
                  <w:sz w:val="18"/>
                  <w:szCs w:val="18"/>
                </w:rPr>
                <w:delText>ENG</w:delText>
              </w:r>
            </w:del>
          </w:p>
        </w:tc>
        <w:tc>
          <w:tcPr>
            <w:tcW w:w="89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391" w:firstLine="40"/>
              <w:rPr>
                <w:del w:id="2259" w:author="whu" w:date="2011-06-22T08:42:00Z"/>
                <w:rFonts w:ascii="Times New Roman" w:hAnsi="Times New Roman"/>
                <w:sz w:val="24"/>
                <w:szCs w:val="24"/>
              </w:rPr>
            </w:pPr>
            <w:del w:id="2260" w:author="whu" w:date="2011-06-22T08:42:00Z">
              <w:r w:rsidRPr="007A7452" w:rsidDel="002C5A9D">
                <w:rPr>
                  <w:rFonts w:ascii="Times New Roman" w:hAnsi="Times New Roman"/>
                  <w:color w:val="191919"/>
                  <w:sz w:val="18"/>
                  <w:szCs w:val="18"/>
                </w:rPr>
                <w:delText>0075</w:delText>
              </w:r>
            </w:del>
          </w:p>
        </w:tc>
        <w:tc>
          <w:tcPr>
            <w:tcW w:w="19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44" w:firstLine="40"/>
              <w:rPr>
                <w:del w:id="2261" w:author="whu" w:date="2011-06-22T08:42:00Z"/>
                <w:rFonts w:ascii="Times New Roman" w:hAnsi="Times New Roman"/>
                <w:sz w:val="24"/>
                <w:szCs w:val="24"/>
              </w:rPr>
            </w:pPr>
            <w:del w:id="2262" w:author="whu" w:date="2011-06-22T08:42:00Z">
              <w:r w:rsidRPr="007A7452" w:rsidDel="002C5A9D">
                <w:rPr>
                  <w:rFonts w:ascii="Times New Roman" w:hAnsi="Times New Roman"/>
                  <w:color w:val="191919"/>
                  <w:spacing w:val="-7"/>
                  <w:sz w:val="18"/>
                  <w:szCs w:val="18"/>
                </w:rPr>
                <w:delText>W</w:delText>
              </w:r>
              <w:r w:rsidRPr="007A7452" w:rsidDel="002C5A9D">
                <w:rPr>
                  <w:rFonts w:ascii="Times New Roman" w:hAnsi="Times New Roman"/>
                  <w:color w:val="191919"/>
                  <w:sz w:val="18"/>
                  <w:szCs w:val="18"/>
                </w:rPr>
                <w:delText>riting Practicum (I)</w:delText>
              </w:r>
            </w:del>
          </w:p>
        </w:tc>
      </w:tr>
      <w:tr w:rsidR="007A4626" w:rsidRPr="007A7452" w:rsidDel="002C5A9D" w:rsidTr="002B35A3">
        <w:trPr>
          <w:trHeight w:hRule="exact" w:val="298"/>
          <w:del w:id="2263" w:author="whu" w:date="2011-06-22T08:42:00Z"/>
        </w:trPr>
        <w:tc>
          <w:tcPr>
            <w:tcW w:w="80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264" w:author="whu" w:date="2011-06-22T08:42:00Z"/>
                <w:rFonts w:ascii="Times New Roman" w:hAnsi="Times New Roman"/>
                <w:sz w:val="24"/>
                <w:szCs w:val="24"/>
              </w:rPr>
            </w:pPr>
            <w:del w:id="2265" w:author="whu" w:date="2011-06-22T08:42:00Z">
              <w:r w:rsidRPr="007A7452" w:rsidDel="002C5A9D">
                <w:rPr>
                  <w:rFonts w:ascii="Times New Roman" w:hAnsi="Times New Roman"/>
                  <w:color w:val="191919"/>
                  <w:sz w:val="18"/>
                  <w:szCs w:val="18"/>
                </w:rPr>
                <w:delText>ENG</w:delText>
              </w:r>
            </w:del>
          </w:p>
        </w:tc>
        <w:tc>
          <w:tcPr>
            <w:tcW w:w="89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91" w:firstLine="40"/>
              <w:rPr>
                <w:del w:id="2266" w:author="whu" w:date="2011-06-22T08:42:00Z"/>
                <w:rFonts w:ascii="Times New Roman" w:hAnsi="Times New Roman"/>
                <w:sz w:val="24"/>
                <w:szCs w:val="24"/>
              </w:rPr>
            </w:pPr>
            <w:del w:id="2267" w:author="whu" w:date="2011-06-22T08:42:00Z">
              <w:r w:rsidRPr="007A7452" w:rsidDel="002C5A9D">
                <w:rPr>
                  <w:rFonts w:ascii="Times New Roman" w:hAnsi="Times New Roman"/>
                  <w:color w:val="191919"/>
                  <w:sz w:val="18"/>
                  <w:szCs w:val="18"/>
                </w:rPr>
                <w:delText>0077</w:delText>
              </w:r>
            </w:del>
          </w:p>
        </w:tc>
        <w:tc>
          <w:tcPr>
            <w:tcW w:w="190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268" w:author="whu" w:date="2011-06-22T08:42:00Z"/>
                <w:rFonts w:ascii="Times New Roman" w:hAnsi="Times New Roman"/>
                <w:sz w:val="24"/>
                <w:szCs w:val="24"/>
              </w:rPr>
            </w:pPr>
            <w:del w:id="2269" w:author="whu" w:date="2011-06-22T08:42:00Z">
              <w:r w:rsidRPr="007A7452" w:rsidDel="002C5A9D">
                <w:rPr>
                  <w:rFonts w:ascii="Times New Roman" w:hAnsi="Times New Roman"/>
                  <w:color w:val="191919"/>
                  <w:sz w:val="18"/>
                  <w:szCs w:val="18"/>
                </w:rPr>
                <w:delText>Basic Reading Skills (I)</w:delText>
              </w:r>
            </w:del>
          </w:p>
        </w:tc>
      </w:tr>
    </w:tbl>
    <w:p w:rsidR="007A4626" w:rsidDel="002C5A9D" w:rsidRDefault="007A4626" w:rsidP="007A4626">
      <w:pPr>
        <w:ind w:firstLine="40"/>
        <w:rPr>
          <w:del w:id="2270" w:author="whu" w:date="2011-06-22T08:42:00Z"/>
        </w:rPr>
      </w:pPr>
    </w:p>
    <w:p w:rsidR="007A4626" w:rsidDel="002C5A9D" w:rsidRDefault="007A4626" w:rsidP="007A4626">
      <w:pPr>
        <w:widowControl w:val="0"/>
        <w:tabs>
          <w:tab w:val="left" w:pos="9060"/>
        </w:tabs>
        <w:autoSpaceDE w:val="0"/>
        <w:autoSpaceDN w:val="0"/>
        <w:adjustRightInd w:val="0"/>
        <w:spacing w:after="0"/>
        <w:ind w:left="140" w:firstLine="40"/>
        <w:rPr>
          <w:del w:id="2271" w:author="whu" w:date="2011-06-22T08:42:00Z"/>
          <w:rFonts w:ascii="Times New Roman" w:hAnsi="Times New Roman"/>
          <w:color w:val="000000"/>
          <w:sz w:val="18"/>
          <w:szCs w:val="18"/>
        </w:rPr>
      </w:pPr>
      <w:del w:id="2272" w:author="whu" w:date="2011-06-22T08:42:00Z">
        <w:r w:rsidDel="002C5A9D">
          <w:rPr>
            <w:rFonts w:ascii="Times New Roman" w:hAnsi="Times New Roman"/>
            <w:b/>
            <w:bCs/>
            <w:color w:val="191919"/>
            <w:sz w:val="18"/>
            <w:szCs w:val="18"/>
          </w:rPr>
          <w:lastRenderedPageBreak/>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E: SOCIAL</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SCIENCE</w:delText>
        </w:r>
        <w:r w:rsidDel="002C5A9D">
          <w:rPr>
            <w:rFonts w:ascii="Times New Roman" w:hAnsi="Times New Roman"/>
            <w:b/>
            <w:bCs/>
            <w:color w:val="191919"/>
            <w:sz w:val="18"/>
            <w:szCs w:val="18"/>
          </w:rPr>
          <w:tab/>
          <w:delText>(12 hours)</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firstLine="40"/>
        <w:rPr>
          <w:del w:id="2273" w:author="whu" w:date="2011-06-22T08:42:00Z"/>
          <w:rFonts w:ascii="Times New Roman" w:hAnsi="Times New Roman"/>
          <w:color w:val="000000"/>
          <w:sz w:val="18"/>
          <w:szCs w:val="18"/>
        </w:rPr>
      </w:pPr>
      <w:del w:id="2274" w:author="whu" w:date="2011-06-22T08:42:00Z">
        <w:r w:rsidDel="002C5A9D">
          <w:rPr>
            <w:rFonts w:ascii="Times New Roman" w:hAnsi="Times New Roman"/>
            <w:color w:val="191919"/>
            <w:sz w:val="18"/>
            <w:szCs w:val="18"/>
          </w:rPr>
          <w:delText>POLS</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101</w:delText>
        </w:r>
        <w:r w:rsidDel="002C5A9D">
          <w:rPr>
            <w:rFonts w:ascii="Times New Roman" w:hAnsi="Times New Roman"/>
            <w:color w:val="191919"/>
            <w:sz w:val="18"/>
            <w:szCs w:val="18"/>
          </w:rPr>
          <w:tab/>
          <w:delText>U.S. &amp; Geo</w:delText>
        </w:r>
        <w:r w:rsidDel="002C5A9D">
          <w:rPr>
            <w:rFonts w:ascii="Times New Roman" w:hAnsi="Times New Roman"/>
            <w:color w:val="191919"/>
            <w:spacing w:val="-3"/>
            <w:sz w:val="18"/>
            <w:szCs w:val="18"/>
          </w:rPr>
          <w:delText>r</w:delText>
        </w:r>
        <w:r w:rsidDel="002C5A9D">
          <w:rPr>
            <w:rFonts w:ascii="Times New Roman" w:hAnsi="Times New Roman"/>
            <w:color w:val="191919"/>
            <w:sz w:val="18"/>
            <w:szCs w:val="18"/>
          </w:rPr>
          <w:delText>gia Government  or</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line="250" w:lineRule="auto"/>
        <w:ind w:left="140" w:right="1460" w:firstLine="40"/>
        <w:rPr>
          <w:del w:id="2275" w:author="whu" w:date="2011-06-22T08:42:00Z"/>
          <w:rFonts w:ascii="Times New Roman" w:hAnsi="Times New Roman"/>
          <w:color w:val="191919"/>
          <w:sz w:val="18"/>
          <w:szCs w:val="18"/>
        </w:rPr>
      </w:pPr>
      <w:del w:id="2276" w:author="whu" w:date="2011-06-22T08:42:00Z">
        <w:r w:rsidDel="002C5A9D">
          <w:rPr>
            <w:rFonts w:ascii="Times New Roman" w:hAnsi="Times New Roman"/>
            <w:color w:val="191919"/>
            <w:sz w:val="18"/>
            <w:szCs w:val="18"/>
          </w:rPr>
          <w:delText>HONR</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161</w:delText>
        </w:r>
        <w:r w:rsidDel="002C5A9D">
          <w:rPr>
            <w:rFonts w:ascii="Times New Roman" w:hAnsi="Times New Roman"/>
            <w:color w:val="191919"/>
            <w:sz w:val="18"/>
            <w:szCs w:val="18"/>
          </w:rPr>
          <w:tab/>
          <w:delText>Honors</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American Govt.</w:delText>
        </w:r>
        <w:r w:rsidDel="002C5A9D">
          <w:rPr>
            <w:rFonts w:ascii="Times New Roman" w:hAnsi="Times New Roman"/>
            <w:color w:val="191919"/>
            <w:sz w:val="18"/>
            <w:szCs w:val="18"/>
          </w:rPr>
          <w:tab/>
          <w:delText xml:space="preserve">3 </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line="250" w:lineRule="auto"/>
        <w:ind w:left="140" w:right="1460" w:firstLine="40"/>
        <w:rPr>
          <w:del w:id="2277" w:author="whu" w:date="2011-06-22T08:42:00Z"/>
          <w:rFonts w:ascii="Times New Roman" w:hAnsi="Times New Roman"/>
          <w:color w:val="000000"/>
          <w:sz w:val="18"/>
          <w:szCs w:val="18"/>
        </w:rPr>
      </w:pPr>
      <w:del w:id="2278" w:author="whu" w:date="2011-06-22T08:42:00Z">
        <w:r w:rsidDel="002C5A9D">
          <w:rPr>
            <w:rFonts w:ascii="Times New Roman" w:hAnsi="Times New Roman"/>
            <w:color w:val="191919"/>
            <w:sz w:val="18"/>
            <w:szCs w:val="18"/>
          </w:rPr>
          <w:delText>(Optional for Honors Student Only)</w:delText>
        </w:r>
      </w:del>
    </w:p>
    <w:p w:rsidR="007A4626" w:rsidDel="002C5A9D" w:rsidRDefault="007A4626" w:rsidP="007A4626">
      <w:pPr>
        <w:widowControl w:val="0"/>
        <w:autoSpaceDE w:val="0"/>
        <w:autoSpaceDN w:val="0"/>
        <w:adjustRightInd w:val="0"/>
        <w:spacing w:after="0"/>
        <w:ind w:left="140" w:firstLine="40"/>
        <w:rPr>
          <w:del w:id="2279" w:author="whu" w:date="2011-06-22T08:42:00Z"/>
          <w:rFonts w:ascii="Times New Roman" w:hAnsi="Times New Roman"/>
          <w:color w:val="000000"/>
          <w:sz w:val="18"/>
          <w:szCs w:val="18"/>
        </w:rPr>
      </w:pPr>
      <w:del w:id="2280" w:author="whu" w:date="2011-06-22T08:42:00Z">
        <w:r w:rsidDel="002C5A9D">
          <w:rPr>
            <w:rFonts w:ascii="Times New Roman" w:hAnsi="Times New Roman"/>
            <w:b/>
            <w:bCs/>
            <w:color w:val="191919"/>
            <w:sz w:val="18"/>
            <w:szCs w:val="18"/>
          </w:rPr>
          <w:delText>ELECTIVES select at least one HIS</w:delText>
        </w:r>
        <w:r w:rsidDel="002C5A9D">
          <w:rPr>
            <w:rFonts w:ascii="Times New Roman" w:hAnsi="Times New Roman"/>
            <w:b/>
            <w:bCs/>
            <w:color w:val="191919"/>
            <w:spacing w:val="-3"/>
            <w:sz w:val="18"/>
            <w:szCs w:val="18"/>
          </w:rPr>
          <w:delText>T</w:delText>
        </w:r>
        <w:r w:rsidDel="002C5A9D">
          <w:rPr>
            <w:rFonts w:ascii="Times New Roman" w:hAnsi="Times New Roman"/>
            <w:b/>
            <w:bCs/>
            <w:color w:val="191919"/>
            <w:sz w:val="18"/>
            <w:szCs w:val="18"/>
          </w:rPr>
          <w:delText>O</w:delText>
        </w:r>
        <w:r w:rsidDel="002C5A9D">
          <w:rPr>
            <w:rFonts w:ascii="Times New Roman" w:hAnsi="Times New Roman"/>
            <w:b/>
            <w:bCs/>
            <w:color w:val="191919"/>
            <w:spacing w:val="-6"/>
            <w:sz w:val="18"/>
            <w:szCs w:val="18"/>
          </w:rPr>
          <w:delText>R</w:delText>
        </w:r>
        <w:r w:rsidDel="002C5A9D">
          <w:rPr>
            <w:rFonts w:ascii="Times New Roman" w:hAnsi="Times New Roman"/>
            <w:b/>
            <w:bCs/>
            <w:color w:val="191919"/>
            <w:sz w:val="18"/>
            <w:szCs w:val="18"/>
          </w:rPr>
          <w:delText>Y</w:delText>
        </w:r>
      </w:del>
    </w:p>
    <w:tbl>
      <w:tblPr>
        <w:tblW w:w="0" w:type="auto"/>
        <w:tblInd w:w="100" w:type="dxa"/>
        <w:tblLayout w:type="fixed"/>
        <w:tblCellMar>
          <w:left w:w="0" w:type="dxa"/>
          <w:right w:w="0" w:type="dxa"/>
        </w:tblCellMar>
        <w:tblLook w:val="0000"/>
      </w:tblPr>
      <w:tblGrid>
        <w:gridCol w:w="871"/>
        <w:gridCol w:w="825"/>
        <w:gridCol w:w="5251"/>
        <w:gridCol w:w="2843"/>
      </w:tblGrid>
      <w:tr w:rsidR="007A4626" w:rsidRPr="007A7452" w:rsidDel="002C5A9D" w:rsidTr="002B35A3">
        <w:trPr>
          <w:trHeight w:hRule="exact" w:val="235"/>
          <w:del w:id="2281"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40" w:firstLine="40"/>
              <w:rPr>
                <w:del w:id="2282" w:author="whu" w:date="2011-06-22T08:42:00Z"/>
                <w:rFonts w:ascii="Times New Roman" w:hAnsi="Times New Roman"/>
                <w:sz w:val="24"/>
                <w:szCs w:val="24"/>
              </w:rPr>
            </w:pPr>
            <w:del w:id="2283" w:author="whu" w:date="2011-06-22T08:42:00Z">
              <w:r w:rsidRPr="007A7452" w:rsidDel="002C5A9D">
                <w:rPr>
                  <w:rFonts w:ascii="Times New Roman" w:hAnsi="Times New Roman"/>
                  <w:color w:val="191919"/>
                  <w:sz w:val="18"/>
                  <w:szCs w:val="18"/>
                </w:rPr>
                <w:delText>ECON</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321" w:firstLine="40"/>
              <w:rPr>
                <w:del w:id="2284" w:author="whu" w:date="2011-06-22T08:42:00Z"/>
                <w:rFonts w:ascii="Times New Roman" w:hAnsi="Times New Roman"/>
                <w:sz w:val="24"/>
                <w:szCs w:val="24"/>
              </w:rPr>
            </w:pPr>
            <w:del w:id="2285" w:author="whu" w:date="2011-06-22T08:42:00Z">
              <w:r w:rsidRPr="007A7452" w:rsidDel="002C5A9D">
                <w:rPr>
                  <w:rFonts w:ascii="Times New Roman" w:hAnsi="Times New Roman"/>
                  <w:color w:val="191919"/>
                  <w:sz w:val="18"/>
                  <w:szCs w:val="18"/>
                </w:rPr>
                <w:delText>2105</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44" w:firstLine="40"/>
              <w:rPr>
                <w:del w:id="2286" w:author="whu" w:date="2011-06-22T08:42:00Z"/>
                <w:rFonts w:ascii="Times New Roman" w:hAnsi="Times New Roman"/>
                <w:sz w:val="24"/>
                <w:szCs w:val="24"/>
              </w:rPr>
            </w:pPr>
            <w:del w:id="2287" w:author="whu" w:date="2011-06-22T08:42:00Z">
              <w:r w:rsidRPr="007A7452" w:rsidDel="002C5A9D">
                <w:rPr>
                  <w:rFonts w:ascii="Times New Roman" w:hAnsi="Times New Roman"/>
                  <w:color w:val="191919"/>
                  <w:sz w:val="18"/>
                  <w:szCs w:val="18"/>
                </w:rPr>
                <w:delText>Macroeconomics</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right="40" w:firstLine="40"/>
              <w:jc w:val="right"/>
              <w:rPr>
                <w:del w:id="2288" w:author="whu" w:date="2011-06-22T08:42:00Z"/>
                <w:rFonts w:ascii="Times New Roman" w:hAnsi="Times New Roman"/>
                <w:sz w:val="24"/>
                <w:szCs w:val="24"/>
              </w:rPr>
            </w:pPr>
            <w:del w:id="2289"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290"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291" w:author="whu" w:date="2011-06-22T08:42:00Z"/>
                <w:rFonts w:ascii="Times New Roman" w:hAnsi="Times New Roman"/>
                <w:sz w:val="24"/>
                <w:szCs w:val="24"/>
              </w:rPr>
            </w:pPr>
            <w:del w:id="2292" w:author="whu" w:date="2011-06-22T08:42:00Z">
              <w:r w:rsidRPr="007A7452" w:rsidDel="002C5A9D">
                <w:rPr>
                  <w:rFonts w:ascii="Times New Roman" w:hAnsi="Times New Roman"/>
                  <w:color w:val="191919"/>
                  <w:sz w:val="18"/>
                  <w:szCs w:val="18"/>
                </w:rPr>
                <w:delText>ECON</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293" w:author="whu" w:date="2011-06-22T08:42:00Z"/>
                <w:rFonts w:ascii="Times New Roman" w:hAnsi="Times New Roman"/>
                <w:sz w:val="24"/>
                <w:szCs w:val="24"/>
              </w:rPr>
            </w:pPr>
            <w:del w:id="2294" w:author="whu" w:date="2011-06-22T08:42:00Z">
              <w:r w:rsidRPr="007A7452" w:rsidDel="002C5A9D">
                <w:rPr>
                  <w:rFonts w:ascii="Times New Roman" w:hAnsi="Times New Roman"/>
                  <w:color w:val="191919"/>
                  <w:sz w:val="18"/>
                  <w:szCs w:val="18"/>
                </w:rPr>
                <w:delText>2106</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295" w:author="whu" w:date="2011-06-22T08:42:00Z"/>
                <w:rFonts w:ascii="Times New Roman" w:hAnsi="Times New Roman"/>
                <w:sz w:val="24"/>
                <w:szCs w:val="24"/>
              </w:rPr>
            </w:pPr>
            <w:del w:id="2296" w:author="whu" w:date="2011-06-22T08:42:00Z">
              <w:r w:rsidRPr="007A7452" w:rsidDel="002C5A9D">
                <w:rPr>
                  <w:rFonts w:ascii="Times New Roman" w:hAnsi="Times New Roman"/>
                  <w:color w:val="191919"/>
                  <w:sz w:val="18"/>
                  <w:szCs w:val="18"/>
                </w:rPr>
                <w:delText>Microeconomics</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297" w:author="whu" w:date="2011-06-22T08:42:00Z"/>
                <w:rFonts w:ascii="Times New Roman" w:hAnsi="Times New Roman"/>
                <w:sz w:val="24"/>
                <w:szCs w:val="24"/>
              </w:rPr>
            </w:pPr>
            <w:del w:id="2298"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299"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00" w:author="whu" w:date="2011-06-22T08:42:00Z"/>
                <w:rFonts w:ascii="Times New Roman" w:hAnsi="Times New Roman"/>
                <w:sz w:val="24"/>
                <w:szCs w:val="24"/>
              </w:rPr>
            </w:pPr>
            <w:del w:id="2301" w:author="whu" w:date="2011-06-22T08:42:00Z">
              <w:r w:rsidRPr="007A7452" w:rsidDel="002C5A9D">
                <w:rPr>
                  <w:rFonts w:ascii="Times New Roman" w:hAnsi="Times New Roman"/>
                  <w:color w:val="191919"/>
                  <w:sz w:val="18"/>
                  <w:szCs w:val="18"/>
                </w:rPr>
                <w:delText>ECON</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02" w:author="whu" w:date="2011-06-22T08:42:00Z"/>
                <w:rFonts w:ascii="Times New Roman" w:hAnsi="Times New Roman"/>
                <w:sz w:val="24"/>
                <w:szCs w:val="24"/>
              </w:rPr>
            </w:pPr>
            <w:del w:id="2303" w:author="whu" w:date="2011-06-22T08:42:00Z">
              <w:r w:rsidRPr="007A7452" w:rsidDel="002C5A9D">
                <w:rPr>
                  <w:rFonts w:ascii="Times New Roman" w:hAnsi="Times New Roman"/>
                  <w:color w:val="191919"/>
                  <w:sz w:val="18"/>
                  <w:szCs w:val="18"/>
                </w:rPr>
                <w:delText>2201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04" w:author="whu" w:date="2011-06-22T08:42:00Z"/>
                <w:rFonts w:ascii="Times New Roman" w:hAnsi="Times New Roman"/>
                <w:sz w:val="24"/>
                <w:szCs w:val="24"/>
              </w:rPr>
            </w:pPr>
            <w:del w:id="2305" w:author="whu" w:date="2011-06-22T08:42:00Z">
              <w:r w:rsidRPr="007A7452" w:rsidDel="002C5A9D">
                <w:rPr>
                  <w:rFonts w:ascii="Times New Roman" w:hAnsi="Times New Roman"/>
                  <w:color w:val="191919"/>
                  <w:sz w:val="18"/>
                  <w:szCs w:val="18"/>
                </w:rPr>
                <w:delText xml:space="preserve">Survey of Economics </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06" w:author="whu" w:date="2011-06-22T08:42:00Z"/>
                <w:rFonts w:ascii="Times New Roman" w:hAnsi="Times New Roman"/>
                <w:sz w:val="24"/>
                <w:szCs w:val="24"/>
              </w:rPr>
            </w:pPr>
            <w:del w:id="2307"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08"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09" w:author="whu" w:date="2011-06-22T08:42:00Z"/>
                <w:rFonts w:ascii="Times New Roman" w:hAnsi="Times New Roman"/>
                <w:sz w:val="24"/>
                <w:szCs w:val="24"/>
              </w:rPr>
            </w:pPr>
            <w:del w:id="2310" w:author="whu" w:date="2011-06-22T08:42:00Z">
              <w:r w:rsidRPr="007A7452" w:rsidDel="002C5A9D">
                <w:rPr>
                  <w:rFonts w:ascii="Times New Roman" w:hAnsi="Times New Roman"/>
                  <w:color w:val="191919"/>
                  <w:sz w:val="18"/>
                  <w:szCs w:val="18"/>
                </w:rPr>
                <w:delText>GEOG</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11" w:author="whu" w:date="2011-06-22T08:42:00Z"/>
                <w:rFonts w:ascii="Times New Roman" w:hAnsi="Times New Roman"/>
                <w:sz w:val="24"/>
                <w:szCs w:val="24"/>
              </w:rPr>
            </w:pPr>
            <w:del w:id="2312"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13" w:author="whu" w:date="2011-06-22T08:42:00Z"/>
                <w:rFonts w:ascii="Times New Roman" w:hAnsi="Times New Roman"/>
                <w:sz w:val="24"/>
                <w:szCs w:val="24"/>
              </w:rPr>
            </w:pPr>
            <w:del w:id="2314" w:author="whu" w:date="2011-06-22T08:42:00Z">
              <w:r w:rsidRPr="007A7452" w:rsidDel="002C5A9D">
                <w:rPr>
                  <w:rFonts w:ascii="Times New Roman" w:hAnsi="Times New Roman"/>
                  <w:color w:val="191919"/>
                  <w:sz w:val="18"/>
                  <w:szCs w:val="18"/>
                </w:rPr>
                <w:delText>Intro to Human Geography</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15" w:author="whu" w:date="2011-06-22T08:42:00Z"/>
                <w:rFonts w:ascii="Times New Roman" w:hAnsi="Times New Roman"/>
                <w:sz w:val="24"/>
                <w:szCs w:val="24"/>
              </w:rPr>
            </w:pPr>
            <w:del w:id="2316"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17"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18" w:author="whu" w:date="2011-06-22T08:42:00Z"/>
                <w:rFonts w:ascii="Times New Roman" w:hAnsi="Times New Roman"/>
                <w:sz w:val="24"/>
                <w:szCs w:val="24"/>
              </w:rPr>
            </w:pPr>
            <w:del w:id="2319" w:author="whu" w:date="2011-06-22T08:42: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20" w:author="whu" w:date="2011-06-22T08:42:00Z"/>
                <w:rFonts w:ascii="Times New Roman" w:hAnsi="Times New Roman"/>
                <w:sz w:val="24"/>
                <w:szCs w:val="24"/>
              </w:rPr>
            </w:pPr>
            <w:del w:id="2321" w:author="whu" w:date="2011-06-22T08:42:00Z">
              <w:r w:rsidRPr="007A7452" w:rsidDel="002C5A9D">
                <w:rPr>
                  <w:rFonts w:ascii="Times New Roman" w:hAnsi="Times New Roman"/>
                  <w:color w:val="191919"/>
                  <w:spacing w:val="-7"/>
                  <w:sz w:val="18"/>
                  <w:szCs w:val="18"/>
                </w:rPr>
                <w:delText>1111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22" w:author="whu" w:date="2011-06-22T08:42:00Z"/>
                <w:rFonts w:ascii="Times New Roman" w:hAnsi="Times New Roman"/>
                <w:sz w:val="24"/>
                <w:szCs w:val="24"/>
              </w:rPr>
            </w:pPr>
            <w:del w:id="2323" w:author="whu" w:date="2011-06-22T08:42: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24" w:author="whu" w:date="2011-06-22T08:42:00Z"/>
                <w:rFonts w:ascii="Times New Roman" w:hAnsi="Times New Roman"/>
                <w:sz w:val="24"/>
                <w:szCs w:val="24"/>
              </w:rPr>
            </w:pPr>
            <w:del w:id="2325"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26"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27" w:author="whu" w:date="2011-06-22T08:42:00Z"/>
                <w:rFonts w:ascii="Times New Roman" w:hAnsi="Times New Roman"/>
                <w:sz w:val="24"/>
                <w:szCs w:val="24"/>
              </w:rPr>
            </w:pPr>
            <w:del w:id="2328" w:author="whu" w:date="2011-06-22T08:42: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29" w:author="whu" w:date="2011-06-22T08:42:00Z"/>
                <w:rFonts w:ascii="Times New Roman" w:hAnsi="Times New Roman"/>
                <w:sz w:val="24"/>
                <w:szCs w:val="24"/>
              </w:rPr>
            </w:pPr>
            <w:del w:id="2330" w:author="whu" w:date="2011-06-22T08:42:00Z">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12</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31" w:author="whu" w:date="2011-06-22T08:42:00Z"/>
                <w:rFonts w:ascii="Times New Roman" w:hAnsi="Times New Roman"/>
                <w:sz w:val="24"/>
                <w:szCs w:val="24"/>
              </w:rPr>
            </w:pPr>
            <w:del w:id="2332" w:author="whu" w:date="2011-06-22T08:42: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II</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33" w:author="whu" w:date="2011-06-22T08:42:00Z"/>
                <w:rFonts w:ascii="Times New Roman" w:hAnsi="Times New Roman"/>
                <w:sz w:val="24"/>
                <w:szCs w:val="24"/>
              </w:rPr>
            </w:pPr>
            <w:del w:id="2334"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35"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36" w:author="whu" w:date="2011-06-22T08:42:00Z"/>
                <w:rFonts w:ascii="Times New Roman" w:hAnsi="Times New Roman"/>
                <w:sz w:val="24"/>
                <w:szCs w:val="24"/>
              </w:rPr>
            </w:pPr>
            <w:del w:id="2337" w:author="whu" w:date="2011-06-22T08:42: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38" w:author="whu" w:date="2011-06-22T08:42:00Z"/>
                <w:rFonts w:ascii="Times New Roman" w:hAnsi="Times New Roman"/>
                <w:sz w:val="24"/>
                <w:szCs w:val="24"/>
              </w:rPr>
            </w:pPr>
            <w:del w:id="2339" w:author="whu" w:date="2011-06-22T08:42: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40" w:author="whu" w:date="2011-06-22T08:42:00Z"/>
                <w:rFonts w:ascii="Times New Roman" w:hAnsi="Times New Roman"/>
                <w:sz w:val="24"/>
                <w:szCs w:val="24"/>
              </w:rPr>
            </w:pPr>
            <w:del w:id="2341" w:author="whu" w:date="2011-06-22T08:42: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American History I</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42" w:author="whu" w:date="2011-06-22T08:42:00Z"/>
                <w:rFonts w:ascii="Times New Roman" w:hAnsi="Times New Roman"/>
                <w:sz w:val="24"/>
                <w:szCs w:val="24"/>
              </w:rPr>
            </w:pPr>
            <w:del w:id="2343"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44"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45" w:author="whu" w:date="2011-06-22T08:42:00Z"/>
                <w:rFonts w:ascii="Times New Roman" w:hAnsi="Times New Roman"/>
                <w:sz w:val="24"/>
                <w:szCs w:val="24"/>
              </w:rPr>
            </w:pPr>
            <w:del w:id="2346" w:author="whu" w:date="2011-06-22T08:42: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47" w:author="whu" w:date="2011-06-22T08:42:00Z"/>
                <w:rFonts w:ascii="Times New Roman" w:hAnsi="Times New Roman"/>
                <w:sz w:val="24"/>
                <w:szCs w:val="24"/>
              </w:rPr>
            </w:pPr>
            <w:del w:id="2348" w:author="whu" w:date="2011-06-22T08:42: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12</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49" w:author="whu" w:date="2011-06-22T08:42:00Z"/>
                <w:rFonts w:ascii="Times New Roman" w:hAnsi="Times New Roman"/>
                <w:sz w:val="24"/>
                <w:szCs w:val="24"/>
              </w:rPr>
            </w:pPr>
            <w:del w:id="2350" w:author="whu" w:date="2011-06-22T08:42: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American History II</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51" w:author="whu" w:date="2011-06-22T08:42:00Z"/>
                <w:rFonts w:ascii="Times New Roman" w:hAnsi="Times New Roman"/>
                <w:sz w:val="24"/>
                <w:szCs w:val="24"/>
              </w:rPr>
            </w:pPr>
            <w:del w:id="2352"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53"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54" w:author="whu" w:date="2011-06-22T08:42:00Z"/>
                <w:rFonts w:ascii="Times New Roman" w:hAnsi="Times New Roman"/>
                <w:sz w:val="24"/>
                <w:szCs w:val="24"/>
              </w:rPr>
            </w:pPr>
            <w:del w:id="2355" w:author="whu" w:date="2011-06-22T08:42: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56" w:author="whu" w:date="2011-06-22T08:42:00Z"/>
                <w:rFonts w:ascii="Times New Roman" w:hAnsi="Times New Roman"/>
                <w:sz w:val="24"/>
                <w:szCs w:val="24"/>
              </w:rPr>
            </w:pPr>
            <w:del w:id="2357" w:author="whu" w:date="2011-06-22T08:42: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13</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58" w:author="whu" w:date="2011-06-22T08:42:00Z"/>
                <w:rFonts w:ascii="Times New Roman" w:hAnsi="Times New Roman"/>
                <w:sz w:val="24"/>
                <w:szCs w:val="24"/>
              </w:rPr>
            </w:pPr>
            <w:del w:id="2359" w:author="whu" w:date="2011-06-22T08:42:00Z">
              <w:r w:rsidRPr="007A7452" w:rsidDel="002C5A9D">
                <w:rPr>
                  <w:rFonts w:ascii="Times New Roman" w:hAnsi="Times New Roman"/>
                  <w:color w:val="191919"/>
                  <w:sz w:val="18"/>
                  <w:szCs w:val="18"/>
                </w:rPr>
                <w:delText>Minorities in</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America</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60" w:author="whu" w:date="2011-06-22T08:42:00Z"/>
                <w:rFonts w:ascii="Times New Roman" w:hAnsi="Times New Roman"/>
                <w:sz w:val="24"/>
                <w:szCs w:val="24"/>
              </w:rPr>
            </w:pPr>
            <w:del w:id="2361"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62"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63" w:author="whu" w:date="2011-06-22T08:42:00Z"/>
                <w:rFonts w:ascii="Times New Roman" w:hAnsi="Times New Roman"/>
                <w:sz w:val="24"/>
                <w:szCs w:val="24"/>
              </w:rPr>
            </w:pPr>
            <w:del w:id="2364" w:author="whu" w:date="2011-06-22T08:42:00Z">
              <w:r w:rsidRPr="007A7452" w:rsidDel="002C5A9D">
                <w:rPr>
                  <w:rFonts w:ascii="Times New Roman" w:hAnsi="Times New Roman"/>
                  <w:color w:val="191919"/>
                  <w:sz w:val="18"/>
                  <w:szCs w:val="18"/>
                </w:rPr>
                <w:delText>HONR</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65" w:author="whu" w:date="2011-06-22T08:42:00Z"/>
                <w:rFonts w:ascii="Times New Roman" w:hAnsi="Times New Roman"/>
                <w:sz w:val="24"/>
                <w:szCs w:val="24"/>
              </w:rPr>
            </w:pPr>
            <w:del w:id="2366"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151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67" w:author="whu" w:date="2011-06-22T08:42:00Z"/>
                <w:rFonts w:ascii="Times New Roman" w:hAnsi="Times New Roman"/>
                <w:sz w:val="24"/>
                <w:szCs w:val="24"/>
              </w:rPr>
            </w:pPr>
            <w:del w:id="2368" w:author="whu" w:date="2011-06-22T08:42:00Z">
              <w:r w:rsidRPr="007A7452" w:rsidDel="002C5A9D">
                <w:rPr>
                  <w:rFonts w:ascii="Times New Roman" w:hAnsi="Times New Roman"/>
                  <w:color w:val="191919"/>
                  <w:sz w:val="18"/>
                  <w:szCs w:val="18"/>
                </w:rPr>
                <w:delText>Honors</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69" w:author="whu" w:date="2011-06-22T08:42:00Z"/>
                <w:rFonts w:ascii="Times New Roman" w:hAnsi="Times New Roman"/>
                <w:sz w:val="24"/>
                <w:szCs w:val="24"/>
              </w:rPr>
            </w:pPr>
            <w:del w:id="2370"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71"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72" w:author="whu" w:date="2011-06-22T08:42:00Z"/>
                <w:rFonts w:ascii="Times New Roman" w:hAnsi="Times New Roman"/>
                <w:sz w:val="24"/>
                <w:szCs w:val="24"/>
              </w:rPr>
            </w:pPr>
            <w:del w:id="2373" w:author="whu" w:date="2011-06-22T08:42:00Z">
              <w:r w:rsidRPr="007A7452" w:rsidDel="002C5A9D">
                <w:rPr>
                  <w:rFonts w:ascii="Times New Roman" w:hAnsi="Times New Roman"/>
                  <w:color w:val="191919"/>
                  <w:sz w:val="18"/>
                  <w:szCs w:val="18"/>
                </w:rPr>
                <w:delText>HONR</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74" w:author="whu" w:date="2011-06-22T08:42:00Z"/>
                <w:rFonts w:ascii="Times New Roman" w:hAnsi="Times New Roman"/>
                <w:sz w:val="24"/>
                <w:szCs w:val="24"/>
              </w:rPr>
            </w:pPr>
            <w:del w:id="2375"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152</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76" w:author="whu" w:date="2011-06-22T08:42:00Z"/>
                <w:rFonts w:ascii="Times New Roman" w:hAnsi="Times New Roman"/>
                <w:sz w:val="24"/>
                <w:szCs w:val="24"/>
              </w:rPr>
            </w:pPr>
            <w:del w:id="2377" w:author="whu" w:date="2011-06-22T08:42:00Z">
              <w:r w:rsidRPr="007A7452" w:rsidDel="002C5A9D">
                <w:rPr>
                  <w:rFonts w:ascii="Times New Roman" w:hAnsi="Times New Roman"/>
                  <w:color w:val="191919"/>
                  <w:sz w:val="18"/>
                  <w:szCs w:val="18"/>
                </w:rPr>
                <w:delText>Honors</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II</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78" w:author="whu" w:date="2011-06-22T08:42:00Z"/>
                <w:rFonts w:ascii="Times New Roman" w:hAnsi="Times New Roman"/>
                <w:sz w:val="24"/>
                <w:szCs w:val="24"/>
              </w:rPr>
            </w:pPr>
            <w:del w:id="2379"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80"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81" w:author="whu" w:date="2011-06-22T08:42:00Z"/>
                <w:rFonts w:ascii="Times New Roman" w:hAnsi="Times New Roman"/>
                <w:sz w:val="24"/>
                <w:szCs w:val="24"/>
              </w:rPr>
            </w:pPr>
            <w:del w:id="2382" w:author="whu" w:date="2011-06-22T08:42:00Z">
              <w:r w:rsidRPr="007A7452" w:rsidDel="002C5A9D">
                <w:rPr>
                  <w:rFonts w:ascii="Times New Roman" w:hAnsi="Times New Roman"/>
                  <w:color w:val="191919"/>
                  <w:sz w:val="18"/>
                  <w:szCs w:val="18"/>
                </w:rPr>
                <w:delText>PHIL</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83" w:author="whu" w:date="2011-06-22T08:42:00Z"/>
                <w:rFonts w:ascii="Times New Roman" w:hAnsi="Times New Roman"/>
                <w:sz w:val="24"/>
                <w:szCs w:val="24"/>
              </w:rPr>
            </w:pPr>
            <w:del w:id="2384" w:author="whu" w:date="2011-06-22T08:42:00Z">
              <w:r w:rsidRPr="007A7452" w:rsidDel="002C5A9D">
                <w:rPr>
                  <w:rFonts w:ascii="Times New Roman" w:hAnsi="Times New Roman"/>
                  <w:color w:val="191919"/>
                  <w:sz w:val="18"/>
                  <w:szCs w:val="18"/>
                </w:rPr>
                <w:delText>2101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85" w:author="whu" w:date="2011-06-22T08:42:00Z"/>
                <w:rFonts w:ascii="Times New Roman" w:hAnsi="Times New Roman"/>
                <w:sz w:val="24"/>
                <w:szCs w:val="24"/>
              </w:rPr>
            </w:pPr>
            <w:del w:id="2386" w:author="whu" w:date="2011-06-22T08:42:00Z">
              <w:r w:rsidRPr="007A7452" w:rsidDel="002C5A9D">
                <w:rPr>
                  <w:rFonts w:ascii="Times New Roman" w:hAnsi="Times New Roman"/>
                  <w:color w:val="191919"/>
                  <w:sz w:val="18"/>
                  <w:szCs w:val="18"/>
                </w:rPr>
                <w:delText>Intro to Philosophy</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87" w:author="whu" w:date="2011-06-22T08:42:00Z"/>
                <w:rFonts w:ascii="Times New Roman" w:hAnsi="Times New Roman"/>
                <w:sz w:val="24"/>
                <w:szCs w:val="24"/>
              </w:rPr>
            </w:pPr>
            <w:del w:id="2388"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89"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90" w:author="whu" w:date="2011-06-22T08:42:00Z"/>
                <w:rFonts w:ascii="Times New Roman" w:hAnsi="Times New Roman"/>
                <w:sz w:val="24"/>
                <w:szCs w:val="24"/>
              </w:rPr>
            </w:pPr>
            <w:del w:id="2391" w:author="whu" w:date="2011-06-22T08:42:00Z">
              <w:r w:rsidRPr="007A7452" w:rsidDel="002C5A9D">
                <w:rPr>
                  <w:rFonts w:ascii="Times New Roman" w:hAnsi="Times New Roman"/>
                  <w:color w:val="191919"/>
                  <w:sz w:val="18"/>
                  <w:szCs w:val="18"/>
                </w:rPr>
                <w:delText>POLS</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392" w:author="whu" w:date="2011-06-22T08:42:00Z"/>
                <w:rFonts w:ascii="Times New Roman" w:hAnsi="Times New Roman"/>
                <w:sz w:val="24"/>
                <w:szCs w:val="24"/>
              </w:rPr>
            </w:pPr>
            <w:del w:id="2393" w:author="whu" w:date="2011-06-22T08:42:00Z">
              <w:r w:rsidRPr="007A7452" w:rsidDel="002C5A9D">
                <w:rPr>
                  <w:rFonts w:ascii="Times New Roman" w:hAnsi="Times New Roman"/>
                  <w:color w:val="191919"/>
                  <w:sz w:val="18"/>
                  <w:szCs w:val="18"/>
                </w:rPr>
                <w:delText>2101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394" w:author="whu" w:date="2011-06-22T08:42:00Z"/>
                <w:rFonts w:ascii="Times New Roman" w:hAnsi="Times New Roman"/>
                <w:sz w:val="24"/>
                <w:szCs w:val="24"/>
              </w:rPr>
            </w:pPr>
            <w:del w:id="2395" w:author="whu" w:date="2011-06-22T08:42:00Z">
              <w:r w:rsidRPr="007A7452" w:rsidDel="002C5A9D">
                <w:rPr>
                  <w:rFonts w:ascii="Times New Roman" w:hAnsi="Times New Roman"/>
                  <w:color w:val="191919"/>
                  <w:sz w:val="18"/>
                  <w:szCs w:val="18"/>
                </w:rPr>
                <w:delText>Intro to Political Science</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396" w:author="whu" w:date="2011-06-22T08:42:00Z"/>
                <w:rFonts w:ascii="Times New Roman" w:hAnsi="Times New Roman"/>
                <w:sz w:val="24"/>
                <w:szCs w:val="24"/>
              </w:rPr>
            </w:pPr>
            <w:del w:id="2397"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398"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399" w:author="whu" w:date="2011-06-22T08:42:00Z"/>
                <w:rFonts w:ascii="Times New Roman" w:hAnsi="Times New Roman"/>
                <w:sz w:val="24"/>
                <w:szCs w:val="24"/>
              </w:rPr>
            </w:pPr>
            <w:del w:id="2400" w:author="whu" w:date="2011-06-22T08:42:00Z">
              <w:r w:rsidRPr="007A7452" w:rsidDel="002C5A9D">
                <w:rPr>
                  <w:rFonts w:ascii="Times New Roman" w:hAnsi="Times New Roman"/>
                  <w:color w:val="191919"/>
                  <w:sz w:val="18"/>
                  <w:szCs w:val="18"/>
                </w:rPr>
                <w:delText>POLS</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401" w:author="whu" w:date="2011-06-22T08:42:00Z"/>
                <w:rFonts w:ascii="Times New Roman" w:hAnsi="Times New Roman"/>
                <w:sz w:val="24"/>
                <w:szCs w:val="24"/>
              </w:rPr>
            </w:pPr>
            <w:del w:id="2402" w:author="whu" w:date="2011-06-22T08:42:00Z">
              <w:r w:rsidRPr="007A7452" w:rsidDel="002C5A9D">
                <w:rPr>
                  <w:rFonts w:ascii="Times New Roman" w:hAnsi="Times New Roman"/>
                  <w:color w:val="191919"/>
                  <w:sz w:val="18"/>
                  <w:szCs w:val="18"/>
                </w:rPr>
                <w:delText>2102</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403" w:author="whu" w:date="2011-06-22T08:42:00Z"/>
                <w:rFonts w:ascii="Times New Roman" w:hAnsi="Times New Roman"/>
                <w:sz w:val="24"/>
                <w:szCs w:val="24"/>
              </w:rPr>
            </w:pPr>
            <w:del w:id="2404" w:author="whu" w:date="2011-06-22T08:42:00Z">
              <w:r w:rsidRPr="007A7452" w:rsidDel="002C5A9D">
                <w:rPr>
                  <w:rFonts w:ascii="Times New Roman" w:hAnsi="Times New Roman"/>
                  <w:color w:val="191919"/>
                  <w:sz w:val="18"/>
                  <w:szCs w:val="18"/>
                </w:rPr>
                <w:delText>Intro to Law</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405" w:author="whu" w:date="2011-06-22T08:42:00Z"/>
                <w:rFonts w:ascii="Times New Roman" w:hAnsi="Times New Roman"/>
                <w:sz w:val="24"/>
                <w:szCs w:val="24"/>
              </w:rPr>
            </w:pPr>
            <w:del w:id="2406"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407"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408" w:author="whu" w:date="2011-06-22T08:42:00Z"/>
                <w:rFonts w:ascii="Times New Roman" w:hAnsi="Times New Roman"/>
                <w:sz w:val="24"/>
                <w:szCs w:val="24"/>
              </w:rPr>
            </w:pPr>
            <w:del w:id="2409" w:author="whu" w:date="2011-06-22T08:42:00Z">
              <w:r w:rsidRPr="007A7452" w:rsidDel="002C5A9D">
                <w:rPr>
                  <w:rFonts w:ascii="Times New Roman" w:hAnsi="Times New Roman"/>
                  <w:color w:val="191919"/>
                  <w:sz w:val="18"/>
                  <w:szCs w:val="18"/>
                </w:rPr>
                <w:delText>PSYC</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410" w:author="whu" w:date="2011-06-22T08:42:00Z"/>
                <w:rFonts w:ascii="Times New Roman" w:hAnsi="Times New Roman"/>
                <w:sz w:val="24"/>
                <w:szCs w:val="24"/>
              </w:rPr>
            </w:pPr>
            <w:del w:id="2411" w:author="whu" w:date="2011-06-22T08:42: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412" w:author="whu" w:date="2011-06-22T08:42:00Z"/>
                <w:rFonts w:ascii="Times New Roman" w:hAnsi="Times New Roman"/>
                <w:sz w:val="24"/>
                <w:szCs w:val="24"/>
              </w:rPr>
            </w:pPr>
            <w:del w:id="2413" w:author="whu" w:date="2011-06-22T08:42:00Z">
              <w:r w:rsidRPr="007A7452" w:rsidDel="002C5A9D">
                <w:rPr>
                  <w:rFonts w:ascii="Times New Roman" w:hAnsi="Times New Roman"/>
                  <w:color w:val="191919"/>
                  <w:sz w:val="18"/>
                  <w:szCs w:val="18"/>
                </w:rPr>
                <w:delText>General Psychology</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414" w:author="whu" w:date="2011-06-22T08:42:00Z"/>
                <w:rFonts w:ascii="Times New Roman" w:hAnsi="Times New Roman"/>
                <w:sz w:val="24"/>
                <w:szCs w:val="24"/>
              </w:rPr>
            </w:pPr>
            <w:del w:id="2415"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16"/>
          <w:del w:id="2416"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417" w:author="whu" w:date="2011-06-22T08:42:00Z"/>
                <w:rFonts w:ascii="Times New Roman" w:hAnsi="Times New Roman"/>
                <w:sz w:val="24"/>
                <w:szCs w:val="24"/>
              </w:rPr>
            </w:pPr>
            <w:del w:id="2418" w:author="whu" w:date="2011-06-22T08:42:00Z">
              <w:r w:rsidRPr="007A7452" w:rsidDel="002C5A9D">
                <w:rPr>
                  <w:rFonts w:ascii="Times New Roman" w:hAnsi="Times New Roman"/>
                  <w:color w:val="191919"/>
                  <w:sz w:val="18"/>
                  <w:szCs w:val="18"/>
                </w:rPr>
                <w:delText>SOCI</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419" w:author="whu" w:date="2011-06-22T08:42:00Z"/>
                <w:rFonts w:ascii="Times New Roman" w:hAnsi="Times New Roman"/>
                <w:sz w:val="24"/>
                <w:szCs w:val="24"/>
              </w:rPr>
            </w:pPr>
            <w:del w:id="2420" w:author="whu" w:date="2011-06-22T08:42:00Z">
              <w:r w:rsidRPr="007A7452" w:rsidDel="002C5A9D">
                <w:rPr>
                  <w:rFonts w:ascii="Times New Roman" w:hAnsi="Times New Roman"/>
                  <w:color w:val="191919"/>
                  <w:sz w:val="18"/>
                  <w:szCs w:val="18"/>
                </w:rPr>
                <w:delText>20</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421" w:author="whu" w:date="2011-06-22T08:42:00Z"/>
                <w:rFonts w:ascii="Times New Roman" w:hAnsi="Times New Roman"/>
                <w:sz w:val="24"/>
                <w:szCs w:val="24"/>
              </w:rPr>
            </w:pPr>
            <w:del w:id="2422" w:author="whu" w:date="2011-06-22T08:42:00Z">
              <w:r w:rsidRPr="007A7452" w:rsidDel="002C5A9D">
                <w:rPr>
                  <w:rFonts w:ascii="Times New Roman" w:hAnsi="Times New Roman"/>
                  <w:color w:val="191919"/>
                  <w:sz w:val="18"/>
                  <w:szCs w:val="18"/>
                </w:rPr>
                <w:delText>Principles of Sociology</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423" w:author="whu" w:date="2011-06-22T08:42:00Z"/>
                <w:rFonts w:ascii="Times New Roman" w:hAnsi="Times New Roman"/>
                <w:sz w:val="24"/>
                <w:szCs w:val="24"/>
              </w:rPr>
            </w:pPr>
            <w:del w:id="2424" w:author="whu" w:date="2011-06-22T08:42:00Z">
              <w:r w:rsidRPr="007A7452" w:rsidDel="002C5A9D">
                <w:rPr>
                  <w:rFonts w:ascii="Times New Roman" w:hAnsi="Times New Roman"/>
                  <w:color w:val="191919"/>
                  <w:sz w:val="18"/>
                  <w:szCs w:val="18"/>
                </w:rPr>
                <w:delText>3</w:delText>
              </w:r>
            </w:del>
          </w:p>
        </w:tc>
      </w:tr>
      <w:tr w:rsidR="007A4626" w:rsidRPr="007A7452" w:rsidDel="002C5A9D" w:rsidTr="002B35A3">
        <w:trPr>
          <w:trHeight w:hRule="exact" w:val="298"/>
          <w:del w:id="2425" w:author="whu" w:date="2011-06-22T08:42:00Z"/>
        </w:trPr>
        <w:tc>
          <w:tcPr>
            <w:tcW w:w="87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40" w:firstLine="40"/>
              <w:rPr>
                <w:del w:id="2426" w:author="whu" w:date="2011-06-22T08:42:00Z"/>
                <w:rFonts w:ascii="Times New Roman" w:hAnsi="Times New Roman"/>
                <w:sz w:val="24"/>
                <w:szCs w:val="24"/>
              </w:rPr>
            </w:pPr>
            <w:del w:id="2427" w:author="whu" w:date="2011-06-22T08:42:00Z">
              <w:r w:rsidRPr="007A7452" w:rsidDel="002C5A9D">
                <w:rPr>
                  <w:rFonts w:ascii="Times New Roman" w:hAnsi="Times New Roman"/>
                  <w:color w:val="191919"/>
                  <w:sz w:val="18"/>
                  <w:szCs w:val="18"/>
                </w:rPr>
                <w:delText>SOCI</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21" w:firstLine="40"/>
              <w:rPr>
                <w:del w:id="2428" w:author="whu" w:date="2011-06-22T08:42:00Z"/>
                <w:rFonts w:ascii="Times New Roman" w:hAnsi="Times New Roman"/>
                <w:sz w:val="24"/>
                <w:szCs w:val="24"/>
              </w:rPr>
            </w:pPr>
            <w:del w:id="2429" w:author="whu" w:date="2011-06-22T08:42:00Z">
              <w:r w:rsidRPr="007A7452" w:rsidDel="002C5A9D">
                <w:rPr>
                  <w:rFonts w:ascii="Times New Roman" w:hAnsi="Times New Roman"/>
                  <w:color w:val="191919"/>
                  <w:sz w:val="18"/>
                  <w:szCs w:val="18"/>
                </w:rPr>
                <w:delText>2031</w:delText>
              </w:r>
            </w:del>
          </w:p>
        </w:tc>
        <w:tc>
          <w:tcPr>
            <w:tcW w:w="525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44" w:firstLine="40"/>
              <w:rPr>
                <w:del w:id="2430" w:author="whu" w:date="2011-06-22T08:42:00Z"/>
                <w:rFonts w:ascii="Times New Roman" w:hAnsi="Times New Roman"/>
                <w:sz w:val="24"/>
                <w:szCs w:val="24"/>
              </w:rPr>
            </w:pPr>
            <w:del w:id="2431" w:author="whu" w:date="2011-06-22T08:42:00Z">
              <w:r w:rsidRPr="007A7452" w:rsidDel="002C5A9D">
                <w:rPr>
                  <w:rFonts w:ascii="Times New Roman" w:hAnsi="Times New Roman"/>
                  <w:color w:val="191919"/>
                  <w:sz w:val="18"/>
                  <w:szCs w:val="18"/>
                </w:rPr>
                <w:delText>Introduction to</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Anthropology</w:delText>
              </w:r>
            </w:del>
          </w:p>
        </w:tc>
        <w:tc>
          <w:tcPr>
            <w:tcW w:w="284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40"/>
              <w:jc w:val="right"/>
              <w:rPr>
                <w:del w:id="2432" w:author="whu" w:date="2011-06-22T08:42:00Z"/>
                <w:rFonts w:ascii="Times New Roman" w:hAnsi="Times New Roman"/>
                <w:sz w:val="24"/>
                <w:szCs w:val="24"/>
              </w:rPr>
            </w:pPr>
            <w:del w:id="2433" w:author="whu" w:date="2011-06-22T08:42:00Z">
              <w:r w:rsidRPr="007A7452" w:rsidDel="002C5A9D">
                <w:rPr>
                  <w:rFonts w:ascii="Times New Roman" w:hAnsi="Times New Roman"/>
                  <w:color w:val="191919"/>
                  <w:sz w:val="18"/>
                  <w:szCs w:val="18"/>
                </w:rPr>
                <w:delText>3</w:delText>
              </w:r>
            </w:del>
          </w:p>
        </w:tc>
      </w:tr>
    </w:tbl>
    <w:p w:rsidR="007A4626" w:rsidDel="002C5A9D" w:rsidRDefault="007A4626" w:rsidP="007A4626">
      <w:pPr>
        <w:ind w:firstLine="40"/>
        <w:rPr>
          <w:del w:id="2434" w:author="whu" w:date="2011-06-22T08:42:00Z"/>
        </w:rPr>
      </w:pPr>
    </w:p>
    <w:p w:rsidR="007A4626" w:rsidDel="002C5A9D" w:rsidRDefault="007A4626">
      <w:pPr>
        <w:rPr>
          <w:del w:id="2435" w:author="whu" w:date="2011-06-22T08:42:00Z"/>
        </w:rPr>
      </w:pPr>
    </w:p>
    <w:p w:rsidR="007A4626" w:rsidDel="002C5A9D" w:rsidRDefault="007A4626">
      <w:pPr>
        <w:rPr>
          <w:del w:id="2436" w:author="whu" w:date="2011-06-22T08:42:00Z"/>
        </w:rPr>
      </w:pPr>
    </w:p>
    <w:p w:rsidR="007A4626" w:rsidDel="002C5A9D" w:rsidRDefault="007A4626">
      <w:pPr>
        <w:rPr>
          <w:del w:id="2437" w:author="whu" w:date="2011-06-22T08:42:00Z"/>
        </w:rPr>
      </w:pPr>
    </w:p>
    <w:p w:rsidR="007A4626" w:rsidDel="002C5A9D" w:rsidRDefault="007A4626" w:rsidP="007A4626">
      <w:pPr>
        <w:widowControl w:val="0"/>
        <w:autoSpaceDE w:val="0"/>
        <w:autoSpaceDN w:val="0"/>
        <w:adjustRightInd w:val="0"/>
        <w:spacing w:after="0"/>
        <w:ind w:left="140"/>
        <w:rPr>
          <w:del w:id="2438" w:author="whu" w:date="2011-06-22T08:42:00Z"/>
          <w:rFonts w:ascii="Times New Roman" w:hAnsi="Times New Roman"/>
          <w:color w:val="000000"/>
          <w:sz w:val="18"/>
          <w:szCs w:val="18"/>
        </w:rPr>
      </w:pPr>
      <w:del w:id="2439" w:author="whu" w:date="2011-06-22T08:42:00Z">
        <w:r w:rsidDel="002C5A9D">
          <w:rPr>
            <w:rFonts w:ascii="Times New Roman" w:hAnsi="Times New Roman"/>
            <w:b/>
            <w:bCs/>
            <w:color w:val="191919"/>
            <w:sz w:val="18"/>
            <w:szCs w:val="18"/>
          </w:rPr>
          <w:delText>ABOVE</w:delText>
        </w:r>
        <w:r w:rsidDel="002C5A9D">
          <w:rPr>
            <w:rFonts w:ascii="Times New Roman" w:hAnsi="Times New Roman"/>
            <w:b/>
            <w:bCs/>
            <w:color w:val="191919"/>
            <w:spacing w:val="-3"/>
            <w:sz w:val="18"/>
            <w:szCs w:val="18"/>
          </w:rPr>
          <w:delText xml:space="preserve"> </w:delText>
        </w:r>
        <w:r w:rsidDel="002C5A9D">
          <w:rPr>
            <w:rFonts w:ascii="Times New Roman" w:hAnsi="Times New Roman"/>
            <w:b/>
            <w:bCs/>
            <w:color w:val="191919"/>
            <w:sz w:val="18"/>
            <w:szCs w:val="18"/>
          </w:rPr>
          <w:delText>THE CORE:</w:delText>
        </w:r>
      </w:del>
    </w:p>
    <w:p w:rsidR="007A4626" w:rsidDel="002C5A9D" w:rsidRDefault="007A4626" w:rsidP="007A4626">
      <w:pPr>
        <w:widowControl w:val="0"/>
        <w:tabs>
          <w:tab w:val="left" w:pos="1280"/>
          <w:tab w:val="left" w:pos="1920"/>
          <w:tab w:val="left" w:pos="9740"/>
        </w:tabs>
        <w:autoSpaceDE w:val="0"/>
        <w:autoSpaceDN w:val="0"/>
        <w:adjustRightInd w:val="0"/>
        <w:spacing w:before="9" w:after="0"/>
        <w:ind w:left="140"/>
        <w:rPr>
          <w:del w:id="2440" w:author="whu" w:date="2011-06-22T08:42:00Z"/>
          <w:rFonts w:ascii="Times New Roman" w:hAnsi="Times New Roman"/>
          <w:color w:val="000000"/>
          <w:sz w:val="18"/>
          <w:szCs w:val="18"/>
        </w:rPr>
      </w:pPr>
      <w:del w:id="2441" w:author="whu" w:date="2011-06-22T08:42:00Z">
        <w:r w:rsidDel="002C5A9D">
          <w:rPr>
            <w:rFonts w:ascii="Times New Roman" w:hAnsi="Times New Roman"/>
            <w:color w:val="191919"/>
            <w:sz w:val="18"/>
            <w:szCs w:val="18"/>
          </w:rPr>
          <w:delText>ASU</w:delText>
        </w:r>
        <w:r w:rsidDel="002C5A9D">
          <w:rPr>
            <w:rFonts w:ascii="Times New Roman" w:hAnsi="Times New Roman"/>
            <w:color w:val="191919"/>
            <w:sz w:val="18"/>
            <w:szCs w:val="18"/>
          </w:rPr>
          <w:tab/>
          <w:delText>1200</w:delText>
        </w:r>
        <w:r w:rsidDel="002C5A9D">
          <w:rPr>
            <w:rFonts w:ascii="Times New Roman" w:hAnsi="Times New Roman"/>
            <w:color w:val="191919"/>
            <w:sz w:val="18"/>
            <w:szCs w:val="18"/>
          </w:rPr>
          <w:tab/>
          <w:delText>Freshmen Seminar &amp; Service to Leadership</w:delText>
        </w:r>
        <w:r w:rsidDel="002C5A9D">
          <w:rPr>
            <w:rFonts w:ascii="Times New Roman" w:hAnsi="Times New Roman"/>
            <w:color w:val="191919"/>
            <w:sz w:val="18"/>
            <w:szCs w:val="18"/>
          </w:rPr>
          <w:tab/>
          <w:delText>3</w:delText>
        </w:r>
      </w:del>
    </w:p>
    <w:p w:rsidR="007A4626" w:rsidDel="002C5A9D" w:rsidRDefault="007A4626" w:rsidP="007A4626">
      <w:pPr>
        <w:widowControl w:val="0"/>
        <w:autoSpaceDE w:val="0"/>
        <w:autoSpaceDN w:val="0"/>
        <w:adjustRightInd w:val="0"/>
        <w:spacing w:before="5" w:after="0" w:line="220" w:lineRule="exact"/>
        <w:rPr>
          <w:del w:id="2442" w:author="whu" w:date="2011-06-22T08:42:00Z"/>
          <w:rFonts w:ascii="Times New Roman" w:hAnsi="Times New Roman"/>
          <w:color w:val="000000"/>
        </w:rPr>
      </w:pPr>
    </w:p>
    <w:p w:rsidR="007A4626" w:rsidRPr="00501EE6" w:rsidDel="002C5A9D" w:rsidRDefault="00B34533" w:rsidP="007A4626">
      <w:pPr>
        <w:widowControl w:val="0"/>
        <w:autoSpaceDE w:val="0"/>
        <w:autoSpaceDN w:val="0"/>
        <w:adjustRightInd w:val="0"/>
        <w:spacing w:after="0"/>
        <w:ind w:left="140"/>
        <w:rPr>
          <w:del w:id="2443" w:author="whu" w:date="2011-06-22T08:42:00Z"/>
          <w:rFonts w:ascii="Times New Roman" w:hAnsi="Times New Roman"/>
          <w:color w:val="000000"/>
          <w:sz w:val="18"/>
          <w:szCs w:val="18"/>
        </w:rPr>
      </w:pPr>
      <w:del w:id="2444" w:author="whu" w:date="2011-06-22T08:42:00Z">
        <w:r w:rsidRPr="00B34533" w:rsidDel="002C5A9D">
          <w:rPr>
            <w:rFonts w:ascii="Times New Roman" w:hAnsi="Times New Roman"/>
            <w:b/>
            <w:color w:val="191919"/>
            <w:sz w:val="18"/>
            <w:szCs w:val="18"/>
          </w:rPr>
          <w:delText>PHYSICAL</w:delText>
        </w:r>
        <w:r w:rsidRPr="00B34533" w:rsidDel="002C5A9D">
          <w:rPr>
            <w:rFonts w:ascii="Times New Roman" w:hAnsi="Times New Roman"/>
            <w:b/>
            <w:color w:val="191919"/>
            <w:spacing w:val="-17"/>
            <w:sz w:val="18"/>
            <w:szCs w:val="18"/>
          </w:rPr>
          <w:delText xml:space="preserve"> </w:delText>
        </w:r>
        <w:r w:rsidRPr="00B34533" w:rsidDel="002C5A9D">
          <w:rPr>
            <w:rFonts w:ascii="Times New Roman" w:hAnsi="Times New Roman"/>
            <w:b/>
            <w:color w:val="191919"/>
            <w:sz w:val="18"/>
            <w:szCs w:val="18"/>
          </w:rPr>
          <w:delText>ACTIVITY</w:delText>
        </w:r>
        <w:r w:rsidRPr="00B34533" w:rsidDel="002C5A9D">
          <w:rPr>
            <w:rFonts w:ascii="Times New Roman" w:hAnsi="Times New Roman"/>
            <w:b/>
            <w:color w:val="191919"/>
            <w:spacing w:val="-7"/>
            <w:sz w:val="18"/>
            <w:szCs w:val="18"/>
          </w:rPr>
          <w:delText xml:space="preserve"> </w:delText>
        </w:r>
        <w:r w:rsidRPr="00B34533" w:rsidDel="002C5A9D">
          <w:rPr>
            <w:rFonts w:ascii="Times New Roman" w:hAnsi="Times New Roman"/>
            <w:b/>
            <w:color w:val="191919"/>
            <w:sz w:val="18"/>
            <w:szCs w:val="18"/>
          </w:rPr>
          <w:delText>SKILLS COURSES</w:delText>
        </w:r>
        <w:r w:rsidR="007A4626" w:rsidDel="002C5A9D">
          <w:rPr>
            <w:rFonts w:ascii="Times New Roman" w:hAnsi="Times New Roman"/>
            <w:color w:val="191919"/>
            <w:sz w:val="18"/>
            <w:szCs w:val="18"/>
          </w:rPr>
          <w:delText xml:space="preserve"> (choose 6)</w:delText>
        </w:r>
      </w:del>
    </w:p>
    <w:p w:rsidR="007D77D2" w:rsidDel="002C5A9D" w:rsidRDefault="00F807A4">
      <w:pPr>
        <w:rPr>
          <w:del w:id="2445" w:author="whu" w:date="2011-06-22T08:42:00Z"/>
        </w:rPr>
      </w:pPr>
      <w:del w:id="2446" w:author="whu" w:date="2011-06-22T08:42:00Z">
        <w:r w:rsidRPr="00F807A4">
          <w:rPr>
            <w:rFonts w:ascii="Calibri" w:hAnsi="Calibri"/>
            <w:b/>
            <w:noProof/>
            <w:lang w:eastAsia="en-US"/>
          </w:rPr>
          <w:pict>
            <v:shape id="Text Box 4690" o:spid="_x0000_s1067" type="#_x0000_t202" style="position:absolute;left:0;text-align:left;margin-left:64pt;margin-top:.15pt;width:459.45pt;height:87.65pt;z-index:-2516520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" o:allowincell="f" filled="f" stroked="f">
              <v:textbox inset="0,0,0,0">
                <w:txbxContent>
                  <w:tbl>
                    <w:tblPr>
                      <w:tblW w:w="0" w:type="auto"/>
                      <w:tblLayout w:type="fixed"/>
                      <w:tblCellMar>
                        <w:left w:w="0" w:type="dxa"/>
                        <w:right w:w="0" w:type="dxa"/>
                      </w:tblCellMar>
                      <w:tblLook w:val="0000"/>
                    </w:tblPr>
                    <w:tblGrid>
                      <w:gridCol w:w="851"/>
                      <w:gridCol w:w="845"/>
                      <w:gridCol w:w="2078"/>
                      <w:gridCol w:w="4469"/>
                      <w:gridCol w:w="847"/>
                    </w:tblGrid>
                    <w:tr w:rsidR="003E52D4" w:rsidRPr="007A7452" w:rsidTr="007A4626">
                      <w:trPr>
                        <w:trHeight w:hRule="exact" w:val="234"/>
                      </w:trPr>
                      <w:tc>
                        <w:tcPr>
                          <w:tcW w:w="851" w:type="dxa"/>
                          <w:tcBorders>
                            <w:top w:val="nil"/>
                            <w:left w:val="nil"/>
                            <w:bottom w:val="nil"/>
                            <w:right w:val="nil"/>
                          </w:tcBorders>
                        </w:tcPr>
                        <w:p w:rsidR="003E52D4" w:rsidRPr="007A7452" w:rsidRDefault="003E52D4" w:rsidP="007A4626">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3E52D4" w:rsidRPr="007A7452" w:rsidRDefault="003E52D4" w:rsidP="007A4626">
                          <w:pPr>
                            <w:widowControl w:val="0"/>
                            <w:autoSpaceDE w:val="0"/>
                            <w:autoSpaceDN w:val="0"/>
                            <w:adjustRightInd w:val="0"/>
                            <w:spacing w:before="6" w:after="0"/>
                            <w:ind w:left="341" w:firstLine="50"/>
                            <w:rPr>
                              <w:rFonts w:ascii="Times New Roman" w:hAnsi="Times New Roman"/>
                              <w:sz w:val="24"/>
                              <w:szCs w:val="24"/>
                            </w:rPr>
                          </w:pPr>
                          <w:r w:rsidRPr="007A7452">
                            <w:rPr>
                              <w:rFonts w:ascii="Times New Roman" w:hAnsi="Times New Roman"/>
                              <w:color w:val="191919"/>
                              <w:sz w:val="18"/>
                              <w:szCs w:val="18"/>
                            </w:rPr>
                            <w:t>1001</w:t>
                          </w:r>
                        </w:p>
                      </w:tc>
                      <w:tc>
                        <w:tcPr>
                          <w:tcW w:w="2078" w:type="dxa"/>
                          <w:tcBorders>
                            <w:top w:val="nil"/>
                            <w:left w:val="nil"/>
                            <w:bottom w:val="nil"/>
                            <w:right w:val="nil"/>
                          </w:tcBorders>
                        </w:tcPr>
                        <w:p w:rsidR="003E52D4" w:rsidRPr="007A7452" w:rsidRDefault="003E52D4" w:rsidP="007A4626">
                          <w:pPr>
                            <w:widowControl w:val="0"/>
                            <w:autoSpaceDE w:val="0"/>
                            <w:autoSpaceDN w:val="0"/>
                            <w:adjustRightInd w:val="0"/>
                            <w:spacing w:before="6" w:after="0"/>
                            <w:ind w:left="144" w:firstLine="5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eam Sports</w:t>
                          </w:r>
                        </w:p>
                      </w:tc>
                      <w:tc>
                        <w:tcPr>
                          <w:tcW w:w="4469" w:type="dxa"/>
                          <w:tcBorders>
                            <w:top w:val="nil"/>
                            <w:left w:val="nil"/>
                            <w:bottom w:val="nil"/>
                            <w:right w:val="nil"/>
                          </w:tcBorders>
                        </w:tcPr>
                        <w:p w:rsidR="003E52D4" w:rsidRPr="007A7452" w:rsidRDefault="003E52D4" w:rsidP="007A4626">
                          <w:pPr>
                            <w:widowControl w:val="0"/>
                            <w:autoSpaceDE w:val="0"/>
                            <w:autoSpaceDN w:val="0"/>
                            <w:adjustRightInd w:val="0"/>
                            <w:spacing w:after="0"/>
                            <w:ind w:firstLine="50"/>
                            <w:rPr>
                              <w:rFonts w:ascii="Times New Roman" w:hAnsi="Times New Roman"/>
                              <w:sz w:val="24"/>
                              <w:szCs w:val="24"/>
                            </w:rPr>
                          </w:pPr>
                        </w:p>
                      </w:tc>
                      <w:tc>
                        <w:tcPr>
                          <w:tcW w:w="847" w:type="dxa"/>
                          <w:tcBorders>
                            <w:top w:val="nil"/>
                            <w:left w:val="nil"/>
                            <w:bottom w:val="nil"/>
                            <w:right w:val="nil"/>
                          </w:tcBorders>
                        </w:tcPr>
                        <w:p w:rsidR="003E52D4" w:rsidRPr="007A7452" w:rsidRDefault="003E52D4" w:rsidP="007A4626">
                          <w:pPr>
                            <w:widowControl w:val="0"/>
                            <w:autoSpaceDE w:val="0"/>
                            <w:autoSpaceDN w:val="0"/>
                            <w:adjustRightInd w:val="0"/>
                            <w:spacing w:before="6" w:after="0"/>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3E52D4" w:rsidRPr="007A7452" w:rsidTr="007A4626">
                      <w:trPr>
                        <w:trHeight w:hRule="exact" w:val="216"/>
                      </w:trPr>
                      <w:tc>
                        <w:tcPr>
                          <w:tcW w:w="851"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341" w:firstLine="50"/>
                            <w:rPr>
                              <w:rFonts w:ascii="Times New Roman" w:hAnsi="Times New Roman"/>
                              <w:sz w:val="24"/>
                              <w:szCs w:val="24"/>
                            </w:rPr>
                          </w:pPr>
                          <w:r w:rsidRPr="007A7452">
                            <w:rPr>
                              <w:rFonts w:ascii="Times New Roman" w:hAnsi="Times New Roman"/>
                              <w:color w:val="191919"/>
                              <w:sz w:val="18"/>
                              <w:szCs w:val="18"/>
                            </w:rPr>
                            <w:t>1002</w:t>
                          </w:r>
                        </w:p>
                      </w:tc>
                      <w:tc>
                        <w:tcPr>
                          <w:tcW w:w="2078"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Fitness</w:t>
                          </w:r>
                        </w:p>
                      </w:tc>
                      <w:tc>
                        <w:tcPr>
                          <w:tcW w:w="4469" w:type="dxa"/>
                          <w:tcBorders>
                            <w:top w:val="nil"/>
                            <w:left w:val="nil"/>
                            <w:bottom w:val="nil"/>
                            <w:right w:val="nil"/>
                          </w:tcBorders>
                        </w:tcPr>
                        <w:p w:rsidR="003E52D4" w:rsidRPr="007A7452" w:rsidRDefault="003E52D4" w:rsidP="007A4626">
                          <w:pPr>
                            <w:widowControl w:val="0"/>
                            <w:autoSpaceDE w:val="0"/>
                            <w:autoSpaceDN w:val="0"/>
                            <w:adjustRightInd w:val="0"/>
                            <w:spacing w:after="0"/>
                            <w:ind w:firstLine="50"/>
                            <w:rPr>
                              <w:rFonts w:ascii="Times New Roman" w:hAnsi="Times New Roman"/>
                              <w:sz w:val="24"/>
                              <w:szCs w:val="24"/>
                            </w:rPr>
                          </w:pPr>
                        </w:p>
                      </w:tc>
                      <w:tc>
                        <w:tcPr>
                          <w:tcW w:w="847"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3E52D4" w:rsidRPr="007A7452" w:rsidTr="007A4626">
                      <w:trPr>
                        <w:trHeight w:hRule="exact" w:val="216"/>
                      </w:trPr>
                      <w:tc>
                        <w:tcPr>
                          <w:tcW w:w="851"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341" w:firstLine="50"/>
                            <w:rPr>
                              <w:rFonts w:ascii="Times New Roman" w:hAnsi="Times New Roman"/>
                              <w:sz w:val="24"/>
                              <w:szCs w:val="24"/>
                            </w:rPr>
                          </w:pPr>
                          <w:r w:rsidRPr="007A7452">
                            <w:rPr>
                              <w:rFonts w:ascii="Times New Roman" w:hAnsi="Times New Roman"/>
                              <w:color w:val="191919"/>
                              <w:sz w:val="18"/>
                              <w:szCs w:val="18"/>
                            </w:rPr>
                            <w:t>1003</w:t>
                          </w:r>
                        </w:p>
                      </w:tc>
                      <w:tc>
                        <w:tcPr>
                          <w:tcW w:w="2078"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Recreational Skills I</w:t>
                          </w:r>
                        </w:p>
                      </w:tc>
                      <w:tc>
                        <w:tcPr>
                          <w:tcW w:w="4469" w:type="dxa"/>
                          <w:tcBorders>
                            <w:top w:val="nil"/>
                            <w:left w:val="nil"/>
                            <w:bottom w:val="nil"/>
                            <w:right w:val="nil"/>
                          </w:tcBorders>
                        </w:tcPr>
                        <w:p w:rsidR="003E52D4" w:rsidRPr="007A7452" w:rsidRDefault="003E52D4" w:rsidP="007A4626">
                          <w:pPr>
                            <w:widowControl w:val="0"/>
                            <w:autoSpaceDE w:val="0"/>
                            <w:autoSpaceDN w:val="0"/>
                            <w:adjustRightInd w:val="0"/>
                            <w:spacing w:after="0"/>
                            <w:ind w:firstLine="50"/>
                            <w:rPr>
                              <w:rFonts w:ascii="Times New Roman" w:hAnsi="Times New Roman"/>
                              <w:sz w:val="24"/>
                              <w:szCs w:val="24"/>
                            </w:rPr>
                          </w:pPr>
                        </w:p>
                      </w:tc>
                      <w:tc>
                        <w:tcPr>
                          <w:tcW w:w="847"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3E52D4" w:rsidRPr="007A7452" w:rsidTr="007A4626">
                      <w:trPr>
                        <w:trHeight w:hRule="exact" w:val="216"/>
                      </w:trPr>
                      <w:tc>
                        <w:tcPr>
                          <w:tcW w:w="851"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341" w:firstLine="50"/>
                            <w:rPr>
                              <w:rFonts w:ascii="Times New Roman" w:hAnsi="Times New Roman"/>
                              <w:sz w:val="24"/>
                              <w:szCs w:val="24"/>
                            </w:rPr>
                          </w:pPr>
                          <w:r w:rsidRPr="007A7452">
                            <w:rPr>
                              <w:rFonts w:ascii="Times New Roman" w:hAnsi="Times New Roman"/>
                              <w:color w:val="191919"/>
                              <w:sz w:val="18"/>
                              <w:szCs w:val="18"/>
                            </w:rPr>
                            <w:t>1004</w:t>
                          </w:r>
                        </w:p>
                      </w:tc>
                      <w:tc>
                        <w:tcPr>
                          <w:tcW w:w="2078"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Recreational Skills II</w:t>
                          </w:r>
                        </w:p>
                      </w:tc>
                      <w:tc>
                        <w:tcPr>
                          <w:tcW w:w="4469" w:type="dxa"/>
                          <w:tcBorders>
                            <w:top w:val="nil"/>
                            <w:left w:val="nil"/>
                            <w:bottom w:val="nil"/>
                            <w:right w:val="nil"/>
                          </w:tcBorders>
                        </w:tcPr>
                        <w:p w:rsidR="003E52D4" w:rsidRPr="007A7452" w:rsidRDefault="003E52D4" w:rsidP="007A4626">
                          <w:pPr>
                            <w:widowControl w:val="0"/>
                            <w:autoSpaceDE w:val="0"/>
                            <w:autoSpaceDN w:val="0"/>
                            <w:adjustRightInd w:val="0"/>
                            <w:spacing w:after="0"/>
                            <w:ind w:firstLine="50"/>
                            <w:rPr>
                              <w:rFonts w:ascii="Times New Roman" w:hAnsi="Times New Roman"/>
                              <w:sz w:val="24"/>
                              <w:szCs w:val="24"/>
                            </w:rPr>
                          </w:pPr>
                        </w:p>
                      </w:tc>
                      <w:tc>
                        <w:tcPr>
                          <w:tcW w:w="847"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3E52D4" w:rsidRPr="007A7452" w:rsidTr="007A4626">
                      <w:trPr>
                        <w:trHeight w:hRule="exact" w:val="216"/>
                      </w:trPr>
                      <w:tc>
                        <w:tcPr>
                          <w:tcW w:w="851"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341" w:firstLine="50"/>
                            <w:rPr>
                              <w:rFonts w:ascii="Times New Roman" w:hAnsi="Times New Roman"/>
                              <w:sz w:val="24"/>
                              <w:szCs w:val="24"/>
                            </w:rPr>
                          </w:pPr>
                          <w:r w:rsidRPr="007A7452">
                            <w:rPr>
                              <w:rFonts w:ascii="Times New Roman" w:hAnsi="Times New Roman"/>
                              <w:color w:val="191919"/>
                              <w:sz w:val="18"/>
                              <w:szCs w:val="18"/>
                            </w:rPr>
                            <w:t>1005</w:t>
                          </w:r>
                        </w:p>
                      </w:tc>
                      <w:tc>
                        <w:tcPr>
                          <w:tcW w:w="2078"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Lifetime Skills I</w:t>
                          </w:r>
                        </w:p>
                      </w:tc>
                      <w:tc>
                        <w:tcPr>
                          <w:tcW w:w="4469" w:type="dxa"/>
                          <w:tcBorders>
                            <w:top w:val="nil"/>
                            <w:left w:val="nil"/>
                            <w:bottom w:val="nil"/>
                            <w:right w:val="nil"/>
                          </w:tcBorders>
                        </w:tcPr>
                        <w:p w:rsidR="003E52D4" w:rsidRPr="007A7452" w:rsidRDefault="003E52D4" w:rsidP="007A4626">
                          <w:pPr>
                            <w:widowControl w:val="0"/>
                            <w:autoSpaceDE w:val="0"/>
                            <w:autoSpaceDN w:val="0"/>
                            <w:adjustRightInd w:val="0"/>
                            <w:spacing w:after="0"/>
                            <w:ind w:firstLine="50"/>
                            <w:rPr>
                              <w:rFonts w:ascii="Times New Roman" w:hAnsi="Times New Roman"/>
                              <w:sz w:val="24"/>
                              <w:szCs w:val="24"/>
                            </w:rPr>
                          </w:pPr>
                        </w:p>
                      </w:tc>
                      <w:tc>
                        <w:tcPr>
                          <w:tcW w:w="847"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3E52D4" w:rsidRPr="007A7452" w:rsidTr="007A4626">
                      <w:trPr>
                        <w:trHeight w:hRule="exact" w:val="216"/>
                      </w:trPr>
                      <w:tc>
                        <w:tcPr>
                          <w:tcW w:w="851"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341" w:firstLine="50"/>
                            <w:rPr>
                              <w:rFonts w:ascii="Times New Roman" w:hAnsi="Times New Roman"/>
                              <w:sz w:val="24"/>
                              <w:szCs w:val="24"/>
                            </w:rPr>
                          </w:pPr>
                          <w:r w:rsidRPr="007A7452">
                            <w:rPr>
                              <w:rFonts w:ascii="Times New Roman" w:hAnsi="Times New Roman"/>
                              <w:color w:val="191919"/>
                              <w:sz w:val="18"/>
                              <w:szCs w:val="18"/>
                            </w:rPr>
                            <w:t>1006</w:t>
                          </w:r>
                        </w:p>
                      </w:tc>
                      <w:tc>
                        <w:tcPr>
                          <w:tcW w:w="2078"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Lifetime Skills II</w:t>
                          </w:r>
                        </w:p>
                      </w:tc>
                      <w:tc>
                        <w:tcPr>
                          <w:tcW w:w="4469" w:type="dxa"/>
                          <w:tcBorders>
                            <w:top w:val="nil"/>
                            <w:left w:val="nil"/>
                            <w:bottom w:val="nil"/>
                            <w:right w:val="nil"/>
                          </w:tcBorders>
                        </w:tcPr>
                        <w:p w:rsidR="003E52D4" w:rsidRPr="007A7452" w:rsidRDefault="003E52D4" w:rsidP="007A4626">
                          <w:pPr>
                            <w:widowControl w:val="0"/>
                            <w:autoSpaceDE w:val="0"/>
                            <w:autoSpaceDN w:val="0"/>
                            <w:adjustRightInd w:val="0"/>
                            <w:spacing w:after="0"/>
                            <w:ind w:firstLine="50"/>
                            <w:rPr>
                              <w:rFonts w:ascii="Times New Roman" w:hAnsi="Times New Roman"/>
                              <w:sz w:val="24"/>
                              <w:szCs w:val="24"/>
                            </w:rPr>
                          </w:pPr>
                        </w:p>
                      </w:tc>
                      <w:tc>
                        <w:tcPr>
                          <w:tcW w:w="847"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r w:rsidR="003E52D4" w:rsidRPr="007A7452" w:rsidTr="007A4626">
                      <w:trPr>
                        <w:trHeight w:hRule="exact" w:val="708"/>
                      </w:trPr>
                      <w:tc>
                        <w:tcPr>
                          <w:tcW w:w="851"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PEDH</w:t>
                          </w:r>
                        </w:p>
                      </w:tc>
                      <w:tc>
                        <w:tcPr>
                          <w:tcW w:w="845"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341" w:firstLine="50"/>
                            <w:rPr>
                              <w:rFonts w:ascii="Times New Roman" w:hAnsi="Times New Roman"/>
                              <w:sz w:val="24"/>
                              <w:szCs w:val="24"/>
                            </w:rPr>
                          </w:pPr>
                          <w:r w:rsidRPr="007A7452">
                            <w:rPr>
                              <w:rFonts w:ascii="Times New Roman" w:hAnsi="Times New Roman"/>
                              <w:color w:val="191919"/>
                              <w:sz w:val="18"/>
                              <w:szCs w:val="18"/>
                            </w:rPr>
                            <w:t>1008</w:t>
                          </w:r>
                        </w:p>
                      </w:tc>
                      <w:tc>
                        <w:tcPr>
                          <w:tcW w:w="2078"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Progressive Resistance</w:t>
                          </w:r>
                        </w:p>
                      </w:tc>
                      <w:tc>
                        <w:tcPr>
                          <w:tcW w:w="4469" w:type="dxa"/>
                          <w:tcBorders>
                            <w:top w:val="nil"/>
                            <w:left w:val="nil"/>
                            <w:bottom w:val="nil"/>
                            <w:right w:val="nil"/>
                          </w:tcBorders>
                        </w:tcPr>
                        <w:p w:rsidR="003E52D4" w:rsidRPr="007A7452" w:rsidRDefault="003E52D4" w:rsidP="007A4626">
                          <w:pPr>
                            <w:widowControl w:val="0"/>
                            <w:autoSpaceDE w:val="0"/>
                            <w:autoSpaceDN w:val="0"/>
                            <w:adjustRightInd w:val="0"/>
                            <w:spacing w:before="5" w:after="0" w:line="170" w:lineRule="exact"/>
                            <w:ind w:firstLine="50"/>
                            <w:rPr>
                              <w:rFonts w:ascii="Times New Roman" w:hAnsi="Times New Roman"/>
                              <w:sz w:val="17"/>
                              <w:szCs w:val="17"/>
                            </w:rPr>
                          </w:pPr>
                        </w:p>
                        <w:p w:rsidR="003E52D4" w:rsidRPr="007A7452" w:rsidRDefault="003E52D4" w:rsidP="007A4626">
                          <w:pPr>
                            <w:widowControl w:val="0"/>
                            <w:autoSpaceDE w:val="0"/>
                            <w:autoSpaceDN w:val="0"/>
                            <w:adjustRightInd w:val="0"/>
                            <w:spacing w:after="0"/>
                            <w:ind w:firstLine="0"/>
                            <w:rPr>
                              <w:rFonts w:ascii="Times New Roman" w:hAnsi="Times New Roman"/>
                              <w:sz w:val="24"/>
                              <w:szCs w:val="24"/>
                            </w:rPr>
                          </w:pPr>
                        </w:p>
                      </w:tc>
                      <w:tc>
                        <w:tcPr>
                          <w:tcW w:w="847" w:type="dxa"/>
                          <w:tcBorders>
                            <w:top w:val="nil"/>
                            <w:left w:val="nil"/>
                            <w:bottom w:val="nil"/>
                            <w:right w:val="nil"/>
                          </w:tcBorders>
                        </w:tcPr>
                        <w:p w:rsidR="003E52D4" w:rsidRPr="007A7452" w:rsidRDefault="003E52D4"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1</w:t>
                          </w:r>
                        </w:p>
                      </w:tc>
                    </w:tr>
                  </w:tbl>
                  <w:p w:rsidR="003E52D4" w:rsidRDefault="003E52D4" w:rsidP="007A4626">
                    <w:pPr>
                      <w:widowControl w:val="0"/>
                      <w:autoSpaceDE w:val="0"/>
                      <w:autoSpaceDN w:val="0"/>
                      <w:adjustRightInd w:val="0"/>
                      <w:spacing w:after="0"/>
                      <w:ind w:firstLine="50"/>
                      <w:rPr>
                        <w:rFonts w:ascii="Times New Roman" w:hAnsi="Times New Roman"/>
                        <w:sz w:val="24"/>
                        <w:szCs w:val="24"/>
                      </w:rPr>
                    </w:pPr>
                  </w:p>
                </w:txbxContent>
              </v:textbox>
              <w10:wrap anchorx="page"/>
            </v:shape>
          </w:pict>
        </w:r>
      </w:del>
    </w:p>
    <w:p w:rsidR="007D77D2" w:rsidDel="002C5A9D" w:rsidRDefault="007D77D2">
      <w:pPr>
        <w:rPr>
          <w:del w:id="2447" w:author="whu" w:date="2011-06-22T08:42:00Z"/>
        </w:rPr>
      </w:pPr>
    </w:p>
    <w:p w:rsidR="007D77D2" w:rsidDel="002C5A9D" w:rsidRDefault="007D77D2">
      <w:pPr>
        <w:rPr>
          <w:del w:id="2448" w:author="whu" w:date="2011-06-22T08:42:00Z"/>
        </w:rPr>
      </w:pPr>
    </w:p>
    <w:p w:rsidR="007D77D2" w:rsidDel="002C5A9D" w:rsidRDefault="007D77D2">
      <w:pPr>
        <w:rPr>
          <w:del w:id="2449" w:author="whu" w:date="2011-06-22T08:42:00Z"/>
        </w:rPr>
      </w:pPr>
    </w:p>
    <w:tbl>
      <w:tblPr>
        <w:tblW w:w="9390" w:type="dxa"/>
        <w:tblInd w:w="420" w:type="dxa"/>
        <w:tblLayout w:type="fixed"/>
        <w:tblCellMar>
          <w:left w:w="0" w:type="dxa"/>
          <w:right w:w="0" w:type="dxa"/>
        </w:tblCellMar>
        <w:tblLook w:val="0000"/>
      </w:tblPr>
      <w:tblGrid>
        <w:gridCol w:w="1511"/>
        <w:gridCol w:w="679"/>
        <w:gridCol w:w="4764"/>
        <w:gridCol w:w="2436"/>
      </w:tblGrid>
      <w:tr w:rsidR="007A4626" w:rsidRPr="007A7452" w:rsidDel="002C5A9D" w:rsidTr="007A4626">
        <w:trPr>
          <w:trHeight w:hRule="exact" w:val="216"/>
          <w:del w:id="2450" w:author="whu" w:date="2011-06-22T08:42:00Z"/>
        </w:trPr>
        <w:tc>
          <w:tcPr>
            <w:tcW w:w="151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90" w:firstLine="0"/>
              <w:rPr>
                <w:del w:id="2451" w:author="whu" w:date="2011-06-22T08:42:00Z"/>
                <w:rFonts w:ascii="Times New Roman" w:hAnsi="Times New Roman"/>
                <w:color w:val="191919"/>
                <w:sz w:val="18"/>
                <w:szCs w:val="18"/>
              </w:rPr>
            </w:pPr>
            <w:del w:id="2452" w:author="whu" w:date="2011-06-22T08:42:00Z">
              <w:r w:rsidDel="002C5A9D">
                <w:rPr>
                  <w:rFonts w:ascii="Times New Roman" w:hAnsi="Times New Roman"/>
                  <w:color w:val="191919"/>
                  <w:sz w:val="18"/>
                  <w:szCs w:val="18"/>
                </w:rPr>
                <w:delText xml:space="preserve">PEDH           </w:delText>
              </w:r>
            </w:del>
          </w:p>
        </w:tc>
        <w:tc>
          <w:tcPr>
            <w:tcW w:w="67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49"/>
              <w:rPr>
                <w:del w:id="2453" w:author="whu" w:date="2011-06-22T08:42:00Z"/>
                <w:rFonts w:ascii="Times New Roman" w:hAnsi="Times New Roman"/>
                <w:color w:val="191919"/>
                <w:sz w:val="18"/>
                <w:szCs w:val="18"/>
              </w:rPr>
            </w:pPr>
            <w:del w:id="2454" w:author="whu" w:date="2011-06-22T08:42:00Z">
              <w:r w:rsidDel="002C5A9D">
                <w:rPr>
                  <w:rFonts w:ascii="Times New Roman" w:hAnsi="Times New Roman"/>
                  <w:color w:val="191919"/>
                  <w:sz w:val="18"/>
                  <w:szCs w:val="18"/>
                </w:rPr>
                <w:delText>1020</w:delText>
              </w:r>
            </w:del>
          </w:p>
        </w:tc>
        <w:tc>
          <w:tcPr>
            <w:tcW w:w="476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2455" w:author="whu" w:date="2011-06-22T08:42:00Z"/>
                <w:rFonts w:ascii="Times New Roman" w:hAnsi="Times New Roman"/>
                <w:color w:val="191919"/>
                <w:sz w:val="18"/>
                <w:szCs w:val="18"/>
              </w:rPr>
            </w:pPr>
            <w:del w:id="2456" w:author="whu" w:date="2011-06-22T08:42:00Z">
              <w:r w:rsidDel="002C5A9D">
                <w:rPr>
                  <w:rFonts w:ascii="Times New Roman" w:hAnsi="Times New Roman"/>
                  <w:color w:val="191919"/>
                  <w:sz w:val="18"/>
                  <w:szCs w:val="18"/>
                </w:rPr>
                <w:delText>Intermediate Swimming (Prerequisite: PEDH 1007</w:delText>
              </w:r>
            </w:del>
          </w:p>
        </w:tc>
        <w:tc>
          <w:tcPr>
            <w:tcW w:w="243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90"/>
              <w:jc w:val="right"/>
              <w:rPr>
                <w:del w:id="2457" w:author="whu" w:date="2011-06-22T08:42:00Z"/>
                <w:rFonts w:ascii="Times New Roman" w:hAnsi="Times New Roman"/>
                <w:color w:val="191919"/>
                <w:sz w:val="18"/>
                <w:szCs w:val="18"/>
              </w:rPr>
            </w:pPr>
            <w:del w:id="2458" w:author="whu" w:date="2011-06-22T08:42:00Z">
              <w:r w:rsidDel="002C5A9D">
                <w:rPr>
                  <w:rFonts w:ascii="Times New Roman" w:hAnsi="Times New Roman"/>
                  <w:color w:val="191919"/>
                  <w:sz w:val="18"/>
                  <w:szCs w:val="18"/>
                </w:rPr>
                <w:delText>1</w:delText>
              </w:r>
            </w:del>
          </w:p>
        </w:tc>
      </w:tr>
      <w:tr w:rsidR="007A4626" w:rsidRPr="007A7452" w:rsidDel="002C5A9D" w:rsidTr="007A4626">
        <w:trPr>
          <w:trHeight w:hRule="exact" w:val="216"/>
          <w:del w:id="2459" w:author="whu" w:date="2011-06-22T08:42:00Z"/>
        </w:trPr>
        <w:tc>
          <w:tcPr>
            <w:tcW w:w="151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90" w:firstLine="0"/>
              <w:rPr>
                <w:del w:id="2460" w:author="whu" w:date="2011-06-22T08:42:00Z"/>
                <w:rFonts w:ascii="Times New Roman" w:hAnsi="Times New Roman"/>
                <w:color w:val="191919"/>
                <w:sz w:val="18"/>
                <w:szCs w:val="18"/>
              </w:rPr>
            </w:pPr>
            <w:del w:id="2461" w:author="whu" w:date="2011-06-22T08:42:00Z">
              <w:r w:rsidDel="002C5A9D">
                <w:rPr>
                  <w:rFonts w:ascii="Times New Roman" w:hAnsi="Times New Roman"/>
                  <w:color w:val="191919"/>
                  <w:sz w:val="18"/>
                  <w:szCs w:val="18"/>
                </w:rPr>
                <w:delText>PEDH</w:delText>
              </w:r>
            </w:del>
          </w:p>
        </w:tc>
        <w:tc>
          <w:tcPr>
            <w:tcW w:w="67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49"/>
              <w:rPr>
                <w:del w:id="2462" w:author="whu" w:date="2011-06-22T08:42:00Z"/>
                <w:rFonts w:ascii="Times New Roman" w:hAnsi="Times New Roman"/>
                <w:color w:val="191919"/>
                <w:sz w:val="18"/>
                <w:szCs w:val="18"/>
              </w:rPr>
            </w:pPr>
            <w:del w:id="2463" w:author="whu" w:date="2011-06-22T08:42:00Z">
              <w:r w:rsidDel="002C5A9D">
                <w:rPr>
                  <w:rFonts w:ascii="Times New Roman" w:hAnsi="Times New Roman"/>
                  <w:color w:val="191919"/>
                  <w:sz w:val="18"/>
                  <w:szCs w:val="18"/>
                </w:rPr>
                <w:delText>1150</w:delText>
              </w:r>
            </w:del>
          </w:p>
        </w:tc>
        <w:tc>
          <w:tcPr>
            <w:tcW w:w="4764" w:type="dxa"/>
            <w:tcBorders>
              <w:top w:val="nil"/>
              <w:left w:val="nil"/>
              <w:bottom w:val="nil"/>
              <w:right w:val="nil"/>
            </w:tcBorders>
          </w:tcPr>
          <w:p w:rsidR="007A4626" w:rsidRPr="007C7965" w:rsidDel="002C5A9D" w:rsidRDefault="007A4626" w:rsidP="007A4626">
            <w:pPr>
              <w:widowControl w:val="0"/>
              <w:autoSpaceDE w:val="0"/>
              <w:autoSpaceDN w:val="0"/>
              <w:adjustRightInd w:val="0"/>
              <w:spacing w:after="0" w:line="195" w:lineRule="exact"/>
              <w:ind w:firstLine="0"/>
              <w:rPr>
                <w:del w:id="2464" w:author="whu" w:date="2011-06-22T08:42:00Z"/>
                <w:rFonts w:ascii="Times New Roman" w:hAnsi="Times New Roman"/>
                <w:color w:val="191919"/>
                <w:sz w:val="16"/>
                <w:szCs w:val="16"/>
              </w:rPr>
            </w:pPr>
            <w:del w:id="2465" w:author="whu" w:date="2011-06-22T08:42:00Z">
              <w:r w:rsidDel="002C5A9D">
                <w:rPr>
                  <w:rFonts w:ascii="Times New Roman" w:hAnsi="Times New Roman"/>
                  <w:color w:val="191919"/>
                  <w:sz w:val="18"/>
                  <w:szCs w:val="18"/>
                </w:rPr>
                <w:delText xml:space="preserve">Life </w:delText>
              </w:r>
              <w:r w:rsidRPr="00B64C88" w:rsidDel="002C5A9D">
                <w:rPr>
                  <w:rFonts w:ascii="Times New Roman" w:hAnsi="Times New Roman"/>
                  <w:color w:val="191919"/>
                  <w:sz w:val="18"/>
                  <w:szCs w:val="18"/>
                </w:rPr>
                <w:delText xml:space="preserve">Guarding </w:delText>
              </w:r>
              <w:r w:rsidRPr="00416969" w:rsidDel="002C5A9D">
                <w:rPr>
                  <w:rFonts w:ascii="Times New Roman" w:hAnsi="Times New Roman"/>
                  <w:color w:val="191919"/>
                  <w:sz w:val="18"/>
                  <w:szCs w:val="18"/>
                </w:rPr>
                <w:delText>(Prerequisite: PEDH 1020)</w:delText>
              </w:r>
              <w:r w:rsidDel="002C5A9D">
                <w:rPr>
                  <w:rFonts w:ascii="Times New Roman" w:hAnsi="Times New Roman"/>
                  <w:color w:val="191919"/>
                  <w:sz w:val="16"/>
                  <w:szCs w:val="16"/>
                </w:rPr>
                <w:delText xml:space="preserve"> </w:delText>
              </w:r>
            </w:del>
          </w:p>
        </w:tc>
        <w:tc>
          <w:tcPr>
            <w:tcW w:w="243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90"/>
              <w:jc w:val="right"/>
              <w:rPr>
                <w:del w:id="2466" w:author="whu" w:date="2011-06-22T08:42:00Z"/>
                <w:rFonts w:ascii="Times New Roman" w:hAnsi="Times New Roman"/>
                <w:color w:val="191919"/>
                <w:sz w:val="18"/>
                <w:szCs w:val="18"/>
              </w:rPr>
            </w:pPr>
            <w:del w:id="2467" w:author="whu" w:date="2011-06-22T08:42:00Z">
              <w:r w:rsidDel="002C5A9D">
                <w:rPr>
                  <w:rFonts w:ascii="Times New Roman" w:hAnsi="Times New Roman"/>
                  <w:color w:val="191919"/>
                  <w:sz w:val="18"/>
                  <w:szCs w:val="18"/>
                </w:rPr>
                <w:delText>1</w:delText>
              </w:r>
            </w:del>
          </w:p>
        </w:tc>
      </w:tr>
      <w:tr w:rsidR="007A4626" w:rsidRPr="007A7452" w:rsidDel="002C5A9D" w:rsidTr="007A4626">
        <w:trPr>
          <w:trHeight w:hRule="exact" w:val="216"/>
          <w:del w:id="2468" w:author="whu" w:date="2011-06-22T08:42:00Z"/>
        </w:trPr>
        <w:tc>
          <w:tcPr>
            <w:tcW w:w="151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90" w:firstLine="0"/>
              <w:rPr>
                <w:del w:id="2469" w:author="whu" w:date="2011-06-22T08:42:00Z"/>
                <w:rFonts w:ascii="Times New Roman" w:hAnsi="Times New Roman"/>
                <w:sz w:val="24"/>
                <w:szCs w:val="24"/>
              </w:rPr>
            </w:pPr>
            <w:del w:id="2470" w:author="whu" w:date="2011-06-22T08:42:00Z">
              <w:r w:rsidRPr="007A7452" w:rsidDel="002C5A9D">
                <w:rPr>
                  <w:rFonts w:ascii="Times New Roman" w:hAnsi="Times New Roman"/>
                  <w:color w:val="191919"/>
                  <w:sz w:val="18"/>
                  <w:szCs w:val="18"/>
                </w:rPr>
                <w:delText>PEDH</w:delText>
              </w:r>
            </w:del>
          </w:p>
        </w:tc>
        <w:tc>
          <w:tcPr>
            <w:tcW w:w="67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49"/>
              <w:rPr>
                <w:del w:id="2471" w:author="whu" w:date="2011-06-22T08:42:00Z"/>
                <w:rFonts w:ascii="Times New Roman" w:hAnsi="Times New Roman"/>
                <w:sz w:val="24"/>
                <w:szCs w:val="24"/>
              </w:rPr>
            </w:pPr>
            <w:del w:id="2472" w:author="whu" w:date="2011-06-22T08:42:00Z">
              <w:r w:rsidRPr="007A7452" w:rsidDel="002C5A9D">
                <w:rPr>
                  <w:rFonts w:ascii="Times New Roman" w:hAnsi="Times New Roman"/>
                  <w:color w:val="191919"/>
                  <w:sz w:val="18"/>
                  <w:szCs w:val="18"/>
                </w:rPr>
                <w:delText>2010</w:delText>
              </w:r>
            </w:del>
          </w:p>
        </w:tc>
        <w:tc>
          <w:tcPr>
            <w:tcW w:w="476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2473" w:author="whu" w:date="2011-06-22T08:42:00Z"/>
                <w:rFonts w:ascii="Times New Roman" w:hAnsi="Times New Roman"/>
                <w:sz w:val="24"/>
                <w:szCs w:val="24"/>
              </w:rPr>
            </w:pPr>
            <w:del w:id="2474" w:author="whu" w:date="2011-06-22T08:42:00Z">
              <w:r w:rsidRPr="007A7452" w:rsidDel="002C5A9D">
                <w:rPr>
                  <w:rFonts w:ascii="Times New Roman" w:hAnsi="Times New Roman"/>
                  <w:color w:val="191919"/>
                  <w:sz w:val="18"/>
                  <w:szCs w:val="18"/>
                </w:rPr>
                <w:delText>Intermediate</w:delText>
              </w:r>
              <w:r w:rsidRPr="007A7452" w:rsidDel="002C5A9D">
                <w:rPr>
                  <w:rFonts w:ascii="Times New Roman" w:hAnsi="Times New Roman"/>
                  <w:color w:val="191919"/>
                  <w:spacing w:val="-6"/>
                  <w:sz w:val="18"/>
                  <w:szCs w:val="18"/>
                </w:rPr>
                <w:delText xml:space="preserve"> </w:delText>
              </w:r>
              <w:r w:rsidRPr="007A7452" w:rsidDel="002C5A9D">
                <w:rPr>
                  <w:rFonts w:ascii="Times New Roman" w:hAnsi="Times New Roman"/>
                  <w:color w:val="191919"/>
                  <w:spacing w:val="-18"/>
                  <w:sz w:val="18"/>
                  <w:szCs w:val="18"/>
                </w:rPr>
                <w:delText>Y</w:delText>
              </w:r>
              <w:r w:rsidRPr="007A7452" w:rsidDel="002C5A9D">
                <w:rPr>
                  <w:rFonts w:ascii="Times New Roman" w:hAnsi="Times New Roman"/>
                  <w:color w:val="191919"/>
                  <w:sz w:val="18"/>
                  <w:szCs w:val="18"/>
                </w:rPr>
                <w:delText>oga</w:delText>
              </w:r>
            </w:del>
          </w:p>
        </w:tc>
        <w:tc>
          <w:tcPr>
            <w:tcW w:w="243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90"/>
              <w:jc w:val="right"/>
              <w:rPr>
                <w:del w:id="2475" w:author="whu" w:date="2011-06-22T08:42:00Z"/>
                <w:rFonts w:ascii="Times New Roman" w:hAnsi="Times New Roman"/>
                <w:sz w:val="24"/>
                <w:szCs w:val="24"/>
              </w:rPr>
            </w:pPr>
            <w:del w:id="2476" w:author="whu" w:date="2011-06-22T08:42:00Z">
              <w:r w:rsidRPr="007A7452" w:rsidDel="002C5A9D">
                <w:rPr>
                  <w:rFonts w:ascii="Times New Roman" w:hAnsi="Times New Roman"/>
                  <w:color w:val="191919"/>
                  <w:sz w:val="18"/>
                  <w:szCs w:val="18"/>
                </w:rPr>
                <w:delText>1</w:delText>
              </w:r>
            </w:del>
          </w:p>
        </w:tc>
      </w:tr>
      <w:tr w:rsidR="007A4626" w:rsidRPr="007A7452" w:rsidDel="002C5A9D" w:rsidTr="007A4626">
        <w:trPr>
          <w:trHeight w:hRule="exact" w:val="298"/>
          <w:del w:id="2477" w:author="whu" w:date="2011-06-22T08:42:00Z"/>
        </w:trPr>
        <w:tc>
          <w:tcPr>
            <w:tcW w:w="1511"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390" w:firstLine="0"/>
              <w:rPr>
                <w:del w:id="2478" w:author="whu" w:date="2011-06-22T08:42:00Z"/>
                <w:rFonts w:ascii="Times New Roman" w:hAnsi="Times New Roman"/>
                <w:sz w:val="24"/>
                <w:szCs w:val="24"/>
              </w:rPr>
            </w:pPr>
            <w:del w:id="2479" w:author="whu" w:date="2011-06-22T08:42:00Z">
              <w:r w:rsidRPr="007A7452" w:rsidDel="002C5A9D">
                <w:rPr>
                  <w:rFonts w:ascii="Times New Roman" w:hAnsi="Times New Roman"/>
                  <w:color w:val="191919"/>
                  <w:sz w:val="18"/>
                  <w:szCs w:val="18"/>
                </w:rPr>
                <w:delText>PEDH</w:delText>
              </w:r>
            </w:del>
          </w:p>
        </w:tc>
        <w:tc>
          <w:tcPr>
            <w:tcW w:w="679"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49"/>
              <w:rPr>
                <w:del w:id="2480" w:author="whu" w:date="2011-06-22T08:42:00Z"/>
                <w:rFonts w:ascii="Times New Roman" w:hAnsi="Times New Roman"/>
                <w:sz w:val="24"/>
                <w:szCs w:val="24"/>
              </w:rPr>
            </w:pPr>
            <w:del w:id="2481" w:author="whu" w:date="2011-06-22T08:42:00Z">
              <w:r w:rsidRPr="007A7452" w:rsidDel="002C5A9D">
                <w:rPr>
                  <w:rFonts w:ascii="Times New Roman" w:hAnsi="Times New Roman"/>
                  <w:color w:val="191919"/>
                  <w:sz w:val="18"/>
                  <w:szCs w:val="18"/>
                </w:rPr>
                <w:delText>2221</w:delText>
              </w:r>
            </w:del>
          </w:p>
        </w:tc>
        <w:tc>
          <w:tcPr>
            <w:tcW w:w="4764"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2482" w:author="whu" w:date="2011-06-22T08:42:00Z"/>
                <w:rFonts w:ascii="Times New Roman" w:hAnsi="Times New Roman"/>
                <w:sz w:val="24"/>
                <w:szCs w:val="24"/>
              </w:rPr>
            </w:pPr>
            <w:del w:id="2483" w:author="whu" w:date="2011-06-22T08:42:00Z">
              <w:r w:rsidRPr="007A7452" w:rsidDel="002C5A9D">
                <w:rPr>
                  <w:rFonts w:ascii="Times New Roman" w:hAnsi="Times New Roman"/>
                  <w:color w:val="191919"/>
                  <w:sz w:val="18"/>
                  <w:szCs w:val="18"/>
                </w:rPr>
                <w:delText>Intermediate</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3"/>
                  <w:sz w:val="18"/>
                  <w:szCs w:val="18"/>
                </w:rPr>
                <w:delText>T</w:delText>
              </w:r>
              <w:r w:rsidRPr="007A7452" w:rsidDel="002C5A9D">
                <w:rPr>
                  <w:rFonts w:ascii="Times New Roman" w:hAnsi="Times New Roman"/>
                  <w:color w:val="191919"/>
                  <w:sz w:val="18"/>
                  <w:szCs w:val="18"/>
                </w:rPr>
                <w:delText>ennis</w:delText>
              </w:r>
            </w:del>
          </w:p>
        </w:tc>
        <w:tc>
          <w:tcPr>
            <w:tcW w:w="2436"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right="40" w:firstLine="90"/>
              <w:jc w:val="right"/>
              <w:rPr>
                <w:del w:id="2484" w:author="whu" w:date="2011-06-22T08:42:00Z"/>
                <w:rFonts w:ascii="Times New Roman" w:hAnsi="Times New Roman"/>
                <w:sz w:val="24"/>
                <w:szCs w:val="24"/>
              </w:rPr>
            </w:pPr>
            <w:del w:id="2485" w:author="whu" w:date="2011-06-22T08:42:00Z">
              <w:r w:rsidRPr="007A7452" w:rsidDel="002C5A9D">
                <w:rPr>
                  <w:rFonts w:ascii="Times New Roman" w:hAnsi="Times New Roman"/>
                  <w:color w:val="191919"/>
                  <w:sz w:val="18"/>
                  <w:szCs w:val="18"/>
                </w:rPr>
                <w:delText>1</w:delText>
              </w:r>
            </w:del>
          </w:p>
        </w:tc>
      </w:tr>
    </w:tbl>
    <w:p w:rsidR="007A4626" w:rsidDel="002C5A9D" w:rsidRDefault="007A4626" w:rsidP="007A4626">
      <w:pPr>
        <w:widowControl w:val="0"/>
        <w:autoSpaceDE w:val="0"/>
        <w:autoSpaceDN w:val="0"/>
        <w:adjustRightInd w:val="0"/>
        <w:spacing w:after="0"/>
        <w:ind w:left="720" w:firstLine="50"/>
        <w:rPr>
          <w:del w:id="2486" w:author="whu" w:date="2011-06-22T08:42:00Z"/>
          <w:rFonts w:ascii="Times New Roman" w:hAnsi="Times New Roman"/>
          <w:color w:val="000000"/>
          <w:sz w:val="18"/>
          <w:szCs w:val="18"/>
        </w:rPr>
      </w:pPr>
      <w:del w:id="2487" w:author="whu" w:date="2011-06-22T08:42:00Z">
        <w:r w:rsidDel="002C5A9D">
          <w:rPr>
            <w:rFonts w:ascii="Times New Roman" w:hAnsi="Times New Roman"/>
            <w:color w:val="191919"/>
            <w:sz w:val="18"/>
            <w:szCs w:val="18"/>
          </w:rPr>
          <w:delText>Note: Student can choose from any one hour activity course in the catalog.</w:delText>
        </w:r>
      </w:del>
    </w:p>
    <w:p w:rsidR="007A4626" w:rsidRDefault="007A4626" w:rsidP="007A4626">
      <w:pPr>
        <w:widowControl w:val="0"/>
        <w:autoSpaceDE w:val="0"/>
        <w:autoSpaceDN w:val="0"/>
        <w:adjustRightInd w:val="0"/>
        <w:spacing w:before="4" w:after="0" w:line="150" w:lineRule="exact"/>
        <w:ind w:firstLine="50"/>
        <w:rPr>
          <w:rFonts w:ascii="Times New Roman" w:hAnsi="Times New Roman"/>
          <w:color w:val="000000"/>
          <w:sz w:val="15"/>
          <w:szCs w:val="15"/>
        </w:rPr>
      </w:pPr>
    </w:p>
    <w:tbl>
      <w:tblPr>
        <w:tblW w:w="0" w:type="auto"/>
        <w:tblInd w:w="720" w:type="dxa"/>
        <w:tblLayout w:type="fixed"/>
        <w:tblCellMar>
          <w:left w:w="0" w:type="dxa"/>
          <w:right w:w="0" w:type="dxa"/>
        </w:tblCellMar>
        <w:tblLook w:val="0000"/>
      </w:tblPr>
      <w:tblGrid>
        <w:gridCol w:w="941"/>
        <w:gridCol w:w="902"/>
        <w:gridCol w:w="5402"/>
        <w:gridCol w:w="1845"/>
        <w:gridCol w:w="700"/>
        <w:tblGridChange w:id="2488">
          <w:tblGrid>
            <w:gridCol w:w="828"/>
            <w:gridCol w:w="113"/>
            <w:gridCol w:w="755"/>
            <w:gridCol w:w="73"/>
            <w:gridCol w:w="5476"/>
            <w:gridCol w:w="1845"/>
            <w:gridCol w:w="1528"/>
          </w:tblGrid>
        </w:tblGridChange>
      </w:tblGrid>
      <w:tr w:rsidR="007A4626" w:rsidRPr="007A7452" w:rsidTr="007A4626">
        <w:trPr>
          <w:trHeight w:hRule="exact" w:val="298"/>
        </w:trPr>
        <w:tc>
          <w:tcPr>
            <w:tcW w:w="941" w:type="dxa"/>
            <w:tcBorders>
              <w:top w:val="nil"/>
              <w:left w:val="nil"/>
              <w:bottom w:val="nil"/>
              <w:right w:val="nil"/>
            </w:tcBorders>
          </w:tcPr>
          <w:p w:rsidR="007A4626" w:rsidRPr="00AC15CE" w:rsidRDefault="007A4626" w:rsidP="007A4626">
            <w:pPr>
              <w:widowControl w:val="0"/>
              <w:autoSpaceDE w:val="0"/>
              <w:autoSpaceDN w:val="0"/>
              <w:adjustRightInd w:val="0"/>
              <w:spacing w:before="70" w:after="0"/>
              <w:ind w:left="40" w:firstLine="50"/>
              <w:rPr>
                <w:rFonts w:ascii="Times New Roman" w:hAnsi="Times New Roman"/>
                <w:sz w:val="18"/>
                <w:szCs w:val="18"/>
              </w:rPr>
            </w:pPr>
            <w:r w:rsidRPr="00AC15CE">
              <w:rPr>
                <w:rFonts w:ascii="Times New Roman" w:hAnsi="Times New Roman"/>
                <w:b/>
                <w:bCs/>
                <w:color w:val="191919"/>
                <w:sz w:val="18"/>
                <w:szCs w:val="18"/>
              </w:rPr>
              <w:t>AREA F:</w:t>
            </w:r>
            <w:r>
              <w:rPr>
                <w:rFonts w:ascii="Times New Roman" w:hAnsi="Times New Roman"/>
                <w:b/>
                <w:bCs/>
                <w:color w:val="191919"/>
                <w:sz w:val="18"/>
                <w:szCs w:val="18"/>
              </w:rPr>
              <w:t xml:space="preserve"> </w:t>
            </w:r>
          </w:p>
        </w:tc>
        <w:tc>
          <w:tcPr>
            <w:tcW w:w="8849" w:type="dxa"/>
            <w:gridSpan w:val="4"/>
            <w:tcBorders>
              <w:top w:val="nil"/>
              <w:left w:val="nil"/>
              <w:bottom w:val="nil"/>
              <w:right w:val="nil"/>
            </w:tcBorders>
          </w:tcPr>
          <w:p w:rsidR="007A4626" w:rsidRPr="00AC15CE" w:rsidRDefault="007A4626" w:rsidP="007A4626">
            <w:pPr>
              <w:widowControl w:val="0"/>
              <w:autoSpaceDE w:val="0"/>
              <w:autoSpaceDN w:val="0"/>
              <w:adjustRightInd w:val="0"/>
              <w:spacing w:after="0"/>
              <w:ind w:firstLine="50"/>
              <w:rPr>
                <w:rFonts w:ascii="Times New Roman" w:hAnsi="Times New Roman"/>
                <w:sz w:val="18"/>
                <w:szCs w:val="18"/>
              </w:rPr>
            </w:pPr>
            <w:r w:rsidRPr="00AC15CE">
              <w:rPr>
                <w:rFonts w:ascii="Times New Roman" w:hAnsi="Times New Roman"/>
                <w:sz w:val="18"/>
                <w:szCs w:val="18"/>
              </w:rPr>
              <w:t xml:space="preserve">    </w:t>
            </w:r>
            <w:r>
              <w:rPr>
                <w:rFonts w:ascii="Times New Roman" w:hAnsi="Times New Roman"/>
                <w:sz w:val="18"/>
                <w:szCs w:val="18"/>
              </w:rPr>
              <w:t xml:space="preserve">  </w:t>
            </w:r>
          </w:p>
        </w:tc>
      </w:tr>
      <w:tr w:rsidR="007A4626" w:rsidRPr="007A7452" w:rsidTr="003E52D4">
        <w:tblPrEx>
          <w:tblW w:w="0" w:type="auto"/>
          <w:tblInd w:w="720" w:type="dxa"/>
          <w:tblLayout w:type="fixed"/>
          <w:tblCellMar>
            <w:left w:w="0" w:type="dxa"/>
            <w:right w:w="0" w:type="dxa"/>
          </w:tblCellMar>
          <w:tblLook w:val="0000"/>
          <w:tblPrExChange w:id="2489"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490" w:author=" " w:date="2011-07-06T17:32:00Z">
            <w:trPr>
              <w:gridAfter w:val="1"/>
              <w:wAfter w:w="700" w:type="dxa"/>
              <w:trHeight w:hRule="exact" w:val="216"/>
            </w:trPr>
          </w:trPrChange>
        </w:trPr>
        <w:tc>
          <w:tcPr>
            <w:tcW w:w="941" w:type="dxa"/>
            <w:tcBorders>
              <w:top w:val="nil"/>
              <w:left w:val="nil"/>
              <w:bottom w:val="nil"/>
              <w:right w:val="nil"/>
            </w:tcBorders>
            <w:tcPrChange w:id="2491" w:author=" " w:date="2011-07-06T17:32:00Z">
              <w:tcPr>
                <w:tcW w:w="941"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902" w:type="dxa"/>
            <w:tcBorders>
              <w:top w:val="nil"/>
              <w:left w:val="nil"/>
              <w:bottom w:val="nil"/>
              <w:right w:val="nil"/>
            </w:tcBorders>
            <w:tcPrChange w:id="2492" w:author=" " w:date="2011-07-06T17:32:00Z">
              <w:tcPr>
                <w:tcW w:w="75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251" w:firstLine="50"/>
              <w:rPr>
                <w:rFonts w:ascii="Times New Roman" w:hAnsi="Times New Roman"/>
                <w:sz w:val="24"/>
                <w:szCs w:val="24"/>
              </w:rPr>
            </w:pPr>
            <w:r w:rsidRPr="007A7452">
              <w:rPr>
                <w:rFonts w:ascii="Times New Roman" w:hAnsi="Times New Roman"/>
                <w:color w:val="191919"/>
                <w:sz w:val="18"/>
                <w:szCs w:val="18"/>
              </w:rPr>
              <w:t>2</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10</w:t>
            </w:r>
          </w:p>
        </w:tc>
        <w:tc>
          <w:tcPr>
            <w:tcW w:w="5402" w:type="dxa"/>
            <w:tcBorders>
              <w:top w:val="nil"/>
              <w:left w:val="nil"/>
              <w:bottom w:val="nil"/>
              <w:right w:val="nil"/>
            </w:tcBorders>
            <w:tcPrChange w:id="2493" w:author=" " w:date="2011-07-06T17:32:00Z">
              <w:tcPr>
                <w:tcW w:w="5549"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Invst Crit/Contemp Issues in Edu</w:t>
            </w:r>
          </w:p>
        </w:tc>
        <w:tc>
          <w:tcPr>
            <w:tcW w:w="1845" w:type="dxa"/>
            <w:tcBorders>
              <w:top w:val="nil"/>
              <w:left w:val="nil"/>
              <w:bottom w:val="nil"/>
              <w:right w:val="nil"/>
            </w:tcBorders>
            <w:tcPrChange w:id="2494" w:author=" " w:date="2011-07-06T17:32:00Z">
              <w:tcPr>
                <w:tcW w:w="184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3E52D4">
        <w:tblPrEx>
          <w:tblW w:w="0" w:type="auto"/>
          <w:tblInd w:w="720" w:type="dxa"/>
          <w:tblLayout w:type="fixed"/>
          <w:tblCellMar>
            <w:left w:w="0" w:type="dxa"/>
            <w:right w:w="0" w:type="dxa"/>
          </w:tblCellMar>
          <w:tblLook w:val="0000"/>
          <w:tblPrExChange w:id="2495"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496" w:author=" " w:date="2011-07-06T17:32:00Z">
            <w:trPr>
              <w:gridAfter w:val="1"/>
              <w:wAfter w:w="700" w:type="dxa"/>
              <w:trHeight w:hRule="exact" w:val="216"/>
            </w:trPr>
          </w:trPrChange>
        </w:trPr>
        <w:tc>
          <w:tcPr>
            <w:tcW w:w="941" w:type="dxa"/>
            <w:tcBorders>
              <w:top w:val="nil"/>
              <w:left w:val="nil"/>
              <w:bottom w:val="nil"/>
              <w:right w:val="nil"/>
            </w:tcBorders>
            <w:tcPrChange w:id="2497" w:author=" " w:date="2011-07-06T17:32:00Z">
              <w:tcPr>
                <w:tcW w:w="941"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902" w:type="dxa"/>
            <w:tcBorders>
              <w:top w:val="nil"/>
              <w:left w:val="nil"/>
              <w:bottom w:val="nil"/>
              <w:right w:val="nil"/>
            </w:tcBorders>
            <w:tcPrChange w:id="2498" w:author=" " w:date="2011-07-06T17:32:00Z">
              <w:tcPr>
                <w:tcW w:w="75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251" w:firstLine="50"/>
              <w:rPr>
                <w:rFonts w:ascii="Times New Roman" w:hAnsi="Times New Roman"/>
                <w:sz w:val="24"/>
                <w:szCs w:val="24"/>
              </w:rPr>
            </w:pPr>
            <w:r w:rsidRPr="007A7452">
              <w:rPr>
                <w:rFonts w:ascii="Times New Roman" w:hAnsi="Times New Roman"/>
                <w:color w:val="191919"/>
                <w:sz w:val="18"/>
                <w:szCs w:val="18"/>
              </w:rPr>
              <w:t>2120</w:t>
            </w:r>
          </w:p>
        </w:tc>
        <w:tc>
          <w:tcPr>
            <w:tcW w:w="5402" w:type="dxa"/>
            <w:tcBorders>
              <w:top w:val="nil"/>
              <w:left w:val="nil"/>
              <w:bottom w:val="nil"/>
              <w:right w:val="nil"/>
            </w:tcBorders>
            <w:tcPrChange w:id="2499" w:author=" " w:date="2011-07-06T17:32:00Z">
              <w:tcPr>
                <w:tcW w:w="5549" w:type="dxa"/>
                <w:gridSpan w:val="2"/>
                <w:tcBorders>
                  <w:top w:val="nil"/>
                  <w:left w:val="nil"/>
                  <w:bottom w:val="nil"/>
                  <w:right w:val="nil"/>
                </w:tcBorders>
              </w:tcPr>
            </w:tcPrChange>
          </w:tcPr>
          <w:p w:rsidR="007A4626" w:rsidRPr="000973AC" w:rsidRDefault="007A4626" w:rsidP="007A4626">
            <w:pPr>
              <w:widowControl w:val="0"/>
              <w:autoSpaceDE w:val="0"/>
              <w:autoSpaceDN w:val="0"/>
              <w:adjustRightInd w:val="0"/>
              <w:spacing w:after="0" w:line="195" w:lineRule="exact"/>
              <w:ind w:left="144" w:firstLine="50"/>
              <w:rPr>
                <w:rFonts w:ascii="Times New Roman" w:hAnsi="Times New Roman"/>
                <w:sz w:val="24"/>
                <w:szCs w:val="24"/>
                <w:lang w:val="fr-MC"/>
              </w:rPr>
            </w:pPr>
            <w:r w:rsidRPr="000973AC">
              <w:rPr>
                <w:rFonts w:ascii="Times New Roman" w:hAnsi="Times New Roman"/>
                <w:color w:val="191919"/>
                <w:sz w:val="18"/>
                <w:szCs w:val="18"/>
                <w:lang w:val="fr-MC"/>
              </w:rPr>
              <w:t>Explore Soci/Cul Perspec Div in Edu Cnt</w:t>
            </w:r>
          </w:p>
        </w:tc>
        <w:tc>
          <w:tcPr>
            <w:tcW w:w="1845" w:type="dxa"/>
            <w:tcBorders>
              <w:top w:val="nil"/>
              <w:left w:val="nil"/>
              <w:bottom w:val="nil"/>
              <w:right w:val="nil"/>
            </w:tcBorders>
            <w:tcPrChange w:id="2500" w:author=" " w:date="2011-07-06T17:32:00Z">
              <w:tcPr>
                <w:tcW w:w="184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3E52D4">
        <w:tblPrEx>
          <w:tblW w:w="0" w:type="auto"/>
          <w:tblInd w:w="720" w:type="dxa"/>
          <w:tblLayout w:type="fixed"/>
          <w:tblCellMar>
            <w:left w:w="0" w:type="dxa"/>
            <w:right w:w="0" w:type="dxa"/>
          </w:tblCellMar>
          <w:tblLook w:val="0000"/>
          <w:tblPrExChange w:id="2501"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502" w:author=" " w:date="2011-07-06T17:32:00Z">
            <w:trPr>
              <w:gridAfter w:val="1"/>
              <w:wAfter w:w="700" w:type="dxa"/>
              <w:trHeight w:hRule="exact" w:val="216"/>
            </w:trPr>
          </w:trPrChange>
        </w:trPr>
        <w:tc>
          <w:tcPr>
            <w:tcW w:w="941" w:type="dxa"/>
            <w:tcBorders>
              <w:top w:val="nil"/>
              <w:left w:val="nil"/>
              <w:bottom w:val="nil"/>
              <w:right w:val="nil"/>
            </w:tcBorders>
            <w:tcPrChange w:id="2503" w:author=" " w:date="2011-07-06T17:32:00Z">
              <w:tcPr>
                <w:tcW w:w="941" w:type="dxa"/>
                <w:gridSpan w:val="2"/>
                <w:tcBorders>
                  <w:top w:val="nil"/>
                  <w:left w:val="nil"/>
                  <w:bottom w:val="nil"/>
                  <w:right w:val="nil"/>
                </w:tcBorders>
              </w:tcPr>
            </w:tcPrChange>
          </w:tcPr>
          <w:p w:rsidR="007A4626" w:rsidRPr="003E52D4" w:rsidRDefault="00F807A4" w:rsidP="007A4626">
            <w:pPr>
              <w:widowControl w:val="0"/>
              <w:autoSpaceDE w:val="0"/>
              <w:autoSpaceDN w:val="0"/>
              <w:adjustRightInd w:val="0"/>
              <w:spacing w:after="0" w:line="195" w:lineRule="exact"/>
              <w:ind w:left="40" w:firstLine="50"/>
              <w:rPr>
                <w:rFonts w:ascii="Times New Roman" w:hAnsi="Times New Roman"/>
                <w:sz w:val="20"/>
                <w:szCs w:val="20"/>
                <w:rPrChange w:id="2504" w:author=" " w:date="2011-07-06T17:31:00Z">
                  <w:rPr>
                    <w:rFonts w:ascii="Times New Roman" w:hAnsi="Times New Roman"/>
                    <w:sz w:val="24"/>
                    <w:szCs w:val="24"/>
                  </w:rPr>
                </w:rPrChange>
              </w:rPr>
            </w:pPr>
            <w:ins w:id="2505" w:author=" " w:date="2011-07-06T17:31:00Z">
              <w:r w:rsidRPr="00F807A4">
                <w:rPr>
                  <w:rFonts w:ascii="Times New Roman" w:hAnsi="Times New Roman"/>
                  <w:sz w:val="20"/>
                  <w:szCs w:val="20"/>
                  <w:rPrChange w:id="2506" w:author=" " w:date="2011-07-06T17:31:00Z">
                    <w:rPr>
                      <w:rFonts w:ascii="Times New Roman" w:hAnsi="Times New Roman"/>
                      <w:sz w:val="24"/>
                      <w:szCs w:val="24"/>
                    </w:rPr>
                  </w:rPrChange>
                </w:rPr>
                <w:t>EDUC</w:t>
              </w:r>
            </w:ins>
          </w:p>
        </w:tc>
        <w:tc>
          <w:tcPr>
            <w:tcW w:w="902" w:type="dxa"/>
            <w:tcBorders>
              <w:top w:val="nil"/>
              <w:left w:val="nil"/>
              <w:bottom w:val="nil"/>
              <w:right w:val="nil"/>
            </w:tcBorders>
            <w:tcPrChange w:id="2507" w:author=" " w:date="2011-07-06T17:32:00Z">
              <w:tcPr>
                <w:tcW w:w="755" w:type="dxa"/>
                <w:tcBorders>
                  <w:top w:val="nil"/>
                  <w:left w:val="nil"/>
                  <w:bottom w:val="nil"/>
                  <w:right w:val="nil"/>
                </w:tcBorders>
              </w:tcPr>
            </w:tcPrChange>
          </w:tcPr>
          <w:p w:rsidR="007A4626" w:rsidRPr="003E52D4" w:rsidRDefault="00F807A4" w:rsidP="007A4626">
            <w:pPr>
              <w:widowControl w:val="0"/>
              <w:autoSpaceDE w:val="0"/>
              <w:autoSpaceDN w:val="0"/>
              <w:adjustRightInd w:val="0"/>
              <w:spacing w:after="0" w:line="195" w:lineRule="exact"/>
              <w:ind w:left="251" w:firstLine="50"/>
              <w:rPr>
                <w:rFonts w:ascii="Times New Roman" w:hAnsi="Times New Roman"/>
                <w:sz w:val="20"/>
                <w:szCs w:val="20"/>
                <w:rPrChange w:id="2508" w:author=" " w:date="2011-07-06T17:31:00Z">
                  <w:rPr>
                    <w:rFonts w:ascii="Times New Roman" w:hAnsi="Times New Roman"/>
                    <w:sz w:val="24"/>
                    <w:szCs w:val="24"/>
                  </w:rPr>
                </w:rPrChange>
              </w:rPr>
            </w:pPr>
            <w:ins w:id="2509" w:author=" " w:date="2011-07-06T17:31:00Z">
              <w:r w:rsidRPr="00F807A4">
                <w:rPr>
                  <w:rFonts w:ascii="Times New Roman" w:hAnsi="Times New Roman"/>
                  <w:sz w:val="20"/>
                  <w:szCs w:val="20"/>
                  <w:rPrChange w:id="2510" w:author=" " w:date="2011-07-06T17:31:00Z">
                    <w:rPr>
                      <w:rFonts w:ascii="Times New Roman" w:hAnsi="Times New Roman"/>
                      <w:sz w:val="24"/>
                      <w:szCs w:val="24"/>
                    </w:rPr>
                  </w:rPrChange>
                </w:rPr>
                <w:t>2199</w:t>
              </w:r>
            </w:ins>
          </w:p>
        </w:tc>
        <w:tc>
          <w:tcPr>
            <w:tcW w:w="5402" w:type="dxa"/>
            <w:tcBorders>
              <w:top w:val="nil"/>
              <w:left w:val="nil"/>
              <w:bottom w:val="nil"/>
              <w:right w:val="nil"/>
            </w:tcBorders>
            <w:tcPrChange w:id="2511" w:author=" " w:date="2011-07-06T17:32:00Z">
              <w:tcPr>
                <w:tcW w:w="5549" w:type="dxa"/>
                <w:gridSpan w:val="2"/>
                <w:tcBorders>
                  <w:top w:val="nil"/>
                  <w:left w:val="nil"/>
                  <w:bottom w:val="nil"/>
                  <w:right w:val="nil"/>
                </w:tcBorders>
              </w:tcPr>
            </w:tcPrChange>
          </w:tcPr>
          <w:p w:rsidR="007A4626" w:rsidRPr="003E52D4" w:rsidRDefault="003E52D4" w:rsidP="007A4626">
            <w:pPr>
              <w:widowControl w:val="0"/>
              <w:autoSpaceDE w:val="0"/>
              <w:autoSpaceDN w:val="0"/>
              <w:adjustRightInd w:val="0"/>
              <w:spacing w:after="0" w:line="195" w:lineRule="exact"/>
              <w:ind w:left="144" w:firstLine="50"/>
              <w:rPr>
                <w:rFonts w:ascii="Times New Roman" w:hAnsi="Times New Roman"/>
                <w:sz w:val="20"/>
                <w:szCs w:val="20"/>
                <w:rPrChange w:id="2512" w:author=" " w:date="2011-07-06T17:31:00Z">
                  <w:rPr>
                    <w:rFonts w:ascii="Times New Roman" w:hAnsi="Times New Roman"/>
                    <w:sz w:val="24"/>
                    <w:szCs w:val="24"/>
                  </w:rPr>
                </w:rPrChange>
              </w:rPr>
            </w:pPr>
            <w:ins w:id="2513" w:author=" " w:date="2011-07-06T17:31:00Z">
              <w:r>
                <w:rPr>
                  <w:rFonts w:ascii="Times New Roman" w:hAnsi="Times New Roman"/>
                  <w:sz w:val="20"/>
                  <w:szCs w:val="20"/>
                </w:rPr>
                <w:t>Orientation to Teacher Education</w:t>
              </w:r>
            </w:ins>
          </w:p>
        </w:tc>
        <w:tc>
          <w:tcPr>
            <w:tcW w:w="1845" w:type="dxa"/>
            <w:tcBorders>
              <w:top w:val="nil"/>
              <w:left w:val="nil"/>
              <w:bottom w:val="nil"/>
              <w:right w:val="nil"/>
            </w:tcBorders>
            <w:tcPrChange w:id="2514" w:author=" " w:date="2011-07-06T17:32:00Z">
              <w:tcPr>
                <w:tcW w:w="1845" w:type="dxa"/>
                <w:tcBorders>
                  <w:top w:val="nil"/>
                  <w:left w:val="nil"/>
                  <w:bottom w:val="nil"/>
                  <w:right w:val="nil"/>
                </w:tcBorders>
              </w:tcPr>
            </w:tcPrChange>
          </w:tcPr>
          <w:p w:rsidR="007A4626" w:rsidRPr="007A7452" w:rsidRDefault="003E52D4" w:rsidP="007A4626">
            <w:pPr>
              <w:widowControl w:val="0"/>
              <w:autoSpaceDE w:val="0"/>
              <w:autoSpaceDN w:val="0"/>
              <w:adjustRightInd w:val="0"/>
              <w:spacing w:after="0" w:line="195" w:lineRule="exact"/>
              <w:ind w:right="40" w:firstLine="50"/>
              <w:jc w:val="right"/>
              <w:rPr>
                <w:rFonts w:ascii="Times New Roman" w:hAnsi="Times New Roman"/>
                <w:sz w:val="24"/>
                <w:szCs w:val="24"/>
              </w:rPr>
            </w:pPr>
            <w:ins w:id="2515" w:author=" " w:date="2011-07-06T17:32:00Z">
              <w:r>
                <w:rPr>
                  <w:rFonts w:ascii="Times New Roman" w:hAnsi="Times New Roman"/>
                  <w:sz w:val="24"/>
                  <w:szCs w:val="24"/>
                </w:rPr>
                <w:t>0</w:t>
              </w:r>
            </w:ins>
          </w:p>
        </w:tc>
      </w:tr>
      <w:tr w:rsidR="007A4626" w:rsidRPr="007A7452" w:rsidTr="003E52D4">
        <w:tblPrEx>
          <w:tblW w:w="0" w:type="auto"/>
          <w:tblInd w:w="720" w:type="dxa"/>
          <w:tblLayout w:type="fixed"/>
          <w:tblCellMar>
            <w:left w:w="0" w:type="dxa"/>
            <w:right w:w="0" w:type="dxa"/>
          </w:tblCellMar>
          <w:tblLook w:val="0000"/>
          <w:tblPrExChange w:id="2516"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517" w:author=" " w:date="2011-07-06T17:32:00Z">
            <w:trPr>
              <w:gridAfter w:val="1"/>
              <w:wAfter w:w="700" w:type="dxa"/>
              <w:trHeight w:hRule="exact" w:val="216"/>
            </w:trPr>
          </w:trPrChange>
        </w:trPr>
        <w:tc>
          <w:tcPr>
            <w:tcW w:w="941" w:type="dxa"/>
            <w:tcBorders>
              <w:top w:val="nil"/>
              <w:left w:val="nil"/>
              <w:bottom w:val="nil"/>
              <w:right w:val="nil"/>
            </w:tcBorders>
            <w:tcPrChange w:id="2518" w:author=" " w:date="2011-07-06T17:32:00Z">
              <w:tcPr>
                <w:tcW w:w="941"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EDUC</w:t>
            </w:r>
          </w:p>
        </w:tc>
        <w:tc>
          <w:tcPr>
            <w:tcW w:w="902" w:type="dxa"/>
            <w:tcBorders>
              <w:top w:val="nil"/>
              <w:left w:val="nil"/>
              <w:bottom w:val="nil"/>
              <w:right w:val="nil"/>
            </w:tcBorders>
            <w:tcPrChange w:id="2519" w:author=" " w:date="2011-07-06T17:32:00Z">
              <w:tcPr>
                <w:tcW w:w="75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251" w:firstLine="50"/>
              <w:rPr>
                <w:rFonts w:ascii="Times New Roman" w:hAnsi="Times New Roman"/>
                <w:sz w:val="24"/>
                <w:szCs w:val="24"/>
              </w:rPr>
            </w:pPr>
            <w:r w:rsidRPr="007A7452">
              <w:rPr>
                <w:rFonts w:ascii="Times New Roman" w:hAnsi="Times New Roman"/>
                <w:color w:val="191919"/>
                <w:sz w:val="18"/>
                <w:szCs w:val="18"/>
              </w:rPr>
              <w:t>2130</w:t>
            </w:r>
          </w:p>
        </w:tc>
        <w:tc>
          <w:tcPr>
            <w:tcW w:w="5402" w:type="dxa"/>
            <w:tcBorders>
              <w:top w:val="nil"/>
              <w:left w:val="nil"/>
              <w:bottom w:val="nil"/>
              <w:right w:val="nil"/>
            </w:tcBorders>
            <w:tcPrChange w:id="2520" w:author=" " w:date="2011-07-06T17:32:00Z">
              <w:tcPr>
                <w:tcW w:w="5549"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Exploring</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&amp; Learning</w:t>
            </w:r>
          </w:p>
        </w:tc>
        <w:tc>
          <w:tcPr>
            <w:tcW w:w="1845" w:type="dxa"/>
            <w:tcBorders>
              <w:top w:val="nil"/>
              <w:left w:val="nil"/>
              <w:bottom w:val="nil"/>
              <w:right w:val="nil"/>
            </w:tcBorders>
            <w:tcPrChange w:id="2521" w:author=" " w:date="2011-07-06T17:32:00Z">
              <w:tcPr>
                <w:tcW w:w="184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3E52D4">
        <w:tblPrEx>
          <w:tblW w:w="0" w:type="auto"/>
          <w:tblInd w:w="720" w:type="dxa"/>
          <w:tblLayout w:type="fixed"/>
          <w:tblCellMar>
            <w:left w:w="0" w:type="dxa"/>
            <w:right w:w="0" w:type="dxa"/>
          </w:tblCellMar>
          <w:tblLook w:val="0000"/>
          <w:tblPrExChange w:id="2522"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523" w:author=" " w:date="2011-07-06T17:32:00Z">
            <w:trPr>
              <w:gridAfter w:val="1"/>
              <w:wAfter w:w="700" w:type="dxa"/>
              <w:trHeight w:hRule="exact" w:val="216"/>
            </w:trPr>
          </w:trPrChange>
        </w:trPr>
        <w:tc>
          <w:tcPr>
            <w:tcW w:w="941" w:type="dxa"/>
            <w:tcBorders>
              <w:top w:val="nil"/>
              <w:left w:val="nil"/>
              <w:bottom w:val="nil"/>
              <w:right w:val="nil"/>
            </w:tcBorders>
            <w:tcPrChange w:id="2524" w:author=" " w:date="2011-07-06T17:32:00Z">
              <w:tcPr>
                <w:tcW w:w="941"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40" w:firstLine="50"/>
              <w:rPr>
                <w:rFonts w:ascii="Times New Roman" w:hAnsi="Times New Roman"/>
                <w:color w:val="191919"/>
                <w:sz w:val="18"/>
                <w:szCs w:val="18"/>
              </w:rPr>
            </w:pPr>
            <w:del w:id="2525" w:author=" " w:date="2011-07-06T17:32:00Z">
              <w:r w:rsidDel="000C7B96">
                <w:rPr>
                  <w:rFonts w:ascii="Times New Roman" w:hAnsi="Times New Roman"/>
                  <w:color w:val="191919"/>
                  <w:sz w:val="18"/>
                  <w:szCs w:val="18"/>
                </w:rPr>
                <w:delText>**</w:delText>
              </w:r>
            </w:del>
            <w:r>
              <w:rPr>
                <w:rFonts w:ascii="Times New Roman" w:hAnsi="Times New Roman"/>
                <w:color w:val="191919"/>
                <w:sz w:val="18"/>
                <w:szCs w:val="18"/>
              </w:rPr>
              <w:t>PEDH</w:t>
            </w:r>
          </w:p>
        </w:tc>
        <w:tc>
          <w:tcPr>
            <w:tcW w:w="902" w:type="dxa"/>
            <w:tcBorders>
              <w:top w:val="nil"/>
              <w:left w:val="nil"/>
              <w:bottom w:val="nil"/>
              <w:right w:val="nil"/>
            </w:tcBorders>
            <w:tcPrChange w:id="2526" w:author=" " w:date="2011-07-06T17:32:00Z">
              <w:tcPr>
                <w:tcW w:w="75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251" w:firstLine="50"/>
              <w:rPr>
                <w:rFonts w:ascii="Times New Roman" w:hAnsi="Times New Roman"/>
                <w:color w:val="191919"/>
                <w:sz w:val="18"/>
                <w:szCs w:val="18"/>
              </w:rPr>
            </w:pPr>
            <w:r>
              <w:rPr>
                <w:rFonts w:ascii="Times New Roman" w:hAnsi="Times New Roman"/>
                <w:color w:val="191919"/>
                <w:sz w:val="18"/>
                <w:szCs w:val="18"/>
              </w:rPr>
              <w:t>1007</w:t>
            </w:r>
          </w:p>
        </w:tc>
        <w:tc>
          <w:tcPr>
            <w:tcW w:w="5402" w:type="dxa"/>
            <w:tcBorders>
              <w:top w:val="nil"/>
              <w:left w:val="nil"/>
              <w:bottom w:val="nil"/>
              <w:right w:val="nil"/>
            </w:tcBorders>
            <w:tcPrChange w:id="2527" w:author=" " w:date="2011-07-06T17:32:00Z">
              <w:tcPr>
                <w:tcW w:w="5549"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144" w:firstLine="50"/>
              <w:rPr>
                <w:rFonts w:ascii="Times New Roman" w:hAnsi="Times New Roman"/>
                <w:color w:val="191919"/>
                <w:sz w:val="18"/>
                <w:szCs w:val="18"/>
              </w:rPr>
            </w:pPr>
            <w:r>
              <w:rPr>
                <w:rFonts w:ascii="Times New Roman" w:hAnsi="Times New Roman"/>
                <w:color w:val="191919"/>
                <w:sz w:val="18"/>
                <w:szCs w:val="18"/>
              </w:rPr>
              <w:t>Aquatics</w:t>
            </w:r>
          </w:p>
        </w:tc>
        <w:tc>
          <w:tcPr>
            <w:tcW w:w="1845" w:type="dxa"/>
            <w:tcBorders>
              <w:top w:val="nil"/>
              <w:left w:val="nil"/>
              <w:bottom w:val="nil"/>
              <w:right w:val="nil"/>
            </w:tcBorders>
            <w:tcPrChange w:id="2528" w:author=" " w:date="2011-07-06T17:32:00Z">
              <w:tcPr>
                <w:tcW w:w="184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1</w:t>
            </w:r>
          </w:p>
        </w:tc>
      </w:tr>
      <w:tr w:rsidR="007A4626" w:rsidRPr="007A7452" w:rsidTr="003E52D4">
        <w:tblPrEx>
          <w:tblW w:w="0" w:type="auto"/>
          <w:tblInd w:w="720" w:type="dxa"/>
          <w:tblLayout w:type="fixed"/>
          <w:tblCellMar>
            <w:left w:w="0" w:type="dxa"/>
            <w:right w:w="0" w:type="dxa"/>
          </w:tblCellMar>
          <w:tblLook w:val="0000"/>
          <w:tblPrExChange w:id="2529"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530" w:author=" " w:date="2011-07-06T17:32:00Z">
            <w:trPr>
              <w:gridAfter w:val="1"/>
              <w:wAfter w:w="700" w:type="dxa"/>
              <w:trHeight w:hRule="exact" w:val="216"/>
            </w:trPr>
          </w:trPrChange>
        </w:trPr>
        <w:tc>
          <w:tcPr>
            <w:tcW w:w="941" w:type="dxa"/>
            <w:tcBorders>
              <w:top w:val="nil"/>
              <w:left w:val="nil"/>
              <w:bottom w:val="nil"/>
              <w:right w:val="nil"/>
            </w:tcBorders>
            <w:tcPrChange w:id="2531" w:author=" " w:date="2011-07-06T17:32:00Z">
              <w:tcPr>
                <w:tcW w:w="941"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02" w:type="dxa"/>
            <w:tcBorders>
              <w:top w:val="nil"/>
              <w:left w:val="nil"/>
              <w:bottom w:val="nil"/>
              <w:right w:val="nil"/>
            </w:tcBorders>
            <w:tcPrChange w:id="2532" w:author=" " w:date="2011-07-06T17:32:00Z">
              <w:tcPr>
                <w:tcW w:w="75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251" w:firstLine="50"/>
              <w:rPr>
                <w:rFonts w:ascii="Times New Roman" w:hAnsi="Times New Roman"/>
                <w:sz w:val="24"/>
                <w:szCs w:val="24"/>
              </w:rPr>
            </w:pPr>
            <w:r w:rsidRPr="007A7452">
              <w:rPr>
                <w:rFonts w:ascii="Times New Roman" w:hAnsi="Times New Roman"/>
                <w:color w:val="191919"/>
                <w:sz w:val="18"/>
                <w:szCs w:val="18"/>
              </w:rPr>
              <w:t>24</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ins w:id="2533" w:author=" " w:date="2011-07-06T17:32:00Z">
              <w:r w:rsidR="003E52D4">
                <w:rPr>
                  <w:rFonts w:ascii="Times New Roman" w:hAnsi="Times New Roman"/>
                  <w:color w:val="191919"/>
                  <w:sz w:val="18"/>
                  <w:szCs w:val="18"/>
                </w:rPr>
                <w:t>K</w:t>
              </w:r>
            </w:ins>
            <w:r>
              <w:rPr>
                <w:rFonts w:ascii="Times New Roman" w:hAnsi="Times New Roman"/>
                <w:color w:val="191919"/>
                <w:sz w:val="18"/>
                <w:szCs w:val="18"/>
              </w:rPr>
              <w:t>K</w:t>
            </w:r>
          </w:p>
        </w:tc>
        <w:tc>
          <w:tcPr>
            <w:tcW w:w="5402" w:type="dxa"/>
            <w:tcBorders>
              <w:top w:val="nil"/>
              <w:left w:val="nil"/>
              <w:bottom w:val="nil"/>
              <w:right w:val="nil"/>
            </w:tcBorders>
            <w:tcPrChange w:id="2534" w:author=" " w:date="2011-07-06T17:32:00Z">
              <w:tcPr>
                <w:tcW w:w="5549"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Anatomy &amp; Physiology I</w:t>
            </w:r>
          </w:p>
        </w:tc>
        <w:tc>
          <w:tcPr>
            <w:tcW w:w="1845" w:type="dxa"/>
            <w:tcBorders>
              <w:top w:val="nil"/>
              <w:left w:val="nil"/>
              <w:bottom w:val="nil"/>
              <w:right w:val="nil"/>
            </w:tcBorders>
            <w:tcPrChange w:id="2535" w:author=" " w:date="2011-07-06T17:32:00Z">
              <w:tcPr>
                <w:tcW w:w="184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7A4626" w:rsidRPr="007A7452" w:rsidTr="003E52D4">
        <w:tblPrEx>
          <w:tblW w:w="0" w:type="auto"/>
          <w:tblInd w:w="720" w:type="dxa"/>
          <w:tblLayout w:type="fixed"/>
          <w:tblCellMar>
            <w:left w:w="0" w:type="dxa"/>
            <w:right w:w="0" w:type="dxa"/>
          </w:tblCellMar>
          <w:tblLook w:val="0000"/>
          <w:tblPrExChange w:id="2536"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537" w:author=" " w:date="2011-07-06T17:32:00Z">
            <w:trPr>
              <w:gridAfter w:val="1"/>
              <w:wAfter w:w="700" w:type="dxa"/>
              <w:trHeight w:hRule="exact" w:val="216"/>
            </w:trPr>
          </w:trPrChange>
        </w:trPr>
        <w:tc>
          <w:tcPr>
            <w:tcW w:w="941" w:type="dxa"/>
            <w:tcBorders>
              <w:top w:val="nil"/>
              <w:left w:val="nil"/>
              <w:bottom w:val="nil"/>
              <w:right w:val="nil"/>
            </w:tcBorders>
            <w:tcPrChange w:id="2538" w:author=" " w:date="2011-07-06T17:32:00Z">
              <w:tcPr>
                <w:tcW w:w="941"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BIOL</w:t>
            </w:r>
          </w:p>
        </w:tc>
        <w:tc>
          <w:tcPr>
            <w:tcW w:w="902" w:type="dxa"/>
            <w:tcBorders>
              <w:top w:val="nil"/>
              <w:left w:val="nil"/>
              <w:bottom w:val="nil"/>
              <w:right w:val="nil"/>
            </w:tcBorders>
            <w:tcPrChange w:id="2539" w:author=" " w:date="2011-07-06T17:32:00Z">
              <w:tcPr>
                <w:tcW w:w="75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251" w:firstLine="50"/>
              <w:rPr>
                <w:rFonts w:ascii="Times New Roman" w:hAnsi="Times New Roman"/>
                <w:sz w:val="24"/>
                <w:szCs w:val="24"/>
              </w:rPr>
            </w:pPr>
            <w:r w:rsidRPr="007A7452">
              <w:rPr>
                <w:rFonts w:ascii="Times New Roman" w:hAnsi="Times New Roman"/>
                <w:color w:val="191919"/>
                <w:sz w:val="18"/>
                <w:szCs w:val="18"/>
              </w:rPr>
              <w:t>2412</w:t>
            </w:r>
            <w:r>
              <w:rPr>
                <w:rFonts w:ascii="Times New Roman" w:hAnsi="Times New Roman"/>
                <w:color w:val="191919"/>
                <w:sz w:val="18"/>
                <w:szCs w:val="18"/>
              </w:rPr>
              <w:t>K</w:t>
            </w:r>
          </w:p>
        </w:tc>
        <w:tc>
          <w:tcPr>
            <w:tcW w:w="5402" w:type="dxa"/>
            <w:tcBorders>
              <w:top w:val="nil"/>
              <w:left w:val="nil"/>
              <w:bottom w:val="nil"/>
              <w:right w:val="nil"/>
            </w:tcBorders>
            <w:tcPrChange w:id="2540" w:author=" " w:date="2011-07-06T17:32:00Z">
              <w:tcPr>
                <w:tcW w:w="5549"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144" w:firstLine="50"/>
              <w:rPr>
                <w:rFonts w:ascii="Times New Roman" w:hAnsi="Times New Roman"/>
                <w:sz w:val="24"/>
                <w:szCs w:val="24"/>
              </w:rPr>
            </w:pPr>
            <w:r w:rsidRPr="007A7452">
              <w:rPr>
                <w:rFonts w:ascii="Times New Roman" w:hAnsi="Times New Roman"/>
                <w:color w:val="191919"/>
                <w:sz w:val="18"/>
                <w:szCs w:val="18"/>
              </w:rPr>
              <w:t>Anatomy &amp; Physiology II</w:t>
            </w:r>
          </w:p>
        </w:tc>
        <w:tc>
          <w:tcPr>
            <w:tcW w:w="1845" w:type="dxa"/>
            <w:tcBorders>
              <w:top w:val="nil"/>
              <w:left w:val="nil"/>
              <w:bottom w:val="nil"/>
              <w:right w:val="nil"/>
            </w:tcBorders>
            <w:tcPrChange w:id="2541" w:author=" " w:date="2011-07-06T17:32:00Z">
              <w:tcPr>
                <w:tcW w:w="184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right="40" w:firstLine="50"/>
              <w:jc w:val="right"/>
              <w:rPr>
                <w:rFonts w:ascii="Times New Roman" w:hAnsi="Times New Roman"/>
                <w:sz w:val="24"/>
                <w:szCs w:val="24"/>
              </w:rPr>
            </w:pPr>
            <w:r w:rsidRPr="007A7452">
              <w:rPr>
                <w:rFonts w:ascii="Times New Roman" w:hAnsi="Times New Roman"/>
                <w:color w:val="191919"/>
                <w:sz w:val="18"/>
                <w:szCs w:val="18"/>
              </w:rPr>
              <w:t>4</w:t>
            </w:r>
          </w:p>
        </w:tc>
      </w:tr>
      <w:tr w:rsidR="007A4626" w:rsidRPr="007A7452" w:rsidTr="003E52D4">
        <w:tblPrEx>
          <w:tblW w:w="0" w:type="auto"/>
          <w:tblInd w:w="720" w:type="dxa"/>
          <w:tblLayout w:type="fixed"/>
          <w:tblCellMar>
            <w:left w:w="0" w:type="dxa"/>
            <w:right w:w="0" w:type="dxa"/>
          </w:tblCellMar>
          <w:tblLook w:val="0000"/>
          <w:tblPrExChange w:id="2542" w:author=" " w:date="2011-07-06T17:32:00Z">
            <w:tblPrEx>
              <w:tblW w:w="0" w:type="auto"/>
              <w:tblInd w:w="720" w:type="dxa"/>
              <w:tblLayout w:type="fixed"/>
              <w:tblCellMar>
                <w:left w:w="0" w:type="dxa"/>
                <w:right w:w="0" w:type="dxa"/>
              </w:tblCellMar>
              <w:tblLook w:val="0000"/>
            </w:tblPrEx>
          </w:tblPrExChange>
        </w:tblPrEx>
        <w:trPr>
          <w:gridAfter w:val="1"/>
          <w:wAfter w:w="700" w:type="dxa"/>
          <w:trHeight w:hRule="exact" w:val="216"/>
          <w:trPrChange w:id="2543" w:author=" " w:date="2011-07-06T17:32:00Z">
            <w:trPr>
              <w:gridAfter w:val="1"/>
              <w:wAfter w:w="700" w:type="dxa"/>
              <w:trHeight w:hRule="exact" w:val="216"/>
            </w:trPr>
          </w:trPrChange>
        </w:trPr>
        <w:tc>
          <w:tcPr>
            <w:tcW w:w="941" w:type="dxa"/>
            <w:tcBorders>
              <w:top w:val="nil"/>
              <w:left w:val="nil"/>
              <w:bottom w:val="nil"/>
              <w:right w:val="nil"/>
            </w:tcBorders>
            <w:tcPrChange w:id="2544" w:author=" " w:date="2011-07-06T17:32:00Z">
              <w:tcPr>
                <w:tcW w:w="941"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40" w:firstLine="50"/>
              <w:rPr>
                <w:rFonts w:ascii="Times New Roman" w:hAnsi="Times New Roman"/>
                <w:color w:val="191919"/>
                <w:sz w:val="18"/>
                <w:szCs w:val="18"/>
              </w:rPr>
            </w:pPr>
            <w:r>
              <w:rPr>
                <w:rFonts w:ascii="Times New Roman" w:hAnsi="Times New Roman"/>
                <w:color w:val="191919"/>
                <w:sz w:val="18"/>
                <w:szCs w:val="18"/>
              </w:rPr>
              <w:t xml:space="preserve">Total                 </w:t>
            </w:r>
          </w:p>
        </w:tc>
        <w:tc>
          <w:tcPr>
            <w:tcW w:w="902" w:type="dxa"/>
            <w:tcBorders>
              <w:top w:val="nil"/>
              <w:left w:val="nil"/>
              <w:bottom w:val="nil"/>
              <w:right w:val="nil"/>
            </w:tcBorders>
            <w:tcPrChange w:id="2545" w:author=" " w:date="2011-07-06T17:32:00Z">
              <w:tcPr>
                <w:tcW w:w="75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251" w:firstLine="50"/>
              <w:rPr>
                <w:rFonts w:ascii="Times New Roman" w:hAnsi="Times New Roman"/>
                <w:color w:val="191919"/>
                <w:sz w:val="18"/>
                <w:szCs w:val="18"/>
              </w:rPr>
            </w:pPr>
          </w:p>
        </w:tc>
        <w:tc>
          <w:tcPr>
            <w:tcW w:w="5402" w:type="dxa"/>
            <w:tcBorders>
              <w:top w:val="nil"/>
              <w:left w:val="nil"/>
              <w:bottom w:val="nil"/>
              <w:right w:val="nil"/>
            </w:tcBorders>
            <w:tcPrChange w:id="2546" w:author=" " w:date="2011-07-06T17:32:00Z">
              <w:tcPr>
                <w:tcW w:w="5549" w:type="dxa"/>
                <w:gridSpan w:val="2"/>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left="144" w:firstLine="50"/>
              <w:rPr>
                <w:rFonts w:ascii="Times New Roman" w:hAnsi="Times New Roman"/>
                <w:color w:val="191919"/>
                <w:sz w:val="18"/>
                <w:szCs w:val="18"/>
              </w:rPr>
            </w:pPr>
          </w:p>
        </w:tc>
        <w:tc>
          <w:tcPr>
            <w:tcW w:w="1845" w:type="dxa"/>
            <w:tcBorders>
              <w:top w:val="nil"/>
              <w:left w:val="nil"/>
              <w:bottom w:val="nil"/>
              <w:right w:val="nil"/>
            </w:tcBorders>
            <w:tcPrChange w:id="2547" w:author=" " w:date="2011-07-06T17:32:00Z">
              <w:tcPr>
                <w:tcW w:w="1845" w:type="dxa"/>
                <w:tcBorders>
                  <w:top w:val="nil"/>
                  <w:left w:val="nil"/>
                  <w:bottom w:val="nil"/>
                  <w:right w:val="nil"/>
                </w:tcBorders>
              </w:tcPr>
            </w:tcPrChange>
          </w:tcPr>
          <w:p w:rsidR="007A4626" w:rsidRPr="007A7452" w:rsidRDefault="007A4626" w:rsidP="007A4626">
            <w:pPr>
              <w:widowControl w:val="0"/>
              <w:autoSpaceDE w:val="0"/>
              <w:autoSpaceDN w:val="0"/>
              <w:adjustRightInd w:val="0"/>
              <w:spacing w:after="0" w:line="195" w:lineRule="exact"/>
              <w:ind w:right="40" w:firstLine="50"/>
              <w:jc w:val="right"/>
              <w:rPr>
                <w:rFonts w:ascii="Times New Roman" w:hAnsi="Times New Roman"/>
                <w:color w:val="191919"/>
                <w:sz w:val="18"/>
                <w:szCs w:val="18"/>
              </w:rPr>
            </w:pPr>
            <w:r>
              <w:rPr>
                <w:rFonts w:ascii="Times New Roman" w:hAnsi="Times New Roman"/>
                <w:color w:val="191919"/>
                <w:sz w:val="18"/>
                <w:szCs w:val="18"/>
              </w:rPr>
              <w:t>(18 hours)</w:t>
            </w:r>
          </w:p>
        </w:tc>
      </w:tr>
    </w:tbl>
    <w:p w:rsidR="007A4626" w:rsidRDefault="007A4626" w:rsidP="007A4626">
      <w:pPr>
        <w:widowControl w:val="0"/>
        <w:autoSpaceDE w:val="0"/>
        <w:autoSpaceDN w:val="0"/>
        <w:adjustRightInd w:val="0"/>
        <w:spacing w:before="2" w:after="0" w:line="120" w:lineRule="exact"/>
        <w:ind w:firstLine="50"/>
        <w:rPr>
          <w:rFonts w:ascii="Times New Roman" w:hAnsi="Times New Roman"/>
          <w:sz w:val="12"/>
          <w:szCs w:val="12"/>
        </w:rPr>
      </w:pPr>
    </w:p>
    <w:p w:rsidR="007A4626" w:rsidRDefault="007A4626" w:rsidP="007A4626">
      <w:pPr>
        <w:widowControl w:val="0"/>
        <w:autoSpaceDE w:val="0"/>
        <w:autoSpaceDN w:val="0"/>
        <w:adjustRightInd w:val="0"/>
        <w:spacing w:after="0"/>
        <w:ind w:left="810" w:firstLine="50"/>
        <w:rPr>
          <w:rFonts w:ascii="Times New Roman" w:hAnsi="Times New Roman"/>
          <w:color w:val="000000"/>
          <w:sz w:val="18"/>
          <w:szCs w:val="18"/>
        </w:rPr>
      </w:pPr>
      <w:r>
        <w:rPr>
          <w:rFonts w:ascii="Times New Roman" w:hAnsi="Times New Roman"/>
          <w:i/>
          <w:iCs/>
          <w:color w:val="191919"/>
          <w:sz w:val="18"/>
          <w:szCs w:val="18"/>
        </w:rPr>
        <w:t>*Guided Physical Education activity courses.</w:t>
      </w:r>
    </w:p>
    <w:p w:rsidR="007A4626" w:rsidDel="000C7B96" w:rsidRDefault="007A4626" w:rsidP="007A4626">
      <w:pPr>
        <w:widowControl w:val="0"/>
        <w:autoSpaceDE w:val="0"/>
        <w:autoSpaceDN w:val="0"/>
        <w:adjustRightInd w:val="0"/>
        <w:spacing w:before="9" w:after="0"/>
        <w:ind w:left="810" w:firstLine="50"/>
        <w:rPr>
          <w:del w:id="2548" w:author=" " w:date="2011-07-06T17:33:00Z"/>
          <w:rFonts w:ascii="Times New Roman" w:hAnsi="Times New Roman"/>
          <w:color w:val="000000"/>
          <w:sz w:val="18"/>
          <w:szCs w:val="18"/>
        </w:rPr>
      </w:pPr>
      <w:del w:id="2549" w:author=" " w:date="2011-07-06T17:33:00Z">
        <w:r w:rsidDel="000C7B96">
          <w:rPr>
            <w:rFonts w:ascii="Times New Roman" w:hAnsi="Times New Roman"/>
            <w:i/>
            <w:iCs/>
            <w:color w:val="191919"/>
            <w:sz w:val="18"/>
            <w:szCs w:val="18"/>
          </w:rPr>
          <w:delText>**Requi</w:delText>
        </w:r>
        <w:r w:rsidDel="000C7B96">
          <w:rPr>
            <w:rFonts w:ascii="Times New Roman" w:hAnsi="Times New Roman"/>
            <w:i/>
            <w:iCs/>
            <w:color w:val="191919"/>
            <w:spacing w:val="-7"/>
            <w:sz w:val="18"/>
            <w:szCs w:val="18"/>
          </w:rPr>
          <w:delText>r</w:delText>
        </w:r>
        <w:r w:rsidDel="000C7B96">
          <w:rPr>
            <w:rFonts w:ascii="Times New Roman" w:hAnsi="Times New Roman"/>
            <w:i/>
            <w:iCs/>
            <w:color w:val="191919"/>
            <w:sz w:val="18"/>
            <w:szCs w:val="18"/>
          </w:rPr>
          <w:delText>ed</w:delText>
        </w:r>
      </w:del>
    </w:p>
    <w:p w:rsidR="007A4626" w:rsidRDefault="007A4626" w:rsidP="007A4626">
      <w:pPr>
        <w:widowControl w:val="0"/>
        <w:autoSpaceDE w:val="0"/>
        <w:autoSpaceDN w:val="0"/>
        <w:adjustRightInd w:val="0"/>
        <w:spacing w:before="5" w:after="0" w:line="150" w:lineRule="exact"/>
        <w:ind w:firstLine="50"/>
        <w:rPr>
          <w:rFonts w:ascii="Times New Roman" w:hAnsi="Times New Roman"/>
          <w:color w:val="000000"/>
          <w:sz w:val="15"/>
          <w:szCs w:val="15"/>
        </w:rPr>
      </w:pPr>
    </w:p>
    <w:tbl>
      <w:tblPr>
        <w:tblW w:w="9000" w:type="dxa"/>
        <w:tblInd w:w="810" w:type="dxa"/>
        <w:tblLayout w:type="fixed"/>
        <w:tblCellMar>
          <w:left w:w="0" w:type="dxa"/>
          <w:right w:w="0" w:type="dxa"/>
        </w:tblCellMar>
        <w:tblLook w:val="0000"/>
      </w:tblPr>
      <w:tblGrid>
        <w:gridCol w:w="941"/>
        <w:gridCol w:w="755"/>
        <w:gridCol w:w="6111"/>
        <w:gridCol w:w="1193"/>
      </w:tblGrid>
      <w:tr w:rsidR="007A4626" w:rsidRPr="007A7452" w:rsidTr="007A4626">
        <w:trPr>
          <w:trHeight w:hRule="exact" w:val="298"/>
        </w:trPr>
        <w:tc>
          <w:tcPr>
            <w:tcW w:w="941" w:type="dxa"/>
            <w:tcBorders>
              <w:top w:val="nil"/>
              <w:left w:val="nil"/>
              <w:bottom w:val="nil"/>
              <w:right w:val="nil"/>
            </w:tcBorders>
          </w:tcPr>
          <w:p w:rsidR="007A4626" w:rsidRPr="00F178E3" w:rsidRDefault="007A4626" w:rsidP="007A4626">
            <w:pPr>
              <w:widowControl w:val="0"/>
              <w:autoSpaceDE w:val="0"/>
              <w:autoSpaceDN w:val="0"/>
              <w:adjustRightInd w:val="0"/>
              <w:spacing w:before="70" w:after="0"/>
              <w:ind w:left="40" w:firstLine="50"/>
              <w:rPr>
                <w:rFonts w:ascii="Times New Roman" w:hAnsi="Times New Roman"/>
                <w:b/>
                <w:color w:val="191919"/>
                <w:sz w:val="18"/>
                <w:szCs w:val="18"/>
              </w:rPr>
            </w:pP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before="70" w:after="0"/>
              <w:ind w:left="251" w:firstLine="50"/>
              <w:rPr>
                <w:rFonts w:ascii="Times New Roman" w:hAnsi="Times New Roman"/>
                <w:color w:val="191919"/>
                <w:sz w:val="18"/>
                <w:szCs w:val="18"/>
              </w:rPr>
            </w:pPr>
          </w:p>
        </w:tc>
        <w:tc>
          <w:tcPr>
            <w:tcW w:w="6111" w:type="dxa"/>
            <w:tcBorders>
              <w:top w:val="nil"/>
              <w:left w:val="nil"/>
              <w:bottom w:val="nil"/>
              <w:right w:val="nil"/>
            </w:tcBorders>
          </w:tcPr>
          <w:p w:rsidR="007A4626" w:rsidRPr="007A7452" w:rsidRDefault="007A4626" w:rsidP="007A4626">
            <w:pPr>
              <w:widowControl w:val="0"/>
              <w:autoSpaceDE w:val="0"/>
              <w:autoSpaceDN w:val="0"/>
              <w:adjustRightInd w:val="0"/>
              <w:spacing w:before="70" w:after="0"/>
              <w:ind w:left="144" w:firstLine="50"/>
              <w:rPr>
                <w:rFonts w:ascii="Times New Roman" w:hAnsi="Times New Roman"/>
                <w:color w:val="191919"/>
                <w:sz w:val="18"/>
                <w:szCs w:val="18"/>
              </w:rPr>
            </w:pPr>
          </w:p>
        </w:tc>
        <w:tc>
          <w:tcPr>
            <w:tcW w:w="1193" w:type="dxa"/>
            <w:tcBorders>
              <w:top w:val="nil"/>
              <w:left w:val="nil"/>
              <w:bottom w:val="nil"/>
              <w:right w:val="nil"/>
            </w:tcBorders>
          </w:tcPr>
          <w:p w:rsidR="007A4626" w:rsidRPr="007A7452" w:rsidRDefault="007A4626" w:rsidP="007A4626">
            <w:pPr>
              <w:widowControl w:val="0"/>
              <w:autoSpaceDE w:val="0"/>
              <w:autoSpaceDN w:val="0"/>
              <w:adjustRightInd w:val="0"/>
              <w:spacing w:before="70" w:after="0"/>
              <w:ind w:right="40" w:firstLine="50"/>
              <w:jc w:val="right"/>
              <w:rPr>
                <w:rFonts w:ascii="Times New Roman" w:hAnsi="Times New Roman"/>
                <w:color w:val="191919"/>
                <w:sz w:val="18"/>
                <w:szCs w:val="18"/>
              </w:rPr>
            </w:pPr>
          </w:p>
        </w:tc>
      </w:tr>
      <w:tr w:rsidR="007A4626" w:rsidRPr="007A7452" w:rsidDel="000C7B96" w:rsidTr="007A4626">
        <w:trPr>
          <w:trHeight w:hRule="exact" w:val="298"/>
          <w:del w:id="2550" w:author=" " w:date="2011-07-06T17:41:00Z"/>
        </w:trPr>
        <w:tc>
          <w:tcPr>
            <w:tcW w:w="941" w:type="dxa"/>
            <w:tcBorders>
              <w:top w:val="nil"/>
              <w:left w:val="nil"/>
              <w:bottom w:val="nil"/>
              <w:right w:val="nil"/>
            </w:tcBorders>
          </w:tcPr>
          <w:p w:rsidR="007A4626" w:rsidRPr="00284B55" w:rsidDel="000C7B96" w:rsidRDefault="007A4626" w:rsidP="007A4626">
            <w:pPr>
              <w:widowControl w:val="0"/>
              <w:autoSpaceDE w:val="0"/>
              <w:autoSpaceDN w:val="0"/>
              <w:adjustRightInd w:val="0"/>
              <w:spacing w:before="70" w:after="0"/>
              <w:ind w:left="40" w:firstLine="50"/>
              <w:rPr>
                <w:del w:id="2551" w:author=" " w:date="2011-07-06T17:41:00Z"/>
                <w:rFonts w:ascii="Times New Roman" w:hAnsi="Times New Roman"/>
                <w:b/>
                <w:color w:val="191919"/>
                <w:sz w:val="18"/>
                <w:szCs w:val="18"/>
              </w:rPr>
            </w:pPr>
            <w:del w:id="2552" w:author=" " w:date="2011-07-06T17:41:00Z">
              <w:r w:rsidDel="000C7B96">
                <w:rPr>
                  <w:rFonts w:ascii="Times New Roman" w:hAnsi="Times New Roman"/>
                  <w:b/>
                  <w:color w:val="191919"/>
                  <w:sz w:val="18"/>
                  <w:szCs w:val="18"/>
                </w:rPr>
                <w:delText>AREA G:</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70" w:after="0"/>
              <w:ind w:left="251" w:firstLine="50"/>
              <w:rPr>
                <w:del w:id="2553" w:author=" " w:date="2011-07-06T17:41:00Z"/>
                <w:rFonts w:ascii="Times New Roman" w:hAnsi="Times New Roman"/>
                <w:color w:val="191919"/>
                <w:sz w:val="18"/>
                <w:szCs w:val="18"/>
              </w:rPr>
            </w:pPr>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70" w:after="0"/>
              <w:ind w:left="144" w:firstLine="50"/>
              <w:rPr>
                <w:del w:id="2554" w:author=" " w:date="2011-07-06T17:41:00Z"/>
                <w:rFonts w:ascii="Times New Roman" w:hAnsi="Times New Roman"/>
                <w:color w:val="191919"/>
                <w:sz w:val="18"/>
                <w:szCs w:val="18"/>
              </w:rPr>
            </w:pPr>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70" w:after="0"/>
              <w:ind w:right="40" w:firstLine="50"/>
              <w:jc w:val="right"/>
              <w:rPr>
                <w:del w:id="2555" w:author=" " w:date="2011-07-06T17:41:00Z"/>
                <w:rFonts w:ascii="Times New Roman" w:hAnsi="Times New Roman"/>
                <w:color w:val="191919"/>
                <w:sz w:val="18"/>
                <w:szCs w:val="18"/>
              </w:rPr>
            </w:pPr>
          </w:p>
        </w:tc>
      </w:tr>
      <w:tr w:rsidR="007A4626" w:rsidRPr="007A7452" w:rsidDel="000C7B96" w:rsidTr="007A4626">
        <w:trPr>
          <w:trHeight w:hRule="exact" w:val="298"/>
          <w:del w:id="2556"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70" w:after="0"/>
              <w:ind w:left="40" w:firstLine="50"/>
              <w:rPr>
                <w:del w:id="2557" w:author=" " w:date="2011-07-06T17:41:00Z"/>
                <w:rFonts w:ascii="Times New Roman" w:hAnsi="Times New Roman"/>
                <w:sz w:val="24"/>
                <w:szCs w:val="24"/>
              </w:rPr>
            </w:pPr>
            <w:del w:id="2558" w:author=" " w:date="2011-07-06T17:41:00Z">
              <w:r w:rsidRPr="007A7452" w:rsidDel="000C7B96">
                <w:rPr>
                  <w:rFonts w:ascii="Times New Roman" w:hAnsi="Times New Roman"/>
                  <w:color w:val="191919"/>
                  <w:sz w:val="18"/>
                  <w:szCs w:val="18"/>
                </w:rPr>
                <w:lastRenderedPageBreak/>
                <w:delText>PEDH</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70" w:after="0"/>
              <w:ind w:left="251" w:firstLine="50"/>
              <w:rPr>
                <w:del w:id="2559" w:author=" " w:date="2011-07-06T17:41:00Z"/>
                <w:rFonts w:ascii="Times New Roman" w:hAnsi="Times New Roman"/>
                <w:sz w:val="24"/>
                <w:szCs w:val="24"/>
              </w:rPr>
            </w:pPr>
            <w:del w:id="2560" w:author=" " w:date="2011-07-06T17:41:00Z">
              <w:r w:rsidRPr="007A7452" w:rsidDel="000C7B96">
                <w:rPr>
                  <w:rFonts w:ascii="Times New Roman" w:hAnsi="Times New Roman"/>
                  <w:color w:val="191919"/>
                  <w:sz w:val="18"/>
                  <w:szCs w:val="18"/>
                </w:rPr>
                <w:delText>3384</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70" w:after="0"/>
              <w:ind w:left="144" w:firstLine="50"/>
              <w:rPr>
                <w:del w:id="2561" w:author=" " w:date="2011-07-06T17:41:00Z"/>
                <w:rFonts w:ascii="Times New Roman" w:hAnsi="Times New Roman"/>
                <w:sz w:val="24"/>
                <w:szCs w:val="24"/>
              </w:rPr>
            </w:pPr>
            <w:del w:id="2562" w:author=" " w:date="2011-07-06T17:41:00Z">
              <w:r w:rsidRPr="007A7452" w:rsidDel="000C7B96">
                <w:rPr>
                  <w:rFonts w:ascii="Times New Roman" w:hAnsi="Times New Roman"/>
                  <w:color w:val="191919"/>
                  <w:sz w:val="18"/>
                  <w:szCs w:val="18"/>
                </w:rPr>
                <w:delText>Adapted Physical Education &amp; Diversity in the Classroom</w:delText>
              </w:r>
            </w:del>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70" w:after="0"/>
              <w:ind w:right="40" w:firstLine="50"/>
              <w:jc w:val="right"/>
              <w:rPr>
                <w:del w:id="2563" w:author=" " w:date="2011-07-06T17:41:00Z"/>
                <w:rFonts w:ascii="Times New Roman" w:hAnsi="Times New Roman"/>
                <w:sz w:val="24"/>
                <w:szCs w:val="24"/>
              </w:rPr>
            </w:pPr>
            <w:del w:id="2564"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565"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566" w:author=" " w:date="2011-07-06T17:41:00Z"/>
                <w:rFonts w:ascii="Times New Roman" w:hAnsi="Times New Roman"/>
                <w:sz w:val="24"/>
                <w:szCs w:val="24"/>
              </w:rPr>
            </w:pPr>
            <w:del w:id="2567" w:author=" " w:date="2011-07-06T17:41:00Z">
              <w:r w:rsidRPr="007A7452" w:rsidDel="000C7B96">
                <w:rPr>
                  <w:rFonts w:ascii="Times New Roman" w:hAnsi="Times New Roman"/>
                  <w:color w:val="191919"/>
                  <w:sz w:val="18"/>
                  <w:szCs w:val="18"/>
                </w:rPr>
                <w:delText>PEDH</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568" w:author=" " w:date="2011-07-06T17:41:00Z"/>
                <w:rFonts w:ascii="Times New Roman" w:hAnsi="Times New Roman"/>
                <w:sz w:val="24"/>
                <w:szCs w:val="24"/>
              </w:rPr>
            </w:pPr>
            <w:del w:id="2569" w:author=" " w:date="2011-07-06T17:41:00Z">
              <w:r w:rsidRPr="007A7452" w:rsidDel="000C7B96">
                <w:rPr>
                  <w:rFonts w:ascii="Times New Roman" w:hAnsi="Times New Roman"/>
                  <w:color w:val="191919"/>
                  <w:sz w:val="18"/>
                  <w:szCs w:val="18"/>
                </w:rPr>
                <w:delText>3394</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570" w:author=" " w:date="2011-07-06T17:41:00Z"/>
                <w:rFonts w:ascii="Times New Roman" w:hAnsi="Times New Roman"/>
                <w:sz w:val="24"/>
                <w:szCs w:val="24"/>
              </w:rPr>
            </w:pPr>
            <w:del w:id="2571" w:author=" " w:date="2011-07-06T17:41:00Z">
              <w:r w:rsidRPr="007A7452" w:rsidDel="000C7B96">
                <w:rPr>
                  <w:rFonts w:ascii="Times New Roman" w:hAnsi="Times New Roman"/>
                  <w:color w:val="191919"/>
                  <w:sz w:val="18"/>
                  <w:szCs w:val="18"/>
                </w:rPr>
                <w:delText>Psychology of Coaching</w:delText>
              </w:r>
            </w:del>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572" w:author=" " w:date="2011-07-06T17:41:00Z"/>
                <w:rFonts w:ascii="Times New Roman" w:hAnsi="Times New Roman"/>
                <w:sz w:val="24"/>
                <w:szCs w:val="24"/>
              </w:rPr>
            </w:pPr>
            <w:del w:id="2573"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574"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575" w:author=" " w:date="2011-07-06T17:41:00Z"/>
                <w:rFonts w:ascii="Times New Roman" w:hAnsi="Times New Roman"/>
                <w:sz w:val="24"/>
                <w:szCs w:val="24"/>
              </w:rPr>
            </w:pPr>
            <w:del w:id="2576" w:author=" " w:date="2011-07-06T17:41:00Z">
              <w:r w:rsidRPr="007A7452" w:rsidDel="000C7B96">
                <w:rPr>
                  <w:rFonts w:ascii="Times New Roman" w:hAnsi="Times New Roman"/>
                  <w:color w:val="191919"/>
                  <w:sz w:val="18"/>
                  <w:szCs w:val="18"/>
                </w:rPr>
                <w:delText>PEDH</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577" w:author=" " w:date="2011-07-06T17:41:00Z"/>
                <w:rFonts w:ascii="Times New Roman" w:hAnsi="Times New Roman"/>
                <w:sz w:val="24"/>
                <w:szCs w:val="24"/>
              </w:rPr>
            </w:pPr>
            <w:del w:id="2578" w:author=" " w:date="2011-07-06T17:41:00Z">
              <w:r w:rsidRPr="007A7452" w:rsidDel="000C7B96">
                <w:rPr>
                  <w:rFonts w:ascii="Times New Roman" w:hAnsi="Times New Roman"/>
                  <w:color w:val="191919"/>
                  <w:sz w:val="18"/>
                  <w:szCs w:val="18"/>
                </w:rPr>
                <w:delText>4460</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579" w:author=" " w:date="2011-07-06T17:41:00Z"/>
                <w:rFonts w:ascii="Times New Roman" w:hAnsi="Times New Roman"/>
                <w:sz w:val="24"/>
                <w:szCs w:val="24"/>
              </w:rPr>
            </w:pPr>
            <w:del w:id="2580" w:author=" " w:date="2011-07-06T17:41:00Z">
              <w:r w:rsidRPr="007A7452" w:rsidDel="000C7B96">
                <w:rPr>
                  <w:rFonts w:ascii="Times New Roman" w:hAnsi="Times New Roman"/>
                  <w:color w:val="191919"/>
                  <w:sz w:val="18"/>
                  <w:szCs w:val="18"/>
                </w:rPr>
                <w:delText>Kinesiology</w:delText>
              </w:r>
            </w:del>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581" w:author=" " w:date="2011-07-06T17:41:00Z"/>
                <w:rFonts w:ascii="Times New Roman" w:hAnsi="Times New Roman"/>
                <w:sz w:val="24"/>
                <w:szCs w:val="24"/>
              </w:rPr>
            </w:pPr>
            <w:del w:id="2582"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583"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584" w:author=" " w:date="2011-07-06T17:41:00Z"/>
                <w:rFonts w:ascii="Times New Roman" w:hAnsi="Times New Roman"/>
                <w:sz w:val="24"/>
                <w:szCs w:val="24"/>
              </w:rPr>
            </w:pPr>
            <w:del w:id="2585" w:author=" " w:date="2011-07-06T17:41:00Z">
              <w:r w:rsidRPr="007A7452" w:rsidDel="000C7B96">
                <w:rPr>
                  <w:rFonts w:ascii="Times New Roman" w:hAnsi="Times New Roman"/>
                  <w:color w:val="191919"/>
                  <w:sz w:val="18"/>
                  <w:szCs w:val="18"/>
                </w:rPr>
                <w:delText>PEDH</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586" w:author=" " w:date="2011-07-06T17:41:00Z"/>
                <w:rFonts w:ascii="Times New Roman" w:hAnsi="Times New Roman"/>
                <w:sz w:val="24"/>
                <w:szCs w:val="24"/>
              </w:rPr>
            </w:pPr>
            <w:del w:id="2587" w:author=" " w:date="2011-07-06T17:41:00Z">
              <w:r w:rsidRPr="007A7452" w:rsidDel="000C7B96">
                <w:rPr>
                  <w:rFonts w:ascii="Times New Roman" w:hAnsi="Times New Roman"/>
                  <w:color w:val="191919"/>
                  <w:sz w:val="18"/>
                  <w:szCs w:val="18"/>
                </w:rPr>
                <w:delText>4470</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588" w:author=" " w:date="2011-07-06T17:41:00Z"/>
                <w:rFonts w:ascii="Times New Roman" w:hAnsi="Times New Roman"/>
                <w:sz w:val="24"/>
                <w:szCs w:val="24"/>
              </w:rPr>
            </w:pPr>
            <w:del w:id="2589" w:author=" " w:date="2011-07-06T17:41:00Z">
              <w:r w:rsidRPr="007A7452" w:rsidDel="000C7B96">
                <w:rPr>
                  <w:rFonts w:ascii="Times New Roman" w:hAnsi="Times New Roman"/>
                  <w:color w:val="191919"/>
                  <w:sz w:val="18"/>
                  <w:szCs w:val="18"/>
                </w:rPr>
                <w:delText>Physiology of Exercise</w:delText>
              </w:r>
            </w:del>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590" w:author=" " w:date="2011-07-06T17:41:00Z"/>
                <w:rFonts w:ascii="Times New Roman" w:hAnsi="Times New Roman"/>
                <w:sz w:val="24"/>
                <w:szCs w:val="24"/>
              </w:rPr>
            </w:pPr>
            <w:del w:id="2591"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592"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593" w:author=" " w:date="2011-07-06T17:41:00Z"/>
                <w:rFonts w:ascii="Times New Roman" w:hAnsi="Times New Roman"/>
                <w:sz w:val="24"/>
                <w:szCs w:val="24"/>
              </w:rPr>
            </w:pPr>
            <w:del w:id="2594" w:author=" " w:date="2011-07-06T17:41:00Z">
              <w:r w:rsidRPr="007A7452" w:rsidDel="000C7B96">
                <w:rPr>
                  <w:rFonts w:ascii="Times New Roman" w:hAnsi="Times New Roman"/>
                  <w:color w:val="191919"/>
                  <w:sz w:val="18"/>
                  <w:szCs w:val="18"/>
                </w:rPr>
                <w:delText>PEDH</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595" w:author=" " w:date="2011-07-06T17:41:00Z"/>
                <w:rFonts w:ascii="Times New Roman" w:hAnsi="Times New Roman"/>
                <w:sz w:val="24"/>
                <w:szCs w:val="24"/>
              </w:rPr>
            </w:pPr>
            <w:del w:id="2596" w:author=" " w:date="2011-07-06T17:41:00Z">
              <w:r w:rsidRPr="007A7452" w:rsidDel="000C7B96">
                <w:rPr>
                  <w:rFonts w:ascii="Times New Roman" w:hAnsi="Times New Roman"/>
                  <w:color w:val="191919"/>
                  <w:sz w:val="18"/>
                  <w:szCs w:val="18"/>
                </w:rPr>
                <w:delText>2213</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597" w:author=" " w:date="2011-07-06T17:41:00Z"/>
                <w:rFonts w:ascii="Times New Roman" w:hAnsi="Times New Roman"/>
                <w:sz w:val="24"/>
                <w:szCs w:val="24"/>
              </w:rPr>
            </w:pPr>
            <w:del w:id="2598" w:author=" " w:date="2011-07-06T17:41:00Z">
              <w:r w:rsidRPr="007A7452" w:rsidDel="000C7B96">
                <w:rPr>
                  <w:rFonts w:ascii="Times New Roman" w:hAnsi="Times New Roman"/>
                  <w:color w:val="191919"/>
                  <w:sz w:val="18"/>
                  <w:szCs w:val="18"/>
                </w:rPr>
                <w:delText>Intro to HPER</w:delText>
              </w:r>
            </w:del>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599" w:author=" " w:date="2011-07-06T17:41:00Z"/>
                <w:rFonts w:ascii="Times New Roman" w:hAnsi="Times New Roman"/>
                <w:sz w:val="24"/>
                <w:szCs w:val="24"/>
              </w:rPr>
            </w:pPr>
            <w:del w:id="2600"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601"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602" w:author=" " w:date="2011-07-06T17:41:00Z"/>
                <w:rFonts w:ascii="Times New Roman" w:hAnsi="Times New Roman"/>
                <w:color w:val="191919"/>
                <w:sz w:val="18"/>
                <w:szCs w:val="18"/>
              </w:rPr>
            </w:pPr>
            <w:del w:id="2603" w:author=" " w:date="2011-07-06T17:41:00Z">
              <w:r w:rsidDel="000C7B96">
                <w:rPr>
                  <w:rFonts w:ascii="Times New Roman" w:hAnsi="Times New Roman"/>
                  <w:color w:val="191919"/>
                  <w:sz w:val="18"/>
                  <w:szCs w:val="18"/>
                </w:rPr>
                <w:delText>PEDH</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604" w:author=" " w:date="2011-07-06T17:41:00Z"/>
                <w:rFonts w:ascii="Times New Roman" w:hAnsi="Times New Roman"/>
                <w:color w:val="191919"/>
                <w:sz w:val="18"/>
                <w:szCs w:val="18"/>
              </w:rPr>
            </w:pPr>
            <w:del w:id="2605" w:author=" " w:date="2011-07-06T17:41:00Z">
              <w:r w:rsidDel="000C7B96">
                <w:rPr>
                  <w:rFonts w:ascii="Times New Roman" w:hAnsi="Times New Roman"/>
                  <w:color w:val="191919"/>
                  <w:sz w:val="18"/>
                  <w:szCs w:val="18"/>
                </w:rPr>
                <w:delText>4480</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606" w:author=" " w:date="2011-07-06T17:41:00Z"/>
                <w:rFonts w:ascii="Times New Roman" w:hAnsi="Times New Roman"/>
                <w:color w:val="191919"/>
                <w:spacing w:val="-13"/>
                <w:sz w:val="18"/>
                <w:szCs w:val="18"/>
              </w:rPr>
            </w:pPr>
            <w:del w:id="2607" w:author=" " w:date="2011-07-06T17:41:00Z">
              <w:r w:rsidDel="000C7B96">
                <w:rPr>
                  <w:rFonts w:ascii="Times New Roman" w:hAnsi="Times New Roman"/>
                  <w:color w:val="191919"/>
                  <w:spacing w:val="-13"/>
                  <w:sz w:val="18"/>
                  <w:szCs w:val="18"/>
                </w:rPr>
                <w:delText>Major Seminar &amp; Practice</w:delText>
              </w:r>
            </w:del>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08" w:author=" " w:date="2011-07-06T17:41:00Z"/>
                <w:rFonts w:ascii="Times New Roman" w:hAnsi="Times New Roman"/>
                <w:color w:val="191919"/>
                <w:sz w:val="18"/>
                <w:szCs w:val="18"/>
              </w:rPr>
            </w:pPr>
            <w:del w:id="2609" w:author=" " w:date="2011-07-06T17:41:00Z">
              <w:r w:rsidDel="000C7B96">
                <w:rPr>
                  <w:rFonts w:ascii="Times New Roman" w:hAnsi="Times New Roman"/>
                  <w:color w:val="191919"/>
                  <w:sz w:val="18"/>
                  <w:szCs w:val="18"/>
                </w:rPr>
                <w:delText>1</w:delText>
              </w:r>
            </w:del>
          </w:p>
        </w:tc>
      </w:tr>
      <w:tr w:rsidR="007A4626" w:rsidRPr="007A7452" w:rsidDel="000C7B96" w:rsidTr="007A4626">
        <w:trPr>
          <w:trHeight w:hRule="exact" w:val="216"/>
          <w:del w:id="2610"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611" w:author=" " w:date="2011-07-06T17:41:00Z"/>
                <w:rFonts w:ascii="Times New Roman" w:hAnsi="Times New Roman"/>
                <w:sz w:val="24"/>
                <w:szCs w:val="24"/>
              </w:rPr>
            </w:pPr>
            <w:del w:id="2612" w:author=" " w:date="2011-07-06T17:41:00Z">
              <w:r w:rsidRPr="007A7452" w:rsidDel="000C7B96">
                <w:rPr>
                  <w:rFonts w:ascii="Times New Roman" w:hAnsi="Times New Roman"/>
                  <w:color w:val="191919"/>
                  <w:sz w:val="18"/>
                  <w:szCs w:val="18"/>
                </w:rPr>
                <w:delText>PEDH</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613" w:author=" " w:date="2011-07-06T17:41:00Z"/>
                <w:rFonts w:ascii="Times New Roman" w:hAnsi="Times New Roman"/>
                <w:sz w:val="24"/>
                <w:szCs w:val="24"/>
              </w:rPr>
            </w:pPr>
            <w:del w:id="2614" w:author=" " w:date="2011-07-06T17:41:00Z">
              <w:r w:rsidRPr="007A7452" w:rsidDel="000C7B96">
                <w:rPr>
                  <w:rFonts w:ascii="Times New Roman" w:hAnsi="Times New Roman"/>
                  <w:color w:val="191919"/>
                  <w:sz w:val="18"/>
                  <w:szCs w:val="18"/>
                </w:rPr>
                <w:delText>4482</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615" w:author=" " w:date="2011-07-06T17:41:00Z"/>
                <w:rFonts w:ascii="Times New Roman" w:hAnsi="Times New Roman"/>
                <w:sz w:val="24"/>
                <w:szCs w:val="24"/>
              </w:rPr>
            </w:pPr>
            <w:del w:id="2616" w:author=" " w:date="2011-07-06T17:41:00Z">
              <w:r w:rsidRPr="007A7452" w:rsidDel="000C7B96">
                <w:rPr>
                  <w:rFonts w:ascii="Times New Roman" w:hAnsi="Times New Roman"/>
                  <w:color w:val="191919"/>
                  <w:spacing w:val="-13"/>
                  <w:sz w:val="18"/>
                  <w:szCs w:val="18"/>
                </w:rPr>
                <w:delText>T</w:delText>
              </w:r>
              <w:r w:rsidRPr="007A7452" w:rsidDel="000C7B96">
                <w:rPr>
                  <w:rFonts w:ascii="Times New Roman" w:hAnsi="Times New Roman"/>
                  <w:color w:val="191919"/>
                  <w:sz w:val="18"/>
                  <w:szCs w:val="18"/>
                </w:rPr>
                <w:delText>ests and Measurements</w:delText>
              </w:r>
            </w:del>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17" w:author=" " w:date="2011-07-06T17:41:00Z"/>
                <w:rFonts w:ascii="Times New Roman" w:hAnsi="Times New Roman"/>
                <w:sz w:val="24"/>
                <w:szCs w:val="24"/>
              </w:rPr>
            </w:pPr>
            <w:del w:id="2618"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98"/>
          <w:del w:id="2619" w:author=" " w:date="2011-07-06T17:41:00Z"/>
        </w:trPr>
        <w:tc>
          <w:tcPr>
            <w:tcW w:w="941" w:type="dxa"/>
            <w:tcBorders>
              <w:top w:val="nil"/>
              <w:left w:val="nil"/>
              <w:bottom w:val="nil"/>
              <w:right w:val="nil"/>
            </w:tcBorders>
          </w:tcPr>
          <w:p w:rsidR="007A4626" w:rsidRPr="007A7452" w:rsidDel="000C7B96" w:rsidRDefault="007A4626" w:rsidP="000C7B96">
            <w:pPr>
              <w:widowControl w:val="0"/>
              <w:autoSpaceDE w:val="0"/>
              <w:autoSpaceDN w:val="0"/>
              <w:adjustRightInd w:val="0"/>
              <w:spacing w:after="0" w:line="195" w:lineRule="exact"/>
              <w:ind w:left="40" w:firstLine="50"/>
              <w:rPr>
                <w:del w:id="2620" w:author=" " w:date="2011-07-06T17:41:00Z"/>
                <w:rFonts w:ascii="Times New Roman" w:hAnsi="Times New Roman"/>
                <w:sz w:val="24"/>
                <w:szCs w:val="24"/>
              </w:rPr>
            </w:pPr>
            <w:del w:id="2621" w:author=" " w:date="2011-07-06T17:41:00Z">
              <w:r w:rsidDel="000C7B96">
                <w:rPr>
                  <w:rFonts w:ascii="Times New Roman" w:hAnsi="Times New Roman"/>
                  <w:b/>
                  <w:bCs/>
                  <w:color w:val="191919"/>
                  <w:sz w:val="18"/>
                  <w:szCs w:val="18"/>
                </w:rPr>
                <w:delText>Total</w:delText>
              </w:r>
            </w:del>
            <w:del w:id="2622" w:author=" " w:date="2011-07-06T17:40:00Z">
              <w:r w:rsidRPr="007A7452" w:rsidDel="000C7B96">
                <w:rPr>
                  <w:rFonts w:ascii="Times New Roman" w:hAnsi="Times New Roman"/>
                  <w:b/>
                  <w:bCs/>
                  <w:color w:val="191919"/>
                  <w:sz w:val="18"/>
                  <w:szCs w:val="18"/>
                </w:rPr>
                <w:delText>l</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ind w:firstLine="50"/>
              <w:rPr>
                <w:del w:id="2623" w:author=" " w:date="2011-07-06T17:41:00Z"/>
                <w:rFonts w:ascii="Times New Roman" w:hAnsi="Times New Roman"/>
                <w:sz w:val="24"/>
                <w:szCs w:val="24"/>
              </w:rPr>
            </w:pPr>
            <w:del w:id="2624" w:author=" " w:date="2011-07-06T17:41:00Z">
              <w:r w:rsidDel="000C7B96">
                <w:rPr>
                  <w:rFonts w:ascii="Times New Roman" w:hAnsi="Times New Roman"/>
                  <w:sz w:val="24"/>
                  <w:szCs w:val="24"/>
                </w:rPr>
                <w:delText xml:space="preserve">    </w:delText>
              </w:r>
            </w:del>
          </w:p>
        </w:tc>
        <w:tc>
          <w:tcPr>
            <w:tcW w:w="611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ind w:firstLine="50"/>
              <w:rPr>
                <w:del w:id="2625" w:author=" " w:date="2011-07-06T17:41:00Z"/>
                <w:rFonts w:ascii="Times New Roman" w:hAnsi="Times New Roman"/>
                <w:sz w:val="24"/>
                <w:szCs w:val="24"/>
              </w:rPr>
            </w:pPr>
          </w:p>
        </w:tc>
        <w:tc>
          <w:tcPr>
            <w:tcW w:w="1193"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26" w:author=" " w:date="2011-07-06T17:41:00Z"/>
                <w:rFonts w:ascii="Times New Roman" w:hAnsi="Times New Roman"/>
                <w:sz w:val="24"/>
                <w:szCs w:val="24"/>
              </w:rPr>
            </w:pPr>
            <w:del w:id="2627" w:author=" " w:date="2011-07-06T17:41:00Z">
              <w:r w:rsidDel="000C7B96">
                <w:rPr>
                  <w:rFonts w:ascii="Times New Roman" w:hAnsi="Times New Roman"/>
                  <w:b/>
                  <w:bCs/>
                  <w:color w:val="191919"/>
                  <w:sz w:val="18"/>
                  <w:szCs w:val="18"/>
                </w:rPr>
                <w:delText>(19hours)</w:delText>
              </w:r>
            </w:del>
          </w:p>
        </w:tc>
      </w:tr>
    </w:tbl>
    <w:p w:rsidR="007A4626" w:rsidDel="000C7B96" w:rsidRDefault="007A4626" w:rsidP="007A4626">
      <w:pPr>
        <w:widowControl w:val="0"/>
        <w:autoSpaceDE w:val="0"/>
        <w:autoSpaceDN w:val="0"/>
        <w:adjustRightInd w:val="0"/>
        <w:spacing w:before="3" w:after="0" w:line="120" w:lineRule="exact"/>
        <w:ind w:firstLine="50"/>
        <w:rPr>
          <w:del w:id="2628" w:author=" " w:date="2011-07-06T17:41:00Z"/>
          <w:rFonts w:ascii="Times New Roman" w:hAnsi="Times New Roman"/>
          <w:sz w:val="12"/>
          <w:szCs w:val="12"/>
        </w:rPr>
      </w:pPr>
    </w:p>
    <w:p w:rsidR="007A4626" w:rsidDel="000C7B96" w:rsidRDefault="007A4626" w:rsidP="007A4626">
      <w:pPr>
        <w:widowControl w:val="0"/>
        <w:autoSpaceDE w:val="0"/>
        <w:autoSpaceDN w:val="0"/>
        <w:adjustRightInd w:val="0"/>
        <w:spacing w:after="0"/>
        <w:ind w:left="900" w:firstLine="50"/>
        <w:rPr>
          <w:del w:id="2629" w:author=" " w:date="2011-07-06T17:41:00Z"/>
          <w:rFonts w:ascii="Times New Roman" w:hAnsi="Times New Roman"/>
          <w:color w:val="000000"/>
          <w:sz w:val="18"/>
          <w:szCs w:val="18"/>
        </w:rPr>
      </w:pPr>
      <w:del w:id="2630" w:author=" " w:date="2011-07-06T17:41:00Z">
        <w:r w:rsidDel="000C7B96">
          <w:rPr>
            <w:rFonts w:ascii="Times New Roman" w:hAnsi="Times New Roman"/>
            <w:b/>
            <w:bCs/>
            <w:color w:val="191919"/>
            <w:sz w:val="18"/>
            <w:szCs w:val="18"/>
          </w:rPr>
          <w:delText>AREA H: Health Education Courses</w:delText>
        </w:r>
      </w:del>
    </w:p>
    <w:tbl>
      <w:tblPr>
        <w:tblW w:w="9000" w:type="dxa"/>
        <w:tblInd w:w="810" w:type="dxa"/>
        <w:tblLayout w:type="fixed"/>
        <w:tblCellMar>
          <w:left w:w="0" w:type="dxa"/>
          <w:right w:w="0" w:type="dxa"/>
        </w:tblCellMar>
        <w:tblLook w:val="0000"/>
      </w:tblPr>
      <w:tblGrid>
        <w:gridCol w:w="851"/>
        <w:gridCol w:w="845"/>
        <w:gridCol w:w="5378"/>
        <w:gridCol w:w="1926"/>
      </w:tblGrid>
      <w:tr w:rsidR="007A4626" w:rsidRPr="007A7452" w:rsidDel="000C7B96" w:rsidTr="007A4626">
        <w:trPr>
          <w:trHeight w:hRule="exact" w:val="235"/>
          <w:del w:id="2631" w:author=" " w:date="2011-07-06T17:41:00Z"/>
        </w:trPr>
        <w:tc>
          <w:tcPr>
            <w:tcW w:w="85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left="40" w:firstLine="50"/>
              <w:rPr>
                <w:del w:id="2632" w:author=" " w:date="2011-07-06T17:41:00Z"/>
                <w:rFonts w:ascii="Times New Roman" w:hAnsi="Times New Roman"/>
                <w:sz w:val="24"/>
                <w:szCs w:val="24"/>
              </w:rPr>
            </w:pPr>
            <w:del w:id="2633" w:author=" " w:date="2011-07-06T17:41:00Z">
              <w:r w:rsidRPr="007A7452" w:rsidDel="000C7B96">
                <w:rPr>
                  <w:rFonts w:ascii="Times New Roman" w:hAnsi="Times New Roman"/>
                  <w:color w:val="191919"/>
                  <w:sz w:val="18"/>
                  <w:szCs w:val="18"/>
                </w:rPr>
                <w:delText>HEDP</w:delText>
              </w:r>
            </w:del>
          </w:p>
        </w:tc>
        <w:tc>
          <w:tcPr>
            <w:tcW w:w="84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left="341" w:firstLine="50"/>
              <w:rPr>
                <w:del w:id="2634" w:author=" " w:date="2011-07-06T17:41:00Z"/>
                <w:rFonts w:ascii="Times New Roman" w:hAnsi="Times New Roman"/>
                <w:sz w:val="24"/>
                <w:szCs w:val="24"/>
              </w:rPr>
            </w:pPr>
            <w:del w:id="2635" w:author=" " w:date="2011-07-06T17:41:00Z">
              <w:r w:rsidRPr="007A7452" w:rsidDel="000C7B96">
                <w:rPr>
                  <w:rFonts w:ascii="Times New Roman" w:hAnsi="Times New Roman"/>
                  <w:color w:val="191919"/>
                  <w:sz w:val="18"/>
                  <w:szCs w:val="18"/>
                </w:rPr>
                <w:delText>1001</w:delText>
              </w:r>
            </w:del>
          </w:p>
        </w:tc>
        <w:tc>
          <w:tcPr>
            <w:tcW w:w="537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left="144" w:firstLine="50"/>
              <w:rPr>
                <w:del w:id="2636" w:author=" " w:date="2011-07-06T17:41:00Z"/>
                <w:rFonts w:ascii="Times New Roman" w:hAnsi="Times New Roman"/>
                <w:sz w:val="24"/>
                <w:szCs w:val="24"/>
              </w:rPr>
            </w:pPr>
            <w:del w:id="2637" w:author=" " w:date="2011-07-06T17:41:00Z">
              <w:r w:rsidRPr="007A7452" w:rsidDel="000C7B96">
                <w:rPr>
                  <w:rFonts w:ascii="Times New Roman" w:hAnsi="Times New Roman"/>
                  <w:color w:val="191919"/>
                  <w:sz w:val="18"/>
                  <w:szCs w:val="18"/>
                </w:rPr>
                <w:delText>Intro to</w:delText>
              </w:r>
              <w:r w:rsidRPr="007A7452" w:rsidDel="000C7B96">
                <w:rPr>
                  <w:rFonts w:ascii="Times New Roman" w:hAnsi="Times New Roman"/>
                  <w:color w:val="191919"/>
                  <w:spacing w:val="-3"/>
                  <w:sz w:val="18"/>
                  <w:szCs w:val="18"/>
                </w:rPr>
                <w:delText xml:space="preserve"> </w:delText>
              </w:r>
              <w:r w:rsidRPr="007A7452" w:rsidDel="000C7B96">
                <w:rPr>
                  <w:rFonts w:ascii="Times New Roman" w:hAnsi="Times New Roman"/>
                  <w:color w:val="191919"/>
                  <w:spacing w:val="-14"/>
                  <w:sz w:val="18"/>
                  <w:szCs w:val="18"/>
                </w:rPr>
                <w:delText>W</w:delText>
              </w:r>
              <w:r w:rsidRPr="007A7452" w:rsidDel="000C7B96">
                <w:rPr>
                  <w:rFonts w:ascii="Times New Roman" w:hAnsi="Times New Roman"/>
                  <w:color w:val="191919"/>
                  <w:sz w:val="18"/>
                  <w:szCs w:val="18"/>
                </w:rPr>
                <w:delText>ellness</w:delText>
              </w:r>
            </w:del>
          </w:p>
        </w:tc>
        <w:tc>
          <w:tcPr>
            <w:tcW w:w="192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right="40" w:firstLine="50"/>
              <w:jc w:val="right"/>
              <w:rPr>
                <w:del w:id="2638" w:author=" " w:date="2011-07-06T17:41:00Z"/>
                <w:rFonts w:ascii="Times New Roman" w:hAnsi="Times New Roman"/>
                <w:sz w:val="24"/>
                <w:szCs w:val="24"/>
              </w:rPr>
            </w:pPr>
            <w:del w:id="2639" w:author=" " w:date="2011-07-06T17:41:00Z">
              <w:r w:rsidRPr="007A7452" w:rsidDel="000C7B96">
                <w:rPr>
                  <w:rFonts w:ascii="Times New Roman" w:hAnsi="Times New Roman"/>
                  <w:color w:val="191919"/>
                  <w:sz w:val="18"/>
                  <w:szCs w:val="18"/>
                </w:rPr>
                <w:delText>1</w:delText>
              </w:r>
            </w:del>
          </w:p>
        </w:tc>
      </w:tr>
      <w:tr w:rsidR="007A4626" w:rsidRPr="007A7452" w:rsidDel="000C7B96" w:rsidTr="007A4626">
        <w:trPr>
          <w:trHeight w:hRule="exact" w:val="216"/>
          <w:del w:id="2640" w:author=" " w:date="2011-07-06T17:41:00Z"/>
        </w:trPr>
        <w:tc>
          <w:tcPr>
            <w:tcW w:w="85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641" w:author=" " w:date="2011-07-06T17:41:00Z"/>
                <w:rFonts w:ascii="Times New Roman" w:hAnsi="Times New Roman"/>
                <w:sz w:val="24"/>
                <w:szCs w:val="24"/>
              </w:rPr>
            </w:pPr>
            <w:del w:id="2642" w:author=" " w:date="2011-07-06T17:41:00Z">
              <w:r w:rsidRPr="007A7452" w:rsidDel="000C7B96">
                <w:rPr>
                  <w:rFonts w:ascii="Times New Roman" w:hAnsi="Times New Roman"/>
                  <w:color w:val="191919"/>
                  <w:sz w:val="18"/>
                  <w:szCs w:val="18"/>
                </w:rPr>
                <w:delText>HEDP</w:delText>
              </w:r>
            </w:del>
          </w:p>
        </w:tc>
        <w:tc>
          <w:tcPr>
            <w:tcW w:w="84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341" w:firstLine="50"/>
              <w:rPr>
                <w:del w:id="2643" w:author=" " w:date="2011-07-06T17:41:00Z"/>
                <w:rFonts w:ascii="Times New Roman" w:hAnsi="Times New Roman"/>
                <w:sz w:val="24"/>
                <w:szCs w:val="24"/>
              </w:rPr>
            </w:pPr>
            <w:del w:id="2644" w:author=" " w:date="2011-07-06T17:41:00Z">
              <w:r w:rsidRPr="007A7452" w:rsidDel="000C7B96">
                <w:rPr>
                  <w:rFonts w:ascii="Times New Roman" w:hAnsi="Times New Roman"/>
                  <w:color w:val="191919"/>
                  <w:sz w:val="18"/>
                  <w:szCs w:val="18"/>
                </w:rPr>
                <w:delText>2250</w:delText>
              </w:r>
            </w:del>
          </w:p>
        </w:tc>
        <w:tc>
          <w:tcPr>
            <w:tcW w:w="537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645" w:author=" " w:date="2011-07-06T17:41:00Z"/>
                <w:rFonts w:ascii="Times New Roman" w:hAnsi="Times New Roman"/>
                <w:sz w:val="24"/>
                <w:szCs w:val="24"/>
              </w:rPr>
            </w:pPr>
            <w:del w:id="2646" w:author=" " w:date="2011-07-06T17:41:00Z">
              <w:r w:rsidRPr="007A7452" w:rsidDel="000C7B96">
                <w:rPr>
                  <w:rFonts w:ascii="Times New Roman" w:hAnsi="Times New Roman"/>
                  <w:color w:val="191919"/>
                  <w:sz w:val="18"/>
                  <w:szCs w:val="18"/>
                </w:rPr>
                <w:delText>Drug Education</w:delText>
              </w:r>
            </w:del>
          </w:p>
        </w:tc>
        <w:tc>
          <w:tcPr>
            <w:tcW w:w="192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47" w:author=" " w:date="2011-07-06T17:41:00Z"/>
                <w:rFonts w:ascii="Times New Roman" w:hAnsi="Times New Roman"/>
                <w:sz w:val="24"/>
                <w:szCs w:val="24"/>
              </w:rPr>
            </w:pPr>
            <w:del w:id="2648" w:author=" " w:date="2011-07-06T17:41:00Z">
              <w:r w:rsidRPr="007A7452" w:rsidDel="000C7B96">
                <w:rPr>
                  <w:rFonts w:ascii="Times New Roman" w:hAnsi="Times New Roman"/>
                  <w:color w:val="191919"/>
                  <w:sz w:val="18"/>
                  <w:szCs w:val="18"/>
                </w:rPr>
                <w:delText>2</w:delText>
              </w:r>
            </w:del>
          </w:p>
        </w:tc>
      </w:tr>
      <w:tr w:rsidR="007A4626" w:rsidRPr="007A7452" w:rsidDel="000C7B96" w:rsidTr="007A4626">
        <w:trPr>
          <w:trHeight w:hRule="exact" w:val="216"/>
          <w:del w:id="2649" w:author=" " w:date="2011-07-06T17:41:00Z"/>
        </w:trPr>
        <w:tc>
          <w:tcPr>
            <w:tcW w:w="85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650" w:author=" " w:date="2011-07-06T17:41:00Z"/>
                <w:rFonts w:ascii="Times New Roman" w:hAnsi="Times New Roman"/>
                <w:sz w:val="24"/>
                <w:szCs w:val="24"/>
              </w:rPr>
            </w:pPr>
            <w:del w:id="2651" w:author=" " w:date="2011-07-06T17:41:00Z">
              <w:r w:rsidRPr="007A7452" w:rsidDel="000C7B96">
                <w:rPr>
                  <w:rFonts w:ascii="Times New Roman" w:hAnsi="Times New Roman"/>
                  <w:color w:val="191919"/>
                  <w:sz w:val="18"/>
                  <w:szCs w:val="18"/>
                </w:rPr>
                <w:delText>HEDP</w:delText>
              </w:r>
            </w:del>
          </w:p>
        </w:tc>
        <w:tc>
          <w:tcPr>
            <w:tcW w:w="84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341" w:firstLine="50"/>
              <w:rPr>
                <w:del w:id="2652" w:author=" " w:date="2011-07-06T17:41:00Z"/>
                <w:rFonts w:ascii="Times New Roman" w:hAnsi="Times New Roman"/>
                <w:sz w:val="24"/>
                <w:szCs w:val="24"/>
              </w:rPr>
            </w:pPr>
            <w:del w:id="2653" w:author=" " w:date="2011-07-06T17:41:00Z">
              <w:r w:rsidRPr="007A7452" w:rsidDel="000C7B96">
                <w:rPr>
                  <w:rFonts w:ascii="Times New Roman" w:hAnsi="Times New Roman"/>
                  <w:color w:val="191919"/>
                  <w:sz w:val="18"/>
                  <w:szCs w:val="18"/>
                </w:rPr>
                <w:delText>2267</w:delText>
              </w:r>
            </w:del>
          </w:p>
        </w:tc>
        <w:tc>
          <w:tcPr>
            <w:tcW w:w="537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654" w:author=" " w:date="2011-07-06T17:41:00Z"/>
                <w:rFonts w:ascii="Times New Roman" w:hAnsi="Times New Roman"/>
                <w:sz w:val="24"/>
                <w:szCs w:val="24"/>
              </w:rPr>
            </w:pPr>
            <w:del w:id="2655" w:author=" " w:date="2011-07-06T17:41:00Z">
              <w:r w:rsidRPr="007A7452" w:rsidDel="000C7B96">
                <w:rPr>
                  <w:rFonts w:ascii="Times New Roman" w:hAnsi="Times New Roman"/>
                  <w:color w:val="191919"/>
                  <w:sz w:val="18"/>
                  <w:szCs w:val="18"/>
                </w:rPr>
                <w:delText>First</w:delText>
              </w:r>
              <w:r w:rsidRPr="007A7452" w:rsidDel="000C7B96">
                <w:rPr>
                  <w:rFonts w:ascii="Times New Roman" w:hAnsi="Times New Roman"/>
                  <w:color w:val="191919"/>
                  <w:spacing w:val="-10"/>
                  <w:sz w:val="18"/>
                  <w:szCs w:val="18"/>
                </w:rPr>
                <w:delText xml:space="preserve"> </w:delText>
              </w:r>
              <w:r w:rsidRPr="007A7452" w:rsidDel="000C7B96">
                <w:rPr>
                  <w:rFonts w:ascii="Times New Roman" w:hAnsi="Times New Roman"/>
                  <w:color w:val="191919"/>
                  <w:sz w:val="18"/>
                  <w:szCs w:val="18"/>
                </w:rPr>
                <w:delText>Aid and Safety</w:delText>
              </w:r>
            </w:del>
          </w:p>
        </w:tc>
        <w:tc>
          <w:tcPr>
            <w:tcW w:w="192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56" w:author=" " w:date="2011-07-06T17:41:00Z"/>
                <w:rFonts w:ascii="Times New Roman" w:hAnsi="Times New Roman"/>
                <w:sz w:val="24"/>
                <w:szCs w:val="24"/>
              </w:rPr>
            </w:pPr>
            <w:del w:id="2657" w:author=" " w:date="2011-07-06T17:41:00Z">
              <w:r w:rsidRPr="007A7452" w:rsidDel="000C7B96">
                <w:rPr>
                  <w:rFonts w:ascii="Times New Roman" w:hAnsi="Times New Roman"/>
                  <w:color w:val="191919"/>
                  <w:sz w:val="18"/>
                  <w:szCs w:val="18"/>
                </w:rPr>
                <w:delText>2</w:delText>
              </w:r>
            </w:del>
          </w:p>
        </w:tc>
      </w:tr>
      <w:tr w:rsidR="007A4626" w:rsidRPr="007A7452" w:rsidDel="000C7B96" w:rsidTr="007A4626">
        <w:trPr>
          <w:trHeight w:hRule="exact" w:val="214"/>
          <w:del w:id="2658" w:author=" " w:date="2011-07-06T17:41:00Z"/>
        </w:trPr>
        <w:tc>
          <w:tcPr>
            <w:tcW w:w="85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659" w:author=" " w:date="2011-07-06T17:41:00Z"/>
                <w:rFonts w:ascii="Times New Roman" w:hAnsi="Times New Roman"/>
                <w:sz w:val="24"/>
                <w:szCs w:val="24"/>
              </w:rPr>
            </w:pPr>
            <w:del w:id="2660" w:author=" " w:date="2011-07-06T17:41:00Z">
              <w:r w:rsidRPr="007A7452" w:rsidDel="000C7B96">
                <w:rPr>
                  <w:rFonts w:ascii="Times New Roman" w:hAnsi="Times New Roman"/>
                  <w:color w:val="191919"/>
                  <w:sz w:val="18"/>
                  <w:szCs w:val="18"/>
                </w:rPr>
                <w:delText>HEDP</w:delText>
              </w:r>
            </w:del>
          </w:p>
        </w:tc>
        <w:tc>
          <w:tcPr>
            <w:tcW w:w="84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341" w:firstLine="50"/>
              <w:rPr>
                <w:del w:id="2661" w:author=" " w:date="2011-07-06T17:41:00Z"/>
                <w:rFonts w:ascii="Times New Roman" w:hAnsi="Times New Roman"/>
                <w:sz w:val="24"/>
                <w:szCs w:val="24"/>
              </w:rPr>
            </w:pPr>
            <w:del w:id="2662" w:author=" " w:date="2011-07-06T17:41:00Z">
              <w:r w:rsidDel="000C7B96">
                <w:rPr>
                  <w:rFonts w:ascii="Times New Roman" w:hAnsi="Times New Roman"/>
                  <w:color w:val="191919"/>
                  <w:sz w:val="18"/>
                  <w:szCs w:val="18"/>
                </w:rPr>
                <w:delText>3660</w:delText>
              </w:r>
            </w:del>
          </w:p>
        </w:tc>
        <w:tc>
          <w:tcPr>
            <w:tcW w:w="537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663" w:author=" " w:date="2011-07-06T17:41:00Z"/>
                <w:rFonts w:ascii="Times New Roman" w:hAnsi="Times New Roman"/>
                <w:sz w:val="24"/>
                <w:szCs w:val="24"/>
              </w:rPr>
            </w:pPr>
            <w:del w:id="2664" w:author=" " w:date="2011-07-06T17:41:00Z">
              <w:r w:rsidRPr="007A7452" w:rsidDel="000C7B96">
                <w:rPr>
                  <w:rFonts w:ascii="Times New Roman" w:hAnsi="Times New Roman"/>
                  <w:color w:val="191919"/>
                  <w:sz w:val="18"/>
                  <w:szCs w:val="18"/>
                </w:rPr>
                <w:delText xml:space="preserve">Current Issues </w:delText>
              </w:r>
              <w:r w:rsidDel="000C7B96">
                <w:rPr>
                  <w:rFonts w:ascii="Times New Roman" w:hAnsi="Times New Roman"/>
                  <w:color w:val="191919"/>
                  <w:sz w:val="18"/>
                  <w:szCs w:val="18"/>
                </w:rPr>
                <w:delText xml:space="preserve">in </w:delText>
              </w:r>
              <w:r w:rsidRPr="007A7452" w:rsidDel="000C7B96">
                <w:rPr>
                  <w:rFonts w:ascii="Times New Roman" w:hAnsi="Times New Roman"/>
                  <w:color w:val="191919"/>
                  <w:sz w:val="18"/>
                  <w:szCs w:val="18"/>
                </w:rPr>
                <w:delText>Health</w:delText>
              </w:r>
            </w:del>
          </w:p>
        </w:tc>
        <w:tc>
          <w:tcPr>
            <w:tcW w:w="192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65" w:author=" " w:date="2011-07-06T17:41:00Z"/>
                <w:rFonts w:ascii="Times New Roman" w:hAnsi="Times New Roman"/>
                <w:sz w:val="24"/>
                <w:szCs w:val="24"/>
              </w:rPr>
            </w:pPr>
            <w:del w:id="2666"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96"/>
          <w:del w:id="2667" w:author=" " w:date="2011-07-06T17:41:00Z"/>
        </w:trPr>
        <w:tc>
          <w:tcPr>
            <w:tcW w:w="85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4" w:lineRule="exact"/>
              <w:ind w:left="40" w:firstLine="50"/>
              <w:rPr>
                <w:del w:id="2668" w:author=" " w:date="2011-07-06T17:41:00Z"/>
                <w:rFonts w:ascii="Times New Roman" w:hAnsi="Times New Roman"/>
                <w:sz w:val="24"/>
                <w:szCs w:val="24"/>
              </w:rPr>
            </w:pPr>
            <w:del w:id="2669" w:author=" " w:date="2011-07-06T17:41:00Z">
              <w:r w:rsidRPr="007A7452" w:rsidDel="000C7B96">
                <w:rPr>
                  <w:rFonts w:ascii="Times New Roman" w:hAnsi="Times New Roman"/>
                  <w:b/>
                  <w:bCs/>
                  <w:color w:val="191919"/>
                  <w:spacing w:val="-17"/>
                  <w:sz w:val="18"/>
                  <w:szCs w:val="18"/>
                </w:rPr>
                <w:delText>T</w:delText>
              </w:r>
              <w:r w:rsidRPr="007A7452" w:rsidDel="000C7B96">
                <w:rPr>
                  <w:rFonts w:ascii="Times New Roman" w:hAnsi="Times New Roman"/>
                  <w:b/>
                  <w:bCs/>
                  <w:color w:val="191919"/>
                  <w:sz w:val="18"/>
                  <w:szCs w:val="18"/>
                </w:rPr>
                <w:delText>otal</w:delText>
              </w:r>
            </w:del>
          </w:p>
        </w:tc>
        <w:tc>
          <w:tcPr>
            <w:tcW w:w="84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ind w:firstLine="50"/>
              <w:rPr>
                <w:del w:id="2670" w:author=" " w:date="2011-07-06T17:41:00Z"/>
                <w:rFonts w:ascii="Times New Roman" w:hAnsi="Times New Roman"/>
                <w:sz w:val="24"/>
                <w:szCs w:val="24"/>
              </w:rPr>
            </w:pPr>
          </w:p>
        </w:tc>
        <w:tc>
          <w:tcPr>
            <w:tcW w:w="537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ind w:firstLine="50"/>
              <w:rPr>
                <w:del w:id="2671" w:author=" " w:date="2011-07-06T17:41:00Z"/>
                <w:rFonts w:ascii="Times New Roman" w:hAnsi="Times New Roman"/>
                <w:sz w:val="24"/>
                <w:szCs w:val="24"/>
              </w:rPr>
            </w:pPr>
          </w:p>
        </w:tc>
        <w:tc>
          <w:tcPr>
            <w:tcW w:w="192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4" w:lineRule="exact"/>
              <w:ind w:right="40" w:firstLine="50"/>
              <w:jc w:val="right"/>
              <w:rPr>
                <w:del w:id="2672" w:author=" " w:date="2011-07-06T17:41:00Z"/>
                <w:rFonts w:ascii="Times New Roman" w:hAnsi="Times New Roman"/>
                <w:sz w:val="24"/>
                <w:szCs w:val="24"/>
              </w:rPr>
            </w:pPr>
            <w:del w:id="2673" w:author=" " w:date="2011-07-06T17:41:00Z">
              <w:r w:rsidDel="000C7B96">
                <w:rPr>
                  <w:rFonts w:ascii="Times New Roman" w:hAnsi="Times New Roman"/>
                  <w:b/>
                  <w:bCs/>
                  <w:color w:val="191919"/>
                  <w:sz w:val="18"/>
                  <w:szCs w:val="18"/>
                </w:rPr>
                <w:delText>(</w:delText>
              </w:r>
              <w:r w:rsidRPr="007A7452" w:rsidDel="000C7B96">
                <w:rPr>
                  <w:rFonts w:ascii="Times New Roman" w:hAnsi="Times New Roman"/>
                  <w:b/>
                  <w:bCs/>
                  <w:color w:val="191919"/>
                  <w:sz w:val="18"/>
                  <w:szCs w:val="18"/>
                </w:rPr>
                <w:delText>8</w:delText>
              </w:r>
              <w:r w:rsidDel="000C7B96">
                <w:rPr>
                  <w:rFonts w:ascii="Times New Roman" w:hAnsi="Times New Roman"/>
                  <w:b/>
                  <w:bCs/>
                  <w:color w:val="191919"/>
                  <w:sz w:val="18"/>
                  <w:szCs w:val="18"/>
                </w:rPr>
                <w:delText xml:space="preserve"> hours)</w:delText>
              </w:r>
            </w:del>
          </w:p>
        </w:tc>
      </w:tr>
    </w:tbl>
    <w:p w:rsidR="007A4626" w:rsidDel="000C7B96" w:rsidRDefault="007A4626" w:rsidP="007A4626">
      <w:pPr>
        <w:widowControl w:val="0"/>
        <w:autoSpaceDE w:val="0"/>
        <w:autoSpaceDN w:val="0"/>
        <w:adjustRightInd w:val="0"/>
        <w:spacing w:before="8" w:after="0" w:line="120" w:lineRule="exact"/>
        <w:ind w:firstLine="50"/>
        <w:rPr>
          <w:del w:id="2674" w:author=" " w:date="2011-07-06T17:41:00Z"/>
          <w:rFonts w:ascii="Times New Roman" w:hAnsi="Times New Roman"/>
          <w:sz w:val="12"/>
          <w:szCs w:val="12"/>
        </w:rPr>
      </w:pPr>
    </w:p>
    <w:p w:rsidR="007A4626" w:rsidDel="000C7B96" w:rsidRDefault="00B34533" w:rsidP="007A4626">
      <w:pPr>
        <w:widowControl w:val="0"/>
        <w:autoSpaceDE w:val="0"/>
        <w:autoSpaceDN w:val="0"/>
        <w:adjustRightInd w:val="0"/>
        <w:spacing w:after="0"/>
        <w:ind w:left="900" w:firstLine="50"/>
        <w:rPr>
          <w:del w:id="2675" w:author=" " w:date="2011-07-06T17:41:00Z"/>
          <w:rFonts w:ascii="Times New Roman" w:hAnsi="Times New Roman"/>
          <w:color w:val="000000"/>
          <w:sz w:val="18"/>
          <w:szCs w:val="18"/>
        </w:rPr>
      </w:pPr>
      <w:del w:id="2676" w:author=" " w:date="2011-07-06T17:41:00Z">
        <w:r w:rsidRPr="00B34533" w:rsidDel="000C7B96">
          <w:rPr>
            <w:rFonts w:ascii="Times New Roman" w:hAnsi="Times New Roman"/>
            <w:b/>
            <w:color w:val="191919"/>
            <w:sz w:val="18"/>
            <w:szCs w:val="18"/>
          </w:rPr>
          <w:delText>AREA I:</w:delText>
        </w:r>
        <w:r w:rsidR="007A4626" w:rsidDel="000C7B96">
          <w:rPr>
            <w:rFonts w:ascii="Times New Roman" w:hAnsi="Times New Roman"/>
            <w:color w:val="191919"/>
            <w:sz w:val="18"/>
            <w:szCs w:val="18"/>
          </w:rPr>
          <w:delText xml:space="preserve"> </w:delText>
        </w:r>
        <w:r w:rsidRPr="00B34533" w:rsidDel="000C7B96">
          <w:rPr>
            <w:rFonts w:ascii="Times New Roman" w:hAnsi="Times New Roman"/>
            <w:b/>
            <w:color w:val="191919"/>
            <w:sz w:val="18"/>
            <w:szCs w:val="18"/>
          </w:rPr>
          <w:delText>Education Courses</w:delText>
        </w:r>
      </w:del>
    </w:p>
    <w:tbl>
      <w:tblPr>
        <w:tblW w:w="8910" w:type="dxa"/>
        <w:tblInd w:w="900" w:type="dxa"/>
        <w:tblLayout w:type="fixed"/>
        <w:tblCellMar>
          <w:left w:w="0" w:type="dxa"/>
          <w:right w:w="0" w:type="dxa"/>
        </w:tblCellMar>
        <w:tblLook w:val="0000"/>
      </w:tblPr>
      <w:tblGrid>
        <w:gridCol w:w="941"/>
        <w:gridCol w:w="755"/>
        <w:gridCol w:w="5776"/>
        <w:gridCol w:w="1438"/>
      </w:tblGrid>
      <w:tr w:rsidR="007A4626" w:rsidRPr="007A7452" w:rsidDel="000C7B96" w:rsidTr="007A4626">
        <w:trPr>
          <w:trHeight w:hRule="exact" w:val="234"/>
          <w:del w:id="2677"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left="40" w:firstLine="50"/>
              <w:rPr>
                <w:del w:id="2678" w:author=" " w:date="2011-07-06T17:41:00Z"/>
                <w:rFonts w:ascii="Times New Roman" w:hAnsi="Times New Roman"/>
                <w:sz w:val="24"/>
                <w:szCs w:val="24"/>
              </w:rPr>
            </w:pPr>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left="251" w:firstLine="50"/>
              <w:rPr>
                <w:del w:id="2679" w:author=" " w:date="2011-07-06T17:41:00Z"/>
                <w:rFonts w:ascii="Times New Roman" w:hAnsi="Times New Roman"/>
                <w:sz w:val="24"/>
                <w:szCs w:val="24"/>
              </w:rPr>
            </w:pPr>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left="144" w:firstLine="50"/>
              <w:rPr>
                <w:del w:id="2680" w:author=" " w:date="2011-07-06T17:41:00Z"/>
                <w:rFonts w:ascii="Times New Roman" w:hAnsi="Times New Roman"/>
                <w:sz w:val="24"/>
                <w:szCs w:val="24"/>
              </w:rPr>
            </w:pPr>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before="6" w:after="0"/>
              <w:ind w:right="40" w:firstLine="50"/>
              <w:jc w:val="right"/>
              <w:rPr>
                <w:del w:id="2681" w:author=" " w:date="2011-07-06T17:41:00Z"/>
                <w:rFonts w:ascii="Times New Roman" w:hAnsi="Times New Roman"/>
                <w:sz w:val="24"/>
                <w:szCs w:val="24"/>
              </w:rPr>
            </w:pPr>
          </w:p>
        </w:tc>
      </w:tr>
      <w:tr w:rsidR="007A4626" w:rsidRPr="007A7452" w:rsidDel="000C7B96" w:rsidTr="007A4626">
        <w:trPr>
          <w:trHeight w:hRule="exact" w:val="216"/>
          <w:del w:id="2682"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683" w:author=" " w:date="2011-07-06T17:41:00Z"/>
                <w:rFonts w:ascii="Times New Roman" w:hAnsi="Times New Roman"/>
                <w:sz w:val="24"/>
                <w:szCs w:val="24"/>
              </w:rPr>
            </w:pPr>
            <w:del w:id="2684" w:author=" " w:date="2011-07-06T17:41:00Z">
              <w:r w:rsidRPr="007A7452" w:rsidDel="000C7B96">
                <w:rPr>
                  <w:rFonts w:ascii="Times New Roman" w:hAnsi="Times New Roman"/>
                  <w:color w:val="191919"/>
                  <w:sz w:val="18"/>
                  <w:szCs w:val="18"/>
                </w:rPr>
                <w:delText>EDUC</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685" w:author=" " w:date="2011-07-06T17:41:00Z"/>
                <w:rFonts w:ascii="Times New Roman" w:hAnsi="Times New Roman"/>
                <w:sz w:val="24"/>
                <w:szCs w:val="24"/>
              </w:rPr>
            </w:pPr>
            <w:del w:id="2686" w:author=" " w:date="2011-07-06T17:41:00Z">
              <w:r w:rsidRPr="007A7452" w:rsidDel="000C7B96">
                <w:rPr>
                  <w:rFonts w:ascii="Times New Roman" w:hAnsi="Times New Roman"/>
                  <w:color w:val="191919"/>
                  <w:sz w:val="18"/>
                  <w:szCs w:val="18"/>
                </w:rPr>
                <w:delText>3306</w:delText>
              </w:r>
            </w:del>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687" w:author=" " w:date="2011-07-06T17:41:00Z"/>
                <w:rFonts w:ascii="Times New Roman" w:hAnsi="Times New Roman"/>
                <w:sz w:val="24"/>
                <w:szCs w:val="24"/>
              </w:rPr>
            </w:pPr>
            <w:del w:id="2688" w:author=" " w:date="2011-07-06T17:41:00Z">
              <w:r w:rsidRPr="007A7452" w:rsidDel="000C7B96">
                <w:rPr>
                  <w:rFonts w:ascii="Times New Roman" w:hAnsi="Times New Roman"/>
                  <w:color w:val="191919"/>
                  <w:sz w:val="18"/>
                  <w:szCs w:val="18"/>
                </w:rPr>
                <w:delText>Educational Psychology</w:delText>
              </w:r>
            </w:del>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89" w:author=" " w:date="2011-07-06T17:41:00Z"/>
                <w:rFonts w:ascii="Times New Roman" w:hAnsi="Times New Roman"/>
                <w:sz w:val="24"/>
                <w:szCs w:val="24"/>
              </w:rPr>
            </w:pPr>
            <w:del w:id="2690"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691"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692" w:author=" " w:date="2011-07-06T17:41:00Z"/>
                <w:rFonts w:ascii="Times New Roman" w:hAnsi="Times New Roman"/>
                <w:sz w:val="24"/>
                <w:szCs w:val="24"/>
              </w:rPr>
            </w:pPr>
            <w:del w:id="2693" w:author=" " w:date="2011-07-06T17:41:00Z">
              <w:r w:rsidRPr="007A7452" w:rsidDel="000C7B96">
                <w:rPr>
                  <w:rFonts w:ascii="Times New Roman" w:hAnsi="Times New Roman"/>
                  <w:color w:val="191919"/>
                  <w:sz w:val="18"/>
                  <w:szCs w:val="18"/>
                </w:rPr>
                <w:delText>EDUC</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694" w:author=" " w:date="2011-07-06T17:41:00Z"/>
                <w:rFonts w:ascii="Times New Roman" w:hAnsi="Times New Roman"/>
                <w:sz w:val="24"/>
                <w:szCs w:val="24"/>
              </w:rPr>
            </w:pPr>
            <w:del w:id="2695" w:author=" " w:date="2011-07-06T17:41:00Z">
              <w:r w:rsidRPr="007A7452" w:rsidDel="000C7B96">
                <w:rPr>
                  <w:rFonts w:ascii="Times New Roman" w:hAnsi="Times New Roman"/>
                  <w:color w:val="191919"/>
                  <w:sz w:val="18"/>
                  <w:szCs w:val="18"/>
                </w:rPr>
                <w:delText>3350</w:delText>
              </w:r>
            </w:del>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696" w:author=" " w:date="2011-07-06T17:41:00Z"/>
                <w:rFonts w:ascii="Times New Roman" w:hAnsi="Times New Roman"/>
                <w:sz w:val="24"/>
                <w:szCs w:val="24"/>
              </w:rPr>
            </w:pPr>
            <w:del w:id="2697" w:author=" " w:date="2011-07-06T17:41:00Z">
              <w:r w:rsidRPr="007A7452" w:rsidDel="000C7B96">
                <w:rPr>
                  <w:rFonts w:ascii="Times New Roman" w:hAnsi="Times New Roman"/>
                  <w:color w:val="191919"/>
                  <w:sz w:val="18"/>
                  <w:szCs w:val="18"/>
                </w:rPr>
                <w:delText>Public School Health</w:delText>
              </w:r>
            </w:del>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698" w:author=" " w:date="2011-07-06T17:41:00Z"/>
                <w:rFonts w:ascii="Times New Roman" w:hAnsi="Times New Roman"/>
                <w:sz w:val="24"/>
                <w:szCs w:val="24"/>
              </w:rPr>
            </w:pPr>
            <w:del w:id="2699"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700"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701" w:author=" " w:date="2011-07-06T17:41:00Z"/>
                <w:rFonts w:ascii="Times New Roman" w:hAnsi="Times New Roman"/>
                <w:sz w:val="24"/>
                <w:szCs w:val="24"/>
              </w:rPr>
            </w:pPr>
            <w:del w:id="2702" w:author=" " w:date="2011-07-06T17:41:00Z">
              <w:r w:rsidRPr="007A7452" w:rsidDel="000C7B96">
                <w:rPr>
                  <w:rFonts w:ascii="Times New Roman" w:hAnsi="Times New Roman"/>
                  <w:color w:val="191919"/>
                  <w:sz w:val="18"/>
                  <w:szCs w:val="18"/>
                </w:rPr>
                <w:delText>ECEC</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703" w:author=" " w:date="2011-07-06T17:41:00Z"/>
                <w:rFonts w:ascii="Times New Roman" w:hAnsi="Times New Roman"/>
                <w:sz w:val="24"/>
                <w:szCs w:val="24"/>
              </w:rPr>
            </w:pPr>
            <w:del w:id="2704" w:author=" " w:date="2011-07-06T17:41:00Z">
              <w:r w:rsidRPr="007A7452" w:rsidDel="000C7B96">
                <w:rPr>
                  <w:rFonts w:ascii="Times New Roman" w:hAnsi="Times New Roman"/>
                  <w:color w:val="191919"/>
                  <w:sz w:val="18"/>
                  <w:szCs w:val="18"/>
                </w:rPr>
                <w:delText>3352</w:delText>
              </w:r>
            </w:del>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705" w:author=" " w:date="2011-07-06T17:41:00Z"/>
                <w:rFonts w:ascii="Times New Roman" w:hAnsi="Times New Roman"/>
                <w:sz w:val="24"/>
                <w:szCs w:val="24"/>
              </w:rPr>
            </w:pPr>
            <w:del w:id="2706" w:author=" " w:date="2011-07-06T17:41:00Z">
              <w:r w:rsidRPr="007A7452" w:rsidDel="000C7B96">
                <w:rPr>
                  <w:rFonts w:ascii="Times New Roman" w:hAnsi="Times New Roman"/>
                  <w:color w:val="191919"/>
                  <w:sz w:val="18"/>
                  <w:szCs w:val="18"/>
                </w:rPr>
                <w:delText>Health &amp; Physical Education for</w:delText>
              </w:r>
              <w:r w:rsidRPr="007A7452" w:rsidDel="000C7B96">
                <w:rPr>
                  <w:rFonts w:ascii="Times New Roman" w:hAnsi="Times New Roman"/>
                  <w:color w:val="191919"/>
                  <w:spacing w:val="-7"/>
                  <w:sz w:val="18"/>
                  <w:szCs w:val="18"/>
                </w:rPr>
                <w:delText xml:space="preserve"> </w:delText>
              </w:r>
              <w:r w:rsidRPr="007A7452" w:rsidDel="000C7B96">
                <w:rPr>
                  <w:rFonts w:ascii="Times New Roman" w:hAnsi="Times New Roman"/>
                  <w:color w:val="191919"/>
                  <w:spacing w:val="-18"/>
                  <w:sz w:val="18"/>
                  <w:szCs w:val="18"/>
                </w:rPr>
                <w:delText>Y</w:delText>
              </w:r>
              <w:r w:rsidRPr="007A7452" w:rsidDel="000C7B96">
                <w:rPr>
                  <w:rFonts w:ascii="Times New Roman" w:hAnsi="Times New Roman"/>
                  <w:color w:val="191919"/>
                  <w:sz w:val="18"/>
                  <w:szCs w:val="18"/>
                </w:rPr>
                <w:delText>oung Children</w:delText>
              </w:r>
            </w:del>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707" w:author=" " w:date="2011-07-06T17:41:00Z"/>
                <w:rFonts w:ascii="Times New Roman" w:hAnsi="Times New Roman"/>
                <w:sz w:val="24"/>
                <w:szCs w:val="24"/>
              </w:rPr>
            </w:pPr>
            <w:del w:id="2708"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709"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710" w:author=" " w:date="2011-07-06T17:41:00Z"/>
                <w:rFonts w:ascii="Times New Roman" w:hAnsi="Times New Roman"/>
                <w:sz w:val="24"/>
                <w:szCs w:val="24"/>
              </w:rPr>
            </w:pPr>
            <w:del w:id="2711" w:author=" " w:date="2011-07-06T17:41:00Z">
              <w:r w:rsidRPr="007A7452" w:rsidDel="000C7B96">
                <w:rPr>
                  <w:rFonts w:ascii="Times New Roman" w:hAnsi="Times New Roman"/>
                  <w:color w:val="191919"/>
                  <w:sz w:val="18"/>
                  <w:szCs w:val="18"/>
                </w:rPr>
                <w:delText>EDUC</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712" w:author=" " w:date="2011-07-06T17:41:00Z"/>
                <w:rFonts w:ascii="Times New Roman" w:hAnsi="Times New Roman"/>
                <w:sz w:val="24"/>
                <w:szCs w:val="24"/>
              </w:rPr>
            </w:pPr>
            <w:del w:id="2713" w:author=" " w:date="2011-07-06T17:41:00Z">
              <w:r w:rsidRPr="007A7452" w:rsidDel="000C7B96">
                <w:rPr>
                  <w:rFonts w:ascii="Times New Roman" w:hAnsi="Times New Roman"/>
                  <w:color w:val="191919"/>
                  <w:sz w:val="18"/>
                  <w:szCs w:val="18"/>
                </w:rPr>
                <w:delText>3363</w:delText>
              </w:r>
            </w:del>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714" w:author=" " w:date="2011-07-06T17:41:00Z"/>
                <w:rFonts w:ascii="Times New Roman" w:hAnsi="Times New Roman"/>
                <w:sz w:val="24"/>
                <w:szCs w:val="24"/>
              </w:rPr>
            </w:pPr>
            <w:del w:id="2715" w:author=" " w:date="2011-07-06T17:41:00Z">
              <w:r w:rsidRPr="007A7452" w:rsidDel="000C7B96">
                <w:rPr>
                  <w:rFonts w:ascii="Times New Roman" w:hAnsi="Times New Roman"/>
                  <w:color w:val="191919"/>
                  <w:sz w:val="18"/>
                  <w:szCs w:val="18"/>
                </w:rPr>
                <w:delText>Methods &amp; Materials Secondary PE</w:delText>
              </w:r>
            </w:del>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716" w:author=" " w:date="2011-07-06T17:41:00Z"/>
                <w:rFonts w:ascii="Times New Roman" w:hAnsi="Times New Roman"/>
                <w:sz w:val="24"/>
                <w:szCs w:val="24"/>
              </w:rPr>
            </w:pPr>
            <w:del w:id="2717"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16"/>
          <w:del w:id="2718"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719" w:author=" " w:date="2011-07-06T17:41:00Z"/>
                <w:rFonts w:ascii="Times New Roman" w:hAnsi="Times New Roman"/>
                <w:sz w:val="24"/>
                <w:szCs w:val="24"/>
              </w:rPr>
            </w:pPr>
            <w:del w:id="2720" w:author=" " w:date="2011-07-06T17:41:00Z">
              <w:r w:rsidRPr="007A7452" w:rsidDel="000C7B96">
                <w:rPr>
                  <w:rFonts w:ascii="Times New Roman" w:hAnsi="Times New Roman"/>
                  <w:color w:val="191919"/>
                  <w:sz w:val="18"/>
                  <w:szCs w:val="18"/>
                </w:rPr>
                <w:delText>EDUC</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721" w:author=" " w:date="2011-07-06T17:41:00Z"/>
                <w:rFonts w:ascii="Times New Roman" w:hAnsi="Times New Roman"/>
                <w:sz w:val="24"/>
                <w:szCs w:val="24"/>
              </w:rPr>
            </w:pPr>
            <w:del w:id="2722" w:author=" " w:date="2011-07-06T17:41:00Z">
              <w:r w:rsidRPr="007A7452" w:rsidDel="000C7B96">
                <w:rPr>
                  <w:rFonts w:ascii="Times New Roman" w:hAnsi="Times New Roman"/>
                  <w:color w:val="191919"/>
                  <w:sz w:val="18"/>
                  <w:szCs w:val="18"/>
                </w:rPr>
                <w:delText>4400</w:delText>
              </w:r>
            </w:del>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723" w:author=" " w:date="2011-07-06T17:41:00Z"/>
                <w:rFonts w:ascii="Times New Roman" w:hAnsi="Times New Roman"/>
                <w:sz w:val="24"/>
                <w:szCs w:val="24"/>
              </w:rPr>
            </w:pPr>
            <w:del w:id="2724" w:author=" " w:date="2011-07-06T17:41:00Z">
              <w:r w:rsidRPr="007A7452" w:rsidDel="000C7B96">
                <w:rPr>
                  <w:rFonts w:ascii="Times New Roman" w:hAnsi="Times New Roman"/>
                  <w:color w:val="191919"/>
                  <w:sz w:val="18"/>
                  <w:szCs w:val="18"/>
                </w:rPr>
                <w:delText>Prep for</w:delText>
              </w:r>
              <w:r w:rsidRPr="007A7452" w:rsidDel="000C7B96">
                <w:rPr>
                  <w:rFonts w:ascii="Times New Roman" w:hAnsi="Times New Roman"/>
                  <w:color w:val="191919"/>
                  <w:spacing w:val="-3"/>
                  <w:sz w:val="18"/>
                  <w:szCs w:val="18"/>
                </w:rPr>
                <w:delText xml:space="preserve"> </w:delText>
              </w:r>
              <w:r w:rsidRPr="007A7452" w:rsidDel="000C7B96">
                <w:rPr>
                  <w:rFonts w:ascii="Times New Roman" w:hAnsi="Times New Roman"/>
                  <w:color w:val="191919"/>
                  <w:spacing w:val="-13"/>
                  <w:sz w:val="18"/>
                  <w:szCs w:val="18"/>
                </w:rPr>
                <w:delText>T</w:delText>
              </w:r>
              <w:r w:rsidRPr="007A7452" w:rsidDel="000C7B96">
                <w:rPr>
                  <w:rFonts w:ascii="Times New Roman" w:hAnsi="Times New Roman"/>
                  <w:color w:val="191919"/>
                  <w:sz w:val="18"/>
                  <w:szCs w:val="18"/>
                </w:rPr>
                <w:delText>eaching</w:delText>
              </w:r>
            </w:del>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725" w:author=" " w:date="2011-07-06T17:41:00Z"/>
                <w:rFonts w:ascii="Times New Roman" w:hAnsi="Times New Roman"/>
                <w:sz w:val="24"/>
                <w:szCs w:val="24"/>
              </w:rPr>
            </w:pPr>
            <w:del w:id="2726" w:author=" " w:date="2011-07-06T17:41:00Z">
              <w:r w:rsidRPr="007A7452" w:rsidDel="000C7B96">
                <w:rPr>
                  <w:rFonts w:ascii="Times New Roman" w:hAnsi="Times New Roman"/>
                  <w:color w:val="191919"/>
                  <w:sz w:val="18"/>
                  <w:szCs w:val="18"/>
                </w:rPr>
                <w:delText>2</w:delText>
              </w:r>
            </w:del>
          </w:p>
        </w:tc>
      </w:tr>
      <w:tr w:rsidR="007A4626" w:rsidRPr="007A7452" w:rsidDel="000C7B96" w:rsidTr="007A4626">
        <w:trPr>
          <w:trHeight w:hRule="exact" w:val="216"/>
          <w:del w:id="2727"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728" w:author=" " w:date="2011-07-06T17:41:00Z"/>
                <w:rFonts w:ascii="Times New Roman" w:hAnsi="Times New Roman"/>
                <w:sz w:val="24"/>
                <w:szCs w:val="24"/>
              </w:rPr>
            </w:pPr>
            <w:del w:id="2729" w:author=" " w:date="2011-07-06T17:41:00Z">
              <w:r w:rsidRPr="007A7452" w:rsidDel="000C7B96">
                <w:rPr>
                  <w:rFonts w:ascii="Times New Roman" w:hAnsi="Times New Roman"/>
                  <w:color w:val="191919"/>
                  <w:sz w:val="18"/>
                  <w:szCs w:val="18"/>
                </w:rPr>
                <w:delText>EDUC</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730" w:author=" " w:date="2011-07-06T17:41:00Z"/>
                <w:rFonts w:ascii="Times New Roman" w:hAnsi="Times New Roman"/>
                <w:sz w:val="24"/>
                <w:szCs w:val="24"/>
              </w:rPr>
            </w:pPr>
            <w:del w:id="2731" w:author=" " w:date="2011-07-06T17:41:00Z">
              <w:r w:rsidRPr="007A7452" w:rsidDel="000C7B96">
                <w:rPr>
                  <w:rFonts w:ascii="Times New Roman" w:hAnsi="Times New Roman"/>
                  <w:color w:val="191919"/>
                  <w:sz w:val="18"/>
                  <w:szCs w:val="18"/>
                </w:rPr>
                <w:delText>4412</w:delText>
              </w:r>
            </w:del>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732" w:author=" " w:date="2011-07-06T17:41:00Z"/>
                <w:rFonts w:ascii="Times New Roman" w:hAnsi="Times New Roman"/>
                <w:sz w:val="24"/>
                <w:szCs w:val="24"/>
              </w:rPr>
            </w:pPr>
            <w:del w:id="2733" w:author=" " w:date="2011-07-06T17:41:00Z">
              <w:r w:rsidRPr="007A7452" w:rsidDel="000C7B96">
                <w:rPr>
                  <w:rFonts w:ascii="Times New Roman" w:hAnsi="Times New Roman"/>
                  <w:color w:val="191919"/>
                  <w:sz w:val="18"/>
                  <w:szCs w:val="18"/>
                </w:rPr>
                <w:delText>Student</w:delText>
              </w:r>
              <w:r w:rsidRPr="007A7452" w:rsidDel="000C7B96">
                <w:rPr>
                  <w:rFonts w:ascii="Times New Roman" w:hAnsi="Times New Roman"/>
                  <w:color w:val="191919"/>
                  <w:spacing w:val="-3"/>
                  <w:sz w:val="18"/>
                  <w:szCs w:val="18"/>
                </w:rPr>
                <w:delText xml:space="preserve"> </w:delText>
              </w:r>
              <w:r w:rsidRPr="007A7452" w:rsidDel="000C7B96">
                <w:rPr>
                  <w:rFonts w:ascii="Times New Roman" w:hAnsi="Times New Roman"/>
                  <w:color w:val="191919"/>
                  <w:spacing w:val="-13"/>
                  <w:sz w:val="18"/>
                  <w:szCs w:val="18"/>
                </w:rPr>
                <w:delText>T</w:delText>
              </w:r>
              <w:r w:rsidRPr="007A7452" w:rsidDel="000C7B96">
                <w:rPr>
                  <w:rFonts w:ascii="Times New Roman" w:hAnsi="Times New Roman"/>
                  <w:color w:val="191919"/>
                  <w:sz w:val="18"/>
                  <w:szCs w:val="18"/>
                </w:rPr>
                <w:delText>eaching</w:delText>
              </w:r>
            </w:del>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734" w:author=" " w:date="2011-07-06T17:41:00Z"/>
                <w:rFonts w:ascii="Times New Roman" w:hAnsi="Times New Roman"/>
                <w:sz w:val="24"/>
                <w:szCs w:val="24"/>
              </w:rPr>
            </w:pPr>
            <w:del w:id="2735" w:author=" " w:date="2011-07-06T17:41:00Z">
              <w:r w:rsidRPr="007A7452" w:rsidDel="000C7B96">
                <w:rPr>
                  <w:rFonts w:ascii="Times New Roman" w:hAnsi="Times New Roman"/>
                  <w:color w:val="191919"/>
                  <w:sz w:val="18"/>
                  <w:szCs w:val="18"/>
                </w:rPr>
                <w:delText>12</w:delText>
              </w:r>
            </w:del>
          </w:p>
        </w:tc>
      </w:tr>
      <w:tr w:rsidR="007A4626" w:rsidRPr="007A7452" w:rsidDel="000C7B96" w:rsidTr="007A4626">
        <w:trPr>
          <w:trHeight w:hRule="exact" w:val="216"/>
          <w:del w:id="2736"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737" w:author=" " w:date="2011-07-06T17:41:00Z"/>
                <w:rFonts w:ascii="Times New Roman" w:hAnsi="Times New Roman"/>
                <w:sz w:val="24"/>
                <w:szCs w:val="24"/>
              </w:rPr>
            </w:pPr>
            <w:del w:id="2738" w:author=" " w:date="2011-07-06T17:41:00Z">
              <w:r w:rsidRPr="007A7452" w:rsidDel="000C7B96">
                <w:rPr>
                  <w:rFonts w:ascii="Times New Roman" w:hAnsi="Times New Roman"/>
                  <w:color w:val="191919"/>
                  <w:sz w:val="18"/>
                  <w:szCs w:val="18"/>
                </w:rPr>
                <w:delText>SPED</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251" w:firstLine="50"/>
              <w:rPr>
                <w:del w:id="2739" w:author=" " w:date="2011-07-06T17:41:00Z"/>
                <w:rFonts w:ascii="Times New Roman" w:hAnsi="Times New Roman"/>
                <w:sz w:val="24"/>
                <w:szCs w:val="24"/>
              </w:rPr>
            </w:pPr>
            <w:del w:id="2740" w:author=" " w:date="2011-07-06T17:41:00Z">
              <w:r w:rsidRPr="007A7452" w:rsidDel="000C7B96">
                <w:rPr>
                  <w:rFonts w:ascii="Times New Roman" w:hAnsi="Times New Roman"/>
                  <w:color w:val="191919"/>
                  <w:sz w:val="18"/>
                  <w:szCs w:val="18"/>
                </w:rPr>
                <w:delText>3230</w:delText>
              </w:r>
            </w:del>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144" w:firstLine="50"/>
              <w:rPr>
                <w:del w:id="2741" w:author=" " w:date="2011-07-06T17:41:00Z"/>
                <w:rFonts w:ascii="Times New Roman" w:hAnsi="Times New Roman"/>
                <w:sz w:val="24"/>
                <w:szCs w:val="24"/>
              </w:rPr>
            </w:pPr>
            <w:del w:id="2742" w:author=" " w:date="2011-07-06T17:41:00Z">
              <w:r w:rsidRPr="007A7452" w:rsidDel="000C7B96">
                <w:rPr>
                  <w:rFonts w:ascii="Times New Roman" w:hAnsi="Times New Roman"/>
                  <w:color w:val="191919"/>
                  <w:sz w:val="18"/>
                  <w:szCs w:val="18"/>
                </w:rPr>
                <w:delText>Cont Perspec Except Students</w:delText>
              </w:r>
            </w:del>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743" w:author=" " w:date="2011-07-06T17:41:00Z"/>
                <w:rFonts w:ascii="Times New Roman" w:hAnsi="Times New Roman"/>
                <w:sz w:val="24"/>
                <w:szCs w:val="24"/>
              </w:rPr>
            </w:pPr>
            <w:del w:id="2744" w:author=" " w:date="2011-07-06T17:41:00Z">
              <w:r w:rsidRPr="007A7452" w:rsidDel="000C7B96">
                <w:rPr>
                  <w:rFonts w:ascii="Times New Roman" w:hAnsi="Times New Roman"/>
                  <w:color w:val="191919"/>
                  <w:sz w:val="18"/>
                  <w:szCs w:val="18"/>
                </w:rPr>
                <w:delText>3</w:delText>
              </w:r>
            </w:del>
          </w:p>
        </w:tc>
      </w:tr>
      <w:tr w:rsidR="007A4626" w:rsidRPr="007A7452" w:rsidDel="000C7B96" w:rsidTr="007A4626">
        <w:trPr>
          <w:trHeight w:hRule="exact" w:val="298"/>
          <w:del w:id="2745" w:author=" " w:date="2011-07-06T17:41:00Z"/>
        </w:trPr>
        <w:tc>
          <w:tcPr>
            <w:tcW w:w="941"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left="40" w:firstLine="50"/>
              <w:rPr>
                <w:del w:id="2746" w:author=" " w:date="2011-07-06T17:41:00Z"/>
                <w:rFonts w:ascii="Times New Roman" w:hAnsi="Times New Roman"/>
                <w:sz w:val="24"/>
                <w:szCs w:val="24"/>
              </w:rPr>
            </w:pPr>
            <w:del w:id="2747" w:author=" " w:date="2011-07-06T17:41:00Z">
              <w:r w:rsidDel="000C7B96">
                <w:rPr>
                  <w:rFonts w:ascii="Times New Roman" w:hAnsi="Times New Roman"/>
                  <w:b/>
                  <w:bCs/>
                  <w:color w:val="191919"/>
                  <w:sz w:val="18"/>
                  <w:szCs w:val="18"/>
                </w:rPr>
                <w:delText>Total</w:delText>
              </w:r>
            </w:del>
          </w:p>
        </w:tc>
        <w:tc>
          <w:tcPr>
            <w:tcW w:w="755"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ind w:firstLine="50"/>
              <w:rPr>
                <w:del w:id="2748" w:author=" " w:date="2011-07-06T17:41:00Z"/>
                <w:rFonts w:ascii="Times New Roman" w:hAnsi="Times New Roman"/>
                <w:sz w:val="24"/>
                <w:szCs w:val="24"/>
              </w:rPr>
            </w:pPr>
          </w:p>
        </w:tc>
        <w:tc>
          <w:tcPr>
            <w:tcW w:w="5776"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ind w:firstLine="50"/>
              <w:rPr>
                <w:del w:id="2749" w:author=" " w:date="2011-07-06T17:41:00Z"/>
                <w:rFonts w:ascii="Times New Roman" w:hAnsi="Times New Roman"/>
                <w:sz w:val="24"/>
                <w:szCs w:val="24"/>
              </w:rPr>
            </w:pPr>
          </w:p>
        </w:tc>
        <w:tc>
          <w:tcPr>
            <w:tcW w:w="1438" w:type="dxa"/>
            <w:tcBorders>
              <w:top w:val="nil"/>
              <w:left w:val="nil"/>
              <w:bottom w:val="nil"/>
              <w:right w:val="nil"/>
            </w:tcBorders>
          </w:tcPr>
          <w:p w:rsidR="007A4626" w:rsidRPr="007A7452" w:rsidDel="000C7B96" w:rsidRDefault="007A4626" w:rsidP="007A4626">
            <w:pPr>
              <w:widowControl w:val="0"/>
              <w:autoSpaceDE w:val="0"/>
              <w:autoSpaceDN w:val="0"/>
              <w:adjustRightInd w:val="0"/>
              <w:spacing w:after="0" w:line="195" w:lineRule="exact"/>
              <w:ind w:right="40" w:firstLine="50"/>
              <w:jc w:val="right"/>
              <w:rPr>
                <w:del w:id="2750" w:author=" " w:date="2011-07-06T17:41:00Z"/>
                <w:rFonts w:ascii="Times New Roman" w:hAnsi="Times New Roman"/>
                <w:sz w:val="24"/>
                <w:szCs w:val="24"/>
              </w:rPr>
            </w:pPr>
            <w:del w:id="2751" w:author=" " w:date="2011-07-06T17:41:00Z">
              <w:r w:rsidDel="000C7B96">
                <w:rPr>
                  <w:rFonts w:ascii="Times New Roman" w:hAnsi="Times New Roman"/>
                  <w:b/>
                  <w:bCs/>
                  <w:color w:val="191919"/>
                  <w:sz w:val="18"/>
                  <w:szCs w:val="18"/>
                </w:rPr>
                <w:delText>(</w:delText>
              </w:r>
              <w:r w:rsidRPr="007A7452" w:rsidDel="000C7B96">
                <w:rPr>
                  <w:rFonts w:ascii="Times New Roman" w:hAnsi="Times New Roman"/>
                  <w:b/>
                  <w:bCs/>
                  <w:color w:val="191919"/>
                  <w:sz w:val="18"/>
                  <w:szCs w:val="18"/>
                </w:rPr>
                <w:delText>32</w:delText>
              </w:r>
              <w:r w:rsidDel="000C7B96">
                <w:rPr>
                  <w:rFonts w:ascii="Times New Roman" w:hAnsi="Times New Roman"/>
                  <w:b/>
                  <w:bCs/>
                  <w:color w:val="191919"/>
                  <w:sz w:val="18"/>
                  <w:szCs w:val="18"/>
                </w:rPr>
                <w:delText xml:space="preserve"> hours)</w:delText>
              </w:r>
            </w:del>
          </w:p>
        </w:tc>
      </w:tr>
    </w:tbl>
    <w:p w:rsidR="007A4626" w:rsidDel="000C7B96" w:rsidRDefault="007A4626" w:rsidP="007A4626">
      <w:pPr>
        <w:widowControl w:val="0"/>
        <w:autoSpaceDE w:val="0"/>
        <w:autoSpaceDN w:val="0"/>
        <w:adjustRightInd w:val="0"/>
        <w:spacing w:before="6" w:after="0" w:line="120" w:lineRule="exact"/>
        <w:ind w:firstLine="50"/>
        <w:rPr>
          <w:del w:id="2752" w:author=" " w:date="2011-07-06T17:41:00Z"/>
          <w:rFonts w:ascii="Times New Roman" w:hAnsi="Times New Roman"/>
          <w:sz w:val="12"/>
          <w:szCs w:val="12"/>
        </w:rPr>
      </w:pPr>
    </w:p>
    <w:p w:rsidR="007A4626" w:rsidDel="000C7B96" w:rsidRDefault="007A4626" w:rsidP="007A4626">
      <w:pPr>
        <w:widowControl w:val="0"/>
        <w:autoSpaceDE w:val="0"/>
        <w:autoSpaceDN w:val="0"/>
        <w:adjustRightInd w:val="0"/>
        <w:spacing w:after="0"/>
        <w:ind w:left="990" w:firstLine="0"/>
        <w:rPr>
          <w:del w:id="2753" w:author=" " w:date="2011-07-06T17:41:00Z"/>
          <w:rFonts w:ascii="Times New Roman" w:hAnsi="Times New Roman"/>
          <w:color w:val="000000"/>
          <w:sz w:val="18"/>
          <w:szCs w:val="18"/>
        </w:rPr>
      </w:pPr>
      <w:del w:id="2754" w:author=" " w:date="2011-07-06T17:41:00Z">
        <w:r w:rsidDel="000C7B96">
          <w:rPr>
            <w:rFonts w:ascii="Times New Roman" w:hAnsi="Times New Roman"/>
            <w:b/>
            <w:bCs/>
            <w:color w:val="191919"/>
            <w:sz w:val="18"/>
            <w:szCs w:val="18"/>
          </w:rPr>
          <w:delText>***Beginning School Experience must be met prior</w:delText>
        </w:r>
        <w:r w:rsidDel="000C7B96">
          <w:rPr>
            <w:rFonts w:ascii="Times New Roman" w:hAnsi="Times New Roman"/>
            <w:b/>
            <w:bCs/>
            <w:color w:val="191919"/>
            <w:spacing w:val="-3"/>
            <w:sz w:val="18"/>
            <w:szCs w:val="18"/>
          </w:rPr>
          <w:delText xml:space="preserve"> </w:delText>
        </w:r>
        <w:r w:rsidDel="000C7B96">
          <w:rPr>
            <w:rFonts w:ascii="Times New Roman" w:hAnsi="Times New Roman"/>
            <w:b/>
            <w:bCs/>
            <w:color w:val="191919"/>
            <w:sz w:val="18"/>
            <w:szCs w:val="18"/>
          </w:rPr>
          <w:delText>to Student</w:delText>
        </w:r>
        <w:r w:rsidDel="000C7B96">
          <w:rPr>
            <w:rFonts w:ascii="Times New Roman" w:hAnsi="Times New Roman"/>
            <w:b/>
            <w:bCs/>
            <w:color w:val="191919"/>
            <w:spacing w:val="-3"/>
            <w:sz w:val="18"/>
            <w:szCs w:val="18"/>
          </w:rPr>
          <w:delText xml:space="preserve"> </w:delText>
        </w:r>
        <w:r w:rsidDel="000C7B96">
          <w:rPr>
            <w:rFonts w:ascii="Times New Roman" w:hAnsi="Times New Roman"/>
            <w:b/>
            <w:bCs/>
            <w:color w:val="191919"/>
            <w:spacing w:val="-17"/>
            <w:sz w:val="18"/>
            <w:szCs w:val="18"/>
          </w:rPr>
          <w:delText>T</w:delText>
        </w:r>
        <w:r w:rsidDel="000C7B96">
          <w:rPr>
            <w:rFonts w:ascii="Times New Roman" w:hAnsi="Times New Roman"/>
            <w:b/>
            <w:bCs/>
            <w:color w:val="191919"/>
            <w:sz w:val="18"/>
            <w:szCs w:val="18"/>
          </w:rPr>
          <w:delText>eaching</w:delText>
        </w:r>
      </w:del>
    </w:p>
    <w:p w:rsidR="007A4626" w:rsidDel="000C7B96" w:rsidRDefault="007A4626" w:rsidP="007A4626">
      <w:pPr>
        <w:widowControl w:val="0"/>
        <w:autoSpaceDE w:val="0"/>
        <w:autoSpaceDN w:val="0"/>
        <w:adjustRightInd w:val="0"/>
        <w:spacing w:before="5" w:after="0" w:line="220" w:lineRule="exact"/>
        <w:ind w:firstLine="50"/>
        <w:rPr>
          <w:del w:id="2755" w:author=" " w:date="2011-07-06T17:41:00Z"/>
          <w:rFonts w:ascii="Times New Roman" w:hAnsi="Times New Roman"/>
          <w:color w:val="000000"/>
        </w:rPr>
      </w:pPr>
    </w:p>
    <w:p w:rsidR="007D77D2" w:rsidDel="000C7B96" w:rsidRDefault="007A4626" w:rsidP="007A4626">
      <w:pPr>
        <w:ind w:left="990" w:firstLine="50"/>
        <w:rPr>
          <w:del w:id="2756" w:author=" " w:date="2011-07-06T17:41:00Z"/>
          <w:rFonts w:ascii="Times New Roman" w:hAnsi="Times New Roman"/>
          <w:b/>
          <w:bCs/>
          <w:color w:val="191919"/>
          <w:sz w:val="18"/>
          <w:szCs w:val="18"/>
        </w:rPr>
      </w:pPr>
      <w:del w:id="2757" w:author=" " w:date="2011-07-06T17:41:00Z">
        <w:r w:rsidDel="000C7B96">
          <w:rPr>
            <w:rFonts w:ascii="Times New Roman" w:hAnsi="Times New Roman"/>
            <w:b/>
            <w:bCs/>
            <w:color w:val="191919"/>
            <w:spacing w:val="-17"/>
            <w:sz w:val="18"/>
            <w:szCs w:val="18"/>
          </w:rPr>
          <w:delText>T</w:delText>
        </w:r>
        <w:r w:rsidDel="000C7B96">
          <w:rPr>
            <w:rFonts w:ascii="Times New Roman" w:hAnsi="Times New Roman"/>
            <w:b/>
            <w:bCs/>
            <w:color w:val="191919"/>
            <w:sz w:val="18"/>
            <w:szCs w:val="18"/>
          </w:rPr>
          <w:delText xml:space="preserve">otal </w:delText>
        </w:r>
        <w:r w:rsidDel="000C7B96">
          <w:rPr>
            <w:rFonts w:ascii="Times New Roman" w:hAnsi="Times New Roman"/>
            <w:b/>
            <w:bCs/>
            <w:color w:val="191919"/>
            <w:spacing w:val="-3"/>
            <w:sz w:val="18"/>
            <w:szCs w:val="18"/>
          </w:rPr>
          <w:delText>r</w:delText>
        </w:r>
        <w:r w:rsidDel="000C7B96">
          <w:rPr>
            <w:rFonts w:ascii="Times New Roman" w:hAnsi="Times New Roman"/>
            <w:b/>
            <w:bCs/>
            <w:color w:val="191919"/>
            <w:sz w:val="18"/>
            <w:szCs w:val="18"/>
          </w:rPr>
          <w:delText>equi</w:delText>
        </w:r>
        <w:r w:rsidDel="000C7B96">
          <w:rPr>
            <w:rFonts w:ascii="Times New Roman" w:hAnsi="Times New Roman"/>
            <w:b/>
            <w:bCs/>
            <w:color w:val="191919"/>
            <w:spacing w:val="-3"/>
            <w:sz w:val="18"/>
            <w:szCs w:val="18"/>
          </w:rPr>
          <w:delText>r</w:delText>
        </w:r>
        <w:r w:rsidDel="000C7B96">
          <w:rPr>
            <w:rFonts w:ascii="Times New Roman" w:hAnsi="Times New Roman"/>
            <w:b/>
            <w:bCs/>
            <w:color w:val="191919"/>
            <w:sz w:val="18"/>
            <w:szCs w:val="18"/>
          </w:rPr>
          <w:delText>ed for</w:delText>
        </w:r>
        <w:r w:rsidDel="000C7B96">
          <w:rPr>
            <w:rFonts w:ascii="Times New Roman" w:hAnsi="Times New Roman"/>
            <w:b/>
            <w:bCs/>
            <w:color w:val="191919"/>
            <w:spacing w:val="-3"/>
            <w:sz w:val="18"/>
            <w:szCs w:val="18"/>
          </w:rPr>
          <w:delText xml:space="preserve"> </w:delText>
        </w:r>
        <w:r w:rsidDel="000C7B96">
          <w:rPr>
            <w:rFonts w:ascii="Times New Roman" w:hAnsi="Times New Roman"/>
            <w:b/>
            <w:bCs/>
            <w:color w:val="191919"/>
            <w:sz w:val="18"/>
            <w:szCs w:val="18"/>
          </w:rPr>
          <w:delText>graduation</w:delText>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r>
        <w:r w:rsidDel="000C7B96">
          <w:rPr>
            <w:rFonts w:ascii="Times New Roman" w:hAnsi="Times New Roman"/>
            <w:b/>
            <w:bCs/>
            <w:color w:val="191919"/>
            <w:sz w:val="18"/>
            <w:szCs w:val="18"/>
          </w:rPr>
          <w:tab/>
          <w:delText>126</w:delText>
        </w:r>
      </w:del>
    </w:p>
    <w:tbl>
      <w:tblPr>
        <w:tblW w:w="10448" w:type="dxa"/>
        <w:tblInd w:w="720" w:type="dxa"/>
        <w:tblLayout w:type="fixed"/>
        <w:tblCellMar>
          <w:left w:w="0" w:type="dxa"/>
          <w:right w:w="0" w:type="dxa"/>
        </w:tblCellMar>
        <w:tblLook w:val="0000"/>
      </w:tblPr>
      <w:tblGrid>
        <w:gridCol w:w="1029"/>
        <w:gridCol w:w="1431"/>
        <w:gridCol w:w="6683"/>
        <w:gridCol w:w="1305"/>
      </w:tblGrid>
      <w:tr w:rsidR="000C7B96" w:rsidRPr="007A7452" w:rsidTr="00FD32F2">
        <w:trPr>
          <w:trHeight w:hRule="exact" w:val="298"/>
          <w:ins w:id="2758" w:author=" " w:date="2011-07-06T17:41:00Z"/>
        </w:trPr>
        <w:tc>
          <w:tcPr>
            <w:tcW w:w="94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40" w:firstLine="50"/>
              <w:rPr>
                <w:ins w:id="2759" w:author=" " w:date="2011-07-06T17:41:00Z"/>
                <w:rFonts w:ascii="Times New Roman" w:hAnsi="Times New Roman"/>
                <w:b/>
                <w:color w:val="191919"/>
                <w:sz w:val="18"/>
                <w:szCs w:val="18"/>
                <w:u w:val="single"/>
              </w:rPr>
            </w:pPr>
            <w:ins w:id="2760" w:author=" " w:date="2011-07-06T17:41:00Z">
              <w:r w:rsidRPr="0062433F">
                <w:rPr>
                  <w:rFonts w:ascii="Times New Roman" w:hAnsi="Times New Roman"/>
                  <w:b/>
                  <w:color w:val="191919"/>
                  <w:sz w:val="18"/>
                  <w:szCs w:val="18"/>
                  <w:u w:val="single"/>
                </w:rPr>
                <w:t>AREA G:</w:t>
              </w:r>
            </w:ins>
          </w:p>
        </w:tc>
        <w:tc>
          <w:tcPr>
            <w:tcW w:w="7420" w:type="dxa"/>
            <w:gridSpan w:val="2"/>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144" w:firstLine="50"/>
              <w:rPr>
                <w:ins w:id="2761" w:author=" " w:date="2011-07-06T17:41:00Z"/>
                <w:rFonts w:ascii="Times New Roman" w:hAnsi="Times New Roman"/>
                <w:b/>
                <w:color w:val="191919"/>
                <w:sz w:val="18"/>
                <w:szCs w:val="18"/>
                <w:u w:val="single"/>
              </w:rPr>
            </w:pPr>
            <w:ins w:id="2762" w:author=" " w:date="2011-07-06T17:41:00Z">
              <w:r w:rsidRPr="0062433F">
                <w:rPr>
                  <w:rFonts w:ascii="Times New Roman" w:hAnsi="Times New Roman"/>
                  <w:b/>
                  <w:color w:val="191919"/>
                  <w:sz w:val="18"/>
                  <w:szCs w:val="18"/>
                  <w:u w:val="single"/>
                </w:rPr>
                <w:t xml:space="preserve">  Physical Education</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right="40" w:firstLine="50"/>
              <w:jc w:val="right"/>
              <w:rPr>
                <w:ins w:id="2763" w:author=" " w:date="2011-07-06T17:41:00Z"/>
                <w:rFonts w:ascii="Times New Roman" w:hAnsi="Times New Roman"/>
                <w:color w:val="191919"/>
                <w:sz w:val="18"/>
                <w:szCs w:val="18"/>
              </w:rPr>
            </w:pPr>
          </w:p>
        </w:tc>
      </w:tr>
      <w:tr w:rsidR="000C7B96" w:rsidRPr="007A7452" w:rsidTr="00FD32F2">
        <w:trPr>
          <w:trHeight w:hRule="exact" w:val="298"/>
          <w:ins w:id="2764"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left="40" w:firstLine="50"/>
              <w:rPr>
                <w:ins w:id="2765" w:author=" " w:date="2011-07-06T17:41:00Z"/>
                <w:rFonts w:ascii="Times New Roman" w:hAnsi="Times New Roman"/>
                <w:color w:val="191919"/>
                <w:sz w:val="18"/>
                <w:szCs w:val="18"/>
              </w:rPr>
            </w:pPr>
            <w:ins w:id="2766" w:author=" " w:date="2011-07-06T17:41:00Z">
              <w:r>
                <w:rPr>
                  <w:rFonts w:ascii="Times New Roman" w:hAnsi="Times New Roman"/>
                  <w:color w:val="191919"/>
                  <w:sz w:val="18"/>
                  <w:szCs w:val="18"/>
                </w:rPr>
                <w:t>PEDH</w:t>
              </w:r>
            </w:ins>
          </w:p>
        </w:tc>
        <w:tc>
          <w:tcPr>
            <w:tcW w:w="1309"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left="251" w:firstLine="50"/>
              <w:rPr>
                <w:ins w:id="2767" w:author=" " w:date="2011-07-06T17:41:00Z"/>
                <w:rFonts w:ascii="Times New Roman" w:hAnsi="Times New Roman"/>
                <w:color w:val="191919"/>
                <w:sz w:val="18"/>
                <w:szCs w:val="18"/>
              </w:rPr>
            </w:pPr>
            <w:ins w:id="2768" w:author=" " w:date="2011-07-06T17:41:00Z">
              <w:r>
                <w:rPr>
                  <w:rFonts w:ascii="Times New Roman" w:hAnsi="Times New Roman"/>
                  <w:color w:val="191919"/>
                  <w:sz w:val="18"/>
                  <w:szCs w:val="18"/>
                </w:rPr>
                <w:t>1000-2000*</w:t>
              </w:r>
            </w:ins>
          </w:p>
        </w:tc>
        <w:tc>
          <w:tcPr>
            <w:tcW w:w="6111"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left="251" w:firstLine="50"/>
              <w:rPr>
                <w:ins w:id="2769" w:author=" " w:date="2011-07-06T17:41:00Z"/>
                <w:rFonts w:ascii="Times New Roman" w:hAnsi="Times New Roman"/>
                <w:color w:val="191919"/>
                <w:sz w:val="18"/>
                <w:szCs w:val="18"/>
              </w:rPr>
            </w:pPr>
            <w:ins w:id="2770" w:author=" " w:date="2011-07-06T17:41:00Z">
              <w:r>
                <w:rPr>
                  <w:rFonts w:ascii="Times New Roman" w:hAnsi="Times New Roman"/>
                  <w:color w:val="191919"/>
                  <w:sz w:val="18"/>
                  <w:szCs w:val="18"/>
                </w:rPr>
                <w:t>Skills Courses</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right="40" w:firstLine="50"/>
              <w:jc w:val="right"/>
              <w:rPr>
                <w:ins w:id="2771" w:author=" " w:date="2011-07-06T17:41:00Z"/>
                <w:rFonts w:ascii="Times New Roman" w:hAnsi="Times New Roman"/>
                <w:color w:val="191919"/>
                <w:sz w:val="18"/>
                <w:szCs w:val="18"/>
              </w:rPr>
            </w:pPr>
            <w:ins w:id="2772" w:author=" " w:date="2011-07-06T17:41:00Z">
              <w:r>
                <w:rPr>
                  <w:rFonts w:ascii="Times New Roman" w:hAnsi="Times New Roman"/>
                  <w:color w:val="191919"/>
                  <w:sz w:val="18"/>
                  <w:szCs w:val="18"/>
                </w:rPr>
                <w:t>6</w:t>
              </w:r>
            </w:ins>
          </w:p>
        </w:tc>
      </w:tr>
      <w:tr w:rsidR="000C7B96" w:rsidRPr="007A7452" w:rsidTr="00FD32F2">
        <w:trPr>
          <w:trHeight w:hRule="exact" w:val="243"/>
          <w:ins w:id="2773" w:author=" " w:date="2011-07-06T17:41:00Z"/>
        </w:trPr>
        <w:tc>
          <w:tcPr>
            <w:tcW w:w="94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40" w:firstLine="50"/>
              <w:rPr>
                <w:ins w:id="2774" w:author=" " w:date="2011-07-06T17:41:00Z"/>
                <w:rFonts w:ascii="Times New Roman" w:hAnsi="Times New Roman"/>
                <w:color w:val="191919"/>
                <w:sz w:val="18"/>
                <w:szCs w:val="18"/>
              </w:rPr>
            </w:pPr>
            <w:ins w:id="2775" w:author=" " w:date="2011-07-06T17:41:00Z">
              <w:r w:rsidRPr="007A7452">
                <w:rPr>
                  <w:rFonts w:ascii="Times New Roman" w:hAnsi="Times New Roman"/>
                  <w:color w:val="191919"/>
                  <w:sz w:val="18"/>
                  <w:szCs w:val="18"/>
                </w:rPr>
                <w:t>PEDH</w:t>
              </w:r>
            </w:ins>
          </w:p>
        </w:tc>
        <w:tc>
          <w:tcPr>
            <w:tcW w:w="1309"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776" w:author=" " w:date="2011-07-06T17:41:00Z"/>
                <w:rFonts w:ascii="Times New Roman" w:hAnsi="Times New Roman"/>
                <w:color w:val="191919"/>
                <w:sz w:val="18"/>
                <w:szCs w:val="18"/>
              </w:rPr>
            </w:pPr>
            <w:ins w:id="2777" w:author=" " w:date="2011-07-06T17:41:00Z">
              <w:r w:rsidRPr="007A7452">
                <w:rPr>
                  <w:rFonts w:ascii="Times New Roman" w:hAnsi="Times New Roman"/>
                  <w:color w:val="191919"/>
                  <w:sz w:val="18"/>
                  <w:szCs w:val="18"/>
                </w:rPr>
                <w:t>2213</w:t>
              </w:r>
            </w:ins>
          </w:p>
        </w:tc>
        <w:tc>
          <w:tcPr>
            <w:tcW w:w="611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778" w:author=" " w:date="2011-07-06T17:41:00Z"/>
                <w:rFonts w:ascii="Times New Roman" w:hAnsi="Times New Roman"/>
                <w:color w:val="191919"/>
                <w:sz w:val="18"/>
                <w:szCs w:val="18"/>
              </w:rPr>
            </w:pPr>
            <w:ins w:id="2779" w:author=" " w:date="2011-07-06T17:41:00Z">
              <w:r w:rsidRPr="007A7452">
                <w:rPr>
                  <w:rFonts w:ascii="Times New Roman" w:hAnsi="Times New Roman"/>
                  <w:color w:val="191919"/>
                  <w:sz w:val="18"/>
                  <w:szCs w:val="18"/>
                </w:rPr>
                <w:t>Intro to HPER</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right="40" w:firstLine="50"/>
              <w:jc w:val="right"/>
              <w:rPr>
                <w:ins w:id="2780" w:author=" " w:date="2011-07-06T17:41:00Z"/>
                <w:rFonts w:ascii="Times New Roman" w:hAnsi="Times New Roman"/>
                <w:color w:val="191919"/>
                <w:sz w:val="18"/>
                <w:szCs w:val="18"/>
              </w:rPr>
            </w:pPr>
            <w:ins w:id="2781" w:author=" " w:date="2011-07-06T17:41:00Z">
              <w:r>
                <w:rPr>
                  <w:rFonts w:ascii="Times New Roman" w:hAnsi="Times New Roman"/>
                  <w:color w:val="191919"/>
                  <w:sz w:val="18"/>
                  <w:szCs w:val="18"/>
                </w:rPr>
                <w:t>3</w:t>
              </w:r>
            </w:ins>
          </w:p>
        </w:tc>
      </w:tr>
      <w:tr w:rsidR="000C7B96" w:rsidRPr="007A7452" w:rsidTr="00FD32F2">
        <w:trPr>
          <w:trHeight w:hRule="exact" w:val="298"/>
          <w:ins w:id="2782" w:author=" " w:date="2011-07-06T17:41:00Z"/>
        </w:trPr>
        <w:tc>
          <w:tcPr>
            <w:tcW w:w="94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40" w:firstLine="50"/>
              <w:rPr>
                <w:ins w:id="2783" w:author=" " w:date="2011-07-06T17:41:00Z"/>
                <w:rFonts w:ascii="Times New Roman" w:hAnsi="Times New Roman"/>
                <w:color w:val="191919"/>
                <w:sz w:val="18"/>
                <w:szCs w:val="18"/>
              </w:rPr>
            </w:pPr>
            <w:ins w:id="2784" w:author=" " w:date="2011-07-06T17:41:00Z">
              <w:r w:rsidRPr="007A7452">
                <w:rPr>
                  <w:rFonts w:ascii="Times New Roman" w:hAnsi="Times New Roman"/>
                  <w:color w:val="191919"/>
                  <w:sz w:val="18"/>
                  <w:szCs w:val="18"/>
                </w:rPr>
                <w:t>PEDH</w:t>
              </w:r>
              <w:r>
                <w:rPr>
                  <w:rFonts w:ascii="Times New Roman" w:hAnsi="Times New Roman"/>
                  <w:color w:val="191919"/>
                  <w:sz w:val="18"/>
                  <w:szCs w:val="18"/>
                </w:rPr>
                <w:t>*</w:t>
              </w:r>
            </w:ins>
          </w:p>
        </w:tc>
        <w:tc>
          <w:tcPr>
            <w:tcW w:w="1309"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785" w:author=" " w:date="2011-07-06T17:41:00Z"/>
                <w:rFonts w:ascii="Times New Roman" w:hAnsi="Times New Roman"/>
                <w:color w:val="191919"/>
                <w:sz w:val="18"/>
                <w:szCs w:val="18"/>
              </w:rPr>
            </w:pPr>
            <w:ins w:id="2786" w:author=" " w:date="2011-07-06T17:41:00Z">
              <w:r w:rsidRPr="007A7452">
                <w:rPr>
                  <w:rFonts w:ascii="Times New Roman" w:hAnsi="Times New Roman"/>
                  <w:color w:val="191919"/>
                  <w:sz w:val="18"/>
                  <w:szCs w:val="18"/>
                </w:rPr>
                <w:t>3384</w:t>
              </w:r>
            </w:ins>
          </w:p>
        </w:tc>
        <w:tc>
          <w:tcPr>
            <w:tcW w:w="611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787" w:author=" " w:date="2011-07-06T17:41:00Z"/>
                <w:rFonts w:ascii="Times New Roman" w:hAnsi="Times New Roman"/>
                <w:color w:val="191919"/>
                <w:sz w:val="18"/>
                <w:szCs w:val="18"/>
              </w:rPr>
            </w:pPr>
            <w:ins w:id="2788" w:author=" " w:date="2011-07-06T17:41:00Z">
              <w:r w:rsidRPr="007A7452">
                <w:rPr>
                  <w:rFonts w:ascii="Times New Roman" w:hAnsi="Times New Roman"/>
                  <w:color w:val="191919"/>
                  <w:sz w:val="18"/>
                  <w:szCs w:val="18"/>
                </w:rPr>
                <w:t>Adapted Physical Education &amp; Diversity in the Classroom</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right="40" w:firstLine="50"/>
              <w:jc w:val="right"/>
              <w:rPr>
                <w:ins w:id="2789" w:author=" " w:date="2011-07-06T17:41:00Z"/>
                <w:rFonts w:ascii="Times New Roman" w:hAnsi="Times New Roman"/>
                <w:sz w:val="24"/>
                <w:szCs w:val="24"/>
              </w:rPr>
            </w:pPr>
            <w:ins w:id="2790" w:author=" " w:date="2011-07-06T17:41:00Z">
              <w:r w:rsidRPr="007A7452">
                <w:rPr>
                  <w:rFonts w:ascii="Times New Roman" w:hAnsi="Times New Roman"/>
                  <w:color w:val="191919"/>
                  <w:sz w:val="18"/>
                  <w:szCs w:val="18"/>
                </w:rPr>
                <w:t>3</w:t>
              </w:r>
            </w:ins>
          </w:p>
        </w:tc>
      </w:tr>
      <w:tr w:rsidR="000C7B96" w:rsidRPr="007A7452" w:rsidTr="00FD32F2">
        <w:trPr>
          <w:trHeight w:hRule="exact" w:val="216"/>
          <w:ins w:id="2791" w:author=" " w:date="2011-07-06T17:41:00Z"/>
        </w:trPr>
        <w:tc>
          <w:tcPr>
            <w:tcW w:w="94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40" w:firstLine="50"/>
              <w:rPr>
                <w:ins w:id="2792" w:author=" " w:date="2011-07-06T17:41:00Z"/>
                <w:rFonts w:ascii="Times New Roman" w:hAnsi="Times New Roman"/>
                <w:color w:val="191919"/>
                <w:sz w:val="18"/>
                <w:szCs w:val="18"/>
              </w:rPr>
            </w:pPr>
            <w:ins w:id="2793" w:author=" " w:date="2011-07-06T17:41:00Z">
              <w:r w:rsidRPr="007A7452">
                <w:rPr>
                  <w:rFonts w:ascii="Times New Roman" w:hAnsi="Times New Roman"/>
                  <w:color w:val="191919"/>
                  <w:sz w:val="18"/>
                  <w:szCs w:val="18"/>
                </w:rPr>
                <w:t>PEDH</w:t>
              </w:r>
            </w:ins>
          </w:p>
        </w:tc>
        <w:tc>
          <w:tcPr>
            <w:tcW w:w="1309"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794" w:author=" " w:date="2011-07-06T17:41:00Z"/>
                <w:rFonts w:ascii="Times New Roman" w:hAnsi="Times New Roman"/>
                <w:color w:val="191919"/>
                <w:sz w:val="18"/>
                <w:szCs w:val="18"/>
              </w:rPr>
            </w:pPr>
            <w:ins w:id="2795" w:author=" " w:date="2011-07-06T17:41:00Z">
              <w:r w:rsidRPr="007A7452">
                <w:rPr>
                  <w:rFonts w:ascii="Times New Roman" w:hAnsi="Times New Roman"/>
                  <w:color w:val="191919"/>
                  <w:sz w:val="18"/>
                  <w:szCs w:val="18"/>
                </w:rPr>
                <w:t>3394</w:t>
              </w:r>
            </w:ins>
          </w:p>
        </w:tc>
        <w:tc>
          <w:tcPr>
            <w:tcW w:w="611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796" w:author=" " w:date="2011-07-06T17:41:00Z"/>
                <w:rFonts w:ascii="Times New Roman" w:hAnsi="Times New Roman"/>
                <w:color w:val="191919"/>
                <w:sz w:val="18"/>
                <w:szCs w:val="18"/>
              </w:rPr>
            </w:pPr>
            <w:ins w:id="2797" w:author=" " w:date="2011-07-06T17:41:00Z">
              <w:r w:rsidRPr="007A7452">
                <w:rPr>
                  <w:rFonts w:ascii="Times New Roman" w:hAnsi="Times New Roman"/>
                  <w:color w:val="191919"/>
                  <w:sz w:val="18"/>
                  <w:szCs w:val="18"/>
                </w:rPr>
                <w:t>Psychology of Coaching</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798" w:author=" " w:date="2011-07-06T17:41:00Z"/>
                <w:rFonts w:ascii="Times New Roman" w:hAnsi="Times New Roman"/>
                <w:sz w:val="24"/>
                <w:szCs w:val="24"/>
              </w:rPr>
            </w:pPr>
            <w:ins w:id="2799" w:author=" " w:date="2011-07-06T17:41:00Z">
              <w:r w:rsidRPr="007A7452">
                <w:rPr>
                  <w:rFonts w:ascii="Times New Roman" w:hAnsi="Times New Roman"/>
                  <w:color w:val="191919"/>
                  <w:sz w:val="18"/>
                  <w:szCs w:val="18"/>
                </w:rPr>
                <w:t>3</w:t>
              </w:r>
            </w:ins>
          </w:p>
        </w:tc>
      </w:tr>
      <w:tr w:rsidR="000C7B96" w:rsidRPr="007A7452" w:rsidTr="00FD32F2">
        <w:trPr>
          <w:trHeight w:hRule="exact" w:val="216"/>
          <w:ins w:id="2800" w:author=" " w:date="2011-07-06T17:41:00Z"/>
        </w:trPr>
        <w:tc>
          <w:tcPr>
            <w:tcW w:w="94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40" w:firstLine="50"/>
              <w:rPr>
                <w:ins w:id="2801" w:author=" " w:date="2011-07-06T17:41:00Z"/>
                <w:rFonts w:ascii="Times New Roman" w:hAnsi="Times New Roman"/>
                <w:color w:val="191919"/>
                <w:sz w:val="18"/>
                <w:szCs w:val="18"/>
              </w:rPr>
            </w:pPr>
            <w:ins w:id="2802" w:author=" " w:date="2011-07-06T17:41:00Z">
              <w:r w:rsidRPr="007A7452">
                <w:rPr>
                  <w:rFonts w:ascii="Times New Roman" w:hAnsi="Times New Roman"/>
                  <w:color w:val="191919"/>
                  <w:sz w:val="18"/>
                  <w:szCs w:val="18"/>
                </w:rPr>
                <w:t>PEDH</w:t>
              </w:r>
            </w:ins>
          </w:p>
        </w:tc>
        <w:tc>
          <w:tcPr>
            <w:tcW w:w="1309"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03" w:author=" " w:date="2011-07-06T17:41:00Z"/>
                <w:rFonts w:ascii="Times New Roman" w:hAnsi="Times New Roman"/>
                <w:color w:val="191919"/>
                <w:sz w:val="18"/>
                <w:szCs w:val="18"/>
              </w:rPr>
            </w:pPr>
            <w:ins w:id="2804" w:author=" " w:date="2011-07-06T17:41:00Z">
              <w:r w:rsidRPr="007A7452">
                <w:rPr>
                  <w:rFonts w:ascii="Times New Roman" w:hAnsi="Times New Roman"/>
                  <w:color w:val="191919"/>
                  <w:sz w:val="18"/>
                  <w:szCs w:val="18"/>
                </w:rPr>
                <w:t>4460</w:t>
              </w:r>
            </w:ins>
          </w:p>
        </w:tc>
        <w:tc>
          <w:tcPr>
            <w:tcW w:w="611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05" w:author=" " w:date="2011-07-06T17:41:00Z"/>
                <w:rFonts w:ascii="Times New Roman" w:hAnsi="Times New Roman"/>
                <w:color w:val="191919"/>
                <w:sz w:val="18"/>
                <w:szCs w:val="18"/>
              </w:rPr>
            </w:pPr>
            <w:ins w:id="2806" w:author=" " w:date="2011-07-06T17:41:00Z">
              <w:r w:rsidRPr="007A7452">
                <w:rPr>
                  <w:rFonts w:ascii="Times New Roman" w:hAnsi="Times New Roman"/>
                  <w:color w:val="191919"/>
                  <w:sz w:val="18"/>
                  <w:szCs w:val="18"/>
                </w:rPr>
                <w:t>Kinesiology</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07" w:author=" " w:date="2011-07-06T17:41:00Z"/>
                <w:rFonts w:ascii="Times New Roman" w:hAnsi="Times New Roman"/>
                <w:sz w:val="24"/>
                <w:szCs w:val="24"/>
              </w:rPr>
            </w:pPr>
            <w:ins w:id="2808" w:author=" " w:date="2011-07-06T17:41:00Z">
              <w:r w:rsidRPr="007A7452">
                <w:rPr>
                  <w:rFonts w:ascii="Times New Roman" w:hAnsi="Times New Roman"/>
                  <w:color w:val="191919"/>
                  <w:sz w:val="18"/>
                  <w:szCs w:val="18"/>
                </w:rPr>
                <w:t>3</w:t>
              </w:r>
            </w:ins>
          </w:p>
        </w:tc>
      </w:tr>
      <w:tr w:rsidR="000C7B96" w:rsidRPr="007A7452" w:rsidTr="00FD32F2">
        <w:trPr>
          <w:trHeight w:hRule="exact" w:val="216"/>
          <w:ins w:id="2809" w:author=" " w:date="2011-07-06T17:41:00Z"/>
        </w:trPr>
        <w:tc>
          <w:tcPr>
            <w:tcW w:w="94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40" w:firstLine="50"/>
              <w:rPr>
                <w:ins w:id="2810" w:author=" " w:date="2011-07-06T17:41:00Z"/>
                <w:rFonts w:ascii="Times New Roman" w:hAnsi="Times New Roman"/>
                <w:color w:val="191919"/>
                <w:sz w:val="18"/>
                <w:szCs w:val="18"/>
              </w:rPr>
            </w:pPr>
            <w:ins w:id="2811" w:author=" " w:date="2011-07-06T17:41:00Z">
              <w:r w:rsidRPr="007A7452">
                <w:rPr>
                  <w:rFonts w:ascii="Times New Roman" w:hAnsi="Times New Roman"/>
                  <w:color w:val="191919"/>
                  <w:sz w:val="18"/>
                  <w:szCs w:val="18"/>
                </w:rPr>
                <w:t>PEDH</w:t>
              </w:r>
            </w:ins>
          </w:p>
        </w:tc>
        <w:tc>
          <w:tcPr>
            <w:tcW w:w="1309"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12" w:author=" " w:date="2011-07-06T17:41:00Z"/>
                <w:rFonts w:ascii="Times New Roman" w:hAnsi="Times New Roman"/>
                <w:color w:val="191919"/>
                <w:sz w:val="18"/>
                <w:szCs w:val="18"/>
              </w:rPr>
            </w:pPr>
            <w:ins w:id="2813" w:author=" " w:date="2011-07-06T17:41:00Z">
              <w:r w:rsidRPr="007A7452">
                <w:rPr>
                  <w:rFonts w:ascii="Times New Roman" w:hAnsi="Times New Roman"/>
                  <w:color w:val="191919"/>
                  <w:sz w:val="18"/>
                  <w:szCs w:val="18"/>
                </w:rPr>
                <w:t>4470</w:t>
              </w:r>
            </w:ins>
          </w:p>
        </w:tc>
        <w:tc>
          <w:tcPr>
            <w:tcW w:w="611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14" w:author=" " w:date="2011-07-06T17:41:00Z"/>
                <w:rFonts w:ascii="Times New Roman" w:hAnsi="Times New Roman"/>
                <w:color w:val="191919"/>
                <w:sz w:val="18"/>
                <w:szCs w:val="18"/>
              </w:rPr>
            </w:pPr>
            <w:ins w:id="2815" w:author=" " w:date="2011-07-06T17:41:00Z">
              <w:r w:rsidRPr="007A7452">
                <w:rPr>
                  <w:rFonts w:ascii="Times New Roman" w:hAnsi="Times New Roman"/>
                  <w:color w:val="191919"/>
                  <w:sz w:val="18"/>
                  <w:szCs w:val="18"/>
                </w:rPr>
                <w:t>Physiology of Exercise</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16" w:author=" " w:date="2011-07-06T17:41:00Z"/>
                <w:rFonts w:ascii="Times New Roman" w:hAnsi="Times New Roman"/>
                <w:sz w:val="24"/>
                <w:szCs w:val="24"/>
              </w:rPr>
            </w:pPr>
            <w:ins w:id="2817" w:author=" " w:date="2011-07-06T17:41:00Z">
              <w:r w:rsidRPr="007A7452">
                <w:rPr>
                  <w:rFonts w:ascii="Times New Roman" w:hAnsi="Times New Roman"/>
                  <w:color w:val="191919"/>
                  <w:sz w:val="18"/>
                  <w:szCs w:val="18"/>
                </w:rPr>
                <w:t>3</w:t>
              </w:r>
            </w:ins>
          </w:p>
        </w:tc>
      </w:tr>
      <w:tr w:rsidR="000C7B96" w:rsidRPr="007A7452" w:rsidTr="00FD32F2">
        <w:trPr>
          <w:trHeight w:hRule="exact" w:val="216"/>
          <w:ins w:id="2818"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left="40" w:firstLine="50"/>
              <w:rPr>
                <w:ins w:id="2819" w:author=" " w:date="2011-07-06T17:41:00Z"/>
                <w:rFonts w:ascii="Times New Roman" w:hAnsi="Times New Roman"/>
                <w:color w:val="191919"/>
                <w:sz w:val="18"/>
                <w:szCs w:val="18"/>
              </w:rPr>
            </w:pPr>
            <w:ins w:id="2820" w:author=" " w:date="2011-07-06T17:41:00Z">
              <w:r>
                <w:rPr>
                  <w:rFonts w:ascii="Times New Roman" w:hAnsi="Times New Roman"/>
                  <w:color w:val="191919"/>
                  <w:sz w:val="18"/>
                  <w:szCs w:val="18"/>
                </w:rPr>
                <w:t>PEDH</w:t>
              </w:r>
            </w:ins>
          </w:p>
        </w:tc>
        <w:tc>
          <w:tcPr>
            <w:tcW w:w="1309" w:type="dxa"/>
            <w:tcBorders>
              <w:top w:val="nil"/>
              <w:left w:val="nil"/>
              <w:bottom w:val="nil"/>
              <w:right w:val="nil"/>
            </w:tcBorders>
          </w:tcPr>
          <w:p w:rsidR="000C7B96" w:rsidRPr="007A7452" w:rsidRDefault="000C7B96" w:rsidP="00FD32F2">
            <w:pPr>
              <w:widowControl w:val="0"/>
              <w:autoSpaceDE w:val="0"/>
              <w:autoSpaceDN w:val="0"/>
              <w:adjustRightInd w:val="0"/>
              <w:spacing w:before="70" w:after="0"/>
              <w:ind w:left="251" w:firstLine="50"/>
              <w:rPr>
                <w:ins w:id="2821" w:author=" " w:date="2011-07-06T17:41:00Z"/>
                <w:rFonts w:ascii="Times New Roman" w:hAnsi="Times New Roman"/>
                <w:color w:val="191919"/>
                <w:sz w:val="18"/>
                <w:szCs w:val="18"/>
              </w:rPr>
            </w:pPr>
            <w:ins w:id="2822" w:author=" " w:date="2011-07-06T17:41:00Z">
              <w:r>
                <w:rPr>
                  <w:rFonts w:ascii="Times New Roman" w:hAnsi="Times New Roman"/>
                  <w:color w:val="191919"/>
                  <w:sz w:val="18"/>
                  <w:szCs w:val="18"/>
                </w:rPr>
                <w:t>4480</w:t>
              </w:r>
            </w:ins>
          </w:p>
        </w:tc>
        <w:tc>
          <w:tcPr>
            <w:tcW w:w="611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23" w:author=" " w:date="2011-07-06T17:41:00Z"/>
                <w:rFonts w:ascii="Times New Roman" w:hAnsi="Times New Roman"/>
                <w:color w:val="191919"/>
                <w:sz w:val="18"/>
                <w:szCs w:val="18"/>
              </w:rPr>
            </w:pPr>
            <w:ins w:id="2824" w:author=" " w:date="2011-07-06T17:41:00Z">
              <w:r w:rsidRPr="0062433F">
                <w:rPr>
                  <w:rFonts w:ascii="Times New Roman" w:hAnsi="Times New Roman"/>
                  <w:color w:val="191919"/>
                  <w:sz w:val="18"/>
                  <w:szCs w:val="18"/>
                </w:rPr>
                <w:t>Major Seminar &amp; Practice</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25" w:author=" " w:date="2011-07-06T17:41:00Z"/>
                <w:rFonts w:ascii="Times New Roman" w:hAnsi="Times New Roman"/>
                <w:color w:val="191919"/>
                <w:sz w:val="18"/>
                <w:szCs w:val="18"/>
              </w:rPr>
            </w:pPr>
            <w:ins w:id="2826" w:author=" " w:date="2011-07-06T17:41:00Z">
              <w:r>
                <w:rPr>
                  <w:rFonts w:ascii="Times New Roman" w:hAnsi="Times New Roman"/>
                  <w:color w:val="191919"/>
                  <w:sz w:val="18"/>
                  <w:szCs w:val="18"/>
                </w:rPr>
                <w:t>1</w:t>
              </w:r>
            </w:ins>
          </w:p>
        </w:tc>
      </w:tr>
      <w:tr w:rsidR="000C7B96" w:rsidRPr="007A7452" w:rsidTr="00FD32F2">
        <w:trPr>
          <w:trHeight w:hRule="exact" w:val="216"/>
          <w:ins w:id="2827" w:author=" " w:date="2011-07-06T17:41:00Z"/>
        </w:trPr>
        <w:tc>
          <w:tcPr>
            <w:tcW w:w="94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40" w:firstLine="50"/>
              <w:rPr>
                <w:ins w:id="2828" w:author=" " w:date="2011-07-06T17:41:00Z"/>
                <w:rFonts w:ascii="Times New Roman" w:hAnsi="Times New Roman"/>
                <w:color w:val="191919"/>
                <w:sz w:val="18"/>
                <w:szCs w:val="18"/>
              </w:rPr>
            </w:pPr>
            <w:ins w:id="2829" w:author=" " w:date="2011-07-06T17:41:00Z">
              <w:r w:rsidRPr="007A7452">
                <w:rPr>
                  <w:rFonts w:ascii="Times New Roman" w:hAnsi="Times New Roman"/>
                  <w:color w:val="191919"/>
                  <w:sz w:val="18"/>
                  <w:szCs w:val="18"/>
                </w:rPr>
                <w:t>PEDH</w:t>
              </w:r>
            </w:ins>
          </w:p>
        </w:tc>
        <w:tc>
          <w:tcPr>
            <w:tcW w:w="1309"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30" w:author=" " w:date="2011-07-06T17:41:00Z"/>
                <w:rFonts w:ascii="Times New Roman" w:hAnsi="Times New Roman"/>
                <w:color w:val="191919"/>
                <w:sz w:val="18"/>
                <w:szCs w:val="18"/>
              </w:rPr>
            </w:pPr>
            <w:ins w:id="2831" w:author=" " w:date="2011-07-06T17:41:00Z">
              <w:r w:rsidRPr="007A7452">
                <w:rPr>
                  <w:rFonts w:ascii="Times New Roman" w:hAnsi="Times New Roman"/>
                  <w:color w:val="191919"/>
                  <w:sz w:val="18"/>
                  <w:szCs w:val="18"/>
                </w:rPr>
                <w:t>4482</w:t>
              </w:r>
            </w:ins>
          </w:p>
        </w:tc>
        <w:tc>
          <w:tcPr>
            <w:tcW w:w="6111"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32" w:author=" " w:date="2011-07-06T17:41:00Z"/>
                <w:rFonts w:ascii="Times New Roman" w:hAnsi="Times New Roman"/>
                <w:color w:val="191919"/>
                <w:sz w:val="18"/>
                <w:szCs w:val="18"/>
              </w:rPr>
            </w:pPr>
            <w:ins w:id="2833" w:author=" " w:date="2011-07-06T17:41:00Z">
              <w:r w:rsidRPr="0062433F">
                <w:rPr>
                  <w:rFonts w:ascii="Times New Roman" w:hAnsi="Times New Roman"/>
                  <w:color w:val="191919"/>
                  <w:sz w:val="18"/>
                  <w:szCs w:val="18"/>
                </w:rPr>
                <w:t>T</w:t>
              </w:r>
              <w:r w:rsidRPr="007A7452">
                <w:rPr>
                  <w:rFonts w:ascii="Times New Roman" w:hAnsi="Times New Roman"/>
                  <w:color w:val="191919"/>
                  <w:sz w:val="18"/>
                  <w:szCs w:val="18"/>
                </w:rPr>
                <w:t>ests and Measurements</w:t>
              </w:r>
            </w:ins>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34" w:author=" " w:date="2011-07-06T17:41:00Z"/>
                <w:rFonts w:ascii="Times New Roman" w:hAnsi="Times New Roman"/>
                <w:sz w:val="24"/>
                <w:szCs w:val="24"/>
              </w:rPr>
            </w:pPr>
            <w:ins w:id="2835" w:author=" " w:date="2011-07-06T17:41:00Z">
              <w:r w:rsidRPr="007A7452">
                <w:rPr>
                  <w:rFonts w:ascii="Times New Roman" w:hAnsi="Times New Roman"/>
                  <w:color w:val="191919"/>
                  <w:sz w:val="18"/>
                  <w:szCs w:val="18"/>
                </w:rPr>
                <w:t>3</w:t>
              </w:r>
            </w:ins>
          </w:p>
        </w:tc>
      </w:tr>
      <w:tr w:rsidR="000C7B96" w:rsidRPr="007A7452" w:rsidTr="00FD32F2">
        <w:trPr>
          <w:trHeight w:hRule="exact" w:val="298"/>
          <w:ins w:id="2836" w:author=" " w:date="2011-07-06T17:41:00Z"/>
        </w:trPr>
        <w:tc>
          <w:tcPr>
            <w:tcW w:w="941" w:type="dxa"/>
            <w:tcBorders>
              <w:top w:val="nil"/>
              <w:left w:val="nil"/>
              <w:bottom w:val="nil"/>
              <w:right w:val="nil"/>
            </w:tcBorders>
          </w:tcPr>
          <w:p w:rsidR="000C7B96" w:rsidRDefault="000C7B96" w:rsidP="00FD32F2">
            <w:pPr>
              <w:widowControl w:val="0"/>
              <w:autoSpaceDE w:val="0"/>
              <w:autoSpaceDN w:val="0"/>
              <w:adjustRightInd w:val="0"/>
              <w:spacing w:before="70" w:after="0"/>
              <w:ind w:left="40" w:firstLine="50"/>
              <w:rPr>
                <w:ins w:id="2837" w:author=" " w:date="2011-07-06T17:41:00Z"/>
                <w:rFonts w:ascii="Times New Roman" w:hAnsi="Times New Roman"/>
                <w:color w:val="191919"/>
                <w:sz w:val="18"/>
                <w:szCs w:val="18"/>
              </w:rPr>
            </w:pPr>
            <w:ins w:id="2838" w:author=" " w:date="2011-07-06T17:41:00Z">
              <w:r w:rsidRPr="0062433F">
                <w:rPr>
                  <w:rFonts w:ascii="Times New Roman" w:hAnsi="Times New Roman"/>
                  <w:color w:val="191919"/>
                  <w:sz w:val="18"/>
                  <w:szCs w:val="18"/>
                </w:rPr>
                <w:t>Total</w:t>
              </w:r>
            </w:ins>
          </w:p>
          <w:p w:rsidR="000C7B96" w:rsidRPr="0062433F" w:rsidRDefault="000C7B96" w:rsidP="00FD32F2">
            <w:pPr>
              <w:widowControl w:val="0"/>
              <w:autoSpaceDE w:val="0"/>
              <w:autoSpaceDN w:val="0"/>
              <w:adjustRightInd w:val="0"/>
              <w:spacing w:before="70" w:after="0"/>
              <w:ind w:firstLine="0"/>
              <w:rPr>
                <w:ins w:id="2839" w:author=" " w:date="2011-07-06T17:41:00Z"/>
                <w:rFonts w:ascii="Times New Roman" w:hAnsi="Times New Roman"/>
                <w:color w:val="191919"/>
                <w:sz w:val="18"/>
                <w:szCs w:val="18"/>
              </w:rPr>
            </w:pPr>
          </w:p>
        </w:tc>
        <w:tc>
          <w:tcPr>
            <w:tcW w:w="1309" w:type="dxa"/>
            <w:tcBorders>
              <w:top w:val="nil"/>
              <w:left w:val="nil"/>
              <w:bottom w:val="nil"/>
              <w:right w:val="nil"/>
            </w:tcBorders>
          </w:tcPr>
          <w:p w:rsidR="000C7B96" w:rsidRPr="0062433F" w:rsidRDefault="000C7B96" w:rsidP="00FD32F2">
            <w:pPr>
              <w:widowControl w:val="0"/>
              <w:autoSpaceDE w:val="0"/>
              <w:autoSpaceDN w:val="0"/>
              <w:adjustRightInd w:val="0"/>
              <w:spacing w:before="70" w:after="0"/>
              <w:ind w:left="251" w:firstLine="50"/>
              <w:rPr>
                <w:ins w:id="2840" w:author=" " w:date="2011-07-06T17:41:00Z"/>
                <w:rFonts w:ascii="Times New Roman" w:hAnsi="Times New Roman"/>
                <w:color w:val="191919"/>
                <w:sz w:val="18"/>
                <w:szCs w:val="18"/>
              </w:rPr>
            </w:pPr>
            <w:ins w:id="2841" w:author=" " w:date="2011-07-06T17:41:00Z">
              <w:r w:rsidRPr="0062433F">
                <w:rPr>
                  <w:rFonts w:ascii="Times New Roman" w:hAnsi="Times New Roman"/>
                  <w:color w:val="191919"/>
                  <w:sz w:val="18"/>
                  <w:szCs w:val="18"/>
                </w:rPr>
                <w:t xml:space="preserve">    </w:t>
              </w:r>
            </w:ins>
          </w:p>
        </w:tc>
        <w:tc>
          <w:tcPr>
            <w:tcW w:w="6111" w:type="dxa"/>
            <w:tcBorders>
              <w:top w:val="nil"/>
              <w:left w:val="nil"/>
              <w:bottom w:val="nil"/>
              <w:right w:val="nil"/>
            </w:tcBorders>
          </w:tcPr>
          <w:p w:rsidR="000C7B96" w:rsidRPr="007A7452" w:rsidRDefault="000C7B96" w:rsidP="00FD32F2">
            <w:pPr>
              <w:widowControl w:val="0"/>
              <w:autoSpaceDE w:val="0"/>
              <w:autoSpaceDN w:val="0"/>
              <w:adjustRightInd w:val="0"/>
              <w:spacing w:after="0"/>
              <w:ind w:firstLine="50"/>
              <w:rPr>
                <w:ins w:id="2842" w:author=" " w:date="2011-07-06T17:41:00Z"/>
                <w:rFonts w:ascii="Times New Roman" w:hAnsi="Times New Roman"/>
                <w:sz w:val="24"/>
                <w:szCs w:val="24"/>
              </w:rPr>
            </w:pPr>
          </w:p>
        </w:tc>
        <w:tc>
          <w:tcPr>
            <w:tcW w:w="1193"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43" w:author=" " w:date="2011-07-06T17:41:00Z"/>
                <w:rFonts w:ascii="Times New Roman" w:hAnsi="Times New Roman"/>
                <w:sz w:val="24"/>
                <w:szCs w:val="24"/>
              </w:rPr>
            </w:pPr>
            <w:ins w:id="2844" w:author=" " w:date="2011-07-06T17:41:00Z">
              <w:r>
                <w:rPr>
                  <w:rFonts w:ascii="Times New Roman" w:hAnsi="Times New Roman"/>
                  <w:b/>
                  <w:bCs/>
                  <w:color w:val="191919"/>
                  <w:sz w:val="18"/>
                  <w:szCs w:val="18"/>
                </w:rPr>
                <w:t>(25 hours)</w:t>
              </w:r>
            </w:ins>
          </w:p>
        </w:tc>
      </w:tr>
      <w:tr w:rsidR="000C7B96" w:rsidRPr="007A7452" w:rsidTr="00FD32F2">
        <w:trPr>
          <w:trHeight w:hRule="exact" w:val="298"/>
          <w:ins w:id="2845" w:author=" " w:date="2011-07-06T17:41:00Z"/>
        </w:trPr>
        <w:tc>
          <w:tcPr>
            <w:tcW w:w="8361" w:type="dxa"/>
            <w:gridSpan w:val="3"/>
            <w:tcBorders>
              <w:top w:val="nil"/>
              <w:left w:val="nil"/>
              <w:bottom w:val="nil"/>
              <w:right w:val="nil"/>
            </w:tcBorders>
          </w:tcPr>
          <w:p w:rsidR="000C7B96" w:rsidRPr="007A7452" w:rsidRDefault="000C7B96" w:rsidP="00FD32F2">
            <w:pPr>
              <w:widowControl w:val="0"/>
              <w:autoSpaceDE w:val="0"/>
              <w:autoSpaceDN w:val="0"/>
              <w:adjustRightInd w:val="0"/>
              <w:spacing w:after="0"/>
              <w:ind w:firstLine="50"/>
              <w:rPr>
                <w:ins w:id="2846" w:author=" " w:date="2011-07-06T17:41:00Z"/>
                <w:rFonts w:ascii="Times New Roman" w:hAnsi="Times New Roman"/>
                <w:sz w:val="24"/>
                <w:szCs w:val="24"/>
              </w:rPr>
            </w:pPr>
            <w:ins w:id="2847" w:author=" " w:date="2011-07-06T17:41:00Z">
              <w:r>
                <w:rPr>
                  <w:rFonts w:ascii="Times New Roman" w:hAnsi="Times New Roman"/>
                  <w:color w:val="191919"/>
                  <w:sz w:val="18"/>
                  <w:szCs w:val="18"/>
                </w:rPr>
                <w:t>* Guided Physical Education Activity Courses</w:t>
              </w:r>
            </w:ins>
          </w:p>
        </w:tc>
        <w:tc>
          <w:tcPr>
            <w:tcW w:w="1193" w:type="dxa"/>
            <w:tcBorders>
              <w:top w:val="nil"/>
              <w:left w:val="nil"/>
              <w:bottom w:val="nil"/>
              <w:right w:val="nil"/>
            </w:tcBorders>
          </w:tcPr>
          <w:p w:rsidR="000C7B96" w:rsidRDefault="000C7B96" w:rsidP="00FD32F2">
            <w:pPr>
              <w:widowControl w:val="0"/>
              <w:autoSpaceDE w:val="0"/>
              <w:autoSpaceDN w:val="0"/>
              <w:adjustRightInd w:val="0"/>
              <w:spacing w:after="0" w:line="195" w:lineRule="exact"/>
              <w:ind w:right="40" w:firstLine="50"/>
              <w:jc w:val="right"/>
              <w:rPr>
                <w:ins w:id="2848" w:author=" " w:date="2011-07-06T17:41:00Z"/>
                <w:rFonts w:ascii="Times New Roman" w:hAnsi="Times New Roman"/>
                <w:b/>
                <w:bCs/>
                <w:color w:val="191919"/>
                <w:sz w:val="18"/>
                <w:szCs w:val="18"/>
              </w:rPr>
            </w:pPr>
          </w:p>
        </w:tc>
      </w:tr>
    </w:tbl>
    <w:p w:rsidR="000C7B96" w:rsidRDefault="000C7B96" w:rsidP="000C7B96">
      <w:pPr>
        <w:widowControl w:val="0"/>
        <w:autoSpaceDE w:val="0"/>
        <w:autoSpaceDN w:val="0"/>
        <w:adjustRightInd w:val="0"/>
        <w:spacing w:before="3" w:after="0" w:line="120" w:lineRule="exact"/>
        <w:ind w:firstLine="50"/>
        <w:rPr>
          <w:ins w:id="2849" w:author=" " w:date="2011-07-06T17:41:00Z"/>
          <w:rFonts w:ascii="Times New Roman" w:hAnsi="Times New Roman"/>
          <w:sz w:val="12"/>
          <w:szCs w:val="12"/>
        </w:rPr>
      </w:pPr>
    </w:p>
    <w:p w:rsidR="000C7B96" w:rsidRDefault="000C7B96" w:rsidP="000C7B96">
      <w:pPr>
        <w:widowControl w:val="0"/>
        <w:autoSpaceDE w:val="0"/>
        <w:autoSpaceDN w:val="0"/>
        <w:adjustRightInd w:val="0"/>
        <w:spacing w:after="0"/>
        <w:ind w:left="900" w:firstLine="50"/>
        <w:rPr>
          <w:ins w:id="2850" w:author=" " w:date="2011-07-06T17:41:00Z"/>
          <w:rFonts w:ascii="Times New Roman" w:hAnsi="Times New Roman"/>
          <w:color w:val="000000"/>
          <w:sz w:val="18"/>
          <w:szCs w:val="18"/>
        </w:rPr>
      </w:pPr>
      <w:ins w:id="2851" w:author=" " w:date="2011-07-06T17:41:00Z">
        <w:r>
          <w:rPr>
            <w:rFonts w:ascii="Times New Roman" w:hAnsi="Times New Roman"/>
            <w:b/>
            <w:bCs/>
            <w:color w:val="191919"/>
            <w:sz w:val="18"/>
            <w:szCs w:val="18"/>
          </w:rPr>
          <w:t>AREA H: Health Education Courses</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 xml:space="preserve">       </w:t>
        </w:r>
        <w:r>
          <w:rPr>
            <w:rFonts w:ascii="Times New Roman" w:hAnsi="Times New Roman"/>
            <w:b/>
            <w:bCs/>
            <w:color w:val="191919"/>
            <w:sz w:val="18"/>
            <w:szCs w:val="18"/>
          </w:rPr>
          <w:tab/>
        </w:r>
      </w:ins>
    </w:p>
    <w:tbl>
      <w:tblPr>
        <w:tblW w:w="9630" w:type="dxa"/>
        <w:tblInd w:w="810" w:type="dxa"/>
        <w:tblLayout w:type="fixed"/>
        <w:tblCellMar>
          <w:left w:w="0" w:type="dxa"/>
          <w:right w:w="0" w:type="dxa"/>
        </w:tblCellMar>
        <w:tblLook w:val="0000"/>
      </w:tblPr>
      <w:tblGrid>
        <w:gridCol w:w="851"/>
        <w:gridCol w:w="845"/>
        <w:gridCol w:w="5378"/>
        <w:gridCol w:w="2556"/>
      </w:tblGrid>
      <w:tr w:rsidR="000C7B96" w:rsidRPr="007A7452" w:rsidTr="00FD32F2">
        <w:trPr>
          <w:trHeight w:hRule="exact" w:val="235"/>
          <w:ins w:id="2852" w:author=" " w:date="2011-07-06T17:41:00Z"/>
        </w:trPr>
        <w:tc>
          <w:tcPr>
            <w:tcW w:w="851"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left="40" w:firstLine="50"/>
              <w:rPr>
                <w:ins w:id="2853" w:author=" " w:date="2011-07-06T17:41:00Z"/>
                <w:rFonts w:ascii="Times New Roman" w:hAnsi="Times New Roman"/>
                <w:sz w:val="24"/>
                <w:szCs w:val="24"/>
              </w:rPr>
            </w:pPr>
            <w:ins w:id="2854" w:author=" " w:date="2011-07-06T17:41:00Z">
              <w:r w:rsidRPr="007A7452">
                <w:rPr>
                  <w:rFonts w:ascii="Times New Roman" w:hAnsi="Times New Roman"/>
                  <w:color w:val="191919"/>
                  <w:sz w:val="18"/>
                  <w:szCs w:val="18"/>
                </w:rPr>
                <w:t>HEDP</w:t>
              </w:r>
            </w:ins>
          </w:p>
        </w:tc>
        <w:tc>
          <w:tcPr>
            <w:tcW w:w="845"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left="341" w:firstLine="50"/>
              <w:rPr>
                <w:ins w:id="2855" w:author=" " w:date="2011-07-06T17:41:00Z"/>
                <w:rFonts w:ascii="Times New Roman" w:hAnsi="Times New Roman"/>
                <w:sz w:val="24"/>
                <w:szCs w:val="24"/>
              </w:rPr>
            </w:pPr>
            <w:ins w:id="2856" w:author=" " w:date="2011-07-06T17:41:00Z">
              <w:r w:rsidRPr="007A7452">
                <w:rPr>
                  <w:rFonts w:ascii="Times New Roman" w:hAnsi="Times New Roman"/>
                  <w:color w:val="191919"/>
                  <w:sz w:val="18"/>
                  <w:szCs w:val="18"/>
                </w:rPr>
                <w:t>1001</w:t>
              </w:r>
            </w:ins>
          </w:p>
        </w:tc>
        <w:tc>
          <w:tcPr>
            <w:tcW w:w="5378"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left="144" w:firstLine="50"/>
              <w:rPr>
                <w:ins w:id="2857" w:author=" " w:date="2011-07-06T17:41:00Z"/>
                <w:rFonts w:ascii="Times New Roman" w:hAnsi="Times New Roman"/>
                <w:sz w:val="24"/>
                <w:szCs w:val="24"/>
              </w:rPr>
            </w:pPr>
            <w:ins w:id="2858" w:author=" " w:date="2011-07-06T17:41:00Z">
              <w:r w:rsidRPr="007A7452">
                <w:rPr>
                  <w:rFonts w:ascii="Times New Roman" w:hAnsi="Times New Roman"/>
                  <w:color w:val="191919"/>
                  <w:sz w:val="18"/>
                  <w:szCs w:val="18"/>
                </w:rPr>
                <w:t>Intro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ins>
          </w:p>
        </w:tc>
        <w:tc>
          <w:tcPr>
            <w:tcW w:w="2556"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right="40" w:firstLine="50"/>
              <w:jc w:val="right"/>
              <w:rPr>
                <w:ins w:id="2859" w:author=" " w:date="2011-07-06T17:41:00Z"/>
                <w:rFonts w:ascii="Times New Roman" w:hAnsi="Times New Roman"/>
                <w:sz w:val="24"/>
                <w:szCs w:val="24"/>
              </w:rPr>
            </w:pPr>
            <w:ins w:id="2860" w:author=" " w:date="2011-07-06T17:41:00Z">
              <w:r w:rsidRPr="007A7452">
                <w:rPr>
                  <w:rFonts w:ascii="Times New Roman" w:hAnsi="Times New Roman"/>
                  <w:color w:val="191919"/>
                  <w:sz w:val="18"/>
                  <w:szCs w:val="18"/>
                </w:rPr>
                <w:t>1</w:t>
              </w:r>
            </w:ins>
          </w:p>
        </w:tc>
      </w:tr>
      <w:tr w:rsidR="000C7B96" w:rsidRPr="007A7452" w:rsidTr="00FD32F2">
        <w:trPr>
          <w:trHeight w:hRule="exact" w:val="216"/>
          <w:ins w:id="2861" w:author=" " w:date="2011-07-06T17:41:00Z"/>
        </w:trPr>
        <w:tc>
          <w:tcPr>
            <w:tcW w:w="85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862" w:author=" " w:date="2011-07-06T17:41:00Z"/>
                <w:rFonts w:ascii="Times New Roman" w:hAnsi="Times New Roman"/>
                <w:sz w:val="24"/>
                <w:szCs w:val="24"/>
              </w:rPr>
            </w:pPr>
            <w:ins w:id="2863" w:author=" " w:date="2011-07-06T17:41:00Z">
              <w:r w:rsidRPr="007A7452">
                <w:rPr>
                  <w:rFonts w:ascii="Times New Roman" w:hAnsi="Times New Roman"/>
                  <w:color w:val="191919"/>
                  <w:sz w:val="18"/>
                  <w:szCs w:val="18"/>
                </w:rPr>
                <w:t>HEDP</w:t>
              </w:r>
            </w:ins>
          </w:p>
        </w:tc>
        <w:tc>
          <w:tcPr>
            <w:tcW w:w="84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341" w:firstLine="50"/>
              <w:rPr>
                <w:ins w:id="2864" w:author=" " w:date="2011-07-06T17:41:00Z"/>
                <w:rFonts w:ascii="Times New Roman" w:hAnsi="Times New Roman"/>
                <w:sz w:val="24"/>
                <w:szCs w:val="24"/>
              </w:rPr>
            </w:pPr>
            <w:ins w:id="2865" w:author=" " w:date="2011-07-06T17:41:00Z">
              <w:r w:rsidRPr="007A7452">
                <w:rPr>
                  <w:rFonts w:ascii="Times New Roman" w:hAnsi="Times New Roman"/>
                  <w:color w:val="191919"/>
                  <w:sz w:val="18"/>
                  <w:szCs w:val="18"/>
                </w:rPr>
                <w:t>2250</w:t>
              </w:r>
            </w:ins>
          </w:p>
        </w:tc>
        <w:tc>
          <w:tcPr>
            <w:tcW w:w="53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866" w:author=" " w:date="2011-07-06T17:41:00Z"/>
                <w:rFonts w:ascii="Times New Roman" w:hAnsi="Times New Roman"/>
                <w:sz w:val="24"/>
                <w:szCs w:val="24"/>
              </w:rPr>
            </w:pPr>
            <w:ins w:id="2867" w:author=" " w:date="2011-07-06T17:41:00Z">
              <w:r w:rsidRPr="007A7452">
                <w:rPr>
                  <w:rFonts w:ascii="Times New Roman" w:hAnsi="Times New Roman"/>
                  <w:color w:val="191919"/>
                  <w:sz w:val="18"/>
                  <w:szCs w:val="18"/>
                </w:rPr>
                <w:t>Drug Education</w:t>
              </w:r>
            </w:ins>
          </w:p>
        </w:tc>
        <w:tc>
          <w:tcPr>
            <w:tcW w:w="255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68" w:author=" " w:date="2011-07-06T17:41:00Z"/>
                <w:rFonts w:ascii="Times New Roman" w:hAnsi="Times New Roman"/>
                <w:sz w:val="24"/>
                <w:szCs w:val="24"/>
              </w:rPr>
            </w:pPr>
            <w:ins w:id="2869" w:author=" " w:date="2011-07-06T17:41:00Z">
              <w:r w:rsidRPr="007A7452">
                <w:rPr>
                  <w:rFonts w:ascii="Times New Roman" w:hAnsi="Times New Roman"/>
                  <w:color w:val="191919"/>
                  <w:sz w:val="18"/>
                  <w:szCs w:val="18"/>
                </w:rPr>
                <w:t>2</w:t>
              </w:r>
            </w:ins>
          </w:p>
        </w:tc>
      </w:tr>
      <w:tr w:rsidR="000C7B96" w:rsidRPr="007A7452" w:rsidTr="00FD32F2">
        <w:trPr>
          <w:trHeight w:hRule="exact" w:val="216"/>
          <w:ins w:id="2870" w:author=" " w:date="2011-07-06T17:41:00Z"/>
        </w:trPr>
        <w:tc>
          <w:tcPr>
            <w:tcW w:w="85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871" w:author=" " w:date="2011-07-06T17:41:00Z"/>
                <w:rFonts w:ascii="Times New Roman" w:hAnsi="Times New Roman"/>
                <w:sz w:val="24"/>
                <w:szCs w:val="24"/>
              </w:rPr>
            </w:pPr>
            <w:ins w:id="2872" w:author=" " w:date="2011-07-06T17:41:00Z">
              <w:r w:rsidRPr="007A7452">
                <w:rPr>
                  <w:rFonts w:ascii="Times New Roman" w:hAnsi="Times New Roman"/>
                  <w:color w:val="191919"/>
                  <w:sz w:val="18"/>
                  <w:szCs w:val="18"/>
                </w:rPr>
                <w:t>HEDP</w:t>
              </w:r>
            </w:ins>
          </w:p>
        </w:tc>
        <w:tc>
          <w:tcPr>
            <w:tcW w:w="84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341" w:firstLine="50"/>
              <w:rPr>
                <w:ins w:id="2873" w:author=" " w:date="2011-07-06T17:41:00Z"/>
                <w:rFonts w:ascii="Times New Roman" w:hAnsi="Times New Roman"/>
                <w:sz w:val="24"/>
                <w:szCs w:val="24"/>
              </w:rPr>
            </w:pPr>
            <w:ins w:id="2874" w:author=" " w:date="2011-07-06T17:41:00Z">
              <w:r w:rsidRPr="007A7452">
                <w:rPr>
                  <w:rFonts w:ascii="Times New Roman" w:hAnsi="Times New Roman"/>
                  <w:color w:val="191919"/>
                  <w:sz w:val="18"/>
                  <w:szCs w:val="18"/>
                </w:rPr>
                <w:t>2267</w:t>
              </w:r>
            </w:ins>
          </w:p>
        </w:tc>
        <w:tc>
          <w:tcPr>
            <w:tcW w:w="53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875" w:author=" " w:date="2011-07-06T17:41:00Z"/>
                <w:rFonts w:ascii="Times New Roman" w:hAnsi="Times New Roman"/>
                <w:sz w:val="24"/>
                <w:szCs w:val="24"/>
              </w:rPr>
            </w:pPr>
            <w:ins w:id="2876" w:author=" " w:date="2011-07-06T17:41:00Z">
              <w:r w:rsidRPr="007A7452">
                <w:rPr>
                  <w:rFonts w:ascii="Times New Roman" w:hAnsi="Times New Roman"/>
                  <w:color w:val="191919"/>
                  <w:sz w:val="18"/>
                  <w:szCs w:val="18"/>
                </w:rPr>
                <w:t>First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Aid and Safety</w:t>
              </w:r>
            </w:ins>
          </w:p>
        </w:tc>
        <w:tc>
          <w:tcPr>
            <w:tcW w:w="255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77" w:author=" " w:date="2011-07-06T17:41:00Z"/>
                <w:rFonts w:ascii="Times New Roman" w:hAnsi="Times New Roman"/>
                <w:sz w:val="24"/>
                <w:szCs w:val="24"/>
              </w:rPr>
            </w:pPr>
            <w:ins w:id="2878" w:author=" " w:date="2011-07-06T17:41:00Z">
              <w:r w:rsidRPr="007A7452">
                <w:rPr>
                  <w:rFonts w:ascii="Times New Roman" w:hAnsi="Times New Roman"/>
                  <w:color w:val="191919"/>
                  <w:sz w:val="18"/>
                  <w:szCs w:val="18"/>
                </w:rPr>
                <w:t>2</w:t>
              </w:r>
            </w:ins>
          </w:p>
        </w:tc>
      </w:tr>
      <w:tr w:rsidR="000C7B96" w:rsidRPr="007A7452" w:rsidTr="00FD32F2">
        <w:trPr>
          <w:trHeight w:hRule="exact" w:val="214"/>
          <w:ins w:id="2879" w:author=" " w:date="2011-07-06T17:41:00Z"/>
        </w:trPr>
        <w:tc>
          <w:tcPr>
            <w:tcW w:w="85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880" w:author=" " w:date="2011-07-06T17:41:00Z"/>
                <w:rFonts w:ascii="Times New Roman" w:hAnsi="Times New Roman"/>
                <w:sz w:val="24"/>
                <w:szCs w:val="24"/>
              </w:rPr>
            </w:pPr>
            <w:ins w:id="2881" w:author=" " w:date="2011-07-06T17:41:00Z">
              <w:r w:rsidRPr="007A7452">
                <w:rPr>
                  <w:rFonts w:ascii="Times New Roman" w:hAnsi="Times New Roman"/>
                  <w:color w:val="191919"/>
                  <w:sz w:val="18"/>
                  <w:szCs w:val="18"/>
                </w:rPr>
                <w:t>HEDP</w:t>
              </w:r>
            </w:ins>
          </w:p>
        </w:tc>
        <w:tc>
          <w:tcPr>
            <w:tcW w:w="84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341" w:firstLine="50"/>
              <w:rPr>
                <w:ins w:id="2882" w:author=" " w:date="2011-07-06T17:41:00Z"/>
                <w:rFonts w:ascii="Times New Roman" w:hAnsi="Times New Roman"/>
                <w:sz w:val="24"/>
                <w:szCs w:val="24"/>
              </w:rPr>
            </w:pPr>
            <w:ins w:id="2883" w:author=" " w:date="2011-07-06T17:41:00Z">
              <w:r>
                <w:rPr>
                  <w:rFonts w:ascii="Times New Roman" w:hAnsi="Times New Roman"/>
                  <w:color w:val="191919"/>
                  <w:sz w:val="18"/>
                  <w:szCs w:val="18"/>
                </w:rPr>
                <w:t>3660</w:t>
              </w:r>
            </w:ins>
          </w:p>
        </w:tc>
        <w:tc>
          <w:tcPr>
            <w:tcW w:w="53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884" w:author=" " w:date="2011-07-06T17:41:00Z"/>
                <w:rFonts w:ascii="Times New Roman" w:hAnsi="Times New Roman"/>
                <w:sz w:val="24"/>
                <w:szCs w:val="24"/>
              </w:rPr>
            </w:pPr>
            <w:ins w:id="2885" w:author=" " w:date="2011-07-06T17:41:00Z">
              <w:r w:rsidRPr="007A7452">
                <w:rPr>
                  <w:rFonts w:ascii="Times New Roman" w:hAnsi="Times New Roman"/>
                  <w:color w:val="191919"/>
                  <w:sz w:val="18"/>
                  <w:szCs w:val="18"/>
                </w:rPr>
                <w:t xml:space="preserve">Current Issues </w:t>
              </w:r>
              <w:r>
                <w:rPr>
                  <w:rFonts w:ascii="Times New Roman" w:hAnsi="Times New Roman"/>
                  <w:color w:val="191919"/>
                  <w:sz w:val="18"/>
                  <w:szCs w:val="18"/>
                </w:rPr>
                <w:t xml:space="preserve">in </w:t>
              </w:r>
              <w:r w:rsidRPr="007A7452">
                <w:rPr>
                  <w:rFonts w:ascii="Times New Roman" w:hAnsi="Times New Roman"/>
                  <w:color w:val="191919"/>
                  <w:sz w:val="18"/>
                  <w:szCs w:val="18"/>
                </w:rPr>
                <w:t>Health</w:t>
              </w:r>
            </w:ins>
          </w:p>
        </w:tc>
        <w:tc>
          <w:tcPr>
            <w:tcW w:w="255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886" w:author=" " w:date="2011-07-06T17:41:00Z"/>
                <w:rFonts w:ascii="Times New Roman" w:hAnsi="Times New Roman"/>
                <w:sz w:val="24"/>
                <w:szCs w:val="24"/>
              </w:rPr>
            </w:pPr>
            <w:ins w:id="2887" w:author=" " w:date="2011-07-06T17:41:00Z">
              <w:r w:rsidRPr="007A7452">
                <w:rPr>
                  <w:rFonts w:ascii="Times New Roman" w:hAnsi="Times New Roman"/>
                  <w:color w:val="191919"/>
                  <w:sz w:val="18"/>
                  <w:szCs w:val="18"/>
                </w:rPr>
                <w:t>3</w:t>
              </w:r>
            </w:ins>
          </w:p>
        </w:tc>
      </w:tr>
      <w:tr w:rsidR="000C7B96" w:rsidRPr="007A7452" w:rsidTr="00FD32F2">
        <w:trPr>
          <w:trHeight w:hRule="exact" w:val="296"/>
          <w:ins w:id="2888" w:author=" " w:date="2011-07-06T17:41:00Z"/>
        </w:trPr>
        <w:tc>
          <w:tcPr>
            <w:tcW w:w="851" w:type="dxa"/>
            <w:tcBorders>
              <w:top w:val="nil"/>
              <w:left w:val="nil"/>
              <w:bottom w:val="nil"/>
              <w:right w:val="nil"/>
            </w:tcBorders>
          </w:tcPr>
          <w:p w:rsidR="000C7B96" w:rsidRPr="007A7452" w:rsidRDefault="000C7B96" w:rsidP="00FD32F2">
            <w:pPr>
              <w:widowControl w:val="0"/>
              <w:autoSpaceDE w:val="0"/>
              <w:autoSpaceDN w:val="0"/>
              <w:adjustRightInd w:val="0"/>
              <w:spacing w:after="0" w:line="194" w:lineRule="exact"/>
              <w:ind w:left="40" w:firstLine="50"/>
              <w:rPr>
                <w:ins w:id="2889" w:author=" " w:date="2011-07-06T17:41:00Z"/>
                <w:rFonts w:ascii="Times New Roman" w:hAnsi="Times New Roman"/>
                <w:sz w:val="24"/>
                <w:szCs w:val="24"/>
              </w:rPr>
            </w:pPr>
            <w:ins w:id="2890" w:author=" " w:date="2011-07-06T17:41:00Z">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ins>
          </w:p>
        </w:tc>
        <w:tc>
          <w:tcPr>
            <w:tcW w:w="845" w:type="dxa"/>
            <w:tcBorders>
              <w:top w:val="nil"/>
              <w:left w:val="nil"/>
              <w:bottom w:val="nil"/>
              <w:right w:val="nil"/>
            </w:tcBorders>
          </w:tcPr>
          <w:p w:rsidR="000C7B96" w:rsidRPr="007A7452" w:rsidRDefault="000C7B96" w:rsidP="00FD32F2">
            <w:pPr>
              <w:widowControl w:val="0"/>
              <w:autoSpaceDE w:val="0"/>
              <w:autoSpaceDN w:val="0"/>
              <w:adjustRightInd w:val="0"/>
              <w:spacing w:after="0"/>
              <w:ind w:firstLine="50"/>
              <w:rPr>
                <w:ins w:id="2891" w:author=" " w:date="2011-07-06T17:41:00Z"/>
                <w:rFonts w:ascii="Times New Roman" w:hAnsi="Times New Roman"/>
                <w:sz w:val="24"/>
                <w:szCs w:val="24"/>
              </w:rPr>
            </w:pPr>
          </w:p>
        </w:tc>
        <w:tc>
          <w:tcPr>
            <w:tcW w:w="5378" w:type="dxa"/>
            <w:tcBorders>
              <w:top w:val="nil"/>
              <w:left w:val="nil"/>
              <w:bottom w:val="nil"/>
              <w:right w:val="nil"/>
            </w:tcBorders>
          </w:tcPr>
          <w:p w:rsidR="000C7B96" w:rsidRPr="007A7452" w:rsidRDefault="000C7B96" w:rsidP="00FD32F2">
            <w:pPr>
              <w:widowControl w:val="0"/>
              <w:autoSpaceDE w:val="0"/>
              <w:autoSpaceDN w:val="0"/>
              <w:adjustRightInd w:val="0"/>
              <w:spacing w:after="0"/>
              <w:ind w:firstLine="50"/>
              <w:rPr>
                <w:ins w:id="2892" w:author=" " w:date="2011-07-06T17:41:00Z"/>
                <w:rFonts w:ascii="Times New Roman" w:hAnsi="Times New Roman"/>
                <w:sz w:val="24"/>
                <w:szCs w:val="24"/>
              </w:rPr>
            </w:pPr>
          </w:p>
        </w:tc>
        <w:tc>
          <w:tcPr>
            <w:tcW w:w="2556" w:type="dxa"/>
            <w:tcBorders>
              <w:top w:val="nil"/>
              <w:left w:val="nil"/>
              <w:bottom w:val="nil"/>
              <w:right w:val="nil"/>
            </w:tcBorders>
          </w:tcPr>
          <w:p w:rsidR="000C7B96" w:rsidRPr="007A7452" w:rsidRDefault="000C7B96" w:rsidP="00FD32F2">
            <w:pPr>
              <w:widowControl w:val="0"/>
              <w:autoSpaceDE w:val="0"/>
              <w:autoSpaceDN w:val="0"/>
              <w:adjustRightInd w:val="0"/>
              <w:spacing w:after="0" w:line="194" w:lineRule="exact"/>
              <w:ind w:right="40" w:firstLine="50"/>
              <w:jc w:val="right"/>
              <w:rPr>
                <w:ins w:id="2893" w:author=" " w:date="2011-07-06T17:41:00Z"/>
                <w:rFonts w:ascii="Times New Roman" w:hAnsi="Times New Roman"/>
                <w:sz w:val="24"/>
                <w:szCs w:val="24"/>
              </w:rPr>
            </w:pPr>
            <w:ins w:id="2894" w:author=" " w:date="2011-07-06T17:41:00Z">
              <w:r>
                <w:rPr>
                  <w:rFonts w:ascii="Times New Roman" w:hAnsi="Times New Roman"/>
                  <w:b/>
                  <w:bCs/>
                  <w:color w:val="191919"/>
                  <w:sz w:val="18"/>
                  <w:szCs w:val="18"/>
                </w:rPr>
                <w:t>(</w:t>
              </w:r>
              <w:r w:rsidRPr="007A7452">
                <w:rPr>
                  <w:rFonts w:ascii="Times New Roman" w:hAnsi="Times New Roman"/>
                  <w:b/>
                  <w:bCs/>
                  <w:color w:val="191919"/>
                  <w:sz w:val="18"/>
                  <w:szCs w:val="18"/>
                </w:rPr>
                <w:t>8</w:t>
              </w:r>
              <w:r>
                <w:rPr>
                  <w:rFonts w:ascii="Times New Roman" w:hAnsi="Times New Roman"/>
                  <w:b/>
                  <w:bCs/>
                  <w:color w:val="191919"/>
                  <w:sz w:val="18"/>
                  <w:szCs w:val="18"/>
                </w:rPr>
                <w:t xml:space="preserve"> hours)</w:t>
              </w:r>
            </w:ins>
          </w:p>
        </w:tc>
      </w:tr>
    </w:tbl>
    <w:p w:rsidR="000C7B96" w:rsidRDefault="000C7B96" w:rsidP="000C7B96">
      <w:pPr>
        <w:widowControl w:val="0"/>
        <w:autoSpaceDE w:val="0"/>
        <w:autoSpaceDN w:val="0"/>
        <w:adjustRightInd w:val="0"/>
        <w:spacing w:before="8" w:after="0" w:line="120" w:lineRule="exact"/>
        <w:ind w:firstLine="50"/>
        <w:rPr>
          <w:ins w:id="2895" w:author=" " w:date="2011-07-06T17:41:00Z"/>
          <w:rFonts w:ascii="Times New Roman" w:hAnsi="Times New Roman"/>
          <w:sz w:val="12"/>
          <w:szCs w:val="12"/>
        </w:rPr>
      </w:pPr>
    </w:p>
    <w:p w:rsidR="000C7B96" w:rsidRDefault="00F807A4" w:rsidP="000C7B96">
      <w:pPr>
        <w:widowControl w:val="0"/>
        <w:autoSpaceDE w:val="0"/>
        <w:autoSpaceDN w:val="0"/>
        <w:adjustRightInd w:val="0"/>
        <w:spacing w:after="0"/>
        <w:ind w:left="900" w:firstLine="50"/>
        <w:rPr>
          <w:ins w:id="2896" w:author=" " w:date="2011-07-06T17:41:00Z"/>
          <w:rFonts w:ascii="Times New Roman" w:hAnsi="Times New Roman"/>
          <w:color w:val="000000"/>
          <w:sz w:val="18"/>
          <w:szCs w:val="18"/>
        </w:rPr>
      </w:pPr>
      <w:ins w:id="2897" w:author=" " w:date="2011-07-06T17:41:00Z">
        <w:r w:rsidRPr="00F807A4">
          <w:rPr>
            <w:rFonts w:ascii="Times New Roman" w:hAnsi="Times New Roman"/>
            <w:b/>
            <w:color w:val="191919"/>
            <w:sz w:val="18"/>
            <w:szCs w:val="18"/>
            <w:rPrChange w:id="2898" w:author="lnorman" w:date="2011-04-05T15:50:00Z">
              <w:rPr>
                <w:rFonts w:ascii="Times New Roman" w:hAnsi="Times New Roman"/>
                <w:color w:val="191919"/>
                <w:sz w:val="18"/>
                <w:szCs w:val="18"/>
              </w:rPr>
            </w:rPrChange>
          </w:rPr>
          <w:t>AREA I:</w:t>
        </w:r>
        <w:r w:rsidR="000C7B96">
          <w:rPr>
            <w:rFonts w:ascii="Times New Roman" w:hAnsi="Times New Roman"/>
            <w:color w:val="191919"/>
            <w:sz w:val="18"/>
            <w:szCs w:val="18"/>
          </w:rPr>
          <w:t xml:space="preserve"> </w:t>
        </w:r>
        <w:r w:rsidRPr="00F807A4">
          <w:rPr>
            <w:rFonts w:ascii="Times New Roman" w:hAnsi="Times New Roman"/>
            <w:b/>
            <w:color w:val="191919"/>
            <w:sz w:val="18"/>
            <w:szCs w:val="18"/>
            <w:rPrChange w:id="2899" w:author="lnorman" w:date="2011-04-05T15:49:00Z">
              <w:rPr>
                <w:rFonts w:ascii="Times New Roman" w:hAnsi="Times New Roman"/>
                <w:color w:val="191919"/>
                <w:sz w:val="18"/>
                <w:szCs w:val="18"/>
              </w:rPr>
            </w:rPrChange>
          </w:rPr>
          <w:t>Education Courses</w:t>
        </w:r>
      </w:ins>
    </w:p>
    <w:tbl>
      <w:tblPr>
        <w:tblW w:w="9450" w:type="dxa"/>
        <w:tblInd w:w="900" w:type="dxa"/>
        <w:tblLayout w:type="fixed"/>
        <w:tblCellMar>
          <w:left w:w="0" w:type="dxa"/>
          <w:right w:w="0" w:type="dxa"/>
        </w:tblCellMar>
        <w:tblLook w:val="0000"/>
      </w:tblPr>
      <w:tblGrid>
        <w:gridCol w:w="941"/>
        <w:gridCol w:w="755"/>
        <w:gridCol w:w="5776"/>
        <w:gridCol w:w="1978"/>
      </w:tblGrid>
      <w:tr w:rsidR="000C7B96" w:rsidRPr="007A7452" w:rsidTr="00FD32F2">
        <w:trPr>
          <w:trHeight w:hRule="exact" w:val="234"/>
          <w:ins w:id="2900"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left="40" w:firstLine="50"/>
              <w:rPr>
                <w:ins w:id="2901" w:author=" " w:date="2011-07-06T17:41:00Z"/>
                <w:rFonts w:ascii="Times New Roman" w:hAnsi="Times New Roman"/>
                <w:sz w:val="24"/>
                <w:szCs w:val="24"/>
              </w:rPr>
            </w:pPr>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left="251" w:firstLine="50"/>
              <w:rPr>
                <w:ins w:id="2902" w:author=" " w:date="2011-07-06T17:41:00Z"/>
                <w:rFonts w:ascii="Times New Roman" w:hAnsi="Times New Roman"/>
                <w:sz w:val="24"/>
                <w:szCs w:val="24"/>
              </w:rPr>
            </w:pPr>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left="144" w:firstLine="50"/>
              <w:rPr>
                <w:ins w:id="2903" w:author=" " w:date="2011-07-06T17:41:00Z"/>
                <w:rFonts w:ascii="Times New Roman" w:hAnsi="Times New Roman"/>
                <w:sz w:val="24"/>
                <w:szCs w:val="24"/>
              </w:rPr>
            </w:pPr>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before="6" w:after="0"/>
              <w:ind w:right="40" w:firstLine="50"/>
              <w:jc w:val="right"/>
              <w:rPr>
                <w:ins w:id="2904" w:author=" " w:date="2011-07-06T17:41:00Z"/>
                <w:rFonts w:ascii="Times New Roman" w:hAnsi="Times New Roman"/>
                <w:sz w:val="24"/>
                <w:szCs w:val="24"/>
              </w:rPr>
            </w:pPr>
          </w:p>
        </w:tc>
      </w:tr>
      <w:tr w:rsidR="000C7B96" w:rsidRPr="007A7452" w:rsidTr="00FD32F2">
        <w:trPr>
          <w:trHeight w:hRule="exact" w:val="216"/>
          <w:ins w:id="2905"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06" w:author=" " w:date="2011-07-06T17:41:00Z"/>
                <w:rFonts w:ascii="Times New Roman" w:hAnsi="Times New Roman"/>
                <w:sz w:val="24"/>
                <w:szCs w:val="24"/>
              </w:rPr>
            </w:pPr>
            <w:ins w:id="2907" w:author=" " w:date="2011-07-06T17:41:00Z">
              <w:r w:rsidRPr="007A7452">
                <w:rPr>
                  <w:rFonts w:ascii="Times New Roman" w:hAnsi="Times New Roman"/>
                  <w:color w:val="191919"/>
                  <w:sz w:val="18"/>
                  <w:szCs w:val="18"/>
                </w:rPr>
                <w:t>EDUC</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251" w:firstLine="50"/>
              <w:rPr>
                <w:ins w:id="2908" w:author=" " w:date="2011-07-06T17:41:00Z"/>
                <w:rFonts w:ascii="Times New Roman" w:hAnsi="Times New Roman"/>
                <w:sz w:val="24"/>
                <w:szCs w:val="24"/>
              </w:rPr>
            </w:pPr>
            <w:ins w:id="2909" w:author=" " w:date="2011-07-06T17:41:00Z">
              <w:r w:rsidRPr="007A7452">
                <w:rPr>
                  <w:rFonts w:ascii="Times New Roman" w:hAnsi="Times New Roman"/>
                  <w:color w:val="191919"/>
                  <w:sz w:val="18"/>
                  <w:szCs w:val="18"/>
                </w:rPr>
                <w:t>3306</w:t>
              </w:r>
            </w:ins>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910" w:author=" " w:date="2011-07-06T17:41:00Z"/>
                <w:rFonts w:ascii="Times New Roman" w:hAnsi="Times New Roman"/>
                <w:sz w:val="24"/>
                <w:szCs w:val="24"/>
              </w:rPr>
            </w:pPr>
            <w:ins w:id="2911" w:author=" " w:date="2011-07-06T17:41:00Z">
              <w:r w:rsidRPr="007A7452">
                <w:rPr>
                  <w:rFonts w:ascii="Times New Roman" w:hAnsi="Times New Roman"/>
                  <w:color w:val="191919"/>
                  <w:sz w:val="18"/>
                  <w:szCs w:val="18"/>
                </w:rPr>
                <w:t>Educational Psychology</w:t>
              </w:r>
            </w:ins>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12" w:author=" " w:date="2011-07-06T17:41:00Z"/>
                <w:rFonts w:ascii="Times New Roman" w:hAnsi="Times New Roman"/>
                <w:sz w:val="24"/>
                <w:szCs w:val="24"/>
              </w:rPr>
            </w:pPr>
            <w:ins w:id="2913" w:author=" " w:date="2011-07-06T17:41:00Z">
              <w:r w:rsidRPr="007A7452">
                <w:rPr>
                  <w:rFonts w:ascii="Times New Roman" w:hAnsi="Times New Roman"/>
                  <w:color w:val="191919"/>
                  <w:sz w:val="18"/>
                  <w:szCs w:val="18"/>
                </w:rPr>
                <w:t>3</w:t>
              </w:r>
            </w:ins>
          </w:p>
        </w:tc>
      </w:tr>
      <w:tr w:rsidR="000C7B96" w:rsidRPr="007A7452" w:rsidTr="00FD32F2">
        <w:trPr>
          <w:trHeight w:hRule="exact" w:val="216"/>
          <w:ins w:id="2914"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15" w:author=" " w:date="2011-07-06T17:41:00Z"/>
                <w:rFonts w:ascii="Times New Roman" w:hAnsi="Times New Roman"/>
                <w:sz w:val="24"/>
                <w:szCs w:val="24"/>
              </w:rPr>
            </w:pPr>
            <w:ins w:id="2916" w:author=" " w:date="2011-07-06T17:41:00Z">
              <w:r w:rsidRPr="007A7452">
                <w:rPr>
                  <w:rFonts w:ascii="Times New Roman" w:hAnsi="Times New Roman"/>
                  <w:color w:val="191919"/>
                  <w:sz w:val="18"/>
                  <w:szCs w:val="18"/>
                </w:rPr>
                <w:t>EDUC</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251" w:firstLine="50"/>
              <w:rPr>
                <w:ins w:id="2917" w:author=" " w:date="2011-07-06T17:41:00Z"/>
                <w:rFonts w:ascii="Times New Roman" w:hAnsi="Times New Roman"/>
                <w:sz w:val="24"/>
                <w:szCs w:val="24"/>
              </w:rPr>
            </w:pPr>
            <w:ins w:id="2918" w:author=" " w:date="2011-07-06T17:41:00Z">
              <w:r w:rsidRPr="007A7452">
                <w:rPr>
                  <w:rFonts w:ascii="Times New Roman" w:hAnsi="Times New Roman"/>
                  <w:color w:val="191919"/>
                  <w:sz w:val="18"/>
                  <w:szCs w:val="18"/>
                </w:rPr>
                <w:t>3350</w:t>
              </w:r>
            </w:ins>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919" w:author=" " w:date="2011-07-06T17:41:00Z"/>
                <w:rFonts w:ascii="Times New Roman" w:hAnsi="Times New Roman"/>
                <w:sz w:val="24"/>
                <w:szCs w:val="24"/>
              </w:rPr>
            </w:pPr>
            <w:ins w:id="2920" w:author=" " w:date="2011-07-06T17:41:00Z">
              <w:r w:rsidRPr="007A7452">
                <w:rPr>
                  <w:rFonts w:ascii="Times New Roman" w:hAnsi="Times New Roman"/>
                  <w:color w:val="191919"/>
                  <w:sz w:val="18"/>
                  <w:szCs w:val="18"/>
                </w:rPr>
                <w:t>Public School Health</w:t>
              </w:r>
            </w:ins>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21" w:author=" " w:date="2011-07-06T17:41:00Z"/>
                <w:rFonts w:ascii="Times New Roman" w:hAnsi="Times New Roman"/>
                <w:sz w:val="24"/>
                <w:szCs w:val="24"/>
              </w:rPr>
            </w:pPr>
            <w:ins w:id="2922" w:author=" " w:date="2011-07-06T17:41:00Z">
              <w:r w:rsidRPr="007A7452">
                <w:rPr>
                  <w:rFonts w:ascii="Times New Roman" w:hAnsi="Times New Roman"/>
                  <w:color w:val="191919"/>
                  <w:sz w:val="18"/>
                  <w:szCs w:val="18"/>
                </w:rPr>
                <w:t>3</w:t>
              </w:r>
            </w:ins>
          </w:p>
        </w:tc>
      </w:tr>
      <w:tr w:rsidR="000C7B96" w:rsidRPr="007A7452" w:rsidTr="00FD32F2">
        <w:trPr>
          <w:trHeight w:hRule="exact" w:val="216"/>
          <w:ins w:id="2923"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24" w:author=" " w:date="2011-07-06T17:41:00Z"/>
                <w:rFonts w:ascii="Times New Roman" w:hAnsi="Times New Roman"/>
                <w:sz w:val="24"/>
                <w:szCs w:val="24"/>
              </w:rPr>
            </w:pPr>
            <w:ins w:id="2925" w:author=" " w:date="2011-07-06T17:41:00Z">
              <w:r w:rsidRPr="007A7452">
                <w:rPr>
                  <w:rFonts w:ascii="Times New Roman" w:hAnsi="Times New Roman"/>
                  <w:color w:val="191919"/>
                  <w:sz w:val="18"/>
                  <w:szCs w:val="18"/>
                </w:rPr>
                <w:t>ECEC</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251" w:firstLine="50"/>
              <w:rPr>
                <w:ins w:id="2926" w:author=" " w:date="2011-07-06T17:41:00Z"/>
                <w:rFonts w:ascii="Times New Roman" w:hAnsi="Times New Roman"/>
                <w:sz w:val="24"/>
                <w:szCs w:val="24"/>
              </w:rPr>
            </w:pPr>
            <w:ins w:id="2927" w:author=" " w:date="2011-07-06T17:41:00Z">
              <w:r w:rsidRPr="007A7452">
                <w:rPr>
                  <w:rFonts w:ascii="Times New Roman" w:hAnsi="Times New Roman"/>
                  <w:color w:val="191919"/>
                  <w:sz w:val="18"/>
                  <w:szCs w:val="18"/>
                </w:rPr>
                <w:t>3352</w:t>
              </w:r>
            </w:ins>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928" w:author=" " w:date="2011-07-06T17:41:00Z"/>
                <w:rFonts w:ascii="Times New Roman" w:hAnsi="Times New Roman"/>
                <w:sz w:val="24"/>
                <w:szCs w:val="24"/>
              </w:rPr>
            </w:pPr>
            <w:ins w:id="2929" w:author=" " w:date="2011-07-06T17:41:00Z">
              <w:r w:rsidRPr="007A7452">
                <w:rPr>
                  <w:rFonts w:ascii="Times New Roman" w:hAnsi="Times New Roman"/>
                  <w:color w:val="191919"/>
                  <w:sz w:val="18"/>
                  <w:szCs w:val="18"/>
                </w:rPr>
                <w:t>Health &amp; Physical Education for</w:t>
              </w:r>
              <w:r w:rsidRPr="007A7452">
                <w:rPr>
                  <w:rFonts w:ascii="Times New Roman" w:hAnsi="Times New Roman"/>
                  <w:color w:val="191919"/>
                  <w:spacing w:val="-7"/>
                  <w:sz w:val="18"/>
                  <w:szCs w:val="18"/>
                </w:rPr>
                <w:t xml:space="preserve"> </w:t>
              </w:r>
              <w:r w:rsidRPr="007A7452">
                <w:rPr>
                  <w:rFonts w:ascii="Times New Roman" w:hAnsi="Times New Roman"/>
                  <w:color w:val="191919"/>
                  <w:spacing w:val="-18"/>
                  <w:sz w:val="18"/>
                  <w:szCs w:val="18"/>
                </w:rPr>
                <w:t>Y</w:t>
              </w:r>
              <w:r w:rsidRPr="007A7452">
                <w:rPr>
                  <w:rFonts w:ascii="Times New Roman" w:hAnsi="Times New Roman"/>
                  <w:color w:val="191919"/>
                  <w:sz w:val="18"/>
                  <w:szCs w:val="18"/>
                </w:rPr>
                <w:t>oung Children</w:t>
              </w:r>
            </w:ins>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30" w:author=" " w:date="2011-07-06T17:41:00Z"/>
                <w:rFonts w:ascii="Times New Roman" w:hAnsi="Times New Roman"/>
                <w:sz w:val="24"/>
                <w:szCs w:val="24"/>
              </w:rPr>
            </w:pPr>
            <w:ins w:id="2931" w:author=" " w:date="2011-07-06T17:41:00Z">
              <w:r w:rsidRPr="007A7452">
                <w:rPr>
                  <w:rFonts w:ascii="Times New Roman" w:hAnsi="Times New Roman"/>
                  <w:color w:val="191919"/>
                  <w:sz w:val="18"/>
                  <w:szCs w:val="18"/>
                </w:rPr>
                <w:t>3</w:t>
              </w:r>
            </w:ins>
          </w:p>
        </w:tc>
      </w:tr>
      <w:tr w:rsidR="000C7B96" w:rsidRPr="007A7452" w:rsidTr="00FD32F2">
        <w:trPr>
          <w:trHeight w:hRule="exact" w:val="216"/>
          <w:ins w:id="2932"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33" w:author=" " w:date="2011-07-06T17:41:00Z"/>
                <w:rFonts w:ascii="Times New Roman" w:hAnsi="Times New Roman"/>
                <w:sz w:val="24"/>
                <w:szCs w:val="24"/>
              </w:rPr>
            </w:pPr>
            <w:ins w:id="2934" w:author=" " w:date="2011-07-06T17:41:00Z">
              <w:r w:rsidRPr="007A7452">
                <w:rPr>
                  <w:rFonts w:ascii="Times New Roman" w:hAnsi="Times New Roman"/>
                  <w:color w:val="191919"/>
                  <w:sz w:val="18"/>
                  <w:szCs w:val="18"/>
                </w:rPr>
                <w:t>EDUC</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251" w:firstLine="50"/>
              <w:rPr>
                <w:ins w:id="2935" w:author=" " w:date="2011-07-06T17:41:00Z"/>
                <w:rFonts w:ascii="Times New Roman" w:hAnsi="Times New Roman"/>
                <w:sz w:val="24"/>
                <w:szCs w:val="24"/>
              </w:rPr>
            </w:pPr>
            <w:ins w:id="2936" w:author=" " w:date="2011-07-06T17:41:00Z">
              <w:r w:rsidRPr="007A7452">
                <w:rPr>
                  <w:rFonts w:ascii="Times New Roman" w:hAnsi="Times New Roman"/>
                  <w:color w:val="191919"/>
                  <w:sz w:val="18"/>
                  <w:szCs w:val="18"/>
                </w:rPr>
                <w:t>3363</w:t>
              </w:r>
            </w:ins>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937" w:author=" " w:date="2011-07-06T17:41:00Z"/>
                <w:rFonts w:ascii="Times New Roman" w:hAnsi="Times New Roman"/>
                <w:sz w:val="24"/>
                <w:szCs w:val="24"/>
              </w:rPr>
            </w:pPr>
            <w:ins w:id="2938" w:author=" " w:date="2011-07-06T17:41:00Z">
              <w:r w:rsidRPr="007A7452">
                <w:rPr>
                  <w:rFonts w:ascii="Times New Roman" w:hAnsi="Times New Roman"/>
                  <w:color w:val="191919"/>
                  <w:sz w:val="18"/>
                  <w:szCs w:val="18"/>
                </w:rPr>
                <w:t>Methods &amp; Materials Secondary PE</w:t>
              </w:r>
            </w:ins>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39" w:author=" " w:date="2011-07-06T17:41:00Z"/>
                <w:rFonts w:ascii="Times New Roman" w:hAnsi="Times New Roman"/>
                <w:sz w:val="24"/>
                <w:szCs w:val="24"/>
              </w:rPr>
            </w:pPr>
            <w:ins w:id="2940" w:author=" " w:date="2011-07-06T17:41:00Z">
              <w:r w:rsidRPr="007A7452">
                <w:rPr>
                  <w:rFonts w:ascii="Times New Roman" w:hAnsi="Times New Roman"/>
                  <w:color w:val="191919"/>
                  <w:sz w:val="18"/>
                  <w:szCs w:val="18"/>
                </w:rPr>
                <w:t>3</w:t>
              </w:r>
            </w:ins>
          </w:p>
        </w:tc>
      </w:tr>
      <w:tr w:rsidR="000C7B96" w:rsidRPr="007A7452" w:rsidTr="00FD32F2">
        <w:trPr>
          <w:trHeight w:hRule="exact" w:val="216"/>
          <w:ins w:id="2941"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42" w:author=" " w:date="2011-07-06T17:41:00Z"/>
                <w:rFonts w:ascii="Times New Roman" w:hAnsi="Times New Roman"/>
                <w:sz w:val="24"/>
                <w:szCs w:val="24"/>
              </w:rPr>
            </w:pPr>
            <w:ins w:id="2943" w:author=" " w:date="2011-07-06T17:41:00Z">
              <w:r w:rsidRPr="007A7452">
                <w:rPr>
                  <w:rFonts w:ascii="Times New Roman" w:hAnsi="Times New Roman"/>
                  <w:color w:val="191919"/>
                  <w:sz w:val="18"/>
                  <w:szCs w:val="18"/>
                </w:rPr>
                <w:t>EDUC</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251" w:firstLine="50"/>
              <w:rPr>
                <w:ins w:id="2944" w:author=" " w:date="2011-07-06T17:41:00Z"/>
                <w:rFonts w:ascii="Times New Roman" w:hAnsi="Times New Roman"/>
                <w:sz w:val="24"/>
                <w:szCs w:val="24"/>
              </w:rPr>
            </w:pPr>
            <w:ins w:id="2945" w:author=" " w:date="2011-07-06T17:41:00Z">
              <w:r w:rsidRPr="007A7452">
                <w:rPr>
                  <w:rFonts w:ascii="Times New Roman" w:hAnsi="Times New Roman"/>
                  <w:color w:val="191919"/>
                  <w:sz w:val="18"/>
                  <w:szCs w:val="18"/>
                </w:rPr>
                <w:t>4400</w:t>
              </w:r>
            </w:ins>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946" w:author=" " w:date="2011-07-06T17:41:00Z"/>
                <w:rFonts w:ascii="Times New Roman" w:hAnsi="Times New Roman"/>
                <w:sz w:val="24"/>
                <w:szCs w:val="24"/>
              </w:rPr>
            </w:pPr>
            <w:ins w:id="2947" w:author=" " w:date="2011-07-06T17:41:00Z">
              <w:r w:rsidRPr="007A7452">
                <w:rPr>
                  <w:rFonts w:ascii="Times New Roman" w:hAnsi="Times New Roman"/>
                  <w:color w:val="191919"/>
                  <w:sz w:val="18"/>
                  <w:szCs w:val="18"/>
                </w:rPr>
                <w:t>Prep for</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ins>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48" w:author=" " w:date="2011-07-06T17:41:00Z"/>
                <w:rFonts w:ascii="Times New Roman" w:hAnsi="Times New Roman"/>
                <w:sz w:val="24"/>
                <w:szCs w:val="24"/>
              </w:rPr>
            </w:pPr>
            <w:ins w:id="2949" w:author=" " w:date="2011-07-06T17:41:00Z">
              <w:r w:rsidRPr="007A7452">
                <w:rPr>
                  <w:rFonts w:ascii="Times New Roman" w:hAnsi="Times New Roman"/>
                  <w:color w:val="191919"/>
                  <w:sz w:val="18"/>
                  <w:szCs w:val="18"/>
                </w:rPr>
                <w:t>2</w:t>
              </w:r>
            </w:ins>
          </w:p>
        </w:tc>
      </w:tr>
      <w:tr w:rsidR="000C7B96" w:rsidRPr="007A7452" w:rsidTr="00FD32F2">
        <w:trPr>
          <w:trHeight w:hRule="exact" w:val="216"/>
          <w:ins w:id="2950"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51" w:author=" " w:date="2011-07-06T17:41:00Z"/>
                <w:rFonts w:ascii="Times New Roman" w:hAnsi="Times New Roman"/>
                <w:sz w:val="24"/>
                <w:szCs w:val="24"/>
              </w:rPr>
            </w:pPr>
            <w:ins w:id="2952" w:author=" " w:date="2011-07-06T17:41:00Z">
              <w:r w:rsidRPr="007A7452">
                <w:rPr>
                  <w:rFonts w:ascii="Times New Roman" w:hAnsi="Times New Roman"/>
                  <w:color w:val="191919"/>
                  <w:sz w:val="18"/>
                  <w:szCs w:val="18"/>
                </w:rPr>
                <w:t>EDUC</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251" w:firstLine="50"/>
              <w:rPr>
                <w:ins w:id="2953" w:author=" " w:date="2011-07-06T17:41:00Z"/>
                <w:rFonts w:ascii="Times New Roman" w:hAnsi="Times New Roman"/>
                <w:sz w:val="24"/>
                <w:szCs w:val="24"/>
              </w:rPr>
            </w:pPr>
            <w:ins w:id="2954" w:author=" " w:date="2011-07-06T17:41:00Z">
              <w:r w:rsidRPr="007A7452">
                <w:rPr>
                  <w:rFonts w:ascii="Times New Roman" w:hAnsi="Times New Roman"/>
                  <w:color w:val="191919"/>
                  <w:sz w:val="18"/>
                  <w:szCs w:val="18"/>
                </w:rPr>
                <w:t>4412</w:t>
              </w:r>
            </w:ins>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955" w:author=" " w:date="2011-07-06T17:41:00Z"/>
                <w:rFonts w:ascii="Times New Roman" w:hAnsi="Times New Roman"/>
                <w:sz w:val="24"/>
                <w:szCs w:val="24"/>
              </w:rPr>
            </w:pPr>
            <w:ins w:id="2956" w:author=" " w:date="2011-07-06T17:41:00Z">
              <w:r w:rsidRPr="007A7452">
                <w:rPr>
                  <w:rFonts w:ascii="Times New Roman" w:hAnsi="Times New Roman"/>
                  <w:color w:val="191919"/>
                  <w:sz w:val="18"/>
                  <w:szCs w:val="18"/>
                </w:rPr>
                <w:t>Student</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w:t>
              </w:r>
            </w:ins>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57" w:author=" " w:date="2011-07-06T17:41:00Z"/>
                <w:rFonts w:ascii="Times New Roman" w:hAnsi="Times New Roman"/>
                <w:sz w:val="24"/>
                <w:szCs w:val="24"/>
              </w:rPr>
            </w:pPr>
            <w:ins w:id="2958" w:author=" " w:date="2011-07-06T17:41:00Z">
              <w:r w:rsidRPr="007A7452">
                <w:rPr>
                  <w:rFonts w:ascii="Times New Roman" w:hAnsi="Times New Roman"/>
                  <w:color w:val="191919"/>
                  <w:sz w:val="18"/>
                  <w:szCs w:val="18"/>
                </w:rPr>
                <w:t>12</w:t>
              </w:r>
            </w:ins>
          </w:p>
        </w:tc>
      </w:tr>
      <w:tr w:rsidR="000C7B96" w:rsidRPr="007A7452" w:rsidTr="00FD32F2">
        <w:trPr>
          <w:trHeight w:hRule="exact" w:val="216"/>
          <w:ins w:id="2959"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60" w:author=" " w:date="2011-07-06T17:41:00Z"/>
                <w:rFonts w:ascii="Times New Roman" w:hAnsi="Times New Roman"/>
                <w:sz w:val="24"/>
                <w:szCs w:val="24"/>
              </w:rPr>
            </w:pPr>
            <w:ins w:id="2961" w:author=" " w:date="2011-07-06T17:41:00Z">
              <w:r w:rsidRPr="007A7452">
                <w:rPr>
                  <w:rFonts w:ascii="Times New Roman" w:hAnsi="Times New Roman"/>
                  <w:color w:val="191919"/>
                  <w:sz w:val="18"/>
                  <w:szCs w:val="18"/>
                </w:rPr>
                <w:t>SPED</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251" w:firstLine="50"/>
              <w:rPr>
                <w:ins w:id="2962" w:author=" " w:date="2011-07-06T17:41:00Z"/>
                <w:rFonts w:ascii="Times New Roman" w:hAnsi="Times New Roman"/>
                <w:sz w:val="24"/>
                <w:szCs w:val="24"/>
              </w:rPr>
            </w:pPr>
            <w:ins w:id="2963" w:author=" " w:date="2011-07-06T17:41:00Z">
              <w:r w:rsidRPr="007A7452">
                <w:rPr>
                  <w:rFonts w:ascii="Times New Roman" w:hAnsi="Times New Roman"/>
                  <w:color w:val="191919"/>
                  <w:sz w:val="18"/>
                  <w:szCs w:val="18"/>
                </w:rPr>
                <w:t>3230</w:t>
              </w:r>
            </w:ins>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144" w:firstLine="50"/>
              <w:rPr>
                <w:ins w:id="2964" w:author=" " w:date="2011-07-06T17:41:00Z"/>
                <w:rFonts w:ascii="Times New Roman" w:hAnsi="Times New Roman"/>
                <w:sz w:val="24"/>
                <w:szCs w:val="24"/>
              </w:rPr>
            </w:pPr>
            <w:ins w:id="2965" w:author=" " w:date="2011-07-06T17:41:00Z">
              <w:r w:rsidRPr="007A7452">
                <w:rPr>
                  <w:rFonts w:ascii="Times New Roman" w:hAnsi="Times New Roman"/>
                  <w:color w:val="191919"/>
                  <w:sz w:val="18"/>
                  <w:szCs w:val="18"/>
                </w:rPr>
                <w:t>Cont Perspec Except Students</w:t>
              </w:r>
            </w:ins>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66" w:author=" " w:date="2011-07-06T17:41:00Z"/>
                <w:rFonts w:ascii="Times New Roman" w:hAnsi="Times New Roman"/>
                <w:sz w:val="24"/>
                <w:szCs w:val="24"/>
              </w:rPr>
            </w:pPr>
            <w:ins w:id="2967" w:author=" " w:date="2011-07-06T17:41:00Z">
              <w:r w:rsidRPr="007A7452">
                <w:rPr>
                  <w:rFonts w:ascii="Times New Roman" w:hAnsi="Times New Roman"/>
                  <w:color w:val="191919"/>
                  <w:sz w:val="18"/>
                  <w:szCs w:val="18"/>
                </w:rPr>
                <w:t>3</w:t>
              </w:r>
            </w:ins>
          </w:p>
        </w:tc>
      </w:tr>
      <w:tr w:rsidR="000C7B96" w:rsidRPr="007A7452" w:rsidTr="00FD32F2">
        <w:trPr>
          <w:trHeight w:hRule="exact" w:val="298"/>
          <w:ins w:id="2968" w:author=" " w:date="2011-07-06T17:41:00Z"/>
        </w:trPr>
        <w:tc>
          <w:tcPr>
            <w:tcW w:w="941"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left="40" w:firstLine="50"/>
              <w:rPr>
                <w:ins w:id="2969" w:author=" " w:date="2011-07-06T17:41:00Z"/>
                <w:rFonts w:ascii="Times New Roman" w:hAnsi="Times New Roman"/>
                <w:sz w:val="24"/>
                <w:szCs w:val="24"/>
              </w:rPr>
            </w:pPr>
            <w:ins w:id="2970" w:author=" " w:date="2011-07-06T17:41:00Z">
              <w:r>
                <w:rPr>
                  <w:rFonts w:ascii="Times New Roman" w:hAnsi="Times New Roman"/>
                  <w:b/>
                  <w:bCs/>
                  <w:color w:val="191919"/>
                  <w:sz w:val="18"/>
                  <w:szCs w:val="18"/>
                </w:rPr>
                <w:t>Total</w:t>
              </w:r>
            </w:ins>
          </w:p>
        </w:tc>
        <w:tc>
          <w:tcPr>
            <w:tcW w:w="755" w:type="dxa"/>
            <w:tcBorders>
              <w:top w:val="nil"/>
              <w:left w:val="nil"/>
              <w:bottom w:val="nil"/>
              <w:right w:val="nil"/>
            </w:tcBorders>
          </w:tcPr>
          <w:p w:rsidR="000C7B96" w:rsidRPr="007A7452" w:rsidRDefault="000C7B96" w:rsidP="00FD32F2">
            <w:pPr>
              <w:widowControl w:val="0"/>
              <w:autoSpaceDE w:val="0"/>
              <w:autoSpaceDN w:val="0"/>
              <w:adjustRightInd w:val="0"/>
              <w:spacing w:after="0"/>
              <w:ind w:firstLine="50"/>
              <w:rPr>
                <w:ins w:id="2971" w:author=" " w:date="2011-07-06T17:41:00Z"/>
                <w:rFonts w:ascii="Times New Roman" w:hAnsi="Times New Roman"/>
                <w:sz w:val="24"/>
                <w:szCs w:val="24"/>
              </w:rPr>
            </w:pPr>
          </w:p>
        </w:tc>
        <w:tc>
          <w:tcPr>
            <w:tcW w:w="5776" w:type="dxa"/>
            <w:tcBorders>
              <w:top w:val="nil"/>
              <w:left w:val="nil"/>
              <w:bottom w:val="nil"/>
              <w:right w:val="nil"/>
            </w:tcBorders>
          </w:tcPr>
          <w:p w:rsidR="000C7B96" w:rsidRPr="007A7452" w:rsidRDefault="000C7B96" w:rsidP="00FD32F2">
            <w:pPr>
              <w:widowControl w:val="0"/>
              <w:autoSpaceDE w:val="0"/>
              <w:autoSpaceDN w:val="0"/>
              <w:adjustRightInd w:val="0"/>
              <w:spacing w:after="0"/>
              <w:ind w:firstLine="50"/>
              <w:rPr>
                <w:ins w:id="2972" w:author=" " w:date="2011-07-06T17:41:00Z"/>
                <w:rFonts w:ascii="Times New Roman" w:hAnsi="Times New Roman"/>
                <w:sz w:val="24"/>
                <w:szCs w:val="24"/>
              </w:rPr>
            </w:pPr>
          </w:p>
        </w:tc>
        <w:tc>
          <w:tcPr>
            <w:tcW w:w="1978" w:type="dxa"/>
            <w:tcBorders>
              <w:top w:val="nil"/>
              <w:left w:val="nil"/>
              <w:bottom w:val="nil"/>
              <w:right w:val="nil"/>
            </w:tcBorders>
          </w:tcPr>
          <w:p w:rsidR="000C7B96" w:rsidRPr="007A7452" w:rsidRDefault="000C7B96" w:rsidP="00FD32F2">
            <w:pPr>
              <w:widowControl w:val="0"/>
              <w:autoSpaceDE w:val="0"/>
              <w:autoSpaceDN w:val="0"/>
              <w:adjustRightInd w:val="0"/>
              <w:spacing w:after="0" w:line="195" w:lineRule="exact"/>
              <w:ind w:right="40" w:firstLine="50"/>
              <w:jc w:val="right"/>
              <w:rPr>
                <w:ins w:id="2973" w:author=" " w:date="2011-07-06T17:41:00Z"/>
                <w:rFonts w:ascii="Times New Roman" w:hAnsi="Times New Roman"/>
                <w:sz w:val="24"/>
                <w:szCs w:val="24"/>
              </w:rPr>
            </w:pPr>
            <w:ins w:id="2974" w:author=" " w:date="2011-07-06T17:41:00Z">
              <w:r>
                <w:rPr>
                  <w:rFonts w:ascii="Times New Roman" w:hAnsi="Times New Roman"/>
                  <w:b/>
                  <w:bCs/>
                  <w:color w:val="191919"/>
                  <w:sz w:val="18"/>
                  <w:szCs w:val="18"/>
                </w:rPr>
                <w:t>(</w:t>
              </w:r>
              <w:r w:rsidRPr="007A7452">
                <w:rPr>
                  <w:rFonts w:ascii="Times New Roman" w:hAnsi="Times New Roman"/>
                  <w:b/>
                  <w:bCs/>
                  <w:color w:val="191919"/>
                  <w:sz w:val="18"/>
                  <w:szCs w:val="18"/>
                </w:rPr>
                <w:t>32</w:t>
              </w:r>
              <w:r>
                <w:rPr>
                  <w:rFonts w:ascii="Times New Roman" w:hAnsi="Times New Roman"/>
                  <w:b/>
                  <w:bCs/>
                  <w:color w:val="191919"/>
                  <w:sz w:val="18"/>
                  <w:szCs w:val="18"/>
                </w:rPr>
                <w:t xml:space="preserve"> hours)</w:t>
              </w:r>
            </w:ins>
          </w:p>
        </w:tc>
      </w:tr>
    </w:tbl>
    <w:p w:rsidR="000C7B96" w:rsidRDefault="000C7B96" w:rsidP="000C7B96">
      <w:pPr>
        <w:widowControl w:val="0"/>
        <w:autoSpaceDE w:val="0"/>
        <w:autoSpaceDN w:val="0"/>
        <w:adjustRightInd w:val="0"/>
        <w:spacing w:before="6" w:after="0" w:line="120" w:lineRule="exact"/>
        <w:ind w:firstLine="50"/>
        <w:rPr>
          <w:ins w:id="2975" w:author=" " w:date="2011-07-06T17:41:00Z"/>
          <w:rFonts w:ascii="Times New Roman" w:hAnsi="Times New Roman"/>
          <w:sz w:val="12"/>
          <w:szCs w:val="12"/>
        </w:rPr>
      </w:pPr>
    </w:p>
    <w:tbl>
      <w:tblPr>
        <w:tblW w:w="0" w:type="auto"/>
        <w:tblInd w:w="100" w:type="dxa"/>
        <w:tblLayout w:type="fixed"/>
        <w:tblCellMar>
          <w:left w:w="0" w:type="dxa"/>
          <w:right w:w="0" w:type="dxa"/>
        </w:tblCellMar>
        <w:tblLook w:val="0000"/>
      </w:tblPr>
      <w:tblGrid>
        <w:gridCol w:w="1250"/>
        <w:gridCol w:w="797"/>
        <w:gridCol w:w="5312"/>
        <w:gridCol w:w="2650"/>
        <w:tblGridChange w:id="2976">
          <w:tblGrid>
            <w:gridCol w:w="1250"/>
            <w:gridCol w:w="797"/>
            <w:gridCol w:w="5312"/>
            <w:gridCol w:w="2650"/>
          </w:tblGrid>
        </w:tblGridChange>
      </w:tblGrid>
      <w:tr w:rsidR="00BA65D4" w:rsidRPr="007A7452" w:rsidTr="00B740C6">
        <w:trPr>
          <w:trHeight w:hRule="exact" w:val="2709"/>
          <w:ins w:id="2977" w:author=" " w:date="2011-07-06T17:55:00Z"/>
        </w:trPr>
        <w:tc>
          <w:tcPr>
            <w:tcW w:w="1250" w:type="dxa"/>
            <w:tcBorders>
              <w:top w:val="nil"/>
              <w:left w:val="nil"/>
              <w:bottom w:val="nil"/>
              <w:right w:val="nil"/>
            </w:tcBorders>
          </w:tcPr>
          <w:p w:rsidR="00BA65D4" w:rsidRPr="007A7452" w:rsidRDefault="00BA65D4" w:rsidP="00B740C6">
            <w:pPr>
              <w:widowControl w:val="0"/>
              <w:autoSpaceDE w:val="0"/>
              <w:autoSpaceDN w:val="0"/>
              <w:adjustRightInd w:val="0"/>
              <w:spacing w:before="94" w:after="0"/>
              <w:ind w:left="180" w:firstLine="0"/>
              <w:rPr>
                <w:ins w:id="2978" w:author=" " w:date="2011-07-06T17:55:00Z"/>
                <w:rFonts w:ascii="Times New Roman" w:hAnsi="Times New Roman"/>
                <w:color w:val="000000"/>
                <w:sz w:val="18"/>
                <w:szCs w:val="18"/>
              </w:rPr>
            </w:pPr>
            <w:ins w:id="2979" w:author=" " w:date="2011-07-06T17:55:00Z">
              <w:r w:rsidRPr="007A7452">
                <w:rPr>
                  <w:rFonts w:ascii="Times New Roman" w:hAnsi="Times New Roman"/>
                  <w:b/>
                  <w:bCs/>
                  <w:color w:val="191919"/>
                  <w:spacing w:val="-1"/>
                  <w:sz w:val="18"/>
                  <w:szCs w:val="18"/>
                </w:rPr>
                <w:lastRenderedPageBreak/>
                <w:t>ELECTIVE</w:t>
              </w:r>
            </w:ins>
          </w:p>
          <w:p w:rsidR="00BA65D4" w:rsidRDefault="00BA65D4" w:rsidP="00B740C6">
            <w:pPr>
              <w:widowControl w:val="0"/>
              <w:autoSpaceDE w:val="0"/>
              <w:autoSpaceDN w:val="0"/>
              <w:adjustRightInd w:val="0"/>
              <w:spacing w:before="12" w:after="0"/>
              <w:ind w:left="180" w:firstLine="0"/>
              <w:rPr>
                <w:ins w:id="2980" w:author=" " w:date="2011-07-06T17:55:00Z"/>
                <w:rFonts w:ascii="Times New Roman" w:hAnsi="Times New Roman"/>
                <w:color w:val="191919"/>
                <w:spacing w:val="-1"/>
                <w:sz w:val="18"/>
                <w:szCs w:val="18"/>
              </w:rPr>
            </w:pPr>
            <w:ins w:id="2981" w:author=" " w:date="2011-07-06T17:55:00Z">
              <w:r>
                <w:rPr>
                  <w:rFonts w:ascii="Times New Roman" w:hAnsi="Times New Roman"/>
                  <w:color w:val="191919"/>
                  <w:spacing w:val="-1"/>
                  <w:sz w:val="18"/>
                  <w:szCs w:val="18"/>
                </w:rPr>
                <w:t>EDUC</w:t>
              </w:r>
            </w:ins>
          </w:p>
          <w:p w:rsidR="00BA65D4" w:rsidRDefault="00BA65D4" w:rsidP="00B740C6">
            <w:pPr>
              <w:widowControl w:val="0"/>
              <w:autoSpaceDE w:val="0"/>
              <w:autoSpaceDN w:val="0"/>
              <w:adjustRightInd w:val="0"/>
              <w:spacing w:before="12" w:after="0"/>
              <w:ind w:left="180" w:firstLine="0"/>
              <w:rPr>
                <w:ins w:id="2982" w:author=" " w:date="2011-07-06T17:55:00Z"/>
                <w:rFonts w:ascii="Times New Roman" w:hAnsi="Times New Roman"/>
                <w:color w:val="191919"/>
                <w:spacing w:val="-1"/>
                <w:sz w:val="18"/>
                <w:szCs w:val="18"/>
              </w:rPr>
            </w:pPr>
            <w:ins w:id="2983" w:author=" " w:date="2011-07-06T17:55:00Z">
              <w:r>
                <w:rPr>
                  <w:rFonts w:ascii="Times New Roman" w:hAnsi="Times New Roman"/>
                  <w:color w:val="191919"/>
                  <w:spacing w:val="-1"/>
                  <w:sz w:val="18"/>
                  <w:szCs w:val="18"/>
                </w:rPr>
                <w:t>EDUC</w:t>
              </w:r>
            </w:ins>
          </w:p>
          <w:p w:rsidR="00BA65D4" w:rsidRPr="007A7452" w:rsidRDefault="00BA65D4" w:rsidP="00B740C6">
            <w:pPr>
              <w:widowControl w:val="0"/>
              <w:autoSpaceDE w:val="0"/>
              <w:autoSpaceDN w:val="0"/>
              <w:adjustRightInd w:val="0"/>
              <w:spacing w:before="12" w:after="0"/>
              <w:ind w:left="180" w:firstLine="0"/>
              <w:rPr>
                <w:ins w:id="2984" w:author=" " w:date="2011-07-06T17:55:00Z"/>
                <w:rFonts w:ascii="Times New Roman" w:hAnsi="Times New Roman"/>
                <w:sz w:val="24"/>
                <w:szCs w:val="24"/>
              </w:rPr>
            </w:pPr>
            <w:ins w:id="2985" w:author=" " w:date="2011-07-06T17:55:00Z">
              <w:r w:rsidRPr="007A7452">
                <w:rPr>
                  <w:rFonts w:ascii="Times New Roman" w:hAnsi="Times New Roman"/>
                  <w:color w:val="191919"/>
                  <w:spacing w:val="-1"/>
                  <w:sz w:val="18"/>
                  <w:szCs w:val="18"/>
                </w:rPr>
                <w:t>EDUC</w:t>
              </w:r>
            </w:ins>
          </w:p>
        </w:tc>
        <w:tc>
          <w:tcPr>
            <w:tcW w:w="797" w:type="dxa"/>
            <w:tcBorders>
              <w:top w:val="nil"/>
              <w:left w:val="nil"/>
              <w:bottom w:val="nil"/>
              <w:right w:val="nil"/>
            </w:tcBorders>
          </w:tcPr>
          <w:p w:rsidR="00BA65D4" w:rsidRPr="007A7452" w:rsidRDefault="00BA65D4" w:rsidP="00B740C6">
            <w:pPr>
              <w:widowControl w:val="0"/>
              <w:autoSpaceDE w:val="0"/>
              <w:autoSpaceDN w:val="0"/>
              <w:adjustRightInd w:val="0"/>
              <w:spacing w:before="4" w:after="0" w:line="110" w:lineRule="exact"/>
              <w:ind w:left="180" w:firstLine="0"/>
              <w:rPr>
                <w:ins w:id="2986" w:author=" " w:date="2011-07-06T17:55:00Z"/>
                <w:rFonts w:ascii="Times New Roman" w:hAnsi="Times New Roman"/>
                <w:sz w:val="11"/>
                <w:szCs w:val="11"/>
              </w:rPr>
            </w:pPr>
          </w:p>
          <w:p w:rsidR="00BA65D4" w:rsidRPr="007A7452" w:rsidRDefault="00BA65D4" w:rsidP="00B740C6">
            <w:pPr>
              <w:widowControl w:val="0"/>
              <w:autoSpaceDE w:val="0"/>
              <w:autoSpaceDN w:val="0"/>
              <w:adjustRightInd w:val="0"/>
              <w:spacing w:after="0" w:line="200" w:lineRule="exact"/>
              <w:ind w:left="180" w:firstLine="0"/>
              <w:rPr>
                <w:ins w:id="2987" w:author=" " w:date="2011-07-06T17:55:00Z"/>
                <w:rFonts w:ascii="Times New Roman" w:hAnsi="Times New Roman"/>
                <w:sz w:val="20"/>
                <w:szCs w:val="20"/>
              </w:rPr>
            </w:pPr>
          </w:p>
          <w:p w:rsidR="00BA65D4" w:rsidRDefault="00BA65D4" w:rsidP="00B740C6">
            <w:pPr>
              <w:widowControl w:val="0"/>
              <w:autoSpaceDE w:val="0"/>
              <w:autoSpaceDN w:val="0"/>
              <w:adjustRightInd w:val="0"/>
              <w:spacing w:after="0"/>
              <w:ind w:left="180" w:firstLine="0"/>
              <w:rPr>
                <w:ins w:id="2988" w:author=" " w:date="2011-07-06T17:55:00Z"/>
                <w:rFonts w:ascii="Times New Roman" w:hAnsi="Times New Roman"/>
                <w:color w:val="191919"/>
                <w:spacing w:val="-1"/>
                <w:sz w:val="18"/>
                <w:szCs w:val="18"/>
              </w:rPr>
            </w:pPr>
            <w:ins w:id="2989" w:author=" " w:date="2011-07-06T17:55:00Z">
              <w:r>
                <w:rPr>
                  <w:rFonts w:ascii="Times New Roman" w:hAnsi="Times New Roman"/>
                  <w:color w:val="191919"/>
                  <w:spacing w:val="-1"/>
                  <w:sz w:val="18"/>
                  <w:szCs w:val="18"/>
                </w:rPr>
                <w:t>2500</w:t>
              </w:r>
            </w:ins>
          </w:p>
          <w:p w:rsidR="00BA65D4" w:rsidRDefault="00BA65D4" w:rsidP="00B740C6">
            <w:pPr>
              <w:widowControl w:val="0"/>
              <w:autoSpaceDE w:val="0"/>
              <w:autoSpaceDN w:val="0"/>
              <w:adjustRightInd w:val="0"/>
              <w:spacing w:after="0"/>
              <w:ind w:left="180" w:firstLine="0"/>
              <w:rPr>
                <w:ins w:id="2990" w:author=" " w:date="2011-07-06T17:55:00Z"/>
                <w:rFonts w:ascii="Times New Roman" w:hAnsi="Times New Roman"/>
                <w:color w:val="191919"/>
                <w:spacing w:val="-1"/>
                <w:sz w:val="18"/>
                <w:szCs w:val="18"/>
              </w:rPr>
            </w:pPr>
            <w:ins w:id="2991" w:author=" " w:date="2011-07-06T17:55:00Z">
              <w:r>
                <w:rPr>
                  <w:rFonts w:ascii="Times New Roman" w:hAnsi="Times New Roman"/>
                  <w:color w:val="191919"/>
                  <w:spacing w:val="-1"/>
                  <w:sz w:val="18"/>
                  <w:szCs w:val="18"/>
                </w:rPr>
                <w:t>2501</w:t>
              </w:r>
            </w:ins>
          </w:p>
          <w:p w:rsidR="00BA65D4" w:rsidRPr="007A7452" w:rsidRDefault="00BA65D4" w:rsidP="00BA65D4">
            <w:pPr>
              <w:widowControl w:val="0"/>
              <w:autoSpaceDE w:val="0"/>
              <w:autoSpaceDN w:val="0"/>
              <w:adjustRightInd w:val="0"/>
              <w:spacing w:after="0"/>
              <w:ind w:left="180" w:firstLine="0"/>
              <w:rPr>
                <w:ins w:id="2992" w:author=" " w:date="2011-07-06T17:55:00Z"/>
                <w:rFonts w:ascii="Times New Roman" w:hAnsi="Times New Roman"/>
                <w:sz w:val="24"/>
                <w:szCs w:val="24"/>
              </w:rPr>
            </w:pPr>
            <w:ins w:id="2993" w:author=" " w:date="2011-07-06T17:55:00Z">
              <w:r>
                <w:rPr>
                  <w:rFonts w:ascii="Times New Roman" w:hAnsi="Times New Roman"/>
                  <w:color w:val="191919"/>
                  <w:spacing w:val="-1"/>
                  <w:sz w:val="18"/>
                  <w:szCs w:val="18"/>
                </w:rPr>
                <w:t xml:space="preserve">2502     </w:t>
              </w:r>
            </w:ins>
          </w:p>
        </w:tc>
        <w:tc>
          <w:tcPr>
            <w:tcW w:w="5312" w:type="dxa"/>
            <w:tcBorders>
              <w:top w:val="nil"/>
              <w:left w:val="nil"/>
              <w:bottom w:val="nil"/>
              <w:right w:val="nil"/>
            </w:tcBorders>
          </w:tcPr>
          <w:p w:rsidR="00BA65D4" w:rsidRPr="007A7452" w:rsidRDefault="00BA65D4" w:rsidP="00B740C6">
            <w:pPr>
              <w:widowControl w:val="0"/>
              <w:autoSpaceDE w:val="0"/>
              <w:autoSpaceDN w:val="0"/>
              <w:adjustRightInd w:val="0"/>
              <w:spacing w:before="4" w:after="0" w:line="110" w:lineRule="exact"/>
              <w:ind w:left="180" w:firstLine="0"/>
              <w:rPr>
                <w:ins w:id="2994" w:author=" " w:date="2011-07-06T17:55:00Z"/>
                <w:rFonts w:ascii="Times New Roman" w:hAnsi="Times New Roman"/>
                <w:sz w:val="11"/>
                <w:szCs w:val="11"/>
              </w:rPr>
            </w:pPr>
          </w:p>
          <w:p w:rsidR="00BA65D4" w:rsidRPr="007A7452" w:rsidRDefault="00BA65D4" w:rsidP="00B740C6">
            <w:pPr>
              <w:widowControl w:val="0"/>
              <w:autoSpaceDE w:val="0"/>
              <w:autoSpaceDN w:val="0"/>
              <w:adjustRightInd w:val="0"/>
              <w:spacing w:after="0" w:line="200" w:lineRule="exact"/>
              <w:ind w:left="180" w:firstLine="0"/>
              <w:rPr>
                <w:ins w:id="2995" w:author=" " w:date="2011-07-06T17:55:00Z"/>
                <w:rFonts w:ascii="Times New Roman" w:hAnsi="Times New Roman"/>
                <w:sz w:val="20"/>
                <w:szCs w:val="20"/>
              </w:rPr>
            </w:pPr>
          </w:p>
          <w:p w:rsidR="00BA65D4" w:rsidRDefault="00BA65D4" w:rsidP="00B740C6">
            <w:pPr>
              <w:widowControl w:val="0"/>
              <w:autoSpaceDE w:val="0"/>
              <w:autoSpaceDN w:val="0"/>
              <w:adjustRightInd w:val="0"/>
              <w:spacing w:after="0"/>
              <w:ind w:left="180" w:firstLine="0"/>
              <w:rPr>
                <w:ins w:id="2996" w:author=" " w:date="2011-07-06T17:55:00Z"/>
                <w:rFonts w:ascii="Times New Roman" w:hAnsi="Times New Roman"/>
                <w:color w:val="191919"/>
                <w:spacing w:val="-1"/>
                <w:sz w:val="18"/>
                <w:szCs w:val="18"/>
              </w:rPr>
            </w:pPr>
            <w:ins w:id="2997" w:author=" " w:date="2011-07-06T17:55:00Z">
              <w:r>
                <w:rPr>
                  <w:rFonts w:ascii="Times New Roman" w:hAnsi="Times New Roman"/>
                  <w:color w:val="191919"/>
                  <w:spacing w:val="-1"/>
                  <w:sz w:val="18"/>
                  <w:szCs w:val="18"/>
                </w:rPr>
                <w:t>Mastery Learning Reading</w:t>
              </w:r>
            </w:ins>
          </w:p>
          <w:p w:rsidR="00BA65D4" w:rsidRDefault="00BA65D4" w:rsidP="00B740C6">
            <w:pPr>
              <w:widowControl w:val="0"/>
              <w:autoSpaceDE w:val="0"/>
              <w:autoSpaceDN w:val="0"/>
              <w:adjustRightInd w:val="0"/>
              <w:spacing w:after="0"/>
              <w:ind w:left="180" w:firstLine="0"/>
              <w:rPr>
                <w:ins w:id="2998" w:author=" " w:date="2011-07-06T17:55:00Z"/>
                <w:rFonts w:ascii="Times New Roman" w:hAnsi="Times New Roman"/>
                <w:color w:val="191919"/>
                <w:spacing w:val="-1"/>
                <w:sz w:val="18"/>
                <w:szCs w:val="18"/>
              </w:rPr>
            </w:pPr>
            <w:ins w:id="2999" w:author=" " w:date="2011-07-06T17:55:00Z">
              <w:r>
                <w:rPr>
                  <w:rFonts w:ascii="Times New Roman" w:hAnsi="Times New Roman"/>
                  <w:color w:val="191919"/>
                  <w:spacing w:val="-1"/>
                  <w:sz w:val="18"/>
                  <w:szCs w:val="18"/>
                </w:rPr>
                <w:t>Mastery Learning Matehmatics</w:t>
              </w:r>
            </w:ins>
          </w:p>
          <w:p w:rsidR="00BA65D4" w:rsidRPr="007A7452" w:rsidRDefault="00BA65D4" w:rsidP="00B740C6">
            <w:pPr>
              <w:widowControl w:val="0"/>
              <w:autoSpaceDE w:val="0"/>
              <w:autoSpaceDN w:val="0"/>
              <w:adjustRightInd w:val="0"/>
              <w:spacing w:after="0"/>
              <w:ind w:left="180" w:firstLine="0"/>
              <w:rPr>
                <w:ins w:id="3000" w:author=" " w:date="2011-07-06T17:55:00Z"/>
                <w:rFonts w:ascii="Times New Roman" w:hAnsi="Times New Roman"/>
                <w:sz w:val="24"/>
                <w:szCs w:val="24"/>
              </w:rPr>
            </w:pPr>
            <w:ins w:id="3001" w:author=" " w:date="2011-07-06T17:55:00Z">
              <w:r w:rsidRPr="007A7452">
                <w:rPr>
                  <w:rFonts w:ascii="Times New Roman" w:hAnsi="Times New Roman"/>
                  <w:color w:val="191919"/>
                  <w:spacing w:val="-1"/>
                  <w:sz w:val="18"/>
                  <w:szCs w:val="18"/>
                </w:rPr>
                <w:t>Master</w:t>
              </w:r>
              <w:r w:rsidRPr="007A7452">
                <w:rPr>
                  <w:rFonts w:ascii="Times New Roman" w:hAnsi="Times New Roman"/>
                  <w:color w:val="191919"/>
                  <w:sz w:val="18"/>
                  <w:szCs w:val="18"/>
                </w:rPr>
                <w:t>y</w:t>
              </w:r>
              <w:r w:rsidRPr="007A7452">
                <w:rPr>
                  <w:rFonts w:ascii="Times New Roman" w:hAnsi="Times New Roman"/>
                  <w:color w:val="191919"/>
                  <w:spacing w:val="-2"/>
                  <w:sz w:val="18"/>
                  <w:szCs w:val="18"/>
                </w:rPr>
                <w:t xml:space="preserve"> </w:t>
              </w:r>
              <w:r w:rsidRPr="007A7452">
                <w:rPr>
                  <w:rFonts w:ascii="Times New Roman" w:hAnsi="Times New Roman"/>
                  <w:color w:val="191919"/>
                  <w:spacing w:val="-1"/>
                  <w:sz w:val="18"/>
                  <w:szCs w:val="18"/>
                </w:rPr>
                <w:t>Learnin</w:t>
              </w:r>
              <w:r w:rsidRPr="007A7452">
                <w:rPr>
                  <w:rFonts w:ascii="Times New Roman" w:hAnsi="Times New Roman"/>
                  <w:color w:val="191919"/>
                  <w:sz w:val="18"/>
                  <w:szCs w:val="18"/>
                </w:rPr>
                <w:t>g</w:t>
              </w:r>
              <w:r w:rsidRPr="007A7452">
                <w:rPr>
                  <w:rFonts w:ascii="Times New Roman" w:hAnsi="Times New Roman"/>
                  <w:color w:val="191919"/>
                  <w:spacing w:val="-2"/>
                  <w:sz w:val="18"/>
                  <w:szCs w:val="18"/>
                </w:rPr>
                <w:t xml:space="preserve"> </w:t>
              </w:r>
              <w:r>
                <w:rPr>
                  <w:rFonts w:ascii="Times New Roman" w:hAnsi="Times New Roman"/>
                  <w:color w:val="191919"/>
                  <w:spacing w:val="-1"/>
                  <w:sz w:val="18"/>
                  <w:szCs w:val="18"/>
                </w:rPr>
                <w:t xml:space="preserve">Writing                                                                                            </w:t>
              </w:r>
            </w:ins>
          </w:p>
        </w:tc>
        <w:tc>
          <w:tcPr>
            <w:tcW w:w="2650" w:type="dxa"/>
            <w:tcBorders>
              <w:top w:val="nil"/>
              <w:left w:val="nil"/>
              <w:bottom w:val="nil"/>
              <w:right w:val="nil"/>
            </w:tcBorders>
          </w:tcPr>
          <w:p w:rsidR="00BA65D4" w:rsidRPr="007A7452" w:rsidRDefault="00BA65D4" w:rsidP="00B740C6">
            <w:pPr>
              <w:widowControl w:val="0"/>
              <w:autoSpaceDE w:val="0"/>
              <w:autoSpaceDN w:val="0"/>
              <w:adjustRightInd w:val="0"/>
              <w:spacing w:before="4" w:after="0" w:line="110" w:lineRule="exact"/>
              <w:ind w:left="180" w:firstLine="0"/>
              <w:rPr>
                <w:ins w:id="3002" w:author=" " w:date="2011-07-06T17:55:00Z"/>
                <w:rFonts w:ascii="Times New Roman" w:hAnsi="Times New Roman"/>
                <w:sz w:val="11"/>
                <w:szCs w:val="11"/>
              </w:rPr>
            </w:pPr>
          </w:p>
          <w:p w:rsidR="00BA65D4" w:rsidRPr="007A7452" w:rsidRDefault="00BA65D4" w:rsidP="00B740C6">
            <w:pPr>
              <w:widowControl w:val="0"/>
              <w:autoSpaceDE w:val="0"/>
              <w:autoSpaceDN w:val="0"/>
              <w:adjustRightInd w:val="0"/>
              <w:spacing w:after="0" w:line="200" w:lineRule="exact"/>
              <w:ind w:left="180" w:firstLine="0"/>
              <w:rPr>
                <w:ins w:id="3003" w:author=" " w:date="2011-07-06T17:55:00Z"/>
                <w:rFonts w:ascii="Times New Roman" w:hAnsi="Times New Roman"/>
                <w:sz w:val="20"/>
                <w:szCs w:val="20"/>
              </w:rPr>
            </w:pPr>
          </w:p>
          <w:p w:rsidR="00BA65D4" w:rsidRDefault="00BA65D4" w:rsidP="00B740C6">
            <w:pPr>
              <w:widowControl w:val="0"/>
              <w:autoSpaceDE w:val="0"/>
              <w:autoSpaceDN w:val="0"/>
              <w:adjustRightInd w:val="0"/>
              <w:spacing w:after="0"/>
              <w:ind w:left="180" w:right="40" w:firstLine="0"/>
              <w:jc w:val="right"/>
              <w:rPr>
                <w:ins w:id="3004" w:author=" " w:date="2011-07-06T17:55:00Z"/>
                <w:rFonts w:ascii="Times New Roman" w:hAnsi="Times New Roman"/>
                <w:color w:val="191919"/>
                <w:sz w:val="18"/>
                <w:szCs w:val="18"/>
              </w:rPr>
            </w:pPr>
            <w:ins w:id="3005" w:author=" " w:date="2011-07-06T17:55:00Z">
              <w:r>
                <w:rPr>
                  <w:rFonts w:ascii="Times New Roman" w:hAnsi="Times New Roman"/>
                  <w:color w:val="191919"/>
                  <w:sz w:val="18"/>
                  <w:szCs w:val="18"/>
                </w:rPr>
                <w:t>1</w:t>
              </w:r>
            </w:ins>
          </w:p>
          <w:p w:rsidR="00BA65D4" w:rsidRDefault="00BA65D4" w:rsidP="00B740C6">
            <w:pPr>
              <w:widowControl w:val="0"/>
              <w:autoSpaceDE w:val="0"/>
              <w:autoSpaceDN w:val="0"/>
              <w:adjustRightInd w:val="0"/>
              <w:spacing w:after="0"/>
              <w:ind w:left="180" w:right="40" w:firstLine="0"/>
              <w:jc w:val="right"/>
              <w:rPr>
                <w:ins w:id="3006" w:author=" " w:date="2011-07-06T17:55:00Z"/>
                <w:rFonts w:ascii="Times New Roman" w:hAnsi="Times New Roman"/>
                <w:color w:val="191919"/>
                <w:sz w:val="18"/>
                <w:szCs w:val="18"/>
              </w:rPr>
            </w:pPr>
            <w:ins w:id="3007" w:author=" " w:date="2011-07-06T17:55:00Z">
              <w:r>
                <w:rPr>
                  <w:rFonts w:ascii="Times New Roman" w:hAnsi="Times New Roman"/>
                  <w:color w:val="191919"/>
                  <w:sz w:val="18"/>
                  <w:szCs w:val="18"/>
                </w:rPr>
                <w:t>1</w:t>
              </w:r>
            </w:ins>
          </w:p>
          <w:p w:rsidR="00BA65D4" w:rsidRPr="007A7452" w:rsidRDefault="00BA65D4" w:rsidP="00B740C6">
            <w:pPr>
              <w:widowControl w:val="0"/>
              <w:autoSpaceDE w:val="0"/>
              <w:autoSpaceDN w:val="0"/>
              <w:adjustRightInd w:val="0"/>
              <w:spacing w:after="0"/>
              <w:ind w:left="180" w:right="40" w:firstLine="0"/>
              <w:jc w:val="right"/>
              <w:rPr>
                <w:ins w:id="3008" w:author=" " w:date="2011-07-06T17:55:00Z"/>
                <w:rFonts w:ascii="Times New Roman" w:hAnsi="Times New Roman"/>
                <w:sz w:val="24"/>
                <w:szCs w:val="24"/>
              </w:rPr>
            </w:pPr>
            <w:ins w:id="3009" w:author=" " w:date="2011-07-06T17:55:00Z">
              <w:r>
                <w:rPr>
                  <w:rFonts w:ascii="Times New Roman" w:hAnsi="Times New Roman"/>
                  <w:color w:val="191919"/>
                  <w:sz w:val="18"/>
                  <w:szCs w:val="18"/>
                </w:rPr>
                <w:t>1</w:t>
              </w:r>
            </w:ins>
          </w:p>
        </w:tc>
      </w:tr>
    </w:tbl>
    <w:p w:rsidR="000C7B96" w:rsidRDefault="000C7B96" w:rsidP="000C7B96">
      <w:pPr>
        <w:widowControl w:val="0"/>
        <w:autoSpaceDE w:val="0"/>
        <w:autoSpaceDN w:val="0"/>
        <w:adjustRightInd w:val="0"/>
        <w:spacing w:after="0"/>
        <w:ind w:left="990" w:firstLine="0"/>
        <w:rPr>
          <w:ins w:id="3010" w:author=" " w:date="2011-07-06T17:41:00Z"/>
          <w:rFonts w:ascii="Times New Roman" w:hAnsi="Times New Roman"/>
          <w:b/>
          <w:bCs/>
          <w:color w:val="191919"/>
          <w:sz w:val="18"/>
          <w:szCs w:val="18"/>
        </w:rPr>
      </w:pPr>
    </w:p>
    <w:p w:rsidR="000C7B96" w:rsidRDefault="000C7B96" w:rsidP="000C7B96">
      <w:pPr>
        <w:widowControl w:val="0"/>
        <w:autoSpaceDE w:val="0"/>
        <w:autoSpaceDN w:val="0"/>
        <w:adjustRightInd w:val="0"/>
        <w:spacing w:after="0"/>
        <w:ind w:left="990" w:firstLine="0"/>
        <w:rPr>
          <w:ins w:id="3011" w:author=" " w:date="2011-07-06T17:41:00Z"/>
          <w:rFonts w:ascii="Times New Roman" w:hAnsi="Times New Roman"/>
          <w:color w:val="000000"/>
          <w:sz w:val="18"/>
          <w:szCs w:val="18"/>
        </w:rPr>
      </w:pPr>
      <w:ins w:id="3012" w:author=" " w:date="2011-07-06T17:41:00Z">
        <w:r>
          <w:rPr>
            <w:rFonts w:ascii="Times New Roman" w:hAnsi="Times New Roman"/>
            <w:b/>
            <w:bCs/>
            <w:color w:val="191919"/>
            <w:sz w:val="18"/>
            <w:szCs w:val="18"/>
          </w:rPr>
          <w:t>***Beginning School Experience must be met prior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to Student</w:t>
        </w:r>
        <w:r>
          <w:rPr>
            <w:rFonts w:ascii="Times New Roman" w:hAnsi="Times New Roman"/>
            <w:b/>
            <w:bCs/>
            <w:color w:val="191919"/>
            <w:spacing w:val="-3"/>
            <w:sz w:val="18"/>
            <w:szCs w:val="18"/>
          </w:rPr>
          <w:t xml:space="preserve"> </w:t>
        </w:r>
        <w:r>
          <w:rPr>
            <w:rFonts w:ascii="Times New Roman" w:hAnsi="Times New Roman"/>
            <w:b/>
            <w:bCs/>
            <w:color w:val="191919"/>
            <w:spacing w:val="-17"/>
            <w:sz w:val="18"/>
            <w:szCs w:val="18"/>
          </w:rPr>
          <w:t>T</w:t>
        </w:r>
        <w:r>
          <w:rPr>
            <w:rFonts w:ascii="Times New Roman" w:hAnsi="Times New Roman"/>
            <w:b/>
            <w:bCs/>
            <w:color w:val="191919"/>
            <w:sz w:val="18"/>
            <w:szCs w:val="18"/>
          </w:rPr>
          <w:t>eaching</w:t>
        </w:r>
      </w:ins>
    </w:p>
    <w:p w:rsidR="000C7B96" w:rsidRDefault="000C7B96" w:rsidP="000C7B96">
      <w:pPr>
        <w:widowControl w:val="0"/>
        <w:autoSpaceDE w:val="0"/>
        <w:autoSpaceDN w:val="0"/>
        <w:adjustRightInd w:val="0"/>
        <w:spacing w:before="5" w:after="0" w:line="220" w:lineRule="exact"/>
        <w:ind w:firstLine="50"/>
        <w:rPr>
          <w:ins w:id="3013" w:author=" " w:date="2011-07-06T17:41:00Z"/>
          <w:rFonts w:ascii="Times New Roman" w:hAnsi="Times New Roman"/>
          <w:color w:val="000000"/>
        </w:rPr>
      </w:pPr>
    </w:p>
    <w:p w:rsidR="000C7B96" w:rsidRDefault="000C7B96" w:rsidP="000C7B96">
      <w:pPr>
        <w:ind w:left="990" w:firstLine="50"/>
        <w:rPr>
          <w:ins w:id="3014" w:author=" " w:date="2011-07-06T17:41:00Z"/>
          <w:rFonts w:ascii="Times New Roman" w:hAnsi="Times New Roman"/>
          <w:b/>
          <w:bCs/>
          <w:color w:val="191919"/>
          <w:sz w:val="18"/>
          <w:szCs w:val="18"/>
        </w:rPr>
      </w:pPr>
      <w:ins w:id="3015" w:author=" " w:date="2011-07-06T17:41:00Z">
        <w:r>
          <w:rPr>
            <w:rFonts w:ascii="Times New Roman" w:hAnsi="Times New Roman"/>
            <w:b/>
            <w:bCs/>
            <w:color w:val="191919"/>
            <w:spacing w:val="-17"/>
            <w:sz w:val="18"/>
            <w:szCs w:val="18"/>
          </w:rPr>
          <w:t>T</w:t>
        </w:r>
        <w:r>
          <w:rPr>
            <w:rFonts w:ascii="Times New Roman" w:hAnsi="Times New Roman"/>
            <w:b/>
            <w:bCs/>
            <w:color w:val="191919"/>
            <w:sz w:val="18"/>
            <w:szCs w:val="18"/>
          </w:rPr>
          <w:t xml:space="preserve">otal </w:t>
        </w:r>
        <w:r>
          <w:rPr>
            <w:rFonts w:ascii="Times New Roman" w:hAnsi="Times New Roman"/>
            <w:b/>
            <w:bCs/>
            <w:color w:val="191919"/>
            <w:spacing w:val="-3"/>
            <w:sz w:val="18"/>
            <w:szCs w:val="18"/>
          </w:rPr>
          <w:t>r</w:t>
        </w:r>
        <w:r>
          <w:rPr>
            <w:rFonts w:ascii="Times New Roman" w:hAnsi="Times New Roman"/>
            <w:b/>
            <w:bCs/>
            <w:color w:val="191919"/>
            <w:sz w:val="18"/>
            <w:szCs w:val="18"/>
          </w:rPr>
          <w:t>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r>
        <w:r>
          <w:rPr>
            <w:rFonts w:ascii="Times New Roman" w:hAnsi="Times New Roman"/>
            <w:b/>
            <w:bCs/>
            <w:color w:val="191919"/>
            <w:sz w:val="18"/>
            <w:szCs w:val="18"/>
          </w:rPr>
          <w:tab/>
          <w:t>126</w:t>
        </w:r>
      </w:ins>
    </w:p>
    <w:p w:rsidR="000C7B96" w:rsidRDefault="000C7B96" w:rsidP="007A4626">
      <w:pPr>
        <w:ind w:left="990" w:firstLine="50"/>
        <w:rPr>
          <w:ins w:id="3016" w:author=" " w:date="2011-07-06T17:41:00Z"/>
          <w:rFonts w:ascii="Times New Roman" w:hAnsi="Times New Roman"/>
          <w:b/>
          <w:bCs/>
          <w:color w:val="191919"/>
          <w:sz w:val="18"/>
          <w:szCs w:val="18"/>
        </w:rPr>
      </w:pPr>
    </w:p>
    <w:p w:rsidR="007A4626" w:rsidRPr="00EA5D14" w:rsidRDefault="007A4626" w:rsidP="002568E8">
      <w:pPr>
        <w:pStyle w:val="Heading2"/>
        <w:ind w:left="180" w:firstLine="0"/>
        <w:rPr>
          <w:rFonts w:ascii="Times New Roman" w:hAnsi="Times New Roman"/>
          <w:b w:val="0"/>
          <w:color w:val="000000"/>
          <w:sz w:val="28"/>
          <w:szCs w:val="28"/>
        </w:rPr>
      </w:pPr>
      <w:bookmarkStart w:id="3017" w:name="_Toc295331408"/>
      <w:bookmarkStart w:id="3018" w:name="_Toc295601331"/>
      <w:r w:rsidRPr="00EA5D14">
        <w:rPr>
          <w:rFonts w:ascii="Times New Roman" w:hAnsi="Times New Roman"/>
          <w:b w:val="0"/>
          <w:color w:val="191919"/>
          <w:sz w:val="36"/>
          <w:szCs w:val="36"/>
        </w:rPr>
        <w:t>B</w:t>
      </w:r>
      <w:r w:rsidRPr="00EA5D14">
        <w:rPr>
          <w:rFonts w:ascii="Times New Roman" w:hAnsi="Times New Roman"/>
          <w:b w:val="0"/>
          <w:color w:val="191919"/>
          <w:sz w:val="28"/>
          <w:szCs w:val="28"/>
        </w:rPr>
        <w:t>ACHELOR</w:t>
      </w:r>
      <w:r w:rsidRPr="00EA5D14">
        <w:rPr>
          <w:rFonts w:ascii="Times New Roman" w:hAnsi="Times New Roman"/>
          <w:b w:val="0"/>
          <w:color w:val="191919"/>
          <w:spacing w:val="15"/>
          <w:sz w:val="28"/>
          <w:szCs w:val="28"/>
        </w:rPr>
        <w:t xml:space="preserve"> </w:t>
      </w:r>
      <w:r w:rsidRPr="00EA5D14">
        <w:rPr>
          <w:rFonts w:ascii="Times New Roman" w:hAnsi="Times New Roman"/>
          <w:b w:val="0"/>
          <w:color w:val="191919"/>
          <w:sz w:val="28"/>
          <w:szCs w:val="28"/>
        </w:rPr>
        <w:t>OF</w:t>
      </w:r>
      <w:r w:rsidRPr="00EA5D14">
        <w:rPr>
          <w:rFonts w:ascii="Times New Roman" w:hAnsi="Times New Roman"/>
          <w:b w:val="0"/>
          <w:color w:val="191919"/>
          <w:spacing w:val="8"/>
          <w:sz w:val="28"/>
          <w:szCs w:val="28"/>
        </w:rPr>
        <w:t xml:space="preserve"> </w:t>
      </w:r>
      <w:r w:rsidRPr="00EA5D14">
        <w:rPr>
          <w:rFonts w:ascii="Times New Roman" w:hAnsi="Times New Roman"/>
          <w:b w:val="0"/>
          <w:color w:val="191919"/>
          <w:sz w:val="36"/>
          <w:szCs w:val="36"/>
        </w:rPr>
        <w:t>S</w:t>
      </w:r>
      <w:r w:rsidRPr="00EA5D14">
        <w:rPr>
          <w:rFonts w:ascii="Times New Roman" w:hAnsi="Times New Roman"/>
          <w:b w:val="0"/>
          <w:color w:val="191919"/>
          <w:sz w:val="28"/>
          <w:szCs w:val="28"/>
        </w:rPr>
        <w:t>CIENCE</w:t>
      </w:r>
      <w:r w:rsidRPr="00EA5D14">
        <w:rPr>
          <w:rFonts w:ascii="Times New Roman" w:hAnsi="Times New Roman"/>
          <w:b w:val="0"/>
          <w:color w:val="191919"/>
          <w:spacing w:val="15"/>
          <w:sz w:val="28"/>
          <w:szCs w:val="28"/>
        </w:rPr>
        <w:t xml:space="preserve"> </w:t>
      </w:r>
      <w:r w:rsidRPr="00EA5D14">
        <w:rPr>
          <w:rFonts w:ascii="Times New Roman" w:hAnsi="Times New Roman"/>
          <w:b w:val="0"/>
          <w:color w:val="191919"/>
          <w:sz w:val="36"/>
          <w:szCs w:val="36"/>
        </w:rPr>
        <w:t>D</w:t>
      </w:r>
      <w:r w:rsidRPr="00EA5D14">
        <w:rPr>
          <w:rFonts w:ascii="Times New Roman" w:hAnsi="Times New Roman"/>
          <w:b w:val="0"/>
          <w:color w:val="191919"/>
          <w:sz w:val="28"/>
          <w:szCs w:val="28"/>
        </w:rPr>
        <w:t>EGREE</w:t>
      </w:r>
      <w:r w:rsidRPr="00EA5D14">
        <w:rPr>
          <w:rFonts w:ascii="Times New Roman" w:hAnsi="Times New Roman"/>
          <w:b w:val="0"/>
          <w:color w:val="191919"/>
          <w:spacing w:val="15"/>
          <w:sz w:val="28"/>
          <w:szCs w:val="28"/>
        </w:rPr>
        <w:t xml:space="preserve"> </w:t>
      </w:r>
      <w:r w:rsidRPr="00EA5D14">
        <w:rPr>
          <w:rFonts w:ascii="Times New Roman" w:hAnsi="Times New Roman"/>
          <w:b w:val="0"/>
          <w:color w:val="191919"/>
          <w:sz w:val="28"/>
          <w:szCs w:val="28"/>
        </w:rPr>
        <w:t>IN</w:t>
      </w:r>
      <w:r w:rsidRPr="00EA5D14">
        <w:rPr>
          <w:rFonts w:ascii="Times New Roman" w:hAnsi="Times New Roman"/>
          <w:b w:val="0"/>
          <w:color w:val="191919"/>
          <w:spacing w:val="15"/>
          <w:sz w:val="28"/>
          <w:szCs w:val="28"/>
        </w:rPr>
        <w:t xml:space="preserve"> </w:t>
      </w:r>
      <w:r w:rsidRPr="00EA5D14">
        <w:rPr>
          <w:rFonts w:ascii="Times New Roman" w:hAnsi="Times New Roman"/>
          <w:b w:val="0"/>
          <w:color w:val="191919"/>
          <w:sz w:val="36"/>
          <w:szCs w:val="36"/>
        </w:rPr>
        <w:t>H</w:t>
      </w:r>
      <w:r w:rsidRPr="00EA5D14">
        <w:rPr>
          <w:rFonts w:ascii="Times New Roman" w:hAnsi="Times New Roman"/>
          <w:b w:val="0"/>
          <w:color w:val="191919"/>
          <w:sz w:val="28"/>
          <w:szCs w:val="28"/>
        </w:rPr>
        <w:t>EA</w:t>
      </w:r>
      <w:r w:rsidRPr="00EA5D14">
        <w:rPr>
          <w:rFonts w:ascii="Times New Roman" w:hAnsi="Times New Roman"/>
          <w:b w:val="0"/>
          <w:color w:val="191919"/>
          <w:spacing w:val="-17"/>
          <w:sz w:val="28"/>
          <w:szCs w:val="28"/>
        </w:rPr>
        <w:t>L</w:t>
      </w:r>
      <w:r w:rsidRPr="00EA5D14">
        <w:rPr>
          <w:rFonts w:ascii="Times New Roman" w:hAnsi="Times New Roman"/>
          <w:b w:val="0"/>
          <w:color w:val="191919"/>
          <w:sz w:val="28"/>
          <w:szCs w:val="28"/>
        </w:rPr>
        <w:t xml:space="preserve">TH, </w:t>
      </w:r>
      <w:r w:rsidRPr="00EA5D14">
        <w:rPr>
          <w:rFonts w:ascii="Times New Roman" w:hAnsi="Times New Roman"/>
          <w:b w:val="0"/>
          <w:color w:val="191919"/>
          <w:sz w:val="36"/>
          <w:szCs w:val="36"/>
        </w:rPr>
        <w:t>P</w:t>
      </w:r>
      <w:r w:rsidRPr="00EA5D14">
        <w:rPr>
          <w:rFonts w:ascii="Times New Roman" w:hAnsi="Times New Roman"/>
          <w:b w:val="0"/>
          <w:color w:val="191919"/>
          <w:sz w:val="28"/>
          <w:szCs w:val="28"/>
        </w:rPr>
        <w:t>HYSICAL</w:t>
      </w:r>
      <w:r w:rsidRPr="00EA5D14">
        <w:rPr>
          <w:rFonts w:ascii="Times New Roman" w:hAnsi="Times New Roman"/>
          <w:b w:val="0"/>
          <w:color w:val="191919"/>
          <w:spacing w:val="5"/>
          <w:sz w:val="28"/>
          <w:szCs w:val="28"/>
        </w:rPr>
        <w:t xml:space="preserve"> </w:t>
      </w:r>
      <w:r w:rsidRPr="00EA5D14">
        <w:rPr>
          <w:rFonts w:ascii="Times New Roman" w:hAnsi="Times New Roman"/>
          <w:b w:val="0"/>
          <w:color w:val="191919"/>
          <w:sz w:val="36"/>
          <w:szCs w:val="36"/>
        </w:rPr>
        <w:t>E</w:t>
      </w:r>
      <w:r w:rsidRPr="00EA5D14">
        <w:rPr>
          <w:rFonts w:ascii="Times New Roman" w:hAnsi="Times New Roman"/>
          <w:b w:val="0"/>
          <w:color w:val="191919"/>
          <w:sz w:val="28"/>
          <w:szCs w:val="28"/>
        </w:rPr>
        <w:t>DUC</w:t>
      </w:r>
      <w:r w:rsidRPr="00EA5D14">
        <w:rPr>
          <w:rFonts w:ascii="Times New Roman" w:hAnsi="Times New Roman"/>
          <w:b w:val="0"/>
          <w:color w:val="191919"/>
          <w:spacing w:val="-13"/>
          <w:sz w:val="28"/>
          <w:szCs w:val="28"/>
        </w:rPr>
        <w:t>A</w:t>
      </w:r>
      <w:r w:rsidRPr="00EA5D14">
        <w:rPr>
          <w:rFonts w:ascii="Times New Roman" w:hAnsi="Times New Roman"/>
          <w:b w:val="0"/>
          <w:color w:val="191919"/>
          <w:sz w:val="28"/>
          <w:szCs w:val="28"/>
        </w:rPr>
        <w:t>TION</w:t>
      </w:r>
      <w:r w:rsidRPr="00EA5D14">
        <w:rPr>
          <w:rFonts w:ascii="Times New Roman" w:hAnsi="Times New Roman"/>
          <w:b w:val="0"/>
          <w:color w:val="191919"/>
          <w:spacing w:val="5"/>
          <w:sz w:val="28"/>
          <w:szCs w:val="28"/>
        </w:rPr>
        <w:t xml:space="preserve"> </w:t>
      </w:r>
      <w:r w:rsidRPr="00EA5D14">
        <w:rPr>
          <w:rFonts w:ascii="Times New Roman" w:hAnsi="Times New Roman"/>
          <w:b w:val="0"/>
          <w:color w:val="191919"/>
          <w:sz w:val="28"/>
          <w:szCs w:val="28"/>
        </w:rPr>
        <w:t>AND</w:t>
      </w:r>
      <w:r w:rsidRPr="00EA5D14">
        <w:rPr>
          <w:rFonts w:ascii="Times New Roman" w:hAnsi="Times New Roman"/>
          <w:b w:val="0"/>
          <w:color w:val="191919"/>
          <w:spacing w:val="15"/>
          <w:sz w:val="28"/>
          <w:szCs w:val="28"/>
        </w:rPr>
        <w:t xml:space="preserve"> </w:t>
      </w:r>
      <w:r w:rsidRPr="00EA5D14">
        <w:rPr>
          <w:rFonts w:ascii="Times New Roman" w:hAnsi="Times New Roman"/>
          <w:b w:val="0"/>
          <w:color w:val="191919"/>
          <w:sz w:val="36"/>
          <w:szCs w:val="36"/>
        </w:rPr>
        <w:t>R</w:t>
      </w:r>
      <w:r w:rsidRPr="00EA5D14">
        <w:rPr>
          <w:rFonts w:ascii="Times New Roman" w:hAnsi="Times New Roman"/>
          <w:b w:val="0"/>
          <w:color w:val="191919"/>
          <w:sz w:val="28"/>
          <w:szCs w:val="28"/>
        </w:rPr>
        <w:t>ECRE</w:t>
      </w:r>
      <w:r w:rsidRPr="00EA5D14">
        <w:rPr>
          <w:rFonts w:ascii="Times New Roman" w:hAnsi="Times New Roman"/>
          <w:b w:val="0"/>
          <w:color w:val="191919"/>
          <w:spacing w:val="-13"/>
          <w:sz w:val="28"/>
          <w:szCs w:val="28"/>
        </w:rPr>
        <w:t>A</w:t>
      </w:r>
      <w:r w:rsidRPr="00EA5D14">
        <w:rPr>
          <w:rFonts w:ascii="Times New Roman" w:hAnsi="Times New Roman"/>
          <w:b w:val="0"/>
          <w:color w:val="191919"/>
          <w:sz w:val="28"/>
          <w:szCs w:val="28"/>
        </w:rPr>
        <w:t>TION</w:t>
      </w:r>
      <w:bookmarkEnd w:id="3017"/>
      <w:bookmarkEnd w:id="3018"/>
    </w:p>
    <w:p w:rsidR="007A4626" w:rsidRDefault="007A4626" w:rsidP="007A4626">
      <w:pPr>
        <w:widowControl w:val="0"/>
        <w:autoSpaceDE w:val="0"/>
        <w:autoSpaceDN w:val="0"/>
        <w:adjustRightInd w:val="0"/>
        <w:spacing w:before="12" w:after="0"/>
        <w:ind w:left="180" w:firstLine="0"/>
        <w:rPr>
          <w:rFonts w:ascii="Times New Roman" w:hAnsi="Times New Roman"/>
          <w:color w:val="000000"/>
          <w:sz w:val="24"/>
          <w:szCs w:val="24"/>
        </w:rPr>
      </w:pPr>
      <w:r>
        <w:rPr>
          <w:rFonts w:ascii="Times New Roman" w:hAnsi="Times New Roman"/>
          <w:b/>
          <w:bCs/>
          <w:color w:val="191919"/>
          <w:sz w:val="24"/>
          <w:szCs w:val="24"/>
        </w:rPr>
        <w:t>120 semester</w:t>
      </w:r>
      <w:r>
        <w:rPr>
          <w:rFonts w:ascii="Times New Roman" w:hAnsi="Times New Roman"/>
          <w:b/>
          <w:bCs/>
          <w:color w:val="191919"/>
          <w:spacing w:val="-4"/>
          <w:sz w:val="24"/>
          <w:szCs w:val="24"/>
        </w:rPr>
        <w:t xml:space="preserve"> </w:t>
      </w:r>
      <w:r>
        <w:rPr>
          <w:rFonts w:ascii="Times New Roman" w:hAnsi="Times New Roman"/>
          <w:b/>
          <w:bCs/>
          <w:color w:val="191919"/>
          <w:sz w:val="24"/>
          <w:szCs w:val="24"/>
        </w:rPr>
        <w:t>hours</w:t>
      </w:r>
    </w:p>
    <w:p w:rsidR="007A4626" w:rsidRDefault="007A4626" w:rsidP="007A4626">
      <w:pPr>
        <w:widowControl w:val="0"/>
        <w:autoSpaceDE w:val="0"/>
        <w:autoSpaceDN w:val="0"/>
        <w:adjustRightInd w:val="0"/>
        <w:spacing w:before="6" w:after="0" w:line="240" w:lineRule="exact"/>
        <w:ind w:left="180" w:firstLine="0"/>
        <w:rPr>
          <w:rFonts w:ascii="Times New Roman" w:hAnsi="Times New Roman"/>
          <w:color w:val="000000"/>
          <w:sz w:val="24"/>
          <w:szCs w:val="24"/>
        </w:rPr>
      </w:pPr>
    </w:p>
    <w:p w:rsidR="007A4626" w:rsidRDefault="007A4626" w:rsidP="007A4626">
      <w:pPr>
        <w:widowControl w:val="0"/>
        <w:tabs>
          <w:tab w:val="left" w:pos="1160"/>
          <w:tab w:val="left" w:pos="8780"/>
        </w:tabs>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Course</w:t>
      </w:r>
      <w:r>
        <w:rPr>
          <w:rFonts w:ascii="Times New Roman" w:hAnsi="Times New Roman"/>
          <w:b/>
          <w:bCs/>
          <w:color w:val="191919"/>
          <w:sz w:val="18"/>
          <w:szCs w:val="18"/>
        </w:rPr>
        <w:tab/>
      </w:r>
      <w:r>
        <w:rPr>
          <w:rFonts w:ascii="Times New Roman" w:hAnsi="Times New Roman"/>
          <w:b/>
          <w:bCs/>
          <w:color w:val="191919"/>
          <w:spacing w:val="-3"/>
          <w:sz w:val="18"/>
          <w:szCs w:val="18"/>
        </w:rPr>
        <w:t>T</w:t>
      </w:r>
      <w:r>
        <w:rPr>
          <w:rFonts w:ascii="Times New Roman" w:hAnsi="Times New Roman"/>
          <w:b/>
          <w:bCs/>
          <w:color w:val="191919"/>
          <w:sz w:val="18"/>
          <w:szCs w:val="18"/>
        </w:rPr>
        <w:t>itle</w:t>
      </w:r>
      <w:r>
        <w:rPr>
          <w:rFonts w:ascii="Times New Roman" w:hAnsi="Times New Roman"/>
          <w:b/>
          <w:bCs/>
          <w:color w:val="191919"/>
          <w:sz w:val="18"/>
          <w:szCs w:val="18"/>
        </w:rPr>
        <w:tab/>
        <w:t>C</w:t>
      </w:r>
      <w:r>
        <w:rPr>
          <w:rFonts w:ascii="Times New Roman" w:hAnsi="Times New Roman"/>
          <w:b/>
          <w:bCs/>
          <w:color w:val="191919"/>
          <w:spacing w:val="-3"/>
          <w:sz w:val="18"/>
          <w:szCs w:val="18"/>
        </w:rPr>
        <w:t>r</w:t>
      </w:r>
      <w:r>
        <w:rPr>
          <w:rFonts w:ascii="Times New Roman" w:hAnsi="Times New Roman"/>
          <w:b/>
          <w:bCs/>
          <w:color w:val="191919"/>
          <w:sz w:val="18"/>
          <w:szCs w:val="18"/>
        </w:rPr>
        <w:t>edit Hours</w:t>
      </w:r>
    </w:p>
    <w:p w:rsidR="007A4626" w:rsidRDefault="007A4626" w:rsidP="007A4626">
      <w:pPr>
        <w:widowControl w:val="0"/>
        <w:autoSpaceDE w:val="0"/>
        <w:autoSpaceDN w:val="0"/>
        <w:adjustRightInd w:val="0"/>
        <w:spacing w:before="5" w:after="0" w:line="220" w:lineRule="exact"/>
        <w:ind w:left="180" w:firstLine="0"/>
        <w:rPr>
          <w:rFonts w:ascii="Times New Roman" w:hAnsi="Times New Roman"/>
          <w:color w:val="000000"/>
        </w:rPr>
      </w:pPr>
    </w:p>
    <w:p w:rsidR="007A4626" w:rsidDel="002C5A9D" w:rsidRDefault="007A4626" w:rsidP="007A4626">
      <w:pPr>
        <w:widowControl w:val="0"/>
        <w:tabs>
          <w:tab w:val="left" w:pos="9120"/>
        </w:tabs>
        <w:autoSpaceDE w:val="0"/>
        <w:autoSpaceDN w:val="0"/>
        <w:adjustRightInd w:val="0"/>
        <w:spacing w:after="0"/>
        <w:ind w:left="180" w:firstLine="0"/>
        <w:rPr>
          <w:del w:id="3019" w:author="whu" w:date="2011-06-22T08:43:00Z"/>
          <w:rFonts w:ascii="Times New Roman" w:hAnsi="Times New Roman"/>
          <w:color w:val="000000"/>
          <w:sz w:val="18"/>
          <w:szCs w:val="18"/>
        </w:rPr>
      </w:pPr>
      <w:del w:id="3020" w:author="whu" w:date="2011-06-22T08:43:00Z">
        <w:r w:rsidDel="002C5A9D">
          <w:rPr>
            <w:rFonts w:ascii="Times New Roman" w:hAnsi="Times New Roman"/>
            <w:b/>
            <w:bCs/>
            <w:color w:val="191919"/>
            <w:sz w:val="18"/>
            <w:szCs w:val="18"/>
          </w:rPr>
          <w:delText>AREA</w:delText>
        </w:r>
        <w:r w:rsidDel="002C5A9D">
          <w:rPr>
            <w:rFonts w:ascii="Times New Roman" w:hAnsi="Times New Roman"/>
            <w:b/>
            <w:bCs/>
            <w:color w:val="191919"/>
            <w:spacing w:val="-20"/>
            <w:sz w:val="18"/>
            <w:szCs w:val="18"/>
          </w:rPr>
          <w:delText xml:space="preserve"> </w:delText>
        </w:r>
        <w:r w:rsidDel="002C5A9D">
          <w:rPr>
            <w:rFonts w:ascii="Times New Roman" w:hAnsi="Times New Roman"/>
            <w:b/>
            <w:bCs/>
            <w:color w:val="191919"/>
            <w:sz w:val="18"/>
            <w:szCs w:val="18"/>
          </w:rPr>
          <w:delText>A: ESSENTIAL</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SKILLS</w:delText>
        </w:r>
        <w:r w:rsidDel="002C5A9D">
          <w:rPr>
            <w:rFonts w:ascii="Times New Roman" w:hAnsi="Times New Roman"/>
            <w:b/>
            <w:bCs/>
            <w:color w:val="191919"/>
            <w:sz w:val="18"/>
            <w:szCs w:val="18"/>
          </w:rPr>
          <w:tab/>
          <w:delText>(9 hours)</w:delText>
        </w:r>
      </w:del>
    </w:p>
    <w:p w:rsidR="007A4626" w:rsidDel="002C5A9D" w:rsidRDefault="007A4626" w:rsidP="007A4626">
      <w:pPr>
        <w:widowControl w:val="0"/>
        <w:tabs>
          <w:tab w:val="left" w:pos="1180"/>
          <w:tab w:val="left" w:pos="1900"/>
          <w:tab w:val="left" w:pos="9720"/>
        </w:tabs>
        <w:autoSpaceDE w:val="0"/>
        <w:autoSpaceDN w:val="0"/>
        <w:adjustRightInd w:val="0"/>
        <w:spacing w:before="9" w:after="0"/>
        <w:ind w:left="180" w:firstLine="0"/>
        <w:rPr>
          <w:del w:id="3021" w:author="whu" w:date="2011-06-22T08:43:00Z"/>
          <w:rFonts w:ascii="Times New Roman" w:hAnsi="Times New Roman"/>
          <w:color w:val="000000"/>
          <w:sz w:val="18"/>
          <w:szCs w:val="18"/>
        </w:rPr>
      </w:pPr>
      <w:del w:id="3022" w:author="whu" w:date="2011-06-22T08:43:00Z">
        <w:r w:rsidDel="002C5A9D">
          <w:rPr>
            <w:rFonts w:ascii="Times New Roman" w:hAnsi="Times New Roman"/>
            <w:color w:val="191919"/>
            <w:sz w:val="18"/>
            <w:szCs w:val="18"/>
          </w:rPr>
          <w:delText>ENGL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101</w:delText>
        </w:r>
        <w:r w:rsidDel="002C5A9D">
          <w:rPr>
            <w:rFonts w:ascii="Times New Roman" w:hAnsi="Times New Roman"/>
            <w:color w:val="191919"/>
            <w:sz w:val="18"/>
            <w:szCs w:val="18"/>
          </w:rPr>
          <w:tab/>
          <w:delText>English Composition I or</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80"/>
          <w:tab w:val="left" w:pos="1900"/>
          <w:tab w:val="left" w:pos="9720"/>
        </w:tabs>
        <w:autoSpaceDE w:val="0"/>
        <w:autoSpaceDN w:val="0"/>
        <w:adjustRightInd w:val="0"/>
        <w:spacing w:before="9" w:after="0"/>
        <w:ind w:left="180" w:firstLine="0"/>
        <w:rPr>
          <w:del w:id="3023" w:author="whu" w:date="2011-06-22T08:43:00Z"/>
          <w:rFonts w:ascii="Times New Roman" w:hAnsi="Times New Roman"/>
          <w:color w:val="000000"/>
          <w:sz w:val="18"/>
          <w:szCs w:val="18"/>
        </w:rPr>
      </w:pPr>
      <w:del w:id="3024" w:author="whu" w:date="2011-06-22T08:43:00Z">
        <w:r w:rsidDel="002C5A9D">
          <w:rPr>
            <w:rFonts w:ascii="Times New Roman" w:hAnsi="Times New Roman"/>
            <w:color w:val="191919"/>
            <w:sz w:val="18"/>
            <w:szCs w:val="18"/>
          </w:rPr>
          <w:delText>HONR</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delText>Honors Humanities I (H)</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80"/>
          <w:tab w:val="left" w:pos="1900"/>
          <w:tab w:val="left" w:pos="9720"/>
        </w:tabs>
        <w:autoSpaceDE w:val="0"/>
        <w:autoSpaceDN w:val="0"/>
        <w:adjustRightInd w:val="0"/>
        <w:spacing w:before="9" w:after="0"/>
        <w:ind w:left="180" w:firstLine="0"/>
        <w:rPr>
          <w:del w:id="3025" w:author="whu" w:date="2011-06-22T08:43:00Z"/>
          <w:rFonts w:ascii="Times New Roman" w:hAnsi="Times New Roman"/>
          <w:color w:val="000000"/>
          <w:sz w:val="18"/>
          <w:szCs w:val="18"/>
        </w:rPr>
      </w:pPr>
      <w:del w:id="3026" w:author="whu" w:date="2011-06-22T08:43:00Z">
        <w:r w:rsidDel="002C5A9D">
          <w:rPr>
            <w:rFonts w:ascii="Times New Roman" w:hAnsi="Times New Roman"/>
            <w:color w:val="191919"/>
            <w:sz w:val="18"/>
            <w:szCs w:val="18"/>
          </w:rPr>
          <w:delText>ENGL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102</w:delText>
        </w:r>
        <w:r w:rsidDel="002C5A9D">
          <w:rPr>
            <w:rFonts w:ascii="Times New Roman" w:hAnsi="Times New Roman"/>
            <w:color w:val="191919"/>
            <w:sz w:val="18"/>
            <w:szCs w:val="18"/>
          </w:rPr>
          <w:tab/>
          <w:delText>English Composition II or</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27" w:author="whu" w:date="2011-06-22T08:43:00Z"/>
          <w:rFonts w:ascii="Times New Roman" w:hAnsi="Times New Roman"/>
          <w:color w:val="000000"/>
          <w:sz w:val="18"/>
          <w:szCs w:val="18"/>
        </w:rPr>
      </w:pPr>
      <w:del w:id="3028" w:author="whu" w:date="2011-06-22T08:43:00Z">
        <w:r w:rsidDel="002C5A9D">
          <w:rPr>
            <w:rFonts w:ascii="Times New Roman" w:hAnsi="Times New Roman"/>
            <w:color w:val="191919"/>
            <w:sz w:val="18"/>
            <w:szCs w:val="18"/>
          </w:rPr>
          <w:delText>HONR</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12</w:delText>
        </w:r>
        <w:r w:rsidDel="002C5A9D">
          <w:rPr>
            <w:rFonts w:ascii="Times New Roman" w:hAnsi="Times New Roman"/>
            <w:color w:val="191919"/>
            <w:sz w:val="18"/>
            <w:szCs w:val="18"/>
          </w:rPr>
          <w:tab/>
          <w:delText>Honors Humanities II (H)</w:delText>
        </w:r>
        <w:r w:rsidDel="002C5A9D">
          <w:rPr>
            <w:rFonts w:ascii="Times New Roman" w:hAnsi="Times New Roman"/>
            <w:color w:val="191919"/>
            <w:sz w:val="18"/>
            <w:szCs w:val="18"/>
          </w:rPr>
          <w:tab/>
          <w:delText>3</w:delText>
        </w:r>
      </w:del>
    </w:p>
    <w:p w:rsidR="007A4626" w:rsidDel="002C5A9D" w:rsidRDefault="007A4626" w:rsidP="007A4626">
      <w:pPr>
        <w:widowControl w:val="0"/>
        <w:autoSpaceDE w:val="0"/>
        <w:autoSpaceDN w:val="0"/>
        <w:adjustRightInd w:val="0"/>
        <w:spacing w:before="9" w:after="0"/>
        <w:ind w:left="180" w:firstLine="0"/>
        <w:rPr>
          <w:del w:id="3029" w:author="whu" w:date="2011-06-22T08:43:00Z"/>
          <w:rFonts w:ascii="Times New Roman" w:hAnsi="Times New Roman"/>
          <w:color w:val="000000"/>
          <w:sz w:val="18"/>
          <w:szCs w:val="18"/>
        </w:rPr>
      </w:pPr>
      <w:del w:id="3030" w:author="whu" w:date="2011-06-22T08:43:00Z">
        <w:r w:rsidDel="002C5A9D">
          <w:rPr>
            <w:rFonts w:ascii="Times New Roman" w:hAnsi="Times New Roman"/>
            <w:color w:val="191919"/>
            <w:sz w:val="18"/>
            <w:szCs w:val="18"/>
          </w:rPr>
          <w:delText>Select one, as required:</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31" w:author="whu" w:date="2011-06-22T08:43:00Z"/>
          <w:rFonts w:ascii="Times New Roman" w:hAnsi="Times New Roman"/>
          <w:color w:val="000000"/>
          <w:sz w:val="18"/>
          <w:szCs w:val="18"/>
        </w:rPr>
      </w:pPr>
      <w:del w:id="3032" w:author="whu" w:date="2011-06-22T08:43: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101</w:delText>
        </w:r>
        <w:r w:rsidDel="002C5A9D">
          <w:rPr>
            <w:rFonts w:ascii="Times New Roman" w:hAnsi="Times New Roman"/>
            <w:color w:val="191919"/>
            <w:sz w:val="18"/>
            <w:szCs w:val="18"/>
          </w:rPr>
          <w:tab/>
          <w:delText>Math Modeling</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900"/>
          <w:tab w:val="left" w:pos="9720"/>
        </w:tabs>
        <w:autoSpaceDE w:val="0"/>
        <w:autoSpaceDN w:val="0"/>
        <w:adjustRightInd w:val="0"/>
        <w:spacing w:before="9" w:after="0"/>
        <w:ind w:left="180" w:firstLine="0"/>
        <w:rPr>
          <w:del w:id="3033" w:author="whu" w:date="2011-06-22T08:43:00Z"/>
          <w:rFonts w:ascii="Times New Roman" w:hAnsi="Times New Roman"/>
          <w:color w:val="000000"/>
          <w:sz w:val="18"/>
          <w:szCs w:val="18"/>
        </w:rPr>
      </w:pPr>
      <w:del w:id="3034" w:author="whu" w:date="2011-06-22T08:43: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delText>College</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Algebra</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35" w:author="whu" w:date="2011-06-22T08:43:00Z"/>
          <w:rFonts w:ascii="Times New Roman" w:hAnsi="Times New Roman"/>
          <w:color w:val="000000"/>
          <w:sz w:val="18"/>
          <w:szCs w:val="18"/>
        </w:rPr>
      </w:pPr>
      <w:del w:id="3036" w:author="whu" w:date="2011-06-22T08:43: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13</w:delText>
        </w:r>
        <w:r w:rsidDel="002C5A9D">
          <w:rPr>
            <w:rFonts w:ascii="Times New Roman" w:hAnsi="Times New Roman"/>
            <w:color w:val="191919"/>
            <w:sz w:val="18"/>
            <w:szCs w:val="18"/>
          </w:rPr>
          <w:tab/>
          <w:delText>Pre-Calculus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220"/>
          <w:tab w:val="left" w:pos="1880"/>
          <w:tab w:val="left" w:pos="9720"/>
        </w:tabs>
        <w:autoSpaceDE w:val="0"/>
        <w:autoSpaceDN w:val="0"/>
        <w:adjustRightInd w:val="0"/>
        <w:spacing w:before="9" w:after="0"/>
        <w:ind w:left="180" w:firstLine="0"/>
        <w:rPr>
          <w:del w:id="3037" w:author="whu" w:date="2011-06-22T08:43:00Z"/>
          <w:rFonts w:ascii="Times New Roman" w:hAnsi="Times New Roman"/>
          <w:color w:val="000000"/>
          <w:sz w:val="18"/>
          <w:szCs w:val="18"/>
        </w:rPr>
      </w:pPr>
      <w:del w:id="3038" w:author="whu" w:date="2011-06-22T08:43: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delText>12</w:delText>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delText>Calculus I</w:delText>
        </w:r>
        <w:r w:rsidDel="002C5A9D">
          <w:rPr>
            <w:rFonts w:ascii="Times New Roman" w:hAnsi="Times New Roman"/>
            <w:color w:val="191919"/>
            <w:sz w:val="18"/>
            <w:szCs w:val="18"/>
          </w:rPr>
          <w:tab/>
          <w:delText>4</w:delText>
        </w:r>
      </w:del>
    </w:p>
    <w:p w:rsidR="007A4626" w:rsidDel="002C5A9D" w:rsidRDefault="007A4626" w:rsidP="007A4626">
      <w:pPr>
        <w:widowControl w:val="0"/>
        <w:autoSpaceDE w:val="0"/>
        <w:autoSpaceDN w:val="0"/>
        <w:adjustRightInd w:val="0"/>
        <w:spacing w:before="5" w:after="0" w:line="220" w:lineRule="exact"/>
        <w:ind w:left="180" w:firstLine="0"/>
        <w:rPr>
          <w:del w:id="3039" w:author="whu" w:date="2011-06-22T08:43:00Z"/>
          <w:rFonts w:ascii="Times New Roman" w:hAnsi="Times New Roman"/>
          <w:color w:val="000000"/>
        </w:rPr>
      </w:pPr>
    </w:p>
    <w:p w:rsidR="007A4626" w:rsidDel="002C5A9D" w:rsidRDefault="007A4626" w:rsidP="007A4626">
      <w:pPr>
        <w:widowControl w:val="0"/>
        <w:tabs>
          <w:tab w:val="left" w:pos="9120"/>
        </w:tabs>
        <w:autoSpaceDE w:val="0"/>
        <w:autoSpaceDN w:val="0"/>
        <w:adjustRightInd w:val="0"/>
        <w:spacing w:after="0"/>
        <w:ind w:left="180" w:firstLine="0"/>
        <w:rPr>
          <w:del w:id="3040" w:author="whu" w:date="2011-06-22T08:43:00Z"/>
          <w:rFonts w:ascii="Times New Roman" w:hAnsi="Times New Roman"/>
          <w:color w:val="000000"/>
          <w:sz w:val="18"/>
          <w:szCs w:val="18"/>
        </w:rPr>
      </w:pPr>
      <w:del w:id="3041" w:author="whu" w:date="2011-06-22T08:43:00Z">
        <w:r w:rsidDel="002C5A9D">
          <w:rPr>
            <w:rFonts w:ascii="Times New Roman" w:hAnsi="Times New Roman"/>
            <w:b/>
            <w:bCs/>
            <w:color w:val="191919"/>
            <w:sz w:val="18"/>
            <w:szCs w:val="18"/>
          </w:rPr>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B: INSTITUTIONAL</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OPTIONS</w:delText>
        </w:r>
        <w:r w:rsidDel="002C5A9D">
          <w:rPr>
            <w:rFonts w:ascii="Times New Roman" w:hAnsi="Times New Roman"/>
            <w:b/>
            <w:bCs/>
            <w:color w:val="191919"/>
            <w:sz w:val="18"/>
            <w:szCs w:val="18"/>
          </w:rPr>
          <w:tab/>
          <w:delText>(5 hours)</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42" w:author="whu" w:date="2011-06-22T08:43:00Z"/>
          <w:rFonts w:ascii="Times New Roman" w:hAnsi="Times New Roman"/>
          <w:color w:val="000000"/>
          <w:sz w:val="18"/>
          <w:szCs w:val="18"/>
        </w:rPr>
      </w:pPr>
      <w:del w:id="3043" w:author="whu" w:date="2011-06-22T08:43:00Z">
        <w:r w:rsidDel="002C5A9D">
          <w:rPr>
            <w:rFonts w:ascii="Times New Roman" w:hAnsi="Times New Roman"/>
            <w:color w:val="191919"/>
            <w:sz w:val="18"/>
            <w:szCs w:val="18"/>
          </w:rPr>
          <w:delText>COMM</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100</w:delText>
        </w:r>
        <w:r w:rsidDel="002C5A9D">
          <w:rPr>
            <w:rFonts w:ascii="Times New Roman" w:hAnsi="Times New Roman"/>
            <w:color w:val="191919"/>
            <w:sz w:val="18"/>
            <w:szCs w:val="18"/>
          </w:rPr>
          <w:tab/>
          <w:delText>Public Speaking</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44" w:author="whu" w:date="2011-06-22T08:43:00Z"/>
          <w:rFonts w:ascii="Times New Roman" w:hAnsi="Times New Roman"/>
          <w:color w:val="000000"/>
          <w:sz w:val="18"/>
          <w:szCs w:val="18"/>
        </w:rPr>
      </w:pPr>
      <w:del w:id="3045" w:author="whu" w:date="2011-06-22T08:43:00Z">
        <w:r w:rsidDel="002C5A9D">
          <w:rPr>
            <w:rFonts w:ascii="Times New Roman" w:hAnsi="Times New Roman"/>
            <w:color w:val="191919"/>
            <w:sz w:val="18"/>
            <w:szCs w:val="18"/>
          </w:rPr>
          <w:delText>HIST</w:delText>
        </w:r>
        <w:r w:rsidDel="002C5A9D">
          <w:rPr>
            <w:rFonts w:ascii="Times New Roman" w:hAnsi="Times New Roman"/>
            <w:color w:val="191919"/>
            <w:sz w:val="18"/>
            <w:szCs w:val="18"/>
          </w:rPr>
          <w:tab/>
          <w:delText>1002</w:delText>
        </w:r>
        <w:r w:rsidDel="002C5A9D">
          <w:rPr>
            <w:rFonts w:ascii="Times New Roman" w:hAnsi="Times New Roman"/>
            <w:color w:val="191919"/>
            <w:sz w:val="18"/>
            <w:szCs w:val="18"/>
          </w:rPr>
          <w:tab/>
          <w:delText>Intro to</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African Diaspora(s)</w:delText>
        </w:r>
        <w:r w:rsidDel="002C5A9D">
          <w:rPr>
            <w:rFonts w:ascii="Times New Roman" w:hAnsi="Times New Roman"/>
            <w:color w:val="191919"/>
            <w:sz w:val="18"/>
            <w:szCs w:val="18"/>
          </w:rPr>
          <w:tab/>
          <w:delText>2</w:delText>
        </w:r>
      </w:del>
    </w:p>
    <w:p w:rsidR="007A4626" w:rsidDel="002C5A9D" w:rsidRDefault="007A4626" w:rsidP="007A4626">
      <w:pPr>
        <w:widowControl w:val="0"/>
        <w:autoSpaceDE w:val="0"/>
        <w:autoSpaceDN w:val="0"/>
        <w:adjustRightInd w:val="0"/>
        <w:spacing w:before="5" w:after="0" w:line="220" w:lineRule="exact"/>
        <w:ind w:left="180" w:firstLine="0"/>
        <w:rPr>
          <w:del w:id="3046" w:author="whu" w:date="2011-06-22T08:43:00Z"/>
          <w:rFonts w:ascii="Times New Roman" w:hAnsi="Times New Roman"/>
          <w:color w:val="000000"/>
        </w:rPr>
      </w:pPr>
    </w:p>
    <w:p w:rsidR="007A4626" w:rsidDel="002C5A9D" w:rsidRDefault="007A4626" w:rsidP="007A4626">
      <w:pPr>
        <w:widowControl w:val="0"/>
        <w:tabs>
          <w:tab w:val="left" w:pos="9120"/>
        </w:tabs>
        <w:autoSpaceDE w:val="0"/>
        <w:autoSpaceDN w:val="0"/>
        <w:adjustRightInd w:val="0"/>
        <w:spacing w:after="0"/>
        <w:ind w:left="180" w:firstLine="0"/>
        <w:rPr>
          <w:del w:id="3047" w:author="whu" w:date="2011-06-22T08:43:00Z"/>
          <w:rFonts w:ascii="Times New Roman" w:hAnsi="Times New Roman"/>
          <w:color w:val="000000"/>
          <w:sz w:val="18"/>
          <w:szCs w:val="18"/>
        </w:rPr>
      </w:pPr>
      <w:del w:id="3048" w:author="whu" w:date="2011-06-22T08:43:00Z">
        <w:r w:rsidDel="002C5A9D">
          <w:rPr>
            <w:rFonts w:ascii="Times New Roman" w:hAnsi="Times New Roman"/>
            <w:b/>
            <w:bCs/>
            <w:color w:val="191919"/>
            <w:sz w:val="18"/>
            <w:szCs w:val="18"/>
          </w:rPr>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C: HUMANITIES/FINE</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A</w:delText>
        </w:r>
        <w:r w:rsidDel="002C5A9D">
          <w:rPr>
            <w:rFonts w:ascii="Times New Roman" w:hAnsi="Times New Roman"/>
            <w:b/>
            <w:bCs/>
            <w:color w:val="191919"/>
            <w:spacing w:val="-6"/>
            <w:sz w:val="18"/>
            <w:szCs w:val="18"/>
          </w:rPr>
          <w:delText>R</w:delText>
        </w:r>
        <w:r w:rsidDel="002C5A9D">
          <w:rPr>
            <w:rFonts w:ascii="Times New Roman" w:hAnsi="Times New Roman"/>
            <w:b/>
            <w:bCs/>
            <w:color w:val="191919"/>
            <w:sz w:val="18"/>
            <w:szCs w:val="18"/>
          </w:rPr>
          <w:delText>TS</w:delText>
        </w:r>
        <w:r w:rsidDel="002C5A9D">
          <w:rPr>
            <w:rFonts w:ascii="Times New Roman" w:hAnsi="Times New Roman"/>
            <w:b/>
            <w:bCs/>
            <w:color w:val="191919"/>
            <w:sz w:val="18"/>
            <w:szCs w:val="18"/>
          </w:rPr>
          <w:tab/>
          <w:delText>(6 hours)</w:delText>
        </w:r>
      </w:del>
    </w:p>
    <w:p w:rsidR="007A4626" w:rsidDel="002C5A9D" w:rsidRDefault="007A4626" w:rsidP="007A4626">
      <w:pPr>
        <w:widowControl w:val="0"/>
        <w:tabs>
          <w:tab w:val="left" w:pos="1180"/>
          <w:tab w:val="left" w:pos="1900"/>
          <w:tab w:val="left" w:pos="9720"/>
        </w:tabs>
        <w:autoSpaceDE w:val="0"/>
        <w:autoSpaceDN w:val="0"/>
        <w:adjustRightInd w:val="0"/>
        <w:spacing w:before="9" w:after="0"/>
        <w:ind w:left="180" w:firstLine="0"/>
        <w:rPr>
          <w:del w:id="3049" w:author="whu" w:date="2011-06-22T08:43:00Z"/>
          <w:rFonts w:ascii="Times New Roman" w:hAnsi="Times New Roman"/>
          <w:color w:val="000000"/>
          <w:sz w:val="18"/>
          <w:szCs w:val="18"/>
        </w:rPr>
      </w:pPr>
      <w:del w:id="3050" w:author="whu" w:date="2011-06-22T08:43:00Z">
        <w:r w:rsidDel="002C5A9D">
          <w:rPr>
            <w:rFonts w:ascii="Times New Roman" w:hAnsi="Times New Roman"/>
            <w:color w:val="191919"/>
            <w:sz w:val="18"/>
            <w:szCs w:val="18"/>
          </w:rPr>
          <w:delText>ENGL</w:delText>
        </w:r>
        <w:r w:rsidDel="002C5A9D">
          <w:rPr>
            <w:rFonts w:ascii="Times New Roman" w:hAnsi="Times New Roman"/>
            <w:color w:val="191919"/>
            <w:sz w:val="18"/>
            <w:szCs w:val="18"/>
          </w:rPr>
          <w:tab/>
          <w:delText>2</w:delText>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r>
        <w:r w:rsidDel="002C5A9D">
          <w:rPr>
            <w:rFonts w:ascii="Times New Roman" w:hAnsi="Times New Roman"/>
            <w:color w:val="191919"/>
            <w:spacing w:val="-14"/>
            <w:sz w:val="18"/>
            <w:szCs w:val="18"/>
          </w:rPr>
          <w:delText>W</w:delText>
        </w:r>
        <w:r w:rsidDel="002C5A9D">
          <w:rPr>
            <w:rFonts w:ascii="Times New Roman" w:hAnsi="Times New Roman"/>
            <w:color w:val="191919"/>
            <w:sz w:val="18"/>
            <w:szCs w:val="18"/>
          </w:rPr>
          <w:delText>orld Literature I or</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51" w:author="whu" w:date="2011-06-22T08:43:00Z"/>
          <w:rFonts w:ascii="Times New Roman" w:hAnsi="Times New Roman"/>
          <w:color w:val="000000"/>
          <w:sz w:val="18"/>
          <w:szCs w:val="18"/>
        </w:rPr>
      </w:pPr>
      <w:del w:id="3052" w:author="whu" w:date="2011-06-22T08:43:00Z">
        <w:r w:rsidDel="002C5A9D">
          <w:rPr>
            <w:rFonts w:ascii="Times New Roman" w:hAnsi="Times New Roman"/>
            <w:color w:val="191919"/>
            <w:sz w:val="18"/>
            <w:szCs w:val="18"/>
          </w:rPr>
          <w:delText>HONR</w:delText>
        </w:r>
        <w:r w:rsidDel="002C5A9D">
          <w:rPr>
            <w:rFonts w:ascii="Times New Roman" w:hAnsi="Times New Roman"/>
            <w:color w:val="191919"/>
            <w:sz w:val="18"/>
            <w:szCs w:val="18"/>
          </w:rPr>
          <w:tab/>
          <w:delText>2</w:delText>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delText>Honors Humanities III (H)</w:delText>
        </w:r>
        <w:r w:rsidDel="002C5A9D">
          <w:rPr>
            <w:rFonts w:ascii="Times New Roman" w:hAnsi="Times New Roman"/>
            <w:color w:val="191919"/>
            <w:sz w:val="18"/>
            <w:szCs w:val="18"/>
          </w:rPr>
          <w:tab/>
          <w:delText>3</w:delText>
        </w:r>
      </w:del>
    </w:p>
    <w:p w:rsidR="007A4626" w:rsidDel="002C5A9D" w:rsidRDefault="007A4626" w:rsidP="007A4626">
      <w:pPr>
        <w:widowControl w:val="0"/>
        <w:autoSpaceDE w:val="0"/>
        <w:autoSpaceDN w:val="0"/>
        <w:adjustRightInd w:val="0"/>
        <w:spacing w:before="9" w:after="0"/>
        <w:ind w:left="180" w:firstLine="0"/>
        <w:rPr>
          <w:del w:id="3053" w:author="whu" w:date="2011-06-22T08:43:00Z"/>
          <w:rFonts w:ascii="Times New Roman" w:hAnsi="Times New Roman"/>
          <w:color w:val="000000"/>
          <w:sz w:val="18"/>
          <w:szCs w:val="18"/>
        </w:rPr>
      </w:pPr>
      <w:del w:id="3054" w:author="whu" w:date="2011-06-22T08:43:00Z">
        <w:r w:rsidDel="002C5A9D">
          <w:rPr>
            <w:rFonts w:ascii="Times New Roman" w:hAnsi="Times New Roman"/>
            <w:color w:val="191919"/>
            <w:sz w:val="18"/>
            <w:szCs w:val="18"/>
          </w:rPr>
          <w:delText>Select one:</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55" w:author="whu" w:date="2011-06-22T08:43:00Z"/>
          <w:rFonts w:ascii="Times New Roman" w:hAnsi="Times New Roman"/>
          <w:color w:val="000000"/>
          <w:sz w:val="18"/>
          <w:szCs w:val="18"/>
        </w:rPr>
      </w:pPr>
      <w:del w:id="3056" w:author="whu" w:date="2011-06-22T08:43:00Z">
        <w:r w:rsidDel="002C5A9D">
          <w:rPr>
            <w:rFonts w:ascii="Times New Roman" w:hAnsi="Times New Roman"/>
            <w:color w:val="191919"/>
            <w:sz w:val="18"/>
            <w:szCs w:val="18"/>
          </w:rPr>
          <w:delText>ARAP</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100</w:delText>
        </w:r>
        <w:r w:rsidDel="002C5A9D">
          <w:rPr>
            <w:rFonts w:ascii="Times New Roman" w:hAnsi="Times New Roman"/>
            <w:color w:val="191919"/>
            <w:sz w:val="18"/>
            <w:szCs w:val="18"/>
          </w:rPr>
          <w:tab/>
          <w:delText>Art</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Appreciation</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80"/>
          <w:tab w:val="left" w:pos="1900"/>
          <w:tab w:val="left" w:pos="9720"/>
        </w:tabs>
        <w:autoSpaceDE w:val="0"/>
        <w:autoSpaceDN w:val="0"/>
        <w:adjustRightInd w:val="0"/>
        <w:spacing w:before="9" w:after="0"/>
        <w:ind w:left="180" w:firstLine="0"/>
        <w:rPr>
          <w:del w:id="3057" w:author="whu" w:date="2011-06-22T08:43:00Z"/>
          <w:rFonts w:ascii="Times New Roman" w:hAnsi="Times New Roman"/>
          <w:color w:val="000000"/>
          <w:sz w:val="18"/>
          <w:szCs w:val="18"/>
        </w:rPr>
      </w:pPr>
      <w:del w:id="3058" w:author="whu" w:date="2011-06-22T08:43:00Z">
        <w:r w:rsidDel="002C5A9D">
          <w:rPr>
            <w:rFonts w:ascii="Times New Roman" w:hAnsi="Times New Roman"/>
            <w:color w:val="191919"/>
            <w:sz w:val="18"/>
            <w:szCs w:val="18"/>
          </w:rPr>
          <w:delText>ENGL</w:delText>
        </w:r>
        <w:r w:rsidDel="002C5A9D">
          <w:rPr>
            <w:rFonts w:ascii="Times New Roman" w:hAnsi="Times New Roman"/>
            <w:color w:val="191919"/>
            <w:sz w:val="18"/>
            <w:szCs w:val="18"/>
          </w:rPr>
          <w:tab/>
          <w:delText>2</w:delText>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12</w:delText>
        </w:r>
        <w:r w:rsidDel="002C5A9D">
          <w:rPr>
            <w:rFonts w:ascii="Times New Roman" w:hAnsi="Times New Roman"/>
            <w:color w:val="191919"/>
            <w:sz w:val="18"/>
            <w:szCs w:val="18"/>
          </w:rPr>
          <w:tab/>
        </w:r>
        <w:r w:rsidDel="002C5A9D">
          <w:rPr>
            <w:rFonts w:ascii="Times New Roman" w:hAnsi="Times New Roman"/>
            <w:color w:val="191919"/>
            <w:spacing w:val="-14"/>
            <w:sz w:val="18"/>
            <w:szCs w:val="18"/>
          </w:rPr>
          <w:delText>W</w:delText>
        </w:r>
        <w:r w:rsidDel="002C5A9D">
          <w:rPr>
            <w:rFonts w:ascii="Times New Roman" w:hAnsi="Times New Roman"/>
            <w:color w:val="191919"/>
            <w:sz w:val="18"/>
            <w:szCs w:val="18"/>
          </w:rPr>
          <w:delText>orld Literature II</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59" w:author="whu" w:date="2011-06-22T08:43:00Z"/>
          <w:rFonts w:ascii="Times New Roman" w:hAnsi="Times New Roman"/>
          <w:color w:val="000000"/>
          <w:sz w:val="18"/>
          <w:szCs w:val="18"/>
        </w:rPr>
      </w:pPr>
      <w:del w:id="3060" w:author="whu" w:date="2011-06-22T08:43:00Z">
        <w:r w:rsidDel="002C5A9D">
          <w:rPr>
            <w:rFonts w:ascii="Times New Roman" w:hAnsi="Times New Roman"/>
            <w:color w:val="191919"/>
            <w:sz w:val="18"/>
            <w:szCs w:val="18"/>
          </w:rPr>
          <w:delText>MUSC</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100</w:delText>
        </w:r>
        <w:r w:rsidDel="002C5A9D">
          <w:rPr>
            <w:rFonts w:ascii="Times New Roman" w:hAnsi="Times New Roman"/>
            <w:color w:val="191919"/>
            <w:sz w:val="18"/>
            <w:szCs w:val="18"/>
          </w:rPr>
          <w:tab/>
          <w:delText>Music</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Appreciation</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61" w:author="whu" w:date="2011-06-22T08:43:00Z"/>
          <w:rFonts w:ascii="Times New Roman" w:hAnsi="Times New Roman"/>
          <w:color w:val="000000"/>
          <w:sz w:val="18"/>
          <w:szCs w:val="18"/>
        </w:rPr>
      </w:pPr>
      <w:del w:id="3062" w:author="whu" w:date="2011-06-22T08:43:00Z">
        <w:r w:rsidDel="002C5A9D">
          <w:rPr>
            <w:rFonts w:ascii="Times New Roman" w:hAnsi="Times New Roman"/>
            <w:color w:val="191919"/>
            <w:sz w:val="18"/>
            <w:szCs w:val="18"/>
          </w:rPr>
          <w:delText>FREN</w:delText>
        </w:r>
        <w:r w:rsidDel="002C5A9D">
          <w:rPr>
            <w:rFonts w:ascii="Times New Roman" w:hAnsi="Times New Roman"/>
            <w:color w:val="191919"/>
            <w:sz w:val="18"/>
            <w:szCs w:val="18"/>
          </w:rPr>
          <w:tab/>
          <w:delText>2201</w:delText>
        </w:r>
        <w:r w:rsidDel="002C5A9D">
          <w:rPr>
            <w:rFonts w:ascii="Times New Roman" w:hAnsi="Times New Roman"/>
            <w:color w:val="191919"/>
            <w:sz w:val="18"/>
            <w:szCs w:val="18"/>
          </w:rPr>
          <w:tab/>
          <w:delText>Intermediate French</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63" w:author="whu" w:date="2011-06-22T08:43:00Z"/>
          <w:rFonts w:ascii="Times New Roman" w:hAnsi="Times New Roman"/>
          <w:color w:val="000000"/>
          <w:sz w:val="18"/>
          <w:szCs w:val="18"/>
        </w:rPr>
      </w:pPr>
      <w:del w:id="3064" w:author="whu" w:date="2011-06-22T08:43:00Z">
        <w:r w:rsidDel="002C5A9D">
          <w:rPr>
            <w:rFonts w:ascii="Times New Roman" w:hAnsi="Times New Roman"/>
            <w:color w:val="191919"/>
            <w:sz w:val="18"/>
            <w:szCs w:val="18"/>
          </w:rPr>
          <w:delText>GERM</w:delText>
        </w:r>
        <w:r w:rsidDel="002C5A9D">
          <w:rPr>
            <w:rFonts w:ascii="Times New Roman" w:hAnsi="Times New Roman"/>
            <w:color w:val="191919"/>
            <w:sz w:val="18"/>
            <w:szCs w:val="18"/>
          </w:rPr>
          <w:tab/>
          <w:delText>2221</w:delText>
        </w:r>
        <w:r w:rsidDel="002C5A9D">
          <w:rPr>
            <w:rFonts w:ascii="Times New Roman" w:hAnsi="Times New Roman"/>
            <w:color w:val="191919"/>
            <w:sz w:val="18"/>
            <w:szCs w:val="18"/>
          </w:rPr>
          <w:tab/>
          <w:delText>Intermediate German</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65" w:author="whu" w:date="2011-06-22T08:43:00Z"/>
          <w:rFonts w:ascii="Times New Roman" w:hAnsi="Times New Roman"/>
          <w:color w:val="000000"/>
          <w:sz w:val="18"/>
          <w:szCs w:val="18"/>
        </w:rPr>
      </w:pPr>
      <w:del w:id="3066" w:author="whu" w:date="2011-06-22T08:43:00Z">
        <w:r w:rsidDel="002C5A9D">
          <w:rPr>
            <w:rFonts w:ascii="Times New Roman" w:hAnsi="Times New Roman"/>
            <w:color w:val="191919"/>
            <w:sz w:val="18"/>
            <w:szCs w:val="18"/>
          </w:rPr>
          <w:delText>S</w:delText>
        </w:r>
        <w:r w:rsidDel="002C5A9D">
          <w:rPr>
            <w:rFonts w:ascii="Times New Roman" w:hAnsi="Times New Roman"/>
            <w:color w:val="191919"/>
            <w:spacing w:val="-17"/>
            <w:sz w:val="18"/>
            <w:szCs w:val="18"/>
          </w:rPr>
          <w:delText>P</w:delText>
        </w:r>
        <w:r w:rsidDel="002C5A9D">
          <w:rPr>
            <w:rFonts w:ascii="Times New Roman" w:hAnsi="Times New Roman"/>
            <w:color w:val="191919"/>
            <w:sz w:val="18"/>
            <w:szCs w:val="18"/>
          </w:rPr>
          <w:delText>AN</w:delText>
        </w:r>
        <w:r w:rsidDel="002C5A9D">
          <w:rPr>
            <w:rFonts w:ascii="Times New Roman" w:hAnsi="Times New Roman"/>
            <w:color w:val="191919"/>
            <w:sz w:val="18"/>
            <w:szCs w:val="18"/>
          </w:rPr>
          <w:tab/>
          <w:delText>2231</w:delText>
        </w:r>
        <w:r w:rsidDel="002C5A9D">
          <w:rPr>
            <w:rFonts w:ascii="Times New Roman" w:hAnsi="Times New Roman"/>
            <w:color w:val="191919"/>
            <w:sz w:val="18"/>
            <w:szCs w:val="18"/>
          </w:rPr>
          <w:tab/>
          <w:delText>Intermediate Spanish</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67" w:author="whu" w:date="2011-06-22T08:43:00Z"/>
          <w:rFonts w:ascii="Times New Roman" w:hAnsi="Times New Roman"/>
          <w:color w:val="000000"/>
          <w:sz w:val="18"/>
          <w:szCs w:val="18"/>
        </w:rPr>
      </w:pPr>
      <w:del w:id="3068" w:author="whu" w:date="2011-06-22T08:43:00Z">
        <w:r w:rsidDel="002C5A9D">
          <w:rPr>
            <w:rFonts w:ascii="Times New Roman" w:hAnsi="Times New Roman"/>
            <w:color w:val="191919"/>
            <w:sz w:val="18"/>
            <w:szCs w:val="18"/>
          </w:rPr>
          <w:delText>FIAR</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100</w:delText>
        </w:r>
        <w:r w:rsidDel="002C5A9D">
          <w:rPr>
            <w:rFonts w:ascii="Times New Roman" w:hAnsi="Times New Roman"/>
            <w:color w:val="191919"/>
            <w:sz w:val="18"/>
            <w:szCs w:val="18"/>
          </w:rPr>
          <w:tab/>
          <w:delText>Introduction to Fine</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Arts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69" w:author="whu" w:date="2011-06-22T08:43:00Z"/>
          <w:rFonts w:ascii="Times New Roman" w:hAnsi="Times New Roman"/>
          <w:color w:val="000000"/>
          <w:sz w:val="18"/>
          <w:szCs w:val="18"/>
        </w:rPr>
      </w:pPr>
      <w:del w:id="3070" w:author="whu" w:date="2011-06-22T08:43:00Z">
        <w:r w:rsidDel="002C5A9D">
          <w:rPr>
            <w:rFonts w:ascii="Times New Roman" w:hAnsi="Times New Roman"/>
            <w:color w:val="191919"/>
            <w:sz w:val="18"/>
            <w:szCs w:val="18"/>
          </w:rPr>
          <w:delText>HONR</w:delText>
        </w:r>
        <w:r w:rsidDel="002C5A9D">
          <w:rPr>
            <w:rFonts w:ascii="Times New Roman" w:hAnsi="Times New Roman"/>
            <w:color w:val="191919"/>
            <w:sz w:val="18"/>
            <w:szCs w:val="18"/>
          </w:rPr>
          <w:tab/>
          <w:delText>2</w:delText>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12</w:delText>
        </w:r>
        <w:r w:rsidDel="002C5A9D">
          <w:rPr>
            <w:rFonts w:ascii="Times New Roman" w:hAnsi="Times New Roman"/>
            <w:color w:val="191919"/>
            <w:sz w:val="18"/>
            <w:szCs w:val="18"/>
          </w:rPr>
          <w:tab/>
          <w:delText>Honors Humanities IV</w:delText>
        </w:r>
        <w:r w:rsidDel="002C5A9D">
          <w:rPr>
            <w:rFonts w:ascii="Times New Roman" w:hAnsi="Times New Roman"/>
            <w:color w:val="191919"/>
            <w:spacing w:val="-3"/>
            <w:sz w:val="18"/>
            <w:szCs w:val="18"/>
          </w:rPr>
          <w:delText xml:space="preserve"> </w:delText>
        </w:r>
        <w:r w:rsidDel="002C5A9D">
          <w:rPr>
            <w:rFonts w:ascii="Times New Roman" w:hAnsi="Times New Roman"/>
            <w:color w:val="191919"/>
            <w:sz w:val="18"/>
            <w:szCs w:val="18"/>
          </w:rPr>
          <w:delText>(H)</w:delText>
        </w:r>
        <w:r w:rsidDel="002C5A9D">
          <w:rPr>
            <w:rFonts w:ascii="Times New Roman" w:hAnsi="Times New Roman"/>
            <w:color w:val="191919"/>
            <w:sz w:val="18"/>
            <w:szCs w:val="18"/>
          </w:rPr>
          <w:tab/>
          <w:delText>3</w:delText>
        </w:r>
      </w:del>
    </w:p>
    <w:p w:rsidR="007A4626" w:rsidDel="002C5A9D" w:rsidRDefault="007A4626" w:rsidP="007A4626">
      <w:pPr>
        <w:widowControl w:val="0"/>
        <w:autoSpaceDE w:val="0"/>
        <w:autoSpaceDN w:val="0"/>
        <w:adjustRightInd w:val="0"/>
        <w:spacing w:before="5" w:after="0" w:line="220" w:lineRule="exact"/>
        <w:rPr>
          <w:del w:id="3071" w:author="whu" w:date="2011-06-22T08:43:00Z"/>
          <w:rFonts w:ascii="Times New Roman" w:hAnsi="Times New Roman"/>
          <w:color w:val="000000"/>
        </w:rPr>
      </w:pPr>
    </w:p>
    <w:p w:rsidR="007A4626" w:rsidDel="002C5A9D" w:rsidRDefault="007A4626" w:rsidP="007A4626">
      <w:pPr>
        <w:widowControl w:val="0"/>
        <w:tabs>
          <w:tab w:val="left" w:pos="8800"/>
        </w:tabs>
        <w:autoSpaceDE w:val="0"/>
        <w:autoSpaceDN w:val="0"/>
        <w:adjustRightInd w:val="0"/>
        <w:spacing w:after="0"/>
        <w:ind w:left="180" w:firstLine="0"/>
        <w:rPr>
          <w:del w:id="3072" w:author="whu" w:date="2011-06-22T08:43:00Z"/>
          <w:rFonts w:ascii="Times New Roman" w:hAnsi="Times New Roman"/>
          <w:color w:val="000000"/>
          <w:sz w:val="18"/>
          <w:szCs w:val="18"/>
        </w:rPr>
      </w:pPr>
      <w:del w:id="3073" w:author="whu" w:date="2011-06-22T08:43:00Z">
        <w:r w:rsidDel="002C5A9D">
          <w:rPr>
            <w:rFonts w:ascii="Times New Roman" w:hAnsi="Times New Roman"/>
            <w:b/>
            <w:bCs/>
            <w:color w:val="191919"/>
            <w:sz w:val="18"/>
            <w:szCs w:val="18"/>
          </w:rPr>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D: SCIENCE, M</w:delText>
        </w:r>
        <w:r w:rsidDel="002C5A9D">
          <w:rPr>
            <w:rFonts w:ascii="Times New Roman" w:hAnsi="Times New Roman"/>
            <w:b/>
            <w:bCs/>
            <w:color w:val="191919"/>
            <w:spacing w:val="-13"/>
            <w:sz w:val="18"/>
            <w:szCs w:val="18"/>
          </w:rPr>
          <w:delText>A</w:delText>
        </w:r>
        <w:r w:rsidDel="002C5A9D">
          <w:rPr>
            <w:rFonts w:ascii="Times New Roman" w:hAnsi="Times New Roman"/>
            <w:b/>
            <w:bCs/>
            <w:color w:val="191919"/>
            <w:sz w:val="18"/>
            <w:szCs w:val="18"/>
          </w:rPr>
          <w:delText>TH &amp;</w:delText>
        </w:r>
        <w:r w:rsidDel="002C5A9D">
          <w:rPr>
            <w:rFonts w:ascii="Times New Roman" w:hAnsi="Times New Roman"/>
            <w:b/>
            <w:bCs/>
            <w:color w:val="191919"/>
            <w:spacing w:val="-3"/>
            <w:sz w:val="18"/>
            <w:szCs w:val="18"/>
          </w:rPr>
          <w:delText xml:space="preserve"> </w:delText>
        </w:r>
        <w:r w:rsidDel="002C5A9D">
          <w:rPr>
            <w:rFonts w:ascii="Times New Roman" w:hAnsi="Times New Roman"/>
            <w:b/>
            <w:bCs/>
            <w:color w:val="191919"/>
            <w:sz w:val="18"/>
            <w:szCs w:val="18"/>
          </w:rPr>
          <w:delText>TECH</w:delText>
        </w:r>
        <w:r w:rsidDel="002C5A9D">
          <w:rPr>
            <w:rFonts w:ascii="Times New Roman" w:hAnsi="Times New Roman"/>
            <w:b/>
            <w:bCs/>
            <w:color w:val="191919"/>
            <w:sz w:val="18"/>
            <w:szCs w:val="18"/>
          </w:rPr>
          <w:tab/>
          <w:delText>(10-</w:delText>
        </w:r>
        <w:r w:rsidDel="002C5A9D">
          <w:rPr>
            <w:rFonts w:ascii="Times New Roman" w:hAnsi="Times New Roman"/>
            <w:b/>
            <w:bCs/>
            <w:color w:val="191919"/>
            <w:spacing w:val="-10"/>
            <w:sz w:val="18"/>
            <w:szCs w:val="18"/>
          </w:rPr>
          <w:delText>1</w:delText>
        </w:r>
        <w:r w:rsidDel="002C5A9D">
          <w:rPr>
            <w:rFonts w:ascii="Times New Roman" w:hAnsi="Times New Roman"/>
            <w:b/>
            <w:bCs/>
            <w:color w:val="191919"/>
            <w:sz w:val="18"/>
            <w:szCs w:val="18"/>
          </w:rPr>
          <w:delText>1 hours)</w:delText>
        </w:r>
      </w:del>
    </w:p>
    <w:p w:rsidR="007A4626" w:rsidDel="002C5A9D" w:rsidRDefault="007A4626" w:rsidP="007A4626">
      <w:pPr>
        <w:widowControl w:val="0"/>
        <w:autoSpaceDE w:val="0"/>
        <w:autoSpaceDN w:val="0"/>
        <w:adjustRightInd w:val="0"/>
        <w:spacing w:before="9" w:after="0"/>
        <w:ind w:left="180" w:firstLine="0"/>
        <w:rPr>
          <w:del w:id="3074" w:author="whu" w:date="2011-06-22T08:43:00Z"/>
          <w:rFonts w:ascii="Times New Roman" w:hAnsi="Times New Roman"/>
          <w:color w:val="000000"/>
          <w:sz w:val="18"/>
          <w:szCs w:val="18"/>
        </w:rPr>
      </w:pPr>
      <w:del w:id="3075" w:author="whu" w:date="2011-06-22T08:43:00Z">
        <w:r w:rsidDel="002C5A9D">
          <w:rPr>
            <w:rFonts w:ascii="Times New Roman" w:hAnsi="Times New Roman"/>
            <w:color w:val="191919"/>
            <w:sz w:val="18"/>
            <w:szCs w:val="18"/>
          </w:rPr>
          <w:delText>Option I: Non-Science Majors (Select 2)</w:delText>
        </w:r>
      </w:del>
    </w:p>
    <w:p w:rsidR="007A4626" w:rsidDel="002C5A9D" w:rsidRDefault="007A4626" w:rsidP="007A4626">
      <w:pPr>
        <w:widowControl w:val="0"/>
        <w:tabs>
          <w:tab w:val="left" w:pos="1180"/>
          <w:tab w:val="left" w:pos="1900"/>
          <w:tab w:val="left" w:pos="9720"/>
        </w:tabs>
        <w:autoSpaceDE w:val="0"/>
        <w:autoSpaceDN w:val="0"/>
        <w:adjustRightInd w:val="0"/>
        <w:spacing w:before="9" w:after="0"/>
        <w:ind w:left="180" w:firstLine="0"/>
        <w:rPr>
          <w:del w:id="3076" w:author="whu" w:date="2011-06-22T08:43:00Z"/>
          <w:rFonts w:ascii="Times New Roman" w:hAnsi="Times New Roman"/>
          <w:color w:val="000000"/>
          <w:sz w:val="18"/>
          <w:szCs w:val="18"/>
        </w:rPr>
      </w:pPr>
      <w:del w:id="3077" w:author="whu" w:date="2011-06-22T08:43: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111</w:delText>
        </w:r>
        <w:r w:rsidDel="002C5A9D">
          <w:rPr>
            <w:rFonts w:ascii="Times New Roman" w:hAnsi="Times New Roman"/>
            <w:color w:val="191919"/>
            <w:sz w:val="18"/>
            <w:szCs w:val="18"/>
          </w:rPr>
          <w:delText>1K</w:delText>
        </w:r>
        <w:r w:rsidDel="002C5A9D">
          <w:rPr>
            <w:rFonts w:ascii="Times New Roman" w:hAnsi="Times New Roman"/>
            <w:color w:val="191919"/>
            <w:sz w:val="18"/>
            <w:szCs w:val="18"/>
          </w:rPr>
          <w:tab/>
          <w:delText>Intro to Biological Science</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80"/>
          <w:tab w:val="left" w:pos="1880"/>
          <w:tab w:val="left" w:pos="9720"/>
        </w:tabs>
        <w:autoSpaceDE w:val="0"/>
        <w:autoSpaceDN w:val="0"/>
        <w:adjustRightInd w:val="0"/>
        <w:spacing w:before="9" w:after="0"/>
        <w:ind w:left="180" w:firstLine="0"/>
        <w:rPr>
          <w:del w:id="3078" w:author="whu" w:date="2011-06-22T08:43:00Z"/>
          <w:rFonts w:ascii="Times New Roman" w:hAnsi="Times New Roman"/>
          <w:color w:val="000000"/>
          <w:sz w:val="18"/>
          <w:szCs w:val="18"/>
        </w:rPr>
      </w:pPr>
      <w:del w:id="3079" w:author="whu" w:date="2011-06-22T08:43: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12K</w:delText>
        </w:r>
        <w:r w:rsidDel="002C5A9D">
          <w:rPr>
            <w:rFonts w:ascii="Times New Roman" w:hAnsi="Times New Roman"/>
            <w:color w:val="191919"/>
            <w:sz w:val="18"/>
            <w:szCs w:val="18"/>
          </w:rPr>
          <w:tab/>
          <w:delText>Intro to Biological Science</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80"/>
          <w:tab w:val="left" w:pos="1880"/>
          <w:tab w:val="left" w:pos="9720"/>
        </w:tabs>
        <w:autoSpaceDE w:val="0"/>
        <w:autoSpaceDN w:val="0"/>
        <w:adjustRightInd w:val="0"/>
        <w:spacing w:before="9" w:after="0"/>
        <w:ind w:left="180" w:firstLine="0"/>
        <w:rPr>
          <w:del w:id="3080" w:author="whu" w:date="2011-06-22T08:43:00Z"/>
          <w:rFonts w:ascii="Times New Roman" w:hAnsi="Times New Roman"/>
          <w:color w:val="000000"/>
          <w:sz w:val="18"/>
          <w:szCs w:val="18"/>
        </w:rPr>
      </w:pPr>
      <w:del w:id="3081" w:author="whu" w:date="2011-06-22T08:43: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14K</w:delText>
        </w:r>
        <w:r w:rsidDel="002C5A9D">
          <w:rPr>
            <w:rFonts w:ascii="Times New Roman" w:hAnsi="Times New Roman"/>
            <w:color w:val="191919"/>
            <w:sz w:val="18"/>
            <w:szCs w:val="18"/>
          </w:rPr>
          <w:tab/>
          <w:delText>Survey of Biotechnology</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80"/>
          <w:tab w:val="left" w:pos="1880"/>
          <w:tab w:val="left" w:pos="9720"/>
        </w:tabs>
        <w:autoSpaceDE w:val="0"/>
        <w:autoSpaceDN w:val="0"/>
        <w:adjustRightInd w:val="0"/>
        <w:spacing w:before="9" w:after="0"/>
        <w:ind w:left="180" w:firstLine="0"/>
        <w:rPr>
          <w:del w:id="3082" w:author="whu" w:date="2011-06-22T08:43:00Z"/>
          <w:rFonts w:ascii="Times New Roman" w:hAnsi="Times New Roman"/>
          <w:color w:val="000000"/>
          <w:sz w:val="18"/>
          <w:szCs w:val="18"/>
        </w:rPr>
      </w:pPr>
      <w:del w:id="3083" w:author="whu" w:date="2011-06-22T08:43:00Z">
        <w:r w:rsidDel="002C5A9D">
          <w:rPr>
            <w:rFonts w:ascii="Times New Roman" w:hAnsi="Times New Roman"/>
            <w:color w:val="191919"/>
            <w:sz w:val="18"/>
            <w:szCs w:val="18"/>
          </w:rPr>
          <w:delText>BIOL</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15K</w:delText>
        </w:r>
        <w:r w:rsidDel="002C5A9D">
          <w:rPr>
            <w:rFonts w:ascii="Times New Roman" w:hAnsi="Times New Roman"/>
            <w:color w:val="191919"/>
            <w:sz w:val="18"/>
            <w:szCs w:val="18"/>
          </w:rPr>
          <w:tab/>
          <w:delText>Intro to Environmental Biology</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84" w:author="whu" w:date="2011-06-22T08:43:00Z"/>
          <w:rFonts w:ascii="Times New Roman" w:hAnsi="Times New Roman"/>
          <w:color w:val="000000"/>
          <w:sz w:val="18"/>
          <w:szCs w:val="18"/>
        </w:rPr>
      </w:pPr>
      <w:del w:id="3085" w:author="whu" w:date="2011-06-22T08:43:00Z">
        <w:r w:rsidDel="002C5A9D">
          <w:rPr>
            <w:rFonts w:ascii="Times New Roman" w:hAnsi="Times New Roman"/>
            <w:color w:val="191919"/>
            <w:sz w:val="18"/>
            <w:szCs w:val="18"/>
          </w:rPr>
          <w:delText>CHEM</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151K</w:delText>
        </w:r>
        <w:r w:rsidDel="002C5A9D">
          <w:rPr>
            <w:rFonts w:ascii="Times New Roman" w:hAnsi="Times New Roman"/>
            <w:color w:val="191919"/>
            <w:sz w:val="18"/>
            <w:szCs w:val="18"/>
          </w:rPr>
          <w:tab/>
          <w:delText>Survey of Chemistry 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86" w:author="whu" w:date="2011-06-22T08:43:00Z"/>
          <w:rFonts w:ascii="Times New Roman" w:hAnsi="Times New Roman"/>
          <w:color w:val="000000"/>
          <w:sz w:val="18"/>
          <w:szCs w:val="18"/>
        </w:rPr>
      </w:pPr>
      <w:del w:id="3087" w:author="whu" w:date="2011-06-22T08:43:00Z">
        <w:r w:rsidDel="002C5A9D">
          <w:rPr>
            <w:rFonts w:ascii="Times New Roman" w:hAnsi="Times New Roman"/>
            <w:color w:val="191919"/>
            <w:sz w:val="18"/>
            <w:szCs w:val="18"/>
          </w:rPr>
          <w:delText>CHEM</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152K</w:delText>
        </w:r>
        <w:r w:rsidDel="002C5A9D">
          <w:rPr>
            <w:rFonts w:ascii="Times New Roman" w:hAnsi="Times New Roman"/>
            <w:color w:val="191919"/>
            <w:sz w:val="18"/>
            <w:szCs w:val="18"/>
          </w:rPr>
          <w:tab/>
          <w:delText>Survey of Chemistry II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88" w:author="whu" w:date="2011-06-22T08:43:00Z"/>
          <w:rFonts w:ascii="Times New Roman" w:hAnsi="Times New Roman"/>
          <w:color w:val="000000"/>
          <w:sz w:val="18"/>
          <w:szCs w:val="18"/>
        </w:rPr>
      </w:pPr>
      <w:del w:id="3089" w:author="whu" w:date="2011-06-22T08:43: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delText>1001K</w:delText>
        </w:r>
        <w:r w:rsidDel="002C5A9D">
          <w:rPr>
            <w:rFonts w:ascii="Times New Roman" w:hAnsi="Times New Roman"/>
            <w:color w:val="191919"/>
            <w:sz w:val="18"/>
            <w:szCs w:val="18"/>
          </w:rPr>
          <w:tab/>
          <w:delText>Physical Science 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90" w:author="whu" w:date="2011-06-22T08:43:00Z"/>
          <w:rFonts w:ascii="Times New Roman" w:hAnsi="Times New Roman"/>
          <w:color w:val="000000"/>
          <w:sz w:val="18"/>
          <w:szCs w:val="18"/>
        </w:rPr>
      </w:pPr>
      <w:del w:id="3091" w:author="whu" w:date="2011-06-22T08:43: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delText>1002K</w:delText>
        </w:r>
        <w:r w:rsidDel="002C5A9D">
          <w:rPr>
            <w:rFonts w:ascii="Times New Roman" w:hAnsi="Times New Roman"/>
            <w:color w:val="191919"/>
            <w:sz w:val="18"/>
            <w:szCs w:val="18"/>
          </w:rPr>
          <w:tab/>
          <w:delText>Physical Science II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92" w:author="whu" w:date="2011-06-22T08:43:00Z"/>
          <w:rFonts w:ascii="Times New Roman" w:hAnsi="Times New Roman"/>
          <w:color w:val="000000"/>
          <w:sz w:val="18"/>
          <w:szCs w:val="18"/>
        </w:rPr>
      </w:pPr>
      <w:del w:id="3093" w:author="whu" w:date="2011-06-22T08:43:00Z">
        <w:r w:rsidDel="002C5A9D">
          <w:rPr>
            <w:rFonts w:ascii="Times New Roman" w:hAnsi="Times New Roman"/>
            <w:color w:val="191919"/>
            <w:sz w:val="18"/>
            <w:szCs w:val="18"/>
          </w:rPr>
          <w:lastRenderedPageBreak/>
          <w:delText>PHYS</w:delText>
        </w:r>
        <w:r w:rsidDel="002C5A9D">
          <w:rPr>
            <w:rFonts w:ascii="Times New Roman" w:hAnsi="Times New Roman"/>
            <w:color w:val="191919"/>
            <w:sz w:val="18"/>
            <w:szCs w:val="18"/>
          </w:rPr>
          <w:tab/>
          <w:delText>1020K</w:delText>
        </w:r>
        <w:r w:rsidDel="002C5A9D">
          <w:rPr>
            <w:rFonts w:ascii="Times New Roman" w:hAnsi="Times New Roman"/>
            <w:color w:val="191919"/>
            <w:sz w:val="18"/>
            <w:szCs w:val="18"/>
          </w:rPr>
          <w:tab/>
          <w:delText>Survey of Modern Science &amp;</w:delText>
        </w:r>
        <w:r w:rsidDel="002C5A9D">
          <w:rPr>
            <w:rFonts w:ascii="Times New Roman" w:hAnsi="Times New Roman"/>
            <w:color w:val="191919"/>
            <w:spacing w:val="-3"/>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z w:val="18"/>
            <w:szCs w:val="18"/>
          </w:rPr>
          <w:delText>ech</w:delText>
        </w:r>
        <w:r w:rsidDel="002C5A9D">
          <w:rPr>
            <w:rFonts w:ascii="Times New Roman" w:hAnsi="Times New Roman"/>
            <w:color w:val="191919"/>
            <w:sz w:val="18"/>
            <w:szCs w:val="18"/>
          </w:rPr>
          <w:tab/>
          <w:delText>3</w:delText>
        </w:r>
      </w:del>
    </w:p>
    <w:p w:rsidR="007A4626" w:rsidDel="002C5A9D" w:rsidRDefault="007A4626" w:rsidP="007A4626">
      <w:pPr>
        <w:widowControl w:val="0"/>
        <w:autoSpaceDE w:val="0"/>
        <w:autoSpaceDN w:val="0"/>
        <w:adjustRightInd w:val="0"/>
        <w:spacing w:before="9" w:after="0"/>
        <w:ind w:left="180" w:firstLine="0"/>
        <w:rPr>
          <w:del w:id="3094" w:author="whu" w:date="2011-06-22T08:43:00Z"/>
          <w:rFonts w:ascii="Times New Roman" w:hAnsi="Times New Roman"/>
          <w:color w:val="000000"/>
          <w:sz w:val="18"/>
          <w:szCs w:val="18"/>
        </w:rPr>
      </w:pPr>
      <w:del w:id="3095" w:author="whu" w:date="2011-06-22T08:43:00Z">
        <w:r w:rsidDel="002C5A9D">
          <w:rPr>
            <w:rFonts w:ascii="Times New Roman" w:hAnsi="Times New Roman"/>
            <w:color w:val="191919"/>
            <w:sz w:val="18"/>
            <w:szCs w:val="18"/>
          </w:rPr>
          <w:delText>Select one:</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96" w:author="whu" w:date="2011-06-22T08:43:00Z"/>
          <w:rFonts w:ascii="Times New Roman" w:hAnsi="Times New Roman"/>
          <w:color w:val="000000"/>
          <w:sz w:val="18"/>
          <w:szCs w:val="18"/>
        </w:rPr>
      </w:pPr>
      <w:del w:id="3097" w:author="whu" w:date="2011-06-22T08:43:00Z">
        <w:r w:rsidDel="002C5A9D">
          <w:rPr>
            <w:rFonts w:ascii="Times New Roman" w:hAnsi="Times New Roman"/>
            <w:color w:val="191919"/>
            <w:sz w:val="18"/>
            <w:szCs w:val="18"/>
          </w:rPr>
          <w:delText>CSCI</w:delText>
        </w:r>
        <w:r w:rsidDel="002C5A9D">
          <w:rPr>
            <w:rFonts w:ascii="Times New Roman" w:hAnsi="Times New Roman"/>
            <w:color w:val="191919"/>
            <w:sz w:val="18"/>
            <w:szCs w:val="18"/>
          </w:rPr>
          <w:tab/>
          <w:delText>1003</w:delText>
        </w:r>
        <w:r w:rsidDel="002C5A9D">
          <w:rPr>
            <w:rFonts w:ascii="Times New Roman" w:hAnsi="Times New Roman"/>
            <w:color w:val="191919"/>
            <w:sz w:val="18"/>
            <w:szCs w:val="18"/>
          </w:rPr>
          <w:tab/>
          <w:delText>Intro to</w:delText>
        </w:r>
        <w:r w:rsidDel="002C5A9D">
          <w:rPr>
            <w:rFonts w:ascii="Times New Roman" w:hAnsi="Times New Roman"/>
            <w:color w:val="191919"/>
            <w:spacing w:val="-3"/>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z w:val="18"/>
            <w:szCs w:val="18"/>
          </w:rPr>
          <w:delText>echnology</w:delText>
        </w:r>
        <w:r w:rsidDel="002C5A9D">
          <w:rPr>
            <w:rFonts w:ascii="Times New Roman" w:hAnsi="Times New Roman"/>
            <w:color w:val="191919"/>
            <w:sz w:val="18"/>
            <w:szCs w:val="18"/>
          </w:rPr>
          <w:tab/>
          <w:delText>2</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098" w:author="whu" w:date="2011-06-22T08:43:00Z"/>
          <w:rFonts w:ascii="Times New Roman" w:hAnsi="Times New Roman"/>
          <w:color w:val="000000"/>
          <w:sz w:val="18"/>
          <w:szCs w:val="18"/>
        </w:rPr>
      </w:pPr>
      <w:del w:id="3099" w:author="whu" w:date="2011-06-22T08:43:00Z">
        <w:r w:rsidDel="002C5A9D">
          <w:rPr>
            <w:rFonts w:ascii="Times New Roman" w:hAnsi="Times New Roman"/>
            <w:color w:val="191919"/>
            <w:sz w:val="18"/>
            <w:szCs w:val="18"/>
          </w:rPr>
          <w:delText>CSCI</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101</w:delText>
        </w:r>
        <w:r w:rsidDel="002C5A9D">
          <w:rPr>
            <w:rFonts w:ascii="Times New Roman" w:hAnsi="Times New Roman"/>
            <w:color w:val="191919"/>
            <w:sz w:val="18"/>
            <w:szCs w:val="18"/>
          </w:rPr>
          <w:tab/>
          <w:delText>Intro to Computers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00" w:author="whu" w:date="2011-06-22T08:43:00Z"/>
          <w:rFonts w:ascii="Times New Roman" w:hAnsi="Times New Roman"/>
          <w:color w:val="000000"/>
          <w:sz w:val="18"/>
          <w:szCs w:val="18"/>
        </w:rPr>
      </w:pPr>
      <w:del w:id="3101" w:author="whu" w:date="2011-06-22T08:43: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13</w:delText>
        </w:r>
        <w:r w:rsidDel="002C5A9D">
          <w:rPr>
            <w:rFonts w:ascii="Times New Roman" w:hAnsi="Times New Roman"/>
            <w:color w:val="191919"/>
            <w:sz w:val="18"/>
            <w:szCs w:val="18"/>
          </w:rPr>
          <w:tab/>
          <w:delText>Pre-Calculus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02" w:author="whu" w:date="2011-06-22T08:43:00Z"/>
          <w:rFonts w:ascii="Times New Roman" w:hAnsi="Times New Roman"/>
          <w:color w:val="000000"/>
          <w:sz w:val="18"/>
          <w:szCs w:val="18"/>
        </w:rPr>
      </w:pPr>
      <w:del w:id="3103" w:author="whu" w:date="2011-06-22T08:43: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delText>1201</w:delText>
        </w:r>
        <w:r w:rsidDel="002C5A9D">
          <w:rPr>
            <w:rFonts w:ascii="Times New Roman" w:hAnsi="Times New Roman"/>
            <w:color w:val="191919"/>
            <w:sz w:val="18"/>
            <w:szCs w:val="18"/>
          </w:rPr>
          <w:tab/>
          <w:delText>Survey of Calculus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04" w:author="whu" w:date="2011-06-22T08:43:00Z"/>
          <w:rFonts w:ascii="Times New Roman" w:hAnsi="Times New Roman"/>
          <w:color w:val="000000"/>
          <w:sz w:val="18"/>
          <w:szCs w:val="18"/>
        </w:rPr>
      </w:pPr>
      <w:del w:id="3105" w:author="whu" w:date="2011-06-22T08:43:00Z">
        <w:r w:rsidDel="002C5A9D">
          <w:rPr>
            <w:rFonts w:ascii="Times New Roman" w:hAnsi="Times New Roman"/>
            <w:color w:val="191919"/>
            <w:sz w:val="18"/>
            <w:szCs w:val="18"/>
          </w:rPr>
          <w:delText>M</w:delText>
        </w:r>
        <w:r w:rsidDel="002C5A9D">
          <w:rPr>
            <w:rFonts w:ascii="Times New Roman" w:hAnsi="Times New Roman"/>
            <w:color w:val="191919"/>
            <w:spacing w:val="-20"/>
            <w:sz w:val="18"/>
            <w:szCs w:val="18"/>
          </w:rPr>
          <w:delText>A</w:delText>
        </w:r>
        <w:r w:rsidDel="002C5A9D">
          <w:rPr>
            <w:rFonts w:ascii="Times New Roman" w:hAnsi="Times New Roman"/>
            <w:color w:val="191919"/>
            <w:sz w:val="18"/>
            <w:szCs w:val="18"/>
          </w:rPr>
          <w:delText>TH</w:delText>
        </w:r>
        <w:r w:rsidDel="002C5A9D">
          <w:rPr>
            <w:rFonts w:ascii="Times New Roman" w:hAnsi="Times New Roman"/>
            <w:color w:val="191919"/>
            <w:sz w:val="18"/>
            <w:szCs w:val="18"/>
          </w:rPr>
          <w:tab/>
          <w:delText>24</w:delText>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w:delText>
        </w:r>
        <w:r w:rsidDel="002C5A9D">
          <w:rPr>
            <w:rFonts w:ascii="Times New Roman" w:hAnsi="Times New Roman"/>
            <w:color w:val="191919"/>
            <w:sz w:val="18"/>
            <w:szCs w:val="18"/>
          </w:rPr>
          <w:tab/>
          <w:delText>Basic Statistics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06" w:author="whu" w:date="2011-06-22T08:43:00Z"/>
          <w:rFonts w:ascii="Times New Roman" w:hAnsi="Times New Roman"/>
          <w:color w:val="000000"/>
          <w:sz w:val="18"/>
          <w:szCs w:val="18"/>
        </w:rPr>
      </w:pPr>
      <w:del w:id="3107" w:author="whu" w:date="2011-06-22T08:43:00Z">
        <w:r w:rsidDel="002C5A9D">
          <w:rPr>
            <w:rFonts w:ascii="Times New Roman" w:hAnsi="Times New Roman"/>
            <w:color w:val="191919"/>
            <w:sz w:val="18"/>
            <w:szCs w:val="18"/>
          </w:rPr>
          <w:delText>PHY</w:delText>
        </w:r>
        <w:r w:rsidDel="002C5A9D">
          <w:rPr>
            <w:rFonts w:ascii="Times New Roman" w:hAnsi="Times New Roman"/>
            <w:color w:val="191919"/>
            <w:sz w:val="18"/>
            <w:szCs w:val="18"/>
          </w:rPr>
          <w:tab/>
          <w:delText>2100</w:delText>
        </w:r>
        <w:r w:rsidDel="002C5A9D">
          <w:rPr>
            <w:rFonts w:ascii="Times New Roman" w:hAnsi="Times New Roman"/>
            <w:color w:val="191919"/>
            <w:sz w:val="18"/>
            <w:szCs w:val="18"/>
          </w:rPr>
          <w:tab/>
          <w:delText>Computer</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Applications</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08" w:author="whu" w:date="2011-06-22T08:43:00Z"/>
          <w:rFonts w:ascii="Times New Roman" w:hAnsi="Times New Roman"/>
          <w:color w:val="000000"/>
          <w:sz w:val="18"/>
          <w:szCs w:val="18"/>
        </w:rPr>
      </w:pPr>
      <w:del w:id="3109" w:author="whu" w:date="2011-06-22T08:43:00Z">
        <w:r w:rsidDel="002C5A9D">
          <w:rPr>
            <w:rFonts w:ascii="Times New Roman" w:hAnsi="Times New Roman"/>
            <w:color w:val="191919"/>
            <w:sz w:val="18"/>
            <w:szCs w:val="18"/>
          </w:rPr>
          <w:delText>SSCI</w:delText>
        </w:r>
        <w:r w:rsidDel="002C5A9D">
          <w:rPr>
            <w:rFonts w:ascii="Times New Roman" w:hAnsi="Times New Roman"/>
            <w:color w:val="191919"/>
            <w:sz w:val="18"/>
            <w:szCs w:val="18"/>
          </w:rPr>
          <w:tab/>
          <w:delText>2402</w:delText>
        </w:r>
        <w:r w:rsidDel="002C5A9D">
          <w:rPr>
            <w:rFonts w:ascii="Times New Roman" w:hAnsi="Times New Roman"/>
            <w:color w:val="191919"/>
            <w:sz w:val="18"/>
            <w:szCs w:val="18"/>
          </w:rPr>
          <w:tab/>
          <w:delText>Microcomputers in Soc Sciences</w:delText>
        </w:r>
        <w:r w:rsidDel="002C5A9D">
          <w:rPr>
            <w:rFonts w:ascii="Times New Roman" w:hAnsi="Times New Roman"/>
            <w:color w:val="191919"/>
            <w:sz w:val="18"/>
            <w:szCs w:val="18"/>
          </w:rPr>
          <w:tab/>
          <w:delText>3</w:delText>
        </w:r>
      </w:del>
    </w:p>
    <w:p w:rsidR="007A4626" w:rsidDel="002C5A9D" w:rsidRDefault="007A4626" w:rsidP="007A4626">
      <w:pPr>
        <w:widowControl w:val="0"/>
        <w:autoSpaceDE w:val="0"/>
        <w:autoSpaceDN w:val="0"/>
        <w:adjustRightInd w:val="0"/>
        <w:spacing w:before="2" w:after="0" w:line="220" w:lineRule="exact"/>
        <w:ind w:left="180" w:firstLine="0"/>
        <w:rPr>
          <w:del w:id="3110" w:author="whu" w:date="2011-06-22T08:43:00Z"/>
          <w:rFonts w:ascii="Times New Roman" w:hAnsi="Times New Roman"/>
          <w:color w:val="000000"/>
        </w:rPr>
      </w:pPr>
    </w:p>
    <w:p w:rsidR="007A4626" w:rsidDel="002C5A9D" w:rsidRDefault="007A4626" w:rsidP="007A4626">
      <w:pPr>
        <w:widowControl w:val="0"/>
        <w:autoSpaceDE w:val="0"/>
        <w:autoSpaceDN w:val="0"/>
        <w:adjustRightInd w:val="0"/>
        <w:spacing w:after="0"/>
        <w:ind w:left="180" w:firstLine="0"/>
        <w:rPr>
          <w:del w:id="3111" w:author="whu" w:date="2011-06-22T08:43:00Z"/>
          <w:rFonts w:ascii="Times New Roman" w:hAnsi="Times New Roman"/>
          <w:color w:val="000000"/>
          <w:sz w:val="18"/>
          <w:szCs w:val="18"/>
        </w:rPr>
      </w:pPr>
      <w:del w:id="3112" w:author="whu" w:date="2011-06-22T08:43:00Z">
        <w:r w:rsidDel="002C5A9D">
          <w:rPr>
            <w:rFonts w:ascii="Times New Roman" w:hAnsi="Times New Roman"/>
            <w:b/>
            <w:bCs/>
            <w:color w:val="191919"/>
            <w:sz w:val="18"/>
            <w:szCs w:val="18"/>
          </w:rPr>
          <w:delText>Option II- Science Majors (Select 2)</w:delText>
        </w:r>
      </w:del>
    </w:p>
    <w:p w:rsidR="007A4626" w:rsidDel="002C5A9D" w:rsidRDefault="007A4626" w:rsidP="007A4626">
      <w:pPr>
        <w:widowControl w:val="0"/>
        <w:tabs>
          <w:tab w:val="left" w:pos="1160"/>
          <w:tab w:val="left" w:pos="1880"/>
          <w:tab w:val="left" w:pos="9720"/>
        </w:tabs>
        <w:autoSpaceDE w:val="0"/>
        <w:autoSpaceDN w:val="0"/>
        <w:adjustRightInd w:val="0"/>
        <w:spacing w:before="12" w:after="0"/>
        <w:ind w:left="180" w:firstLine="0"/>
        <w:rPr>
          <w:del w:id="3113" w:author="whu" w:date="2011-06-22T08:43:00Z"/>
          <w:rFonts w:ascii="Times New Roman" w:hAnsi="Times New Roman"/>
          <w:color w:val="000000"/>
          <w:sz w:val="18"/>
          <w:szCs w:val="18"/>
        </w:rPr>
      </w:pPr>
      <w:del w:id="3114" w:author="whu" w:date="2011-06-22T08:43:00Z">
        <w:r w:rsidDel="002C5A9D">
          <w:rPr>
            <w:rFonts w:ascii="Times New Roman" w:hAnsi="Times New Roman"/>
            <w:color w:val="191919"/>
            <w:sz w:val="18"/>
            <w:szCs w:val="18"/>
          </w:rPr>
          <w:delText>CHEM</w:delText>
        </w:r>
        <w:r w:rsidDel="002C5A9D">
          <w:rPr>
            <w:rFonts w:ascii="Times New Roman" w:hAnsi="Times New Roman"/>
            <w:color w:val="191919"/>
            <w:sz w:val="18"/>
            <w:szCs w:val="18"/>
          </w:rPr>
          <w:tab/>
          <w:delText>12</w:delText>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1K</w:delText>
        </w:r>
        <w:r w:rsidDel="002C5A9D">
          <w:rPr>
            <w:rFonts w:ascii="Times New Roman" w:hAnsi="Times New Roman"/>
            <w:color w:val="191919"/>
            <w:sz w:val="18"/>
            <w:szCs w:val="18"/>
          </w:rPr>
          <w:tab/>
          <w:delText>General Chemistry 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15" w:author="whu" w:date="2011-06-22T08:43:00Z"/>
          <w:rFonts w:ascii="Times New Roman" w:hAnsi="Times New Roman"/>
          <w:color w:val="000000"/>
          <w:sz w:val="18"/>
          <w:szCs w:val="18"/>
        </w:rPr>
      </w:pPr>
      <w:del w:id="3116" w:author="whu" w:date="2011-06-22T08:43:00Z">
        <w:r w:rsidDel="002C5A9D">
          <w:rPr>
            <w:rFonts w:ascii="Times New Roman" w:hAnsi="Times New Roman"/>
            <w:color w:val="191919"/>
            <w:sz w:val="18"/>
            <w:szCs w:val="18"/>
          </w:rPr>
          <w:delText>CHEM</w:delText>
        </w:r>
        <w:r w:rsidDel="002C5A9D">
          <w:rPr>
            <w:rFonts w:ascii="Times New Roman" w:hAnsi="Times New Roman"/>
            <w:color w:val="191919"/>
            <w:sz w:val="18"/>
            <w:szCs w:val="18"/>
          </w:rPr>
          <w:tab/>
          <w:delText>1212K</w:delText>
        </w:r>
        <w:r w:rsidDel="002C5A9D">
          <w:rPr>
            <w:rFonts w:ascii="Times New Roman" w:hAnsi="Times New Roman"/>
            <w:color w:val="191919"/>
            <w:sz w:val="18"/>
            <w:szCs w:val="18"/>
          </w:rPr>
          <w:tab/>
          <w:delText>General Chemistry II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80"/>
          <w:tab w:val="left" w:pos="1900"/>
          <w:tab w:val="left" w:pos="9720"/>
        </w:tabs>
        <w:autoSpaceDE w:val="0"/>
        <w:autoSpaceDN w:val="0"/>
        <w:adjustRightInd w:val="0"/>
        <w:spacing w:before="9" w:after="0"/>
        <w:ind w:left="180" w:firstLine="0"/>
        <w:rPr>
          <w:del w:id="3117" w:author="whu" w:date="2011-06-22T08:43:00Z"/>
          <w:rFonts w:ascii="Times New Roman" w:hAnsi="Times New Roman"/>
          <w:color w:val="000000"/>
          <w:sz w:val="18"/>
          <w:szCs w:val="18"/>
        </w:rPr>
      </w:pPr>
      <w:del w:id="3118" w:author="whu" w:date="2011-06-22T08:43: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111</w:delText>
        </w:r>
        <w:r w:rsidDel="002C5A9D">
          <w:rPr>
            <w:rFonts w:ascii="Times New Roman" w:hAnsi="Times New Roman"/>
            <w:color w:val="191919"/>
            <w:sz w:val="18"/>
            <w:szCs w:val="18"/>
          </w:rPr>
          <w:delText>1K</w:delText>
        </w:r>
        <w:r w:rsidDel="002C5A9D">
          <w:rPr>
            <w:rFonts w:ascii="Times New Roman" w:hAnsi="Times New Roman"/>
            <w:color w:val="191919"/>
            <w:sz w:val="18"/>
            <w:szCs w:val="18"/>
          </w:rPr>
          <w:tab/>
          <w:delText>Introductory Science 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19" w:author="whu" w:date="2011-06-22T08:43:00Z"/>
          <w:rFonts w:ascii="Times New Roman" w:hAnsi="Times New Roman"/>
          <w:color w:val="000000"/>
          <w:sz w:val="18"/>
          <w:szCs w:val="18"/>
        </w:rPr>
      </w:pPr>
      <w:del w:id="3120" w:author="whu" w:date="2011-06-22T08:43: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11</w:delText>
        </w:r>
        <w:r w:rsidDel="002C5A9D">
          <w:rPr>
            <w:rFonts w:ascii="Times New Roman" w:hAnsi="Times New Roman"/>
            <w:color w:val="191919"/>
            <w:sz w:val="18"/>
            <w:szCs w:val="18"/>
          </w:rPr>
          <w:delText>12K</w:delText>
        </w:r>
        <w:r w:rsidDel="002C5A9D">
          <w:rPr>
            <w:rFonts w:ascii="Times New Roman" w:hAnsi="Times New Roman"/>
            <w:color w:val="191919"/>
            <w:sz w:val="18"/>
            <w:szCs w:val="18"/>
          </w:rPr>
          <w:tab/>
          <w:delText>Introductory Science II</w:delText>
        </w:r>
        <w:r w:rsidDel="002C5A9D">
          <w:rPr>
            <w:rFonts w:ascii="Times New Roman" w:hAnsi="Times New Roman"/>
            <w:color w:val="191919"/>
            <w:sz w:val="18"/>
            <w:szCs w:val="18"/>
          </w:rPr>
          <w:tab/>
          <w:delText>4</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21" w:author="whu" w:date="2011-06-22T08:43:00Z"/>
          <w:rFonts w:ascii="Times New Roman" w:hAnsi="Times New Roman"/>
          <w:color w:val="000000"/>
          <w:sz w:val="18"/>
          <w:szCs w:val="18"/>
        </w:rPr>
      </w:pPr>
      <w:del w:id="3122" w:author="whu" w:date="2011-06-22T08:43: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delText>2221K</w:delText>
        </w:r>
        <w:r w:rsidDel="002C5A9D">
          <w:rPr>
            <w:rFonts w:ascii="Times New Roman" w:hAnsi="Times New Roman"/>
            <w:color w:val="191919"/>
            <w:sz w:val="18"/>
            <w:szCs w:val="18"/>
          </w:rPr>
          <w:tab/>
          <w:delText>Principles of Physics I</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1160"/>
          <w:tab w:val="left" w:pos="1880"/>
          <w:tab w:val="left" w:pos="9720"/>
        </w:tabs>
        <w:autoSpaceDE w:val="0"/>
        <w:autoSpaceDN w:val="0"/>
        <w:adjustRightInd w:val="0"/>
        <w:spacing w:before="9" w:after="0"/>
        <w:ind w:left="180" w:firstLine="0"/>
        <w:rPr>
          <w:del w:id="3123" w:author="whu" w:date="2011-06-22T08:43:00Z"/>
          <w:rFonts w:ascii="Times New Roman" w:hAnsi="Times New Roman"/>
          <w:color w:val="000000"/>
          <w:sz w:val="18"/>
          <w:szCs w:val="18"/>
        </w:rPr>
      </w:pPr>
      <w:del w:id="3124" w:author="whu" w:date="2011-06-22T08:43:00Z">
        <w:r w:rsidDel="002C5A9D">
          <w:rPr>
            <w:rFonts w:ascii="Times New Roman" w:hAnsi="Times New Roman"/>
            <w:color w:val="191919"/>
            <w:sz w:val="18"/>
            <w:szCs w:val="18"/>
          </w:rPr>
          <w:delText>PHYS</w:delText>
        </w:r>
        <w:r w:rsidDel="002C5A9D">
          <w:rPr>
            <w:rFonts w:ascii="Times New Roman" w:hAnsi="Times New Roman"/>
            <w:color w:val="191919"/>
            <w:sz w:val="18"/>
            <w:szCs w:val="18"/>
          </w:rPr>
          <w:tab/>
          <w:delText>2222K</w:delText>
        </w:r>
        <w:r w:rsidDel="002C5A9D">
          <w:rPr>
            <w:rFonts w:ascii="Times New Roman" w:hAnsi="Times New Roman"/>
            <w:color w:val="191919"/>
            <w:sz w:val="18"/>
            <w:szCs w:val="18"/>
          </w:rPr>
          <w:tab/>
          <w:delText>Principles of Physics II</w:delText>
        </w:r>
        <w:r w:rsidDel="002C5A9D">
          <w:rPr>
            <w:rFonts w:ascii="Times New Roman" w:hAnsi="Times New Roman"/>
            <w:color w:val="191919"/>
            <w:sz w:val="18"/>
            <w:szCs w:val="18"/>
          </w:rPr>
          <w:tab/>
          <w:delText>3</w:delText>
        </w:r>
      </w:del>
    </w:p>
    <w:p w:rsidR="007A4626" w:rsidDel="002C5A9D" w:rsidRDefault="007A4626" w:rsidP="007A4626">
      <w:pPr>
        <w:ind w:left="990" w:firstLine="50"/>
        <w:rPr>
          <w:del w:id="3125" w:author="whu" w:date="2011-06-22T08:43:00Z"/>
          <w:rFonts w:ascii="Times New Roman" w:hAnsi="Times New Roman"/>
          <w:b/>
          <w:bCs/>
          <w:color w:val="191919"/>
          <w:sz w:val="18"/>
          <w:szCs w:val="18"/>
        </w:rPr>
      </w:pPr>
    </w:p>
    <w:p w:rsidR="007A4626" w:rsidDel="002C5A9D" w:rsidRDefault="007A4626" w:rsidP="007A4626">
      <w:pPr>
        <w:ind w:left="990" w:firstLine="50"/>
        <w:rPr>
          <w:del w:id="3126" w:author="whu" w:date="2011-06-22T08:43:00Z"/>
          <w:rFonts w:ascii="Times New Roman" w:hAnsi="Times New Roman"/>
          <w:b/>
          <w:bCs/>
          <w:color w:val="191919"/>
          <w:sz w:val="18"/>
          <w:szCs w:val="18"/>
        </w:rPr>
      </w:pPr>
    </w:p>
    <w:p w:rsidR="007A4626" w:rsidDel="002C5A9D" w:rsidRDefault="007A4626" w:rsidP="007A4626">
      <w:pPr>
        <w:ind w:left="990" w:firstLine="50"/>
        <w:rPr>
          <w:del w:id="3127" w:author="whu" w:date="2011-06-22T08:43:00Z"/>
          <w:rFonts w:ascii="Times New Roman" w:hAnsi="Times New Roman"/>
          <w:b/>
          <w:bCs/>
          <w:color w:val="191919"/>
          <w:sz w:val="18"/>
          <w:szCs w:val="18"/>
        </w:rPr>
      </w:pPr>
    </w:p>
    <w:tbl>
      <w:tblPr>
        <w:tblW w:w="0" w:type="auto"/>
        <w:tblInd w:w="420" w:type="dxa"/>
        <w:tblLayout w:type="fixed"/>
        <w:tblCellMar>
          <w:left w:w="0" w:type="dxa"/>
          <w:right w:w="0" w:type="dxa"/>
        </w:tblCellMar>
        <w:tblLook w:val="0000"/>
      </w:tblPr>
      <w:tblGrid>
        <w:gridCol w:w="1637"/>
        <w:gridCol w:w="723"/>
        <w:gridCol w:w="4892"/>
        <w:gridCol w:w="2588"/>
      </w:tblGrid>
      <w:tr w:rsidR="007A4626" w:rsidRPr="007A7452" w:rsidDel="002C5A9D" w:rsidTr="007A4626">
        <w:trPr>
          <w:trHeight w:hRule="exact" w:val="429"/>
          <w:del w:id="3128" w:author="whu" w:date="2011-06-22T08:43:00Z"/>
        </w:trPr>
        <w:tc>
          <w:tcPr>
            <w:tcW w:w="1637" w:type="dxa"/>
            <w:tcBorders>
              <w:top w:val="single" w:sz="16" w:space="0" w:color="A3A3A3"/>
              <w:left w:val="nil"/>
              <w:bottom w:val="nil"/>
              <w:right w:val="nil"/>
            </w:tcBorders>
          </w:tcPr>
          <w:p w:rsidR="007A4626" w:rsidRPr="007A7452" w:rsidDel="002C5A9D" w:rsidRDefault="007A4626" w:rsidP="007A4626">
            <w:pPr>
              <w:widowControl w:val="0"/>
              <w:autoSpaceDE w:val="0"/>
              <w:autoSpaceDN w:val="0"/>
              <w:adjustRightInd w:val="0"/>
              <w:spacing w:before="1" w:after="0" w:line="200" w:lineRule="exact"/>
              <w:ind w:left="180" w:firstLine="0"/>
              <w:rPr>
                <w:del w:id="3129" w:author="whu" w:date="2011-06-22T08:43:00Z"/>
                <w:rFonts w:ascii="Times New Roman" w:hAnsi="Times New Roman"/>
                <w:sz w:val="20"/>
                <w:szCs w:val="20"/>
              </w:rPr>
            </w:pPr>
          </w:p>
          <w:p w:rsidR="007A4626" w:rsidRPr="007A7452" w:rsidDel="002C5A9D" w:rsidRDefault="007A4626" w:rsidP="007A4626">
            <w:pPr>
              <w:widowControl w:val="0"/>
              <w:autoSpaceDE w:val="0"/>
              <w:autoSpaceDN w:val="0"/>
              <w:adjustRightInd w:val="0"/>
              <w:spacing w:after="0"/>
              <w:ind w:left="180" w:firstLine="0"/>
              <w:rPr>
                <w:del w:id="3130" w:author="whu" w:date="2011-06-22T08:43:00Z"/>
                <w:rFonts w:ascii="Times New Roman" w:hAnsi="Times New Roman"/>
                <w:sz w:val="24"/>
                <w:szCs w:val="24"/>
              </w:rPr>
            </w:pPr>
            <w:del w:id="3131" w:author="whu" w:date="2011-06-22T08:43:00Z">
              <w:r w:rsidRPr="007A7452" w:rsidDel="002C5A9D">
                <w:rPr>
                  <w:rFonts w:ascii="Times New Roman" w:hAnsi="Times New Roman"/>
                  <w:color w:val="191919"/>
                  <w:sz w:val="18"/>
                  <w:szCs w:val="18"/>
                </w:rPr>
                <w:delText>Select one:</w:delText>
              </w:r>
            </w:del>
          </w:p>
        </w:tc>
        <w:tc>
          <w:tcPr>
            <w:tcW w:w="8203" w:type="dxa"/>
            <w:gridSpan w:val="3"/>
            <w:tcBorders>
              <w:top w:val="nil"/>
              <w:left w:val="nil"/>
              <w:bottom w:val="nil"/>
              <w:right w:val="nil"/>
            </w:tcBorders>
          </w:tcPr>
          <w:p w:rsidR="007A4626" w:rsidRPr="007A7452" w:rsidDel="002C5A9D" w:rsidRDefault="007A4626" w:rsidP="007A4626">
            <w:pPr>
              <w:widowControl w:val="0"/>
              <w:autoSpaceDE w:val="0"/>
              <w:autoSpaceDN w:val="0"/>
              <w:adjustRightInd w:val="0"/>
              <w:spacing w:after="0"/>
              <w:ind w:left="180" w:firstLine="0"/>
              <w:rPr>
                <w:del w:id="3132" w:author="whu" w:date="2011-06-22T08:43:00Z"/>
                <w:rFonts w:ascii="Times New Roman" w:hAnsi="Times New Roman"/>
                <w:sz w:val="24"/>
                <w:szCs w:val="24"/>
              </w:rPr>
            </w:pPr>
          </w:p>
        </w:tc>
      </w:tr>
      <w:tr w:rsidR="007A4626" w:rsidRPr="007A7452" w:rsidDel="002C5A9D" w:rsidTr="007A4626">
        <w:trPr>
          <w:trHeight w:hRule="exact" w:val="216"/>
          <w:del w:id="3133" w:author="whu" w:date="2011-06-22T08:43:00Z"/>
        </w:trPr>
        <w:tc>
          <w:tcPr>
            <w:tcW w:w="163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34" w:author="whu" w:date="2011-06-22T08:43:00Z"/>
                <w:rFonts w:ascii="Times New Roman" w:hAnsi="Times New Roman"/>
                <w:sz w:val="24"/>
                <w:szCs w:val="24"/>
              </w:rPr>
            </w:pPr>
            <w:del w:id="3135" w:author="whu" w:date="2011-06-22T08:43: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72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36" w:author="whu" w:date="2011-06-22T08:43:00Z"/>
                <w:rFonts w:ascii="Times New Roman" w:hAnsi="Times New Roman"/>
                <w:sz w:val="24"/>
                <w:szCs w:val="24"/>
              </w:rPr>
            </w:pPr>
            <w:del w:id="3137" w:author="whu" w:date="2011-06-22T08:43:00Z">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13</w:delText>
              </w:r>
            </w:del>
          </w:p>
        </w:tc>
        <w:tc>
          <w:tcPr>
            <w:tcW w:w="48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38" w:author="whu" w:date="2011-06-22T08:43:00Z"/>
                <w:rFonts w:ascii="Times New Roman" w:hAnsi="Times New Roman"/>
                <w:sz w:val="24"/>
                <w:szCs w:val="24"/>
              </w:rPr>
            </w:pPr>
            <w:del w:id="3139" w:author="whu" w:date="2011-06-22T08:43:00Z">
              <w:r w:rsidRPr="007A7452" w:rsidDel="002C5A9D">
                <w:rPr>
                  <w:rFonts w:ascii="Times New Roman" w:hAnsi="Times New Roman"/>
                  <w:color w:val="191919"/>
                  <w:sz w:val="18"/>
                  <w:szCs w:val="18"/>
                </w:rPr>
                <w:delText>Pre-Calculus</w:delText>
              </w:r>
            </w:del>
          </w:p>
        </w:tc>
        <w:tc>
          <w:tcPr>
            <w:tcW w:w="258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140" w:author="whu" w:date="2011-06-22T08:43:00Z"/>
                <w:rFonts w:ascii="Times New Roman" w:hAnsi="Times New Roman"/>
                <w:sz w:val="24"/>
                <w:szCs w:val="24"/>
              </w:rPr>
            </w:pPr>
            <w:del w:id="3141"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142" w:author="whu" w:date="2011-06-22T08:43:00Z"/>
        </w:trPr>
        <w:tc>
          <w:tcPr>
            <w:tcW w:w="163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43" w:author="whu" w:date="2011-06-22T08:43:00Z"/>
                <w:rFonts w:ascii="Times New Roman" w:hAnsi="Times New Roman"/>
                <w:sz w:val="24"/>
                <w:szCs w:val="24"/>
              </w:rPr>
            </w:pPr>
            <w:del w:id="3144" w:author="whu" w:date="2011-06-22T08:43: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72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45" w:author="whu" w:date="2011-06-22T08:43:00Z"/>
                <w:rFonts w:ascii="Times New Roman" w:hAnsi="Times New Roman"/>
                <w:sz w:val="24"/>
                <w:szCs w:val="24"/>
              </w:rPr>
            </w:pPr>
            <w:del w:id="3146" w:author="whu" w:date="2011-06-22T08:43:00Z">
              <w:r w:rsidRPr="007A7452" w:rsidDel="002C5A9D">
                <w:rPr>
                  <w:rFonts w:ascii="Times New Roman" w:hAnsi="Times New Roman"/>
                  <w:color w:val="191919"/>
                  <w:sz w:val="18"/>
                  <w:szCs w:val="18"/>
                </w:rPr>
                <w:delText>12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w:delText>
              </w:r>
            </w:del>
          </w:p>
        </w:tc>
        <w:tc>
          <w:tcPr>
            <w:tcW w:w="48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47" w:author="whu" w:date="2011-06-22T08:43:00Z"/>
                <w:rFonts w:ascii="Times New Roman" w:hAnsi="Times New Roman"/>
                <w:sz w:val="24"/>
                <w:szCs w:val="24"/>
              </w:rPr>
            </w:pPr>
            <w:del w:id="3148" w:author="whu" w:date="2011-06-22T08:43:00Z">
              <w:r w:rsidRPr="007A7452" w:rsidDel="002C5A9D">
                <w:rPr>
                  <w:rFonts w:ascii="Times New Roman" w:hAnsi="Times New Roman"/>
                  <w:color w:val="191919"/>
                  <w:sz w:val="18"/>
                  <w:szCs w:val="18"/>
                </w:rPr>
                <w:delText>Calculus I</w:delText>
              </w:r>
            </w:del>
          </w:p>
        </w:tc>
        <w:tc>
          <w:tcPr>
            <w:tcW w:w="258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149" w:author="whu" w:date="2011-06-22T08:43:00Z"/>
                <w:rFonts w:ascii="Times New Roman" w:hAnsi="Times New Roman"/>
                <w:sz w:val="24"/>
                <w:szCs w:val="24"/>
              </w:rPr>
            </w:pPr>
            <w:del w:id="3150" w:author="whu" w:date="2011-06-22T08:43:00Z">
              <w:r w:rsidRPr="007A7452" w:rsidDel="002C5A9D">
                <w:rPr>
                  <w:rFonts w:ascii="Times New Roman" w:hAnsi="Times New Roman"/>
                  <w:color w:val="191919"/>
                  <w:sz w:val="18"/>
                  <w:szCs w:val="18"/>
                </w:rPr>
                <w:delText>4</w:delText>
              </w:r>
            </w:del>
          </w:p>
        </w:tc>
      </w:tr>
      <w:tr w:rsidR="007A4626" w:rsidRPr="007A7452" w:rsidDel="002C5A9D" w:rsidTr="007A4626">
        <w:trPr>
          <w:trHeight w:hRule="exact" w:val="216"/>
          <w:del w:id="3151" w:author="whu" w:date="2011-06-22T08:43:00Z"/>
        </w:trPr>
        <w:tc>
          <w:tcPr>
            <w:tcW w:w="163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52" w:author="whu" w:date="2011-06-22T08:43:00Z"/>
                <w:rFonts w:ascii="Times New Roman" w:hAnsi="Times New Roman"/>
                <w:sz w:val="24"/>
                <w:szCs w:val="24"/>
              </w:rPr>
            </w:pPr>
            <w:del w:id="3153" w:author="whu" w:date="2011-06-22T08:43:00Z">
              <w:r w:rsidRPr="007A7452" w:rsidDel="002C5A9D">
                <w:rPr>
                  <w:rFonts w:ascii="Times New Roman" w:hAnsi="Times New Roman"/>
                  <w:color w:val="191919"/>
                  <w:sz w:val="18"/>
                  <w:szCs w:val="18"/>
                </w:rPr>
                <w:delText>M</w:delText>
              </w:r>
              <w:r w:rsidRPr="007A7452" w:rsidDel="002C5A9D">
                <w:rPr>
                  <w:rFonts w:ascii="Times New Roman" w:hAnsi="Times New Roman"/>
                  <w:color w:val="191919"/>
                  <w:spacing w:val="-20"/>
                  <w:sz w:val="18"/>
                  <w:szCs w:val="18"/>
                </w:rPr>
                <w:delText>A</w:delText>
              </w:r>
              <w:r w:rsidRPr="007A7452" w:rsidDel="002C5A9D">
                <w:rPr>
                  <w:rFonts w:ascii="Times New Roman" w:hAnsi="Times New Roman"/>
                  <w:color w:val="191919"/>
                  <w:sz w:val="18"/>
                  <w:szCs w:val="18"/>
                </w:rPr>
                <w:delText>TH</w:delText>
              </w:r>
            </w:del>
          </w:p>
        </w:tc>
        <w:tc>
          <w:tcPr>
            <w:tcW w:w="72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54" w:author="whu" w:date="2011-06-22T08:43:00Z"/>
                <w:rFonts w:ascii="Times New Roman" w:hAnsi="Times New Roman"/>
                <w:sz w:val="24"/>
                <w:szCs w:val="24"/>
              </w:rPr>
            </w:pPr>
            <w:del w:id="3155" w:author="whu" w:date="2011-06-22T08:43:00Z">
              <w:r w:rsidRPr="007A7452" w:rsidDel="002C5A9D">
                <w:rPr>
                  <w:rFonts w:ascii="Times New Roman" w:hAnsi="Times New Roman"/>
                  <w:color w:val="191919"/>
                  <w:sz w:val="18"/>
                  <w:szCs w:val="18"/>
                </w:rPr>
                <w:delText>24</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w:delText>
              </w:r>
            </w:del>
          </w:p>
        </w:tc>
        <w:tc>
          <w:tcPr>
            <w:tcW w:w="48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56" w:author="whu" w:date="2011-06-22T08:43:00Z"/>
                <w:rFonts w:ascii="Times New Roman" w:hAnsi="Times New Roman"/>
                <w:sz w:val="24"/>
                <w:szCs w:val="24"/>
              </w:rPr>
            </w:pPr>
            <w:del w:id="3157" w:author="whu" w:date="2011-06-22T08:43:00Z">
              <w:r w:rsidRPr="007A7452" w:rsidDel="002C5A9D">
                <w:rPr>
                  <w:rFonts w:ascii="Times New Roman" w:hAnsi="Times New Roman"/>
                  <w:color w:val="191919"/>
                  <w:sz w:val="18"/>
                  <w:szCs w:val="18"/>
                </w:rPr>
                <w:delText>Calculus II</w:delText>
              </w:r>
            </w:del>
          </w:p>
        </w:tc>
        <w:tc>
          <w:tcPr>
            <w:tcW w:w="258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158" w:author="whu" w:date="2011-06-22T08:43:00Z"/>
                <w:rFonts w:ascii="Times New Roman" w:hAnsi="Times New Roman"/>
                <w:sz w:val="24"/>
                <w:szCs w:val="24"/>
              </w:rPr>
            </w:pPr>
            <w:del w:id="3159" w:author="whu" w:date="2011-06-22T08:43:00Z">
              <w:r w:rsidRPr="007A7452" w:rsidDel="002C5A9D">
                <w:rPr>
                  <w:rFonts w:ascii="Times New Roman" w:hAnsi="Times New Roman"/>
                  <w:color w:val="191919"/>
                  <w:sz w:val="18"/>
                  <w:szCs w:val="18"/>
                </w:rPr>
                <w:delText>4</w:delText>
              </w:r>
            </w:del>
          </w:p>
        </w:tc>
      </w:tr>
      <w:tr w:rsidR="007A4626" w:rsidRPr="007A7452" w:rsidDel="002C5A9D" w:rsidTr="007A4626">
        <w:trPr>
          <w:trHeight w:hRule="exact" w:val="298"/>
          <w:del w:id="3160" w:author="whu" w:date="2011-06-22T08:43:00Z"/>
        </w:trPr>
        <w:tc>
          <w:tcPr>
            <w:tcW w:w="1637"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544" w:firstLine="0"/>
              <w:jc w:val="center"/>
              <w:rPr>
                <w:del w:id="3161" w:author="whu" w:date="2011-06-22T08:43:00Z"/>
                <w:rFonts w:ascii="Times New Roman" w:hAnsi="Times New Roman"/>
                <w:sz w:val="24"/>
                <w:szCs w:val="24"/>
              </w:rPr>
            </w:pPr>
            <w:del w:id="3162" w:author="whu" w:date="2011-06-22T08:43:00Z">
              <w:r w:rsidRPr="007A7452" w:rsidDel="002C5A9D">
                <w:rPr>
                  <w:rFonts w:ascii="Times New Roman" w:hAnsi="Times New Roman"/>
                  <w:color w:val="191919"/>
                  <w:sz w:val="18"/>
                  <w:szCs w:val="18"/>
                </w:rPr>
                <w:delText>PHY</w:delText>
              </w:r>
            </w:del>
          </w:p>
        </w:tc>
        <w:tc>
          <w:tcPr>
            <w:tcW w:w="723"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63" w:author="whu" w:date="2011-06-22T08:43:00Z"/>
                <w:rFonts w:ascii="Times New Roman" w:hAnsi="Times New Roman"/>
                <w:sz w:val="24"/>
                <w:szCs w:val="24"/>
              </w:rPr>
            </w:pPr>
            <w:del w:id="3164" w:author="whu" w:date="2011-06-22T08:43:00Z">
              <w:r w:rsidRPr="007A7452" w:rsidDel="002C5A9D">
                <w:rPr>
                  <w:rFonts w:ascii="Times New Roman" w:hAnsi="Times New Roman"/>
                  <w:color w:val="191919"/>
                  <w:sz w:val="18"/>
                  <w:szCs w:val="18"/>
                </w:rPr>
                <w:delText>2100</w:delText>
              </w:r>
            </w:del>
          </w:p>
        </w:tc>
        <w:tc>
          <w:tcPr>
            <w:tcW w:w="48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65" w:author="whu" w:date="2011-06-22T08:43:00Z"/>
                <w:rFonts w:ascii="Times New Roman" w:hAnsi="Times New Roman"/>
                <w:sz w:val="24"/>
                <w:szCs w:val="24"/>
              </w:rPr>
            </w:pPr>
            <w:del w:id="3166" w:author="whu" w:date="2011-06-22T08:43:00Z">
              <w:r w:rsidRPr="007A7452" w:rsidDel="002C5A9D">
                <w:rPr>
                  <w:rFonts w:ascii="Times New Roman" w:hAnsi="Times New Roman"/>
                  <w:color w:val="191919"/>
                  <w:sz w:val="18"/>
                  <w:szCs w:val="18"/>
                </w:rPr>
                <w:delText>Computer</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Applications</w:delText>
              </w:r>
            </w:del>
          </w:p>
        </w:tc>
        <w:tc>
          <w:tcPr>
            <w:tcW w:w="258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167" w:author="whu" w:date="2011-06-22T08:43:00Z"/>
                <w:rFonts w:ascii="Times New Roman" w:hAnsi="Times New Roman"/>
                <w:sz w:val="24"/>
                <w:szCs w:val="24"/>
              </w:rPr>
            </w:pPr>
            <w:del w:id="3168" w:author="whu" w:date="2011-06-22T08:43:00Z">
              <w:r w:rsidRPr="007A7452" w:rsidDel="002C5A9D">
                <w:rPr>
                  <w:rFonts w:ascii="Times New Roman" w:hAnsi="Times New Roman"/>
                  <w:color w:val="191919"/>
                  <w:sz w:val="18"/>
                  <w:szCs w:val="18"/>
                </w:rPr>
                <w:delText>3</w:delText>
              </w:r>
            </w:del>
          </w:p>
        </w:tc>
      </w:tr>
    </w:tbl>
    <w:p w:rsidR="007A4626" w:rsidDel="002C5A9D" w:rsidRDefault="007A4626" w:rsidP="007A4626">
      <w:pPr>
        <w:widowControl w:val="0"/>
        <w:autoSpaceDE w:val="0"/>
        <w:autoSpaceDN w:val="0"/>
        <w:adjustRightInd w:val="0"/>
        <w:spacing w:before="2" w:after="0" w:line="120" w:lineRule="exact"/>
        <w:ind w:left="180" w:firstLine="0"/>
        <w:rPr>
          <w:del w:id="3169" w:author="whu" w:date="2011-06-22T08:43:00Z"/>
          <w:rFonts w:ascii="Times New Roman" w:hAnsi="Times New Roman"/>
          <w:sz w:val="12"/>
          <w:szCs w:val="12"/>
        </w:rPr>
      </w:pPr>
    </w:p>
    <w:p w:rsidR="007A4626" w:rsidDel="002C5A9D" w:rsidRDefault="007A4626" w:rsidP="007A4626">
      <w:pPr>
        <w:widowControl w:val="0"/>
        <w:autoSpaceDE w:val="0"/>
        <w:autoSpaceDN w:val="0"/>
        <w:adjustRightInd w:val="0"/>
        <w:spacing w:after="0"/>
        <w:ind w:left="180" w:firstLine="0"/>
        <w:rPr>
          <w:del w:id="3170" w:author="whu" w:date="2011-06-22T08:43:00Z"/>
          <w:rFonts w:ascii="Times New Roman" w:hAnsi="Times New Roman"/>
          <w:color w:val="000000"/>
          <w:sz w:val="18"/>
          <w:szCs w:val="18"/>
        </w:rPr>
      </w:pPr>
      <w:del w:id="3171" w:author="whu" w:date="2011-06-22T08:43:00Z">
        <w:r w:rsidDel="002C5A9D">
          <w:rPr>
            <w:rFonts w:ascii="Times New Roman" w:hAnsi="Times New Roman"/>
            <w:color w:val="191919"/>
            <w:sz w:val="18"/>
            <w:szCs w:val="18"/>
          </w:rPr>
          <w:delText>**** REGENTS’</w:delText>
        </w:r>
        <w:r w:rsidDel="002C5A9D">
          <w:rPr>
            <w:rFonts w:ascii="Times New Roman" w:hAnsi="Times New Roman"/>
            <w:color w:val="191919"/>
            <w:spacing w:val="-17"/>
            <w:sz w:val="18"/>
            <w:szCs w:val="18"/>
          </w:rPr>
          <w:delText xml:space="preserve"> </w:delText>
        </w:r>
        <w:r w:rsidDel="002C5A9D">
          <w:rPr>
            <w:rFonts w:ascii="Times New Roman" w:hAnsi="Times New Roman"/>
            <w:color w:val="191919"/>
            <w:sz w:val="18"/>
            <w:szCs w:val="18"/>
          </w:rPr>
          <w:delText>TEST</w:delText>
        </w:r>
        <w:r w:rsidDel="002C5A9D">
          <w:rPr>
            <w:rFonts w:ascii="Times New Roman" w:hAnsi="Times New Roman"/>
            <w:color w:val="191919"/>
            <w:spacing w:val="-3"/>
            <w:sz w:val="18"/>
            <w:szCs w:val="18"/>
          </w:rPr>
          <w:delText xml:space="preserve"> </w:delText>
        </w:r>
        <w:r w:rsidDel="002C5A9D">
          <w:rPr>
            <w:rFonts w:ascii="Times New Roman" w:hAnsi="Times New Roman"/>
            <w:color w:val="191919"/>
            <w:sz w:val="18"/>
            <w:szCs w:val="18"/>
          </w:rPr>
          <w:delText>passage of Reading and Essay</w:delText>
        </w:r>
      </w:del>
    </w:p>
    <w:p w:rsidR="007A4626" w:rsidDel="002C5A9D" w:rsidRDefault="007A4626" w:rsidP="007A4626">
      <w:pPr>
        <w:widowControl w:val="0"/>
        <w:autoSpaceDE w:val="0"/>
        <w:autoSpaceDN w:val="0"/>
        <w:adjustRightInd w:val="0"/>
        <w:spacing w:before="5" w:after="0" w:line="220" w:lineRule="exact"/>
        <w:ind w:left="180" w:firstLine="0"/>
        <w:rPr>
          <w:del w:id="3172" w:author="whu" w:date="2011-06-22T08:43:00Z"/>
          <w:rFonts w:ascii="Times New Roman" w:hAnsi="Times New Roman"/>
          <w:color w:val="000000"/>
        </w:rPr>
      </w:pPr>
    </w:p>
    <w:p w:rsidR="007A4626" w:rsidDel="002C5A9D" w:rsidRDefault="007A4626" w:rsidP="007A4626">
      <w:pPr>
        <w:widowControl w:val="0"/>
        <w:autoSpaceDE w:val="0"/>
        <w:autoSpaceDN w:val="0"/>
        <w:adjustRightInd w:val="0"/>
        <w:spacing w:after="0"/>
        <w:ind w:left="180" w:firstLine="0"/>
        <w:rPr>
          <w:del w:id="3173" w:author="whu" w:date="2011-06-22T08:43:00Z"/>
          <w:rFonts w:ascii="Times New Roman" w:hAnsi="Times New Roman"/>
          <w:color w:val="000000"/>
          <w:sz w:val="18"/>
          <w:szCs w:val="18"/>
        </w:rPr>
      </w:pPr>
      <w:del w:id="3174" w:author="whu" w:date="2011-06-22T08:43:00Z">
        <w:r w:rsidDel="002C5A9D">
          <w:rPr>
            <w:rFonts w:ascii="Times New Roman" w:hAnsi="Times New Roman"/>
            <w:color w:val="191919"/>
            <w:sz w:val="18"/>
            <w:szCs w:val="18"/>
          </w:rPr>
          <w:delText>***** GACE I passage</w:delText>
        </w:r>
      </w:del>
    </w:p>
    <w:p w:rsidR="007A4626" w:rsidDel="002C5A9D" w:rsidRDefault="007A4626" w:rsidP="007A4626">
      <w:pPr>
        <w:widowControl w:val="0"/>
        <w:autoSpaceDE w:val="0"/>
        <w:autoSpaceDN w:val="0"/>
        <w:adjustRightInd w:val="0"/>
        <w:spacing w:before="5" w:after="0" w:line="220" w:lineRule="exact"/>
        <w:ind w:left="180" w:firstLine="0"/>
        <w:rPr>
          <w:del w:id="3175" w:author="whu" w:date="2011-06-22T08:43:00Z"/>
          <w:rFonts w:ascii="Times New Roman" w:hAnsi="Times New Roman"/>
          <w:color w:val="000000"/>
        </w:rPr>
      </w:pPr>
    </w:p>
    <w:p w:rsidR="007A4626" w:rsidDel="002C5A9D" w:rsidRDefault="007A4626" w:rsidP="007A4626">
      <w:pPr>
        <w:widowControl w:val="0"/>
        <w:autoSpaceDE w:val="0"/>
        <w:autoSpaceDN w:val="0"/>
        <w:adjustRightInd w:val="0"/>
        <w:spacing w:after="0"/>
        <w:ind w:left="180" w:firstLine="0"/>
        <w:rPr>
          <w:del w:id="3176" w:author="whu" w:date="2011-06-22T08:43:00Z"/>
          <w:rFonts w:ascii="Times New Roman" w:hAnsi="Times New Roman"/>
          <w:color w:val="000000"/>
          <w:sz w:val="18"/>
          <w:szCs w:val="18"/>
        </w:rPr>
      </w:pPr>
      <w:del w:id="3177" w:author="whu" w:date="2011-06-22T08:43:00Z">
        <w:r w:rsidDel="002C5A9D">
          <w:rPr>
            <w:rFonts w:ascii="Times New Roman" w:hAnsi="Times New Roman"/>
            <w:color w:val="191919"/>
            <w:sz w:val="18"/>
            <w:szCs w:val="18"/>
          </w:rPr>
          <w:delText>Regents’</w:delText>
        </w:r>
        <w:r w:rsidDel="002C5A9D">
          <w:rPr>
            <w:rFonts w:ascii="Times New Roman" w:hAnsi="Times New Roman"/>
            <w:color w:val="191919"/>
            <w:spacing w:val="-17"/>
            <w:sz w:val="18"/>
            <w:szCs w:val="18"/>
          </w:rPr>
          <w:delText xml:space="preserve"> </w:delText>
        </w:r>
        <w:r w:rsidDel="002C5A9D">
          <w:rPr>
            <w:rFonts w:ascii="Times New Roman" w:hAnsi="Times New Roman"/>
            <w:color w:val="191919"/>
            <w:spacing w:val="-13"/>
            <w:sz w:val="18"/>
            <w:szCs w:val="18"/>
          </w:rPr>
          <w:delText>T</w:delText>
        </w:r>
        <w:r w:rsidDel="002C5A9D">
          <w:rPr>
            <w:rFonts w:ascii="Times New Roman" w:hAnsi="Times New Roman"/>
            <w:color w:val="191919"/>
            <w:sz w:val="18"/>
            <w:szCs w:val="18"/>
          </w:rPr>
          <w:delText>est Remediation Courses</w:delText>
        </w:r>
      </w:del>
    </w:p>
    <w:tbl>
      <w:tblPr>
        <w:tblW w:w="0" w:type="auto"/>
        <w:tblInd w:w="1080" w:type="dxa"/>
        <w:tblLayout w:type="fixed"/>
        <w:tblCellMar>
          <w:left w:w="0" w:type="dxa"/>
          <w:right w:w="0" w:type="dxa"/>
        </w:tblCellMar>
        <w:tblLook w:val="0000"/>
      </w:tblPr>
      <w:tblGrid>
        <w:gridCol w:w="765"/>
        <w:gridCol w:w="895"/>
        <w:gridCol w:w="1945"/>
      </w:tblGrid>
      <w:tr w:rsidR="007A4626" w:rsidRPr="007A7452" w:rsidDel="002C5A9D" w:rsidTr="002B35A3">
        <w:trPr>
          <w:trHeight w:hRule="exact" w:val="234"/>
          <w:del w:id="3178" w:author="whu" w:date="2011-06-22T08:43:00Z"/>
        </w:trPr>
        <w:tc>
          <w:tcPr>
            <w:tcW w:w="76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80" w:firstLine="0"/>
              <w:rPr>
                <w:del w:id="3179" w:author="whu" w:date="2011-06-22T08:43:00Z"/>
                <w:rFonts w:ascii="Times New Roman" w:hAnsi="Times New Roman"/>
                <w:sz w:val="24"/>
                <w:szCs w:val="24"/>
              </w:rPr>
            </w:pPr>
            <w:del w:id="3180" w:author="whu" w:date="2011-06-22T08:43:00Z">
              <w:r w:rsidRPr="007A7452" w:rsidDel="002C5A9D">
                <w:rPr>
                  <w:rFonts w:ascii="Times New Roman" w:hAnsi="Times New Roman"/>
                  <w:color w:val="191919"/>
                  <w:sz w:val="18"/>
                  <w:szCs w:val="18"/>
                </w:rPr>
                <w:delText>ENG</w:delText>
              </w:r>
            </w:del>
          </w:p>
        </w:tc>
        <w:tc>
          <w:tcPr>
            <w:tcW w:w="89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80" w:firstLine="0"/>
              <w:rPr>
                <w:del w:id="3181" w:author="whu" w:date="2011-06-22T08:43:00Z"/>
                <w:rFonts w:ascii="Times New Roman" w:hAnsi="Times New Roman"/>
                <w:sz w:val="24"/>
                <w:szCs w:val="24"/>
              </w:rPr>
            </w:pPr>
            <w:del w:id="3182" w:author="whu" w:date="2011-06-22T08:43:00Z">
              <w:r w:rsidRPr="007A7452" w:rsidDel="002C5A9D">
                <w:rPr>
                  <w:rFonts w:ascii="Times New Roman" w:hAnsi="Times New Roman"/>
                  <w:color w:val="191919"/>
                  <w:sz w:val="18"/>
                  <w:szCs w:val="18"/>
                </w:rPr>
                <w:delText>0075</w:delText>
              </w:r>
            </w:del>
          </w:p>
        </w:tc>
        <w:tc>
          <w:tcPr>
            <w:tcW w:w="194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80" w:firstLine="0"/>
              <w:rPr>
                <w:del w:id="3183" w:author="whu" w:date="2011-06-22T08:43:00Z"/>
                <w:rFonts w:ascii="Times New Roman" w:hAnsi="Times New Roman"/>
                <w:sz w:val="24"/>
                <w:szCs w:val="24"/>
              </w:rPr>
            </w:pPr>
            <w:del w:id="3184" w:author="whu" w:date="2011-06-22T08:43:00Z">
              <w:r w:rsidRPr="007A7452" w:rsidDel="002C5A9D">
                <w:rPr>
                  <w:rFonts w:ascii="Times New Roman" w:hAnsi="Times New Roman"/>
                  <w:color w:val="191919"/>
                  <w:spacing w:val="-7"/>
                  <w:sz w:val="18"/>
                  <w:szCs w:val="18"/>
                </w:rPr>
                <w:delText>W</w:delText>
              </w:r>
              <w:r w:rsidRPr="007A7452" w:rsidDel="002C5A9D">
                <w:rPr>
                  <w:rFonts w:ascii="Times New Roman" w:hAnsi="Times New Roman"/>
                  <w:color w:val="191919"/>
                  <w:sz w:val="18"/>
                  <w:szCs w:val="18"/>
                </w:rPr>
                <w:delText>riting Practicum (I)</w:delText>
              </w:r>
            </w:del>
          </w:p>
        </w:tc>
      </w:tr>
      <w:tr w:rsidR="007A4626" w:rsidRPr="007A7452" w:rsidDel="002C5A9D" w:rsidTr="002B35A3">
        <w:trPr>
          <w:trHeight w:hRule="exact" w:val="298"/>
          <w:del w:id="3185" w:author="whu" w:date="2011-06-22T08:43:00Z"/>
        </w:trPr>
        <w:tc>
          <w:tcPr>
            <w:tcW w:w="76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86" w:author="whu" w:date="2011-06-22T08:43:00Z"/>
                <w:rFonts w:ascii="Times New Roman" w:hAnsi="Times New Roman"/>
                <w:sz w:val="24"/>
                <w:szCs w:val="24"/>
              </w:rPr>
            </w:pPr>
            <w:del w:id="3187" w:author="whu" w:date="2011-06-22T08:43:00Z">
              <w:r w:rsidRPr="007A7452" w:rsidDel="002C5A9D">
                <w:rPr>
                  <w:rFonts w:ascii="Times New Roman" w:hAnsi="Times New Roman"/>
                  <w:color w:val="191919"/>
                  <w:sz w:val="18"/>
                  <w:szCs w:val="18"/>
                </w:rPr>
                <w:delText>ENG</w:delText>
              </w:r>
            </w:del>
          </w:p>
        </w:tc>
        <w:tc>
          <w:tcPr>
            <w:tcW w:w="89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88" w:author="whu" w:date="2011-06-22T08:43:00Z"/>
                <w:rFonts w:ascii="Times New Roman" w:hAnsi="Times New Roman"/>
                <w:sz w:val="24"/>
                <w:szCs w:val="24"/>
              </w:rPr>
            </w:pPr>
            <w:del w:id="3189" w:author="whu" w:date="2011-06-22T08:43:00Z">
              <w:r w:rsidRPr="007A7452" w:rsidDel="002C5A9D">
                <w:rPr>
                  <w:rFonts w:ascii="Times New Roman" w:hAnsi="Times New Roman"/>
                  <w:color w:val="191919"/>
                  <w:sz w:val="18"/>
                  <w:szCs w:val="18"/>
                </w:rPr>
                <w:delText>0077</w:delText>
              </w:r>
            </w:del>
          </w:p>
        </w:tc>
        <w:tc>
          <w:tcPr>
            <w:tcW w:w="194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190" w:author="whu" w:date="2011-06-22T08:43:00Z"/>
                <w:rFonts w:ascii="Times New Roman" w:hAnsi="Times New Roman"/>
                <w:sz w:val="24"/>
                <w:szCs w:val="24"/>
              </w:rPr>
            </w:pPr>
            <w:del w:id="3191" w:author="whu" w:date="2011-06-22T08:43:00Z">
              <w:r w:rsidRPr="007A7452" w:rsidDel="002C5A9D">
                <w:rPr>
                  <w:rFonts w:ascii="Times New Roman" w:hAnsi="Times New Roman"/>
                  <w:color w:val="191919"/>
                  <w:sz w:val="18"/>
                  <w:szCs w:val="18"/>
                </w:rPr>
                <w:delText>Basic Reading Skills (I)</w:delText>
              </w:r>
            </w:del>
          </w:p>
        </w:tc>
      </w:tr>
    </w:tbl>
    <w:p w:rsidR="007A4626" w:rsidDel="002C5A9D" w:rsidRDefault="007A4626" w:rsidP="007A4626">
      <w:pPr>
        <w:widowControl w:val="0"/>
        <w:autoSpaceDE w:val="0"/>
        <w:autoSpaceDN w:val="0"/>
        <w:adjustRightInd w:val="0"/>
        <w:spacing w:before="5" w:after="0" w:line="120" w:lineRule="exact"/>
        <w:ind w:left="180" w:firstLine="0"/>
        <w:rPr>
          <w:del w:id="3192" w:author="whu" w:date="2011-06-22T08:43:00Z"/>
          <w:rFonts w:ascii="Times New Roman" w:hAnsi="Times New Roman"/>
          <w:sz w:val="12"/>
          <w:szCs w:val="12"/>
        </w:rPr>
      </w:pPr>
    </w:p>
    <w:p w:rsidR="007A4626" w:rsidDel="002C5A9D" w:rsidRDefault="007A4626" w:rsidP="007A4626">
      <w:pPr>
        <w:widowControl w:val="0"/>
        <w:autoSpaceDE w:val="0"/>
        <w:autoSpaceDN w:val="0"/>
        <w:adjustRightInd w:val="0"/>
        <w:spacing w:after="0"/>
        <w:ind w:left="180" w:firstLine="0"/>
        <w:rPr>
          <w:del w:id="3193" w:author="whu" w:date="2011-06-22T08:43:00Z"/>
          <w:rFonts w:ascii="Times New Roman" w:hAnsi="Times New Roman"/>
          <w:color w:val="000000"/>
          <w:sz w:val="18"/>
          <w:szCs w:val="18"/>
        </w:rPr>
      </w:pPr>
      <w:del w:id="3194" w:author="whu" w:date="2011-06-22T08:43:00Z">
        <w:r w:rsidDel="002C5A9D">
          <w:rPr>
            <w:rFonts w:ascii="Times New Roman" w:hAnsi="Times New Roman"/>
            <w:b/>
            <w:bCs/>
            <w:color w:val="191919"/>
            <w:sz w:val="18"/>
            <w:szCs w:val="18"/>
          </w:rPr>
          <w:delText>AREA</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E: SOCIAL</w:delText>
        </w:r>
        <w:r w:rsidDel="002C5A9D">
          <w:rPr>
            <w:rFonts w:ascii="Times New Roman" w:hAnsi="Times New Roman"/>
            <w:b/>
            <w:bCs/>
            <w:color w:val="191919"/>
            <w:spacing w:val="-10"/>
            <w:sz w:val="18"/>
            <w:szCs w:val="18"/>
          </w:rPr>
          <w:delText xml:space="preserve"> </w:delText>
        </w:r>
        <w:r w:rsidDel="002C5A9D">
          <w:rPr>
            <w:rFonts w:ascii="Times New Roman" w:hAnsi="Times New Roman"/>
            <w:b/>
            <w:bCs/>
            <w:color w:val="191919"/>
            <w:sz w:val="18"/>
            <w:szCs w:val="18"/>
          </w:rPr>
          <w:delText>SCIENCE   (12 hours)</w:delText>
        </w:r>
      </w:del>
    </w:p>
    <w:p w:rsidR="007A4626" w:rsidDel="002C5A9D" w:rsidRDefault="007A4626" w:rsidP="007A4626">
      <w:pPr>
        <w:widowControl w:val="0"/>
        <w:tabs>
          <w:tab w:val="left" w:pos="2180"/>
          <w:tab w:val="left" w:pos="2900"/>
          <w:tab w:val="right" w:pos="10260"/>
        </w:tabs>
        <w:autoSpaceDE w:val="0"/>
        <w:autoSpaceDN w:val="0"/>
        <w:adjustRightInd w:val="0"/>
        <w:spacing w:before="9" w:after="0"/>
        <w:ind w:left="180" w:firstLine="0"/>
        <w:rPr>
          <w:del w:id="3195" w:author="whu" w:date="2011-06-22T08:43:00Z"/>
          <w:rFonts w:ascii="Times New Roman" w:hAnsi="Times New Roman"/>
          <w:color w:val="000000"/>
          <w:sz w:val="18"/>
          <w:szCs w:val="18"/>
        </w:rPr>
      </w:pPr>
      <w:del w:id="3196" w:author="whu" w:date="2011-06-22T08:43:00Z">
        <w:r w:rsidDel="002C5A9D">
          <w:rPr>
            <w:rFonts w:ascii="Times New Roman" w:hAnsi="Times New Roman"/>
            <w:color w:val="191919"/>
            <w:sz w:val="18"/>
            <w:szCs w:val="18"/>
          </w:rPr>
          <w:delText>POLS</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101</w:delText>
        </w:r>
        <w:r w:rsidDel="002C5A9D">
          <w:rPr>
            <w:rFonts w:ascii="Times New Roman" w:hAnsi="Times New Roman"/>
            <w:color w:val="191919"/>
            <w:sz w:val="18"/>
            <w:szCs w:val="18"/>
          </w:rPr>
          <w:tab/>
          <w:delText>U.S. &amp; Geo</w:delText>
        </w:r>
        <w:r w:rsidDel="002C5A9D">
          <w:rPr>
            <w:rFonts w:ascii="Times New Roman" w:hAnsi="Times New Roman"/>
            <w:color w:val="191919"/>
            <w:spacing w:val="-3"/>
            <w:sz w:val="18"/>
            <w:szCs w:val="18"/>
          </w:rPr>
          <w:delText>r</w:delText>
        </w:r>
        <w:r w:rsidDel="002C5A9D">
          <w:rPr>
            <w:rFonts w:ascii="Times New Roman" w:hAnsi="Times New Roman"/>
            <w:color w:val="191919"/>
            <w:sz w:val="18"/>
            <w:szCs w:val="18"/>
          </w:rPr>
          <w:delText>gia Govt. or</w:delText>
        </w:r>
        <w:r w:rsidDel="002C5A9D">
          <w:rPr>
            <w:rFonts w:ascii="Times New Roman" w:hAnsi="Times New Roman"/>
            <w:color w:val="191919"/>
            <w:sz w:val="18"/>
            <w:szCs w:val="18"/>
          </w:rPr>
          <w:tab/>
          <w:delText>3</w:delText>
        </w:r>
      </w:del>
    </w:p>
    <w:p w:rsidR="007A4626" w:rsidDel="002C5A9D" w:rsidRDefault="007A4626" w:rsidP="007A4626">
      <w:pPr>
        <w:widowControl w:val="0"/>
        <w:tabs>
          <w:tab w:val="left" w:pos="2180"/>
          <w:tab w:val="left" w:pos="2900"/>
          <w:tab w:val="right" w:pos="10260"/>
        </w:tabs>
        <w:autoSpaceDE w:val="0"/>
        <w:autoSpaceDN w:val="0"/>
        <w:adjustRightInd w:val="0"/>
        <w:spacing w:before="9" w:after="0" w:line="250" w:lineRule="auto"/>
        <w:ind w:left="180" w:right="129" w:firstLine="0"/>
        <w:rPr>
          <w:del w:id="3197" w:author="whu" w:date="2011-06-22T08:43:00Z"/>
          <w:rFonts w:ascii="Times New Roman" w:hAnsi="Times New Roman"/>
          <w:color w:val="000000"/>
          <w:sz w:val="18"/>
          <w:szCs w:val="18"/>
        </w:rPr>
      </w:pPr>
      <w:del w:id="3198" w:author="whu" w:date="2011-06-22T08:43:00Z">
        <w:r w:rsidDel="002C5A9D">
          <w:rPr>
            <w:rFonts w:ascii="Times New Roman" w:hAnsi="Times New Roman"/>
            <w:color w:val="191919"/>
            <w:sz w:val="18"/>
            <w:szCs w:val="18"/>
          </w:rPr>
          <w:delText>HONR</w:delText>
        </w:r>
        <w:r w:rsidDel="002C5A9D">
          <w:rPr>
            <w:rFonts w:ascii="Times New Roman" w:hAnsi="Times New Roman"/>
            <w:color w:val="191919"/>
            <w:sz w:val="18"/>
            <w:szCs w:val="18"/>
          </w:rPr>
          <w:tab/>
        </w:r>
        <w:r w:rsidDel="002C5A9D">
          <w:rPr>
            <w:rFonts w:ascii="Times New Roman" w:hAnsi="Times New Roman"/>
            <w:color w:val="191919"/>
            <w:spacing w:val="-7"/>
            <w:sz w:val="18"/>
            <w:szCs w:val="18"/>
          </w:rPr>
          <w:delText>1</w:delText>
        </w:r>
        <w:r w:rsidDel="002C5A9D">
          <w:rPr>
            <w:rFonts w:ascii="Times New Roman" w:hAnsi="Times New Roman"/>
            <w:color w:val="191919"/>
            <w:sz w:val="18"/>
            <w:szCs w:val="18"/>
          </w:rPr>
          <w:delText>161</w:delText>
        </w:r>
        <w:r w:rsidDel="002C5A9D">
          <w:rPr>
            <w:rFonts w:ascii="Times New Roman" w:hAnsi="Times New Roman"/>
            <w:color w:val="191919"/>
            <w:sz w:val="18"/>
            <w:szCs w:val="18"/>
          </w:rPr>
          <w:tab/>
          <w:delText>Honors</w:delText>
        </w:r>
        <w:r w:rsidDel="002C5A9D">
          <w:rPr>
            <w:rFonts w:ascii="Times New Roman" w:hAnsi="Times New Roman"/>
            <w:color w:val="191919"/>
            <w:spacing w:val="-10"/>
            <w:sz w:val="18"/>
            <w:szCs w:val="18"/>
          </w:rPr>
          <w:delText xml:space="preserve"> </w:delText>
        </w:r>
        <w:r w:rsidDel="002C5A9D">
          <w:rPr>
            <w:rFonts w:ascii="Times New Roman" w:hAnsi="Times New Roman"/>
            <w:color w:val="191919"/>
            <w:sz w:val="18"/>
            <w:szCs w:val="18"/>
          </w:rPr>
          <w:delText>American Govt.</w:delText>
        </w:r>
        <w:r w:rsidDel="002C5A9D">
          <w:rPr>
            <w:rFonts w:ascii="Times New Roman" w:hAnsi="Times New Roman"/>
            <w:color w:val="191919"/>
            <w:sz w:val="18"/>
            <w:szCs w:val="18"/>
          </w:rPr>
          <w:tab/>
          <w:delText>3 (Optional for Honors students only)</w:delText>
        </w:r>
      </w:del>
    </w:p>
    <w:p w:rsidR="007A4626" w:rsidDel="002C5A9D" w:rsidRDefault="007A4626" w:rsidP="007A4626">
      <w:pPr>
        <w:widowControl w:val="0"/>
        <w:autoSpaceDE w:val="0"/>
        <w:autoSpaceDN w:val="0"/>
        <w:adjustRightInd w:val="0"/>
        <w:spacing w:before="16" w:after="0" w:line="200" w:lineRule="exact"/>
        <w:ind w:left="180" w:firstLine="0"/>
        <w:rPr>
          <w:del w:id="3199" w:author="whu" w:date="2011-06-22T08:43:00Z"/>
          <w:rFonts w:ascii="Times New Roman" w:hAnsi="Times New Roman"/>
          <w:color w:val="000000"/>
          <w:sz w:val="20"/>
          <w:szCs w:val="20"/>
        </w:rPr>
      </w:pPr>
    </w:p>
    <w:p w:rsidR="007A4626" w:rsidDel="002C5A9D" w:rsidRDefault="007A4626" w:rsidP="007A4626">
      <w:pPr>
        <w:widowControl w:val="0"/>
        <w:autoSpaceDE w:val="0"/>
        <w:autoSpaceDN w:val="0"/>
        <w:adjustRightInd w:val="0"/>
        <w:spacing w:after="0"/>
        <w:ind w:left="180" w:firstLine="0"/>
        <w:rPr>
          <w:del w:id="3200" w:author="whu" w:date="2011-06-22T08:43:00Z"/>
          <w:rFonts w:ascii="Times New Roman" w:hAnsi="Times New Roman"/>
          <w:color w:val="000000"/>
          <w:sz w:val="18"/>
          <w:szCs w:val="18"/>
        </w:rPr>
      </w:pPr>
      <w:del w:id="3201" w:author="whu" w:date="2011-06-22T08:43:00Z">
        <w:r w:rsidDel="002C5A9D">
          <w:rPr>
            <w:rFonts w:ascii="Times New Roman" w:hAnsi="Times New Roman"/>
            <w:b/>
            <w:bCs/>
            <w:color w:val="191919"/>
            <w:sz w:val="18"/>
            <w:szCs w:val="18"/>
          </w:rPr>
          <w:delText>ELECTIVES, select at least one HIS</w:delText>
        </w:r>
        <w:r w:rsidDel="002C5A9D">
          <w:rPr>
            <w:rFonts w:ascii="Times New Roman" w:hAnsi="Times New Roman"/>
            <w:b/>
            <w:bCs/>
            <w:color w:val="191919"/>
            <w:spacing w:val="-3"/>
            <w:sz w:val="18"/>
            <w:szCs w:val="18"/>
          </w:rPr>
          <w:delText>T</w:delText>
        </w:r>
        <w:r w:rsidDel="002C5A9D">
          <w:rPr>
            <w:rFonts w:ascii="Times New Roman" w:hAnsi="Times New Roman"/>
            <w:b/>
            <w:bCs/>
            <w:color w:val="191919"/>
            <w:sz w:val="18"/>
            <w:szCs w:val="18"/>
          </w:rPr>
          <w:delText>O</w:delText>
        </w:r>
        <w:r w:rsidDel="002C5A9D">
          <w:rPr>
            <w:rFonts w:ascii="Times New Roman" w:hAnsi="Times New Roman"/>
            <w:b/>
            <w:bCs/>
            <w:color w:val="191919"/>
            <w:spacing w:val="-6"/>
            <w:sz w:val="18"/>
            <w:szCs w:val="18"/>
          </w:rPr>
          <w:delText>R</w:delText>
        </w:r>
        <w:r w:rsidDel="002C5A9D">
          <w:rPr>
            <w:rFonts w:ascii="Times New Roman" w:hAnsi="Times New Roman"/>
            <w:b/>
            <w:bCs/>
            <w:color w:val="191919"/>
            <w:spacing w:val="-17"/>
            <w:sz w:val="18"/>
            <w:szCs w:val="18"/>
          </w:rPr>
          <w:delText>Y</w:delText>
        </w:r>
        <w:r w:rsidDel="002C5A9D">
          <w:rPr>
            <w:rFonts w:ascii="Times New Roman" w:hAnsi="Times New Roman"/>
            <w:b/>
            <w:bCs/>
            <w:color w:val="191919"/>
            <w:sz w:val="18"/>
            <w:szCs w:val="18"/>
          </w:rPr>
          <w:delText>:</w:delText>
        </w:r>
      </w:del>
    </w:p>
    <w:tbl>
      <w:tblPr>
        <w:tblW w:w="0" w:type="auto"/>
        <w:tblInd w:w="180" w:type="dxa"/>
        <w:tblLayout w:type="fixed"/>
        <w:tblCellMar>
          <w:left w:w="0" w:type="dxa"/>
          <w:right w:w="0" w:type="dxa"/>
        </w:tblCellMar>
        <w:tblLook w:val="0000"/>
      </w:tblPr>
      <w:tblGrid>
        <w:gridCol w:w="835"/>
        <w:gridCol w:w="825"/>
        <w:gridCol w:w="5292"/>
        <w:gridCol w:w="3128"/>
      </w:tblGrid>
      <w:tr w:rsidR="007A4626" w:rsidRPr="007A7452" w:rsidDel="002C5A9D" w:rsidTr="007A4626">
        <w:trPr>
          <w:trHeight w:hRule="exact" w:val="235"/>
          <w:del w:id="3202"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firstLine="0"/>
              <w:rPr>
                <w:del w:id="3203" w:author="whu" w:date="2011-06-22T08:43:00Z"/>
                <w:rFonts w:ascii="Times New Roman" w:hAnsi="Times New Roman"/>
                <w:sz w:val="24"/>
                <w:szCs w:val="24"/>
              </w:rPr>
            </w:pPr>
            <w:del w:id="3204" w:author="whu" w:date="2011-06-22T08:43:00Z">
              <w:r w:rsidRPr="007A7452" w:rsidDel="002C5A9D">
                <w:rPr>
                  <w:rFonts w:ascii="Times New Roman" w:hAnsi="Times New Roman"/>
                  <w:color w:val="191919"/>
                  <w:sz w:val="18"/>
                  <w:szCs w:val="18"/>
                </w:rPr>
                <w:delText>ECON</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80" w:firstLine="0"/>
              <w:rPr>
                <w:del w:id="3205" w:author="whu" w:date="2011-06-22T08:43:00Z"/>
                <w:rFonts w:ascii="Times New Roman" w:hAnsi="Times New Roman"/>
                <w:sz w:val="24"/>
                <w:szCs w:val="24"/>
              </w:rPr>
            </w:pPr>
            <w:del w:id="3206" w:author="whu" w:date="2011-06-22T08:43:00Z">
              <w:r w:rsidRPr="007A7452" w:rsidDel="002C5A9D">
                <w:rPr>
                  <w:rFonts w:ascii="Times New Roman" w:hAnsi="Times New Roman"/>
                  <w:color w:val="191919"/>
                  <w:sz w:val="18"/>
                  <w:szCs w:val="18"/>
                </w:rPr>
                <w:delText>2105</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80" w:firstLine="0"/>
              <w:rPr>
                <w:del w:id="3207" w:author="whu" w:date="2011-06-22T08:43:00Z"/>
                <w:rFonts w:ascii="Times New Roman" w:hAnsi="Times New Roman"/>
                <w:sz w:val="24"/>
                <w:szCs w:val="24"/>
              </w:rPr>
            </w:pPr>
            <w:del w:id="3208" w:author="whu" w:date="2011-06-22T08:43:00Z">
              <w:r w:rsidRPr="007A7452" w:rsidDel="002C5A9D">
                <w:rPr>
                  <w:rFonts w:ascii="Times New Roman" w:hAnsi="Times New Roman"/>
                  <w:color w:val="191919"/>
                  <w:sz w:val="18"/>
                  <w:szCs w:val="18"/>
                </w:rPr>
                <w:delText>Macroeconomics</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before="6" w:after="0"/>
              <w:ind w:left="180" w:right="40" w:firstLine="0"/>
              <w:jc w:val="right"/>
              <w:rPr>
                <w:del w:id="3209" w:author="whu" w:date="2011-06-22T08:43:00Z"/>
                <w:rFonts w:ascii="Times New Roman" w:hAnsi="Times New Roman"/>
                <w:sz w:val="24"/>
                <w:szCs w:val="24"/>
              </w:rPr>
            </w:pPr>
            <w:del w:id="3210"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11"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12" w:author="whu" w:date="2011-06-22T08:43:00Z"/>
                <w:rFonts w:ascii="Times New Roman" w:hAnsi="Times New Roman"/>
                <w:sz w:val="24"/>
                <w:szCs w:val="24"/>
              </w:rPr>
            </w:pPr>
            <w:del w:id="3213" w:author="whu" w:date="2011-06-22T08:43:00Z">
              <w:r w:rsidRPr="007A7452" w:rsidDel="002C5A9D">
                <w:rPr>
                  <w:rFonts w:ascii="Times New Roman" w:hAnsi="Times New Roman"/>
                  <w:color w:val="191919"/>
                  <w:sz w:val="18"/>
                  <w:szCs w:val="18"/>
                </w:rPr>
                <w:delText>ECON</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14" w:author="whu" w:date="2011-06-22T08:43:00Z"/>
                <w:rFonts w:ascii="Times New Roman" w:hAnsi="Times New Roman"/>
                <w:sz w:val="24"/>
                <w:szCs w:val="24"/>
              </w:rPr>
            </w:pPr>
            <w:del w:id="3215" w:author="whu" w:date="2011-06-22T08:43:00Z">
              <w:r w:rsidRPr="007A7452" w:rsidDel="002C5A9D">
                <w:rPr>
                  <w:rFonts w:ascii="Times New Roman" w:hAnsi="Times New Roman"/>
                  <w:color w:val="191919"/>
                  <w:sz w:val="18"/>
                  <w:szCs w:val="18"/>
                </w:rPr>
                <w:delText>2106</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16" w:author="whu" w:date="2011-06-22T08:43:00Z"/>
                <w:rFonts w:ascii="Times New Roman" w:hAnsi="Times New Roman"/>
                <w:sz w:val="24"/>
                <w:szCs w:val="24"/>
              </w:rPr>
            </w:pPr>
            <w:del w:id="3217" w:author="whu" w:date="2011-06-22T08:43:00Z">
              <w:r w:rsidRPr="007A7452" w:rsidDel="002C5A9D">
                <w:rPr>
                  <w:rFonts w:ascii="Times New Roman" w:hAnsi="Times New Roman"/>
                  <w:color w:val="191919"/>
                  <w:sz w:val="18"/>
                  <w:szCs w:val="18"/>
                </w:rPr>
                <w:delText>Microeconomics</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18" w:author="whu" w:date="2011-06-22T08:43:00Z"/>
                <w:rFonts w:ascii="Times New Roman" w:hAnsi="Times New Roman"/>
                <w:sz w:val="24"/>
                <w:szCs w:val="24"/>
              </w:rPr>
            </w:pPr>
            <w:del w:id="3219"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20"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21" w:author="whu" w:date="2011-06-22T08:43:00Z"/>
                <w:rFonts w:ascii="Times New Roman" w:hAnsi="Times New Roman"/>
                <w:sz w:val="24"/>
                <w:szCs w:val="24"/>
              </w:rPr>
            </w:pPr>
            <w:del w:id="3222" w:author="whu" w:date="2011-06-22T08:43:00Z">
              <w:r w:rsidRPr="007A7452" w:rsidDel="002C5A9D">
                <w:rPr>
                  <w:rFonts w:ascii="Times New Roman" w:hAnsi="Times New Roman"/>
                  <w:color w:val="191919"/>
                  <w:sz w:val="18"/>
                  <w:szCs w:val="18"/>
                </w:rPr>
                <w:delText>ECON</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23" w:author="whu" w:date="2011-06-22T08:43:00Z"/>
                <w:rFonts w:ascii="Times New Roman" w:hAnsi="Times New Roman"/>
                <w:sz w:val="24"/>
                <w:szCs w:val="24"/>
              </w:rPr>
            </w:pPr>
            <w:del w:id="3224" w:author="whu" w:date="2011-06-22T08:43:00Z">
              <w:r w:rsidRPr="007A7452" w:rsidDel="002C5A9D">
                <w:rPr>
                  <w:rFonts w:ascii="Times New Roman" w:hAnsi="Times New Roman"/>
                  <w:color w:val="191919"/>
                  <w:sz w:val="18"/>
                  <w:szCs w:val="18"/>
                </w:rPr>
                <w:delText>2201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25" w:author="whu" w:date="2011-06-22T08:43:00Z"/>
                <w:rFonts w:ascii="Times New Roman" w:hAnsi="Times New Roman"/>
                <w:sz w:val="24"/>
                <w:szCs w:val="24"/>
              </w:rPr>
            </w:pPr>
            <w:del w:id="3226" w:author="whu" w:date="2011-06-22T08:43:00Z">
              <w:r w:rsidRPr="007A7452" w:rsidDel="002C5A9D">
                <w:rPr>
                  <w:rFonts w:ascii="Times New Roman" w:hAnsi="Times New Roman"/>
                  <w:color w:val="191919"/>
                  <w:sz w:val="18"/>
                  <w:szCs w:val="18"/>
                </w:rPr>
                <w:delText>Survey of Economics for Soc Sci</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27" w:author="whu" w:date="2011-06-22T08:43:00Z"/>
                <w:rFonts w:ascii="Times New Roman" w:hAnsi="Times New Roman"/>
                <w:sz w:val="24"/>
                <w:szCs w:val="24"/>
              </w:rPr>
            </w:pPr>
            <w:del w:id="3228"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29"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30" w:author="whu" w:date="2011-06-22T08:43:00Z"/>
                <w:rFonts w:ascii="Times New Roman" w:hAnsi="Times New Roman"/>
                <w:sz w:val="24"/>
                <w:szCs w:val="24"/>
              </w:rPr>
            </w:pPr>
            <w:del w:id="3231" w:author="whu" w:date="2011-06-22T08:43:00Z">
              <w:r w:rsidRPr="007A7452" w:rsidDel="002C5A9D">
                <w:rPr>
                  <w:rFonts w:ascii="Times New Roman" w:hAnsi="Times New Roman"/>
                  <w:color w:val="191919"/>
                  <w:sz w:val="18"/>
                  <w:szCs w:val="18"/>
                </w:rPr>
                <w:delText>GEOG</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32" w:author="whu" w:date="2011-06-22T08:43:00Z"/>
                <w:rFonts w:ascii="Times New Roman" w:hAnsi="Times New Roman"/>
                <w:sz w:val="24"/>
                <w:szCs w:val="24"/>
              </w:rPr>
            </w:pPr>
            <w:del w:id="3233" w:author="whu" w:date="2011-06-22T08:43: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34" w:author="whu" w:date="2011-06-22T08:43:00Z"/>
                <w:rFonts w:ascii="Times New Roman" w:hAnsi="Times New Roman"/>
                <w:sz w:val="24"/>
                <w:szCs w:val="24"/>
              </w:rPr>
            </w:pPr>
            <w:del w:id="3235" w:author="whu" w:date="2011-06-22T08:43:00Z">
              <w:r w:rsidRPr="007A7452" w:rsidDel="002C5A9D">
                <w:rPr>
                  <w:rFonts w:ascii="Times New Roman" w:hAnsi="Times New Roman"/>
                  <w:color w:val="191919"/>
                  <w:sz w:val="18"/>
                  <w:szCs w:val="18"/>
                </w:rPr>
                <w:delText>Intro to Human Geography</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36" w:author="whu" w:date="2011-06-22T08:43:00Z"/>
                <w:rFonts w:ascii="Times New Roman" w:hAnsi="Times New Roman"/>
                <w:sz w:val="24"/>
                <w:szCs w:val="24"/>
              </w:rPr>
            </w:pPr>
            <w:del w:id="3237"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38"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39" w:author="whu" w:date="2011-06-22T08:43:00Z"/>
                <w:rFonts w:ascii="Times New Roman" w:hAnsi="Times New Roman"/>
                <w:sz w:val="24"/>
                <w:szCs w:val="24"/>
              </w:rPr>
            </w:pPr>
            <w:del w:id="3240" w:author="whu" w:date="2011-06-22T08:43: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41" w:author="whu" w:date="2011-06-22T08:43:00Z"/>
                <w:rFonts w:ascii="Times New Roman" w:hAnsi="Times New Roman"/>
                <w:sz w:val="24"/>
                <w:szCs w:val="24"/>
              </w:rPr>
            </w:pPr>
            <w:del w:id="3242" w:author="whu" w:date="2011-06-22T08:43:00Z">
              <w:r w:rsidRPr="007A7452" w:rsidDel="002C5A9D">
                <w:rPr>
                  <w:rFonts w:ascii="Times New Roman" w:hAnsi="Times New Roman"/>
                  <w:color w:val="191919"/>
                  <w:spacing w:val="-7"/>
                  <w:sz w:val="18"/>
                  <w:szCs w:val="18"/>
                </w:rPr>
                <w:delText>1111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43" w:author="whu" w:date="2011-06-22T08:43:00Z"/>
                <w:rFonts w:ascii="Times New Roman" w:hAnsi="Times New Roman"/>
                <w:sz w:val="24"/>
                <w:szCs w:val="24"/>
              </w:rPr>
            </w:pPr>
            <w:del w:id="3244" w:author="whu" w:date="2011-06-22T08:43: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45" w:author="whu" w:date="2011-06-22T08:43:00Z"/>
                <w:rFonts w:ascii="Times New Roman" w:hAnsi="Times New Roman"/>
                <w:sz w:val="24"/>
                <w:szCs w:val="24"/>
              </w:rPr>
            </w:pPr>
            <w:del w:id="3246"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47"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48" w:author="whu" w:date="2011-06-22T08:43:00Z"/>
                <w:rFonts w:ascii="Times New Roman" w:hAnsi="Times New Roman"/>
                <w:sz w:val="24"/>
                <w:szCs w:val="24"/>
              </w:rPr>
            </w:pPr>
            <w:del w:id="3249" w:author="whu" w:date="2011-06-22T08:43: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50" w:author="whu" w:date="2011-06-22T08:43:00Z"/>
                <w:rFonts w:ascii="Times New Roman" w:hAnsi="Times New Roman"/>
                <w:sz w:val="24"/>
                <w:szCs w:val="24"/>
              </w:rPr>
            </w:pPr>
            <w:del w:id="3251" w:author="whu" w:date="2011-06-22T08:43:00Z">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12</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52" w:author="whu" w:date="2011-06-22T08:43:00Z"/>
                <w:rFonts w:ascii="Times New Roman" w:hAnsi="Times New Roman"/>
                <w:sz w:val="24"/>
                <w:szCs w:val="24"/>
              </w:rPr>
            </w:pPr>
            <w:del w:id="3253" w:author="whu" w:date="2011-06-22T08:43: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II</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54" w:author="whu" w:date="2011-06-22T08:43:00Z"/>
                <w:rFonts w:ascii="Times New Roman" w:hAnsi="Times New Roman"/>
                <w:sz w:val="24"/>
                <w:szCs w:val="24"/>
              </w:rPr>
            </w:pPr>
            <w:del w:id="3255"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56"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57" w:author="whu" w:date="2011-06-22T08:43:00Z"/>
                <w:rFonts w:ascii="Times New Roman" w:hAnsi="Times New Roman"/>
                <w:sz w:val="24"/>
                <w:szCs w:val="24"/>
              </w:rPr>
            </w:pPr>
            <w:del w:id="3258" w:author="whu" w:date="2011-06-22T08:43: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59" w:author="whu" w:date="2011-06-22T08:43:00Z"/>
                <w:rFonts w:ascii="Times New Roman" w:hAnsi="Times New Roman"/>
                <w:sz w:val="24"/>
                <w:szCs w:val="24"/>
              </w:rPr>
            </w:pPr>
            <w:del w:id="3260" w:author="whu" w:date="2011-06-22T08:43: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11</w:delText>
              </w:r>
              <w:r w:rsidRPr="007A7452" w:rsidDel="002C5A9D">
                <w:rPr>
                  <w:rFonts w:ascii="Times New Roman" w:hAnsi="Times New Roman"/>
                  <w:color w:val="191919"/>
                  <w:sz w:val="18"/>
                  <w:szCs w:val="18"/>
                </w:rPr>
                <w:delText>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61" w:author="whu" w:date="2011-06-22T08:43:00Z"/>
                <w:rFonts w:ascii="Times New Roman" w:hAnsi="Times New Roman"/>
                <w:sz w:val="24"/>
                <w:szCs w:val="24"/>
              </w:rPr>
            </w:pPr>
            <w:del w:id="3262" w:author="whu" w:date="2011-06-22T08:43: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American History I</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63" w:author="whu" w:date="2011-06-22T08:43:00Z"/>
                <w:rFonts w:ascii="Times New Roman" w:hAnsi="Times New Roman"/>
                <w:sz w:val="24"/>
                <w:szCs w:val="24"/>
              </w:rPr>
            </w:pPr>
            <w:del w:id="3264"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65"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66" w:author="whu" w:date="2011-06-22T08:43:00Z"/>
                <w:rFonts w:ascii="Times New Roman" w:hAnsi="Times New Roman"/>
                <w:sz w:val="24"/>
                <w:szCs w:val="24"/>
              </w:rPr>
            </w:pPr>
            <w:del w:id="3267" w:author="whu" w:date="2011-06-22T08:43: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68" w:author="whu" w:date="2011-06-22T08:43:00Z"/>
                <w:rFonts w:ascii="Times New Roman" w:hAnsi="Times New Roman"/>
                <w:sz w:val="24"/>
                <w:szCs w:val="24"/>
              </w:rPr>
            </w:pPr>
            <w:del w:id="3269" w:author="whu" w:date="2011-06-22T08:43: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12</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70" w:author="whu" w:date="2011-06-22T08:43:00Z"/>
                <w:rFonts w:ascii="Times New Roman" w:hAnsi="Times New Roman"/>
                <w:sz w:val="24"/>
                <w:szCs w:val="24"/>
              </w:rPr>
            </w:pPr>
            <w:del w:id="3271" w:author="whu" w:date="2011-06-22T08:43:00Z">
              <w:r w:rsidRPr="007A7452" w:rsidDel="002C5A9D">
                <w:rPr>
                  <w:rFonts w:ascii="Times New Roman" w:hAnsi="Times New Roman"/>
                  <w:color w:val="191919"/>
                  <w:sz w:val="18"/>
                  <w:szCs w:val="18"/>
                </w:rPr>
                <w:delText>Survey of</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American History II</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72" w:author="whu" w:date="2011-06-22T08:43:00Z"/>
                <w:rFonts w:ascii="Times New Roman" w:hAnsi="Times New Roman"/>
                <w:sz w:val="24"/>
                <w:szCs w:val="24"/>
              </w:rPr>
            </w:pPr>
            <w:del w:id="3273"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74"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75" w:author="whu" w:date="2011-06-22T08:43:00Z"/>
                <w:rFonts w:ascii="Times New Roman" w:hAnsi="Times New Roman"/>
                <w:sz w:val="24"/>
                <w:szCs w:val="24"/>
              </w:rPr>
            </w:pPr>
            <w:del w:id="3276" w:author="whu" w:date="2011-06-22T08:43:00Z">
              <w:r w:rsidRPr="007A7452" w:rsidDel="002C5A9D">
                <w:rPr>
                  <w:rFonts w:ascii="Times New Roman" w:hAnsi="Times New Roman"/>
                  <w:color w:val="191919"/>
                  <w:sz w:val="18"/>
                  <w:szCs w:val="18"/>
                </w:rPr>
                <w:delText>HIST</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77" w:author="whu" w:date="2011-06-22T08:43:00Z"/>
                <w:rFonts w:ascii="Times New Roman" w:hAnsi="Times New Roman"/>
                <w:sz w:val="24"/>
                <w:szCs w:val="24"/>
              </w:rPr>
            </w:pPr>
            <w:del w:id="3278" w:author="whu" w:date="2011-06-22T08:43:00Z">
              <w:r w:rsidRPr="007A7452" w:rsidDel="002C5A9D">
                <w:rPr>
                  <w:rFonts w:ascii="Times New Roman" w:hAnsi="Times New Roman"/>
                  <w:color w:val="191919"/>
                  <w:sz w:val="18"/>
                  <w:szCs w:val="18"/>
                </w:rPr>
                <w:delText>2</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13</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79" w:author="whu" w:date="2011-06-22T08:43:00Z"/>
                <w:rFonts w:ascii="Times New Roman" w:hAnsi="Times New Roman"/>
                <w:sz w:val="24"/>
                <w:szCs w:val="24"/>
              </w:rPr>
            </w:pPr>
            <w:del w:id="3280" w:author="whu" w:date="2011-06-22T08:43:00Z">
              <w:r w:rsidRPr="007A7452" w:rsidDel="002C5A9D">
                <w:rPr>
                  <w:rFonts w:ascii="Times New Roman" w:hAnsi="Times New Roman"/>
                  <w:color w:val="191919"/>
                  <w:sz w:val="18"/>
                  <w:szCs w:val="18"/>
                </w:rPr>
                <w:delText>Minorities in</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America</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81" w:author="whu" w:date="2011-06-22T08:43:00Z"/>
                <w:rFonts w:ascii="Times New Roman" w:hAnsi="Times New Roman"/>
                <w:sz w:val="24"/>
                <w:szCs w:val="24"/>
              </w:rPr>
            </w:pPr>
            <w:del w:id="3282"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83"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84" w:author="whu" w:date="2011-06-22T08:43:00Z"/>
                <w:rFonts w:ascii="Times New Roman" w:hAnsi="Times New Roman"/>
                <w:sz w:val="24"/>
                <w:szCs w:val="24"/>
              </w:rPr>
            </w:pPr>
            <w:del w:id="3285" w:author="whu" w:date="2011-06-22T08:43:00Z">
              <w:r w:rsidRPr="007A7452" w:rsidDel="002C5A9D">
                <w:rPr>
                  <w:rFonts w:ascii="Times New Roman" w:hAnsi="Times New Roman"/>
                  <w:color w:val="191919"/>
                  <w:sz w:val="18"/>
                  <w:szCs w:val="18"/>
                </w:rPr>
                <w:delText>HONR</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86" w:author="whu" w:date="2011-06-22T08:43:00Z"/>
                <w:rFonts w:ascii="Times New Roman" w:hAnsi="Times New Roman"/>
                <w:sz w:val="24"/>
                <w:szCs w:val="24"/>
              </w:rPr>
            </w:pPr>
            <w:del w:id="3287" w:author="whu" w:date="2011-06-22T08:43: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151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88" w:author="whu" w:date="2011-06-22T08:43:00Z"/>
                <w:rFonts w:ascii="Times New Roman" w:hAnsi="Times New Roman"/>
                <w:sz w:val="24"/>
                <w:szCs w:val="24"/>
              </w:rPr>
            </w:pPr>
            <w:del w:id="3289" w:author="whu" w:date="2011-06-22T08:43:00Z">
              <w:r w:rsidRPr="007A7452" w:rsidDel="002C5A9D">
                <w:rPr>
                  <w:rFonts w:ascii="Times New Roman" w:hAnsi="Times New Roman"/>
                  <w:color w:val="191919"/>
                  <w:sz w:val="18"/>
                  <w:szCs w:val="18"/>
                </w:rPr>
                <w:delText>Honors</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90" w:author="whu" w:date="2011-06-22T08:43:00Z"/>
                <w:rFonts w:ascii="Times New Roman" w:hAnsi="Times New Roman"/>
                <w:sz w:val="24"/>
                <w:szCs w:val="24"/>
              </w:rPr>
            </w:pPr>
            <w:del w:id="3291"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292"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293" w:author="whu" w:date="2011-06-22T08:43:00Z"/>
                <w:rFonts w:ascii="Times New Roman" w:hAnsi="Times New Roman"/>
                <w:sz w:val="24"/>
                <w:szCs w:val="24"/>
              </w:rPr>
            </w:pPr>
            <w:del w:id="3294" w:author="whu" w:date="2011-06-22T08:43:00Z">
              <w:r w:rsidRPr="007A7452" w:rsidDel="002C5A9D">
                <w:rPr>
                  <w:rFonts w:ascii="Times New Roman" w:hAnsi="Times New Roman"/>
                  <w:color w:val="191919"/>
                  <w:sz w:val="18"/>
                  <w:szCs w:val="18"/>
                </w:rPr>
                <w:delText>HONR</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95" w:author="whu" w:date="2011-06-22T08:43:00Z"/>
                <w:rFonts w:ascii="Times New Roman" w:hAnsi="Times New Roman"/>
                <w:sz w:val="24"/>
                <w:szCs w:val="24"/>
              </w:rPr>
            </w:pPr>
            <w:del w:id="3296" w:author="whu" w:date="2011-06-22T08:43: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152</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297" w:author="whu" w:date="2011-06-22T08:43:00Z"/>
                <w:rFonts w:ascii="Times New Roman" w:hAnsi="Times New Roman"/>
                <w:sz w:val="24"/>
                <w:szCs w:val="24"/>
              </w:rPr>
            </w:pPr>
            <w:del w:id="3298" w:author="whu" w:date="2011-06-22T08:43:00Z">
              <w:r w:rsidRPr="007A7452" w:rsidDel="002C5A9D">
                <w:rPr>
                  <w:rFonts w:ascii="Times New Roman" w:hAnsi="Times New Roman"/>
                  <w:color w:val="191919"/>
                  <w:sz w:val="18"/>
                  <w:szCs w:val="18"/>
                </w:rPr>
                <w:delText>Honors</w:delText>
              </w:r>
              <w:r w:rsidRPr="007A7452" w:rsidDel="002C5A9D">
                <w:rPr>
                  <w:rFonts w:ascii="Times New Roman" w:hAnsi="Times New Roman"/>
                  <w:color w:val="191919"/>
                  <w:spacing w:val="-3"/>
                  <w:sz w:val="18"/>
                  <w:szCs w:val="18"/>
                </w:rPr>
                <w:delText xml:space="preserve"> </w:delText>
              </w:r>
              <w:r w:rsidRPr="007A7452" w:rsidDel="002C5A9D">
                <w:rPr>
                  <w:rFonts w:ascii="Times New Roman" w:hAnsi="Times New Roman"/>
                  <w:color w:val="191919"/>
                  <w:spacing w:val="-14"/>
                  <w:sz w:val="18"/>
                  <w:szCs w:val="18"/>
                </w:rPr>
                <w:delText>W</w:delText>
              </w:r>
              <w:r w:rsidRPr="007A7452" w:rsidDel="002C5A9D">
                <w:rPr>
                  <w:rFonts w:ascii="Times New Roman" w:hAnsi="Times New Roman"/>
                  <w:color w:val="191919"/>
                  <w:sz w:val="18"/>
                  <w:szCs w:val="18"/>
                </w:rPr>
                <w:delText>orld History II</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299" w:author="whu" w:date="2011-06-22T08:43:00Z"/>
                <w:rFonts w:ascii="Times New Roman" w:hAnsi="Times New Roman"/>
                <w:sz w:val="24"/>
                <w:szCs w:val="24"/>
              </w:rPr>
            </w:pPr>
            <w:del w:id="3300"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301"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302" w:author="whu" w:date="2011-06-22T08:43:00Z"/>
                <w:rFonts w:ascii="Times New Roman" w:hAnsi="Times New Roman"/>
                <w:sz w:val="24"/>
                <w:szCs w:val="24"/>
              </w:rPr>
            </w:pPr>
            <w:del w:id="3303" w:author="whu" w:date="2011-06-22T08:43:00Z">
              <w:r w:rsidRPr="007A7452" w:rsidDel="002C5A9D">
                <w:rPr>
                  <w:rFonts w:ascii="Times New Roman" w:hAnsi="Times New Roman"/>
                  <w:color w:val="191919"/>
                  <w:sz w:val="18"/>
                  <w:szCs w:val="18"/>
                </w:rPr>
                <w:delText>PHIL</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04" w:author="whu" w:date="2011-06-22T08:43:00Z"/>
                <w:rFonts w:ascii="Times New Roman" w:hAnsi="Times New Roman"/>
                <w:sz w:val="24"/>
                <w:szCs w:val="24"/>
              </w:rPr>
            </w:pPr>
            <w:del w:id="3305" w:author="whu" w:date="2011-06-22T08:43:00Z">
              <w:r w:rsidRPr="007A7452" w:rsidDel="002C5A9D">
                <w:rPr>
                  <w:rFonts w:ascii="Times New Roman" w:hAnsi="Times New Roman"/>
                  <w:color w:val="191919"/>
                  <w:sz w:val="18"/>
                  <w:szCs w:val="18"/>
                </w:rPr>
                <w:delText>2101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06" w:author="whu" w:date="2011-06-22T08:43:00Z"/>
                <w:rFonts w:ascii="Times New Roman" w:hAnsi="Times New Roman"/>
                <w:sz w:val="24"/>
                <w:szCs w:val="24"/>
              </w:rPr>
            </w:pPr>
            <w:del w:id="3307" w:author="whu" w:date="2011-06-22T08:43:00Z">
              <w:r w:rsidRPr="007A7452" w:rsidDel="002C5A9D">
                <w:rPr>
                  <w:rFonts w:ascii="Times New Roman" w:hAnsi="Times New Roman"/>
                  <w:color w:val="191919"/>
                  <w:sz w:val="18"/>
                  <w:szCs w:val="18"/>
                </w:rPr>
                <w:delText>Intro to Philosophy</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308" w:author="whu" w:date="2011-06-22T08:43:00Z"/>
                <w:rFonts w:ascii="Times New Roman" w:hAnsi="Times New Roman"/>
                <w:sz w:val="24"/>
                <w:szCs w:val="24"/>
              </w:rPr>
            </w:pPr>
            <w:del w:id="3309"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310"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311" w:author="whu" w:date="2011-06-22T08:43:00Z"/>
                <w:rFonts w:ascii="Times New Roman" w:hAnsi="Times New Roman"/>
                <w:sz w:val="24"/>
                <w:szCs w:val="24"/>
              </w:rPr>
            </w:pPr>
            <w:del w:id="3312" w:author="whu" w:date="2011-06-22T08:43:00Z">
              <w:r w:rsidRPr="007A7452" w:rsidDel="002C5A9D">
                <w:rPr>
                  <w:rFonts w:ascii="Times New Roman" w:hAnsi="Times New Roman"/>
                  <w:color w:val="191919"/>
                  <w:sz w:val="18"/>
                  <w:szCs w:val="18"/>
                </w:rPr>
                <w:delText>POLS</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13" w:author="whu" w:date="2011-06-22T08:43:00Z"/>
                <w:rFonts w:ascii="Times New Roman" w:hAnsi="Times New Roman"/>
                <w:sz w:val="24"/>
                <w:szCs w:val="24"/>
              </w:rPr>
            </w:pPr>
            <w:del w:id="3314" w:author="whu" w:date="2011-06-22T08:43:00Z">
              <w:r w:rsidRPr="007A7452" w:rsidDel="002C5A9D">
                <w:rPr>
                  <w:rFonts w:ascii="Times New Roman" w:hAnsi="Times New Roman"/>
                  <w:color w:val="191919"/>
                  <w:sz w:val="18"/>
                  <w:szCs w:val="18"/>
                </w:rPr>
                <w:delText>2101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15" w:author="whu" w:date="2011-06-22T08:43:00Z"/>
                <w:rFonts w:ascii="Times New Roman" w:hAnsi="Times New Roman"/>
                <w:sz w:val="24"/>
                <w:szCs w:val="24"/>
              </w:rPr>
            </w:pPr>
            <w:del w:id="3316" w:author="whu" w:date="2011-06-22T08:43:00Z">
              <w:r w:rsidRPr="007A7452" w:rsidDel="002C5A9D">
                <w:rPr>
                  <w:rFonts w:ascii="Times New Roman" w:hAnsi="Times New Roman"/>
                  <w:color w:val="191919"/>
                  <w:sz w:val="18"/>
                  <w:szCs w:val="18"/>
                </w:rPr>
                <w:delText>Intro to Political Science</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317" w:author="whu" w:date="2011-06-22T08:43:00Z"/>
                <w:rFonts w:ascii="Times New Roman" w:hAnsi="Times New Roman"/>
                <w:sz w:val="24"/>
                <w:szCs w:val="24"/>
              </w:rPr>
            </w:pPr>
            <w:del w:id="3318"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319"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320" w:author="whu" w:date="2011-06-22T08:43:00Z"/>
                <w:rFonts w:ascii="Times New Roman" w:hAnsi="Times New Roman"/>
                <w:sz w:val="24"/>
                <w:szCs w:val="24"/>
              </w:rPr>
            </w:pPr>
            <w:del w:id="3321" w:author="whu" w:date="2011-06-22T08:43:00Z">
              <w:r w:rsidRPr="007A7452" w:rsidDel="002C5A9D">
                <w:rPr>
                  <w:rFonts w:ascii="Times New Roman" w:hAnsi="Times New Roman"/>
                  <w:color w:val="191919"/>
                  <w:sz w:val="18"/>
                  <w:szCs w:val="18"/>
                </w:rPr>
                <w:delText>POLS</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22" w:author="whu" w:date="2011-06-22T08:43:00Z"/>
                <w:rFonts w:ascii="Times New Roman" w:hAnsi="Times New Roman"/>
                <w:sz w:val="24"/>
                <w:szCs w:val="24"/>
              </w:rPr>
            </w:pPr>
            <w:del w:id="3323" w:author="whu" w:date="2011-06-22T08:43:00Z">
              <w:r w:rsidRPr="007A7452" w:rsidDel="002C5A9D">
                <w:rPr>
                  <w:rFonts w:ascii="Times New Roman" w:hAnsi="Times New Roman"/>
                  <w:color w:val="191919"/>
                  <w:sz w:val="18"/>
                  <w:szCs w:val="18"/>
                </w:rPr>
                <w:delText>2102</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24" w:author="whu" w:date="2011-06-22T08:43:00Z"/>
                <w:rFonts w:ascii="Times New Roman" w:hAnsi="Times New Roman"/>
                <w:sz w:val="24"/>
                <w:szCs w:val="24"/>
              </w:rPr>
            </w:pPr>
            <w:del w:id="3325" w:author="whu" w:date="2011-06-22T08:43:00Z">
              <w:r w:rsidRPr="007A7452" w:rsidDel="002C5A9D">
                <w:rPr>
                  <w:rFonts w:ascii="Times New Roman" w:hAnsi="Times New Roman"/>
                  <w:color w:val="191919"/>
                  <w:sz w:val="18"/>
                  <w:szCs w:val="18"/>
                </w:rPr>
                <w:delText>Intro to Law</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326" w:author="whu" w:date="2011-06-22T08:43:00Z"/>
                <w:rFonts w:ascii="Times New Roman" w:hAnsi="Times New Roman"/>
                <w:sz w:val="24"/>
                <w:szCs w:val="24"/>
              </w:rPr>
            </w:pPr>
            <w:del w:id="3327"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328"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329" w:author="whu" w:date="2011-06-22T08:43:00Z"/>
                <w:rFonts w:ascii="Times New Roman" w:hAnsi="Times New Roman"/>
                <w:sz w:val="24"/>
                <w:szCs w:val="24"/>
              </w:rPr>
            </w:pPr>
            <w:del w:id="3330" w:author="whu" w:date="2011-06-22T08:43:00Z">
              <w:r w:rsidRPr="007A7452" w:rsidDel="002C5A9D">
                <w:rPr>
                  <w:rFonts w:ascii="Times New Roman" w:hAnsi="Times New Roman"/>
                  <w:color w:val="191919"/>
                  <w:sz w:val="18"/>
                  <w:szCs w:val="18"/>
                </w:rPr>
                <w:delText>PSYC</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31" w:author="whu" w:date="2011-06-22T08:43:00Z"/>
                <w:rFonts w:ascii="Times New Roman" w:hAnsi="Times New Roman"/>
                <w:sz w:val="24"/>
                <w:szCs w:val="24"/>
              </w:rPr>
            </w:pPr>
            <w:del w:id="3332" w:author="whu" w:date="2011-06-22T08:43:00Z">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101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33" w:author="whu" w:date="2011-06-22T08:43:00Z"/>
                <w:rFonts w:ascii="Times New Roman" w:hAnsi="Times New Roman"/>
                <w:sz w:val="24"/>
                <w:szCs w:val="24"/>
              </w:rPr>
            </w:pPr>
            <w:del w:id="3334" w:author="whu" w:date="2011-06-22T08:43:00Z">
              <w:r w:rsidRPr="007A7452" w:rsidDel="002C5A9D">
                <w:rPr>
                  <w:rFonts w:ascii="Times New Roman" w:hAnsi="Times New Roman"/>
                  <w:color w:val="191919"/>
                  <w:sz w:val="18"/>
                  <w:szCs w:val="18"/>
                </w:rPr>
                <w:delText>General Psychology</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335" w:author="whu" w:date="2011-06-22T08:43:00Z"/>
                <w:rFonts w:ascii="Times New Roman" w:hAnsi="Times New Roman"/>
                <w:sz w:val="24"/>
                <w:szCs w:val="24"/>
              </w:rPr>
            </w:pPr>
            <w:del w:id="3336"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16"/>
          <w:del w:id="3337"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338" w:author="whu" w:date="2011-06-22T08:43:00Z"/>
                <w:rFonts w:ascii="Times New Roman" w:hAnsi="Times New Roman"/>
                <w:sz w:val="24"/>
                <w:szCs w:val="24"/>
              </w:rPr>
            </w:pPr>
            <w:del w:id="3339" w:author="whu" w:date="2011-06-22T08:43:00Z">
              <w:r w:rsidRPr="007A7452" w:rsidDel="002C5A9D">
                <w:rPr>
                  <w:rFonts w:ascii="Times New Roman" w:hAnsi="Times New Roman"/>
                  <w:color w:val="191919"/>
                  <w:sz w:val="18"/>
                  <w:szCs w:val="18"/>
                </w:rPr>
                <w:delText>SOCI</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40" w:author="whu" w:date="2011-06-22T08:43:00Z"/>
                <w:rFonts w:ascii="Times New Roman" w:hAnsi="Times New Roman"/>
                <w:sz w:val="24"/>
                <w:szCs w:val="24"/>
              </w:rPr>
            </w:pPr>
            <w:del w:id="3341" w:author="whu" w:date="2011-06-22T08:43:00Z">
              <w:r w:rsidRPr="007A7452" w:rsidDel="002C5A9D">
                <w:rPr>
                  <w:rFonts w:ascii="Times New Roman" w:hAnsi="Times New Roman"/>
                  <w:color w:val="191919"/>
                  <w:sz w:val="18"/>
                  <w:szCs w:val="18"/>
                </w:rPr>
                <w:delText>20</w:delText>
              </w:r>
              <w:r w:rsidRPr="007A7452" w:rsidDel="002C5A9D">
                <w:rPr>
                  <w:rFonts w:ascii="Times New Roman" w:hAnsi="Times New Roman"/>
                  <w:color w:val="191919"/>
                  <w:spacing w:val="-7"/>
                  <w:sz w:val="18"/>
                  <w:szCs w:val="18"/>
                </w:rPr>
                <w:delText>1</w:delText>
              </w:r>
              <w:r w:rsidRPr="007A7452" w:rsidDel="002C5A9D">
                <w:rPr>
                  <w:rFonts w:ascii="Times New Roman" w:hAnsi="Times New Roman"/>
                  <w:color w:val="191919"/>
                  <w:sz w:val="18"/>
                  <w:szCs w:val="18"/>
                </w:rPr>
                <w:delText>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42" w:author="whu" w:date="2011-06-22T08:43:00Z"/>
                <w:rFonts w:ascii="Times New Roman" w:hAnsi="Times New Roman"/>
                <w:sz w:val="24"/>
                <w:szCs w:val="24"/>
              </w:rPr>
            </w:pPr>
            <w:del w:id="3343" w:author="whu" w:date="2011-06-22T08:43:00Z">
              <w:r w:rsidRPr="007A7452" w:rsidDel="002C5A9D">
                <w:rPr>
                  <w:rFonts w:ascii="Times New Roman" w:hAnsi="Times New Roman"/>
                  <w:color w:val="191919"/>
                  <w:sz w:val="18"/>
                  <w:szCs w:val="18"/>
                </w:rPr>
                <w:delText>Principles of Sociology</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344" w:author="whu" w:date="2011-06-22T08:43:00Z"/>
                <w:rFonts w:ascii="Times New Roman" w:hAnsi="Times New Roman"/>
                <w:sz w:val="24"/>
                <w:szCs w:val="24"/>
              </w:rPr>
            </w:pPr>
            <w:del w:id="3345" w:author="whu" w:date="2011-06-22T08:43:00Z">
              <w:r w:rsidRPr="007A7452" w:rsidDel="002C5A9D">
                <w:rPr>
                  <w:rFonts w:ascii="Times New Roman" w:hAnsi="Times New Roman"/>
                  <w:color w:val="191919"/>
                  <w:sz w:val="18"/>
                  <w:szCs w:val="18"/>
                </w:rPr>
                <w:delText>3</w:delText>
              </w:r>
            </w:del>
          </w:p>
        </w:tc>
      </w:tr>
      <w:tr w:rsidR="007A4626" w:rsidRPr="007A7452" w:rsidDel="002C5A9D" w:rsidTr="007A4626">
        <w:trPr>
          <w:trHeight w:hRule="exact" w:val="298"/>
          <w:del w:id="3346" w:author="whu" w:date="2011-06-22T08:43:00Z"/>
        </w:trPr>
        <w:tc>
          <w:tcPr>
            <w:tcW w:w="83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firstLine="0"/>
              <w:rPr>
                <w:del w:id="3347" w:author="whu" w:date="2011-06-22T08:43:00Z"/>
                <w:rFonts w:ascii="Times New Roman" w:hAnsi="Times New Roman"/>
                <w:sz w:val="24"/>
                <w:szCs w:val="24"/>
              </w:rPr>
            </w:pPr>
            <w:del w:id="3348" w:author="whu" w:date="2011-06-22T08:43:00Z">
              <w:r w:rsidRPr="007A7452" w:rsidDel="002C5A9D">
                <w:rPr>
                  <w:rFonts w:ascii="Times New Roman" w:hAnsi="Times New Roman"/>
                  <w:color w:val="191919"/>
                  <w:sz w:val="18"/>
                  <w:szCs w:val="18"/>
                </w:rPr>
                <w:delText>SOCI</w:delText>
              </w:r>
            </w:del>
          </w:p>
        </w:tc>
        <w:tc>
          <w:tcPr>
            <w:tcW w:w="825"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49" w:author="whu" w:date="2011-06-22T08:43:00Z"/>
                <w:rFonts w:ascii="Times New Roman" w:hAnsi="Times New Roman"/>
                <w:sz w:val="24"/>
                <w:szCs w:val="24"/>
              </w:rPr>
            </w:pPr>
            <w:del w:id="3350" w:author="whu" w:date="2011-06-22T08:43:00Z">
              <w:r w:rsidRPr="007A7452" w:rsidDel="002C5A9D">
                <w:rPr>
                  <w:rFonts w:ascii="Times New Roman" w:hAnsi="Times New Roman"/>
                  <w:color w:val="191919"/>
                  <w:sz w:val="18"/>
                  <w:szCs w:val="18"/>
                </w:rPr>
                <w:delText>2031</w:delText>
              </w:r>
            </w:del>
          </w:p>
        </w:tc>
        <w:tc>
          <w:tcPr>
            <w:tcW w:w="5292"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firstLine="0"/>
              <w:rPr>
                <w:del w:id="3351" w:author="whu" w:date="2011-06-22T08:43:00Z"/>
                <w:rFonts w:ascii="Times New Roman" w:hAnsi="Times New Roman"/>
                <w:sz w:val="24"/>
                <w:szCs w:val="24"/>
              </w:rPr>
            </w:pPr>
            <w:del w:id="3352" w:author="whu" w:date="2011-06-22T08:43:00Z">
              <w:r w:rsidRPr="007A7452" w:rsidDel="002C5A9D">
                <w:rPr>
                  <w:rFonts w:ascii="Times New Roman" w:hAnsi="Times New Roman"/>
                  <w:color w:val="191919"/>
                  <w:sz w:val="18"/>
                  <w:szCs w:val="18"/>
                </w:rPr>
                <w:delText>Introduction to</w:delText>
              </w:r>
              <w:r w:rsidRPr="007A7452" w:rsidDel="002C5A9D">
                <w:rPr>
                  <w:rFonts w:ascii="Times New Roman" w:hAnsi="Times New Roman"/>
                  <w:color w:val="191919"/>
                  <w:spacing w:val="-10"/>
                  <w:sz w:val="18"/>
                  <w:szCs w:val="18"/>
                </w:rPr>
                <w:delText xml:space="preserve"> </w:delText>
              </w:r>
              <w:r w:rsidRPr="007A7452" w:rsidDel="002C5A9D">
                <w:rPr>
                  <w:rFonts w:ascii="Times New Roman" w:hAnsi="Times New Roman"/>
                  <w:color w:val="191919"/>
                  <w:sz w:val="18"/>
                  <w:szCs w:val="18"/>
                </w:rPr>
                <w:delText>Anthropology</w:delText>
              </w:r>
            </w:del>
          </w:p>
        </w:tc>
        <w:tc>
          <w:tcPr>
            <w:tcW w:w="3128" w:type="dxa"/>
            <w:tcBorders>
              <w:top w:val="nil"/>
              <w:left w:val="nil"/>
              <w:bottom w:val="nil"/>
              <w:right w:val="nil"/>
            </w:tcBorders>
          </w:tcPr>
          <w:p w:rsidR="007A4626" w:rsidRPr="007A7452" w:rsidDel="002C5A9D" w:rsidRDefault="007A4626" w:rsidP="007A4626">
            <w:pPr>
              <w:widowControl w:val="0"/>
              <w:autoSpaceDE w:val="0"/>
              <w:autoSpaceDN w:val="0"/>
              <w:adjustRightInd w:val="0"/>
              <w:spacing w:after="0" w:line="195" w:lineRule="exact"/>
              <w:ind w:left="180" w:right="40" w:firstLine="0"/>
              <w:jc w:val="right"/>
              <w:rPr>
                <w:del w:id="3353" w:author="whu" w:date="2011-06-22T08:43:00Z"/>
                <w:rFonts w:ascii="Times New Roman" w:hAnsi="Times New Roman"/>
                <w:sz w:val="24"/>
                <w:szCs w:val="24"/>
              </w:rPr>
            </w:pPr>
            <w:del w:id="3354" w:author="whu" w:date="2011-06-22T08:43:00Z">
              <w:r w:rsidRPr="007A7452" w:rsidDel="002C5A9D">
                <w:rPr>
                  <w:rFonts w:ascii="Times New Roman" w:hAnsi="Times New Roman"/>
                  <w:color w:val="191919"/>
                  <w:sz w:val="18"/>
                  <w:szCs w:val="18"/>
                </w:rPr>
                <w:delText>3</w:delText>
              </w:r>
            </w:del>
          </w:p>
        </w:tc>
      </w:tr>
    </w:tbl>
    <w:p w:rsidR="007A4626" w:rsidRDefault="007A4626" w:rsidP="007A4626">
      <w:pPr>
        <w:widowControl w:val="0"/>
        <w:autoSpaceDE w:val="0"/>
        <w:autoSpaceDN w:val="0"/>
        <w:adjustRightInd w:val="0"/>
        <w:spacing w:before="4" w:after="0" w:line="120" w:lineRule="exact"/>
        <w:rPr>
          <w:rFonts w:ascii="Times New Roman" w:hAnsi="Times New Roman"/>
          <w:sz w:val="12"/>
          <w:szCs w:val="12"/>
        </w:rPr>
      </w:pPr>
    </w:p>
    <w:p w:rsidR="007A4626" w:rsidRDefault="007A4626" w:rsidP="007A4626">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z w:val="18"/>
          <w:szCs w:val="18"/>
        </w:rPr>
        <w:t>Major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Requi</w:t>
      </w:r>
      <w:r>
        <w:rPr>
          <w:rFonts w:ascii="Times New Roman" w:hAnsi="Times New Roman"/>
          <w:b/>
          <w:bCs/>
          <w:color w:val="191919"/>
          <w:spacing w:val="-3"/>
          <w:sz w:val="18"/>
          <w:szCs w:val="18"/>
        </w:rPr>
        <w:t>r</w:t>
      </w:r>
      <w:r>
        <w:rPr>
          <w:rFonts w:ascii="Times New Roman" w:hAnsi="Times New Roman"/>
          <w:b/>
          <w:bCs/>
          <w:color w:val="191919"/>
          <w:sz w:val="18"/>
          <w:szCs w:val="18"/>
        </w:rPr>
        <w:t>ements</w:t>
      </w:r>
    </w:p>
    <w:p w:rsidR="007A4626" w:rsidRDefault="007A4626" w:rsidP="007A4626">
      <w:pPr>
        <w:widowControl w:val="0"/>
        <w:autoSpaceDE w:val="0"/>
        <w:autoSpaceDN w:val="0"/>
        <w:adjustRightInd w:val="0"/>
        <w:spacing w:before="12" w:after="0"/>
        <w:ind w:left="180" w:firstLine="0"/>
        <w:rPr>
          <w:rFonts w:ascii="Times New Roman" w:hAnsi="Times New Roman"/>
          <w:color w:val="000000"/>
          <w:sz w:val="18"/>
          <w:szCs w:val="18"/>
        </w:rPr>
      </w:pPr>
      <w:r>
        <w:rPr>
          <w:rFonts w:ascii="Times New Roman" w:hAnsi="Times New Roman"/>
          <w:b/>
          <w:bCs/>
          <w:color w:val="191919"/>
          <w:sz w:val="18"/>
          <w:szCs w:val="18"/>
        </w:rPr>
        <w:t>Physical Education</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Theory Courses</w:t>
      </w:r>
    </w:p>
    <w:p w:rsidR="007A4626" w:rsidRDefault="007A4626" w:rsidP="007A4626">
      <w:pPr>
        <w:widowControl w:val="0"/>
        <w:tabs>
          <w:tab w:val="left" w:pos="1200"/>
          <w:tab w:val="left" w:pos="1008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1000-2000*    Skills Courses</w:t>
      </w:r>
      <w:r>
        <w:rPr>
          <w:rFonts w:ascii="Times New Roman" w:hAnsi="Times New Roman"/>
          <w:color w:val="191919"/>
          <w:sz w:val="18"/>
          <w:szCs w:val="18"/>
        </w:rPr>
        <w:tab/>
        <w:t>7</w:t>
      </w:r>
    </w:p>
    <w:p w:rsidR="007A4626" w:rsidRDefault="007A4626" w:rsidP="007A4626">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3384</w:t>
      </w:r>
      <w:r>
        <w:rPr>
          <w:rFonts w:ascii="Times New Roman" w:hAnsi="Times New Roman"/>
          <w:color w:val="191919"/>
          <w:sz w:val="18"/>
          <w:szCs w:val="18"/>
        </w:rPr>
        <w:tab/>
        <w:t>Adapted Phys Ed &amp; Diversity in the Classroom</w:t>
      </w:r>
      <w:r>
        <w:rPr>
          <w:rFonts w:ascii="Times New Roman" w:hAnsi="Times New Roman"/>
          <w:color w:val="191919"/>
          <w:sz w:val="18"/>
          <w:szCs w:val="18"/>
        </w:rPr>
        <w:tab/>
        <w:t>3</w:t>
      </w:r>
    </w:p>
    <w:p w:rsidR="007A4626" w:rsidRDefault="007A4626" w:rsidP="007A4626">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3394</w:t>
      </w:r>
      <w:r>
        <w:rPr>
          <w:rFonts w:ascii="Times New Roman" w:hAnsi="Times New Roman"/>
          <w:color w:val="191919"/>
          <w:sz w:val="18"/>
          <w:szCs w:val="18"/>
        </w:rPr>
        <w:tab/>
        <w:t>Psychology of Coaching</w:t>
      </w:r>
      <w:r>
        <w:rPr>
          <w:rFonts w:ascii="Times New Roman" w:hAnsi="Times New Roman"/>
          <w:color w:val="191919"/>
          <w:sz w:val="18"/>
          <w:szCs w:val="18"/>
        </w:rPr>
        <w:tab/>
        <w:t>3</w:t>
      </w:r>
    </w:p>
    <w:p w:rsidR="007A4626" w:rsidRDefault="007A4626" w:rsidP="007A4626">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lastRenderedPageBreak/>
        <w:t>PEDH</w:t>
      </w:r>
      <w:r>
        <w:rPr>
          <w:rFonts w:ascii="Times New Roman" w:hAnsi="Times New Roman"/>
          <w:color w:val="191919"/>
          <w:sz w:val="18"/>
          <w:szCs w:val="18"/>
        </w:rPr>
        <w:tab/>
        <w:t>4460</w:t>
      </w:r>
      <w:r>
        <w:rPr>
          <w:rFonts w:ascii="Times New Roman" w:hAnsi="Times New Roman"/>
          <w:color w:val="191919"/>
          <w:sz w:val="18"/>
          <w:szCs w:val="18"/>
        </w:rPr>
        <w:tab/>
        <w:t>Kinesiology</w:t>
      </w:r>
      <w:r>
        <w:rPr>
          <w:rFonts w:ascii="Times New Roman" w:hAnsi="Times New Roman"/>
          <w:color w:val="191919"/>
          <w:sz w:val="18"/>
          <w:szCs w:val="18"/>
        </w:rPr>
        <w:tab/>
        <w:t>3</w:t>
      </w:r>
    </w:p>
    <w:p w:rsidR="007A4626" w:rsidRDefault="007A4626" w:rsidP="007A4626">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4470</w:t>
      </w:r>
      <w:r>
        <w:rPr>
          <w:rFonts w:ascii="Times New Roman" w:hAnsi="Times New Roman"/>
          <w:color w:val="191919"/>
          <w:sz w:val="18"/>
          <w:szCs w:val="18"/>
        </w:rPr>
        <w:tab/>
        <w:t>Physiology of Exercise</w:t>
      </w:r>
      <w:r>
        <w:rPr>
          <w:rFonts w:ascii="Times New Roman" w:hAnsi="Times New Roman"/>
          <w:color w:val="191919"/>
          <w:sz w:val="18"/>
          <w:szCs w:val="18"/>
        </w:rPr>
        <w:tab/>
        <w:t>3</w:t>
      </w:r>
    </w:p>
    <w:p w:rsidR="007A4626" w:rsidRDefault="007A4626" w:rsidP="007A4626">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4482</w:t>
      </w:r>
      <w:r>
        <w:rPr>
          <w:rFonts w:ascii="Times New Roman" w:hAnsi="Times New Roman"/>
          <w:color w:val="191919"/>
          <w:sz w:val="18"/>
          <w:szCs w:val="18"/>
        </w:rPr>
        <w:tab/>
      </w:r>
      <w:r>
        <w:rPr>
          <w:rFonts w:ascii="Times New Roman" w:hAnsi="Times New Roman"/>
          <w:color w:val="191919"/>
          <w:spacing w:val="-13"/>
          <w:sz w:val="18"/>
          <w:szCs w:val="18"/>
        </w:rPr>
        <w:t>T</w:t>
      </w:r>
      <w:r>
        <w:rPr>
          <w:rFonts w:ascii="Times New Roman" w:hAnsi="Times New Roman"/>
          <w:color w:val="191919"/>
          <w:sz w:val="18"/>
          <w:szCs w:val="18"/>
        </w:rPr>
        <w:t>ests &amp; Measurements</w:t>
      </w:r>
      <w:r>
        <w:rPr>
          <w:rFonts w:ascii="Times New Roman" w:hAnsi="Times New Roman"/>
          <w:color w:val="191919"/>
          <w:sz w:val="18"/>
          <w:szCs w:val="18"/>
        </w:rPr>
        <w:tab/>
        <w:t>3</w:t>
      </w:r>
    </w:p>
    <w:p w:rsidR="007A4626" w:rsidRDefault="007A4626" w:rsidP="007A4626">
      <w:pPr>
        <w:widowControl w:val="0"/>
        <w:tabs>
          <w:tab w:val="left" w:pos="1200"/>
          <w:tab w:val="left" w:pos="1980"/>
          <w:tab w:val="left" w:pos="10080"/>
        </w:tabs>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PEDH</w:t>
      </w:r>
      <w:r>
        <w:rPr>
          <w:rFonts w:ascii="Times New Roman" w:hAnsi="Times New Roman"/>
          <w:color w:val="191919"/>
          <w:sz w:val="18"/>
          <w:szCs w:val="18"/>
        </w:rPr>
        <w:tab/>
        <w:t>2213</w:t>
      </w:r>
      <w:r>
        <w:rPr>
          <w:rFonts w:ascii="Times New Roman" w:hAnsi="Times New Roman"/>
          <w:color w:val="191919"/>
          <w:sz w:val="18"/>
          <w:szCs w:val="18"/>
        </w:rPr>
        <w:tab/>
        <w:t>Intro to HPER</w:t>
      </w:r>
      <w:r>
        <w:rPr>
          <w:rFonts w:ascii="Times New Roman" w:hAnsi="Times New Roman"/>
          <w:color w:val="191919"/>
          <w:sz w:val="18"/>
          <w:szCs w:val="18"/>
        </w:rPr>
        <w:tab/>
        <w:t>3</w:t>
      </w:r>
    </w:p>
    <w:p w:rsidR="007A4626" w:rsidRDefault="00F807A4" w:rsidP="007A4626">
      <w:pPr>
        <w:widowControl w:val="0"/>
        <w:tabs>
          <w:tab w:val="left" w:pos="9680"/>
          <w:tab w:val="left" w:pos="10080"/>
        </w:tabs>
        <w:autoSpaceDE w:val="0"/>
        <w:autoSpaceDN w:val="0"/>
        <w:adjustRightInd w:val="0"/>
        <w:spacing w:before="9" w:after="0"/>
        <w:ind w:left="180" w:firstLine="0"/>
        <w:rPr>
          <w:rFonts w:ascii="Times New Roman" w:hAnsi="Times New Roman"/>
          <w:color w:val="000000"/>
          <w:sz w:val="18"/>
          <w:szCs w:val="18"/>
        </w:rPr>
      </w:pPr>
      <w:r w:rsidRPr="00F807A4">
        <w:rPr>
          <w:rFonts w:ascii="Calibri" w:hAnsi="Calibri"/>
          <w:noProof/>
          <w:lang w:eastAsia="en-US"/>
        </w:rPr>
        <w:pict>
          <v:shape id="Text Box 4800" o:spid="_x0000_s1072" type="#_x0000_t202" style="position:absolute;left:0;text-align:left;margin-left:579.15pt;margin-top:178.9pt;width:12pt;height:50.6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" o:allowincell="f" filled="f" stroked="f">
            <v:textbox style="layout-flow:vertical" inset="0,0,0,0">
              <w:txbxContent>
                <w:p w:rsidR="003E52D4" w:rsidRDefault="003E52D4" w:rsidP="007A4626">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7A4626">
        <w:rPr>
          <w:rFonts w:ascii="Times New Roman" w:hAnsi="Times New Roman"/>
          <w:b/>
          <w:bCs/>
          <w:color w:val="191919"/>
          <w:spacing w:val="-17"/>
          <w:sz w:val="18"/>
          <w:szCs w:val="18"/>
        </w:rPr>
        <w:t>T</w:t>
      </w:r>
      <w:r w:rsidR="007A4626">
        <w:rPr>
          <w:rFonts w:ascii="Times New Roman" w:hAnsi="Times New Roman"/>
          <w:b/>
          <w:bCs/>
          <w:color w:val="191919"/>
          <w:sz w:val="18"/>
          <w:szCs w:val="18"/>
        </w:rPr>
        <w:t>otal</w:t>
      </w:r>
      <w:r w:rsidR="007A4626">
        <w:rPr>
          <w:rFonts w:ascii="Times New Roman" w:hAnsi="Times New Roman"/>
          <w:b/>
          <w:bCs/>
          <w:color w:val="191919"/>
          <w:sz w:val="18"/>
          <w:szCs w:val="18"/>
        </w:rPr>
        <w:tab/>
      </w:r>
      <w:r w:rsidR="007A4626">
        <w:rPr>
          <w:rFonts w:ascii="Times New Roman" w:hAnsi="Times New Roman"/>
          <w:b/>
          <w:bCs/>
          <w:color w:val="191919"/>
          <w:sz w:val="18"/>
          <w:szCs w:val="18"/>
        </w:rPr>
        <w:tab/>
        <w:t>25</w:t>
      </w:r>
    </w:p>
    <w:p w:rsidR="007A4626" w:rsidRDefault="007A4626" w:rsidP="007A4626">
      <w:pPr>
        <w:widowControl w:val="0"/>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*Guided Physical Education activity courses.</w:t>
      </w:r>
    </w:p>
    <w:p w:rsidR="007A4626" w:rsidRDefault="007A4626" w:rsidP="007A4626">
      <w:pPr>
        <w:widowControl w:val="0"/>
        <w:autoSpaceDE w:val="0"/>
        <w:autoSpaceDN w:val="0"/>
        <w:adjustRightInd w:val="0"/>
        <w:spacing w:before="5" w:after="0" w:line="220" w:lineRule="exact"/>
        <w:ind w:left="180" w:firstLine="0"/>
        <w:rPr>
          <w:rFonts w:ascii="Times New Roman" w:hAnsi="Times New Roman"/>
          <w:color w:val="000000"/>
        </w:rPr>
      </w:pPr>
    </w:p>
    <w:p w:rsidR="007A4626" w:rsidRDefault="007A4626" w:rsidP="007A4626">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Courses</w:t>
      </w:r>
      <w:r>
        <w:rPr>
          <w:rFonts w:ascii="Times New Roman" w:hAnsi="Times New Roman"/>
          <w:b/>
          <w:bCs/>
          <w:color w:val="191919"/>
          <w:spacing w:val="-10"/>
          <w:sz w:val="18"/>
          <w:szCs w:val="18"/>
        </w:rPr>
        <w:t xml:space="preserve"> </w:t>
      </w:r>
      <w:r>
        <w:rPr>
          <w:rFonts w:ascii="Times New Roman" w:hAnsi="Times New Roman"/>
          <w:b/>
          <w:bCs/>
          <w:color w:val="191919"/>
          <w:sz w:val="18"/>
          <w:szCs w:val="18"/>
        </w:rPr>
        <w:t>Above the Co</w:t>
      </w:r>
      <w:r>
        <w:rPr>
          <w:rFonts w:ascii="Times New Roman" w:hAnsi="Times New Roman"/>
          <w:b/>
          <w:bCs/>
          <w:color w:val="191919"/>
          <w:spacing w:val="-3"/>
          <w:sz w:val="18"/>
          <w:szCs w:val="18"/>
        </w:rPr>
        <w:t>r</w:t>
      </w:r>
      <w:r>
        <w:rPr>
          <w:rFonts w:ascii="Times New Roman" w:hAnsi="Times New Roman"/>
          <w:b/>
          <w:bCs/>
          <w:color w:val="191919"/>
          <w:sz w:val="18"/>
          <w:szCs w:val="18"/>
        </w:rPr>
        <w:t>e:</w:t>
      </w:r>
    </w:p>
    <w:tbl>
      <w:tblPr>
        <w:tblW w:w="0" w:type="auto"/>
        <w:tblInd w:w="100" w:type="dxa"/>
        <w:tblLayout w:type="fixed"/>
        <w:tblCellMar>
          <w:left w:w="0" w:type="dxa"/>
          <w:right w:w="0" w:type="dxa"/>
        </w:tblCellMar>
        <w:tblLook w:val="0000"/>
      </w:tblPr>
      <w:tblGrid>
        <w:gridCol w:w="905"/>
        <w:gridCol w:w="755"/>
        <w:gridCol w:w="5672"/>
        <w:gridCol w:w="2828"/>
      </w:tblGrid>
      <w:tr w:rsidR="007A4626" w:rsidRPr="007A7452" w:rsidTr="007A4626">
        <w:trPr>
          <w:trHeight w:hRule="exact" w:val="234"/>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ASU</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1200</w:t>
            </w:r>
          </w:p>
        </w:tc>
        <w:tc>
          <w:tcPr>
            <w:tcW w:w="5672"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Freshman Seminar &amp; Service to Leadership</w:t>
            </w:r>
          </w:p>
        </w:tc>
        <w:tc>
          <w:tcPr>
            <w:tcW w:w="2828"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98"/>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b/>
                <w:bCs/>
                <w:color w:val="191919"/>
                <w:sz w:val="18"/>
                <w:szCs w:val="18"/>
              </w:rPr>
              <w:t>Subtotal</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5672"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2828"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b/>
                <w:bCs/>
                <w:color w:val="191919"/>
                <w:sz w:val="18"/>
                <w:szCs w:val="18"/>
              </w:rPr>
              <w:t>3</w:t>
            </w:r>
          </w:p>
        </w:tc>
      </w:tr>
    </w:tbl>
    <w:p w:rsidR="007A4626" w:rsidRDefault="007A4626" w:rsidP="007A4626">
      <w:pPr>
        <w:widowControl w:val="0"/>
        <w:autoSpaceDE w:val="0"/>
        <w:autoSpaceDN w:val="0"/>
        <w:adjustRightInd w:val="0"/>
        <w:spacing w:before="5" w:after="0" w:line="120" w:lineRule="exact"/>
        <w:ind w:left="180" w:firstLine="0"/>
        <w:rPr>
          <w:rFonts w:ascii="Times New Roman" w:hAnsi="Times New Roman"/>
          <w:sz w:val="12"/>
          <w:szCs w:val="12"/>
        </w:rPr>
      </w:pPr>
    </w:p>
    <w:p w:rsidR="007A4626" w:rsidRDefault="007A4626" w:rsidP="007A4626">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Health Education</w:t>
      </w:r>
    </w:p>
    <w:tbl>
      <w:tblPr>
        <w:tblW w:w="0" w:type="auto"/>
        <w:tblInd w:w="100" w:type="dxa"/>
        <w:tblLayout w:type="fixed"/>
        <w:tblCellMar>
          <w:left w:w="0" w:type="dxa"/>
          <w:right w:w="0" w:type="dxa"/>
        </w:tblCellMar>
        <w:tblLook w:val="0000"/>
      </w:tblPr>
      <w:tblGrid>
        <w:gridCol w:w="905"/>
        <w:gridCol w:w="755"/>
        <w:gridCol w:w="5467"/>
        <w:gridCol w:w="3033"/>
      </w:tblGrid>
      <w:tr w:rsidR="007A4626" w:rsidRPr="007A7452" w:rsidTr="007A4626">
        <w:trPr>
          <w:trHeight w:hRule="exact" w:val="235"/>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1001</w:t>
            </w:r>
          </w:p>
        </w:tc>
        <w:tc>
          <w:tcPr>
            <w:tcW w:w="5467"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Intro to</w:t>
            </w:r>
            <w:r w:rsidRPr="007A7452">
              <w:rPr>
                <w:rFonts w:ascii="Times New Roman" w:hAnsi="Times New Roman"/>
                <w:color w:val="191919"/>
                <w:spacing w:val="-3"/>
                <w:sz w:val="18"/>
                <w:szCs w:val="18"/>
              </w:rPr>
              <w:t xml:space="preserve"> </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ellness</w:t>
            </w:r>
          </w:p>
        </w:tc>
        <w:tc>
          <w:tcPr>
            <w:tcW w:w="3033"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right="40" w:firstLine="0"/>
              <w:jc w:val="right"/>
              <w:rPr>
                <w:rFonts w:ascii="Times New Roman" w:hAnsi="Times New Roman"/>
                <w:sz w:val="24"/>
                <w:szCs w:val="24"/>
              </w:rPr>
            </w:pPr>
            <w:r w:rsidRPr="007A7452">
              <w:rPr>
                <w:rFonts w:ascii="Times New Roman" w:hAnsi="Times New Roman"/>
                <w:color w:val="191919"/>
                <w:sz w:val="18"/>
                <w:szCs w:val="18"/>
              </w:rPr>
              <w:t>1</w:t>
            </w:r>
          </w:p>
        </w:tc>
      </w:tr>
      <w:tr w:rsidR="007A4626" w:rsidRPr="007A7452" w:rsidTr="007A4626">
        <w:trPr>
          <w:trHeight w:hRule="exact" w:val="216"/>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2250</w:t>
            </w:r>
          </w:p>
        </w:tc>
        <w:tc>
          <w:tcPr>
            <w:tcW w:w="5467"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Drug Education</w:t>
            </w:r>
          </w:p>
        </w:tc>
        <w:tc>
          <w:tcPr>
            <w:tcW w:w="3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2</w:t>
            </w:r>
          </w:p>
        </w:tc>
      </w:tr>
      <w:tr w:rsidR="007A4626" w:rsidRPr="007A7452" w:rsidTr="007A4626">
        <w:trPr>
          <w:trHeight w:hRule="exact" w:val="216"/>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2267</w:t>
            </w:r>
          </w:p>
        </w:tc>
        <w:tc>
          <w:tcPr>
            <w:tcW w:w="5467"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First</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Aid and Safety Education</w:t>
            </w:r>
          </w:p>
        </w:tc>
        <w:tc>
          <w:tcPr>
            <w:tcW w:w="3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2</w:t>
            </w:r>
          </w:p>
        </w:tc>
      </w:tr>
      <w:tr w:rsidR="007A4626" w:rsidRPr="007A7452" w:rsidTr="007A4626">
        <w:trPr>
          <w:trHeight w:hRule="exact" w:val="216"/>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3350</w:t>
            </w:r>
          </w:p>
        </w:tc>
        <w:tc>
          <w:tcPr>
            <w:tcW w:w="5467"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Public School Health</w:t>
            </w:r>
          </w:p>
        </w:tc>
        <w:tc>
          <w:tcPr>
            <w:tcW w:w="3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16"/>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HEDP</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4490</w:t>
            </w:r>
          </w:p>
        </w:tc>
        <w:tc>
          <w:tcPr>
            <w:tcW w:w="5467"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Contemporary/Current Issues in Health</w:t>
            </w:r>
          </w:p>
        </w:tc>
        <w:tc>
          <w:tcPr>
            <w:tcW w:w="3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98"/>
        </w:trPr>
        <w:tc>
          <w:tcPr>
            <w:tcW w:w="90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b/>
                <w:bCs/>
                <w:color w:val="191919"/>
                <w:sz w:val="18"/>
                <w:szCs w:val="18"/>
              </w:rPr>
              <w:t>Subtotal</w:t>
            </w:r>
          </w:p>
        </w:tc>
        <w:tc>
          <w:tcPr>
            <w:tcW w:w="755"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5467"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3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b/>
                <w:bCs/>
                <w:color w:val="191919"/>
                <w:sz w:val="18"/>
                <w:szCs w:val="18"/>
              </w:rPr>
              <w:t>13</w:t>
            </w:r>
          </w:p>
        </w:tc>
      </w:tr>
    </w:tbl>
    <w:p w:rsidR="007A4626" w:rsidRDefault="007A4626" w:rsidP="007A4626">
      <w:pPr>
        <w:widowControl w:val="0"/>
        <w:autoSpaceDE w:val="0"/>
        <w:autoSpaceDN w:val="0"/>
        <w:adjustRightInd w:val="0"/>
        <w:spacing w:before="5" w:after="0" w:line="120" w:lineRule="exact"/>
        <w:ind w:left="180" w:firstLine="0"/>
        <w:rPr>
          <w:rFonts w:ascii="Times New Roman" w:hAnsi="Times New Roman"/>
          <w:sz w:val="12"/>
          <w:szCs w:val="12"/>
        </w:rPr>
      </w:pPr>
    </w:p>
    <w:p w:rsidR="007A4626" w:rsidRDefault="007A4626" w:rsidP="007A4626">
      <w:pPr>
        <w:widowControl w:val="0"/>
        <w:autoSpaceDE w:val="0"/>
        <w:autoSpaceDN w:val="0"/>
        <w:adjustRightInd w:val="0"/>
        <w:spacing w:after="0"/>
        <w:ind w:left="180" w:firstLine="0"/>
        <w:rPr>
          <w:rFonts w:ascii="Times New Roman" w:hAnsi="Times New Roman"/>
          <w:color w:val="000000"/>
          <w:sz w:val="18"/>
          <w:szCs w:val="18"/>
        </w:rPr>
      </w:pPr>
      <w:r>
        <w:rPr>
          <w:rFonts w:ascii="Times New Roman" w:hAnsi="Times New Roman"/>
          <w:b/>
          <w:bCs/>
          <w:color w:val="191919"/>
          <w:sz w:val="18"/>
          <w:szCs w:val="18"/>
        </w:rPr>
        <w:t>Rec</w:t>
      </w:r>
      <w:r>
        <w:rPr>
          <w:rFonts w:ascii="Times New Roman" w:hAnsi="Times New Roman"/>
          <w:b/>
          <w:bCs/>
          <w:color w:val="191919"/>
          <w:spacing w:val="-3"/>
          <w:sz w:val="18"/>
          <w:szCs w:val="18"/>
        </w:rPr>
        <w:t>r</w:t>
      </w:r>
      <w:r>
        <w:rPr>
          <w:rFonts w:ascii="Times New Roman" w:hAnsi="Times New Roman"/>
          <w:b/>
          <w:bCs/>
          <w:color w:val="191919"/>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742"/>
      </w:tblGrid>
      <w:tr w:rsidR="007A4626" w:rsidRPr="007A7452" w:rsidTr="007A4626">
        <w:trPr>
          <w:trHeight w:hRule="exact" w:val="235"/>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2075</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firstLine="0"/>
              <w:rPr>
                <w:rFonts w:ascii="Times New Roman" w:hAnsi="Times New Roman"/>
                <w:sz w:val="24"/>
                <w:szCs w:val="24"/>
              </w:rPr>
            </w:pPr>
            <w:r w:rsidRPr="007A7452">
              <w:rPr>
                <w:rFonts w:ascii="Times New Roman" w:hAnsi="Times New Roman"/>
                <w:color w:val="191919"/>
                <w:sz w:val="18"/>
                <w:szCs w:val="18"/>
              </w:rPr>
              <w:t>Outdoor Recreation</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before="6" w:after="0"/>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16"/>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3045</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Rec Facility/Equip Design</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16"/>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4002</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Rec for Spc Pop</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16"/>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4090</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Adm Supervision of Recreation</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16"/>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RECD</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4095</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Recreation Practicum</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324"/>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b/>
                <w:bCs/>
                <w:color w:val="191919"/>
                <w:sz w:val="18"/>
                <w:szCs w:val="18"/>
              </w:rPr>
              <w:t>Subtotal</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b/>
                <w:bCs/>
                <w:color w:val="191919"/>
                <w:sz w:val="18"/>
                <w:szCs w:val="18"/>
              </w:rPr>
              <w:t>15</w:t>
            </w:r>
          </w:p>
        </w:tc>
      </w:tr>
      <w:tr w:rsidR="007A4626" w:rsidRPr="007A7452" w:rsidTr="007A4626">
        <w:trPr>
          <w:trHeight w:hRule="exact" w:val="324"/>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before="96" w:after="0"/>
              <w:ind w:left="180" w:firstLine="0"/>
              <w:rPr>
                <w:rFonts w:ascii="Times New Roman" w:hAnsi="Times New Roman"/>
                <w:sz w:val="24"/>
                <w:szCs w:val="24"/>
              </w:rPr>
            </w:pPr>
            <w:r w:rsidRPr="007A7452">
              <w:rPr>
                <w:rFonts w:ascii="Times New Roman" w:hAnsi="Times New Roman"/>
                <w:b/>
                <w:bCs/>
                <w:color w:val="191919"/>
                <w:sz w:val="18"/>
                <w:szCs w:val="18"/>
              </w:rPr>
              <w:t>Electives</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ind w:left="180" w:firstLine="0"/>
              <w:rPr>
                <w:rFonts w:ascii="Times New Roman" w:hAnsi="Times New Roman"/>
                <w:sz w:val="24"/>
                <w:szCs w:val="24"/>
              </w:rPr>
            </w:pP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before="96" w:after="0"/>
              <w:ind w:left="180" w:right="40" w:firstLine="0"/>
              <w:jc w:val="right"/>
              <w:rPr>
                <w:rFonts w:ascii="Times New Roman" w:hAnsi="Times New Roman"/>
                <w:sz w:val="24"/>
                <w:szCs w:val="24"/>
              </w:rPr>
            </w:pPr>
            <w:r w:rsidRPr="007A7452">
              <w:rPr>
                <w:rFonts w:ascii="Times New Roman" w:hAnsi="Times New Roman"/>
                <w:b/>
                <w:bCs/>
                <w:color w:val="191919"/>
                <w:sz w:val="18"/>
                <w:szCs w:val="18"/>
              </w:rPr>
              <w:t>5</w:t>
            </w:r>
          </w:p>
        </w:tc>
      </w:tr>
      <w:tr w:rsidR="007A4626" w:rsidRPr="007A7452" w:rsidTr="007A4626">
        <w:trPr>
          <w:trHeight w:hRule="exact" w:val="216"/>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PEDH</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2214</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Games of Low O</w:t>
            </w:r>
            <w:r w:rsidRPr="007A7452">
              <w:rPr>
                <w:rFonts w:ascii="Times New Roman" w:hAnsi="Times New Roman"/>
                <w:color w:val="191919"/>
                <w:spacing w:val="-3"/>
                <w:sz w:val="18"/>
                <w:szCs w:val="18"/>
              </w:rPr>
              <w:t>r</w:t>
            </w:r>
            <w:r w:rsidRPr="007A7452">
              <w:rPr>
                <w:rFonts w:ascii="Times New Roman" w:hAnsi="Times New Roman"/>
                <w:color w:val="191919"/>
                <w:sz w:val="18"/>
                <w:szCs w:val="18"/>
              </w:rPr>
              <w:t>ganization</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2</w:t>
            </w:r>
          </w:p>
        </w:tc>
      </w:tr>
      <w:tr w:rsidR="007A4626" w:rsidRPr="007A7452" w:rsidTr="007A4626">
        <w:trPr>
          <w:trHeight w:hRule="exact" w:val="216"/>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PEDH</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2272</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Fund Coaching Football/Soccer</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2</w:t>
            </w:r>
          </w:p>
        </w:tc>
      </w:tr>
      <w:tr w:rsidR="007A4626" w:rsidRPr="007A7452" w:rsidTr="007A4626">
        <w:trPr>
          <w:trHeight w:hRule="exact" w:val="298"/>
        </w:trPr>
        <w:tc>
          <w:tcPr>
            <w:tcW w:w="920"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PEDH</w:t>
            </w:r>
          </w:p>
        </w:tc>
        <w:tc>
          <w:tcPr>
            <w:tcW w:w="1033"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2276</w:t>
            </w:r>
          </w:p>
        </w:tc>
        <w:tc>
          <w:tcPr>
            <w:tcW w:w="546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Fund Coaching Basketball/</w:t>
            </w:r>
            <w:r w:rsidRPr="007A7452">
              <w:rPr>
                <w:rFonts w:ascii="Times New Roman" w:hAnsi="Times New Roman"/>
                <w:color w:val="191919"/>
                <w:spacing w:val="-23"/>
                <w:sz w:val="18"/>
                <w:szCs w:val="18"/>
              </w:rPr>
              <w:t>V</w:t>
            </w:r>
            <w:r w:rsidRPr="007A7452">
              <w:rPr>
                <w:rFonts w:ascii="Times New Roman" w:hAnsi="Times New Roman"/>
                <w:color w:val="191919"/>
                <w:sz w:val="18"/>
                <w:szCs w:val="18"/>
              </w:rPr>
              <w:t>olleyball</w:t>
            </w:r>
          </w:p>
        </w:tc>
        <w:tc>
          <w:tcPr>
            <w:tcW w:w="274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bl>
    <w:p w:rsidR="007A4626" w:rsidRDefault="007A4626" w:rsidP="007A4626">
      <w:pPr>
        <w:widowControl w:val="0"/>
        <w:autoSpaceDE w:val="0"/>
        <w:autoSpaceDN w:val="0"/>
        <w:adjustRightInd w:val="0"/>
        <w:spacing w:before="10" w:after="0" w:line="100" w:lineRule="exact"/>
        <w:ind w:left="180" w:firstLine="0"/>
        <w:rPr>
          <w:rFonts w:ascii="Times New Roman" w:hAnsi="Times New Roman"/>
          <w:sz w:val="10"/>
          <w:szCs w:val="10"/>
        </w:rPr>
      </w:pPr>
    </w:p>
    <w:p w:rsidR="007A4626" w:rsidRDefault="007A4626" w:rsidP="007A4626">
      <w:pPr>
        <w:widowControl w:val="0"/>
        <w:autoSpaceDE w:val="0"/>
        <w:autoSpaceDN w:val="0"/>
        <w:adjustRightInd w:val="0"/>
        <w:spacing w:after="0" w:line="200" w:lineRule="exact"/>
        <w:ind w:left="180" w:firstLine="0"/>
        <w:rPr>
          <w:rFonts w:ascii="Times New Roman" w:hAnsi="Times New Roman"/>
          <w:sz w:val="20"/>
          <w:szCs w:val="20"/>
        </w:rPr>
      </w:pPr>
    </w:p>
    <w:p w:rsidR="007A4626" w:rsidRDefault="007A4626" w:rsidP="007A4626">
      <w:pPr>
        <w:widowControl w:val="0"/>
        <w:tabs>
          <w:tab w:val="right" w:pos="10260"/>
        </w:tabs>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b/>
          <w:bCs/>
          <w:color w:val="191919"/>
          <w:spacing w:val="-17"/>
          <w:sz w:val="18"/>
          <w:szCs w:val="18"/>
        </w:rPr>
        <w:t>T</w:t>
      </w:r>
      <w:r>
        <w:rPr>
          <w:rFonts w:ascii="Times New Roman" w:hAnsi="Times New Roman"/>
          <w:b/>
          <w:bCs/>
          <w:color w:val="191919"/>
          <w:sz w:val="18"/>
          <w:szCs w:val="18"/>
        </w:rPr>
        <w:t xml:space="preserve">otal </w:t>
      </w:r>
      <w:r>
        <w:rPr>
          <w:rFonts w:ascii="Times New Roman" w:hAnsi="Times New Roman"/>
          <w:b/>
          <w:bCs/>
          <w:color w:val="191919"/>
          <w:spacing w:val="-3"/>
          <w:sz w:val="18"/>
          <w:szCs w:val="18"/>
        </w:rPr>
        <w:t>r</w:t>
      </w:r>
      <w:r>
        <w:rPr>
          <w:rFonts w:ascii="Times New Roman" w:hAnsi="Times New Roman"/>
          <w:b/>
          <w:bCs/>
          <w:color w:val="191919"/>
          <w:sz w:val="18"/>
          <w:szCs w:val="18"/>
        </w:rPr>
        <w:t>equi</w:t>
      </w:r>
      <w:r>
        <w:rPr>
          <w:rFonts w:ascii="Times New Roman" w:hAnsi="Times New Roman"/>
          <w:b/>
          <w:bCs/>
          <w:color w:val="191919"/>
          <w:spacing w:val="-3"/>
          <w:sz w:val="18"/>
          <w:szCs w:val="18"/>
        </w:rPr>
        <w:t>r</w:t>
      </w:r>
      <w:r>
        <w:rPr>
          <w:rFonts w:ascii="Times New Roman" w:hAnsi="Times New Roman"/>
          <w:b/>
          <w:bCs/>
          <w:color w:val="191919"/>
          <w:sz w:val="18"/>
          <w:szCs w:val="18"/>
        </w:rPr>
        <w:t>ed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graduation</w:t>
      </w:r>
      <w:r>
        <w:rPr>
          <w:rFonts w:ascii="Times New Roman" w:hAnsi="Times New Roman"/>
          <w:b/>
          <w:bCs/>
          <w:color w:val="191919"/>
          <w:sz w:val="18"/>
          <w:szCs w:val="18"/>
        </w:rPr>
        <w:tab/>
        <w:t>120</w:t>
      </w:r>
    </w:p>
    <w:p w:rsidR="007A4626" w:rsidRDefault="007A4626" w:rsidP="007A4626">
      <w:pPr>
        <w:widowControl w:val="0"/>
        <w:autoSpaceDE w:val="0"/>
        <w:autoSpaceDN w:val="0"/>
        <w:adjustRightInd w:val="0"/>
        <w:spacing w:before="19" w:after="0" w:line="260" w:lineRule="exact"/>
        <w:ind w:left="180" w:firstLine="0"/>
        <w:rPr>
          <w:rFonts w:ascii="Times New Roman" w:hAnsi="Times New Roman"/>
          <w:color w:val="000000"/>
          <w:sz w:val="26"/>
          <w:szCs w:val="26"/>
        </w:rPr>
      </w:pPr>
    </w:p>
    <w:p w:rsidR="007A4626" w:rsidRDefault="007A4626" w:rsidP="002568E8">
      <w:pPr>
        <w:pStyle w:val="Heading2"/>
        <w:tabs>
          <w:tab w:val="left" w:pos="180"/>
        </w:tabs>
        <w:ind w:left="180" w:firstLine="0"/>
        <w:rPr>
          <w:rFonts w:ascii="Times New Roman" w:hAnsi="Times New Roman"/>
          <w:color w:val="000000"/>
          <w:sz w:val="18"/>
          <w:szCs w:val="18"/>
        </w:rPr>
      </w:pPr>
      <w:bookmarkStart w:id="3355" w:name="_Toc295331409"/>
      <w:bookmarkStart w:id="3356" w:name="_Toc295601332"/>
      <w:r>
        <w:rPr>
          <w:rFonts w:ascii="Times New Roman" w:hAnsi="Times New Roman"/>
          <w:color w:val="191919"/>
          <w:sz w:val="24"/>
          <w:szCs w:val="24"/>
        </w:rPr>
        <w:t>E</w:t>
      </w:r>
      <w:r>
        <w:rPr>
          <w:rFonts w:ascii="Times New Roman" w:hAnsi="Times New Roman"/>
          <w:color w:val="191919"/>
          <w:sz w:val="18"/>
          <w:szCs w:val="18"/>
        </w:rPr>
        <w:t>NDORSEMENT</w:t>
      </w:r>
      <w:r>
        <w:rPr>
          <w:rFonts w:ascii="Times New Roman" w:hAnsi="Times New Roman"/>
          <w:color w:val="191919"/>
          <w:spacing w:val="12"/>
          <w:sz w:val="18"/>
          <w:szCs w:val="18"/>
        </w:rPr>
        <w:t xml:space="preserve"> </w:t>
      </w:r>
      <w:r>
        <w:rPr>
          <w:rFonts w:ascii="Times New Roman" w:hAnsi="Times New Roman"/>
          <w:color w:val="191919"/>
          <w:sz w:val="18"/>
          <w:szCs w:val="18"/>
        </w:rPr>
        <w:t>IN</w:t>
      </w:r>
      <w:r>
        <w:rPr>
          <w:rFonts w:ascii="Times New Roman" w:hAnsi="Times New Roman"/>
          <w:color w:val="191919"/>
          <w:spacing w:val="15"/>
          <w:sz w:val="18"/>
          <w:szCs w:val="18"/>
        </w:rPr>
        <w:t xml:space="preserve"> </w:t>
      </w:r>
      <w:r>
        <w:rPr>
          <w:rFonts w:ascii="Times New Roman" w:hAnsi="Times New Roman"/>
          <w:color w:val="191919"/>
          <w:sz w:val="24"/>
          <w:szCs w:val="24"/>
        </w:rPr>
        <w:t>D</w:t>
      </w:r>
      <w:r>
        <w:rPr>
          <w:rFonts w:ascii="Times New Roman" w:hAnsi="Times New Roman"/>
          <w:color w:val="191919"/>
          <w:sz w:val="18"/>
          <w:szCs w:val="18"/>
        </w:rPr>
        <w:t>RIVER</w:t>
      </w:r>
      <w:r>
        <w:rPr>
          <w:rFonts w:ascii="Times New Roman" w:hAnsi="Times New Roman"/>
          <w:color w:val="191919"/>
          <w:spacing w:val="15"/>
          <w:sz w:val="18"/>
          <w:szCs w:val="18"/>
        </w:rPr>
        <w:t xml:space="preserve"> </w:t>
      </w:r>
      <w:r>
        <w:rPr>
          <w:rFonts w:ascii="Times New Roman" w:hAnsi="Times New Roman"/>
          <w:color w:val="191919"/>
          <w:sz w:val="24"/>
          <w:szCs w:val="24"/>
        </w:rPr>
        <w:t>E</w:t>
      </w:r>
      <w:r>
        <w:rPr>
          <w:rFonts w:ascii="Times New Roman" w:hAnsi="Times New Roman"/>
          <w:color w:val="191919"/>
          <w:sz w:val="18"/>
          <w:szCs w:val="18"/>
        </w:rPr>
        <w:t>DUC</w:t>
      </w:r>
      <w:r>
        <w:rPr>
          <w:rFonts w:ascii="Times New Roman" w:hAnsi="Times New Roman"/>
          <w:color w:val="191919"/>
          <w:spacing w:val="-13"/>
          <w:sz w:val="18"/>
          <w:szCs w:val="18"/>
        </w:rPr>
        <w:t>A</w:t>
      </w:r>
      <w:r>
        <w:rPr>
          <w:rFonts w:ascii="Times New Roman" w:hAnsi="Times New Roman"/>
          <w:color w:val="191919"/>
          <w:sz w:val="18"/>
          <w:szCs w:val="18"/>
        </w:rPr>
        <w:t>TION</w:t>
      </w:r>
      <w:bookmarkEnd w:id="3355"/>
      <w:bookmarkEnd w:id="3356"/>
    </w:p>
    <w:p w:rsidR="007A4626" w:rsidRDefault="007A4626" w:rsidP="007A4626">
      <w:pPr>
        <w:widowControl w:val="0"/>
        <w:autoSpaceDE w:val="0"/>
        <w:autoSpaceDN w:val="0"/>
        <w:adjustRightInd w:val="0"/>
        <w:spacing w:before="30" w:after="0"/>
        <w:ind w:left="180" w:firstLine="0"/>
        <w:rPr>
          <w:rFonts w:ascii="Times New Roman" w:hAnsi="Times New Roman"/>
          <w:color w:val="000000"/>
          <w:sz w:val="18"/>
          <w:szCs w:val="18"/>
        </w:rPr>
      </w:pPr>
      <w:r>
        <w:rPr>
          <w:rFonts w:ascii="Times New Roman" w:hAnsi="Times New Roman"/>
          <w:color w:val="191919"/>
          <w:sz w:val="18"/>
          <w:szCs w:val="18"/>
        </w:rPr>
        <w:t>Candidates holding initial or higher certification are eligible for an endorsement in driver education by Geo</w:t>
      </w:r>
      <w:r>
        <w:rPr>
          <w:rFonts w:ascii="Times New Roman" w:hAnsi="Times New Roman"/>
          <w:color w:val="191919"/>
          <w:spacing w:val="-3"/>
          <w:sz w:val="18"/>
          <w:szCs w:val="18"/>
        </w:rPr>
        <w:t>r</w:t>
      </w:r>
      <w:r>
        <w:rPr>
          <w:rFonts w:ascii="Times New Roman" w:hAnsi="Times New Roman"/>
          <w:color w:val="191919"/>
          <w:sz w:val="18"/>
          <w:szCs w:val="18"/>
        </w:rPr>
        <w:t>gia Professional</w:t>
      </w:r>
      <w:r>
        <w:rPr>
          <w:rFonts w:ascii="Times New Roman" w:hAnsi="Times New Roman"/>
          <w:color w:val="191919"/>
          <w:spacing w:val="-1"/>
          <w:sz w:val="18"/>
          <w:szCs w:val="18"/>
        </w:rPr>
        <w:t xml:space="preserve"> </w:t>
      </w:r>
      <w:r>
        <w:rPr>
          <w:rFonts w:ascii="Times New Roman" w:hAnsi="Times New Roman"/>
          <w:color w:val="191919"/>
          <w:sz w:val="18"/>
          <w:szCs w:val="18"/>
        </w:rPr>
        <w:t>Standards</w:t>
      </w:r>
    </w:p>
    <w:p w:rsidR="007A4626" w:rsidRDefault="007A4626" w:rsidP="007A4626">
      <w:pPr>
        <w:widowControl w:val="0"/>
        <w:autoSpaceDE w:val="0"/>
        <w:autoSpaceDN w:val="0"/>
        <w:adjustRightInd w:val="0"/>
        <w:spacing w:before="9" w:after="0"/>
        <w:ind w:left="180" w:firstLine="0"/>
        <w:rPr>
          <w:rFonts w:ascii="Times New Roman" w:hAnsi="Times New Roman"/>
          <w:color w:val="000000"/>
          <w:sz w:val="18"/>
          <w:szCs w:val="18"/>
        </w:rPr>
      </w:pPr>
      <w:r>
        <w:rPr>
          <w:rFonts w:ascii="Times New Roman" w:hAnsi="Times New Roman"/>
          <w:color w:val="191919"/>
          <w:sz w:val="18"/>
          <w:szCs w:val="18"/>
        </w:rPr>
        <w:t>Commission.</w:t>
      </w:r>
    </w:p>
    <w:p w:rsidR="007A4626" w:rsidRDefault="007A4626" w:rsidP="007A4626">
      <w:pPr>
        <w:widowControl w:val="0"/>
        <w:autoSpaceDE w:val="0"/>
        <w:autoSpaceDN w:val="0"/>
        <w:adjustRightInd w:val="0"/>
        <w:spacing w:before="5" w:after="0" w:line="150" w:lineRule="exact"/>
        <w:ind w:left="180" w:firstLine="0"/>
        <w:rPr>
          <w:rFonts w:ascii="Times New Roman" w:hAnsi="Times New Roman"/>
          <w:color w:val="000000"/>
          <w:sz w:val="15"/>
          <w:szCs w:val="15"/>
        </w:rPr>
      </w:pPr>
    </w:p>
    <w:tbl>
      <w:tblPr>
        <w:tblW w:w="0" w:type="auto"/>
        <w:tblInd w:w="100" w:type="dxa"/>
        <w:tblLayout w:type="fixed"/>
        <w:tblCellMar>
          <w:left w:w="0" w:type="dxa"/>
          <w:right w:w="0" w:type="dxa"/>
        </w:tblCellMar>
        <w:tblLook w:val="0000"/>
      </w:tblPr>
      <w:tblGrid>
        <w:gridCol w:w="815"/>
        <w:gridCol w:w="1226"/>
        <w:gridCol w:w="5367"/>
        <w:gridCol w:w="2752"/>
      </w:tblGrid>
      <w:tr w:rsidR="007A4626" w:rsidRPr="007A7452" w:rsidTr="007A4626">
        <w:trPr>
          <w:trHeight w:hRule="exact" w:val="298"/>
        </w:trPr>
        <w:tc>
          <w:tcPr>
            <w:tcW w:w="815" w:type="dxa"/>
            <w:tcBorders>
              <w:top w:val="nil"/>
              <w:left w:val="nil"/>
              <w:bottom w:val="nil"/>
              <w:right w:val="nil"/>
            </w:tcBorders>
          </w:tcPr>
          <w:p w:rsidR="007A4626" w:rsidRPr="007A7452" w:rsidRDefault="007A4626" w:rsidP="007A4626">
            <w:pPr>
              <w:widowControl w:val="0"/>
              <w:autoSpaceDE w:val="0"/>
              <w:autoSpaceDN w:val="0"/>
              <w:adjustRightInd w:val="0"/>
              <w:spacing w:before="70" w:after="0"/>
              <w:ind w:left="180" w:firstLine="0"/>
              <w:rPr>
                <w:rFonts w:ascii="Times New Roman" w:hAnsi="Times New Roman"/>
                <w:sz w:val="24"/>
                <w:szCs w:val="24"/>
              </w:rPr>
            </w:pPr>
            <w:r w:rsidRPr="007A7452">
              <w:rPr>
                <w:rFonts w:ascii="Times New Roman" w:hAnsi="Times New Roman"/>
                <w:color w:val="191919"/>
                <w:sz w:val="18"/>
                <w:szCs w:val="18"/>
              </w:rPr>
              <w:t>DEDP</w:t>
            </w:r>
          </w:p>
        </w:tc>
        <w:tc>
          <w:tcPr>
            <w:tcW w:w="1226" w:type="dxa"/>
            <w:tcBorders>
              <w:top w:val="nil"/>
              <w:left w:val="nil"/>
              <w:bottom w:val="nil"/>
              <w:right w:val="nil"/>
            </w:tcBorders>
          </w:tcPr>
          <w:p w:rsidR="007A4626" w:rsidRPr="007A7452" w:rsidRDefault="007A4626" w:rsidP="007A4626">
            <w:pPr>
              <w:widowControl w:val="0"/>
              <w:autoSpaceDE w:val="0"/>
              <w:autoSpaceDN w:val="0"/>
              <w:adjustRightInd w:val="0"/>
              <w:spacing w:before="70" w:after="0"/>
              <w:ind w:left="180" w:firstLine="0"/>
              <w:rPr>
                <w:rFonts w:ascii="Times New Roman" w:hAnsi="Times New Roman"/>
                <w:sz w:val="24"/>
                <w:szCs w:val="24"/>
              </w:rPr>
            </w:pPr>
            <w:r w:rsidRPr="007A7452">
              <w:rPr>
                <w:rFonts w:ascii="Times New Roman" w:hAnsi="Times New Roman"/>
                <w:color w:val="191919"/>
                <w:sz w:val="18"/>
                <w:szCs w:val="18"/>
              </w:rPr>
              <w:t>4468</w:t>
            </w:r>
          </w:p>
        </w:tc>
        <w:tc>
          <w:tcPr>
            <w:tcW w:w="5367" w:type="dxa"/>
            <w:tcBorders>
              <w:top w:val="nil"/>
              <w:left w:val="nil"/>
              <w:bottom w:val="nil"/>
              <w:right w:val="nil"/>
            </w:tcBorders>
          </w:tcPr>
          <w:p w:rsidR="007A4626" w:rsidRPr="007A7452" w:rsidRDefault="007A4626" w:rsidP="007A4626">
            <w:pPr>
              <w:widowControl w:val="0"/>
              <w:autoSpaceDE w:val="0"/>
              <w:autoSpaceDN w:val="0"/>
              <w:adjustRightInd w:val="0"/>
              <w:spacing w:before="70" w:after="0"/>
              <w:ind w:left="180" w:firstLine="0"/>
              <w:rPr>
                <w:rFonts w:ascii="Times New Roman" w:hAnsi="Times New Roman"/>
                <w:sz w:val="24"/>
                <w:szCs w:val="24"/>
              </w:rPr>
            </w:pPr>
            <w:r w:rsidRPr="007A7452">
              <w:rPr>
                <w:rFonts w:ascii="Times New Roman" w:hAnsi="Times New Roman"/>
                <w:color w:val="191919"/>
                <w:sz w:val="18"/>
                <w:szCs w:val="18"/>
              </w:rPr>
              <w:t>Driver and</w:t>
            </w:r>
            <w:r w:rsidRPr="007A7452">
              <w:rPr>
                <w:rFonts w:ascii="Times New Roman" w:hAnsi="Times New Roman"/>
                <w:color w:val="191919"/>
                <w:spacing w:val="-3"/>
                <w:sz w:val="18"/>
                <w:szCs w:val="18"/>
              </w:rPr>
              <w:t xml:space="preserve"> </w:t>
            </w:r>
            <w:r w:rsidRPr="007A7452">
              <w:rPr>
                <w:rFonts w:ascii="Times New Roman" w:hAnsi="Times New Roman"/>
                <w:color w:val="191919"/>
                <w:spacing w:val="-6"/>
                <w:sz w:val="18"/>
                <w:szCs w:val="18"/>
              </w:rPr>
              <w:t>T</w:t>
            </w:r>
            <w:r w:rsidRPr="007A7452">
              <w:rPr>
                <w:rFonts w:ascii="Times New Roman" w:hAnsi="Times New Roman"/>
                <w:color w:val="191919"/>
                <w:sz w:val="18"/>
                <w:szCs w:val="18"/>
              </w:rPr>
              <w:t>ra</w:t>
            </w:r>
            <w:r w:rsidRPr="007A7452">
              <w:rPr>
                <w:rFonts w:ascii="Times New Roman" w:hAnsi="Times New Roman"/>
                <w:color w:val="191919"/>
                <w:spacing w:val="-3"/>
                <w:sz w:val="18"/>
                <w:szCs w:val="18"/>
              </w:rPr>
              <w:t>f</w:t>
            </w:r>
            <w:r w:rsidRPr="007A7452">
              <w:rPr>
                <w:rFonts w:ascii="Times New Roman" w:hAnsi="Times New Roman"/>
                <w:color w:val="191919"/>
                <w:sz w:val="18"/>
                <w:szCs w:val="18"/>
              </w:rPr>
              <w:t>fic Safety Education</w:t>
            </w:r>
          </w:p>
        </w:tc>
        <w:tc>
          <w:tcPr>
            <w:tcW w:w="2752" w:type="dxa"/>
            <w:tcBorders>
              <w:top w:val="nil"/>
              <w:left w:val="nil"/>
              <w:bottom w:val="nil"/>
              <w:right w:val="nil"/>
            </w:tcBorders>
          </w:tcPr>
          <w:p w:rsidR="007A4626" w:rsidRPr="007A7452" w:rsidRDefault="007A4626" w:rsidP="007A4626">
            <w:pPr>
              <w:widowControl w:val="0"/>
              <w:autoSpaceDE w:val="0"/>
              <w:autoSpaceDN w:val="0"/>
              <w:adjustRightInd w:val="0"/>
              <w:spacing w:before="70" w:after="0"/>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16"/>
        </w:trPr>
        <w:tc>
          <w:tcPr>
            <w:tcW w:w="81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DEDP</w:t>
            </w:r>
          </w:p>
        </w:tc>
        <w:tc>
          <w:tcPr>
            <w:tcW w:w="1226"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4469</w:t>
            </w:r>
          </w:p>
        </w:tc>
        <w:tc>
          <w:tcPr>
            <w:tcW w:w="5367"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pacing w:val="-13"/>
                <w:sz w:val="18"/>
                <w:szCs w:val="18"/>
              </w:rPr>
              <w:t>T</w:t>
            </w:r>
            <w:r w:rsidRPr="007A7452">
              <w:rPr>
                <w:rFonts w:ascii="Times New Roman" w:hAnsi="Times New Roman"/>
                <w:color w:val="191919"/>
                <w:sz w:val="18"/>
                <w:szCs w:val="18"/>
              </w:rPr>
              <w:t>eaching of Driver Safety</w:t>
            </w:r>
          </w:p>
        </w:tc>
        <w:tc>
          <w:tcPr>
            <w:tcW w:w="275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7A4626" w:rsidRPr="007A7452" w:rsidTr="007A4626">
        <w:trPr>
          <w:trHeight w:hRule="exact" w:val="298"/>
        </w:trPr>
        <w:tc>
          <w:tcPr>
            <w:tcW w:w="815"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DEDP</w:t>
            </w:r>
          </w:p>
        </w:tc>
        <w:tc>
          <w:tcPr>
            <w:tcW w:w="1226"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4470</w:t>
            </w:r>
          </w:p>
        </w:tc>
        <w:tc>
          <w:tcPr>
            <w:tcW w:w="5367"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firstLine="0"/>
              <w:rPr>
                <w:rFonts w:ascii="Times New Roman" w:hAnsi="Times New Roman"/>
                <w:sz w:val="24"/>
                <w:szCs w:val="24"/>
              </w:rPr>
            </w:pPr>
            <w:r w:rsidRPr="007A7452">
              <w:rPr>
                <w:rFonts w:ascii="Times New Roman" w:hAnsi="Times New Roman"/>
                <w:color w:val="191919"/>
                <w:sz w:val="18"/>
                <w:szCs w:val="18"/>
              </w:rPr>
              <w:t>Multiple Car Facility</w:t>
            </w:r>
          </w:p>
        </w:tc>
        <w:tc>
          <w:tcPr>
            <w:tcW w:w="2752" w:type="dxa"/>
            <w:tcBorders>
              <w:top w:val="nil"/>
              <w:left w:val="nil"/>
              <w:bottom w:val="nil"/>
              <w:right w:val="nil"/>
            </w:tcBorders>
          </w:tcPr>
          <w:p w:rsidR="007A4626" w:rsidRPr="007A7452" w:rsidRDefault="007A4626" w:rsidP="007A4626">
            <w:pPr>
              <w:widowControl w:val="0"/>
              <w:autoSpaceDE w:val="0"/>
              <w:autoSpaceDN w:val="0"/>
              <w:adjustRightInd w:val="0"/>
              <w:spacing w:after="0" w:line="195" w:lineRule="exact"/>
              <w:ind w:left="180" w:right="40" w:firstLine="0"/>
              <w:jc w:val="right"/>
              <w:rPr>
                <w:rFonts w:ascii="Times New Roman" w:hAnsi="Times New Roman"/>
                <w:sz w:val="24"/>
                <w:szCs w:val="24"/>
              </w:rPr>
            </w:pPr>
            <w:r w:rsidRPr="007A7452">
              <w:rPr>
                <w:rFonts w:ascii="Times New Roman" w:hAnsi="Times New Roman"/>
                <w:color w:val="191919"/>
                <w:sz w:val="18"/>
                <w:szCs w:val="18"/>
              </w:rPr>
              <w:t>3</w:t>
            </w:r>
          </w:p>
        </w:tc>
      </w:tr>
    </w:tbl>
    <w:p w:rsidR="007A4626" w:rsidRDefault="007A4626" w:rsidP="007A4626">
      <w:pPr>
        <w:ind w:left="990" w:firstLine="50"/>
        <w:rPr>
          <w:rFonts w:ascii="Times New Roman" w:hAnsi="Times New Roman"/>
          <w:b/>
          <w:bCs/>
          <w:color w:val="191919"/>
          <w:sz w:val="18"/>
          <w:szCs w:val="18"/>
        </w:rPr>
      </w:pPr>
    </w:p>
    <w:p w:rsidR="007A4626" w:rsidRDefault="007A4626" w:rsidP="007A4626">
      <w:pPr>
        <w:ind w:left="990" w:firstLine="50"/>
        <w:rPr>
          <w:rFonts w:ascii="Times New Roman" w:hAnsi="Times New Roman"/>
          <w:b/>
          <w:bCs/>
          <w:color w:val="191919"/>
          <w:sz w:val="18"/>
          <w:szCs w:val="18"/>
        </w:rPr>
      </w:pPr>
    </w:p>
    <w:p w:rsidR="007A4626" w:rsidRDefault="007A4626" w:rsidP="007A4626">
      <w:pPr>
        <w:ind w:left="990" w:firstLine="50"/>
        <w:rPr>
          <w:rFonts w:ascii="Times New Roman" w:hAnsi="Times New Roman"/>
          <w:b/>
          <w:bCs/>
          <w:color w:val="191919"/>
          <w:sz w:val="18"/>
          <w:szCs w:val="18"/>
        </w:rPr>
      </w:pPr>
    </w:p>
    <w:p w:rsidR="007A4626" w:rsidRDefault="007A4626" w:rsidP="007A4626">
      <w:pPr>
        <w:ind w:left="990" w:firstLine="50"/>
      </w:pPr>
    </w:p>
    <w:sectPr w:rsidR="007A4626" w:rsidSect="00486738">
      <w:headerReference w:type="even" r:id="rId13"/>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B58" w:rsidRDefault="00F31B58" w:rsidP="007D77D2">
      <w:pPr>
        <w:spacing w:after="0"/>
      </w:pPr>
      <w:r>
        <w:separator/>
      </w:r>
    </w:p>
  </w:endnote>
  <w:endnote w:type="continuationSeparator" w:id="1">
    <w:p w:rsidR="00F31B58" w:rsidRDefault="00F31B58"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2D4" w:rsidRPr="007D77D2" w:rsidRDefault="00F807A4" w:rsidP="007D77D2">
    <w:pPr>
      <w:pStyle w:val="Footer"/>
      <w:jc w:val="center"/>
      <w:rPr>
        <w:sz w:val="18"/>
        <w:szCs w:val="18"/>
      </w:rPr>
    </w:pPr>
    <w:r w:rsidRPr="00F807A4">
      <w:rPr>
        <w:noProof/>
      </w:rPr>
      <w:pict>
        <v:shapetype id="_x0000_t202" coordsize="21600,21600" o:spt="202" path="m,l,21600r21600,l21600,xe">
          <v:stroke joinstyle="miter"/>
          <v:path gradientshapeok="t" o:connecttype="rect"/>
        </v:shapetype>
        <v:shape id="_x0000_s2083" type="#_x0000_t202" style="position:absolute;left:0;text-align:left;margin-left:-35.9pt;margin-top:-22.65pt;width:34pt;height:34.15pt;z-index:251661312">
          <v:textbox inset="0,0,0,0">
            <w:txbxContent>
              <w:p w:rsidR="003E52D4" w:rsidRPr="007D77D2" w:rsidRDefault="00F807A4" w:rsidP="007D77D2">
                <w:pPr>
                  <w:ind w:firstLine="0"/>
                  <w:rPr>
                    <w:rFonts w:ascii="Impact" w:hAnsi="Impact"/>
                    <w:sz w:val="40"/>
                    <w:szCs w:val="40"/>
                  </w:rPr>
                </w:pPr>
                <w:r w:rsidRPr="007D77D2">
                  <w:rPr>
                    <w:rFonts w:ascii="Impact" w:hAnsi="Impact"/>
                    <w:sz w:val="40"/>
                    <w:szCs w:val="40"/>
                  </w:rPr>
                  <w:fldChar w:fldCharType="begin"/>
                </w:r>
                <w:r w:rsidR="003E52D4" w:rsidRPr="007D77D2">
                  <w:rPr>
                    <w:rFonts w:ascii="Impact" w:hAnsi="Impact"/>
                    <w:sz w:val="40"/>
                    <w:szCs w:val="40"/>
                  </w:rPr>
                  <w:instrText xml:space="preserve"> PAGE   \* MERGEFORMAT </w:instrText>
                </w:r>
                <w:r w:rsidRPr="007D77D2">
                  <w:rPr>
                    <w:rFonts w:ascii="Impact" w:hAnsi="Impact"/>
                    <w:sz w:val="40"/>
                    <w:szCs w:val="40"/>
                  </w:rPr>
                  <w:fldChar w:fldCharType="separate"/>
                </w:r>
                <w:r w:rsidR="00BA65D4">
                  <w:rPr>
                    <w:rFonts w:ascii="Impact" w:hAnsi="Impact"/>
                    <w:noProof/>
                    <w:sz w:val="40"/>
                    <w:szCs w:val="40"/>
                  </w:rPr>
                  <w:t>22</w:t>
                </w:r>
                <w:r w:rsidRPr="007D77D2">
                  <w:rPr>
                    <w:rFonts w:ascii="Impact" w:hAnsi="Impact"/>
                    <w:sz w:val="40"/>
                    <w:szCs w:val="40"/>
                  </w:rPr>
                  <w:fldChar w:fldCharType="end"/>
                </w:r>
              </w:p>
            </w:txbxContent>
          </v:textbox>
        </v:shape>
      </w:pict>
    </w:r>
    <w:r w:rsidR="003E52D4" w:rsidRPr="007D77D2">
      <w:t>2011-2012 U</w:t>
    </w:r>
    <w:r w:rsidR="003E52D4" w:rsidRPr="007D77D2">
      <w:rPr>
        <w:sz w:val="18"/>
        <w:szCs w:val="18"/>
      </w:rPr>
      <w:t xml:space="preserve">NDERGRADUATE </w:t>
    </w:r>
    <w:r w:rsidR="003E52D4" w:rsidRPr="007D77D2">
      <w:t>C</w:t>
    </w:r>
    <w:r w:rsidR="003E52D4"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2D4" w:rsidRPr="007D77D2" w:rsidRDefault="00F807A4" w:rsidP="007D77D2">
    <w:pPr>
      <w:pStyle w:val="Footer"/>
      <w:jc w:val="center"/>
      <w:rPr>
        <w:rFonts w:ascii="Times New Roman" w:hAnsi="Times New Roman" w:cs="Times New Roman"/>
        <w:sz w:val="18"/>
        <w:szCs w:val="18"/>
      </w:rPr>
    </w:pPr>
    <w:r w:rsidRPr="00F807A4">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31.85pt;margin-top:-23.45pt;width:34pt;height:34.15pt;z-index:251659264">
          <v:textbox inset="0,0,0,0">
            <w:txbxContent>
              <w:p w:rsidR="003E52D4" w:rsidRPr="007D77D2" w:rsidRDefault="00F807A4" w:rsidP="007D77D2">
                <w:pPr>
                  <w:ind w:firstLine="0"/>
                  <w:rPr>
                    <w:rFonts w:ascii="Impact" w:hAnsi="Impact"/>
                    <w:sz w:val="40"/>
                    <w:szCs w:val="40"/>
                  </w:rPr>
                </w:pPr>
                <w:r w:rsidRPr="007D77D2">
                  <w:rPr>
                    <w:rFonts w:ascii="Impact" w:hAnsi="Impact"/>
                    <w:sz w:val="40"/>
                    <w:szCs w:val="40"/>
                  </w:rPr>
                  <w:fldChar w:fldCharType="begin"/>
                </w:r>
                <w:r w:rsidR="003E52D4" w:rsidRPr="007D77D2">
                  <w:rPr>
                    <w:rFonts w:ascii="Impact" w:hAnsi="Impact"/>
                    <w:sz w:val="40"/>
                    <w:szCs w:val="40"/>
                  </w:rPr>
                  <w:instrText xml:space="preserve"> PAGE   \* MERGEFORMAT </w:instrText>
                </w:r>
                <w:r w:rsidRPr="007D77D2">
                  <w:rPr>
                    <w:rFonts w:ascii="Impact" w:hAnsi="Impact"/>
                    <w:sz w:val="40"/>
                    <w:szCs w:val="40"/>
                  </w:rPr>
                  <w:fldChar w:fldCharType="separate"/>
                </w:r>
                <w:r w:rsidR="00BA65D4">
                  <w:rPr>
                    <w:rFonts w:ascii="Impact" w:hAnsi="Impact"/>
                    <w:noProof/>
                    <w:sz w:val="40"/>
                    <w:szCs w:val="40"/>
                  </w:rPr>
                  <w:t>21</w:t>
                </w:r>
                <w:r w:rsidRPr="007D77D2">
                  <w:rPr>
                    <w:rFonts w:ascii="Impact" w:hAnsi="Impact"/>
                    <w:sz w:val="40"/>
                    <w:szCs w:val="40"/>
                  </w:rPr>
                  <w:fldChar w:fldCharType="end"/>
                </w:r>
              </w:p>
            </w:txbxContent>
          </v:textbox>
        </v:shape>
      </w:pict>
    </w:r>
    <w:r w:rsidR="003E52D4" w:rsidRPr="007D77D2">
      <w:rPr>
        <w:rFonts w:ascii="Times New Roman" w:hAnsi="Times New Roman" w:cs="Times New Roman"/>
      </w:rPr>
      <w:t>2011-2012 U</w:t>
    </w:r>
    <w:r w:rsidR="003E52D4" w:rsidRPr="007D77D2">
      <w:rPr>
        <w:rFonts w:ascii="Times New Roman" w:hAnsi="Times New Roman" w:cs="Times New Roman"/>
        <w:sz w:val="18"/>
        <w:szCs w:val="18"/>
      </w:rPr>
      <w:t xml:space="preserve">NDERGRADUATE </w:t>
    </w:r>
    <w:r w:rsidR="003E52D4" w:rsidRPr="007D77D2">
      <w:rPr>
        <w:rFonts w:ascii="Times New Roman" w:hAnsi="Times New Roman" w:cs="Times New Roman"/>
      </w:rPr>
      <w:t>C</w:t>
    </w:r>
    <w:r w:rsidR="003E52D4"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B58" w:rsidRDefault="00F31B58" w:rsidP="007D77D2">
      <w:pPr>
        <w:spacing w:after="0"/>
      </w:pPr>
      <w:r>
        <w:separator/>
      </w:r>
    </w:p>
  </w:footnote>
  <w:footnote w:type="continuationSeparator" w:id="1">
    <w:p w:rsidR="00F31B58" w:rsidRDefault="00F31B58"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2D4" w:rsidRDefault="00F807A4">
    <w:pPr>
      <w:pStyle w:val="Header"/>
    </w:pPr>
    <w:r>
      <w:rPr>
        <w:noProof/>
      </w:rPr>
      <w:pict>
        <v:group id="_x0000_s2140" style="position:absolute;left:0;text-align:left;margin-left:-58.7pt;margin-top:-36pt;width:177.35pt;height:795.8pt;z-index:251665408" coordorigin="8409" coordsize="3547,15916">
          <v:group id="_x0000_s2141" style="position:absolute;left:8409;width:1104;height:15916" coordorigin="8409" coordsize="1104,15916">
            <v:rect id="_x0000_s2142"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3E52D4" w:rsidRDefault="003E52D4" w:rsidP="00486738">
                    <w:pPr>
                      <w:spacing w:after="0"/>
                      <w:ind w:firstLine="0"/>
                      <w:rPr>
                        <w:b/>
                        <w:color w:val="000000" w:themeColor="text1"/>
                      </w:rPr>
                    </w:pPr>
                    <w:r>
                      <w:rPr>
                        <w:b/>
                        <w:color w:val="000000" w:themeColor="text1"/>
                      </w:rPr>
                      <w:t xml:space="preserve">   </w:t>
                    </w:r>
                  </w:p>
                  <w:p w:rsidR="003E52D4" w:rsidRPr="00E963F1" w:rsidRDefault="003E52D4"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8409;width:1104;height:15916" coordorigin="6149" coordsize="1104,15916">
              <v:group id="_x0000_s2144" style="position:absolute;left:6149;top:2401;width:1104;height:13112" coordorigin="3836,2408" coordsize="1104,13112">
                <v:shapetype id="_x0000_t32" coordsize="21600,21600" o:spt="32" o:oned="t" path="m,l21600,21600e" filled="f">
                  <v:path arrowok="t" fillok="f" o:connecttype="none"/>
                  <o:lock v:ext="edit" shapetype="t"/>
                </v:shapetype>
                <v:shape id="_x0000_s2145" type="#_x0000_t32" style="position:absolute;left:3889;top:4172;width:1051;height:0" o:connectortype="straight" strokeweight="2pt"/>
                <v:shape id="_x0000_s2146" type="#_x0000_t32" style="position:absolute;left:3889;top:2408;width:1051;height:0" o:connectortype="straight" strokeweight="2pt"/>
                <v:shape id="Freeform 2758" o:spid="_x0000_s21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9" type="#_x0000_t32" style="position:absolute;left:3889;top:6006;width:1051;height:0" o:connectortype="straight" strokeweight="2pt"/>
                <v:shape id="_x0000_s2150" type="#_x0000_t32" style="position:absolute;left:3889;top:7786;width:1051;height:0" o:connectortype="straight" strokeweight="2pt"/>
                <v:shape id="_x0000_s2151" type="#_x0000_t32" style="position:absolute;left:3889;top:9663;width:1051;height:0" o:connectortype="straight" strokeweight="2pt"/>
                <v:shape id="_x0000_s2152" type="#_x0000_t32" style="position:absolute;left:3889;top:11481;width:1051;height:0" o:connectortype="straight" strokeweight="2pt"/>
                <v:shape id="_x0000_s2153" type="#_x0000_t32" style="position:absolute;left:3889;top:13281;width:1051;height:0" o:connectortype="straight" strokeweight="2pt"/>
              </v:group>
              <v:rect id="_x0000_s2154"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54" inset="0,0,0,0">
                  <w:txbxContent>
                    <w:p w:rsidR="003E52D4" w:rsidRDefault="003E52D4" w:rsidP="00486738">
                      <w:pPr>
                        <w:spacing w:after="0"/>
                        <w:ind w:firstLine="0"/>
                        <w:rPr>
                          <w:b/>
                          <w:color w:val="000000" w:themeColor="text1"/>
                        </w:rPr>
                      </w:pPr>
                      <w:r>
                        <w:rPr>
                          <w:b/>
                          <w:color w:val="000000" w:themeColor="text1"/>
                        </w:rPr>
                        <w:t xml:space="preserve">   </w:t>
                      </w:r>
                    </w:p>
                    <w:p w:rsidR="003E52D4" w:rsidRDefault="003E52D4"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3E52D4" w:rsidRDefault="003E52D4"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3E52D4" w:rsidRPr="00E963F1" w:rsidRDefault="003E52D4"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55" style="position:absolute;left:9132;top:375;width:2824;height:421" fillcolor="white [3201]" strokecolor="#bfbfbf [2412]" strokeweight="2.5pt">
            <v:shadow color="#868686"/>
            <v:textbox>
              <w:txbxContent>
                <w:p w:rsidR="003E52D4" w:rsidRDefault="003E52D4" w:rsidP="00486738">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2D4" w:rsidRDefault="00F807A4">
    <w:pPr>
      <w:pStyle w:val="Header"/>
    </w:pPr>
    <w:r>
      <w:rPr>
        <w:noProof/>
      </w:rPr>
      <w:pict>
        <v:group id="_x0000_s2124" style="position:absolute;left:0;text-align:left;margin-left:411.35pt;margin-top:-36pt;width:175.7pt;height:795.8pt;z-index:251664384" coordorigin="-348" coordsize="3514,15916">
          <v:group id="_x0000_s2125" style="position:absolute;left:2062;width:1104;height:15916" coordorigin="5236" coordsize="1104,15916">
            <v:rect id="_x0000_s2126" style="position:absolute;left:5236;top:5999;width:1080;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3E52D4" w:rsidRDefault="003E52D4" w:rsidP="000D3BB5">
                    <w:pPr>
                      <w:spacing w:after="0"/>
                      <w:ind w:firstLine="0"/>
                      <w:rPr>
                        <w:b/>
                        <w:color w:val="000000" w:themeColor="text1"/>
                      </w:rPr>
                    </w:pPr>
                    <w:r>
                      <w:rPr>
                        <w:b/>
                        <w:color w:val="000000" w:themeColor="text1"/>
                      </w:rPr>
                      <w:t xml:space="preserve">   </w:t>
                    </w:r>
                  </w:p>
                  <w:p w:rsidR="003E52D4" w:rsidRPr="00E963F1" w:rsidRDefault="003E52D4"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5236;width:1104;height:15916" coordorigin="5236" coordsize="1104,15916">
              <v:rect id="_x0000_s2128" style="position:absolute;left:523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28" inset="0,0,0,0">
                  <w:txbxContent>
                    <w:p w:rsidR="003E52D4" w:rsidRDefault="003E52D4" w:rsidP="000D3BB5">
                      <w:pPr>
                        <w:spacing w:after="0"/>
                        <w:ind w:firstLine="0"/>
                        <w:rPr>
                          <w:b/>
                          <w:color w:val="000000" w:themeColor="text1"/>
                        </w:rPr>
                      </w:pPr>
                      <w:r>
                        <w:rPr>
                          <w:b/>
                          <w:color w:val="000000" w:themeColor="text1"/>
                        </w:rPr>
                        <w:t xml:space="preserve">   </w:t>
                      </w:r>
                    </w:p>
                    <w:p w:rsidR="003E52D4" w:rsidRDefault="003E52D4"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w:t>
                      </w:r>
                      <w:r w:rsidRPr="00C0510C">
                        <w:rPr>
                          <w:rFonts w:ascii="Century Gothic" w:hAnsi="Century Gothic" w:cs="Century Gothic"/>
                          <w:b/>
                          <w:bCs/>
                          <w:color w:val="F2F2F2" w:themeColor="background1" w:themeShade="F2"/>
                          <w:sz w:val="20"/>
                          <w:szCs w:val="20"/>
                        </w:rPr>
                        <w:t>Education</w:t>
                      </w:r>
                      <w:r>
                        <w:rPr>
                          <w:rFonts w:ascii="Century Gothic" w:hAnsi="Century Gothic" w:cs="Century Gothic"/>
                          <w:b/>
                          <w:bCs/>
                          <w:color w:val="000000" w:themeColor="text1"/>
                          <w:sz w:val="20"/>
                          <w:szCs w:val="20"/>
                        </w:rPr>
                        <w:t xml:space="preserve">           Sciences &amp;                Graduate              Course                     Personnel &amp;                       </w:t>
                      </w:r>
                    </w:p>
                    <w:p w:rsidR="003E52D4" w:rsidRDefault="003E52D4"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3E52D4" w:rsidRPr="00E963F1" w:rsidRDefault="003E52D4"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29" style="position:absolute;left:5265;top:2401;width:1075;height:13112" coordorigin="7514,2465" coordsize="1075,13112">
                <v:shapetype id="_x0000_t32" coordsize="21600,21600" o:spt="32" o:oned="t" path="m,l21600,21600e" filled="f">
                  <v:path arrowok="t" fillok="f" o:connecttype="none"/>
                  <o:lock v:ext="edit" shapetype="t"/>
                </v:shapetype>
                <v:shape id="_x0000_s2130" type="#_x0000_t32" style="position:absolute;left:7514;top:4229;width:1051;height:0" o:connectortype="straight" strokeweight="2pt"/>
                <v:shape id="_x0000_s2131" type="#_x0000_t32" style="position:absolute;left:7514;top:2465;width:1051;height:0" o:connectortype="straight" strokeweight="2pt"/>
                <v:shape id="Freeform 2758" o:spid="_x0000_s213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4" type="#_x0000_t32" style="position:absolute;left:7514;top:6063;width:1051;height:0" o:connectortype="straight" strokeweight="2pt"/>
                <v:shape id="_x0000_s2135" type="#_x0000_t32" style="position:absolute;left:7514;top:7843;width:1051;height:0" o:connectortype="straight" strokeweight="2pt"/>
                <v:shape id="_x0000_s2136" type="#_x0000_t32" style="position:absolute;left:7514;top:9720;width:1051;height:0" o:connectortype="straight" strokeweight="2pt"/>
                <v:shape id="_x0000_s2137" type="#_x0000_t32" style="position:absolute;left:7514;top:11538;width:1051;height:0" o:connectortype="straight" strokeweight="2pt"/>
                <v:shape id="_x0000_s2138" type="#_x0000_t32" style="position:absolute;left:7514;top:13338;width:1051;height:0" o:connectortype="straight" strokeweight="2pt"/>
              </v:group>
            </v:group>
          </v:group>
          <v:rect id="_x0000_s2139" style="position:absolute;left:-348;top:375;width:2824;height:421" fillcolor="white [3201]" strokecolor="#bfbfbf [2412]" strokeweight="2.5pt">
            <v:shadow color="#868686"/>
            <v:textbox style="mso-next-textbox:#_x0000_s2139">
              <w:txbxContent>
                <w:p w:rsidR="003E52D4" w:rsidRDefault="003E52D4" w:rsidP="000D3BB5">
                  <w:r>
                    <w:t>Education</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2D4" w:rsidRDefault="00F807A4">
    <w:pPr>
      <w:pStyle w:val="Header"/>
    </w:pPr>
    <w:r>
      <w:rPr>
        <w:noProof/>
      </w:rPr>
      <w:pict>
        <v:group id="_x0000_s2156" style="position:absolute;left:0;text-align:left;margin-left:-58.7pt;margin-top:-36pt;width:177.35pt;height:795.8pt;z-index:251667456" coordorigin="8409" coordsize="3547,15916">
          <v:group id="_x0000_s2157" style="position:absolute;left:8409;width:1104;height:15916" coordorigin="8409" coordsize="1104,15916">
            <v:rect id="_x0000_s2158"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58" inset="0,0,0,0">
                <w:txbxContent>
                  <w:p w:rsidR="003E52D4" w:rsidRDefault="003E52D4" w:rsidP="00486738">
                    <w:pPr>
                      <w:spacing w:after="0"/>
                      <w:ind w:firstLine="0"/>
                      <w:rPr>
                        <w:b/>
                        <w:color w:val="000000" w:themeColor="text1"/>
                      </w:rPr>
                    </w:pPr>
                    <w:r>
                      <w:rPr>
                        <w:b/>
                        <w:color w:val="000000" w:themeColor="text1"/>
                      </w:rPr>
                      <w:t xml:space="preserve">   </w:t>
                    </w:r>
                  </w:p>
                  <w:p w:rsidR="003E52D4" w:rsidRPr="00E963F1" w:rsidRDefault="003E52D4"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59" style="position:absolute;left:8409;width:1104;height:15916" coordorigin="6149" coordsize="1104,15916">
              <v:group id="_x0000_s2160" style="position:absolute;left:6149;top:2401;width:1104;height:13112" coordorigin="3836,2408" coordsize="1104,13112">
                <v:shapetype id="_x0000_t32" coordsize="21600,21600" o:spt="32" o:oned="t" path="m,l21600,21600e" filled="f">
                  <v:path arrowok="t" fillok="f" o:connecttype="none"/>
                  <o:lock v:ext="edit" shapetype="t"/>
                </v:shapetype>
                <v:shape id="_x0000_s2161" type="#_x0000_t32" style="position:absolute;left:3889;top:4172;width:1051;height:0" o:connectortype="straight" strokeweight="2pt"/>
                <v:shape id="_x0000_s2162" type="#_x0000_t32" style="position:absolute;left:3889;top:2408;width:1051;height:0" o:connectortype="straight" strokeweight="2pt"/>
                <v:shape id="Freeform 2758" o:spid="_x0000_s216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5" type="#_x0000_t32" style="position:absolute;left:3889;top:6006;width:1051;height:0" o:connectortype="straight" strokeweight="2pt"/>
                <v:shape id="_x0000_s2166" type="#_x0000_t32" style="position:absolute;left:3889;top:7786;width:1051;height:0" o:connectortype="straight" strokeweight="2pt"/>
                <v:shape id="_x0000_s2167" type="#_x0000_t32" style="position:absolute;left:3889;top:9663;width:1051;height:0" o:connectortype="straight" strokeweight="2pt"/>
                <v:shape id="_x0000_s2168" type="#_x0000_t32" style="position:absolute;left:3889;top:11481;width:1051;height:0" o:connectortype="straight" strokeweight="2pt"/>
                <v:shape id="_x0000_s2169" type="#_x0000_t32" style="position:absolute;left:3889;top:13281;width:1051;height:0" o:connectortype="straight" strokeweight="2pt"/>
              </v:group>
              <v:rect id="_x0000_s2170"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0" inset="0,0,0,0">
                  <w:txbxContent>
                    <w:p w:rsidR="003E52D4" w:rsidRDefault="003E52D4" w:rsidP="00486738">
                      <w:pPr>
                        <w:spacing w:after="0"/>
                        <w:ind w:firstLine="0"/>
                        <w:rPr>
                          <w:b/>
                          <w:color w:val="000000" w:themeColor="text1"/>
                        </w:rPr>
                      </w:pPr>
                      <w:r>
                        <w:rPr>
                          <w:b/>
                          <w:color w:val="000000" w:themeColor="text1"/>
                        </w:rPr>
                        <w:t xml:space="preserve">   </w:t>
                      </w:r>
                    </w:p>
                    <w:p w:rsidR="003E52D4" w:rsidRDefault="003E52D4"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3E52D4" w:rsidRDefault="003E52D4"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3E52D4" w:rsidRPr="00E963F1" w:rsidRDefault="003E52D4"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71" style="position:absolute;left:9132;top:375;width:2824;height:421" fillcolor="white [3201]" strokecolor="#bfbfbf [2412]" strokeweight="2.5pt">
            <v:shadow color="#868686"/>
            <v:textbox>
              <w:txbxContent>
                <w:p w:rsidR="003E52D4" w:rsidRPr="00486738" w:rsidRDefault="003E52D4" w:rsidP="00486738">
                  <w:pPr>
                    <w:ind w:firstLine="90"/>
                    <w:rPr>
                      <w:sz w:val="18"/>
                      <w:szCs w:val="18"/>
                    </w:rPr>
                  </w:pPr>
                  <w:r>
                    <w:t>T</w:t>
                  </w:r>
                  <w:r>
                    <w:rPr>
                      <w:sz w:val="18"/>
                      <w:szCs w:val="18"/>
                    </w:rPr>
                    <w:t>EACHER</w:t>
                  </w:r>
                  <w:r w:rsidRPr="00486738">
                    <w:rPr>
                      <w:sz w:val="18"/>
                      <w:szCs w:val="18"/>
                    </w:rPr>
                    <w:t xml:space="preserve"> </w:t>
                  </w:r>
                  <w:r w:rsidRPr="00486738">
                    <w:t>E</w:t>
                  </w:r>
                  <w:r w:rsidRPr="00486738">
                    <w:rPr>
                      <w:sz w:val="18"/>
                      <w:szCs w:val="18"/>
                    </w:rPr>
                    <w:t>DUCATION</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9666166"/>
    <w:multiLevelType w:val="hybridMultilevel"/>
    <w:tmpl w:val="F2B6BF24"/>
    <w:lvl w:ilvl="0" w:tplc="92C8926E">
      <w:start w:val="1"/>
      <w:numFmt w:val="decimal"/>
      <w:lvlText w:val="%1."/>
      <w:lvlJc w:val="left"/>
      <w:pPr>
        <w:ind w:left="630" w:hanging="360"/>
      </w:pPr>
      <w:rPr>
        <w:rFonts w:hint="default"/>
        <w:color w:val="19191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DA11105"/>
    <w:multiLevelType w:val="hybridMultilevel"/>
    <w:tmpl w:val="81DA087C"/>
    <w:lvl w:ilvl="0" w:tplc="B1302C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8907370"/>
    <w:multiLevelType w:val="hybridMultilevel"/>
    <w:tmpl w:val="C040D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trackRevisions/>
  <w:defaultTabStop w:val="720"/>
  <w:evenAndOddHeaders/>
  <w:characterSpacingControl w:val="doNotCompress"/>
  <w:hdrShapeDefaults>
    <o:shapedefaults v:ext="edit" spidmax="8194">
      <o:colormenu v:ext="edit" fillcolor="none [2732]"/>
    </o:shapedefaults>
    <o:shapelayout v:ext="edit">
      <o:idmap v:ext="edit" data="2"/>
      <o:rules v:ext="edit">
        <o:r id="V:Rule22" type="connector" idref="#_x0000_s2152"/>
        <o:r id="V:Rule23" type="connector" idref="#_x0000_s2146"/>
        <o:r id="V:Rule24" type="connector" idref="#_x0000_s2134"/>
        <o:r id="V:Rule25" type="connector" idref="#_x0000_s2130"/>
        <o:r id="V:Rule26" type="connector" idref="#_x0000_s2149"/>
        <o:r id="V:Rule27" type="connector" idref="#_x0000_s2136"/>
        <o:r id="V:Rule28" type="connector" idref="#_x0000_s2131"/>
        <o:r id="V:Rule29" type="connector" idref="#_x0000_s2169"/>
        <o:r id="V:Rule30" type="connector" idref="#_x0000_s2168"/>
        <o:r id="V:Rule31" type="connector" idref="#_x0000_s2151"/>
        <o:r id="V:Rule32" type="connector" idref="#_x0000_s2166"/>
        <o:r id="V:Rule33" type="connector" idref="#_x0000_s2138"/>
        <o:r id="V:Rule34" type="connector" idref="#_x0000_s2150"/>
        <o:r id="V:Rule35" type="connector" idref="#_x0000_s2165"/>
        <o:r id="V:Rule36" type="connector" idref="#_x0000_s2161"/>
        <o:r id="V:Rule37" type="connector" idref="#_x0000_s2135"/>
        <o:r id="V:Rule38" type="connector" idref="#_x0000_s2153"/>
        <o:r id="V:Rule39" type="connector" idref="#_x0000_s2167"/>
        <o:r id="V:Rule40" type="connector" idref="#_x0000_s2145"/>
        <o:r id="V:Rule41" type="connector" idref="#_x0000_s2162"/>
        <o:r id="V:Rule42" type="connector" idref="#_x0000_s2137"/>
      </o:rules>
    </o:shapelayout>
  </w:hdrShapeDefaults>
  <w:footnotePr>
    <w:footnote w:id="0"/>
    <w:footnote w:id="1"/>
  </w:footnotePr>
  <w:endnotePr>
    <w:endnote w:id="0"/>
    <w:endnote w:id="1"/>
  </w:endnotePr>
  <w:compat>
    <w:useFELayout/>
  </w:compat>
  <w:rsids>
    <w:rsidRoot w:val="007D77D2"/>
    <w:rsid w:val="000C7B96"/>
    <w:rsid w:val="000D3BB5"/>
    <w:rsid w:val="00152F3B"/>
    <w:rsid w:val="001A1C81"/>
    <w:rsid w:val="002415C3"/>
    <w:rsid w:val="002568E8"/>
    <w:rsid w:val="0029208A"/>
    <w:rsid w:val="002B35A3"/>
    <w:rsid w:val="002C5A9D"/>
    <w:rsid w:val="002D5F60"/>
    <w:rsid w:val="00357B2B"/>
    <w:rsid w:val="003E52D4"/>
    <w:rsid w:val="00466150"/>
    <w:rsid w:val="00483924"/>
    <w:rsid w:val="00486738"/>
    <w:rsid w:val="00495D2E"/>
    <w:rsid w:val="004B191C"/>
    <w:rsid w:val="00555A30"/>
    <w:rsid w:val="005624B3"/>
    <w:rsid w:val="006A7BD0"/>
    <w:rsid w:val="006C6594"/>
    <w:rsid w:val="006F2981"/>
    <w:rsid w:val="007A4626"/>
    <w:rsid w:val="007A558C"/>
    <w:rsid w:val="007B46A1"/>
    <w:rsid w:val="007D77D2"/>
    <w:rsid w:val="008102E8"/>
    <w:rsid w:val="00875729"/>
    <w:rsid w:val="00887515"/>
    <w:rsid w:val="00892CE8"/>
    <w:rsid w:val="008E7FB1"/>
    <w:rsid w:val="00904F30"/>
    <w:rsid w:val="00946B9C"/>
    <w:rsid w:val="0097789B"/>
    <w:rsid w:val="00990E0E"/>
    <w:rsid w:val="00A21DEB"/>
    <w:rsid w:val="00A4282F"/>
    <w:rsid w:val="00AC65B8"/>
    <w:rsid w:val="00B050BA"/>
    <w:rsid w:val="00B34533"/>
    <w:rsid w:val="00B83381"/>
    <w:rsid w:val="00BA65D4"/>
    <w:rsid w:val="00BB42A4"/>
    <w:rsid w:val="00BF3104"/>
    <w:rsid w:val="00C50651"/>
    <w:rsid w:val="00C53FD0"/>
    <w:rsid w:val="00CD0099"/>
    <w:rsid w:val="00CD7795"/>
    <w:rsid w:val="00D439F5"/>
    <w:rsid w:val="00D9564C"/>
    <w:rsid w:val="00DC772D"/>
    <w:rsid w:val="00DE7927"/>
    <w:rsid w:val="00E178A2"/>
    <w:rsid w:val="00E67BB0"/>
    <w:rsid w:val="00EA57D7"/>
    <w:rsid w:val="00EA5D14"/>
    <w:rsid w:val="00F31B58"/>
    <w:rsid w:val="00F75CF1"/>
    <w:rsid w:val="00F80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26"/>
  </w:style>
  <w:style w:type="paragraph" w:styleId="Heading1">
    <w:name w:val="heading 1"/>
    <w:basedOn w:val="Normal"/>
    <w:next w:val="Normal"/>
    <w:link w:val="Heading1Char"/>
    <w:uiPriority w:val="9"/>
    <w:qFormat/>
    <w:rsid w:val="00BB4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7A4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6"/>
    <w:rPr>
      <w:rFonts w:ascii="Tahoma" w:hAnsi="Tahoma" w:cs="Tahoma"/>
      <w:sz w:val="16"/>
      <w:szCs w:val="16"/>
    </w:rPr>
  </w:style>
  <w:style w:type="paragraph" w:styleId="ListParagraph">
    <w:name w:val="List Paragraph"/>
    <w:basedOn w:val="Normal"/>
    <w:uiPriority w:val="34"/>
    <w:qFormat/>
    <w:rsid w:val="00152F3B"/>
    <w:pPr>
      <w:ind w:left="720"/>
      <w:contextualSpacing/>
    </w:pPr>
  </w:style>
  <w:style w:type="paragraph" w:styleId="TOC1">
    <w:name w:val="toc 1"/>
    <w:basedOn w:val="Normal"/>
    <w:next w:val="Normal"/>
    <w:autoRedefine/>
    <w:uiPriority w:val="39"/>
    <w:unhideWhenUsed/>
    <w:rsid w:val="00486738"/>
    <w:pPr>
      <w:tabs>
        <w:tab w:val="right" w:pos="4680"/>
      </w:tabs>
      <w:spacing w:after="0"/>
      <w:ind w:left="180" w:right="245" w:firstLine="0"/>
    </w:pPr>
    <w:rPr>
      <w:rFonts w:asciiTheme="majorHAnsi" w:hAnsiTheme="majorHAnsi"/>
      <w:b/>
      <w:bCs/>
      <w:caps/>
      <w:sz w:val="24"/>
      <w:szCs w:val="24"/>
    </w:rPr>
  </w:style>
  <w:style w:type="paragraph" w:styleId="TOC2">
    <w:name w:val="toc 2"/>
    <w:basedOn w:val="Normal"/>
    <w:next w:val="Normal"/>
    <w:autoRedefine/>
    <w:uiPriority w:val="39"/>
    <w:unhideWhenUsed/>
    <w:rsid w:val="00486738"/>
    <w:pPr>
      <w:tabs>
        <w:tab w:val="right" w:pos="4680"/>
      </w:tabs>
      <w:spacing w:after="0"/>
      <w:ind w:left="180" w:right="245" w:firstLine="0"/>
    </w:pPr>
    <w:rPr>
      <w:b/>
      <w:bCs/>
      <w:sz w:val="20"/>
      <w:szCs w:val="20"/>
    </w:rPr>
  </w:style>
  <w:style w:type="paragraph" w:styleId="TOC3">
    <w:name w:val="toc 3"/>
    <w:basedOn w:val="Normal"/>
    <w:next w:val="Normal"/>
    <w:autoRedefine/>
    <w:uiPriority w:val="39"/>
    <w:unhideWhenUsed/>
    <w:rsid w:val="00BB42A4"/>
    <w:pPr>
      <w:spacing w:after="0"/>
      <w:ind w:left="220"/>
    </w:pPr>
    <w:rPr>
      <w:sz w:val="20"/>
      <w:szCs w:val="20"/>
    </w:rPr>
  </w:style>
  <w:style w:type="paragraph" w:styleId="TOC4">
    <w:name w:val="toc 4"/>
    <w:basedOn w:val="Normal"/>
    <w:next w:val="Normal"/>
    <w:autoRedefine/>
    <w:uiPriority w:val="39"/>
    <w:unhideWhenUsed/>
    <w:rsid w:val="00BB42A4"/>
    <w:pPr>
      <w:spacing w:after="0"/>
      <w:ind w:left="440"/>
    </w:pPr>
    <w:rPr>
      <w:sz w:val="20"/>
      <w:szCs w:val="20"/>
    </w:rPr>
  </w:style>
  <w:style w:type="paragraph" w:styleId="TOC5">
    <w:name w:val="toc 5"/>
    <w:basedOn w:val="Normal"/>
    <w:next w:val="Normal"/>
    <w:autoRedefine/>
    <w:uiPriority w:val="39"/>
    <w:unhideWhenUsed/>
    <w:rsid w:val="00BB42A4"/>
    <w:pPr>
      <w:spacing w:after="0"/>
      <w:ind w:left="660"/>
    </w:pPr>
    <w:rPr>
      <w:sz w:val="20"/>
      <w:szCs w:val="20"/>
    </w:rPr>
  </w:style>
  <w:style w:type="paragraph" w:styleId="TOC6">
    <w:name w:val="toc 6"/>
    <w:basedOn w:val="Normal"/>
    <w:next w:val="Normal"/>
    <w:autoRedefine/>
    <w:uiPriority w:val="39"/>
    <w:unhideWhenUsed/>
    <w:rsid w:val="00BB42A4"/>
    <w:pPr>
      <w:spacing w:after="0"/>
      <w:ind w:left="880"/>
    </w:pPr>
    <w:rPr>
      <w:sz w:val="20"/>
      <w:szCs w:val="20"/>
    </w:rPr>
  </w:style>
  <w:style w:type="paragraph" w:styleId="TOC7">
    <w:name w:val="toc 7"/>
    <w:basedOn w:val="Normal"/>
    <w:next w:val="Normal"/>
    <w:autoRedefine/>
    <w:uiPriority w:val="39"/>
    <w:unhideWhenUsed/>
    <w:rsid w:val="00BB42A4"/>
    <w:pPr>
      <w:spacing w:after="0"/>
      <w:ind w:left="1100"/>
    </w:pPr>
    <w:rPr>
      <w:sz w:val="20"/>
      <w:szCs w:val="20"/>
    </w:rPr>
  </w:style>
  <w:style w:type="paragraph" w:styleId="TOC8">
    <w:name w:val="toc 8"/>
    <w:basedOn w:val="Normal"/>
    <w:next w:val="Normal"/>
    <w:autoRedefine/>
    <w:uiPriority w:val="39"/>
    <w:unhideWhenUsed/>
    <w:rsid w:val="00BB42A4"/>
    <w:pPr>
      <w:spacing w:after="0"/>
      <w:ind w:left="1320"/>
    </w:pPr>
    <w:rPr>
      <w:sz w:val="20"/>
      <w:szCs w:val="20"/>
    </w:rPr>
  </w:style>
  <w:style w:type="paragraph" w:styleId="TOC9">
    <w:name w:val="toc 9"/>
    <w:basedOn w:val="Normal"/>
    <w:next w:val="Normal"/>
    <w:autoRedefine/>
    <w:uiPriority w:val="39"/>
    <w:unhideWhenUsed/>
    <w:rsid w:val="00BB42A4"/>
    <w:pPr>
      <w:spacing w:after="0"/>
      <w:ind w:left="1540"/>
    </w:pPr>
    <w:rPr>
      <w:sz w:val="20"/>
      <w:szCs w:val="20"/>
    </w:rPr>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B42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5A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A794E-0A8A-44A5-B80A-0A6A47BE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7198</Words>
  <Characters>41032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 </cp:lastModifiedBy>
  <cp:revision>5</cp:revision>
  <dcterms:created xsi:type="dcterms:W3CDTF">2011-07-06T21:19:00Z</dcterms:created>
  <dcterms:modified xsi:type="dcterms:W3CDTF">2011-07-06T21:56:00Z</dcterms:modified>
</cp:coreProperties>
</file>