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445" w:rsidRDefault="00426445"/>
    <w:p w:rsidR="005F24F3" w:rsidRDefault="00426445">
      <w:pPr>
        <w:pStyle w:val="TOC1"/>
        <w:tabs>
          <w:tab w:val="right" w:pos="1056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5F24F3" w:rsidRPr="0025284F">
        <w:rPr>
          <w:rFonts w:ascii="Times New Roman" w:hAnsi="Times New Roman"/>
          <w:noProof/>
          <w:color w:val="191919"/>
          <w:spacing w:val="-26"/>
        </w:rPr>
        <w:t>COLLEG</w:t>
      </w:r>
      <w:r w:rsidR="005F24F3" w:rsidRPr="0025284F">
        <w:rPr>
          <w:rFonts w:ascii="Times New Roman" w:hAnsi="Times New Roman"/>
          <w:noProof/>
          <w:color w:val="191919"/>
        </w:rPr>
        <w:t>E</w:t>
      </w:r>
      <w:r w:rsidR="005F24F3" w:rsidRPr="0025284F">
        <w:rPr>
          <w:rFonts w:ascii="Times New Roman" w:hAnsi="Times New Roman"/>
          <w:noProof/>
          <w:color w:val="191919"/>
          <w:spacing w:val="29"/>
        </w:rPr>
        <w:t xml:space="preserve"> </w:t>
      </w:r>
      <w:r w:rsidR="005F24F3" w:rsidRPr="0025284F">
        <w:rPr>
          <w:rFonts w:ascii="Times New Roman" w:hAnsi="Times New Roman"/>
          <w:noProof/>
          <w:color w:val="191919"/>
          <w:spacing w:val="-26"/>
        </w:rPr>
        <w:t>O</w:t>
      </w:r>
      <w:r w:rsidR="005F24F3" w:rsidRPr="0025284F">
        <w:rPr>
          <w:rFonts w:ascii="Times New Roman" w:hAnsi="Times New Roman"/>
          <w:noProof/>
          <w:color w:val="191919"/>
        </w:rPr>
        <w:t>F</w:t>
      </w:r>
      <w:r w:rsidR="005F24F3" w:rsidRPr="0025284F">
        <w:rPr>
          <w:rFonts w:ascii="Times New Roman" w:hAnsi="Times New Roman"/>
          <w:noProof/>
          <w:color w:val="191919"/>
          <w:spacing w:val="-42"/>
        </w:rPr>
        <w:t xml:space="preserve"> </w:t>
      </w:r>
      <w:r w:rsidR="005F24F3" w:rsidRPr="0025284F">
        <w:rPr>
          <w:rFonts w:ascii="Times New Roman" w:hAnsi="Times New Roman"/>
          <w:noProof/>
          <w:color w:val="191919"/>
          <w:spacing w:val="-25"/>
        </w:rPr>
        <w:t>A</w:t>
      </w:r>
      <w:r w:rsidR="005F24F3" w:rsidRPr="0025284F">
        <w:rPr>
          <w:rFonts w:ascii="Times New Roman" w:hAnsi="Times New Roman"/>
          <w:noProof/>
          <w:color w:val="191919"/>
          <w:spacing w:val="-83"/>
        </w:rPr>
        <w:t>R</w:t>
      </w:r>
      <w:r w:rsidR="005F24F3" w:rsidRPr="0025284F">
        <w:rPr>
          <w:rFonts w:ascii="Times New Roman" w:hAnsi="Times New Roman"/>
          <w:noProof/>
          <w:color w:val="191919"/>
          <w:spacing w:val="-25"/>
        </w:rPr>
        <w:t>T</w:t>
      </w:r>
      <w:r w:rsidR="005F24F3" w:rsidRPr="0025284F">
        <w:rPr>
          <w:rFonts w:ascii="Times New Roman" w:hAnsi="Times New Roman"/>
          <w:noProof/>
          <w:color w:val="191919"/>
        </w:rPr>
        <w:t>S</w:t>
      </w:r>
      <w:r w:rsidR="005F24F3" w:rsidRPr="0025284F">
        <w:rPr>
          <w:rFonts w:ascii="Times New Roman" w:hAnsi="Times New Roman"/>
          <w:noProof/>
          <w:color w:val="191919"/>
          <w:spacing w:val="29"/>
        </w:rPr>
        <w:t xml:space="preserve"> </w:t>
      </w:r>
      <w:r w:rsidR="005F24F3" w:rsidRPr="0025284F">
        <w:rPr>
          <w:rFonts w:ascii="Times New Roman" w:hAnsi="Times New Roman"/>
          <w:noProof/>
          <w:color w:val="191919"/>
        </w:rPr>
        <w:t xml:space="preserve">&amp; </w:t>
      </w:r>
      <w:r w:rsidR="005F24F3" w:rsidRPr="0025284F">
        <w:rPr>
          <w:rFonts w:ascii="Times New Roman" w:hAnsi="Times New Roman"/>
          <w:noProof/>
          <w:color w:val="191919"/>
          <w:spacing w:val="-25"/>
        </w:rPr>
        <w:t>H</w:t>
      </w:r>
      <w:r w:rsidR="005F24F3" w:rsidRPr="0025284F">
        <w:rPr>
          <w:rFonts w:ascii="Times New Roman" w:hAnsi="Times New Roman"/>
          <w:noProof/>
          <w:color w:val="191919"/>
          <w:spacing w:val="-26"/>
        </w:rPr>
        <w:t>UMANITIES</w:t>
      </w:r>
      <w:r w:rsidR="005F24F3">
        <w:rPr>
          <w:noProof/>
        </w:rPr>
        <w:tab/>
      </w:r>
      <w:r w:rsidR="005F24F3">
        <w:rPr>
          <w:noProof/>
        </w:rPr>
        <w:fldChar w:fldCharType="begin"/>
      </w:r>
      <w:r w:rsidR="005F24F3">
        <w:rPr>
          <w:noProof/>
        </w:rPr>
        <w:instrText xml:space="preserve"> PAGEREF _Toc295327590 \h </w:instrText>
      </w:r>
      <w:r w:rsidR="005F24F3">
        <w:rPr>
          <w:noProof/>
        </w:rPr>
      </w:r>
      <w:r w:rsidR="005F24F3">
        <w:rPr>
          <w:noProof/>
        </w:rPr>
        <w:fldChar w:fldCharType="separate"/>
      </w:r>
      <w:r w:rsidR="005F24F3">
        <w:rPr>
          <w:noProof/>
        </w:rPr>
        <w:t>3</w:t>
      </w:r>
      <w:r w:rsidR="005F24F3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3"/>
        </w:rPr>
        <w:t>DE</w:t>
      </w:r>
      <w:r w:rsidRPr="0025284F">
        <w:rPr>
          <w:rFonts w:ascii="Times New Roman" w:hAnsi="Times New Roman"/>
          <w:noProof/>
          <w:color w:val="191919"/>
          <w:spacing w:val="-47"/>
        </w:rPr>
        <w:t>P</w:t>
      </w:r>
      <w:r w:rsidRPr="0025284F">
        <w:rPr>
          <w:rFonts w:ascii="Times New Roman" w:hAnsi="Times New Roman"/>
          <w:noProof/>
          <w:color w:val="191919"/>
          <w:spacing w:val="-3"/>
        </w:rPr>
        <w:t>A</w:t>
      </w:r>
      <w:r w:rsidRPr="0025284F">
        <w:rPr>
          <w:rFonts w:ascii="Times New Roman" w:hAnsi="Times New Roman"/>
          <w:noProof/>
          <w:color w:val="191919"/>
          <w:spacing w:val="-32"/>
        </w:rPr>
        <w:t>R</w:t>
      </w:r>
      <w:r w:rsidRPr="0025284F">
        <w:rPr>
          <w:rFonts w:ascii="Times New Roman" w:hAnsi="Times New Roman"/>
          <w:noProof/>
          <w:color w:val="191919"/>
          <w:spacing w:val="-3"/>
        </w:rPr>
        <w:t>TMEN</w:t>
      </w:r>
      <w:r w:rsidRPr="0025284F">
        <w:rPr>
          <w:rFonts w:ascii="Times New Roman" w:hAnsi="Times New Roman"/>
          <w:noProof/>
          <w:color w:val="191919"/>
        </w:rPr>
        <w:t>T</w:t>
      </w:r>
      <w:r w:rsidRPr="0025284F">
        <w:rPr>
          <w:rFonts w:ascii="Times New Roman" w:hAnsi="Times New Roman"/>
          <w:noProof/>
          <w:color w:val="191919"/>
          <w:spacing w:val="25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3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ENGLISH</w:t>
      </w:r>
      <w:r w:rsidRPr="0025284F">
        <w:rPr>
          <w:rFonts w:ascii="Times New Roman" w:hAnsi="Times New Roman"/>
          <w:noProof/>
          <w:color w:val="191919"/>
        </w:rPr>
        <w:t>,</w:t>
      </w:r>
      <w:r w:rsidRPr="0025284F">
        <w:rPr>
          <w:rFonts w:ascii="Times New Roman" w:hAnsi="Times New Roman"/>
          <w:noProof/>
          <w:color w:val="191919"/>
          <w:spacing w:val="-6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MODERN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3"/>
        </w:rPr>
        <w:t>LANGUAGE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-5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AN</w:t>
      </w:r>
      <w:r w:rsidRPr="0025284F">
        <w:rPr>
          <w:rFonts w:ascii="Times New Roman" w:hAnsi="Times New Roman"/>
          <w:noProof/>
          <w:color w:val="191919"/>
        </w:rPr>
        <w:t>D</w:t>
      </w:r>
      <w:r w:rsidRPr="0025284F">
        <w:rPr>
          <w:rFonts w:ascii="Times New Roman" w:hAnsi="Times New Roman"/>
          <w:noProof/>
          <w:color w:val="191919"/>
          <w:spacing w:val="23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MAS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2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COMMUNIC</w:t>
      </w:r>
      <w:r w:rsidRPr="0025284F">
        <w:rPr>
          <w:rFonts w:ascii="Times New Roman" w:hAnsi="Times New Roman"/>
          <w:noProof/>
          <w:color w:val="191919"/>
          <w:spacing w:val="-56"/>
        </w:rPr>
        <w:t>A</w:t>
      </w:r>
      <w:r w:rsidRPr="0025284F">
        <w:rPr>
          <w:rFonts w:ascii="Times New Roman" w:hAnsi="Times New Roman"/>
          <w:noProof/>
          <w:color w:val="191919"/>
          <w:spacing w:val="-3"/>
        </w:rPr>
        <w:t>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3"/>
        </w:rPr>
        <w:t>BACHELO</w:t>
      </w:r>
      <w:r w:rsidRPr="0025284F">
        <w:rPr>
          <w:rFonts w:ascii="Times New Roman" w:hAnsi="Times New Roman"/>
          <w:noProof/>
          <w:color w:val="191919"/>
        </w:rPr>
        <w:t>R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-13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A</w:t>
      </w:r>
      <w:r w:rsidRPr="0025284F">
        <w:rPr>
          <w:rFonts w:ascii="Times New Roman" w:hAnsi="Times New Roman"/>
          <w:noProof/>
          <w:color w:val="191919"/>
          <w:spacing w:val="-12"/>
        </w:rPr>
        <w:t>R</w:t>
      </w:r>
      <w:r w:rsidRPr="0025284F">
        <w:rPr>
          <w:rFonts w:ascii="Times New Roman" w:hAnsi="Times New Roman"/>
          <w:noProof/>
          <w:color w:val="191919"/>
          <w:spacing w:val="-3"/>
        </w:rPr>
        <w:t>T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DEGRE</w:t>
      </w:r>
      <w:r w:rsidRPr="0025284F">
        <w:rPr>
          <w:rFonts w:ascii="Times New Roman" w:hAnsi="Times New Roman"/>
          <w:noProof/>
          <w:color w:val="191919"/>
        </w:rPr>
        <w:t>E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I</w:t>
      </w:r>
      <w:r w:rsidRPr="0025284F">
        <w:rPr>
          <w:rFonts w:ascii="Times New Roman" w:hAnsi="Times New Roman"/>
          <w:noProof/>
          <w:color w:val="191919"/>
        </w:rPr>
        <w:t>N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ENGLISH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3"/>
        </w:rPr>
        <w:t>BACHELO</w:t>
      </w:r>
      <w:r w:rsidRPr="0025284F">
        <w:rPr>
          <w:rFonts w:ascii="Times New Roman" w:hAnsi="Times New Roman"/>
          <w:noProof/>
          <w:color w:val="191919"/>
        </w:rPr>
        <w:t>R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-13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A</w:t>
      </w:r>
      <w:r w:rsidRPr="0025284F">
        <w:rPr>
          <w:rFonts w:ascii="Times New Roman" w:hAnsi="Times New Roman"/>
          <w:noProof/>
          <w:color w:val="191919"/>
          <w:spacing w:val="-12"/>
        </w:rPr>
        <w:t>R</w:t>
      </w:r>
      <w:r w:rsidRPr="0025284F">
        <w:rPr>
          <w:rFonts w:ascii="Times New Roman" w:hAnsi="Times New Roman"/>
          <w:noProof/>
          <w:color w:val="191919"/>
          <w:spacing w:val="-3"/>
        </w:rPr>
        <w:t>T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DEGREE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I</w:t>
      </w:r>
      <w:r w:rsidRPr="0025284F">
        <w:rPr>
          <w:rFonts w:ascii="Times New Roman" w:hAnsi="Times New Roman"/>
          <w:noProof/>
          <w:color w:val="191919"/>
        </w:rPr>
        <w:t>N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MODER</w:t>
      </w:r>
      <w:r w:rsidRPr="0025284F">
        <w:rPr>
          <w:rFonts w:ascii="Times New Roman" w:hAnsi="Times New Roman"/>
          <w:noProof/>
          <w:color w:val="191919"/>
        </w:rPr>
        <w:t>N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LANGUAGE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(S</w:t>
      </w:r>
      <w:r w:rsidRPr="0025284F">
        <w:rPr>
          <w:rFonts w:ascii="Times New Roman" w:hAnsi="Times New Roman"/>
          <w:noProof/>
          <w:color w:val="191919"/>
          <w:spacing w:val="-21"/>
        </w:rPr>
        <w:t>P</w:t>
      </w:r>
      <w:r w:rsidRPr="0025284F">
        <w:rPr>
          <w:rFonts w:ascii="Times New Roman" w:hAnsi="Times New Roman"/>
          <w:noProof/>
          <w:color w:val="191919"/>
          <w:spacing w:val="-3"/>
        </w:rPr>
        <w:t>ANISH</w:t>
      </w:r>
      <w:r w:rsidRPr="0025284F">
        <w:rPr>
          <w:rFonts w:ascii="Times New Roman" w:hAnsi="Times New Roman"/>
          <w:noProof/>
          <w:color w:val="191919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3"/>
        </w:rPr>
        <w:t>BACHELO</w:t>
      </w:r>
      <w:r w:rsidRPr="0025284F">
        <w:rPr>
          <w:rFonts w:ascii="Times New Roman" w:hAnsi="Times New Roman"/>
          <w:noProof/>
          <w:color w:val="191919"/>
        </w:rPr>
        <w:t>R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-13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A</w:t>
      </w:r>
      <w:r w:rsidRPr="0025284F">
        <w:rPr>
          <w:rFonts w:ascii="Times New Roman" w:hAnsi="Times New Roman"/>
          <w:noProof/>
          <w:color w:val="191919"/>
          <w:spacing w:val="-12"/>
        </w:rPr>
        <w:t>R</w:t>
      </w:r>
      <w:r w:rsidRPr="0025284F">
        <w:rPr>
          <w:rFonts w:ascii="Times New Roman" w:hAnsi="Times New Roman"/>
          <w:noProof/>
          <w:color w:val="191919"/>
          <w:spacing w:val="-3"/>
        </w:rPr>
        <w:t>T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DEGRE</w:t>
      </w:r>
      <w:r w:rsidRPr="0025284F">
        <w:rPr>
          <w:rFonts w:ascii="Times New Roman" w:hAnsi="Times New Roman"/>
          <w:noProof/>
          <w:color w:val="191919"/>
        </w:rPr>
        <w:t>E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I</w:t>
      </w:r>
      <w:r w:rsidRPr="0025284F">
        <w:rPr>
          <w:rFonts w:ascii="Times New Roman" w:hAnsi="Times New Roman"/>
          <w:noProof/>
          <w:color w:val="191919"/>
        </w:rPr>
        <w:t>N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MAS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COMMUNIC</w:t>
      </w:r>
      <w:r w:rsidRPr="0025284F">
        <w:rPr>
          <w:rFonts w:ascii="Times New Roman" w:hAnsi="Times New Roman"/>
          <w:noProof/>
          <w:color w:val="191919"/>
          <w:spacing w:val="-21"/>
        </w:rPr>
        <w:t>A</w:t>
      </w:r>
      <w:r w:rsidRPr="0025284F">
        <w:rPr>
          <w:rFonts w:ascii="Times New Roman" w:hAnsi="Times New Roman"/>
          <w:noProof/>
          <w:color w:val="191919"/>
          <w:spacing w:val="-3"/>
        </w:rPr>
        <w:t>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7"/>
        </w:rPr>
        <w:t>DE</w:t>
      </w:r>
      <w:r w:rsidRPr="0025284F">
        <w:rPr>
          <w:rFonts w:ascii="Times New Roman" w:hAnsi="Times New Roman"/>
          <w:noProof/>
          <w:color w:val="191919"/>
          <w:spacing w:val="-57"/>
        </w:rPr>
        <w:t>P</w:t>
      </w:r>
      <w:r w:rsidRPr="0025284F">
        <w:rPr>
          <w:rFonts w:ascii="Times New Roman" w:hAnsi="Times New Roman"/>
          <w:noProof/>
          <w:color w:val="191919"/>
          <w:spacing w:val="-7"/>
        </w:rPr>
        <w:t>A</w:t>
      </w:r>
      <w:r w:rsidRPr="0025284F">
        <w:rPr>
          <w:rFonts w:ascii="Times New Roman" w:hAnsi="Times New Roman"/>
          <w:noProof/>
          <w:color w:val="191919"/>
          <w:spacing w:val="-40"/>
        </w:rPr>
        <w:t>R</w:t>
      </w:r>
      <w:r w:rsidRPr="0025284F">
        <w:rPr>
          <w:rFonts w:ascii="Times New Roman" w:hAnsi="Times New Roman"/>
          <w:noProof/>
          <w:color w:val="191919"/>
          <w:spacing w:val="-7"/>
        </w:rPr>
        <w:t>TMEN</w:t>
      </w:r>
      <w:r w:rsidRPr="0025284F">
        <w:rPr>
          <w:rFonts w:ascii="Times New Roman" w:hAnsi="Times New Roman"/>
          <w:noProof/>
          <w:color w:val="191919"/>
        </w:rPr>
        <w:t>T</w:t>
      </w:r>
      <w:r w:rsidRPr="0025284F">
        <w:rPr>
          <w:rFonts w:ascii="Times New Roman" w:hAnsi="Times New Roman"/>
          <w:noProof/>
          <w:color w:val="191919"/>
          <w:spacing w:val="21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7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31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7"/>
        </w:rPr>
        <w:t>FIN</w:t>
      </w:r>
      <w:r w:rsidRPr="0025284F">
        <w:rPr>
          <w:rFonts w:ascii="Times New Roman" w:hAnsi="Times New Roman"/>
          <w:noProof/>
          <w:color w:val="191919"/>
        </w:rPr>
        <w:t>E</w:t>
      </w:r>
      <w:r w:rsidRPr="0025284F">
        <w:rPr>
          <w:rFonts w:ascii="Times New Roman" w:hAnsi="Times New Roman"/>
          <w:noProof/>
          <w:color w:val="191919"/>
          <w:spacing w:val="-9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7"/>
        </w:rPr>
        <w:t>A</w:t>
      </w:r>
      <w:r w:rsidRPr="0025284F">
        <w:rPr>
          <w:rFonts w:ascii="Times New Roman" w:hAnsi="Times New Roman"/>
          <w:noProof/>
          <w:color w:val="191919"/>
          <w:spacing w:val="-40"/>
        </w:rPr>
        <w:t>R</w:t>
      </w:r>
      <w:r w:rsidRPr="0025284F">
        <w:rPr>
          <w:rFonts w:ascii="Times New Roman" w:hAnsi="Times New Roman"/>
          <w:noProof/>
          <w:color w:val="191919"/>
          <w:spacing w:val="-7"/>
        </w:rPr>
        <w:t>T</w:t>
      </w:r>
      <w:r w:rsidRPr="0025284F">
        <w:rPr>
          <w:rFonts w:ascii="Times New Roman" w:hAnsi="Times New Roman"/>
          <w:noProof/>
          <w:color w:val="191919"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15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5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6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15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15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6"/>
        </w:rPr>
        <w:t>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MUSIC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11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MUSIC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EDUC</w:t>
      </w:r>
      <w:r w:rsidRPr="0025284F">
        <w:rPr>
          <w:rFonts w:ascii="Times New Roman" w:hAnsi="Times New Roman"/>
          <w:noProof/>
          <w:color w:val="191919"/>
          <w:spacing w:val="-18"/>
        </w:rPr>
        <w:t>A</w:t>
      </w:r>
      <w:r w:rsidRPr="0025284F">
        <w:rPr>
          <w:rFonts w:ascii="Times New Roman" w:hAnsi="Times New Roman"/>
          <w:noProof/>
          <w:color w:val="191919"/>
        </w:rPr>
        <w:t>TION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5"/>
        </w:rPr>
        <w:t>BACHELO</w:t>
      </w:r>
      <w:r w:rsidRPr="0025284F">
        <w:rPr>
          <w:rFonts w:ascii="Times New Roman" w:hAnsi="Times New Roman"/>
          <w:noProof/>
          <w:color w:val="191919"/>
        </w:rPr>
        <w:t>R</w:t>
      </w:r>
      <w:r w:rsidRPr="0025284F">
        <w:rPr>
          <w:rFonts w:ascii="Times New Roman" w:hAnsi="Times New Roman"/>
          <w:noProof/>
          <w:color w:val="191919"/>
          <w:spacing w:val="-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-28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A</w:t>
      </w:r>
      <w:r w:rsidRPr="0025284F">
        <w:rPr>
          <w:rFonts w:ascii="Times New Roman" w:hAnsi="Times New Roman"/>
          <w:noProof/>
          <w:color w:val="191919"/>
          <w:spacing w:val="-13"/>
        </w:rPr>
        <w:t>R</w:t>
      </w:r>
      <w:r w:rsidRPr="0025284F">
        <w:rPr>
          <w:rFonts w:ascii="Times New Roman" w:hAnsi="Times New Roman"/>
          <w:noProof/>
          <w:color w:val="191919"/>
          <w:spacing w:val="-5"/>
        </w:rPr>
        <w:t>T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-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DEGRE</w:t>
      </w:r>
      <w:r w:rsidRPr="0025284F">
        <w:rPr>
          <w:rFonts w:ascii="Times New Roman" w:hAnsi="Times New Roman"/>
          <w:noProof/>
          <w:color w:val="191919"/>
        </w:rPr>
        <w:t>E</w:t>
      </w:r>
      <w:r w:rsidRPr="0025284F">
        <w:rPr>
          <w:rFonts w:ascii="Times New Roman" w:hAnsi="Times New Roman"/>
          <w:noProof/>
          <w:color w:val="191919"/>
          <w:spacing w:val="-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I</w:t>
      </w:r>
      <w:r w:rsidRPr="0025284F">
        <w:rPr>
          <w:rFonts w:ascii="Times New Roman" w:hAnsi="Times New Roman"/>
          <w:noProof/>
          <w:color w:val="191919"/>
        </w:rPr>
        <w:t>N</w:t>
      </w:r>
      <w:r w:rsidRPr="0025284F">
        <w:rPr>
          <w:rFonts w:ascii="Times New Roman" w:hAnsi="Times New Roman"/>
          <w:noProof/>
          <w:color w:val="191919"/>
          <w:spacing w:val="-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SPEEC</w:t>
      </w:r>
      <w:r w:rsidRPr="0025284F">
        <w:rPr>
          <w:rFonts w:ascii="Times New Roman" w:hAnsi="Times New Roman"/>
          <w:noProof/>
          <w:color w:val="191919"/>
        </w:rPr>
        <w:t>H</w:t>
      </w:r>
      <w:r w:rsidRPr="0025284F">
        <w:rPr>
          <w:rFonts w:ascii="Times New Roman" w:hAnsi="Times New Roman"/>
          <w:noProof/>
          <w:color w:val="191919"/>
          <w:spacing w:val="-15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AN</w:t>
      </w:r>
      <w:r w:rsidRPr="0025284F">
        <w:rPr>
          <w:rFonts w:ascii="Times New Roman" w:hAnsi="Times New Roman"/>
          <w:noProof/>
          <w:color w:val="191919"/>
        </w:rPr>
        <w:t>D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THE</w:t>
      </w:r>
      <w:r w:rsidRPr="0025284F">
        <w:rPr>
          <w:rFonts w:ascii="Times New Roman" w:hAnsi="Times New Roman"/>
          <w:noProof/>
          <w:color w:val="191919"/>
          <w:spacing w:val="-23"/>
        </w:rPr>
        <w:t>A</w:t>
      </w:r>
      <w:r w:rsidRPr="0025284F">
        <w:rPr>
          <w:rFonts w:ascii="Times New Roman" w:hAnsi="Times New Roman"/>
          <w:noProof/>
          <w:color w:val="191919"/>
          <w:spacing w:val="-5"/>
        </w:rPr>
        <w:t>TRE</w:t>
      </w:r>
      <w:r w:rsidRPr="0025284F">
        <w:rPr>
          <w:rFonts w:ascii="Times New Roman" w:hAnsi="Times New Roman"/>
          <w:noProof/>
          <w:color w:val="191919"/>
        </w:rPr>
        <w:t>:</w:t>
      </w:r>
      <w:r w:rsidRPr="0025284F">
        <w:rPr>
          <w:rFonts w:ascii="Times New Roman" w:hAnsi="Times New Roman"/>
          <w:noProof/>
          <w:color w:val="191919"/>
          <w:spacing w:val="-2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SPEEC</w:t>
      </w:r>
      <w:r w:rsidRPr="0025284F">
        <w:rPr>
          <w:rFonts w:ascii="Times New Roman" w:hAnsi="Times New Roman"/>
          <w:noProof/>
          <w:color w:val="191919"/>
        </w:rPr>
        <w:t>H</w:t>
      </w:r>
      <w:r w:rsidRPr="0025284F">
        <w:rPr>
          <w:rFonts w:ascii="Times New Roman" w:hAnsi="Times New Roman"/>
          <w:noProof/>
          <w:color w:val="191919"/>
          <w:spacing w:val="-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CONCENTR</w:t>
      </w:r>
      <w:r w:rsidRPr="0025284F">
        <w:rPr>
          <w:rFonts w:ascii="Times New Roman" w:hAnsi="Times New Roman"/>
          <w:noProof/>
          <w:color w:val="191919"/>
          <w:spacing w:val="-23"/>
        </w:rPr>
        <w:t>A</w:t>
      </w:r>
      <w:r w:rsidRPr="0025284F">
        <w:rPr>
          <w:rFonts w:ascii="Times New Roman" w:hAnsi="Times New Roman"/>
          <w:noProof/>
          <w:color w:val="191919"/>
          <w:spacing w:val="-5"/>
        </w:rPr>
        <w:t>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21"/>
        </w:rPr>
        <w:t>D</w:t>
      </w:r>
      <w:r w:rsidRPr="0025284F">
        <w:rPr>
          <w:rFonts w:ascii="Times New Roman" w:hAnsi="Times New Roman"/>
          <w:noProof/>
          <w:color w:val="191919"/>
          <w:spacing w:val="-22"/>
        </w:rPr>
        <w:t>E</w:t>
      </w:r>
      <w:r w:rsidRPr="0025284F">
        <w:rPr>
          <w:rFonts w:ascii="Times New Roman" w:hAnsi="Times New Roman"/>
          <w:noProof/>
          <w:color w:val="191919"/>
          <w:spacing w:val="-71"/>
        </w:rPr>
        <w:t>P</w:t>
      </w:r>
      <w:r w:rsidRPr="0025284F">
        <w:rPr>
          <w:rFonts w:ascii="Times New Roman" w:hAnsi="Times New Roman"/>
          <w:noProof/>
          <w:color w:val="191919"/>
          <w:spacing w:val="-22"/>
        </w:rPr>
        <w:t>A</w:t>
      </w:r>
      <w:r w:rsidRPr="0025284F">
        <w:rPr>
          <w:rFonts w:ascii="Times New Roman" w:hAnsi="Times New Roman"/>
          <w:noProof/>
          <w:color w:val="191919"/>
          <w:spacing w:val="-54"/>
        </w:rPr>
        <w:t>R</w:t>
      </w:r>
      <w:r w:rsidRPr="0025284F">
        <w:rPr>
          <w:rFonts w:ascii="Times New Roman" w:hAnsi="Times New Roman"/>
          <w:noProof/>
          <w:color w:val="191919"/>
          <w:spacing w:val="-22"/>
        </w:rPr>
        <w:t>TMEN</w:t>
      </w:r>
      <w:r w:rsidRPr="0025284F">
        <w:rPr>
          <w:rFonts w:ascii="Times New Roman" w:hAnsi="Times New Roman"/>
          <w:noProof/>
          <w:color w:val="191919"/>
        </w:rPr>
        <w:t>T</w:t>
      </w:r>
      <w:r w:rsidRPr="0025284F">
        <w:rPr>
          <w:rFonts w:ascii="Times New Roman" w:hAnsi="Times New Roman"/>
          <w:noProof/>
          <w:color w:val="191919"/>
          <w:spacing w:val="-8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2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1"/>
        </w:rPr>
        <w:t>H</w:t>
      </w:r>
      <w:r w:rsidRPr="0025284F">
        <w:rPr>
          <w:rFonts w:ascii="Times New Roman" w:hAnsi="Times New Roman"/>
          <w:noProof/>
          <w:color w:val="191919"/>
          <w:spacing w:val="-22"/>
        </w:rPr>
        <w:t>IS</w:t>
      </w:r>
      <w:r w:rsidRPr="0025284F">
        <w:rPr>
          <w:rFonts w:ascii="Times New Roman" w:hAnsi="Times New Roman"/>
          <w:noProof/>
          <w:color w:val="191919"/>
          <w:spacing w:val="-31"/>
        </w:rPr>
        <w:t>T</w:t>
      </w:r>
      <w:r w:rsidRPr="0025284F">
        <w:rPr>
          <w:rFonts w:ascii="Times New Roman" w:hAnsi="Times New Roman"/>
          <w:noProof/>
          <w:color w:val="191919"/>
          <w:spacing w:val="-22"/>
        </w:rPr>
        <w:t>O</w:t>
      </w:r>
      <w:r w:rsidRPr="0025284F">
        <w:rPr>
          <w:rFonts w:ascii="Times New Roman" w:hAnsi="Times New Roman"/>
          <w:noProof/>
          <w:color w:val="191919"/>
          <w:spacing w:val="-51"/>
        </w:rPr>
        <w:t>R</w:t>
      </w:r>
      <w:r w:rsidRPr="0025284F">
        <w:rPr>
          <w:rFonts w:ascii="Times New Roman" w:hAnsi="Times New Roman"/>
          <w:noProof/>
          <w:color w:val="191919"/>
          <w:spacing w:val="-91"/>
        </w:rPr>
        <w:t>Y</w:t>
      </w:r>
      <w:r w:rsidRPr="0025284F">
        <w:rPr>
          <w:rFonts w:ascii="Times New Roman" w:hAnsi="Times New Roman"/>
          <w:noProof/>
          <w:color w:val="191919"/>
        </w:rPr>
        <w:t>,</w:t>
      </w:r>
      <w:r w:rsidRPr="0025284F">
        <w:rPr>
          <w:rFonts w:ascii="Times New Roman" w:hAnsi="Times New Roman"/>
          <w:noProof/>
          <w:color w:val="191919"/>
          <w:spacing w:val="-43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1"/>
        </w:rPr>
        <w:t>P</w:t>
      </w:r>
      <w:r w:rsidRPr="0025284F">
        <w:rPr>
          <w:rFonts w:ascii="Times New Roman" w:hAnsi="Times New Roman"/>
          <w:noProof/>
          <w:color w:val="191919"/>
          <w:spacing w:val="-22"/>
        </w:rPr>
        <w:t>OLITICAL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21"/>
        </w:rPr>
        <w:t>S</w:t>
      </w:r>
      <w:r w:rsidRPr="0025284F">
        <w:rPr>
          <w:rFonts w:ascii="Times New Roman" w:hAnsi="Times New Roman"/>
          <w:noProof/>
          <w:color w:val="191919"/>
          <w:spacing w:val="-22"/>
        </w:rPr>
        <w:t>CIENC</w:t>
      </w:r>
      <w:r w:rsidRPr="0025284F">
        <w:rPr>
          <w:rFonts w:ascii="Times New Roman" w:hAnsi="Times New Roman"/>
          <w:noProof/>
          <w:color w:val="191919"/>
        </w:rPr>
        <w:t>E</w:t>
      </w:r>
      <w:r w:rsidRPr="0025284F">
        <w:rPr>
          <w:rFonts w:ascii="Times New Roman" w:hAnsi="Times New Roman"/>
          <w:noProof/>
          <w:color w:val="191919"/>
          <w:spacing w:val="-28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2"/>
        </w:rPr>
        <w:t>AN</w:t>
      </w:r>
      <w:r w:rsidRPr="0025284F">
        <w:rPr>
          <w:rFonts w:ascii="Times New Roman" w:hAnsi="Times New Roman"/>
          <w:noProof/>
          <w:color w:val="191919"/>
        </w:rPr>
        <w:t>D</w:t>
      </w:r>
      <w:r w:rsidRPr="0025284F">
        <w:rPr>
          <w:rFonts w:ascii="Times New Roman" w:hAnsi="Times New Roman"/>
          <w:noProof/>
          <w:color w:val="191919"/>
          <w:spacing w:val="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1"/>
        </w:rPr>
        <w:t>P</w:t>
      </w:r>
      <w:r w:rsidRPr="0025284F">
        <w:rPr>
          <w:rFonts w:ascii="Times New Roman" w:hAnsi="Times New Roman"/>
          <w:noProof/>
          <w:color w:val="191919"/>
          <w:spacing w:val="-22"/>
        </w:rPr>
        <w:t>UBLI</w:t>
      </w:r>
      <w:r w:rsidRPr="0025284F">
        <w:rPr>
          <w:rFonts w:ascii="Times New Roman" w:hAnsi="Times New Roman"/>
          <w:noProof/>
          <w:color w:val="191919"/>
        </w:rPr>
        <w:t>C</w:t>
      </w:r>
      <w:r w:rsidRPr="0025284F">
        <w:rPr>
          <w:rFonts w:ascii="Times New Roman" w:hAnsi="Times New Roman"/>
          <w:noProof/>
          <w:color w:val="191919"/>
          <w:spacing w:val="-38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1"/>
        </w:rPr>
        <w:t>A</w:t>
      </w:r>
      <w:r w:rsidRPr="0025284F">
        <w:rPr>
          <w:rFonts w:ascii="Times New Roman" w:hAnsi="Times New Roman"/>
          <w:noProof/>
          <w:color w:val="191919"/>
          <w:spacing w:val="-22"/>
        </w:rPr>
        <w:t>DMINISTR</w:t>
      </w:r>
      <w:r w:rsidRPr="0025284F">
        <w:rPr>
          <w:rFonts w:ascii="Times New Roman" w:hAnsi="Times New Roman"/>
          <w:noProof/>
          <w:color w:val="191919"/>
          <w:spacing w:val="-81"/>
        </w:rPr>
        <w:t>A</w:t>
      </w:r>
      <w:r w:rsidRPr="0025284F">
        <w:rPr>
          <w:rFonts w:ascii="Times New Roman" w:hAnsi="Times New Roman"/>
          <w:noProof/>
          <w:color w:val="191919"/>
          <w:spacing w:val="-22"/>
        </w:rPr>
        <w:t>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HIS</w:t>
      </w:r>
      <w:r w:rsidRPr="0025284F">
        <w:rPr>
          <w:rFonts w:ascii="Times New Roman" w:hAnsi="Times New Roman"/>
          <w:noProof/>
          <w:color w:val="191919"/>
          <w:spacing w:val="-4"/>
        </w:rPr>
        <w:t>T</w:t>
      </w:r>
      <w:r w:rsidRPr="0025284F">
        <w:rPr>
          <w:rFonts w:ascii="Times New Roman" w:hAnsi="Times New Roman"/>
          <w:noProof/>
          <w:color w:val="191919"/>
        </w:rPr>
        <w:t>O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POLITICAL</w:t>
      </w:r>
      <w:r w:rsidRPr="0025284F">
        <w:rPr>
          <w:rFonts w:ascii="Times New Roman" w:hAnsi="Times New Roman"/>
          <w:noProof/>
          <w:color w:val="191919"/>
          <w:spacing w:val="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MINOR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INTERN</w:t>
      </w:r>
      <w:r w:rsidRPr="0025284F">
        <w:rPr>
          <w:rFonts w:ascii="Times New Roman" w:hAnsi="Times New Roman"/>
          <w:noProof/>
          <w:color w:val="191919"/>
          <w:spacing w:val="-18"/>
        </w:rPr>
        <w:t>A</w:t>
      </w:r>
      <w:r w:rsidRPr="0025284F">
        <w:rPr>
          <w:rFonts w:ascii="Times New Roman" w:hAnsi="Times New Roman"/>
          <w:noProof/>
          <w:color w:val="191919"/>
        </w:rPr>
        <w:t>TIONAL</w:t>
      </w:r>
      <w:r w:rsidRPr="0025284F">
        <w:rPr>
          <w:rFonts w:ascii="Times New Roman" w:hAnsi="Times New Roman"/>
          <w:noProof/>
          <w:color w:val="191919"/>
          <w:spacing w:val="-11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AF</w:t>
      </w:r>
      <w:r w:rsidRPr="0025284F">
        <w:rPr>
          <w:rFonts w:ascii="Times New Roman" w:hAnsi="Times New Roman"/>
          <w:noProof/>
          <w:color w:val="191919"/>
          <w:spacing w:val="-18"/>
        </w:rPr>
        <w:t>F</w:t>
      </w:r>
      <w:r w:rsidRPr="0025284F">
        <w:rPr>
          <w:rFonts w:ascii="Times New Roman" w:hAnsi="Times New Roman"/>
          <w:noProof/>
          <w:color w:val="191919"/>
        </w:rPr>
        <w:t>AIRS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PRE-L</w:t>
      </w:r>
      <w:r w:rsidRPr="0025284F">
        <w:rPr>
          <w:rFonts w:ascii="Times New Roman" w:hAnsi="Times New Roman"/>
          <w:noProof/>
          <w:color w:val="191919"/>
          <w:spacing w:val="-27"/>
        </w:rPr>
        <w:t>A</w:t>
      </w:r>
      <w:r w:rsidRPr="0025284F">
        <w:rPr>
          <w:rFonts w:ascii="Times New Roman" w:hAnsi="Times New Roman"/>
          <w:noProof/>
          <w:color w:val="191919"/>
        </w:rPr>
        <w:t>W</w:t>
      </w:r>
      <w:r w:rsidRPr="0025284F">
        <w:rPr>
          <w:rFonts w:ascii="Times New Roman" w:hAnsi="Times New Roman"/>
          <w:noProof/>
          <w:color w:val="191919"/>
          <w:spacing w:val="16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DE</w:t>
      </w:r>
      <w:r w:rsidRPr="0025284F">
        <w:rPr>
          <w:rFonts w:ascii="Times New Roman" w:hAnsi="Times New Roman"/>
          <w:noProof/>
          <w:color w:val="191919"/>
          <w:spacing w:val="-50"/>
        </w:rPr>
        <w:t>P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32"/>
        </w:rPr>
        <w:t>R</w:t>
      </w:r>
      <w:r w:rsidRPr="0025284F">
        <w:rPr>
          <w:rFonts w:ascii="Times New Roman" w:hAnsi="Times New Roman"/>
          <w:noProof/>
          <w:color w:val="191919"/>
        </w:rPr>
        <w:t>TMENT</w:t>
      </w:r>
      <w:r w:rsidRPr="0025284F">
        <w:rPr>
          <w:rFonts w:ascii="Times New Roman" w:hAnsi="Times New Roman"/>
          <w:noProof/>
          <w:color w:val="191919"/>
          <w:spacing w:val="35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45"/>
        </w:rPr>
        <w:t xml:space="preserve"> BEHAVIORAL SCIENCES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PSYCHOLOGY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SOCIOLOGY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_Toc295327609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426445" w:rsidRDefault="00426445">
      <w:r>
        <w:fldChar w:fldCharType="end"/>
      </w:r>
    </w:p>
    <w:p w:rsidR="00426445" w:rsidRDefault="00426445"/>
    <w:p w:rsidR="00426445" w:rsidRDefault="00426445"/>
    <w:p w:rsidR="00426445" w:rsidRDefault="00426445"/>
    <w:p w:rsidR="00426445" w:rsidRDefault="00426445"/>
    <w:p w:rsidR="00426445" w:rsidRDefault="00426445"/>
    <w:p w:rsidR="00426445" w:rsidRDefault="00426445"/>
    <w:p w:rsidR="00426445" w:rsidRDefault="00426445"/>
    <w:p w:rsidR="00426445" w:rsidRDefault="00426445">
      <w:r>
        <w:br w:type="page"/>
      </w:r>
    </w:p>
    <w:p w:rsidR="00426445" w:rsidRDefault="00426445">
      <w:r>
        <w:lastRenderedPageBreak/>
        <w:br w:type="page"/>
      </w:r>
    </w:p>
    <w:p w:rsidR="00946B9C" w:rsidRDefault="00946B9C"/>
    <w:p w:rsidR="008014C5" w:rsidRDefault="008014C5"/>
    <w:p w:rsidR="008014C5" w:rsidRPr="00426445" w:rsidRDefault="008014C5" w:rsidP="00426445">
      <w:pPr>
        <w:pStyle w:val="Heading1"/>
        <w:jc w:val="center"/>
        <w:rPr>
          <w:rFonts w:ascii="Times New Roman" w:hAnsi="Times New Roman"/>
          <w:color w:val="000000"/>
          <w:sz w:val="96"/>
          <w:szCs w:val="96"/>
        </w:rPr>
      </w:pPr>
      <w:bookmarkStart w:id="0" w:name="_Toc295327590"/>
      <w:r w:rsidRPr="00426445">
        <w:rPr>
          <w:rFonts w:ascii="Times New Roman" w:hAnsi="Times New Roman"/>
          <w:color w:val="191919"/>
          <w:spacing w:val="-26"/>
          <w:sz w:val="96"/>
          <w:szCs w:val="96"/>
        </w:rPr>
        <w:t>COLLEG</w:t>
      </w:r>
      <w:r w:rsidRPr="00426445">
        <w:rPr>
          <w:rFonts w:ascii="Times New Roman" w:hAnsi="Times New Roman"/>
          <w:color w:val="191919"/>
          <w:sz w:val="96"/>
          <w:szCs w:val="96"/>
        </w:rPr>
        <w:t>E</w:t>
      </w:r>
      <w:r w:rsidRPr="00426445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Pr="00426445"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 w:rsidRPr="00426445">
        <w:rPr>
          <w:rFonts w:ascii="Times New Roman" w:hAnsi="Times New Roman"/>
          <w:color w:val="191919"/>
          <w:sz w:val="96"/>
          <w:szCs w:val="96"/>
        </w:rPr>
        <w:t>F</w:t>
      </w:r>
      <w:r w:rsidRPr="00426445"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 w:rsidRPr="00426445">
        <w:rPr>
          <w:rFonts w:ascii="Times New Roman" w:hAnsi="Times New Roman"/>
          <w:color w:val="191919"/>
          <w:spacing w:val="-25"/>
          <w:sz w:val="96"/>
          <w:szCs w:val="96"/>
        </w:rPr>
        <w:t>A</w:t>
      </w:r>
      <w:r w:rsidRPr="00426445"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 w:rsidRPr="00426445"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 w:rsidRPr="00426445">
        <w:rPr>
          <w:rFonts w:ascii="Times New Roman" w:hAnsi="Times New Roman"/>
          <w:color w:val="191919"/>
          <w:sz w:val="96"/>
          <w:szCs w:val="96"/>
        </w:rPr>
        <w:t>S</w:t>
      </w:r>
      <w:r w:rsidRPr="00426445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Pr="00426445">
        <w:rPr>
          <w:rFonts w:ascii="Times New Roman" w:hAnsi="Times New Roman"/>
          <w:color w:val="191919"/>
          <w:sz w:val="96"/>
          <w:szCs w:val="96"/>
        </w:rPr>
        <w:t xml:space="preserve">&amp; </w:t>
      </w:r>
      <w:r w:rsidRPr="00426445">
        <w:rPr>
          <w:rFonts w:ascii="Times New Roman" w:hAnsi="Times New Roman"/>
          <w:color w:val="191919"/>
          <w:spacing w:val="-25"/>
          <w:sz w:val="96"/>
          <w:szCs w:val="96"/>
        </w:rPr>
        <w:t>H</w:t>
      </w:r>
      <w:r w:rsidRPr="00426445"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  <w:bookmarkEnd w:id="0"/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D05D95">
      <w:pPr>
        <w:widowControl w:val="0"/>
        <w:autoSpaceDE w:val="0"/>
        <w:autoSpaceDN w:val="0"/>
        <w:adjustRightInd w:val="0"/>
        <w:spacing w:before="30"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Humanities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ins w:id="1" w:author="spearman" w:date="2011-05-16T14:57:00Z">
        <w:r>
          <w:rPr>
            <w:rFonts w:ascii="Times New Roman" w:hAnsi="Times New Roman"/>
            <w:color w:val="191919"/>
            <w:sz w:val="18"/>
            <w:szCs w:val="18"/>
          </w:rPr>
          <w:t xml:space="preserve"> Behavioral Sciences,</w:t>
        </w:r>
      </w:ins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English,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Modern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Languages,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Communications,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 w:rsidR="00D05D95"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 Science</w:t>
      </w:r>
      <w:ins w:id="2" w:author="spearman" w:date="2011-05-16T14:58:00Z">
        <w:r>
          <w:rPr>
            <w:rFonts w:ascii="Times New Roman" w:hAnsi="Times New Roman"/>
            <w:color w:val="191919"/>
            <w:sz w:val="18"/>
            <w:szCs w:val="18"/>
          </w:rPr>
          <w:t>, MPA Program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and</w:t>
      </w:r>
      <w:del w:id="3" w:author="spearman" w:date="2011-05-16T14:59:00Z">
        <w:r w:rsidDel="008436DE">
          <w:rPr>
            <w:rFonts w:ascii="Times New Roman" w:hAnsi="Times New Roman"/>
            <w:color w:val="191919"/>
            <w:sz w:val="18"/>
            <w:szCs w:val="18"/>
          </w:rPr>
          <w:delText xml:space="preserve"> Psycholog</w:delText>
        </w:r>
        <w:r w:rsidDel="008436DE">
          <w:rPr>
            <w:rFonts w:ascii="Times New Roman" w:hAnsi="Times New Roman"/>
            <w:color w:val="191919"/>
            <w:spacing w:val="-12"/>
            <w:sz w:val="18"/>
            <w:szCs w:val="18"/>
          </w:rPr>
          <w:delText>y</w:delText>
        </w:r>
        <w:r w:rsidDel="008436DE">
          <w:rPr>
            <w:rFonts w:ascii="Times New Roman" w:hAnsi="Times New Roman"/>
            <w:color w:val="191919"/>
            <w:sz w:val="18"/>
            <w:szCs w:val="18"/>
          </w:rPr>
          <w:delText>, Sociology and</w:delText>
        </w:r>
      </w:del>
      <w:r>
        <w:rPr>
          <w:rFonts w:ascii="Times New Roman" w:hAnsi="Times New Roman"/>
          <w:color w:val="191919"/>
          <w:sz w:val="18"/>
          <w:szCs w:val="18"/>
        </w:rPr>
        <w:t xml:space="preserve"> 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" w:after="0" w:line="220" w:lineRule="exact"/>
        <w:ind w:left="360" w:firstLine="0"/>
        <w:rPr>
          <w:rFonts w:ascii="Times New Roman" w:hAnsi="Times New Roman"/>
          <w:color w:val="00000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Through the cooperation of several departments, the College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and Humanities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training in the area of 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962810" w:rsidRPr="00426445" w:rsidRDefault="00962810" w:rsidP="00426445">
      <w:pPr>
        <w:pStyle w:val="Heading2"/>
        <w:ind w:left="360" w:firstLine="0"/>
        <w:rPr>
          <w:rFonts w:ascii="Times New Roman" w:hAnsi="Times New Roman"/>
          <w:color w:val="000000"/>
          <w:sz w:val="48"/>
          <w:szCs w:val="48"/>
        </w:rPr>
      </w:pPr>
      <w:bookmarkStart w:id="4" w:name="_Toc295327591"/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DE</w:t>
      </w:r>
      <w:r w:rsidRPr="00426445">
        <w:rPr>
          <w:rFonts w:ascii="Times New Roman" w:hAnsi="Times New Roman"/>
          <w:color w:val="191919"/>
          <w:spacing w:val="-47"/>
          <w:sz w:val="48"/>
          <w:szCs w:val="48"/>
        </w:rPr>
        <w:t>P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A</w:t>
      </w:r>
      <w:r w:rsidRPr="00426445">
        <w:rPr>
          <w:rFonts w:ascii="Times New Roman" w:hAnsi="Times New Roman"/>
          <w:color w:val="191919"/>
          <w:spacing w:val="-32"/>
          <w:sz w:val="48"/>
          <w:szCs w:val="48"/>
        </w:rPr>
        <w:t>R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TMEN</w:t>
      </w:r>
      <w:r w:rsidRPr="00426445">
        <w:rPr>
          <w:rFonts w:ascii="Times New Roman" w:hAnsi="Times New Roman"/>
          <w:color w:val="191919"/>
          <w:sz w:val="48"/>
          <w:szCs w:val="48"/>
        </w:rPr>
        <w:t>T</w:t>
      </w:r>
      <w:r w:rsidRPr="00426445">
        <w:rPr>
          <w:rFonts w:ascii="Times New Roman" w:hAnsi="Times New Roman"/>
          <w:color w:val="191919"/>
          <w:spacing w:val="25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O</w:t>
      </w:r>
      <w:r w:rsidRPr="00426445">
        <w:rPr>
          <w:rFonts w:ascii="Times New Roman" w:hAnsi="Times New Roman"/>
          <w:color w:val="191919"/>
          <w:sz w:val="48"/>
          <w:szCs w:val="48"/>
        </w:rPr>
        <w:t>F</w:t>
      </w:r>
      <w:r w:rsidRPr="00426445">
        <w:rPr>
          <w:rFonts w:ascii="Times New Roman" w:hAnsi="Times New Roman"/>
          <w:color w:val="191919"/>
          <w:spacing w:val="34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ENGLISH</w:t>
      </w:r>
      <w:r w:rsidRPr="00426445">
        <w:rPr>
          <w:rFonts w:ascii="Times New Roman" w:hAnsi="Times New Roman"/>
          <w:color w:val="191919"/>
          <w:sz w:val="48"/>
          <w:szCs w:val="48"/>
        </w:rPr>
        <w:t>,</w:t>
      </w:r>
      <w:r w:rsidRPr="00426445">
        <w:rPr>
          <w:rFonts w:ascii="Times New Roman" w:hAnsi="Times New Roman"/>
          <w:color w:val="191919"/>
          <w:spacing w:val="-6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MODERN</w:t>
      </w:r>
      <w:bookmarkEnd w:id="4"/>
    </w:p>
    <w:p w:rsidR="00426445" w:rsidRDefault="00962810" w:rsidP="00426445">
      <w:pPr>
        <w:pStyle w:val="Heading2"/>
        <w:ind w:left="360" w:firstLine="0"/>
        <w:rPr>
          <w:rFonts w:ascii="Times New Roman" w:hAnsi="Times New Roman"/>
          <w:color w:val="191919"/>
          <w:spacing w:val="-3"/>
          <w:sz w:val="48"/>
          <w:szCs w:val="48"/>
        </w:rPr>
      </w:pPr>
      <w:bookmarkStart w:id="5" w:name="_Toc295327592"/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LANGUAGE</w:t>
      </w:r>
      <w:r w:rsidRPr="00426445">
        <w:rPr>
          <w:rFonts w:ascii="Times New Roman" w:hAnsi="Times New Roman"/>
          <w:color w:val="191919"/>
          <w:sz w:val="48"/>
          <w:szCs w:val="48"/>
        </w:rPr>
        <w:t>S</w:t>
      </w:r>
      <w:r w:rsidRPr="00426445">
        <w:rPr>
          <w:rFonts w:ascii="Times New Roman" w:hAnsi="Times New Roman"/>
          <w:color w:val="191919"/>
          <w:spacing w:val="-5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AN</w:t>
      </w:r>
      <w:r w:rsidRPr="00426445">
        <w:rPr>
          <w:rFonts w:ascii="Times New Roman" w:hAnsi="Times New Roman"/>
          <w:color w:val="191919"/>
          <w:sz w:val="48"/>
          <w:szCs w:val="48"/>
        </w:rPr>
        <w:t>D</w:t>
      </w:r>
      <w:r w:rsidRPr="00426445">
        <w:rPr>
          <w:rFonts w:ascii="Times New Roman" w:hAnsi="Times New Roman"/>
          <w:color w:val="191919"/>
          <w:spacing w:val="23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MAS</w:t>
      </w:r>
      <w:r w:rsidRPr="00426445">
        <w:rPr>
          <w:rFonts w:ascii="Times New Roman" w:hAnsi="Times New Roman"/>
          <w:color w:val="191919"/>
          <w:sz w:val="48"/>
          <w:szCs w:val="48"/>
        </w:rPr>
        <w:t>S</w:t>
      </w:r>
      <w:r w:rsidRPr="00426445">
        <w:rPr>
          <w:rFonts w:ascii="Times New Roman" w:hAnsi="Times New Roman"/>
          <w:color w:val="191919"/>
          <w:spacing w:val="22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COMMUNIC</w:t>
      </w:r>
      <w:r w:rsidRPr="00426445">
        <w:rPr>
          <w:rFonts w:ascii="Times New Roman" w:hAnsi="Times New Roman"/>
          <w:color w:val="191919"/>
          <w:spacing w:val="-56"/>
          <w:sz w:val="48"/>
          <w:szCs w:val="48"/>
        </w:rPr>
        <w:t>A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TION</w:t>
      </w:r>
      <w:bookmarkEnd w:id="5"/>
      <w:r>
        <w:rPr>
          <w:rFonts w:ascii="Times New Roman" w:hAnsi="Times New Roman"/>
          <w:color w:val="191919"/>
          <w:spacing w:val="-3"/>
          <w:sz w:val="48"/>
          <w:szCs w:val="48"/>
        </w:rPr>
        <w:t xml:space="preserve"> 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32" w:after="0" w:line="268" w:lineRule="auto"/>
        <w:ind w:left="360" w:right="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Completion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5" w:after="0" w:line="220" w:lineRule="exact"/>
        <w:ind w:left="360" w:right="6"/>
        <w:jc w:val="both"/>
        <w:rPr>
          <w:rFonts w:ascii="Times New Roman" w:hAnsi="Times New Roman"/>
          <w:color w:val="000000"/>
        </w:rPr>
      </w:pP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many 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i.e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freelanc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writing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composition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employment. 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191919"/>
          <w:spacing w:val="-2"/>
          <w:sz w:val="18"/>
          <w:szCs w:val="18"/>
        </w:rPr>
      </w:pP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government.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5" w:after="0" w:line="220" w:lineRule="exact"/>
        <w:ind w:left="360" w:right="6"/>
        <w:jc w:val="both"/>
        <w:rPr>
          <w:rFonts w:ascii="Times New Roman" w:hAnsi="Times New Roman"/>
          <w:color w:val="000000"/>
        </w:rPr>
      </w:pPr>
    </w:p>
    <w:p w:rsidR="008014C5" w:rsidRDefault="00962810" w:rsidP="00962810">
      <w:pPr>
        <w:ind w:left="360" w:right="6" w:firstLine="0"/>
        <w:jc w:val="both"/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Electroni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TV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acquaint 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state-of-the-ar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opportunitie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matriculatin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partnership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8014C5" w:rsidRDefault="008014C5"/>
    <w:p w:rsidR="008014C5" w:rsidRDefault="008014C5"/>
    <w:p w:rsidR="008014C5" w:rsidRDefault="008014C5"/>
    <w:p w:rsidR="008014C5" w:rsidRDefault="008014C5"/>
    <w:p w:rsidR="00962810" w:rsidRDefault="00962810">
      <w:r>
        <w:br w:type="page"/>
      </w:r>
    </w:p>
    <w:p w:rsidR="00962810" w:rsidRDefault="00962810" w:rsidP="00426445">
      <w:pPr>
        <w:pStyle w:val="Heading2"/>
        <w:ind w:firstLine="180"/>
        <w:rPr>
          <w:rFonts w:ascii="Times New Roman" w:hAnsi="Times New Roman"/>
          <w:color w:val="000000"/>
          <w:sz w:val="24"/>
          <w:szCs w:val="24"/>
        </w:rPr>
      </w:pPr>
      <w:bookmarkStart w:id="6" w:name="_Toc295327593"/>
      <w:r>
        <w:rPr>
          <w:rFonts w:ascii="Times New Roman" w:hAnsi="Times New Roman"/>
          <w:color w:val="191919"/>
          <w:spacing w:val="-3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NGLISH</w:t>
      </w:r>
      <w:bookmarkEnd w:id="6"/>
    </w:p>
    <w:p w:rsidR="00962810" w:rsidRDefault="00962810" w:rsidP="00962810">
      <w:pPr>
        <w:widowControl w:val="0"/>
        <w:tabs>
          <w:tab w:val="left" w:pos="5900"/>
          <w:tab w:val="left" w:pos="9000"/>
        </w:tabs>
        <w:autoSpaceDE w:val="0"/>
        <w:autoSpaceDN w:val="0"/>
        <w:adjustRightInd w:val="0"/>
        <w:spacing w:before="5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531"/>
        <w:gridCol w:w="1645"/>
        <w:gridCol w:w="1935"/>
        <w:gridCol w:w="1138"/>
      </w:tblGrid>
      <w:tr w:rsidR="00962810" w:rsidRPr="007A7452" w:rsidTr="00C06A78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C06A78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C06A78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C06A78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sequence:</w:t>
      </w:r>
    </w:p>
    <w:p w:rsidR="008014C5" w:rsidRDefault="008014C5"/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3158"/>
        <w:gridCol w:w="2508"/>
        <w:gridCol w:w="2254"/>
      </w:tblGrid>
      <w:tr w:rsidR="00962810" w:rsidRPr="007A7452" w:rsidTr="00962810">
        <w:trPr>
          <w:trHeight w:hRule="exact" w:val="234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1002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1002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1002 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37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- 2001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962810" w:rsidRPr="007A7452" w:rsidTr="00962810">
        <w:trPr>
          <w:trHeight w:hRule="exact" w:val="32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ements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1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42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       ENGL 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42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       ENGL 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2229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962810" w:rsidRPr="007A7452" w:rsidTr="00962810">
        <w:trPr>
          <w:trHeight w:hRule="exact" w:val="511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 29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 23</w:t>
      </w:r>
      <w:proofErr w:type="gramEnd"/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8014C5" w:rsidRDefault="008014C5"/>
    <w:tbl>
      <w:tblPr>
        <w:tblpPr w:leftFromText="180" w:rightFromText="180" w:vertAnchor="text" w:horzAnchor="margin" w:tblpY="14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846"/>
        <w:gridCol w:w="2587"/>
        <w:gridCol w:w="1821"/>
      </w:tblGrid>
      <w:tr w:rsidR="00962810" w:rsidRPr="007A7452" w:rsidTr="00962810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3799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962810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Renaissanc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Reformation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4632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Eighteent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962810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4980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opics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>ENGL 3204 Rhetoric and advanced Writing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>Rhetoric and Advanced Writing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ENGL 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 23</w:t>
            </w:r>
          </w:p>
        </w:tc>
      </w:tr>
    </w:tbl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962810" w:rsidRDefault="00962810" w:rsidP="00962810">
      <w:pPr>
        <w:widowControl w:val="0"/>
        <w:tabs>
          <w:tab w:val="left" w:pos="9540"/>
        </w:tabs>
        <w:autoSpaceDE w:val="0"/>
        <w:autoSpaceDN w:val="0"/>
        <w:adjustRightInd w:val="0"/>
        <w:spacing w:after="0"/>
        <w:ind w:left="180" w:right="1382" w:firstLine="0"/>
        <w:rPr>
          <w:rFonts w:ascii="Times New Roman" w:hAnsi="Times New Roman"/>
          <w:color w:val="191919"/>
          <w:spacing w:val="-5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 xml:space="preserve">Free Elective </w:t>
      </w:r>
      <w:proofErr w:type="gramStart"/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>s  (</w:t>
      </w:r>
      <w:proofErr w:type="gramEnd"/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>at least 9 Hours)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TOTAL HOURS FOR THE CORE CURRICULUM- 62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TOTAL HOURS FOR THE MAJOR FIELD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(REQUIRED HOURS 29)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1390" w:firstLine="0"/>
        <w:jc w:val="right"/>
        <w:rPr>
          <w:rFonts w:ascii="Times New Roman" w:hAnsi="Times New Roman"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(ELECTIV</w:t>
      </w:r>
      <w:r w:rsidRPr="00962810">
        <w:rPr>
          <w:rFonts w:ascii="Times New Roman" w:hAnsi="Times New Roman"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Pr="00962810">
        <w:rPr>
          <w:rFonts w:ascii="Times New Roman" w:hAnsi="Times New Roman"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23)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1390" w:firstLine="0"/>
        <w:jc w:val="right"/>
        <w:rPr>
          <w:rFonts w:ascii="Times New Roman" w:hAnsi="Times New Roman"/>
          <w:color w:val="000000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 xml:space="preserve"> (FRE</w:t>
      </w:r>
      <w:r w:rsidRPr="00962810">
        <w:rPr>
          <w:rFonts w:ascii="Times New Roman" w:hAnsi="Times New Roman"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 w:rsidRPr="00962810">
        <w:rPr>
          <w:rFonts w:ascii="Times New Roman" w:hAnsi="Times New Roman"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9)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1390" w:firstLine="0"/>
        <w:jc w:val="center"/>
        <w:rPr>
          <w:rFonts w:ascii="Times New Roman" w:hAnsi="Times New Roman"/>
          <w:color w:val="000000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 w:rsidRPr="00962810"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Pr="00962810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Pr="00962810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ENGLIS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proofErr w:type="gramStart"/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125</w:t>
      </w:r>
      <w:proofErr w:type="gramEnd"/>
    </w:p>
    <w:p w:rsidR="00962810" w:rsidRDefault="00962810" w:rsidP="00962810">
      <w:pPr>
        <w:widowControl w:val="0"/>
        <w:autoSpaceDE w:val="0"/>
        <w:autoSpaceDN w:val="0"/>
        <w:adjustRightInd w:val="0"/>
        <w:spacing w:before="7" w:after="0"/>
        <w:ind w:left="36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NGLISH</w:t>
      </w:r>
    </w:p>
    <w:p w:rsidR="008014C5" w:rsidRDefault="008014C5"/>
    <w:tbl>
      <w:tblPr>
        <w:tblpPr w:leftFromText="180" w:rightFromText="180" w:vertAnchor="text" w:horzAnchor="margin" w:tblpX="360" w:tblpY="-93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97"/>
        <w:gridCol w:w="1981"/>
        <w:gridCol w:w="1201"/>
        <w:gridCol w:w="1966"/>
        <w:gridCol w:w="2555"/>
        <w:gridCol w:w="787"/>
      </w:tblGrid>
      <w:tr w:rsidR="00962810" w:rsidRPr="007A7452" w:rsidTr="00962810">
        <w:trPr>
          <w:trHeight w:hRule="exact" w:val="75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6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95" w:hanging="3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2008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hanging="3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81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0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31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6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hanging="12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African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5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46" w:firstLine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hanging="1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right="42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962810" w:rsidRPr="007A7452" w:rsidTr="00962810">
        <w:trPr>
          <w:trHeight w:hRule="exact" w:val="33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1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0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Govt.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40"/>
        </w:trPr>
        <w:tc>
          <w:tcPr>
            <w:tcW w:w="98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tabs>
                <w:tab w:val="left" w:pos="3960"/>
                <w:tab w:val="left" w:pos="5080"/>
                <w:tab w:val="left" w:pos="9720"/>
              </w:tabs>
              <w:autoSpaceDE w:val="0"/>
              <w:autoSpaceDN w:val="0"/>
              <w:adjustRightInd w:val="0"/>
              <w:spacing w:before="6" w:after="0"/>
              <w:ind w:left="90" w:hanging="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-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5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6" w:firstLine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33" w:hanging="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962810" w:rsidRPr="007A7452" w:rsidTr="00962810">
        <w:trPr>
          <w:trHeight w:hRule="exact" w:val="33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2" w:right="508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5/6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37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4610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Sixteent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2810" w:rsidRDefault="00962810" w:rsidP="00962810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178" w:lineRule="exact"/>
        <w:ind w:left="37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17/1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01"/>
        <w:gridCol w:w="2188"/>
        <w:gridCol w:w="1198"/>
        <w:gridCol w:w="1928"/>
        <w:gridCol w:w="2316"/>
        <w:gridCol w:w="1301"/>
      </w:tblGrid>
      <w:tr w:rsidR="00962810" w:rsidRPr="007A7452" w:rsidTr="00962810">
        <w:trPr>
          <w:trHeight w:hRule="exact" w:val="353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7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8/9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Development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0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4641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Romanti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0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601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173" w:right="143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Total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15/16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36" w:firstLine="117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before="30" w:after="0"/>
        <w:ind w:left="5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…….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  <w:proofErr w:type="gramEnd"/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(5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ENGLISH/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…….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……..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.122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12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</w:p>
    <w:p w:rsidR="00962810" w:rsidRDefault="00962810"/>
    <w:p w:rsidR="00C06A78" w:rsidRDefault="00C06A78" w:rsidP="00426445">
      <w:pPr>
        <w:pStyle w:val="Heading2"/>
        <w:ind w:left="180" w:firstLine="0"/>
        <w:rPr>
          <w:rFonts w:ascii="Times New Roman" w:hAnsi="Times New Roman"/>
          <w:b w:val="0"/>
          <w:bCs w:val="0"/>
          <w:color w:val="191919"/>
          <w:sz w:val="32"/>
          <w:szCs w:val="32"/>
        </w:rPr>
      </w:pPr>
      <w:bookmarkStart w:id="7" w:name="_Toc295327594"/>
      <w:r>
        <w:rPr>
          <w:rFonts w:ascii="Times New Roman" w:hAnsi="Times New Roman"/>
          <w:color w:val="191919"/>
          <w:spacing w:val="-3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EGREE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ODER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L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ANGUAGE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(S</w:t>
      </w:r>
      <w:r>
        <w:rPr>
          <w:rFonts w:ascii="Times New Roman" w:hAnsi="Times New Roman"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ANISH</w:t>
      </w:r>
      <w:r>
        <w:rPr>
          <w:rFonts w:ascii="Times New Roman" w:hAnsi="Times New Roman"/>
          <w:color w:val="191919"/>
          <w:sz w:val="32"/>
          <w:szCs w:val="32"/>
        </w:rPr>
        <w:t>)</w:t>
      </w:r>
      <w:bookmarkEnd w:id="7"/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29"/>
        <w:gridCol w:w="4653"/>
        <w:gridCol w:w="3318"/>
      </w:tblGrid>
      <w:tr w:rsidR="00C06A78" w:rsidRPr="007A7452" w:rsidTr="00C06A78">
        <w:trPr>
          <w:trHeight w:hRule="exact" w:val="68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left="37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Elementar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right="4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Hispani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Culture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472"/>
        <w:gridCol w:w="2792"/>
      </w:tblGrid>
      <w:tr w:rsidR="00C06A78" w:rsidRPr="007A7452" w:rsidTr="00C06A78">
        <w:trPr>
          <w:trHeight w:hRule="exact" w:val="237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22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Electives-Literatu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7" w:after="0"/>
        <w:ind w:left="160" w:firstLine="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128"/>
        <w:gridCol w:w="3136"/>
      </w:tblGrid>
      <w:tr w:rsidR="00C06A78" w:rsidRPr="007A7452" w:rsidTr="00C06A78">
        <w:trPr>
          <w:trHeight w:hRule="exact" w:val="298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4550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4773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Golde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Age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 w:firstLine="5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Graduatio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122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left="18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</w:p>
    <w:p w:rsidR="00962810" w:rsidRDefault="00C06A78" w:rsidP="00C06A78">
      <w:pPr>
        <w:ind w:left="180" w:firstLine="0"/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tbl>
      <w:tblPr>
        <w:tblpPr w:leftFromText="180" w:rightFromText="180" w:vertAnchor="text" w:horzAnchor="margin" w:tblpX="180" w:tblpY="17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2005"/>
        <w:gridCol w:w="970"/>
        <w:gridCol w:w="2028"/>
        <w:gridCol w:w="2679"/>
        <w:gridCol w:w="734"/>
      </w:tblGrid>
      <w:tr w:rsidR="00C06A78" w:rsidRPr="007A7452" w:rsidTr="00C06A78">
        <w:trPr>
          <w:trHeight w:hRule="exact" w:val="733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95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540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4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4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353" w:right="765" w:firstLine="9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left="353" w:firstLine="9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62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62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62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left="-97" w:firstLine="90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97" w:firstLine="9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97" w:firstLine="9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-136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2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06A78" w:rsidRPr="007A7452" w:rsidTr="00C06A78">
        <w:trPr>
          <w:trHeight w:hRule="exact" w:val="322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97" w:right="42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C06A78" w:rsidRPr="007A7452" w:rsidTr="00C06A78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5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firstLine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firstLine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9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  <w:p w:rsidR="00C06A78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97" w:right="42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C06A78" w:rsidRDefault="00962810">
      <w:r>
        <w:br w:type="page"/>
      </w:r>
    </w:p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lastRenderedPageBreak/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12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Conversatio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Gramma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520"/>
          <w:tab w:val="left" w:pos="606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Spanish-Am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452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4440"/>
          <w:tab w:val="left" w:pos="6060"/>
          <w:tab w:val="left" w:pos="10170"/>
          <w:tab w:val="left" w:pos="10560"/>
        </w:tabs>
        <w:autoSpaceDE w:val="0"/>
        <w:autoSpaceDN w:val="0"/>
        <w:adjustRightInd w:val="0"/>
        <w:spacing w:before="6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13</w:t>
      </w: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before="5" w:after="0" w:line="220" w:lineRule="exact"/>
        <w:ind w:left="720" w:right="130" w:firstLine="0"/>
        <w:rPr>
          <w:rFonts w:ascii="Times New Roman" w:hAnsi="Times New Roman"/>
          <w:color w:val="000000"/>
        </w:rPr>
      </w:pP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170"/>
        </w:tabs>
        <w:autoSpaceDE w:val="0"/>
        <w:autoSpaceDN w:val="0"/>
        <w:adjustRightInd w:val="0"/>
        <w:spacing w:before="12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Poetr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Spanish-America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20t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Span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MD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Linguistic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440"/>
          <w:tab w:val="right" w:pos="10260"/>
        </w:tabs>
        <w:autoSpaceDE w:val="0"/>
        <w:autoSpaceDN w:val="0"/>
        <w:adjustRightInd w:val="0"/>
        <w:spacing w:before="6"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7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15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5" w:after="0"/>
        <w:ind w:left="270" w:firstLine="0"/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</w:pPr>
    </w:p>
    <w:p w:rsidR="00C06A78" w:rsidRDefault="00C06A78" w:rsidP="00426445">
      <w:pPr>
        <w:pStyle w:val="Heading2"/>
        <w:ind w:left="270" w:firstLine="0"/>
        <w:rPr>
          <w:rFonts w:ascii="Times New Roman" w:hAnsi="Times New Roman"/>
          <w:color w:val="000000"/>
          <w:sz w:val="24"/>
          <w:szCs w:val="24"/>
        </w:rPr>
      </w:pPr>
      <w:bookmarkStart w:id="8" w:name="_Toc295327595"/>
      <w:r>
        <w:rPr>
          <w:rFonts w:ascii="Times New Roman" w:hAnsi="Times New Roman"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AS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OMMUNIC</w:t>
      </w:r>
      <w:r>
        <w:rPr>
          <w:rFonts w:ascii="Times New Roman" w:hAnsi="Times New Roman"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TION</w:t>
      </w:r>
      <w:bookmarkEnd w:id="8"/>
    </w:p>
    <w:p w:rsidR="00C06A78" w:rsidRDefault="00C06A78" w:rsidP="00C06A78">
      <w:pPr>
        <w:widowControl w:val="0"/>
        <w:autoSpaceDE w:val="0"/>
        <w:autoSpaceDN w:val="0"/>
        <w:adjustRightInd w:val="0"/>
        <w:spacing w:before="16"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RIN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J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OURNALIS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917"/>
        <w:gridCol w:w="3293"/>
        <w:gridCol w:w="2788"/>
        <w:gridCol w:w="2262"/>
      </w:tblGrid>
      <w:tr w:rsidR="00C06A78" w:rsidRPr="007A7452" w:rsidTr="00C06A78">
        <w:trPr>
          <w:trHeight w:hRule="exact" w:val="300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9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Hrs.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Newswriting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Microeconomics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GRM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YOR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Radio/TV/Fil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Interpretativ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Newspape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Editoria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360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9" w:after="0"/>
        <w:ind w:left="270" w:right="162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42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Cognat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Theory-MAC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riting-MAC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Philosophy-an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340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Diplomati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381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Municipa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lastRenderedPageBreak/>
        <w:tab/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30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48"/>
        <w:gridCol w:w="3541"/>
        <w:gridCol w:w="3523"/>
        <w:gridCol w:w="1088"/>
      </w:tblGrid>
      <w:tr w:rsidR="00C06A78" w:rsidRPr="007A7452" w:rsidTr="00C06A78">
        <w:trPr>
          <w:trHeight w:hRule="exact" w:val="237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3228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Sales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3331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4490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4494-J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Study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 w:rsidP="00C06A78">
      <w:pPr>
        <w:widowControl w:val="0"/>
        <w:autoSpaceDE w:val="0"/>
        <w:autoSpaceDN w:val="0"/>
        <w:adjustRightInd w:val="0"/>
        <w:spacing w:before="7" w:after="0"/>
        <w:ind w:left="160" w:firstLine="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0"/>
        <w:gridCol w:w="3024"/>
        <w:gridCol w:w="2936"/>
        <w:gridCol w:w="1785"/>
      </w:tblGrid>
      <w:tr w:rsidR="00C06A78" w:rsidRPr="007A7452" w:rsidTr="00C06A78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8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tabs>
          <w:tab w:val="left" w:pos="9780"/>
        </w:tabs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2"/>
        <w:gridCol w:w="3235"/>
        <w:gridCol w:w="3271"/>
        <w:gridCol w:w="1132"/>
      </w:tblGrid>
      <w:tr w:rsidR="00C06A78" w:rsidRPr="007A7452" w:rsidTr="00C06A78">
        <w:trPr>
          <w:trHeight w:hRule="exact" w:val="237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Methods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38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Cognat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(3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3815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Municipa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3404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Diplomati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Unite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States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19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30</w:t>
            </w:r>
          </w:p>
        </w:tc>
      </w:tr>
      <w:tr w:rsidR="00C06A78" w:rsidRPr="007A7452" w:rsidTr="00C06A78">
        <w:trPr>
          <w:trHeight w:hRule="exact" w:val="236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Elective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)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Image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Propaganda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3327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TV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br w:type="page"/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</w:t>
      </w:r>
    </w:p>
    <w:p w:rsidR="00C06A78" w:rsidRDefault="00C06A78" w:rsidP="00C06A78">
      <w:pPr>
        <w:widowControl w:val="0"/>
        <w:tabs>
          <w:tab w:val="left" w:pos="2250"/>
          <w:tab w:val="left" w:pos="3600"/>
          <w:tab w:val="left" w:pos="7460"/>
        </w:tabs>
        <w:autoSpaceDE w:val="0"/>
        <w:autoSpaceDN w:val="0"/>
        <w:adjustRightInd w:val="0"/>
        <w:spacing w:before="9" w:after="0"/>
        <w:ind w:left="270" w:right="121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ab/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         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9" w:after="0"/>
        <w:ind w:left="270" w:right="121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Production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 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      3</w:t>
      </w:r>
    </w:p>
    <w:p w:rsidR="00C06A78" w:rsidRDefault="00C06A78" w:rsidP="00C06A78">
      <w:pPr>
        <w:widowControl w:val="0"/>
        <w:tabs>
          <w:tab w:val="left" w:pos="2250"/>
          <w:tab w:val="left" w:pos="594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594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448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4494-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9" w:after="0"/>
        <w:ind w:left="270" w:right="112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19</w:t>
      </w:r>
    </w:p>
    <w:p w:rsidR="00B11F35" w:rsidRDefault="00B11F35" w:rsidP="00B11F3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.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3" w:after="0" w:line="100" w:lineRule="exact"/>
        <w:ind w:left="270"/>
        <w:rPr>
          <w:rFonts w:ascii="Times New Roman" w:hAnsi="Times New Roman"/>
          <w:color w:val="000000"/>
          <w:sz w:val="10"/>
          <w:szCs w:val="10"/>
        </w:rPr>
      </w:pPr>
    </w:p>
    <w:tbl>
      <w:tblPr>
        <w:tblW w:w="954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36"/>
        <w:gridCol w:w="3024"/>
        <w:gridCol w:w="1897"/>
        <w:gridCol w:w="2735"/>
        <w:gridCol w:w="548"/>
      </w:tblGrid>
      <w:tr w:rsidR="00B11F35" w:rsidRPr="007A7452" w:rsidTr="00B81D5C">
        <w:trPr>
          <w:trHeight w:hRule="exact"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-14" w:right="634" w:firstLine="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4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7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11F35" w:rsidRPr="007A7452" w:rsidTr="00B81D5C">
        <w:trPr>
          <w:trHeight w:hRule="exact" w:val="511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720" w:firstLine="5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   </w:t>
            </w:r>
            <w:r w:rsidRPr="007A7452">
              <w:rPr>
                <w:rFonts w:ascii="Times New Roman" w:hAnsi="Times New Roman"/>
                <w:color w:val="191919"/>
                <w:spacing w:val="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6" w:after="0"/>
              <w:ind w:right="722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2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21"/>
        <w:gridCol w:w="1032"/>
        <w:gridCol w:w="2035"/>
        <w:gridCol w:w="2666"/>
        <w:gridCol w:w="746"/>
      </w:tblGrid>
      <w:tr w:rsidR="00B11F35" w:rsidRPr="007A7452" w:rsidTr="00B81D5C">
        <w:trPr>
          <w:trHeight w:hRule="exact" w:val="300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r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57" w:right="779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7" w:right="93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Meth.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ARAP/MUSC/FIA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684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74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4"/>
        <w:gridCol w:w="2184"/>
        <w:gridCol w:w="945"/>
        <w:gridCol w:w="2032"/>
        <w:gridCol w:w="2576"/>
        <w:gridCol w:w="839"/>
      </w:tblGrid>
      <w:tr w:rsidR="00B11F35" w:rsidRPr="007A7452" w:rsidTr="00B81D5C">
        <w:trPr>
          <w:trHeight w:hRule="exact"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right="77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71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2140"/>
        <w:gridCol w:w="1074"/>
        <w:gridCol w:w="2031"/>
        <w:gridCol w:w="2635"/>
        <w:gridCol w:w="780"/>
      </w:tblGrid>
      <w:tr w:rsidR="00B11F35" w:rsidRPr="007A7452" w:rsidTr="00B81D5C">
        <w:trPr>
          <w:trHeight w:hRule="exact"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-46" w:right="775"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4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2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(E)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40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  <w:r>
        <w:br w:type="page"/>
      </w:r>
    </w:p>
    <w:p w:rsidR="008014C5" w:rsidRDefault="008014C5" w:rsidP="00426445">
      <w:pPr>
        <w:pStyle w:val="Heading2"/>
        <w:ind w:left="180" w:firstLine="0"/>
        <w:rPr>
          <w:rFonts w:ascii="Times New Roman" w:hAnsi="Times New Roman"/>
          <w:color w:val="000000"/>
          <w:sz w:val="54"/>
          <w:szCs w:val="54"/>
        </w:rPr>
      </w:pPr>
      <w:bookmarkStart w:id="9" w:name="_Toc295327596"/>
      <w:r>
        <w:rPr>
          <w:rFonts w:ascii="Times New Roman" w:hAnsi="Times New Roman"/>
          <w:color w:val="191919"/>
          <w:spacing w:val="-7"/>
          <w:sz w:val="72"/>
          <w:szCs w:val="72"/>
        </w:rPr>
        <w:lastRenderedPageBreak/>
        <w:t>D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57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2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F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IN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9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</w:t>
      </w:r>
      <w:r>
        <w:rPr>
          <w:rFonts w:ascii="Times New Roman" w:hAnsi="Times New Roman"/>
          <w:color w:val="191919"/>
          <w:sz w:val="54"/>
          <w:szCs w:val="54"/>
        </w:rPr>
        <w:t>S</w:t>
      </w:r>
      <w:bookmarkEnd w:id="9"/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Speech/Theatre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 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85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8014C5" w:rsidRPr="00221937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 w:firstLine="0"/>
        <w:jc w:val="both"/>
        <w:rPr>
          <w:rFonts w:ascii="Times New Roman" w:hAnsi="Times New Roman"/>
          <w:color w:val="191919"/>
          <w:spacing w:val="-4"/>
          <w:sz w:val="18"/>
          <w:szCs w:val="18"/>
          <w:rPrChange w:id="10" w:author=" " w:date="2011-05-16T11:07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sculpture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graphic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crafts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 </w:t>
      </w:r>
      <w:ins w:id="11" w:author=" " w:date="2011-05-16T11:07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with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furthe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reinforce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 professiona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residencies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seminars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apprenticeships/internships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subject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purpos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awareness–necessar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adjunct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12" w:author=" " w:date="2011-05-16T11:07:00Z">
        <w:r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</w:t>
        </w:r>
      </w:ins>
      <w:del w:id="13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dis</w:delText>
        </w:r>
      </w:del>
      <w:del w:id="14" w:author=" " w:date="2011-05-16T11:05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 xml:space="preserve">- </w:delText>
        </w:r>
      </w:del>
      <w:del w:id="15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ciplin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e</w:delText>
        </w:r>
      </w:del>
      <w:ins w:id="16" w:author=" " w:date="2011-05-16T11:07:00Z">
        <w:r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ins w:id="17" w:author=" " w:date="2011-05-16T11:06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discipline</w:t>
        </w:r>
      </w:ins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portfoli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into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thereafte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del w:id="18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ma- jor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221937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</w:del>
      <w:ins w:id="19" w:author=" " w:date="2011-05-16T11:06:00Z">
        <w:r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majors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ins w:id="20" w:author=" " w:date="2011-05-16T11:08:00Z">
        <w:r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ins w:id="21" w:author=" " w:date="2011-05-16T11:09:00Z">
        <w:r>
          <w:rPr>
            <w:rFonts w:ascii="Times New Roman" w:hAnsi="Times New Roman"/>
            <w:color w:val="191919"/>
            <w:sz w:val="18"/>
            <w:szCs w:val="18"/>
          </w:rPr>
          <w:t>departmental exit examination and a senior exhibit</w:t>
        </w:r>
        <w:proofErr w:type="gramStart"/>
        <w:r>
          <w:rPr>
            <w:rFonts w:ascii="Times New Roman" w:hAnsi="Times New Roman"/>
            <w:color w:val="191919"/>
            <w:sz w:val="18"/>
            <w:szCs w:val="18"/>
          </w:rPr>
          <w:t>.</w:t>
        </w:r>
      </w:ins>
      <w:ins w:id="22" w:author=" " w:date="2011-05-16T11:08:00Z">
        <w:r>
          <w:rPr>
            <w:rFonts w:ascii="Times New Roman" w:hAnsi="Times New Roman"/>
            <w:color w:val="191919"/>
            <w:sz w:val="18"/>
            <w:szCs w:val="18"/>
          </w:rPr>
          <w:t>`</w:t>
        </w:r>
        <w:proofErr w:type="gramEnd"/>
        <w:r>
          <w:rPr>
            <w:rFonts w:ascii="Times New Roman" w:hAnsi="Times New Roman"/>
            <w:color w:val="191919"/>
            <w:sz w:val="18"/>
            <w:szCs w:val="18"/>
          </w:rPr>
          <w:tab/>
        </w:r>
      </w:ins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8014C5" w:rsidDel="00221937" w:rsidRDefault="008014C5" w:rsidP="008014C5">
      <w:pPr>
        <w:widowControl w:val="0"/>
        <w:autoSpaceDE w:val="0"/>
        <w:autoSpaceDN w:val="0"/>
        <w:adjustRightInd w:val="0"/>
        <w:spacing w:after="0"/>
        <w:ind w:left="120" w:right="7695" w:firstLine="0"/>
        <w:jc w:val="both"/>
        <w:rPr>
          <w:del w:id="23" w:author=" " w:date="2011-05-16T11:08:00Z"/>
          <w:rFonts w:ascii="Times New Roman" w:hAnsi="Times New Roman"/>
          <w:color w:val="000000"/>
          <w:sz w:val="24"/>
          <w:szCs w:val="24"/>
        </w:rPr>
      </w:pPr>
      <w:del w:id="24" w:author=" " w:date="2011-05-16T11:08:00Z"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G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RADU</w:delText>
        </w:r>
        <w:r w:rsidDel="00221937">
          <w:rPr>
            <w:rFonts w:ascii="Times New Roman" w:hAnsi="Times New Roman"/>
            <w:b/>
            <w:bCs/>
            <w:color w:val="191919"/>
            <w:spacing w:val="-16"/>
            <w:sz w:val="18"/>
            <w:szCs w:val="18"/>
          </w:rPr>
          <w:delText>A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T</w:delText>
        </w:r>
        <w:r w:rsidDel="00221937">
          <w:rPr>
            <w:rFonts w:ascii="Times New Roman" w:hAnsi="Times New Roman"/>
            <w:b/>
            <w:bCs/>
            <w:color w:val="191919"/>
            <w:sz w:val="18"/>
            <w:szCs w:val="18"/>
          </w:rPr>
          <w:delText>E</w:delText>
        </w:r>
        <w:r w:rsidDel="00221937">
          <w:rPr>
            <w:rFonts w:ascii="Times New Roman" w:hAnsi="Times New Roman"/>
            <w:b/>
            <w:bCs/>
            <w:color w:val="191919"/>
            <w:spacing w:val="10"/>
            <w:sz w:val="18"/>
            <w:szCs w:val="18"/>
          </w:rPr>
          <w:delText xml:space="preserve"> 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R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ECOR</w:delText>
        </w:r>
        <w:r w:rsidDel="00221937">
          <w:rPr>
            <w:rFonts w:ascii="Times New Roman" w:hAnsi="Times New Roman"/>
            <w:b/>
            <w:bCs/>
            <w:color w:val="191919"/>
            <w:sz w:val="18"/>
            <w:szCs w:val="18"/>
          </w:rPr>
          <w:delText>D</w:delText>
        </w:r>
        <w:r w:rsidDel="00221937">
          <w:rPr>
            <w:rFonts w:ascii="Times New Roman" w:hAnsi="Times New Roman"/>
            <w:b/>
            <w:bCs/>
            <w:color w:val="191919"/>
            <w:spacing w:val="10"/>
            <w:sz w:val="18"/>
            <w:szCs w:val="18"/>
          </w:rPr>
          <w:delText xml:space="preserve"> 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E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XAMIN</w:delText>
        </w:r>
        <w:r w:rsidDel="00221937">
          <w:rPr>
            <w:rFonts w:ascii="Times New Roman" w:hAnsi="Times New Roman"/>
            <w:b/>
            <w:bCs/>
            <w:color w:val="191919"/>
            <w:spacing w:val="-16"/>
            <w:sz w:val="18"/>
            <w:szCs w:val="18"/>
          </w:rPr>
          <w:delText>A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TION</w:delText>
        </w:r>
        <w:r w:rsidDel="00221937">
          <w:rPr>
            <w:rFonts w:ascii="Times New Roman" w:hAnsi="Times New Roman"/>
            <w:b/>
            <w:bCs/>
            <w:color w:val="191919"/>
            <w:sz w:val="24"/>
            <w:szCs w:val="24"/>
          </w:rPr>
          <w:delText>.</w:delText>
        </w:r>
      </w:del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ins w:id="25" w:author=" " w:date="2011-05-16T11:07:00Z">
        <w:r>
          <w:rPr>
            <w:rFonts w:ascii="Times New Roman" w:hAnsi="Times New Roman"/>
            <w:color w:val="191919"/>
            <w:sz w:val="18"/>
            <w:szCs w:val="18"/>
          </w:rPr>
          <w:t>s</w:t>
        </w:r>
      </w:ins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percussion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fers 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-training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counterpoint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del w:id="26" w:author=" " w:date="2011-05-16T11:10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fu</w:delText>
        </w:r>
        <w:r w:rsidDel="00221937">
          <w:rPr>
            <w:rFonts w:ascii="Times New Roman" w:hAnsi="Times New Roman"/>
            <w:color w:val="191919"/>
            <w:spacing w:val="-5"/>
            <w:sz w:val="18"/>
            <w:szCs w:val="18"/>
          </w:rPr>
          <w:delText>r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- </w:delText>
        </w:r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the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r</w:delText>
        </w:r>
      </w:del>
      <w:ins w:id="27" w:author=" " w:date="2011-05-16T11:10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</w:t>
        </w:r>
        <w:proofErr w:type="spellStart"/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futher</w:t>
        </w:r>
      </w:ins>
      <w:proofErr w:type="spellEnd"/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also required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del w:id="28" w:author=" " w:date="2011-05-16T11:10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iden- tif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y</w:delText>
        </w:r>
      </w:del>
      <w:ins w:id="29" w:author=" " w:date="2011-05-16T11:10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identify</w:t>
        </w:r>
      </w:ins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themselve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entranc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del w:id="30" w:author=" " w:date="2011-05-16T11:11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imme- diatel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y</w:delText>
        </w:r>
      </w:del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ins w:id="31" w:author=" " w:date="2011-05-16T11:11:00Z">
        <w:r>
          <w:rPr>
            <w:rFonts w:ascii="Times New Roman" w:hAnsi="Times New Roman"/>
            <w:color w:val="191919"/>
            <w:spacing w:val="1"/>
            <w:sz w:val="18"/>
            <w:szCs w:val="18"/>
          </w:rPr>
          <w:t xml:space="preserve">immediately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commensurat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del w:id="32" w:author=" " w:date="2011-05-16T11:11:00Z"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, </w:delText>
        </w:r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stu- dent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s</w:delText>
        </w:r>
      </w:del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ins w:id="33" w:author=" " w:date="2011-05-16T11:11:00Z">
        <w:r>
          <w:rPr>
            <w:rFonts w:ascii="Times New Roman" w:hAnsi="Times New Roman"/>
            <w:color w:val="191919"/>
            <w:spacing w:val="-11"/>
            <w:sz w:val="18"/>
            <w:szCs w:val="18"/>
          </w:rPr>
          <w:t xml:space="preserve">students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prior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Recita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del w:id="34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De</w:delText>
        </w:r>
      </w:del>
      <w:del w:id="35" w:author=" " w:date="2011-03-21T13:57:00Z">
        <w:r w:rsidDel="00030045">
          <w:rPr>
            <w:rFonts w:ascii="Times New Roman" w:hAnsi="Times New Roman"/>
            <w:color w:val="191919"/>
            <w:spacing w:val="-2"/>
            <w:sz w:val="18"/>
            <w:szCs w:val="18"/>
          </w:rPr>
          <w:delText xml:space="preserve">- </w:delText>
        </w:r>
      </w:del>
      <w:del w:id="36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partmenta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221937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</w:del>
      <w:ins w:id="37" w:author=" " w:date="2011-05-16T11:12:00Z">
        <w:r>
          <w:rPr>
            <w:rFonts w:ascii="Times New Roman" w:hAnsi="Times New Roman"/>
            <w:color w:val="191919"/>
            <w:spacing w:val="-3"/>
            <w:sz w:val="18"/>
            <w:szCs w:val="18"/>
          </w:rPr>
          <w:t xml:space="preserve">Departmental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Pr="00AE3903" w:rsidRDefault="008014C5" w:rsidP="008014C5">
      <w:pPr>
        <w:widowControl w:val="0"/>
        <w:autoSpaceDE w:val="0"/>
        <w:autoSpaceDN w:val="0"/>
        <w:adjustRightInd w:val="0"/>
        <w:spacing w:after="0" w:line="250" w:lineRule="auto"/>
        <w:ind w:left="120" w:right="991" w:firstLine="0"/>
        <w:jc w:val="both"/>
        <w:rPr>
          <w:rFonts w:ascii="Times New Roman" w:hAnsi="Times New Roman"/>
          <w:color w:val="191919"/>
          <w:spacing w:val="-9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specializati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del w:id="38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Con- centratio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221937">
          <w:rPr>
            <w:rFonts w:ascii="Times New Roman" w:hAnsi="Times New Roman"/>
            <w:color w:val="191919"/>
            <w:spacing w:val="-5"/>
            <w:sz w:val="18"/>
            <w:szCs w:val="18"/>
          </w:rPr>
          <w:delText xml:space="preserve"> </w:delText>
        </w:r>
      </w:del>
      <w:ins w:id="39" w:author=" " w:date="2011-05-16T11:13:00Z">
        <w:r>
          <w:rPr>
            <w:rFonts w:ascii="Times New Roman" w:hAnsi="Times New Roman"/>
            <w:color w:val="191919"/>
            <w:spacing w:val="-5"/>
            <w:sz w:val="18"/>
            <w:szCs w:val="18"/>
          </w:rPr>
          <w:t xml:space="preserve">Concentration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television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announcin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politics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fac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ambitions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flexibilit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in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interest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i.e.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dramati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performances,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examinations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presentations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etc.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 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must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10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USIC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music education program will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 study leading to the Bachelor of Music Education degree with applied concentrations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ne of the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categories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woodwind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bras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percussio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primari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music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teaching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certification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earned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Education.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Curr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culum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del w:id="40" w:author=" " w:date="2011-05-16T11:13:00Z">
        <w:r w:rsidDel="00221937">
          <w:rPr>
            <w:rFonts w:ascii="Times New Roman" w:hAnsi="Times New Roman"/>
            <w:color w:val="191919"/>
            <w:sz w:val="18"/>
            <w:szCs w:val="18"/>
          </w:rPr>
          <w:delText>com- ponents</w:delText>
        </w:r>
        <w:r w:rsidDel="00221937">
          <w:rPr>
            <w:rFonts w:ascii="Times New Roman" w:hAnsi="Times New Roman"/>
            <w:color w:val="191919"/>
            <w:spacing w:val="3"/>
            <w:sz w:val="18"/>
            <w:szCs w:val="18"/>
          </w:rPr>
          <w:delText xml:space="preserve"> </w:delText>
        </w:r>
      </w:del>
      <w:ins w:id="41" w:author=" " w:date="2011-05-16T11:13:00Z">
        <w:r>
          <w:rPr>
            <w:rFonts w:ascii="Times New Roman" w:hAnsi="Times New Roman"/>
            <w:color w:val="191919"/>
            <w:spacing w:val="3"/>
            <w:sz w:val="18"/>
            <w:szCs w:val="18"/>
          </w:rPr>
          <w:t xml:space="preserve">components </w:t>
        </w:r>
      </w:ins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(2)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(3)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 Requirements;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(4)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first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admittanc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program, </w:t>
      </w:r>
      <w:r>
        <w:rPr>
          <w:rFonts w:ascii="Times New Roman" w:hAnsi="Times New Roman"/>
          <w:color w:val="191919"/>
          <w:sz w:val="18"/>
          <w:szCs w:val="18"/>
        </w:rPr>
        <w:t>and must meet the requirements of the College of Education for admission to 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833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non-course requirements include: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014C5" w:rsidRPr="00AE3903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/>
        <w:ind w:left="540" w:right="96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A</w:t>
      </w:r>
      <w:r w:rsidRPr="00AE39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z w:val="18"/>
          <w:szCs w:val="18"/>
        </w:rPr>
        <w:t>2.5 G</w:t>
      </w:r>
      <w:r w:rsidRPr="00AE3903"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 w:rsidRPr="00AE3903">
        <w:rPr>
          <w:rFonts w:ascii="Times New Roman" w:hAnsi="Times New Roman"/>
          <w:color w:val="191919"/>
          <w:sz w:val="18"/>
          <w:szCs w:val="18"/>
        </w:rPr>
        <w:t>A</w:t>
      </w:r>
    </w:p>
    <w:p w:rsidR="008014C5" w:rsidRPr="00AE3903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540" w:right="96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Passing Regents’</w:t>
      </w:r>
      <w:r w:rsidRPr="00AE3903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AE3903">
        <w:rPr>
          <w:rFonts w:ascii="Times New Roman" w:hAnsi="Times New Roman"/>
          <w:color w:val="191919"/>
          <w:sz w:val="18"/>
          <w:szCs w:val="18"/>
        </w:rPr>
        <w:t>est</w:t>
      </w:r>
    </w:p>
    <w:p w:rsidR="008014C5" w:rsidRPr="00AE3903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540" w:right="96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 xml:space="preserve">Passing the </w:t>
      </w:r>
      <w:del w:id="42" w:author=" " w:date="2011-05-16T11:13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PRAXIS </w:delText>
        </w:r>
      </w:del>
      <w:del w:id="43" w:author=" " w:date="2011-05-16T11:14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1 </w:delText>
        </w:r>
      </w:del>
      <w:ins w:id="44" w:author=" " w:date="2011-05-16T11:14:00Z"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GACE I </w:t>
        </w:r>
      </w:ins>
      <w:r w:rsidRPr="00AE3903">
        <w:rPr>
          <w:rFonts w:ascii="Times New Roman" w:hAnsi="Times New Roman"/>
          <w:color w:val="191919"/>
          <w:sz w:val="18"/>
          <w:szCs w:val="18"/>
        </w:rPr>
        <w:t>Exam (for full admittance into the</w:t>
      </w:r>
      <w:r w:rsidRPr="00AE39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AE3903">
        <w:rPr>
          <w:rFonts w:ascii="Times New Roman" w:hAnsi="Times New Roman"/>
          <w:color w:val="191919"/>
          <w:sz w:val="18"/>
          <w:szCs w:val="18"/>
        </w:rPr>
        <w:t>eacher Education Program and to be able to student teach)</w:t>
      </w:r>
      <w:ins w:id="45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671B77" w:rsidRDefault="008014C5" w:rsidP="00671B77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540" w:right="960"/>
        <w:rPr>
          <w:rFonts w:ascii="Times New Roman" w:hAnsi="Times New Roman"/>
          <w:color w:val="000000"/>
          <w:sz w:val="18"/>
          <w:szCs w:val="18"/>
        </w:rPr>
        <w:pPrChange w:id="46" w:author=" " w:date="2011-05-16T11:15:00Z">
          <w:pPr>
            <w:widowControl w:val="0"/>
            <w:autoSpaceDE w:val="0"/>
            <w:autoSpaceDN w:val="0"/>
            <w:adjustRightInd w:val="0"/>
            <w:spacing w:after="0" w:line="197" w:lineRule="exact"/>
            <w:ind w:left="480"/>
          </w:pPr>
        </w:pPrChange>
      </w:pPr>
      <w:r w:rsidRPr="00AE3903">
        <w:rPr>
          <w:rFonts w:ascii="Times New Roman" w:hAnsi="Times New Roman"/>
          <w:color w:val="191919"/>
          <w:sz w:val="18"/>
          <w:szCs w:val="18"/>
        </w:rPr>
        <w:t xml:space="preserve">Passing of </w:t>
      </w:r>
      <w:del w:id="47" w:author=" " w:date="2011-05-16T11:14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>PRAXIS II</w:delText>
        </w:r>
      </w:del>
      <w:ins w:id="48" w:author=" " w:date="2011-05-16T11:14:00Z"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 GACE </w:t>
        </w:r>
        <w:proofErr w:type="gramStart"/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II </w:t>
        </w:r>
      </w:ins>
      <w:r w:rsidRPr="00AE3903">
        <w:rPr>
          <w:rFonts w:ascii="Times New Roman" w:hAnsi="Times New Roman"/>
          <w:color w:val="191919"/>
          <w:sz w:val="18"/>
          <w:szCs w:val="18"/>
        </w:rPr>
        <w:t xml:space="preserve"> (</w:t>
      </w:r>
      <w:proofErr w:type="gramEnd"/>
      <w:r w:rsidRPr="00AE3903">
        <w:rPr>
          <w:rFonts w:ascii="Times New Roman" w:hAnsi="Times New Roman"/>
          <w:color w:val="191919"/>
          <w:sz w:val="18"/>
          <w:szCs w:val="18"/>
        </w:rPr>
        <w:t>required for graduation)</w:t>
      </w:r>
      <w:ins w:id="49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8014C5" w:rsidRDefault="008014C5" w:rsidP="008014C5">
      <w:pPr>
        <w:pStyle w:val="ListParagraph"/>
        <w:numPr>
          <w:ilvl w:val="1"/>
          <w:numId w:val="13"/>
        </w:numPr>
        <w:ind w:left="540" w:right="960"/>
        <w:rPr>
          <w:rFonts w:ascii="Times New Roman" w:hAnsi="Times New Roman"/>
          <w:color w:val="191919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Beginning School Experience (two-week internship at one of the public schools during the first two weeks of school)</w:t>
      </w:r>
      <w:ins w:id="50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8014C5" w:rsidRPr="008014C5" w:rsidRDefault="008014C5" w:rsidP="008014C5">
      <w:pPr>
        <w:pStyle w:val="ListParagraph"/>
        <w:numPr>
          <w:ilvl w:val="1"/>
          <w:numId w:val="13"/>
        </w:numPr>
        <w:ind w:left="540" w:right="960"/>
        <w:rPr>
          <w:rFonts w:ascii="Times New Roman" w:hAnsi="Times New Roman"/>
          <w:color w:val="191919"/>
          <w:sz w:val="18"/>
          <w:szCs w:val="18"/>
        </w:rPr>
      </w:pPr>
      <w:r w:rsidRPr="008014C5">
        <w:rPr>
          <w:rFonts w:ascii="Times New Roman" w:hAnsi="Times New Roman"/>
          <w:color w:val="191919"/>
          <w:sz w:val="18"/>
          <w:szCs w:val="18"/>
        </w:rPr>
        <w:t>Student membership in the College Music Educators National Conference (CMENC), and the</w:t>
      </w:r>
      <w:r w:rsidRPr="008014C5"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National Education</w:t>
      </w:r>
      <w:r w:rsidRPr="008014C5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Association (NEA) or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the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Professional</w:t>
      </w:r>
      <w:r w:rsidRPr="008014C5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Association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of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Geo</w:t>
      </w:r>
      <w:r w:rsidRPr="008014C5"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 w:rsidRPr="008014C5">
        <w:rPr>
          <w:rFonts w:ascii="Times New Roman" w:hAnsi="Times New Roman"/>
          <w:color w:val="191919"/>
          <w:sz w:val="18"/>
          <w:szCs w:val="18"/>
        </w:rPr>
        <w:t>gia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Educators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(</w:t>
      </w:r>
      <w:r w:rsidRPr="008014C5"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 w:rsidRPr="008014C5">
        <w:rPr>
          <w:rFonts w:ascii="Times New Roman" w:hAnsi="Times New Roman"/>
          <w:color w:val="191919"/>
          <w:sz w:val="18"/>
          <w:szCs w:val="18"/>
        </w:rPr>
        <w:t>AGE)</w:t>
      </w:r>
      <w:ins w:id="51" w:author=" " w:date="2011-05-16T11:15:00Z">
        <w:r w:rsidRPr="008014C5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8014C5" w:rsidRDefault="008014C5"/>
    <w:p w:rsidR="008014C5" w:rsidRDefault="008014C5"/>
    <w:p w:rsidR="008014C5" w:rsidRDefault="008014C5" w:rsidP="00426445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52" w:name="_Toc295327597"/>
      <w:r>
        <w:rPr>
          <w:rFonts w:ascii="Times New Roman" w:hAnsi="Times New Roman"/>
          <w:color w:val="191919"/>
          <w:sz w:val="24"/>
          <w:szCs w:val="24"/>
        </w:rPr>
        <w:lastRenderedPageBreak/>
        <w:t>B</w:t>
      </w:r>
      <w:r>
        <w:rPr>
          <w:rFonts w:ascii="Times New Roman" w:hAnsi="Times New Roman"/>
          <w:color w:val="191919"/>
          <w:sz w:val="18"/>
          <w:szCs w:val="18"/>
        </w:rPr>
        <w:t>ACHELOR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TS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EGREE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RT</w:t>
      </w:r>
      <w:bookmarkEnd w:id="52"/>
    </w:p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70" w:lineRule="exact"/>
        <w:ind w:firstLine="270"/>
        <w:rPr>
          <w:rFonts w:ascii="Times New Roman" w:hAnsi="Times New Roman"/>
          <w:color w:val="000000"/>
          <w:sz w:val="17"/>
          <w:szCs w:val="17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096"/>
        <w:gridCol w:w="2824"/>
        <w:gridCol w:w="1963"/>
      </w:tblGrid>
      <w:tr w:rsidR="008014C5" w:rsidRPr="007A7452" w:rsidTr="008014C5">
        <w:trPr>
          <w:trHeight w:hRule="exact" w:val="733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7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70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270"/>
              <w:rPr>
                <w:rFonts w:ascii="Times New Roman" w:hAnsi="Times New Roman"/>
                <w:sz w:val="10"/>
                <w:szCs w:val="1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42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70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18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Painting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Sculpture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39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ind w:firstLine="270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(choose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the following) 18 Hrs.</w:t>
      </w:r>
      <w:proofErr w:type="gramEnd"/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72"/>
        <w:gridCol w:w="3510"/>
        <w:gridCol w:w="3803"/>
        <w:gridCol w:w="915"/>
      </w:tblGrid>
      <w:tr w:rsidR="008014C5" w:rsidRPr="007A7452" w:rsidTr="008014C5">
        <w:trPr>
          <w:trHeight w:hRule="exact" w:val="237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3082 Ceramics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4406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extile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ater Color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Graphics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 Graphic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Drawing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 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4070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Ceramics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9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Ceramics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1318"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8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 and Materials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10" w:after="0" w:line="140" w:lineRule="exact"/>
        <w:ind w:firstLine="270"/>
        <w:rPr>
          <w:rFonts w:ascii="Times New Roman" w:hAnsi="Times New Roman"/>
          <w:sz w:val="14"/>
          <w:szCs w:val="14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/>
        <w:ind w:firstLine="27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RT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/>
        <w:ind w:firstLine="27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 w:line="190" w:lineRule="exact"/>
        <w:ind w:firstLine="270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77"/>
        <w:gridCol w:w="3858"/>
        <w:gridCol w:w="2070"/>
        <w:gridCol w:w="1015"/>
      </w:tblGrid>
      <w:tr w:rsidR="008014C5" w:rsidRPr="007A7452" w:rsidTr="008014C5">
        <w:trPr>
          <w:trHeight w:hRule="exact" w:val="300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13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64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Fund. of Public Speaking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1001, 2002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GA. Govt.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8014C5" w:rsidRDefault="008014C5"/>
    <w:p w:rsidR="008014C5" w:rsidRDefault="008014C5"/>
    <w:p w:rsidR="008014C5" w:rsidRDefault="008014C5"/>
    <w:tbl>
      <w:tblPr>
        <w:tblW w:w="10831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82"/>
        <w:gridCol w:w="4311"/>
        <w:gridCol w:w="1977"/>
        <w:gridCol w:w="2761"/>
      </w:tblGrid>
      <w:tr w:rsidR="008014C5" w:rsidRPr="007A7452" w:rsidTr="008014C5">
        <w:trPr>
          <w:trHeight w:hRule="exact" w:val="861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6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ind w:firstLine="0"/>
              <w:jc w:val="both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Fall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0"/>
              <w:jc w:val="both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1031, 2032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2101, 3102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1003, 1004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Rec. Skills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2051, 3052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5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3201, 3202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177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3402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 and Materials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Sculpture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Drawing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4601, 4602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3081, 3082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Painting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Graphics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8014C5" w:rsidRDefault="008014C5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53" w:name="_Toc295327598"/>
      <w:r>
        <w:rPr>
          <w:rFonts w:ascii="Times New Roman" w:hAnsi="Times New Roman"/>
          <w:color w:val="191919"/>
          <w:sz w:val="32"/>
          <w:szCs w:val="32"/>
        </w:rPr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M</w:t>
      </w:r>
      <w:r>
        <w:rPr>
          <w:rFonts w:ascii="Times New Roman" w:hAnsi="Times New Roman"/>
          <w:color w:val="191919"/>
          <w:sz w:val="24"/>
          <w:szCs w:val="24"/>
        </w:rPr>
        <w:t>USIC</w:t>
      </w:r>
      <w:bookmarkEnd w:id="53"/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014C5" w:rsidRDefault="008014C5" w:rsidP="008014C5">
      <w:pPr>
        <w:widowControl w:val="0"/>
        <w:tabs>
          <w:tab w:val="left" w:pos="6660"/>
          <w:tab w:val="left" w:pos="902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4526"/>
        <w:gridCol w:w="1620"/>
        <w:gridCol w:w="1800"/>
      </w:tblGrid>
      <w:tr w:rsidR="008014C5" w:rsidRPr="007A7452" w:rsidTr="008014C5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Harmony &amp; Musicianship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1021L,1022L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Keyboard, etc.)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429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 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etc.)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 2022L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1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Music Lit.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(Junior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Recital (optional)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(1)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 3134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(Senior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41 (42)</w:t>
            </w:r>
          </w:p>
        </w:tc>
      </w:tr>
    </w:tbl>
    <w:p w:rsidR="008014C5" w:rsidRPr="00EA65A2" w:rsidRDefault="008014C5" w:rsidP="008014C5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*Applied lessons for music majors at the f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eshman and sophomo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e levels 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eceive one (1) semester hour c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edit.</w:t>
      </w:r>
    </w:p>
    <w:p w:rsidR="008014C5" w:rsidRPr="00EA65A2" w:rsidRDefault="008014C5" w:rsidP="008014C5">
      <w:pPr>
        <w:widowControl w:val="0"/>
        <w:autoSpaceDE w:val="0"/>
        <w:autoSpaceDN w:val="0"/>
        <w:adjustRightInd w:val="0"/>
        <w:spacing w:before="8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**</w:t>
      </w:r>
      <w:r w:rsidRPr="00EA65A2">
        <w:rPr>
          <w:rFonts w:ascii="Times New Roman" w:hAnsi="Times New Roman"/>
          <w:i/>
          <w:iCs/>
          <w:color w:val="191919"/>
          <w:spacing w:val="-3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Applied Lessons at the junior and senior levels 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eceive two (2) semester hours c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edit.</w:t>
      </w:r>
    </w:p>
    <w:p w:rsidR="008014C5" w:rsidRDefault="008014C5" w:rsidP="008014C5">
      <w:pPr>
        <w:ind w:left="180" w:firstLine="0"/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***</w:t>
      </w:r>
      <w:r w:rsidRPr="00EA65A2">
        <w:rPr>
          <w:rFonts w:ascii="Times New Roman" w:hAnsi="Times New Roman"/>
          <w:i/>
          <w:iCs/>
          <w:color w:val="191919"/>
          <w:spacing w:val="-18"/>
          <w:sz w:val="18"/>
          <w:szCs w:val="18"/>
        </w:rPr>
        <w:t>V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oice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3171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3172,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piano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4050,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instrumental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all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the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following: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6"/>
          <w:szCs w:val="16"/>
        </w:rPr>
        <w:t>3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230,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3600,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3700.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</w:p>
    <w:p w:rsidR="008014C5" w:rsidRDefault="008014C5" w:rsidP="008014C5">
      <w:pPr>
        <w:widowControl w:val="0"/>
        <w:tabs>
          <w:tab w:val="left" w:pos="990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Languages (two semesters)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8014C5" w:rsidRDefault="008014C5" w:rsidP="008014C5">
      <w:pPr>
        <w:widowControl w:val="0"/>
        <w:tabs>
          <w:tab w:val="left" w:pos="981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Electives*</w:t>
      </w:r>
      <w:r>
        <w:rPr>
          <w:rFonts w:ascii="Times New Roman" w:hAnsi="Times New Roman"/>
          <w:color w:val="191919"/>
          <w:sz w:val="18"/>
          <w:szCs w:val="18"/>
        </w:rPr>
        <w:tab/>
        <w:t>10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6" w:after="0"/>
        <w:ind w:left="270" w:right="46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16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7" w:after="0"/>
        <w:ind w:left="270" w:firstLine="0"/>
        <w:rPr>
          <w:rFonts w:ascii="Times New Roman" w:hAnsi="Times New Roman"/>
          <w:color w:val="000000"/>
          <w:sz w:val="16"/>
          <w:szCs w:val="16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*Major electives include the following courses: MUSC </w:t>
      </w:r>
      <w:r w:rsidRPr="00EA65A2">
        <w:rPr>
          <w:rFonts w:ascii="Times New Roman" w:hAnsi="Times New Roman"/>
          <w:i/>
          <w:iCs/>
          <w:color w:val="191919"/>
          <w:spacing w:val="-12"/>
          <w:sz w:val="18"/>
          <w:szCs w:val="18"/>
        </w:rPr>
        <w:t>111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1, </w:t>
      </w:r>
      <w:r w:rsidRPr="00EA65A2">
        <w:rPr>
          <w:rFonts w:ascii="Times New Roman" w:hAnsi="Times New Roman"/>
          <w:i/>
          <w:iCs/>
          <w:color w:val="191919"/>
          <w:spacing w:val="-12"/>
          <w:sz w:val="18"/>
          <w:szCs w:val="18"/>
        </w:rPr>
        <w:t>11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12, 4220, 4230,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2024,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3025, 3026</w:t>
      </w:r>
      <w:proofErr w:type="gramStart"/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,4130</w:t>
      </w:r>
      <w:proofErr w:type="gramEnd"/>
    </w:p>
    <w:p w:rsidR="008014C5" w:rsidRDefault="008014C5" w:rsidP="008014C5">
      <w:pPr>
        <w:widowControl w:val="0"/>
        <w:autoSpaceDE w:val="0"/>
        <w:autoSpaceDN w:val="0"/>
        <w:adjustRightInd w:val="0"/>
        <w:spacing w:before="18" w:after="0" w:line="240" w:lineRule="exact"/>
        <w:ind w:left="270" w:firstLine="0"/>
        <w:rPr>
          <w:rFonts w:ascii="Times New Roman" w:hAnsi="Times New Roman"/>
          <w:color w:val="000000"/>
          <w:sz w:val="24"/>
          <w:szCs w:val="24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/>
        <w:ind w:left="270" w:firstLine="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 w:line="190" w:lineRule="exact"/>
        <w:ind w:left="270" w:firstLine="0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992"/>
        <w:gridCol w:w="2373"/>
        <w:gridCol w:w="1350"/>
      </w:tblGrid>
      <w:tr w:rsidR="008014C5" w:rsidRPr="007A7452" w:rsidTr="008014C5">
        <w:trPr>
          <w:trHeight w:hRule="exact" w:val="300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Comp. I &amp; II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-31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 1022L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etc)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 &amp; Service to Leaders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ind w:left="270" w:firstLine="0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111</w:t>
      </w:r>
      <w:r>
        <w:rPr>
          <w:rFonts w:ascii="Times New Roman" w:hAnsi="Times New Roman"/>
          <w:color w:val="191919"/>
          <w:sz w:val="18"/>
          <w:szCs w:val="18"/>
        </w:rPr>
        <w:t xml:space="preserve">1K,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 (or Physical Science)</w:t>
      </w:r>
    </w:p>
    <w:tbl>
      <w:tblPr>
        <w:tblW w:w="9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845"/>
        <w:gridCol w:w="1980"/>
        <w:gridCol w:w="1890"/>
      </w:tblGrid>
      <w:tr w:rsidR="008014C5" w:rsidRPr="007A7452" w:rsidTr="008014C5">
        <w:trPr>
          <w:trHeight w:hRule="exact" w:val="23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Harmony &amp; Musicianship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2021L, 2022L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5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5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Literature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(Area E) 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3133,3134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Performing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and II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Analytical Discussions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8014C5" w:rsidRDefault="008014C5"/>
    <w:p w:rsidR="008014C5" w:rsidRDefault="008014C5" w:rsidP="00426445">
      <w:pPr>
        <w:pStyle w:val="Heading2"/>
        <w:ind w:left="270" w:firstLine="0"/>
        <w:rPr>
          <w:rFonts w:ascii="Times New Roman" w:hAnsi="Times New Roman"/>
          <w:color w:val="000000"/>
          <w:sz w:val="24"/>
          <w:szCs w:val="24"/>
        </w:rPr>
      </w:pPr>
      <w:bookmarkStart w:id="54" w:name="_Toc295327599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M</w:t>
      </w:r>
      <w:r>
        <w:rPr>
          <w:rFonts w:ascii="Times New Roman" w:hAnsi="Times New Roman"/>
          <w:color w:val="191919"/>
          <w:sz w:val="24"/>
          <w:szCs w:val="24"/>
        </w:rPr>
        <w:t>USIC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E</w:t>
      </w:r>
      <w:r>
        <w:rPr>
          <w:rFonts w:ascii="Times New Roman" w:hAnsi="Times New Roman"/>
          <w:color w:val="191919"/>
          <w:sz w:val="24"/>
          <w:szCs w:val="24"/>
        </w:rPr>
        <w:t>DUC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bookmarkEnd w:id="54"/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014C5" w:rsidRDefault="008014C5" w:rsidP="008014C5">
      <w:pPr>
        <w:widowControl w:val="0"/>
        <w:tabs>
          <w:tab w:val="left" w:pos="6480"/>
          <w:tab w:val="left" w:pos="9020"/>
        </w:tabs>
        <w:autoSpaceDE w:val="0"/>
        <w:autoSpaceDN w:val="0"/>
        <w:adjustRightInd w:val="0"/>
        <w:spacing w:after="0"/>
        <w:ind w:left="160" w:firstLine="1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3510"/>
        <w:gridCol w:w="90"/>
        <w:gridCol w:w="1585"/>
        <w:gridCol w:w="35"/>
        <w:gridCol w:w="1890"/>
      </w:tblGrid>
      <w:tr w:rsidR="008014C5" w:rsidRPr="007A7452" w:rsidTr="008014C5">
        <w:trPr>
          <w:trHeight w:hRule="exact" w:val="29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(Piano,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Etc.)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537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15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(Soph.)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Generated Music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(**Ed)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(Ed.)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II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4220 or 4230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Piano or Instrumental Methods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Education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4436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Music Methods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4439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 Band Choral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44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60" w:firstLine="1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Education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60"/>
        <w:gridCol w:w="5220"/>
        <w:gridCol w:w="1686"/>
      </w:tblGrid>
      <w:tr w:rsidR="008014C5" w:rsidRPr="007A7452" w:rsidTr="008014C5">
        <w:trPr>
          <w:trHeight w:hRule="exact" w:val="237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Investing Critical &amp; Contemporary Issues in Education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2120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Exploring Socio/Cultural Perspectives on Diversity in the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Context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and Learning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 3230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 Perspective of the Exceptional Student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14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28</w:t>
            </w:r>
          </w:p>
        </w:tc>
      </w:tr>
    </w:tbl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 w:rsidP="008014C5">
      <w:pPr>
        <w:widowControl w:val="0"/>
        <w:autoSpaceDE w:val="0"/>
        <w:autoSpaceDN w:val="0"/>
        <w:adjustRightInd w:val="0"/>
        <w:spacing w:before="29" w:after="0"/>
        <w:ind w:left="270" w:firstLine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5" w:after="0"/>
        <w:ind w:left="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135 Semester Hours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9" w:after="0"/>
        <w:ind w:left="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taken.</w:t>
      </w:r>
    </w:p>
    <w:tbl>
      <w:tblPr>
        <w:tblW w:w="99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0"/>
        <w:gridCol w:w="2250"/>
        <w:gridCol w:w="630"/>
        <w:gridCol w:w="1697"/>
        <w:gridCol w:w="2353"/>
        <w:gridCol w:w="900"/>
      </w:tblGrid>
      <w:tr w:rsidR="008014C5" w:rsidRPr="007A7452" w:rsidTr="008014C5">
        <w:trPr>
          <w:trHeight w:hRule="exact" w:val="5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12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ind w:left="720"/>
              <w:rPr>
                <w:rFonts w:ascii="Times New Roman" w:hAnsi="Times New Roman"/>
                <w:sz w:val="28"/>
                <w:szCs w:val="28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3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-6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  <w:r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proofErr w:type="spellEnd"/>
          </w:p>
        </w:tc>
      </w:tr>
      <w:tr w:rsidR="008014C5" w:rsidRPr="007A7452" w:rsidTr="008014C5">
        <w:trPr>
          <w:trHeight w:hRule="exact" w:val="218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right="13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4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Freshman Seminar</w:t>
            </w:r>
            <w:ins w:id="55" w:author=" " w:date="2011-05-16T11:2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 Skills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del w:id="56" w:author=" " w:date="2011-05-16T11:21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HIST</w:delText>
              </w:r>
              <w:r w:rsidRPr="007A7452" w:rsidDel="00B56010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1002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  <w:delText>African Diaspora</w:delText>
              </w:r>
            </w:del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ins w:id="57" w:author=" " w:date="2011-05-16T11:21:00Z">
              <w:r>
                <w:rPr>
                  <w:rFonts w:ascii="Times New Roman" w:hAnsi="Times New Roman"/>
                  <w:sz w:val="24"/>
                  <w:szCs w:val="24"/>
                </w:rPr>
                <w:t xml:space="preserve">  </w:t>
              </w:r>
            </w:ins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ins w:id="58" w:author=" " w:date="2011-05-16T11:2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HIST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1002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  <w:t>African Diaspora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del w:id="59" w:author=" " w:date="2011-05-16T11:21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MUSC </w:delText>
              </w:r>
              <w:r w:rsidRPr="007A7452" w:rsidDel="00B56010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delText>1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123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 w:rsidDel="00B56010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delText>W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orld Music</w:delText>
              </w:r>
            </w:del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ins w:id="60" w:author=" " w:date="2011-05-16T11:2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MUSC </w:t>
              </w:r>
              <w:r w:rsidRPr="007A7452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t>1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123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t>W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orld Music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7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3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17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43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-12" w:firstLine="12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-12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12" w:right="46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Gen. Music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0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6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Ed.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-12" w:firstLine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2" w:after="0" w:line="50" w:lineRule="exact"/>
        <w:ind w:left="720"/>
        <w:rPr>
          <w:rFonts w:ascii="Times New Roman" w:hAnsi="Times New Roman"/>
          <w:sz w:val="5"/>
          <w:szCs w:val="5"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40"/>
        <w:gridCol w:w="1980"/>
        <w:gridCol w:w="720"/>
        <w:gridCol w:w="1620"/>
        <w:gridCol w:w="1800"/>
        <w:gridCol w:w="1143"/>
        <w:gridCol w:w="297"/>
        <w:gridCol w:w="180"/>
        <w:tblGridChange w:id="61">
          <w:tblGrid>
            <w:gridCol w:w="108"/>
            <w:gridCol w:w="1169"/>
            <w:gridCol w:w="1171"/>
            <w:gridCol w:w="999"/>
            <w:gridCol w:w="981"/>
            <w:gridCol w:w="292"/>
            <w:gridCol w:w="428"/>
            <w:gridCol w:w="1269"/>
            <w:gridCol w:w="351"/>
            <w:gridCol w:w="1800"/>
            <w:gridCol w:w="332"/>
            <w:gridCol w:w="811"/>
            <w:gridCol w:w="89"/>
            <w:gridCol w:w="208"/>
            <w:gridCol w:w="180"/>
          </w:tblGrid>
        </w:tblGridChange>
      </w:tblGrid>
      <w:tr w:rsidR="008014C5" w:rsidRPr="007A7452" w:rsidTr="008014C5">
        <w:trPr>
          <w:gridAfter w:val="1"/>
          <w:wAfter w:w="180" w:type="dxa"/>
          <w:trHeight w:hRule="exact"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7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27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4436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Elementary Music 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meth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ods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22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II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62" w:author=" " w:date="2011-05-16T11:40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trHeight w:hRule="exact" w:val="401"/>
          <w:trPrChange w:id="63" w:author=" " w:date="2011-05-16T11:40:00Z">
            <w:trPr>
              <w:gridAfter w:val="0"/>
              <w:trHeight w:hRule="exact" w:val="216"/>
            </w:trPr>
          </w:trPrChange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64" w:author=" " w:date="2011-05-16T11:40:00Z">
              <w:tcPr>
                <w:tcW w:w="127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  <w:del w:id="65" w:author=" " w:date="2011-05-16T11:30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 2201</w:delText>
              </w:r>
            </w:del>
            <w:ins w:id="66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2110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PrChange w:id="67" w:author=" " w:date="2011-05-16T11:40:00Z">
              <w:tcPr>
                <w:tcW w:w="2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30"/>
              <w:rPr>
                <w:rFonts w:ascii="Times New Roman" w:hAnsi="Times New Roman"/>
                <w:sz w:val="24"/>
                <w:szCs w:val="24"/>
              </w:rPr>
            </w:pPr>
            <w:del w:id="68" w:author=" " w:date="2011-05-16T11:29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Foundations of Ed</w:delText>
              </w:r>
            </w:del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ins w:id="69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Invst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Crit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Comtemp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  <w:ins w:id="70" w:author=" " w:date="2011-05-16T11:43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I</w:t>
              </w:r>
            </w:ins>
            <w:ins w:id="71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ssued in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Educ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Crit</w:t>
              </w:r>
            </w:ins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PrChange w:id="72" w:author=" " w:date="2011-05-16T11:40:00Z">
              <w:tcPr>
                <w:tcW w:w="12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PrChange w:id="73" w:author=" " w:date="2011-05-16T11:40:00Z">
              <w:tcPr>
                <w:tcW w:w="16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EDUC </w:t>
            </w:r>
            <w:del w:id="74" w:author=" " w:date="2011-05-16T11:26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2205</w:delText>
              </w:r>
            </w:del>
            <w:ins w:id="75" w:author=" " w:date="2011-05-16T11:2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2130</w:t>
              </w:r>
            </w:ins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76" w:author=" " w:date="2011-05-16T11:40:00Z">
              <w:tcPr>
                <w:tcW w:w="248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del w:id="77" w:author=" " w:date="2011-05-16T11:27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Human Growth &amp; De</w:delText>
              </w:r>
              <w:r w:rsidRPr="007A7452" w:rsidDel="005268B3">
                <w:rPr>
                  <w:rFonts w:ascii="Times New Roman" w:hAnsi="Times New Roman"/>
                  <w:color w:val="191919"/>
                  <w:spacing w:val="-12"/>
                  <w:sz w:val="18"/>
                  <w:szCs w:val="18"/>
                </w:rPr>
                <w:delText>v</w:delText>
              </w:r>
            </w:del>
            <w:ins w:id="78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Exploring Teaching &amp; Learning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79" w:author=" " w:date="2011-05-16T11:40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EB146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80" w:author=" " w:date="2011-05-16T11:4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405"/>
          <w:trPrChange w:id="81" w:author=" " w:date="2011-05-16T11:43:00Z">
            <w:trPr>
              <w:gridAfter w:val="1"/>
              <w:trHeight w:hRule="exact" w:val="216"/>
            </w:trPr>
          </w:trPrChange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82" w:author=" " w:date="2011-05-16T11:43:00Z">
              <w:tcPr>
                <w:tcW w:w="127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671B77" w:rsidRDefault="008014C5" w:rsidP="00671B7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  <w:pPrChange w:id="83" w:author=" " w:date="2011-05-16T11:43:00Z">
                <w:pPr>
                  <w:widowControl w:val="0"/>
                  <w:autoSpaceDE w:val="0"/>
                  <w:autoSpaceDN w:val="0"/>
                  <w:adjustRightInd w:val="0"/>
                  <w:spacing w:after="0" w:line="195" w:lineRule="exact"/>
                  <w:ind w:left="40"/>
                </w:pPr>
              </w:pPrChange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  <w:ins w:id="84" w:author=" " w:date="2011-05-16T11:3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3230</w:t>
              </w:r>
            </w:ins>
            <w:del w:id="85" w:author=" " w:date="2011-05-16T11:32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 2230</w:delText>
              </w:r>
            </w:del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PrChange w:id="86" w:author=" " w:date="2011-05-16T11:43:00Z">
              <w:tcPr>
                <w:tcW w:w="2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del w:id="87" w:author=" " w:date="2011-05-16T11:32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Exceptional Children</w:delText>
              </w:r>
            </w:del>
            <w:ins w:id="88" w:author=" " w:date="2011-05-16T11:39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Cont</w:t>
              </w:r>
            </w:ins>
            <w:ins w:id="89" w:author=" " w:date="2011-05-16T11:4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/Perspective/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Exc</w:t>
              </w:r>
            </w:ins>
            <w:ins w:id="90" w:author=" " w:date="2011-05-16T11:4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eptonal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tduents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  <w:ins w:id="91" w:author=" " w:date="2011-05-16T11:4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Stud</w:t>
              </w:r>
            </w:ins>
            <w:r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PrChange w:id="92" w:author=" " w:date="2011-05-16T11:43:00Z">
              <w:tcPr>
                <w:tcW w:w="12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del w:id="93" w:author=" " w:date="2011-05-16T11:39:00Z">
              <w:r w:rsidRPr="007A7452" w:rsidDel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PrChange w:id="94" w:author=" " w:date="2011-05-16T11:43:00Z">
              <w:tcPr>
                <w:tcW w:w="16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PrChange w:id="95" w:author=" " w:date="2011-05-16T11:43:00Z">
              <w:tcPr>
                <w:tcW w:w="248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nalysis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96" w:author=" " w:date="2011-05-16T11:4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B1465" w:rsidRPr="007A7452" w:rsidTr="00EB1465">
        <w:trPr>
          <w:gridAfter w:val="1"/>
          <w:wAfter w:w="180" w:type="dxa"/>
          <w:trHeight w:hRule="exact" w:val="261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1465" w:rsidRPr="007A7452" w:rsidRDefault="00EB1465" w:rsidP="00EB146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/>
              <w:ind w:left="720" w:firstLine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                     </w:t>
            </w:r>
            <w:del w:id="97" w:author=" " w:date="2011-05-16T11:38:00Z">
              <w:r w:rsidRPr="007A7452" w:rsidDel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Analytical Discussions</w:delText>
              </w:r>
            </w:del>
            <w:ins w:id="98" w:author=" " w:date="2011-05-16T11:38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Public Speaking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B1465" w:rsidRPr="007A7452" w:rsidRDefault="00EB1465" w:rsidP="00EB146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del w:id="99" w:author=" " w:date="2011-05-16T11:47:00Z">
              <w:r w:rsidRPr="007A7452" w:rsidDel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MUSC (Band or Chora</w:delText>
              </w:r>
            </w:del>
            <w:ins w:id="100" w:author=" " w:date="2011-05-16T11:4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EDUC 2120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Expl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Soci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Cul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Perspective Div in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Educ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Cnt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</w:ins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            </w:t>
            </w:r>
            <w:ins w:id="101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  <w:del w:id="102" w:author=" " w:date="2011-05-16T11:24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2</w:delText>
              </w:r>
            </w:del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03" w:author=" " w:date="2011-05-16T11:4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176"/>
          <w:trPrChange w:id="104" w:author=" " w:date="2011-05-16T11:43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05" w:author=" " w:date="2011-05-16T11:43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/>
              <w:ind w:left="720" w:firstLine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Lessons (Ed. Majors receive 1 credit)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06" w:author=" " w:date="2011-05-16T11:43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hanging="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ins w:id="107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Gen. Music 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08" w:author=" " w:date="2011-05-16T11:4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09" w:author=" " w:date="2011-05-16T11:35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176"/>
          <w:trPrChange w:id="110" w:author=" " w:date="2011-05-16T11:35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11" w:author=" " w:date="2011-05-16T11:35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12" w:author=" " w:date="2011-05-16T11:35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13" w:author=" " w:date="2011-05-16T11:35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14" w:author=" " w:date="2011-05-16T11:3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419"/>
          <w:trPrChange w:id="115" w:author=" " w:date="2011-05-16T11:33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16" w:author=" " w:date="2011-05-16T11:33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ins w:id="117" w:author=" " w:date="2011-05-16T11:33:00Z"/>
                <w:rFonts w:ascii="Times New Roman" w:hAnsi="Times New Roman"/>
                <w:color w:val="191919"/>
                <w:sz w:val="18"/>
                <w:szCs w:val="18"/>
              </w:rPr>
            </w:pPr>
          </w:p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3171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18" w:author=" " w:date="2011-05-16T11:33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*Applied Lessons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19" w:author=" " w:date="2011-05-16T11:3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gridAfter w:val="1"/>
          <w:wAfter w:w="180" w:type="dxa"/>
          <w:trHeight w:hRule="exact" w:val="214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Methods 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EB1465">
        <w:trPr>
          <w:gridAfter w:val="1"/>
          <w:wAfter w:w="180" w:type="dxa"/>
          <w:trHeight w:hRule="exact" w:val="180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4160"/>
              </w:tabs>
              <w:autoSpaceDE w:val="0"/>
              <w:autoSpaceDN w:val="0"/>
              <w:adjustRightInd w:val="0"/>
              <w:spacing w:after="0" w:line="194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19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120" w:author=" " w:date="2011-05-16T11:37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19 </w:t>
              </w:r>
            </w:ins>
            <w:del w:id="121" w:author=" " w:date="2011-05-16T11:37:00Z">
              <w:r w:rsidRPr="007A7452" w:rsidDel="00E00D36"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delText>18</w:delText>
              </w:r>
            </w:del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2" w:after="0" w:line="50" w:lineRule="exact"/>
        <w:ind w:left="720"/>
        <w:rPr>
          <w:rFonts w:ascii="Times New Roman" w:hAnsi="Times New Roman"/>
          <w:sz w:val="5"/>
          <w:szCs w:val="5"/>
        </w:rPr>
      </w:pPr>
    </w:p>
    <w:tbl>
      <w:tblPr>
        <w:tblW w:w="10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6"/>
        <w:gridCol w:w="584"/>
        <w:gridCol w:w="2430"/>
        <w:gridCol w:w="720"/>
        <w:gridCol w:w="213"/>
        <w:gridCol w:w="1407"/>
        <w:gridCol w:w="2160"/>
        <w:gridCol w:w="540"/>
        <w:gridCol w:w="540"/>
        <w:gridCol w:w="880"/>
      </w:tblGrid>
      <w:tr w:rsidR="008014C5" w:rsidRPr="007A7452" w:rsidTr="00EB1465">
        <w:trPr>
          <w:trHeight w:hRule="exact" w:val="300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89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trHeight w:hRule="exact" w:val="217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Economics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MUS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4230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ind w:left="720"/>
              <w:rPr>
                <w:rFonts w:ascii="Times New Roman" w:hAnsi="Times New Roman"/>
                <w:sz w:val="11"/>
                <w:szCs w:val="11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right="34" w:firstLin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12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Secondary Music 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eth</w:t>
            </w:r>
            <w:ins w:id="122" w:author=" " w:date="2011-05-16T11:28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od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del w:id="123" w:author=" " w:date="2011-05-16T11:28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.</w:delText>
              </w:r>
            </w:del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right="-26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Major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4400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4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15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720" w:firstLine="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*Applied lessons for music majors at the 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eshman and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8014C5" w:rsidRPr="00D0220B" w:rsidRDefault="008014C5" w:rsidP="008014C5">
      <w:pPr>
        <w:widowControl w:val="0"/>
        <w:autoSpaceDE w:val="0"/>
        <w:autoSpaceDN w:val="0"/>
        <w:adjustRightInd w:val="0"/>
        <w:spacing w:before="8" w:after="0" w:line="250" w:lineRule="auto"/>
        <w:ind w:left="720" w:right="2616" w:firstLine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**Applied lessons for music education majors at the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and junior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 Students must be accepted into the music p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ogram prior to his or her junior year via an audition.</w:t>
      </w:r>
    </w:p>
    <w:p w:rsidR="008014C5" w:rsidRDefault="008014C5"/>
    <w:p w:rsidR="00D05D31" w:rsidRDefault="00D05D31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24" w:name="_Toc295327600"/>
      <w:r>
        <w:rPr>
          <w:rFonts w:ascii="Times New Roman" w:hAnsi="Times New Roman"/>
          <w:color w:val="191919"/>
          <w:spacing w:val="-5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28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EGRE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color w:val="191919"/>
          <w:sz w:val="24"/>
          <w:szCs w:val="24"/>
        </w:rPr>
        <w:t>H</w:t>
      </w:r>
      <w:r>
        <w:rPr>
          <w:rFonts w:ascii="Times New Roman" w:hAnsi="Times New Roman"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AN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T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HE</w:t>
      </w:r>
      <w:r>
        <w:rPr>
          <w:rFonts w:ascii="Times New Roman" w:hAnsi="Times New Roman"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TRE</w:t>
      </w:r>
      <w:r>
        <w:rPr>
          <w:rFonts w:ascii="Times New Roman" w:hAnsi="Times New Roman"/>
          <w:color w:val="191919"/>
          <w:sz w:val="32"/>
          <w:szCs w:val="32"/>
        </w:rPr>
        <w:t>:</w:t>
      </w:r>
      <w:r>
        <w:rPr>
          <w:rFonts w:ascii="Times New Roman" w:hAnsi="Times New Roman"/>
          <w:color w:val="191919"/>
          <w:spacing w:val="-22"/>
          <w:sz w:val="32"/>
          <w:szCs w:val="32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color w:val="191919"/>
          <w:sz w:val="24"/>
          <w:szCs w:val="24"/>
        </w:rPr>
        <w:t>H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C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ONCENTR</w:t>
      </w:r>
      <w:r>
        <w:rPr>
          <w:rFonts w:ascii="Times New Roman" w:hAnsi="Times New Roman"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TION</w:t>
      </w:r>
      <w:bookmarkEnd w:id="124"/>
    </w:p>
    <w:p w:rsidR="00D05D31" w:rsidRDefault="00D05D31" w:rsidP="00D05D31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05D31" w:rsidRDefault="00D05D31" w:rsidP="00D05D31">
      <w:pPr>
        <w:widowControl w:val="0"/>
        <w:tabs>
          <w:tab w:val="left" w:pos="3150"/>
          <w:tab w:val="left" w:pos="9000"/>
        </w:tabs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D05D31" w:rsidRDefault="00D05D31" w:rsidP="00D05D31">
      <w:pPr>
        <w:widowControl w:val="0"/>
        <w:tabs>
          <w:tab w:val="left" w:pos="3150"/>
        </w:tabs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2020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oice and Diction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2030</w:t>
      </w:r>
      <w:r>
        <w:rPr>
          <w:rFonts w:ascii="Times New Roman" w:hAnsi="Times New Roman"/>
          <w:color w:val="191919"/>
          <w:sz w:val="18"/>
          <w:szCs w:val="18"/>
        </w:rPr>
        <w:tab/>
        <w:t>Oral Interpretation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2040</w:t>
      </w:r>
      <w:r>
        <w:rPr>
          <w:rFonts w:ascii="Times New Roman" w:hAnsi="Times New Roman"/>
          <w:color w:val="191919"/>
          <w:sz w:val="18"/>
          <w:szCs w:val="18"/>
        </w:rPr>
        <w:tab/>
        <w:t>Acting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2060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2150</w:t>
      </w:r>
      <w:r>
        <w:rPr>
          <w:rFonts w:ascii="Times New Roman" w:hAnsi="Times New Roman"/>
          <w:color w:val="191919"/>
          <w:sz w:val="18"/>
          <w:szCs w:val="18"/>
        </w:rPr>
        <w:tab/>
        <w:t>Studies in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2200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Discussion and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B1465" w:rsidRDefault="00D05D31" w:rsidP="00D05D31">
      <w:pPr>
        <w:ind w:left="2880" w:firstLine="27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Group Dynamics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after="0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D05D31" w:rsidRDefault="00671B77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12" w:after="0"/>
        <w:ind w:left="140"/>
        <w:rPr>
          <w:rFonts w:ascii="Times New Roman" w:hAnsi="Times New Roman"/>
          <w:color w:val="000000"/>
          <w:sz w:val="18"/>
          <w:szCs w:val="18"/>
        </w:rPr>
      </w:pPr>
      <w:r w:rsidRPr="00671B77">
        <w:rPr>
          <w:rFonts w:ascii="Calibri" w:hAnsi="Calibri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99" o:spid="_x0000_s1047" type="#_x0000_t202" style="position:absolute;left:0;text-align:left;margin-left:579.15pt;margin-top:127.9pt;width:12pt;height:85.8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pmtA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" o:allowincell="f" filled="f" stroked="f">
            <v:textbox style="layout-flow:vertical" inset="0,0,0,0">
              <w:txbxContent>
                <w:p w:rsidR="00C06A78" w:rsidRDefault="00C06A78" w:rsidP="00D05D3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D05D31">
        <w:rPr>
          <w:rFonts w:ascii="Times New Roman" w:hAnsi="Times New Roman"/>
          <w:color w:val="191919"/>
          <w:sz w:val="18"/>
          <w:szCs w:val="18"/>
        </w:rPr>
        <w:t>COMM 2400-2470</w:t>
      </w:r>
      <w:r w:rsidR="00D05D31">
        <w:rPr>
          <w:rFonts w:ascii="Times New Roman" w:hAnsi="Times New Roman"/>
          <w:color w:val="191919"/>
          <w:sz w:val="18"/>
          <w:szCs w:val="18"/>
        </w:rPr>
        <w:tab/>
        <w:t>Speech Performance</w:t>
      </w:r>
      <w:r w:rsidR="00D05D31"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2900-2970</w:t>
      </w:r>
      <w:r>
        <w:rPr>
          <w:rFonts w:ascii="Times New Roman" w:hAnsi="Times New Roman"/>
          <w:color w:val="191919"/>
          <w:sz w:val="18"/>
          <w:szCs w:val="18"/>
        </w:rPr>
        <w:tab/>
        <w:t>Production &amp; Performance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3100</w:t>
      </w:r>
      <w:r>
        <w:rPr>
          <w:rFonts w:ascii="Times New Roman" w:hAnsi="Times New Roman"/>
          <w:color w:val="191919"/>
          <w:sz w:val="18"/>
          <w:szCs w:val="18"/>
        </w:rPr>
        <w:tab/>
        <w:t>Black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3150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Forensics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3200</w:t>
      </w:r>
      <w:r>
        <w:rPr>
          <w:rFonts w:ascii="Times New Roman" w:hAnsi="Times New Roman"/>
          <w:color w:val="191919"/>
          <w:sz w:val="18"/>
          <w:szCs w:val="18"/>
        </w:rPr>
        <w:tab/>
        <w:t>Phonetics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3340</w:t>
      </w:r>
      <w:r>
        <w:rPr>
          <w:rFonts w:ascii="Times New Roman" w:hAnsi="Times New Roman"/>
          <w:color w:val="191919"/>
          <w:sz w:val="18"/>
          <w:szCs w:val="18"/>
        </w:rPr>
        <w:tab/>
        <w:t>Speech for the Elem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./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Middle Grades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4000</w:t>
      </w:r>
      <w:r>
        <w:rPr>
          <w:rFonts w:ascii="Times New Roman" w:hAnsi="Times New Roman"/>
          <w:color w:val="191919"/>
          <w:sz w:val="18"/>
          <w:szCs w:val="18"/>
        </w:rPr>
        <w:tab/>
        <w:t>Intercultural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4010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COMM 4070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Speech Disorders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4100</w:t>
      </w:r>
      <w:r>
        <w:rPr>
          <w:rFonts w:ascii="Times New Roman" w:hAnsi="Times New Roman"/>
          <w:color w:val="191919"/>
          <w:sz w:val="18"/>
          <w:szCs w:val="18"/>
        </w:rPr>
        <w:tab/>
        <w:t>Fundamentals of Parliamentary Procedure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Comm. Research Methods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4200</w:t>
      </w:r>
      <w:r>
        <w:rPr>
          <w:rFonts w:ascii="Times New Roman" w:hAnsi="Times New Roman"/>
          <w:color w:val="191919"/>
          <w:sz w:val="18"/>
          <w:szCs w:val="18"/>
        </w:rPr>
        <w:tab/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gumentation and Debate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before="6" w:after="0"/>
        <w:ind w:right="67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37</w:t>
      </w:r>
    </w:p>
    <w:p w:rsidR="00D05D31" w:rsidRDefault="00D05D31" w:rsidP="00D05D31">
      <w:pPr>
        <w:widowControl w:val="0"/>
        <w:tabs>
          <w:tab w:val="left" w:pos="7380"/>
        </w:tabs>
        <w:autoSpaceDE w:val="0"/>
        <w:autoSpaceDN w:val="0"/>
        <w:adjustRightInd w:val="0"/>
        <w:spacing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20</w:t>
      </w: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D05D31" w:rsidRDefault="00D05D31" w:rsidP="00D05D31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ONCENTR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before="30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60"/>
        <w:gridCol w:w="3617"/>
        <w:gridCol w:w="1953"/>
        <w:gridCol w:w="1020"/>
      </w:tblGrid>
      <w:tr w:rsidR="00D05D31" w:rsidRPr="007A7452" w:rsidTr="00C377F0">
        <w:trPr>
          <w:trHeight w:hRule="exact" w:val="517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 I &amp; I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firstLine="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or 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Intro. 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African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 or 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Sci./History I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322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05D31" w:rsidRPr="007A7452" w:rsidTr="00C377F0">
        <w:trPr>
          <w:trHeight w:hRule="exact" w:val="32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 or HONR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2400,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&amp;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2060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51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 1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95"/>
        <w:gridCol w:w="3534"/>
        <w:gridCol w:w="2208"/>
        <w:gridCol w:w="850"/>
      </w:tblGrid>
      <w:tr w:rsidR="00D05D31" w:rsidRPr="007A7452" w:rsidTr="00D05D31">
        <w:trPr>
          <w:trHeight w:hRule="exact" w:val="643"/>
        </w:trPr>
        <w:tc>
          <w:tcPr>
            <w:tcW w:w="3095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6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Of Sociology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Group Dynamic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2420 &amp; 2430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Forensics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4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322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  <w:tr w:rsidR="00D05D31" w:rsidRPr="007A7452" w:rsidTr="00D05D31">
        <w:trPr>
          <w:trHeight w:hRule="exact" w:val="32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58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2440, 2450 &amp; 2460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D05D31">
        <w:trPr>
          <w:trHeight w:hRule="exact" w:val="17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COMM 3200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Phonetics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3340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for Elem/Mg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4070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 to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Disorders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Proc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gument &amp; Debate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Intercultural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ganization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Research Meth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4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Prod &amp;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29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D05D31" w:rsidRDefault="00D05D31" w:rsidP="00B15597">
      <w:pPr>
        <w:widowControl w:val="0"/>
        <w:autoSpaceDE w:val="0"/>
        <w:autoSpaceDN w:val="0"/>
        <w:adjustRightInd w:val="0"/>
        <w:spacing w:after="240"/>
        <w:ind w:left="274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3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3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TION</w:t>
      </w:r>
    </w:p>
    <w:tbl>
      <w:tblPr>
        <w:tblpPr w:leftFromText="180" w:rightFromText="180" w:vertAnchor="text" w:horzAnchor="margin" w:tblpX="360" w:tblpY="714"/>
        <w:tblW w:w="93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9"/>
        <w:gridCol w:w="91"/>
        <w:gridCol w:w="3874"/>
        <w:gridCol w:w="768"/>
        <w:gridCol w:w="2042"/>
      </w:tblGrid>
      <w:tr w:rsidR="00D05D31" w:rsidRPr="007A7452" w:rsidTr="00B15597">
        <w:trPr>
          <w:trHeight w:hRule="exact" w:val="521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left="40" w:firstLine="4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left="92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and Diction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2041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Laboratory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566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2902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D05D31" w:rsidRPr="007A7452" w:rsidTr="00B15597">
        <w:trPr>
          <w:trHeight w:hRule="exact" w:val="343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B15597">
        <w:trPr>
          <w:trHeight w:hRule="exact" w:val="23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 w:firstLine="7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Make-up for Stage and Screen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2531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tabs>
                <w:tab w:val="left" w:pos="110"/>
              </w:tabs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2904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2905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2907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3041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Laboratory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3600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Drama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471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33</w:t>
            </w:r>
          </w:p>
        </w:tc>
      </w:tr>
    </w:tbl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B15597">
      <w:pPr>
        <w:widowControl w:val="0"/>
        <w:autoSpaceDE w:val="0"/>
        <w:autoSpaceDN w:val="0"/>
        <w:adjustRightInd w:val="0"/>
        <w:spacing w:after="0" w:line="182" w:lineRule="exact"/>
        <w:ind w:left="720" w:right="850" w:firstLine="9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B15597" w:rsidRDefault="00B15597" w:rsidP="00B15597">
      <w:pPr>
        <w:widowControl w:val="0"/>
        <w:autoSpaceDE w:val="0"/>
        <w:autoSpaceDN w:val="0"/>
        <w:adjustRightInd w:val="0"/>
        <w:spacing w:after="0" w:line="182" w:lineRule="exact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</w:t>
      </w:r>
    </w:p>
    <w:p w:rsidR="00B15597" w:rsidRDefault="00B15597" w:rsidP="00B15597">
      <w:pPr>
        <w:widowControl w:val="0"/>
        <w:tabs>
          <w:tab w:val="left" w:pos="9270"/>
          <w:tab w:val="left" w:pos="10080"/>
        </w:tabs>
        <w:autoSpaceDE w:val="0"/>
        <w:autoSpaceDN w:val="0"/>
        <w:adjustRightInd w:val="0"/>
        <w:spacing w:before="12" w:after="0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Courses related to the major or other area(s) of interest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</w:p>
    <w:p w:rsidR="00B15597" w:rsidRDefault="00B15597" w:rsidP="00B15597">
      <w:pPr>
        <w:widowControl w:val="0"/>
        <w:tabs>
          <w:tab w:val="left" w:pos="9270"/>
          <w:tab w:val="left" w:pos="10460"/>
        </w:tabs>
        <w:autoSpaceDE w:val="0"/>
        <w:autoSpaceDN w:val="0"/>
        <w:adjustRightInd w:val="0"/>
        <w:spacing w:before="9" w:after="0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Required for Graduation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B15597" w:rsidRDefault="00B15597" w:rsidP="00B15597">
      <w:pPr>
        <w:widowControl w:val="0"/>
        <w:autoSpaceDE w:val="0"/>
        <w:autoSpaceDN w:val="0"/>
        <w:adjustRightInd w:val="0"/>
        <w:spacing w:before="2" w:after="0" w:line="160" w:lineRule="exact"/>
        <w:ind w:right="850" w:firstLine="420"/>
        <w:rPr>
          <w:rFonts w:ascii="Times New Roman" w:hAnsi="Times New Roman"/>
          <w:color w:val="000000"/>
          <w:sz w:val="16"/>
          <w:szCs w:val="16"/>
        </w:rPr>
      </w:pPr>
    </w:p>
    <w:p w:rsidR="00B15597" w:rsidRDefault="00B15597" w:rsidP="00D05D31">
      <w:pPr>
        <w:ind w:left="2880" w:firstLine="270"/>
      </w:pPr>
    </w:p>
    <w:p w:rsidR="00DF1FC2" w:rsidRDefault="00DF1FC2" w:rsidP="00DF1FC2">
      <w:pPr>
        <w:widowControl w:val="0"/>
        <w:autoSpaceDE w:val="0"/>
        <w:autoSpaceDN w:val="0"/>
        <w:adjustRightInd w:val="0"/>
        <w:spacing w:before="7" w:after="0" w:line="250" w:lineRule="auto"/>
        <w:ind w:left="360" w:right="198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PEECH AND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</w:p>
    <w:p w:rsidR="00DF1FC2" w:rsidRDefault="00DF1FC2" w:rsidP="00DF1FC2">
      <w:pPr>
        <w:widowControl w:val="0"/>
        <w:autoSpaceDE w:val="0"/>
        <w:autoSpaceDN w:val="0"/>
        <w:adjustRightInd w:val="0"/>
        <w:spacing w:before="39" w:after="0"/>
        <w:ind w:left="140" w:firstLine="2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Minimum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62"/>
        <w:gridCol w:w="3943"/>
        <w:gridCol w:w="1825"/>
        <w:gridCol w:w="1020"/>
      </w:tblGrid>
      <w:tr w:rsidR="00DF1FC2" w:rsidRPr="007A7452" w:rsidTr="00C377F0">
        <w:trPr>
          <w:trHeight w:hRule="exact" w:val="51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80" w:firstLine="2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0" w:firstLine="9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 Discussion of Global Issues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Computers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Leadership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2900,2901,2902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hanging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1K,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Makeup for Stage &amp; Screen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2040, 2041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2530, 2531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 and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(Theatre &amp; Culture Recommended)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2640, 3640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 and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3530, 3600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Drama, Black Drama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3040, 3041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2903,2904,2905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3540, 3541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2906,2907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3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50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8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8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94</w:t>
            </w:r>
          </w:p>
        </w:tc>
      </w:tr>
      <w:tr w:rsidR="00DF1FC2" w:rsidRPr="007A7452" w:rsidTr="00C377F0">
        <w:trPr>
          <w:trHeight w:hRule="exact" w:val="31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B15597" w:rsidRDefault="00B15597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>
      <w:r>
        <w:br w:type="page"/>
      </w:r>
    </w:p>
    <w:p w:rsidR="00DF1FC2" w:rsidRPr="00B90B93" w:rsidRDefault="00DF1FC2" w:rsidP="00426445">
      <w:pPr>
        <w:pStyle w:val="Heading2"/>
        <w:spacing w:before="0"/>
        <w:ind w:left="274" w:firstLine="0"/>
        <w:rPr>
          <w:rFonts w:ascii="Times New Roman" w:hAnsi="Times New Roman"/>
          <w:color w:val="000000"/>
          <w:sz w:val="44"/>
          <w:szCs w:val="44"/>
        </w:rPr>
      </w:pPr>
      <w:bookmarkStart w:id="125" w:name="_Toc295327601"/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lastRenderedPageBreak/>
        <w:t>D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E</w:t>
      </w:r>
      <w:r w:rsidRPr="00B90B93">
        <w:rPr>
          <w:rFonts w:ascii="Times New Roman" w:hAnsi="Times New Roman"/>
          <w:color w:val="191919"/>
          <w:spacing w:val="-71"/>
          <w:sz w:val="44"/>
          <w:szCs w:val="44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A</w:t>
      </w:r>
      <w:r w:rsidRPr="00B90B93">
        <w:rPr>
          <w:rFonts w:ascii="Times New Roman" w:hAnsi="Times New Roman"/>
          <w:color w:val="191919"/>
          <w:spacing w:val="-54"/>
          <w:sz w:val="44"/>
          <w:szCs w:val="44"/>
        </w:rPr>
        <w:t>R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TMEN</w:t>
      </w:r>
      <w:r w:rsidRPr="00B90B93">
        <w:rPr>
          <w:rFonts w:ascii="Times New Roman" w:hAnsi="Times New Roman"/>
          <w:color w:val="191919"/>
          <w:sz w:val="44"/>
          <w:szCs w:val="44"/>
        </w:rPr>
        <w:t>T</w:t>
      </w:r>
      <w:r w:rsidRPr="00B90B93">
        <w:rPr>
          <w:rFonts w:ascii="Times New Roman" w:hAnsi="Times New Roman"/>
          <w:color w:val="191919"/>
          <w:spacing w:val="-8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</w:t>
      </w:r>
      <w:r w:rsidRPr="00B90B93">
        <w:rPr>
          <w:rFonts w:ascii="Times New Roman" w:hAnsi="Times New Roman"/>
          <w:color w:val="191919"/>
          <w:sz w:val="44"/>
          <w:szCs w:val="44"/>
        </w:rPr>
        <w:t>F</w:t>
      </w:r>
      <w:r w:rsidRPr="00B90B93">
        <w:rPr>
          <w:rFonts w:ascii="Times New Roman" w:hAnsi="Times New Roman"/>
          <w:color w:val="191919"/>
          <w:spacing w:val="2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H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IS</w:t>
      </w:r>
      <w:r w:rsidRPr="00B90B93">
        <w:rPr>
          <w:rFonts w:ascii="Times New Roman" w:hAnsi="Times New Roman"/>
          <w:color w:val="191919"/>
          <w:spacing w:val="-31"/>
          <w:sz w:val="44"/>
          <w:szCs w:val="44"/>
        </w:rPr>
        <w:t>T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</w:t>
      </w:r>
      <w:r w:rsidRPr="00B90B93">
        <w:rPr>
          <w:rFonts w:ascii="Times New Roman" w:hAnsi="Times New Roman"/>
          <w:color w:val="191919"/>
          <w:spacing w:val="-51"/>
          <w:sz w:val="44"/>
          <w:szCs w:val="44"/>
        </w:rPr>
        <w:t>R</w:t>
      </w:r>
      <w:r w:rsidRPr="00B90B93">
        <w:rPr>
          <w:rFonts w:ascii="Times New Roman" w:hAnsi="Times New Roman"/>
          <w:color w:val="191919"/>
          <w:spacing w:val="-91"/>
          <w:sz w:val="44"/>
          <w:szCs w:val="44"/>
        </w:rPr>
        <w:t>Y</w:t>
      </w:r>
      <w:r w:rsidRPr="00B90B93">
        <w:rPr>
          <w:rFonts w:ascii="Times New Roman" w:hAnsi="Times New Roman"/>
          <w:color w:val="191919"/>
          <w:sz w:val="44"/>
          <w:szCs w:val="44"/>
        </w:rPr>
        <w:t>,</w:t>
      </w:r>
      <w:r w:rsidRPr="00B90B93">
        <w:rPr>
          <w:rFonts w:ascii="Times New Roman" w:hAnsi="Times New Roman"/>
          <w:color w:val="191919"/>
          <w:spacing w:val="-43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OLITICAL</w:t>
      </w:r>
      <w:bookmarkEnd w:id="125"/>
    </w:p>
    <w:p w:rsidR="00DF1FC2" w:rsidRDefault="00DF1FC2" w:rsidP="00426445">
      <w:pPr>
        <w:pStyle w:val="Heading2"/>
        <w:spacing w:before="0"/>
        <w:ind w:left="274" w:firstLine="0"/>
        <w:rPr>
          <w:rFonts w:ascii="Times New Roman" w:hAnsi="Times New Roman"/>
          <w:color w:val="191919"/>
          <w:spacing w:val="-22"/>
          <w:sz w:val="44"/>
          <w:szCs w:val="44"/>
        </w:rPr>
      </w:pPr>
      <w:bookmarkStart w:id="126" w:name="_Toc295327602"/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S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CIENC</w:t>
      </w:r>
      <w:r w:rsidRPr="00B90B93">
        <w:rPr>
          <w:rFonts w:ascii="Times New Roman" w:hAnsi="Times New Roman"/>
          <w:color w:val="191919"/>
          <w:sz w:val="44"/>
          <w:szCs w:val="44"/>
        </w:rPr>
        <w:t>E</w:t>
      </w:r>
      <w:r w:rsidRPr="00B90B93">
        <w:rPr>
          <w:rFonts w:ascii="Times New Roman" w:hAnsi="Times New Roman"/>
          <w:color w:val="191919"/>
          <w:spacing w:val="-28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AN</w:t>
      </w:r>
      <w:r w:rsidRPr="00B90B93">
        <w:rPr>
          <w:rFonts w:ascii="Times New Roman" w:hAnsi="Times New Roman"/>
          <w:color w:val="191919"/>
          <w:sz w:val="44"/>
          <w:szCs w:val="44"/>
        </w:rPr>
        <w:t>D</w:t>
      </w:r>
      <w:r w:rsidRPr="00B90B93">
        <w:rPr>
          <w:rFonts w:ascii="Times New Roman" w:hAnsi="Times New Roman"/>
          <w:color w:val="191919"/>
          <w:spacing w:val="2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UBLI</w:t>
      </w:r>
      <w:r w:rsidRPr="00B90B93">
        <w:rPr>
          <w:rFonts w:ascii="Times New Roman" w:hAnsi="Times New Roman"/>
          <w:color w:val="191919"/>
          <w:sz w:val="44"/>
          <w:szCs w:val="44"/>
        </w:rPr>
        <w:t>C</w:t>
      </w:r>
      <w:r w:rsidRPr="00B90B93">
        <w:rPr>
          <w:rFonts w:ascii="Times New Roman" w:hAnsi="Times New Roman"/>
          <w:color w:val="191919"/>
          <w:spacing w:val="-38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A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DMINISTR</w:t>
      </w:r>
      <w:r w:rsidRPr="00B90B93">
        <w:rPr>
          <w:rFonts w:ascii="Times New Roman" w:hAnsi="Times New Roman"/>
          <w:color w:val="191919"/>
          <w:spacing w:val="-81"/>
          <w:sz w:val="44"/>
          <w:szCs w:val="44"/>
        </w:rPr>
        <w:t>A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TION</w:t>
      </w:r>
      <w:bookmarkEnd w:id="126"/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Department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fers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</w:t>
      </w:r>
      <w:r w:rsidRPr="002520D6">
        <w:rPr>
          <w:rFonts w:ascii="Times New Roman" w:hAnsi="Times New Roman" w:cs="Times New Roman"/>
          <w:color w:val="191919"/>
          <w:spacing w:val="4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at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baccalaureate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level,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as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double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science.  The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designed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to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prepare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researchers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graduate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work,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service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or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industr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1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1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who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majors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must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minimum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54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semester hour courses beginning at the 2000 level.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16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Course Requirements for the Bachelor of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Arts in History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before="9" w:after="0" w:line="250" w:lineRule="auto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Complete a maximum of 124 semester hours with a cumulative grade point average of 2.25 or highe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 last 30 hours must be completed at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Albany State Universit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after="0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During the freshman and sophomore years, the student must complete Core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Areas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A-E.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after="0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 major requirements -complete the-following: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before="9"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1, 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12,2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 and 2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12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before="9"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3301, 3302, 4301 and 4302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American History courses at the 3000-4000 levels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European History courses at the 3000-4000 levels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Non-</w:t>
      </w:r>
      <w:r w:rsidRPr="002520D6">
        <w:rPr>
          <w:rFonts w:ascii="Times New Roman" w:hAnsi="Times New Roman" w:cs="Times New Roman"/>
          <w:color w:val="191919"/>
          <w:spacing w:val="-14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estern History courses at the 3000-4000 levels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professional electives at the 3000-4000 levels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rFonts w:ascii="Times New Roman" w:hAnsi="Times New Roman" w:cs="Times New Roman"/>
          <w:color w:val="191919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up to ten (10) hours of general electives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27" w:author=" " w:date="2011-04-08T11:21:00Z"/>
          <w:rFonts w:ascii="Times New Roman" w:hAnsi="Times New Roman" w:cs="Times New Roman"/>
          <w:color w:val="191919"/>
          <w:sz w:val="18"/>
          <w:szCs w:val="18"/>
        </w:rPr>
      </w:pPr>
      <w:ins w:id="128" w:author=" " w:date="2011-04-08T11:21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 xml:space="preserve"> 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Maintain a “C” or higher for all classes taken in Areas F and H of the History </w:t>
        </w:r>
        <w:proofErr w:type="spellStart"/>
        <w:r w:rsidRPr="002520D6">
          <w:rPr>
            <w:rFonts w:ascii="Times New Roman" w:hAnsi="Times New Roman" w:cs="Times New Roman"/>
            <w:sz w:val="18"/>
            <w:szCs w:val="18"/>
          </w:rPr>
          <w:t>Checksheet</w:t>
        </w:r>
        <w:proofErr w:type="spellEnd"/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29" w:author=" " w:date="2011-04-08T11:22:00Z"/>
          <w:rFonts w:ascii="Times New Roman" w:hAnsi="Times New Roman" w:cs="Times New Roman"/>
          <w:sz w:val="18"/>
          <w:szCs w:val="18"/>
        </w:rPr>
      </w:pPr>
      <w:ins w:id="130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the 120-121 hours for the major with a GPA of at least 2.25</w:t>
        </w:r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rFonts w:ascii="Times New Roman" w:hAnsi="Times New Roman" w:cs="Times New Roman"/>
          <w:sz w:val="18"/>
          <w:szCs w:val="18"/>
        </w:rPr>
      </w:pPr>
      <w:ins w:id="131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ACAT subject area test</w:t>
        </w:r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32" w:author=" " w:date="2011-04-08T11:22:00Z"/>
          <w:rFonts w:ascii="Times New Roman" w:hAnsi="Times New Roman" w:cs="Times New Roman"/>
          <w:sz w:val="18"/>
          <w:szCs w:val="18"/>
        </w:rPr>
      </w:pPr>
      <w:ins w:id="133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last 30 semester hours at Albany State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COURSE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REQUIREMENTS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FOR</w:t>
      </w:r>
      <w:r w:rsidRPr="002520D6">
        <w:rPr>
          <w:rFonts w:ascii="Times New Roman" w:hAnsi="Times New Roman" w:cs="Times New Roman"/>
          <w:b/>
          <w:bCs/>
          <w:color w:val="191919"/>
          <w:spacing w:val="12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THE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BACHELOR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OF</w:t>
      </w:r>
      <w:r w:rsidRPr="002520D6">
        <w:rPr>
          <w:rFonts w:ascii="Times New Roman" w:hAnsi="Times New Roman" w:cs="Times New Roman"/>
          <w:b/>
          <w:bCs/>
          <w:color w:val="191919"/>
          <w:spacing w:val="-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A</w:t>
      </w:r>
      <w:r w:rsidRPr="002520D6">
        <w:rPr>
          <w:rFonts w:ascii="Times New Roman" w:hAnsi="Times New Roman" w:cs="Times New Roman"/>
          <w:b/>
          <w:bCs/>
          <w:color w:val="191919"/>
          <w:spacing w:val="-6"/>
          <w:sz w:val="24"/>
          <w:szCs w:val="24"/>
        </w:rPr>
        <w:t>R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TS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IN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POLITICAL</w:t>
      </w:r>
      <w:r w:rsidRPr="002520D6">
        <w:rPr>
          <w:rFonts w:ascii="Times New Roman" w:hAnsi="Times New Roman" w:cs="Times New Roman"/>
          <w:b/>
          <w:bCs/>
          <w:color w:val="191919"/>
          <w:spacing w:val="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SCIENCE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6" w:after="0" w:line="24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encompasses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investigation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institutions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behavior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levels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rom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local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to 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international.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will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take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courses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American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Comparative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Constitutional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Research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Methodology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Relations.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suitable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with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eer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interests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 teaching,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state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local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urban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planning,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federal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bureaucrac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journalism.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mu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54 semester hour courses beginning at the 2000 level.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16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1. Complete a maximum of 123-124 semester hours with a cumulative grade point average of 2.25 or highe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 last 30 hours must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 completed at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Albany State Universit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2. During the freshman and sophomore years, the student must complete Core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Areas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A-E.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3. Political Science major requirements -complete the following: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rPr>
          <w:rFonts w:ascii="Times New Roman" w:hAnsi="Times New Roman" w:cs="Times New Roman"/>
          <w:color w:val="191919"/>
          <w:sz w:val="18"/>
          <w:szCs w:val="18"/>
        </w:rPr>
      </w:pPr>
      <w:proofErr w:type="spellStart"/>
      <w:proofErr w:type="gramStart"/>
      <w:r w:rsidRPr="002520D6">
        <w:rPr>
          <w:rFonts w:ascii="Times New Roman" w:hAnsi="Times New Roman" w:cs="Times New Roman"/>
          <w:color w:val="191919"/>
          <w:sz w:val="18"/>
          <w:szCs w:val="18"/>
        </w:rPr>
        <w:t>a.Complete</w:t>
      </w:r>
      <w:proofErr w:type="spellEnd"/>
      <w:proofErr w:type="gramEnd"/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POLS 2101 and SSCI 2402 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2520D6">
        <w:rPr>
          <w:rFonts w:ascii="Times New Roman" w:hAnsi="Times New Roman" w:cs="Times New Roman"/>
          <w:color w:val="191919"/>
          <w:sz w:val="18"/>
          <w:szCs w:val="18"/>
        </w:rPr>
        <w:t>b.Complete</w:t>
      </w:r>
      <w:proofErr w:type="spellEnd"/>
      <w:proofErr w:type="gramEnd"/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POLS 4371, 4372 and 4401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2520D6">
        <w:rPr>
          <w:rFonts w:ascii="Times New Roman" w:hAnsi="Times New Roman" w:cs="Times New Roman"/>
          <w:color w:val="191919"/>
          <w:sz w:val="18"/>
          <w:szCs w:val="18"/>
        </w:rPr>
        <w:t>c.Complete</w:t>
      </w:r>
      <w:proofErr w:type="spellEnd"/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the following -POLS 35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 or 4512 and choose an additional six semester hours from International Relations/Comparati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v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 Government POLS 4512, 4513, 4514, 4515, 4816, 4817 and 4824.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d. Complete POLS 3601 and choose six additional semester hours from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American National/State/Local Government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e.</w:t>
      </w:r>
      <w:r w:rsidRPr="002520D6">
        <w:rPr>
          <w:rFonts w:ascii="Times New Roman" w:hAnsi="Times New Roman" w:cs="Times New Roman"/>
          <w:color w:val="191919"/>
          <w:spacing w:val="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POLS 3701 and choose six hours from Constitutional 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 Complete nine hours of professional political science elect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ves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fro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POL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3705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3708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4515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481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8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461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9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(o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othe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elective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unde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19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tha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no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use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satisf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elective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n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thos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areas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34" w:author=" " w:date="2011-04-08T11:25:00Z"/>
          <w:rFonts w:ascii="Times New Roman" w:hAnsi="Times New Roman" w:cs="Times New Roman"/>
          <w:color w:val="191919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f.</w:t>
      </w:r>
      <w:r w:rsidRPr="002520D6">
        <w:rPr>
          <w:rFonts w:ascii="Times New Roman" w:hAnsi="Times New Roman" w:cs="Times New Roman"/>
          <w:color w:val="191919"/>
          <w:spacing w:val="3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up to ten (10) hours of general electives.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35" w:author=" " w:date="2011-04-08T11:26:00Z"/>
          <w:rFonts w:ascii="Times New Roman" w:hAnsi="Times New Roman" w:cs="Times New Roman"/>
          <w:sz w:val="18"/>
          <w:szCs w:val="18"/>
        </w:rPr>
      </w:pPr>
      <w:ins w:id="136" w:author=" " w:date="2011-04-08T11:25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g.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 Maintain a “C” or higher for all classes taken in Areas F and H of the </w:t>
        </w:r>
      </w:ins>
      <w:ins w:id="137" w:author=" " w:date="2011-04-08T11:26:00Z">
        <w:r w:rsidRPr="002520D6">
          <w:rPr>
            <w:rFonts w:ascii="Times New Roman" w:hAnsi="Times New Roman" w:cs="Times New Roman"/>
            <w:sz w:val="18"/>
            <w:szCs w:val="18"/>
          </w:rPr>
          <w:t>Political Science</w:t>
        </w:r>
      </w:ins>
      <w:ins w:id="138" w:author=" " w:date="2011-04-08T11:25:00Z">
        <w:r w:rsidRPr="002520D6">
          <w:rPr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Pr="002520D6">
          <w:rPr>
            <w:rFonts w:ascii="Times New Roman" w:hAnsi="Times New Roman" w:cs="Times New Roman"/>
            <w:sz w:val="18"/>
            <w:szCs w:val="18"/>
          </w:rPr>
          <w:t>Checksheet</w:t>
        </w:r>
      </w:ins>
      <w:proofErr w:type="spellEnd"/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39" w:author=" " w:date="2011-04-08T11:26:00Z"/>
          <w:rFonts w:ascii="Times New Roman" w:hAnsi="Times New Roman" w:cs="Times New Roman"/>
          <w:sz w:val="18"/>
          <w:szCs w:val="18"/>
        </w:rPr>
      </w:pPr>
      <w:ins w:id="140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h.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 Complete the 120-121 hours for the major with a GPA of at least 2.25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41" w:author=" " w:date="2011-04-08T11:24:00Z"/>
          <w:rFonts w:ascii="Times New Roman" w:hAnsi="Times New Roman" w:cs="Times New Roman"/>
          <w:color w:val="191919"/>
          <w:sz w:val="18"/>
          <w:szCs w:val="18"/>
        </w:rPr>
      </w:pPr>
      <w:proofErr w:type="spellStart"/>
      <w:ins w:id="142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i</w:t>
        </w:r>
        <w:proofErr w:type="spellEnd"/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 xml:space="preserve">. </w:t>
        </w:r>
        <w:r w:rsidRPr="002520D6">
          <w:rPr>
            <w:rFonts w:ascii="Times New Roman" w:hAnsi="Times New Roman" w:cs="Times New Roman"/>
            <w:sz w:val="18"/>
            <w:szCs w:val="18"/>
          </w:rPr>
          <w:t>Complete ACAT subject area test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ins w:id="143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j</w:t>
        </w:r>
      </w:ins>
      <w:ins w:id="144" w:author=" " w:date="2011-04-08T11:24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.</w:t>
        </w:r>
      </w:ins>
      <w:ins w:id="145" w:author=" " w:date="2011-04-08T11:25:00Z">
        <w:r w:rsidRPr="002520D6">
          <w:rPr>
            <w:rFonts w:ascii="Times New Roman" w:hAnsi="Times New Roman" w:cs="Times New Roman"/>
            <w:sz w:val="18"/>
            <w:szCs w:val="18"/>
          </w:rPr>
          <w:t xml:space="preserve"> Complete last 30 semester hours at Albany State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7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MINOR</w:t>
      </w:r>
      <w:r w:rsidRPr="002520D6">
        <w:rPr>
          <w:rFonts w:ascii="Times New Roman" w:hAnsi="Times New Roman" w:cs="Times New Roman"/>
          <w:b/>
          <w:bCs/>
          <w:color w:val="191919"/>
          <w:spacing w:val="-4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P</w:t>
      </w:r>
      <w:r w:rsidRPr="002520D6">
        <w:rPr>
          <w:rFonts w:ascii="Times New Roman" w:hAnsi="Times New Roman" w:cs="Times New Roman"/>
          <w:b/>
          <w:bCs/>
          <w:color w:val="191919"/>
          <w:spacing w:val="-4"/>
          <w:sz w:val="24"/>
          <w:szCs w:val="24"/>
        </w:rPr>
        <w:t>R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OGRAMS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6" w:after="0" w:line="24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Minor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fered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Pre-La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fairs,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African/A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rican-Amer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can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Studies.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Each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minor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consists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18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semester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hours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beyond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core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requirements. The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prepare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>p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rofessional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careers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advanced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study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Private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Sector</w:t>
      </w:r>
      <w:r w:rsidRPr="002520D6">
        <w:rPr>
          <w:rFonts w:ascii="Times New Roman" w:hAnsi="Times New Roman" w:cs="Times New Roman"/>
          <w:color w:val="191919"/>
          <w:spacing w:val="-1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Internship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experiences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 Political Science and Public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 are available.</w:t>
      </w:r>
    </w:p>
    <w:p w:rsidR="002520D6" w:rsidRDefault="002520D6" w:rsidP="00DF1FC2">
      <w:pPr>
        <w:ind w:left="2880" w:firstLine="270"/>
      </w:pPr>
    </w:p>
    <w:p w:rsidR="002520D6" w:rsidRDefault="002520D6" w:rsidP="00DF1FC2">
      <w:pPr>
        <w:ind w:left="2880" w:firstLine="270"/>
      </w:pPr>
    </w:p>
    <w:p w:rsidR="002520D6" w:rsidRDefault="002520D6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46" w:name="_Toc295327603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H</w:t>
      </w:r>
      <w:r>
        <w:rPr>
          <w:rFonts w:ascii="Times New Roman" w:hAnsi="Times New Roman"/>
          <w:color w:val="191919"/>
          <w:sz w:val="24"/>
          <w:szCs w:val="24"/>
        </w:rPr>
        <w:t>IS</w:t>
      </w:r>
      <w:r>
        <w:rPr>
          <w:rFonts w:ascii="Times New Roman" w:hAnsi="Times New Roman"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O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Y</w:t>
      </w:r>
      <w:bookmarkEnd w:id="146"/>
    </w:p>
    <w:p w:rsidR="002520D6" w:rsidRDefault="002520D6" w:rsidP="002520D6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2520D6" w:rsidRDefault="002520D6" w:rsidP="002520D6">
      <w:pPr>
        <w:widowControl w:val="0"/>
        <w:tabs>
          <w:tab w:val="left" w:pos="3060"/>
          <w:tab w:val="left" w:pos="9090"/>
        </w:tabs>
        <w:autoSpaceDE w:val="0"/>
        <w:autoSpaceDN w:val="0"/>
        <w:adjustRightInd w:val="0"/>
        <w:spacing w:after="0"/>
        <w:ind w:left="160" w:right="12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E Social 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POLS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 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 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DF1FC2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HONR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 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</w:t>
      </w:r>
    </w:p>
    <w:p w:rsidR="002520D6" w:rsidRDefault="002520D6" w:rsidP="002520D6">
      <w:pPr>
        <w:widowControl w:val="0"/>
        <w:autoSpaceDE w:val="0"/>
        <w:autoSpaceDN w:val="0"/>
        <w:adjustRightInd w:val="0"/>
        <w:spacing w:after="0"/>
        <w:ind w:left="160" w:right="3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2520D6" w:rsidRDefault="002520D6" w:rsidP="002520D6">
      <w:pPr>
        <w:widowControl w:val="0"/>
        <w:autoSpaceDE w:val="0"/>
        <w:autoSpaceDN w:val="0"/>
        <w:adjustRightInd w:val="0"/>
        <w:spacing w:after="0"/>
        <w:ind w:left="16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Electives: Select 9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3 diffe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ent 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eas with at least 3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an “historical” perspective.</w:t>
      </w:r>
    </w:p>
    <w:tbl>
      <w:tblPr>
        <w:tblW w:w="14581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05"/>
        <w:gridCol w:w="42"/>
        <w:gridCol w:w="7683"/>
        <w:gridCol w:w="5071"/>
      </w:tblGrid>
      <w:tr w:rsidR="002520D6" w:rsidRPr="007A7452" w:rsidTr="00C377F0">
        <w:trPr>
          <w:gridAfter w:val="1"/>
          <w:wAfter w:w="5071" w:type="dxa"/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57" w:firstLine="6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Human Geography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Law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(History)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 Hrs.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Language Sequence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6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3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3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 2402</w:t>
      </w:r>
      <w:r>
        <w:rPr>
          <w:rFonts w:ascii="Times New Roman" w:hAnsi="Times New Roman"/>
          <w:color w:val="191919"/>
          <w:sz w:val="18"/>
          <w:szCs w:val="18"/>
        </w:rPr>
        <w:tab/>
        <w:t>Micro-Computers in the SSCI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</w:t>
      </w:r>
    </w:p>
    <w:p w:rsidR="002520D6" w:rsidRDefault="002520D6" w:rsidP="002520D6">
      <w:pPr>
        <w:widowControl w:val="0"/>
        <w:tabs>
          <w:tab w:val="left" w:pos="1040"/>
          <w:tab w:val="left" w:pos="9340"/>
        </w:tabs>
        <w:autoSpaceDE w:val="0"/>
        <w:autoSpaceDN w:val="0"/>
        <w:adjustRightInd w:val="0"/>
        <w:spacing w:after="0" w:line="207" w:lineRule="exact"/>
        <w:ind w:left="160" w:right="134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ab/>
        <w:t>Level Courses (Select one)</w:t>
      </w:r>
      <w:r>
        <w:rPr>
          <w:rFonts w:ascii="Times New Roman" w:hAnsi="Times New Roman"/>
          <w:color w:val="191919"/>
          <w:sz w:val="18"/>
          <w:szCs w:val="18"/>
        </w:rPr>
        <w:tab/>
        <w:t>3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0"/>
        <w:gridCol w:w="1015"/>
        <w:gridCol w:w="7895"/>
      </w:tblGrid>
      <w:tr w:rsidR="002520D6" w:rsidRPr="007A7452" w:rsidTr="00C377F0">
        <w:trPr>
          <w:trHeight w:hRule="exact" w:val="234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2520D6" w:rsidRDefault="002520D6" w:rsidP="002520D6">
      <w:pPr>
        <w:widowControl w:val="0"/>
        <w:autoSpaceDE w:val="0"/>
        <w:autoSpaceDN w:val="0"/>
        <w:adjustRightInd w:val="0"/>
        <w:spacing w:before="86" w:after="0"/>
        <w:ind w:left="180" w:firstLine="0"/>
        <w:rPr>
          <w:rFonts w:ascii="Times New Roman" w:hAnsi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ROFESSIONAL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48 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</w:p>
    <w:p w:rsidR="002520D6" w:rsidRDefault="002520D6" w:rsidP="002520D6">
      <w:pPr>
        <w:widowControl w:val="0"/>
        <w:tabs>
          <w:tab w:val="left" w:pos="9320"/>
        </w:tabs>
        <w:autoSpaceDE w:val="0"/>
        <w:autoSpaceDN w:val="0"/>
        <w:adjustRightInd w:val="0"/>
        <w:spacing w:before="5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General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60"/>
        <w:gridCol w:w="7850"/>
      </w:tblGrid>
      <w:tr w:rsidR="002520D6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4301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4302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II</w:t>
            </w:r>
          </w:p>
        </w:tc>
      </w:tr>
    </w:tbl>
    <w:p w:rsidR="002520D6" w:rsidRDefault="002520D6" w:rsidP="002520D6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60"/>
        <w:gridCol w:w="3503"/>
      </w:tblGrid>
      <w:tr w:rsidR="002520D6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Diplomatic History of the U.S.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Civil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 and Reconstruction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4402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History of the South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American, 1945 to Present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4408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Civil Rights Era</w:t>
            </w:r>
          </w:p>
        </w:tc>
      </w:tr>
    </w:tbl>
    <w:p w:rsidR="002520D6" w:rsidRDefault="002520D6" w:rsidP="002520D6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firstLine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 Eu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opean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3406</w:t>
      </w:r>
      <w:r>
        <w:rPr>
          <w:rFonts w:ascii="Times New Roman" w:hAnsi="Times New Roman"/>
          <w:color w:val="191919"/>
          <w:sz w:val="18"/>
          <w:szCs w:val="18"/>
        </w:rPr>
        <w:tab/>
        <w:t>Directed Readings in European History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Classical History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Modern Europe I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Modern Europe II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3514</w:t>
      </w:r>
      <w:r>
        <w:rPr>
          <w:rFonts w:ascii="Times New Roman" w:hAnsi="Times New Roman"/>
          <w:color w:val="191919"/>
          <w:sz w:val="18"/>
          <w:szCs w:val="18"/>
        </w:rPr>
        <w:tab/>
        <w:t>English History I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021"/>
        <w:gridCol w:w="4660"/>
      </w:tblGrid>
      <w:tr w:rsidR="00C377F0" w:rsidRPr="007A7452" w:rsidTr="00C377F0">
        <w:trPr>
          <w:trHeight w:hRule="exact" w:val="432"/>
        </w:trPr>
        <w:tc>
          <w:tcPr>
            <w:tcW w:w="1340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47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16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History II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and Intellectual History of Modern Europe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European Middle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Ages</w:t>
            </w:r>
          </w:p>
        </w:tc>
      </w:tr>
      <w:tr w:rsidR="00C377F0" w:rsidRPr="00426445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D031C5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  <w:lang w:val="fr-MC"/>
              </w:rPr>
            </w:pPr>
            <w:proofErr w:type="spellStart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European</w:t>
            </w:r>
            <w:proofErr w:type="spellEnd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Renaissance, Reformation and Reconnaissance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Spanish History</w:t>
            </w:r>
          </w:p>
        </w:tc>
      </w:tr>
    </w:tbl>
    <w:p w:rsidR="00C377F0" w:rsidRDefault="00C377F0" w:rsidP="00C377F0">
      <w:pPr>
        <w:widowControl w:val="0"/>
        <w:tabs>
          <w:tab w:val="left" w:pos="10260"/>
        </w:tabs>
        <w:autoSpaceDE w:val="0"/>
        <w:autoSpaceDN w:val="0"/>
        <w:adjustRightInd w:val="0"/>
        <w:spacing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Non-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estern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707"/>
      </w:tblGrid>
      <w:tr w:rsidR="00C377F0" w:rsidRPr="007A7452" w:rsidTr="00C377F0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3206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Slavery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 and Modern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 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Latin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Russia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Revolution of Modern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Asian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Race and Politics in the US &amp; the Caribbean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omen and Politics Cross-Culturally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4815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Global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errorism</w:t>
            </w:r>
          </w:p>
        </w:tc>
      </w:tr>
    </w:tbl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History Electives 3000-4000 level 9 Hrs.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(Select 3 courses)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6"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firstLine="3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tbl>
      <w:tblPr>
        <w:tblW w:w="10076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0"/>
        <w:gridCol w:w="7"/>
        <w:gridCol w:w="1730"/>
        <w:gridCol w:w="195"/>
        <w:gridCol w:w="1018"/>
        <w:gridCol w:w="2037"/>
        <w:gridCol w:w="60"/>
        <w:gridCol w:w="2593"/>
        <w:gridCol w:w="450"/>
        <w:gridCol w:w="576"/>
      </w:tblGrid>
      <w:tr w:rsidR="00C377F0" w:rsidRPr="007A7452" w:rsidTr="00C377F0">
        <w:trPr>
          <w:trHeight w:hRule="exact"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686" w:right="77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6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60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0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ASU 120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9" w:right="40" w:firstLine="2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-760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 &amp; 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-17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322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Microcomputers in Soc. Sci.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(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-773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9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4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00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6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198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II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34"/>
        </w:trPr>
        <w:tc>
          <w:tcPr>
            <w:tcW w:w="1007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4240"/>
                <w:tab w:val="left" w:pos="5080"/>
                <w:tab w:val="left" w:pos="7750"/>
                <w:tab w:val="left" w:pos="9550"/>
              </w:tabs>
              <w:autoSpaceDE w:val="0"/>
              <w:autoSpaceDN w:val="0"/>
              <w:adjustRightInd w:val="0"/>
              <w:spacing w:before="6" w:after="0"/>
              <w:ind w:left="10" w:right="3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3302         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Hist. Meth. 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70"/>
              </w:tabs>
              <w:autoSpaceDE w:val="0"/>
              <w:autoSpaceDN w:val="0"/>
              <w:adjustRightInd w:val="0"/>
              <w:spacing w:after="0" w:line="177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Hist. Elec.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Elective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Hist. Elec. or POLS 4513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96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C377F0" w:rsidRDefault="00671B77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  <w:r>
        <w:rPr>
          <w:noProof/>
        </w:rPr>
        <w:pict>
          <v:shape id="Text Box 3007" o:spid="_x0000_s1048" type="#_x0000_t202" style="position:absolute;left:0;text-align:left;margin-left:68.65pt;margin-top:626.55pt;width:503.05pt;height:107.0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" o:allowincell="f" filled="f" stroked="f">
            <v:textbox style="mso-next-textbox:#Text Box 3007" inset="0,0,0,0">
              <w:txbxContent>
                <w:tbl>
                  <w:tblPr>
                    <w:tblW w:w="104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690"/>
                    <w:gridCol w:w="1280"/>
                    <w:gridCol w:w="4078"/>
                    <w:gridCol w:w="942"/>
                    <w:gridCol w:w="420"/>
                  </w:tblGrid>
                  <w:tr w:rsidR="00C06A78" w:rsidRPr="007A7452" w:rsidTr="00C377F0">
                    <w:trPr>
                      <w:trHeight w:hRule="exact" w:val="300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0" w:after="0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Senior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0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ear</w:t>
                        </w:r>
                      </w:p>
                    </w:tc>
                    <w:tc>
                      <w:tcPr>
                        <w:tcW w:w="672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8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tabs>
                            <w:tab w:val="left" w:pos="2160"/>
                          </w:tabs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ab/>
                          <w:t>Senior Seminar I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4302 Senior Seminar II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6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Hist. Elec.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European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6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History Elec.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4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19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7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otal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-301" w:firstLine="3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1870" w:right="-852" w:firstLine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565"/>
                    </w:trPr>
                    <w:tc>
                      <w:tcPr>
                        <w:tcW w:w="10410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1" w:after="0" w:line="220" w:lineRule="exact"/>
                          <w:rPr>
                            <w:rFonts w:ascii="Times New Roman" w:hAnsi="Times New Roman"/>
                          </w:rPr>
                        </w:pPr>
                      </w:p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3302" w:right="365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47" w:name="_Toc295327604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OLITICAL</w:t>
      </w:r>
      <w:r>
        <w:rPr>
          <w:rFonts w:ascii="Times New Roman" w:hAnsi="Times New Roman"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S</w:t>
      </w:r>
      <w:r>
        <w:rPr>
          <w:rFonts w:ascii="Times New Roman" w:hAnsi="Times New Roman"/>
          <w:color w:val="191919"/>
          <w:sz w:val="24"/>
          <w:szCs w:val="24"/>
        </w:rPr>
        <w:t>CIENCE</w:t>
      </w:r>
      <w:bookmarkEnd w:id="147"/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123-124 Semester Hours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6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(Political Science) 18 Hrs.</w:t>
      </w:r>
      <w:proofErr w:type="gramEnd"/>
    </w:p>
    <w:p w:rsidR="00C377F0" w:rsidRDefault="00C377F0" w:rsidP="00C377F0">
      <w:pPr>
        <w:widowControl w:val="0"/>
        <w:tabs>
          <w:tab w:val="left" w:pos="96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 2000 Level Courses (select two)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15"/>
        <w:gridCol w:w="2697"/>
      </w:tblGrid>
      <w:tr w:rsidR="00C377F0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 Fo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eign Language Sequence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490" w:firstLine="20"/>
        <w:rPr>
          <w:rFonts w:ascii="Times New Roman" w:hAnsi="Times New Roman"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Microcomputers in the SSCI 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49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C. 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Intro.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Political Science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</w:p>
    <w:p w:rsidR="00C377F0" w:rsidRDefault="00671B77" w:rsidP="00C377F0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63" w:lineRule="auto"/>
        <w:ind w:left="160" w:right="670" w:firstLine="20"/>
        <w:rPr>
          <w:rFonts w:ascii="Times New Roman" w:hAnsi="Times New Roman"/>
          <w:color w:val="000000"/>
          <w:sz w:val="18"/>
          <w:szCs w:val="18"/>
        </w:rPr>
      </w:pPr>
      <w:r w:rsidRPr="00671B77">
        <w:rPr>
          <w:rFonts w:ascii="Calibri" w:hAnsi="Calibri"/>
          <w:noProof/>
          <w:lang w:eastAsia="en-US"/>
        </w:rPr>
        <w:pict>
          <v:shape id="Text Box 3043" o:spid="_x0000_s1050" type="#_x0000_t202" style="position:absolute;left:0;text-align:left;margin-left:34pt;margin-top:15.3pt;width:490.35pt;height:37.55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" o:allowincell="f" filled="f" stroked="f">
            <v:textbox inset="0,0,0,0">
              <w:txbxContent>
                <w:tbl>
                  <w:tblPr>
                    <w:tblW w:w="973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30"/>
                    <w:gridCol w:w="1039"/>
                    <w:gridCol w:w="4996"/>
                    <w:gridCol w:w="3068"/>
                  </w:tblGrid>
                  <w:tr w:rsidR="00C06A78" w:rsidRPr="007A7452" w:rsidTr="00C377F0">
                    <w:trPr>
                      <w:trHeight w:hRule="exact" w:val="237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16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4372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98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4401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of Political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Thought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C377F0"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>ROFESSIONAL</w:t>
      </w:r>
      <w:r w:rsidR="00C377F0"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 w:rsidR="00C377F0"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  <w:r w:rsidR="00C377F0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C377F0">
        <w:rPr>
          <w:rFonts w:ascii="Times New Roman" w:hAnsi="Times New Roman"/>
          <w:b/>
          <w:bCs/>
          <w:color w:val="191919"/>
          <w:sz w:val="24"/>
          <w:szCs w:val="24"/>
        </w:rPr>
        <w:t>48 H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>OURS A. General: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2520D6" w:rsidRDefault="002520D6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before="30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International Relations and Comparative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39"/>
        <w:gridCol w:w="3936"/>
        <w:gridCol w:w="76"/>
      </w:tblGrid>
      <w:tr w:rsidR="00C377F0" w:rsidRPr="007A7452" w:rsidTr="00C377F0">
        <w:trPr>
          <w:trHeight w:hRule="exact" w:val="23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221" w:firstLine="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Comparative Government</w:t>
            </w:r>
          </w:p>
        </w:tc>
      </w:tr>
      <w:tr w:rsidR="00C377F0" w:rsidRPr="007A7452" w:rsidTr="00C377F0">
        <w:trPr>
          <w:trHeight w:hRule="exact" w:val="1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4514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Relations</w:t>
            </w:r>
          </w:p>
        </w:tc>
      </w:tr>
      <w:tr w:rsidR="00C377F0" w:rsidRPr="007A7452" w:rsidTr="00C377F0">
        <w:trPr>
          <w:gridAfter w:val="1"/>
          <w:wAfter w:w="76" w:type="dxa"/>
          <w:trHeight w:hRule="exact" w:val="234"/>
        </w:trPr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Choose an additional 6 hours from any of the following: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4513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Issues in Global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and Institutions in Developing Countries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4515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4816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Model United Nations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4817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of Globalization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4824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Economy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 and the Caribbean</w:t>
            </w:r>
          </w:p>
        </w:tc>
      </w:tr>
    </w:tbl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National/State/Local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(3 hours each)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3601</w:t>
      </w:r>
      <w:r>
        <w:rPr>
          <w:rFonts w:ascii="Times New Roman" w:hAnsi="Times New Roman"/>
          <w:color w:val="191919"/>
          <w:sz w:val="18"/>
          <w:szCs w:val="18"/>
        </w:rPr>
        <w:tab/>
        <w:t>State and Local Government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60" w:right="118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Choos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3000-400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(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each):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39"/>
        <w:gridCol w:w="3772"/>
      </w:tblGrid>
      <w:tr w:rsidR="00C377F0" w:rsidRPr="007A7452" w:rsidTr="00C377F0">
        <w:trPr>
          <w:trHeight w:hRule="exact" w:val="234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3612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African-American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3813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Presidency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3815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Municipal Government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3616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Parties and Pressure Groups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3617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Legislative Process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Elections and Electoral Behavior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and Practice of 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 Internship</w:t>
            </w:r>
          </w:p>
        </w:tc>
      </w:tr>
    </w:tbl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3701</w:t>
      </w:r>
      <w:r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>
        <w:rPr>
          <w:rFonts w:ascii="Times New Roman" w:hAnsi="Times New Roman"/>
          <w:color w:val="191919"/>
          <w:sz w:val="18"/>
          <w:szCs w:val="18"/>
        </w:rPr>
        <w:tab/>
        <w:t>(3 hrs.)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Choose 6 hours from any of the following:</w:t>
      </w:r>
    </w:p>
    <w:p w:rsidR="00C377F0" w:rsidRDefault="00671B77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  <w:r w:rsidRPr="00671B77">
        <w:rPr>
          <w:rFonts w:ascii="Calibri" w:hAnsi="Calibri"/>
          <w:noProof/>
          <w:lang w:eastAsia="en-US"/>
        </w:rPr>
        <w:pict>
          <v:shape id="Text Box 3044" o:spid="_x0000_s1051" type="#_x0000_t202" style="position:absolute;left:0;text-align:left;margin-left:34pt;margin-top:4.05pt;width:230pt;height:37.4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47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20"/>
                    <w:gridCol w:w="180"/>
                    <w:gridCol w:w="933"/>
                    <w:gridCol w:w="106"/>
                    <w:gridCol w:w="2751"/>
                    <w:gridCol w:w="106"/>
                  </w:tblGrid>
                  <w:tr w:rsidR="00C06A78" w:rsidRPr="007A7452" w:rsidTr="00C377F0">
                    <w:trPr>
                      <w:gridAfter w:val="1"/>
                      <w:wAfter w:w="106" w:type="dxa"/>
                      <w:trHeight w:hRule="exact" w:val="234"/>
                    </w:trPr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11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223" w:hanging="4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327" w:hanging="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16"/>
                    </w:trPr>
                    <w:tc>
                      <w:tcPr>
                        <w:tcW w:w="90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1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98"/>
                    </w:trPr>
                    <w:tc>
                      <w:tcPr>
                        <w:tcW w:w="90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1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30" w:after="0"/>
        <w:ind w:left="90" w:right="6332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E.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Electives (3 hours each) 9 Hrs.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12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3609</w:t>
      </w:r>
      <w:r>
        <w:rPr>
          <w:rFonts w:ascii="Times New Roman" w:hAnsi="Times New Roman"/>
          <w:color w:val="191919"/>
          <w:sz w:val="18"/>
          <w:szCs w:val="18"/>
        </w:rPr>
        <w:tab/>
        <w:t>American Foreign Policy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rial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Advocacy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3708</w:t>
      </w:r>
      <w:r>
        <w:rPr>
          <w:rFonts w:ascii="Times New Roman" w:hAnsi="Times New Roman"/>
          <w:color w:val="191919"/>
          <w:sz w:val="18"/>
          <w:szCs w:val="18"/>
        </w:rPr>
        <w:tab/>
        <w:t>Civil Rights and Minorities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4515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ganizations</w:t>
      </w:r>
    </w:p>
    <w:p w:rsidR="00C377F0" w:rsidRDefault="00C377F0" w:rsidP="00C377F0">
      <w:pPr>
        <w:widowControl w:val="0"/>
        <w:tabs>
          <w:tab w:val="left" w:pos="1900"/>
          <w:tab w:val="left" w:pos="3160"/>
          <w:tab w:val="left" w:pos="9450"/>
        </w:tabs>
        <w:autoSpaceDE w:val="0"/>
        <w:autoSpaceDN w:val="0"/>
        <w:adjustRightInd w:val="0"/>
        <w:spacing w:before="9" w:after="0" w:line="250" w:lineRule="auto"/>
        <w:ind w:left="90" w:right="40" w:hanging="3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4818</w:t>
      </w:r>
      <w:r>
        <w:rPr>
          <w:rFonts w:ascii="Times New Roman" w:hAnsi="Times New Roman"/>
          <w:color w:val="191919"/>
          <w:sz w:val="18"/>
          <w:szCs w:val="18"/>
        </w:rPr>
        <w:tab/>
        <w:t>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Internship</w:t>
      </w:r>
      <w:r>
        <w:rPr>
          <w:rFonts w:ascii="Times New Roman" w:hAnsi="Times New Roman"/>
          <w:color w:val="191919"/>
          <w:sz w:val="18"/>
          <w:szCs w:val="18"/>
        </w:rPr>
        <w:tab/>
        <w:t>(3 hours) or POLS</w:t>
      </w:r>
      <w:r>
        <w:rPr>
          <w:rFonts w:ascii="Times New Roman" w:hAnsi="Times New Roman"/>
          <w:color w:val="191919"/>
          <w:sz w:val="18"/>
          <w:szCs w:val="18"/>
        </w:rPr>
        <w:tab/>
        <w:t>4619</w:t>
      </w:r>
      <w:r>
        <w:rPr>
          <w:rFonts w:ascii="Times New Roman" w:hAnsi="Times New Roman"/>
          <w:color w:val="191919"/>
          <w:sz w:val="18"/>
          <w:szCs w:val="18"/>
        </w:rPr>
        <w:tab/>
        <w:t>Legislative Internship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(6 hours) </w:t>
      </w:r>
    </w:p>
    <w:p w:rsidR="00C377F0" w:rsidRDefault="00C377F0" w:rsidP="00C377F0">
      <w:pPr>
        <w:widowControl w:val="0"/>
        <w:tabs>
          <w:tab w:val="left" w:pos="1900"/>
          <w:tab w:val="left" w:pos="3160"/>
          <w:tab w:val="left" w:pos="9450"/>
        </w:tabs>
        <w:autoSpaceDE w:val="0"/>
        <w:autoSpaceDN w:val="0"/>
        <w:adjustRightInd w:val="0"/>
        <w:spacing w:before="9" w:after="0" w:line="250" w:lineRule="auto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C,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or D that are not used to satisfy electives in those areas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3" w:after="0" w:line="200" w:lineRule="exact"/>
        <w:ind w:left="90" w:right="4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9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C377F0" w:rsidRDefault="00C377F0" w:rsidP="00C377F0">
      <w:pPr>
        <w:widowControl w:val="0"/>
        <w:autoSpaceDE w:val="0"/>
        <w:autoSpaceDN w:val="0"/>
        <w:adjustRightInd w:val="0"/>
        <w:spacing w:before="1" w:after="0" w:line="200" w:lineRule="exact"/>
        <w:ind w:left="90" w:right="4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90" w:right="4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39" w:after="0"/>
        <w:ind w:left="9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7"/>
        <w:gridCol w:w="1873"/>
        <w:gridCol w:w="1090"/>
        <w:gridCol w:w="2015"/>
        <w:gridCol w:w="2513"/>
        <w:gridCol w:w="919"/>
      </w:tblGrid>
      <w:tr w:rsidR="00C377F0" w:rsidRPr="007A7452" w:rsidTr="00C377F0">
        <w:trPr>
          <w:trHeight w:hRule="exact" w:val="51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83" w:hanging="3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firstLine="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684" w:right="75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11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-103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right="-3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-2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Elec.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32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3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80"/>
              </w:tabs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Pol. Sci.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Sequence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 (Area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Elec. 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322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2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E)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 or POLS 4512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3601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St./Local Government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4401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Pol.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F)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</w:t>
            </w:r>
            <w:proofErr w:type="gram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Government.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3701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Judicial Process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322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Elec.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./Comp. Government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9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48" w:name="_Toc295327605"/>
      <w:r>
        <w:rPr>
          <w:rFonts w:ascii="Times New Roman" w:hAnsi="Times New Roman"/>
          <w:color w:val="191919"/>
          <w:sz w:val="32"/>
          <w:szCs w:val="32"/>
        </w:rPr>
        <w:lastRenderedPageBreak/>
        <w:t>M</w:t>
      </w:r>
      <w:r>
        <w:rPr>
          <w:rFonts w:ascii="Times New Roman" w:hAnsi="Times New Roman"/>
          <w:color w:val="191919"/>
          <w:sz w:val="24"/>
          <w:szCs w:val="24"/>
        </w:rPr>
        <w:t>INOR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NTERN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TIONAL</w:t>
      </w:r>
      <w:r>
        <w:rPr>
          <w:rFonts w:ascii="Times New Roman" w:hAnsi="Times New Roman"/>
          <w:color w:val="191919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F</w:t>
      </w:r>
      <w:r>
        <w:rPr>
          <w:rFonts w:ascii="Times New Roman" w:hAnsi="Times New Roman"/>
          <w:color w:val="191919"/>
          <w:sz w:val="24"/>
          <w:szCs w:val="24"/>
        </w:rPr>
        <w:t>AIRS</w:t>
      </w:r>
      <w:bookmarkEnd w:id="148"/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concentration requires 18 semester hours (6 courses).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the following requir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 courses: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" w:after="0" w:line="220" w:lineRule="exact"/>
        <w:ind w:left="180" w:right="310" w:hanging="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Comparative Government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4514</w:t>
      </w:r>
      <w:r>
        <w:rPr>
          <w:rFonts w:ascii="Times New Roman" w:hAnsi="Times New Roman"/>
          <w:color w:val="191919"/>
          <w:sz w:val="18"/>
          <w:szCs w:val="18"/>
        </w:rPr>
        <w:tab/>
        <w:t>International Relations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4819</w:t>
      </w:r>
      <w:r>
        <w:rPr>
          <w:rFonts w:ascii="Times New Roman" w:hAnsi="Times New Roman"/>
          <w:color w:val="191919"/>
          <w:sz w:val="18"/>
          <w:szCs w:val="18"/>
        </w:rPr>
        <w:tab/>
        <w:t>International Political Economy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4820</w:t>
      </w:r>
      <w:r>
        <w:rPr>
          <w:rFonts w:ascii="Times New Roman" w:hAnsi="Times New Roman"/>
          <w:color w:val="191919"/>
          <w:sz w:val="18"/>
          <w:szCs w:val="18"/>
        </w:rPr>
        <w:tab/>
        <w:t>Area Studies (Africa, Caribbean, Eastern Europe &amp; Latin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America) POLS 4821</w:t>
      </w:r>
      <w:r>
        <w:rPr>
          <w:rFonts w:ascii="Times New Roman" w:hAnsi="Times New Roman"/>
          <w:color w:val="191919"/>
          <w:sz w:val="18"/>
          <w:szCs w:val="18"/>
        </w:rPr>
        <w:tab/>
        <w:t>International Internship/Seminar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4822</w:t>
      </w:r>
      <w:r>
        <w:rPr>
          <w:rFonts w:ascii="Times New Roman" w:hAnsi="Times New Roman"/>
          <w:color w:val="191919"/>
          <w:sz w:val="18"/>
          <w:szCs w:val="18"/>
        </w:rPr>
        <w:tab/>
        <w:t>Politics &amp; Culture of Developing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" w:after="0" w:line="220" w:lineRule="exact"/>
        <w:ind w:left="180" w:right="310" w:hanging="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Requirements: Students majoring in Political Science with a concentration in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must complete courses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rican Government, Introduction to Political Science, Comparative Government,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 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Research Methods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 and II.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00" w:lineRule="exact"/>
        <w:ind w:left="180" w:right="31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4" w:after="0" w:line="280" w:lineRule="exact"/>
        <w:ind w:left="180" w:right="31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377F0" w:rsidRDefault="00C377F0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49" w:name="_Toc295327606"/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RE</w:t>
      </w:r>
      <w:r>
        <w:rPr>
          <w:rFonts w:ascii="Times New Roman" w:hAnsi="Times New Roman"/>
          <w:color w:val="191919"/>
          <w:sz w:val="32"/>
          <w:szCs w:val="32"/>
        </w:rPr>
        <w:t>-L</w:t>
      </w:r>
      <w:r>
        <w:rPr>
          <w:rFonts w:ascii="Times New Roman" w:hAnsi="Times New Roman"/>
          <w:color w:val="191919"/>
          <w:spacing w:val="-27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W</w:t>
      </w:r>
      <w:r>
        <w:rPr>
          <w:rFonts w:ascii="Times New Roman" w:hAnsi="Times New Roman"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ROGRAM</w:t>
      </w:r>
      <w:bookmarkEnd w:id="149"/>
    </w:p>
    <w:p w:rsidR="00C377F0" w:rsidRDefault="00C377F0" w:rsidP="00C377F0">
      <w:pPr>
        <w:widowControl w:val="0"/>
        <w:autoSpaceDE w:val="0"/>
        <w:autoSpaceDN w:val="0"/>
        <w:adjustRightInd w:val="0"/>
        <w:spacing w:before="11" w:after="0" w:line="260" w:lineRule="exact"/>
        <w:ind w:left="180" w:right="310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Political Science,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has an excellent Pre-Law Program that is grounded in 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 tradition of a sound liberal arts education. Our Pre-Law advisors are experienced in guiding students in course selection and provi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ing pertinent information about law schools of the Law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Council.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There is a non-credit tutorial program that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fers instruction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reparing for the Law School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 course utilizes lectures, discussions and in-class exercises of past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questions. Participation is open to all students.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00" w:lineRule="exact"/>
        <w:ind w:left="180" w:right="31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 w:line="220" w:lineRule="exact"/>
        <w:ind w:left="180" w:right="3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requirements for entrance to law school can be satisfied in one of several majors.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wo, three or four years in a B.A. or 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S. degree can comprise the pre-law program.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6" w:after="0" w:line="200" w:lineRule="exact"/>
        <w:ind w:left="18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180" w:hanging="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Interested students should select a degree program and electives that will help them to attain the following objectives: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Fluency in written and spoken English;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read 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ficult material with rapidity and comprehension;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solid background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and government;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 basic education in social and cultural areas;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fundamental understanding of business, including basic account procedures; and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reason logicall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2" w:after="0" w:line="160" w:lineRule="exact"/>
        <w:ind w:left="180"/>
        <w:rPr>
          <w:rFonts w:ascii="Times New Roman" w:hAnsi="Times New Roman"/>
          <w:color w:val="000000"/>
          <w:sz w:val="16"/>
          <w:szCs w:val="16"/>
        </w:rPr>
      </w:pPr>
    </w:p>
    <w:p w:rsidR="00C377F0" w:rsidRDefault="00C377F0">
      <w:r>
        <w:br w:type="page"/>
      </w:r>
    </w:p>
    <w:p w:rsidR="0012427B" w:rsidRDefault="0012427B" w:rsidP="00426445">
      <w:pPr>
        <w:pStyle w:val="Heading2"/>
        <w:ind w:left="360" w:firstLine="0"/>
        <w:rPr>
          <w:rFonts w:ascii="Times New Roman" w:hAnsi="Times New Roman"/>
          <w:color w:val="191919"/>
          <w:spacing w:val="45"/>
          <w:sz w:val="56"/>
          <w:szCs w:val="56"/>
        </w:rPr>
      </w:pPr>
      <w:bookmarkStart w:id="150" w:name="_Toc295327607"/>
      <w:r w:rsidRPr="0012427B">
        <w:rPr>
          <w:rFonts w:ascii="Times New Roman" w:hAnsi="Times New Roman"/>
          <w:color w:val="191919"/>
          <w:sz w:val="72"/>
          <w:szCs w:val="72"/>
        </w:rPr>
        <w:lastRenderedPageBreak/>
        <w:t>D</w:t>
      </w:r>
      <w:r w:rsidRPr="0012427B">
        <w:rPr>
          <w:rFonts w:ascii="Times New Roman" w:hAnsi="Times New Roman"/>
          <w:color w:val="191919"/>
          <w:sz w:val="56"/>
          <w:szCs w:val="56"/>
        </w:rPr>
        <w:t>E</w:t>
      </w:r>
      <w:r w:rsidRPr="0012427B">
        <w:rPr>
          <w:rFonts w:ascii="Times New Roman" w:hAnsi="Times New Roman"/>
          <w:color w:val="191919"/>
          <w:spacing w:val="-50"/>
          <w:sz w:val="56"/>
          <w:szCs w:val="56"/>
        </w:rPr>
        <w:t>P</w:t>
      </w:r>
      <w:r w:rsidRPr="0012427B">
        <w:rPr>
          <w:rFonts w:ascii="Times New Roman" w:hAnsi="Times New Roman"/>
          <w:color w:val="191919"/>
          <w:sz w:val="56"/>
          <w:szCs w:val="56"/>
        </w:rPr>
        <w:t>A</w:t>
      </w:r>
      <w:r w:rsidRPr="0012427B">
        <w:rPr>
          <w:rFonts w:ascii="Times New Roman" w:hAnsi="Times New Roman"/>
          <w:color w:val="191919"/>
          <w:spacing w:val="-32"/>
          <w:sz w:val="56"/>
          <w:szCs w:val="56"/>
        </w:rPr>
        <w:t>R</w:t>
      </w:r>
      <w:r w:rsidRPr="0012427B">
        <w:rPr>
          <w:rFonts w:ascii="Times New Roman" w:hAnsi="Times New Roman"/>
          <w:color w:val="191919"/>
          <w:sz w:val="56"/>
          <w:szCs w:val="56"/>
        </w:rPr>
        <w:t>TMENT</w:t>
      </w:r>
      <w:r w:rsidRPr="0012427B">
        <w:rPr>
          <w:rFonts w:ascii="Times New Roman" w:hAnsi="Times New Roman"/>
          <w:color w:val="191919"/>
          <w:spacing w:val="35"/>
          <w:sz w:val="56"/>
          <w:szCs w:val="56"/>
        </w:rPr>
        <w:t xml:space="preserve"> </w:t>
      </w:r>
      <w:r w:rsidRPr="0012427B">
        <w:rPr>
          <w:rFonts w:ascii="Times New Roman" w:hAnsi="Times New Roman"/>
          <w:color w:val="191919"/>
          <w:sz w:val="56"/>
          <w:szCs w:val="56"/>
        </w:rPr>
        <w:t>OF</w:t>
      </w:r>
      <w:r w:rsidRPr="0012427B">
        <w:rPr>
          <w:rFonts w:ascii="Times New Roman" w:hAnsi="Times New Roman"/>
          <w:color w:val="191919"/>
          <w:spacing w:val="45"/>
          <w:sz w:val="56"/>
          <w:szCs w:val="56"/>
        </w:rPr>
        <w:t xml:space="preserve"> </w:t>
      </w:r>
      <w:r w:rsidRPr="0012427B">
        <w:rPr>
          <w:rFonts w:ascii="Times New Roman" w:hAnsi="Times New Roman"/>
          <w:color w:val="191919"/>
          <w:spacing w:val="45"/>
          <w:sz w:val="72"/>
          <w:szCs w:val="72"/>
        </w:rPr>
        <w:t>B</w:t>
      </w:r>
      <w:r w:rsidRPr="0012427B">
        <w:rPr>
          <w:rFonts w:ascii="Times New Roman" w:hAnsi="Times New Roman"/>
          <w:color w:val="191919"/>
          <w:spacing w:val="45"/>
          <w:sz w:val="56"/>
          <w:szCs w:val="56"/>
        </w:rPr>
        <w:t xml:space="preserve">EHAVIORAL </w:t>
      </w:r>
      <w:r w:rsidRPr="0012427B">
        <w:rPr>
          <w:rFonts w:ascii="Times New Roman" w:hAnsi="Times New Roman"/>
          <w:color w:val="191919"/>
          <w:spacing w:val="45"/>
          <w:sz w:val="72"/>
          <w:szCs w:val="72"/>
        </w:rPr>
        <w:t>S</w:t>
      </w:r>
      <w:r w:rsidRPr="0012427B">
        <w:rPr>
          <w:rFonts w:ascii="Times New Roman" w:hAnsi="Times New Roman"/>
          <w:color w:val="191919"/>
          <w:spacing w:val="45"/>
          <w:sz w:val="56"/>
          <w:szCs w:val="56"/>
        </w:rPr>
        <w:t>CIENCES</w:t>
      </w:r>
      <w:bookmarkEnd w:id="150"/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990" w:right="1734" w:firstLine="0"/>
        <w:jc w:val="both"/>
        <w:rPr>
          <w:rFonts w:ascii="Times New Roman" w:hAnsi="Times New Roman"/>
          <w:color w:val="191919"/>
          <w:sz w:val="18"/>
          <w:szCs w:val="18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990" w:right="1734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Behavioral Sciences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degrees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 and sociology.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661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30" w:after="0" w:line="250" w:lineRule="auto"/>
        <w:ind w:left="360" w:right="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gains a fundamental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understanding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the principles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human thought,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emotion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behavior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programs. In addition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the program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em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hasis on psychological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factors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human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learning,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biological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social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determinants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human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 emphasized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 well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 research methods.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based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training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prepares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understand,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evaluate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influence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their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own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well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havior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oth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ers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Because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relevant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numerous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fields,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job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opportunities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diverse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such areas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settings,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health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agencies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hospitals,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agencies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(including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military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and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enforcement)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etc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psychologist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practitioner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their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obtain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more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specialization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logy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 is a member of the Council of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Programs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 Departments with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programs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in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nstitu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accredited for such purposes by their regional accrediting association, are eligible for membership on the council.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16" w:after="0" w:line="200" w:lineRule="exact"/>
        <w:ind w:left="360" w:firstLine="0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7683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major in Psychology requires: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427B" w:rsidRPr="0012427B" w:rsidRDefault="0012427B" w:rsidP="0012427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191919"/>
          <w:sz w:val="18"/>
          <w:szCs w:val="18"/>
        </w:rPr>
      </w:pPr>
      <w:r w:rsidRPr="0012427B">
        <w:rPr>
          <w:rFonts w:ascii="Times New Roman" w:hAnsi="Times New Roman"/>
          <w:color w:val="191919"/>
          <w:sz w:val="18"/>
          <w:szCs w:val="18"/>
        </w:rPr>
        <w:t>Completion of a minimum of 120 semester hours with a cumulative grade-point average of at least 2.0.</w:t>
      </w:r>
    </w:p>
    <w:p w:rsidR="0012427B" w:rsidRDefault="0012427B" w:rsidP="0012427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color w:val="191919"/>
          <w:sz w:val="18"/>
          <w:szCs w:val="18"/>
        </w:rPr>
      </w:pPr>
      <w:r w:rsidRPr="0012427B">
        <w:rPr>
          <w:rFonts w:ascii="Times New Roman" w:hAnsi="Times New Roman"/>
          <w:color w:val="191919"/>
          <w:sz w:val="18"/>
          <w:szCs w:val="18"/>
        </w:rPr>
        <w:t>Completion of all major courses with grades of “C” or above.</w:t>
      </w:r>
    </w:p>
    <w:p w:rsidR="00C377F0" w:rsidRPr="0012427B" w:rsidRDefault="00671B77" w:rsidP="0012427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color w:val="191919"/>
          <w:sz w:val="18"/>
          <w:szCs w:val="18"/>
        </w:rPr>
      </w:pPr>
      <w:r w:rsidRPr="00671B77">
        <w:rPr>
          <w:noProof/>
        </w:rPr>
        <w:pict>
          <v:rect id="Rectangle 3145" o:spid="_x0000_s1053" style="position:absolute;left:0;text-align:left;margin-left:-.85pt;margin-top:2.25pt;width:32pt;height:32pt;z-index:-251643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rs8UA&#10;AADdAAAADwAAAGRycy9kb3ducmV2LnhtbESPQYvCMBSE78L+h/AW9qapLhbpGmVZUFS8WL3s7bV5&#10;tsXmpTSx1n9vBMHjMDPfMPNlb2rRUesqywrGowgEcW51xYWC03E1nIFwHlljbZkU3MnBcvExmGOi&#10;7Y0P1KW+EAHCLkEFpfdNIqXLSzLoRrYhDt7ZtgZ9kG0hdYu3ADe1nERRLA1WHBZKbOivpPySXo2C&#10;bLs/+PXutO5mWdHUNvsf7+1Uqa/P/vcHhKfev8Ov9kYriL/jGJ5vw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WuzxQAAAN0AAAAPAAAAAAAAAAAAAAAAAJgCAABkcnMv&#10;ZG93bnJldi54bWxQSwUGAAAAAAQABAD1AAAAigMAAAAA&#10;" stroked="f">
            <v:path arrowok="t"/>
          </v:rect>
        </w:pict>
      </w:r>
      <w:r w:rsidRPr="00671B77">
        <w:rPr>
          <w:noProof/>
        </w:rPr>
        <w:pict>
          <v:shape id="Freeform 3143" o:spid="_x0000_s1052" style="position:absolute;left:0;text-align:left;margin-left:31.15pt;margin-top:4.45pt;width:2.2pt;height:0;z-index:-251644928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TgsQA&#10;AADdAAAADwAAAGRycy9kb3ducmV2LnhtbESPQWvCQBSE7wX/w/KE3urGaoNEVxGbghcPieL5kX0m&#10;0ezbkF1N+u+7gtDjMDPfMKvNYBrxoM7VlhVMJxEI4sLqmksFp+PPxwKE88gaG8uk4JccbNajtxUm&#10;2vac0SP3pQgQdgkqqLxvEyldUZFBN7EtcfAutjPog+xKqTvsA9w08jOKYmmw5rBQYUu7iopbfjcK&#10;+jZ1170pdvlZ5oc0oyH9+s6Ueh8P2yUIT4P/D7/ae60gnsVzeL4JT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U4LEAAAA3QAAAA8AAAAAAAAAAAAAAAAAmAIAAGRycy9k&#10;b3ducmV2LnhtbFBLBQYAAAAABAAEAPUAAACJAwAAAAA=&#10;" path="m,l45,e" filled="f" strokecolor="#191919" strokeweight="2pt">
            <v:path arrowok="t" o:connecttype="custom" o:connectlocs="0,0;44,0" o:connectangles="0,0"/>
          </v:shape>
        </w:pic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Completion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of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all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required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examinations: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Psychology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test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of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the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Graduate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Records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Examination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(GRE),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or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the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Major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Field</w:t>
      </w:r>
      <w:r w:rsidR="0012427B" w:rsidRPr="0012427B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Area</w:t>
      </w:r>
      <w:r w:rsidR="0012427B" w:rsidRPr="0012427B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est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and a departmental exit examination.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before="20" w:after="0"/>
        <w:ind w:left="360" w:right="27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OCIOLOGY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30" w:after="0" w:line="250" w:lineRule="auto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variety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courses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socio-cultura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behavio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groups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contras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which </w:t>
      </w:r>
      <w:r>
        <w:rPr>
          <w:rFonts w:ascii="Times New Roman" w:hAnsi="Times New Roman"/>
          <w:color w:val="191919"/>
          <w:sz w:val="18"/>
          <w:szCs w:val="18"/>
        </w:rPr>
        <w:t>focuses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individual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group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Sociologists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attempt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explain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hy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society changes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over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time,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societies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anothe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 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adequate competencies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successful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other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sciences,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gerontology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religion.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some employment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options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carefully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selecting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allied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electives,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enhance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employment possibilities. Sociology majors can also pursue a dual degree with either psychology or social work as the second majo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16" w:after="0" w:line="200" w:lineRule="exact"/>
        <w:ind w:left="360" w:right="40" w:firstLine="0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major in Sociology requires: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990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Completion of 120 semester hours with a cumulative grade-point average of at least 2.0.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990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2. Completion of all major courses with grades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of ”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C” or above.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 w:line="250" w:lineRule="auto"/>
        <w:ind w:left="990" w:right="989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Completion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examinations: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Records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(GRE),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Field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a departmental examination.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 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15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OCIOLOGY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 w:line="250" w:lineRule="auto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Behavioral Sciences </w:t>
      </w:r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eighteen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(18)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upper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prescribed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along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elective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gy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enhance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employment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opportunities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and/or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eighteen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(18)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ester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 of lower and upper level courses.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3370" w:firstLine="0"/>
        <w:jc w:val="both"/>
        <w:rPr>
          <w:rFonts w:ascii="Times New Roman" w:hAnsi="Times New Roman"/>
          <w:b/>
          <w:bCs/>
          <w:color w:val="191919"/>
          <w:sz w:val="24"/>
          <w:szCs w:val="24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33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before="30" w:after="0"/>
        <w:ind w:left="360" w:right="346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z w:val="18"/>
          <w:szCs w:val="18"/>
        </w:rPr>
        <w:tab/>
        <w:t>18 hours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before="7" w:after="0" w:line="200" w:lineRule="exact"/>
        <w:ind w:left="360" w:right="3460" w:firstLine="0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OCIOLOGY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Anthropology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Gerontology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Urban Studies</w:t>
      </w:r>
      <w:r>
        <w:rPr>
          <w:rFonts w:ascii="Times New Roman" w:hAnsi="Times New Roman"/>
          <w:color w:val="191919"/>
          <w:sz w:val="18"/>
          <w:szCs w:val="18"/>
        </w:rPr>
        <w:tab/>
        <w:t>18 hours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9E2F44" w:rsidRDefault="009E2F44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51" w:name="_Toc295327608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SYCHOLOGY</w:t>
      </w:r>
      <w:bookmarkEnd w:id="151"/>
    </w:p>
    <w:p w:rsidR="0012427B" w:rsidRDefault="009E2F44" w:rsidP="009E2F44">
      <w:pPr>
        <w:widowControl w:val="0"/>
        <w:tabs>
          <w:tab w:val="right" w:pos="9810"/>
        </w:tabs>
        <w:autoSpaceDE w:val="0"/>
        <w:autoSpaceDN w:val="0"/>
        <w:adjustRightInd w:val="0"/>
        <w:spacing w:before="6" w:after="0" w:line="252" w:lineRule="auto"/>
        <w:ind w:left="450" w:right="40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- Courses Related to 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(18 hrs)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12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1000-2000 level Grade “C” or better</w:t>
      </w:r>
    </w:p>
    <w:p w:rsidR="009E2F44" w:rsidRDefault="009E2F44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</w:p>
    <w:tbl>
      <w:tblPr>
        <w:tblW w:w="9400" w:type="dxa"/>
        <w:tblInd w:w="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0"/>
        <w:gridCol w:w="1034"/>
        <w:gridCol w:w="4726"/>
        <w:gridCol w:w="2910"/>
      </w:tblGrid>
      <w:tr w:rsidR="009E2F44" w:rsidRPr="007A7452" w:rsidTr="009E2F44">
        <w:trPr>
          <w:trHeight w:hRule="exact" w:val="234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2203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Professions of Psychology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2295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Adjustment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9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2270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Ethics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Choice (Select 6 hours) </w:t>
      </w:r>
      <w:r>
        <w:rPr>
          <w:rFonts w:ascii="Times New Roman" w:hAnsi="Times New Roman"/>
          <w:color w:val="191919"/>
          <w:sz w:val="18"/>
          <w:szCs w:val="18"/>
        </w:rPr>
        <w:t>Grade of “C” or Better</w:t>
      </w:r>
    </w:p>
    <w:tbl>
      <w:tblPr>
        <w:tblW w:w="9360" w:type="dxa"/>
        <w:tblInd w:w="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0"/>
        <w:gridCol w:w="995"/>
        <w:gridCol w:w="5597"/>
        <w:gridCol w:w="1948"/>
      </w:tblGrid>
      <w:tr w:rsidR="009E2F44" w:rsidRPr="007A7452" w:rsidTr="009E2F44">
        <w:trPr>
          <w:trHeight w:hRule="exact" w:val="234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in the Social Sciences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MDLG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(Option)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Study Management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9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Health Psychology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(Required Major Courses 15 Hours) Grade of “C” or better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4300</w:t>
      </w:r>
      <w:r>
        <w:rPr>
          <w:rFonts w:ascii="Times New Roman" w:hAnsi="Times New Roman"/>
          <w:color w:val="191919"/>
          <w:sz w:val="18"/>
          <w:szCs w:val="18"/>
        </w:rPr>
        <w:tab/>
        <w:t>Behavioral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4304</w:t>
      </w:r>
      <w:r>
        <w:rPr>
          <w:rFonts w:ascii="Times New Roman" w:hAnsi="Times New Roman"/>
          <w:color w:val="191919"/>
          <w:sz w:val="18"/>
          <w:szCs w:val="18"/>
        </w:rPr>
        <w:tab/>
        <w:t>Behavioral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4305</w:t>
      </w:r>
      <w:r>
        <w:rPr>
          <w:rFonts w:ascii="Times New Roman" w:hAnsi="Times New Roman"/>
          <w:color w:val="191919"/>
          <w:sz w:val="18"/>
          <w:szCs w:val="18"/>
        </w:rPr>
        <w:tab/>
        <w:t>Experimental Psychology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4465</w:t>
      </w:r>
      <w:r>
        <w:rPr>
          <w:rFonts w:ascii="Times New Roman" w:hAnsi="Times New Roman"/>
          <w:color w:val="191919"/>
          <w:sz w:val="18"/>
          <w:szCs w:val="18"/>
        </w:rPr>
        <w:tab/>
        <w:t>History and Systems (req.)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4499</w:t>
      </w:r>
      <w:r>
        <w:rPr>
          <w:rFonts w:ascii="Times New Roman" w:hAnsi="Times New Roman"/>
          <w:color w:val="191919"/>
          <w:sz w:val="18"/>
          <w:szCs w:val="18"/>
        </w:rPr>
        <w:tab/>
        <w:t>Psychological Seminar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(3000-4000 level)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 Hours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8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Supportive Courses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adviso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-approved courses in the area of 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criminal justice, economics,</w:t>
      </w:r>
    </w:p>
    <w:p w:rsidR="009E2F44" w:rsidRDefault="009E2F44" w:rsidP="009E2F44">
      <w:pPr>
        <w:widowControl w:val="0"/>
        <w:tabs>
          <w:tab w:val="left" w:pos="9720"/>
        </w:tabs>
        <w:autoSpaceDE w:val="0"/>
        <w:autoSpaceDN w:val="0"/>
        <w:adjustRightInd w:val="0"/>
        <w:spacing w:before="9"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political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science, social work, allied health sciences and education.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 of “C” or better is required.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left" w:pos="972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2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Hours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9E2F44" w:rsidRDefault="009E2F44">
      <w:pPr>
        <w:rPr>
          <w:rFonts w:ascii="Times New Roman" w:hAnsi="Times New Roman"/>
          <w:b/>
          <w:bCs/>
          <w:color w:val="191919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br w:type="page"/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  <w:rPr>
          <w:rFonts w:ascii="Times New Roman" w:hAnsi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SYCHOLOGY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5" w:after="0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95"/>
        <w:gridCol w:w="4352"/>
        <w:gridCol w:w="1553"/>
        <w:gridCol w:w="1020"/>
      </w:tblGrid>
      <w:tr w:rsidR="009E2F44" w:rsidRPr="007A7452" w:rsidTr="00D05D95">
        <w:trPr>
          <w:trHeight w:hRule="exact" w:val="66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3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ind w:firstLine="0"/>
              <w:rPr>
                <w:rFonts w:ascii="Times New Roman" w:hAnsi="Times New Roman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Composition 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3" w:after="0"/>
              <w:ind w:left="33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left="33" w:firstLine="0"/>
              <w:rPr>
                <w:rFonts w:ascii="Times New Roman" w:hAnsi="Times New Roman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3"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Composition II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or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(1001 - 1007)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(any courses available)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Option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2031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32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9E2F44" w:rsidRPr="007A7452" w:rsidTr="00D05D95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PHYS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 PHYS 1001K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Science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In the Social Sciences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2295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Adjustment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Science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3-4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 Econ.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(required)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 (Required)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 3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537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2203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Profession of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15-16</w:t>
            </w:r>
          </w:p>
        </w:tc>
      </w:tr>
      <w:tr w:rsidR="009E2F44" w:rsidRPr="007A7452" w:rsidTr="00D05D95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2290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Learning and Motivation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2270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Ethics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2601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MDLG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(Option)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2275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Interviewing Strategies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Statistics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E2F44" w:rsidRPr="007A7452" w:rsidTr="00D05D95">
        <w:trPr>
          <w:trHeight w:hRule="exact" w:val="32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9E2F44" w:rsidRPr="007A7452" w:rsidTr="00D05D95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4304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Research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Experimental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4499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Psychological Seminar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4470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Practicum in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4465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and Systems (Req.)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E2F44" w:rsidRPr="007A7452" w:rsidTr="00D05D95">
        <w:trPr>
          <w:trHeight w:hRule="exact" w:val="29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>
      <w:r>
        <w:br w:type="page"/>
      </w:r>
    </w:p>
    <w:p w:rsidR="009E2F44" w:rsidRDefault="009E2F44" w:rsidP="00426445">
      <w:pPr>
        <w:pStyle w:val="Heading2"/>
        <w:ind w:left="270" w:firstLine="0"/>
        <w:rPr>
          <w:rFonts w:ascii="Times New Roman" w:hAnsi="Times New Roman"/>
          <w:color w:val="000000"/>
          <w:sz w:val="24"/>
          <w:szCs w:val="24"/>
        </w:rPr>
      </w:pPr>
      <w:bookmarkStart w:id="152" w:name="_Toc295327609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S</w:t>
      </w:r>
      <w:r>
        <w:rPr>
          <w:rFonts w:ascii="Times New Roman" w:hAnsi="Times New Roman"/>
          <w:color w:val="191919"/>
          <w:sz w:val="24"/>
          <w:szCs w:val="24"/>
        </w:rPr>
        <w:t>OCIOLOGY</w:t>
      </w:r>
      <w:bookmarkEnd w:id="152"/>
    </w:p>
    <w:p w:rsidR="009E2F44" w:rsidRPr="009E2F44" w:rsidRDefault="009E2F44" w:rsidP="009E2F44">
      <w:pPr>
        <w:widowControl w:val="0"/>
        <w:tabs>
          <w:tab w:val="left" w:pos="3160"/>
          <w:tab w:val="right" w:pos="10260"/>
        </w:tabs>
        <w:autoSpaceDE w:val="0"/>
        <w:autoSpaceDN w:val="0"/>
        <w:adjustRightInd w:val="0"/>
        <w:spacing w:before="52" w:after="0" w:line="252" w:lineRule="auto"/>
        <w:ind w:left="270" w:right="122" w:hanging="30"/>
        <w:jc w:val="both"/>
        <w:rPr>
          <w:rFonts w:ascii="Times New Roman" w:hAnsi="Times New Roman"/>
          <w:b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Courses Related to the Major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 w:rsidRPr="009E2F44">
        <w:rPr>
          <w:rFonts w:ascii="Times New Roman" w:hAnsi="Times New Roman"/>
          <w:b/>
          <w:color w:val="191919"/>
          <w:sz w:val="18"/>
          <w:szCs w:val="18"/>
        </w:rPr>
        <w:t xml:space="preserve">18 hours </w:t>
      </w:r>
    </w:p>
    <w:p w:rsidR="009E2F44" w:rsidRDefault="00671B77" w:rsidP="009E2F44">
      <w:pPr>
        <w:widowControl w:val="0"/>
        <w:tabs>
          <w:tab w:val="left" w:pos="3160"/>
          <w:tab w:val="left" w:pos="10120"/>
          <w:tab w:val="left" w:pos="10200"/>
        </w:tabs>
        <w:autoSpaceDE w:val="0"/>
        <w:autoSpaceDN w:val="0"/>
        <w:adjustRightInd w:val="0"/>
        <w:spacing w:before="52" w:after="0" w:line="252" w:lineRule="auto"/>
        <w:ind w:left="270" w:right="122" w:hanging="30"/>
        <w:jc w:val="both"/>
        <w:rPr>
          <w:rFonts w:ascii="Times New Roman" w:hAnsi="Times New Roman"/>
          <w:color w:val="000000"/>
          <w:sz w:val="18"/>
          <w:szCs w:val="18"/>
        </w:rPr>
      </w:pPr>
      <w:r w:rsidRPr="00671B77">
        <w:rPr>
          <w:rFonts w:ascii="Calibri" w:hAnsi="Calibri"/>
          <w:noProof/>
          <w:lang w:eastAsia="en-US"/>
        </w:rPr>
        <w:pict>
          <v:shape id="Text Box 3295" o:spid="_x0000_s1054" type="#_x0000_t202" style="position:absolute;left:0;text-align:left;margin-left:40.85pt;margin-top:13pt;width:505.15pt;height:48.2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" o:allowincell="f" filled="f" stroked="f">
            <v:textbox style="mso-next-textbox:#Text Box 3295" inset="0,0,0,0">
              <w:txbxContent>
                <w:tbl>
                  <w:tblPr>
                    <w:tblW w:w="999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05"/>
                    <w:gridCol w:w="1035"/>
                    <w:gridCol w:w="5177"/>
                    <w:gridCol w:w="2973"/>
                  </w:tblGrid>
                  <w:tr w:rsidR="00C06A78" w:rsidRPr="007A7452" w:rsidTr="009E2F44">
                    <w:trPr>
                      <w:trHeight w:hRule="exact" w:val="234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 Sociology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9E2F44">
                    <w:trPr>
                      <w:trHeight w:hRule="exact" w:val="216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2601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Urban Social Problems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9E2F44">
                    <w:trPr>
                      <w:trHeight w:hRule="exact" w:val="216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2031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Introduction to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Anthropology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9E2F44">
                    <w:trPr>
                      <w:trHeight w:hRule="exact" w:val="298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PSYC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2203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The Profession of Psychology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C06A78" w:rsidRDefault="00C06A78" w:rsidP="009E2F44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9E2F44">
        <w:rPr>
          <w:rFonts w:ascii="Times New Roman" w:hAnsi="Times New Roman"/>
          <w:color w:val="191919"/>
          <w:sz w:val="18"/>
          <w:szCs w:val="18"/>
        </w:rPr>
        <w:t>Grade of “C” or better 1000-2000 level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30" w:after="0" w:line="250" w:lineRule="auto"/>
        <w:ind w:left="270" w:right="743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F - Choices (Select 6 hours) Grade of “C” or better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the Social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2201</w:t>
      </w:r>
      <w:r>
        <w:rPr>
          <w:rFonts w:ascii="Times New Roman" w:hAnsi="Times New Roman"/>
          <w:color w:val="191919"/>
          <w:sz w:val="18"/>
          <w:szCs w:val="18"/>
        </w:rPr>
        <w:tab/>
        <w:t>Survey of 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2102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Law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Political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MDLG</w:t>
      </w:r>
      <w:r>
        <w:rPr>
          <w:rFonts w:ascii="Times New Roman" w:hAnsi="Times New Roman"/>
          <w:color w:val="191919"/>
          <w:sz w:val="18"/>
          <w:szCs w:val="18"/>
        </w:rPr>
        <w:tab/>
        <w:t>Foreign Language (Choice of Language)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 w:line="250" w:lineRule="auto"/>
        <w:ind w:left="270" w:right="728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(Required Major Courses 15 hours) Grade of “C” or better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4300</w:t>
      </w:r>
      <w:r>
        <w:rPr>
          <w:rFonts w:ascii="Times New Roman" w:hAnsi="Times New Roman"/>
          <w:color w:val="191919"/>
          <w:sz w:val="18"/>
          <w:szCs w:val="18"/>
        </w:rPr>
        <w:tab/>
        <w:t>Behavioral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4304</w:t>
      </w:r>
      <w:r>
        <w:rPr>
          <w:rFonts w:ascii="Times New Roman" w:hAnsi="Times New Roman"/>
          <w:color w:val="191919"/>
          <w:sz w:val="18"/>
          <w:szCs w:val="18"/>
        </w:rPr>
        <w:tab/>
        <w:t>Behavioral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4451</w:t>
      </w:r>
      <w:r>
        <w:rPr>
          <w:rFonts w:ascii="Times New Roman" w:hAnsi="Times New Roman"/>
          <w:color w:val="191919"/>
          <w:sz w:val="18"/>
          <w:szCs w:val="18"/>
        </w:rPr>
        <w:tab/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4454</w:t>
      </w:r>
      <w:r>
        <w:rPr>
          <w:rFonts w:ascii="Times New Roman" w:hAnsi="Times New Roman"/>
          <w:color w:val="191919"/>
          <w:sz w:val="18"/>
          <w:szCs w:val="18"/>
        </w:rPr>
        <w:tab/>
        <w:t>Sociology Seminar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3321</w:t>
      </w:r>
      <w:r>
        <w:rPr>
          <w:rFonts w:ascii="Times New Roman" w:hAnsi="Times New Roman"/>
          <w:color w:val="191919"/>
          <w:sz w:val="18"/>
          <w:szCs w:val="18"/>
        </w:rPr>
        <w:tab/>
        <w:t>Population Problems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 (3000-4000 Level)</w:t>
      </w:r>
    </w:p>
    <w:p w:rsidR="009E2F44" w:rsidRDefault="009E2F44" w:rsidP="009E2F44">
      <w:pPr>
        <w:widowControl w:val="0"/>
        <w:tabs>
          <w:tab w:val="left" w:pos="9900"/>
        </w:tabs>
        <w:autoSpaceDE w:val="0"/>
        <w:autoSpaceDN w:val="0"/>
        <w:adjustRightInd w:val="0"/>
        <w:spacing w:before="6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Supportive Courses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adviso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-approved courses in the area of 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criminal justice, economics, political science, social work,</w:t>
      </w:r>
    </w:p>
    <w:p w:rsidR="009E2F44" w:rsidRDefault="009E2F44" w:rsidP="009E2F44">
      <w:pPr>
        <w:widowControl w:val="0"/>
        <w:tabs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allied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health sciences and education.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 of “C” or better is required.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" w:after="0" w:line="220" w:lineRule="exact"/>
        <w:ind w:left="2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</w:p>
    <w:p w:rsidR="009E2F44" w:rsidRDefault="009E2F44" w:rsidP="009E2F44">
      <w:pPr>
        <w:widowControl w:val="0"/>
        <w:tabs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Hours Required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80"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OCIOLOGY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5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(Minimum)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left" w:pos="7020"/>
          <w:tab w:val="left" w:pos="864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5"/>
        <w:gridCol w:w="1030"/>
        <w:gridCol w:w="4402"/>
        <w:gridCol w:w="1753"/>
        <w:gridCol w:w="850"/>
      </w:tblGrid>
      <w:tr w:rsidR="009E2F44" w:rsidRPr="007A7452" w:rsidTr="009E2F44">
        <w:trPr>
          <w:trHeight w:hRule="exact" w:val="237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86" w:firstLine="3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86" w:firstLine="3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Biological Sciences*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or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4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9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hanging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65" w:right="59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</w:tr>
    </w:tbl>
    <w:p w:rsidR="009E2F44" w:rsidRDefault="009E2F44" w:rsidP="009E2F44">
      <w:pPr>
        <w:widowControl w:val="0"/>
        <w:tabs>
          <w:tab w:val="left" w:pos="8200"/>
          <w:tab w:val="left" w:pos="966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tbl>
      <w:tblPr>
        <w:tblW w:w="10467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0"/>
        <w:gridCol w:w="882"/>
        <w:gridCol w:w="198"/>
        <w:gridCol w:w="610"/>
        <w:gridCol w:w="463"/>
        <w:gridCol w:w="3387"/>
        <w:gridCol w:w="1300"/>
        <w:gridCol w:w="1170"/>
        <w:gridCol w:w="456"/>
        <w:gridCol w:w="1090"/>
        <w:gridCol w:w="460"/>
        <w:gridCol w:w="301"/>
      </w:tblGrid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37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 (Required)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6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2203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Professions of Psychology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198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in the Social Science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6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34"/>
        </w:trPr>
        <w:tc>
          <w:tcPr>
            <w:tcW w:w="846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tabs>
                <w:tab w:val="left" w:pos="1100"/>
                <w:tab w:val="left" w:pos="6930"/>
              </w:tabs>
              <w:autoSpaceDE w:val="0"/>
              <w:autoSpaceDN w:val="0"/>
              <w:adjustRightInd w:val="0"/>
              <w:spacing w:before="6" w:after="0"/>
              <w:ind w:left="9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(1001 - 1007) (any course available)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tabs>
                <w:tab w:val="left" w:pos="1100"/>
                <w:tab w:val="left" w:pos="7240"/>
              </w:tabs>
              <w:autoSpaceDE w:val="0"/>
              <w:autoSpaceDN w:val="0"/>
              <w:adjustRightInd w:val="0"/>
              <w:spacing w:before="6"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Problems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Pol. Sci.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511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 II/Area D-Science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95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right="59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3-4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15-16</w:t>
            </w:r>
          </w:p>
        </w:tc>
      </w:tr>
      <w:tr w:rsidR="009E2F44" w:rsidRPr="007A7452" w:rsidTr="009E2F44">
        <w:trPr>
          <w:trHeight w:hRule="exact" w:val="431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6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43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8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Stats.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3317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Culture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3329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Community Mental Health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Research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3321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Population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Family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3380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Black Church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4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322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90" w:right="100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32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8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52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Sociology Seminar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180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3371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Juvenile Delinquency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Sociology Seminar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3360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Sociology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Psychology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4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9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90" w:right="100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1061D9" w:rsidRDefault="001061D9" w:rsidP="001061D9">
      <w:pPr>
        <w:widowControl w:val="0"/>
        <w:autoSpaceDE w:val="0"/>
        <w:autoSpaceDN w:val="0"/>
        <w:adjustRightInd w:val="0"/>
        <w:spacing w:before="6" w:after="0" w:line="252" w:lineRule="auto"/>
        <w:ind w:left="270" w:right="40" w:firstLine="0"/>
        <w:jc w:val="both"/>
      </w:pPr>
    </w:p>
    <w:p w:rsidR="001061D9" w:rsidRDefault="001061D9" w:rsidP="00B11F35">
      <w:pPr>
        <w:widowControl w:val="0"/>
        <w:autoSpaceDE w:val="0"/>
        <w:autoSpaceDN w:val="0"/>
        <w:adjustRightInd w:val="0"/>
        <w:spacing w:before="6" w:after="0" w:line="252" w:lineRule="auto"/>
        <w:ind w:left="270" w:right="40" w:firstLine="0"/>
        <w:jc w:val="both"/>
      </w:pPr>
      <w:r>
        <w:rPr>
          <w:noProof/>
        </w:rPr>
        <w:drawing>
          <wp:inline distT="0" distB="0" distL="0" distR="0">
            <wp:extent cx="6411257" cy="5508172"/>
            <wp:effectExtent l="19050" t="0" r="8593" b="0"/>
            <wp:docPr id="1" name="Picture 0" descr="part2Behaviou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Behaviour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673" cy="55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1D9" w:rsidSect="008014C5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432" w:right="547" w:bottom="274" w:left="1123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592" w:rsidRDefault="004D4592" w:rsidP="008014C5">
      <w:pPr>
        <w:spacing w:after="0"/>
      </w:pPr>
      <w:r>
        <w:separator/>
      </w:r>
    </w:p>
  </w:endnote>
  <w:endnote w:type="continuationSeparator" w:id="0">
    <w:p w:rsidR="004D4592" w:rsidRDefault="004D4592" w:rsidP="008014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Pr="008014C5" w:rsidRDefault="00671B77" w:rsidP="008014C5">
    <w:pPr>
      <w:pStyle w:val="Footer"/>
      <w:jc w:val="center"/>
      <w:rPr>
        <w:rFonts w:ascii="Times New Roman" w:hAnsi="Times New Roman" w:cs="Times New Roman"/>
        <w:sz w:val="18"/>
        <w:szCs w:val="18"/>
      </w:rPr>
    </w:pPr>
    <w:r w:rsidRPr="00671B77">
      <w:rPr>
        <w:rFonts w:ascii="Times New Roman" w:hAnsi="Times New Roman" w:cs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left:0;text-align:left;margin-left:530.8pt;margin-top:-23.55pt;width:31.25pt;height:34.15pt;z-index:251661312">
          <v:textbox inset="0,0,0,0">
            <w:txbxContent>
              <w:p w:rsidR="00C06A78" w:rsidRPr="008014C5" w:rsidRDefault="00671B77" w:rsidP="008014C5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C06A78" w:rsidRPr="008014C5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5F24F3">
                  <w:rPr>
                    <w:rFonts w:ascii="Impact" w:hAnsi="Impact"/>
                    <w:noProof/>
                    <w:sz w:val="40"/>
                    <w:szCs w:val="40"/>
                  </w:rPr>
                  <w:t>2</w: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C06A78" w:rsidRPr="008014C5">
      <w:rPr>
        <w:rFonts w:ascii="Times New Roman" w:hAnsi="Times New Roman" w:cs="Times New Roman"/>
      </w:rPr>
      <w:t>2011-2012 U</w:t>
    </w:r>
    <w:r w:rsidR="00C06A78" w:rsidRPr="008014C5">
      <w:rPr>
        <w:rFonts w:ascii="Times New Roman" w:hAnsi="Times New Roman" w:cs="Times New Roman"/>
        <w:sz w:val="18"/>
        <w:szCs w:val="18"/>
      </w:rPr>
      <w:t xml:space="preserve">NDERGRADUATE </w:t>
    </w:r>
    <w:r w:rsidR="00C06A78" w:rsidRPr="008014C5">
      <w:rPr>
        <w:rFonts w:ascii="Times New Roman" w:hAnsi="Times New Roman" w:cs="Times New Roman"/>
      </w:rPr>
      <w:t>C</w:t>
    </w:r>
    <w:r w:rsidR="00C06A78" w:rsidRPr="008014C5">
      <w:rPr>
        <w:rFonts w:ascii="Times New Roman" w:hAnsi="Times New Roman" w:cs="Times New Roman"/>
        <w:sz w:val="18"/>
        <w:szCs w:val="18"/>
      </w:rPr>
      <w:t>ATALOG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Pr="008014C5" w:rsidRDefault="00671B77" w:rsidP="008014C5">
    <w:pPr>
      <w:pStyle w:val="Footer"/>
      <w:jc w:val="center"/>
      <w:rPr>
        <w:sz w:val="18"/>
        <w:szCs w:val="18"/>
      </w:rPr>
    </w:pPr>
    <w:r w:rsidRPr="00671B7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-36.4pt;margin-top:-22.65pt;width:34pt;height:34.15pt;z-index:251659264" stroked="f">
          <v:textbox inset="0,0">
            <w:txbxContent>
              <w:p w:rsidR="00C06A78" w:rsidRPr="008014C5" w:rsidRDefault="00671B77" w:rsidP="008014C5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C06A78" w:rsidRPr="008014C5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5F24F3">
                  <w:rPr>
                    <w:rFonts w:ascii="Impact" w:hAnsi="Impact"/>
                    <w:noProof/>
                    <w:sz w:val="40"/>
                    <w:szCs w:val="40"/>
                  </w:rPr>
                  <w:t>3</w: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C06A78" w:rsidRPr="008014C5">
      <w:t>2011-2012 U</w:t>
    </w:r>
    <w:r w:rsidR="00C06A78" w:rsidRPr="008014C5">
      <w:rPr>
        <w:sz w:val="18"/>
        <w:szCs w:val="18"/>
      </w:rPr>
      <w:t xml:space="preserve">NDERGRADUATE </w:t>
    </w:r>
    <w:r w:rsidR="00C06A78" w:rsidRPr="008014C5">
      <w:t>C</w:t>
    </w:r>
    <w:r w:rsidR="00C06A78" w:rsidRPr="008014C5">
      <w:rPr>
        <w:sz w:val="18"/>
        <w:szCs w:val="18"/>
      </w:rPr>
      <w:t>ATALOG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592" w:rsidRDefault="004D4592" w:rsidP="008014C5">
      <w:pPr>
        <w:spacing w:after="0"/>
      </w:pPr>
      <w:r>
        <w:separator/>
      </w:r>
    </w:p>
  </w:footnote>
  <w:footnote w:type="continuationSeparator" w:id="0">
    <w:p w:rsidR="004D4592" w:rsidRDefault="004D4592" w:rsidP="008014C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Default="00671B77">
    <w:pPr>
      <w:pStyle w:val="Header"/>
    </w:pPr>
    <w:r>
      <w:rPr>
        <w:noProof/>
      </w:rPr>
      <w:pict>
        <v:group id="_x0000_s2082" style="position:absolute;left:0;text-align:left;margin-left:427.35pt;margin-top:-38.95pt;width:156.15pt;height:795.8pt;z-index:251660288" coordorigin="873,-59" coordsize="3123,15916">
          <v:rect id="_x0000_s2083" style="position:absolute;left:2911;top:2420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83" inset="0,0,0,0">
              <w:txbxContent>
                <w:p w:rsidR="00C06A78" w:rsidRDefault="00C06A78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C06A78" w:rsidRPr="00E963F1" w:rsidRDefault="00C06A78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84" style="position:absolute;left:873;top:-59;width:3123;height:15916" coordorigin="1352,-59" coordsize="3123,15916">
            <v:group id="_x0000_s2085" style="position:absolute;left:3395;top:-59;width:1080;height:15916" coordorigin="7514,7" coordsize="1080,15916">
              <v:rect id="_x0000_s2086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086" inset="0,0,0,0">
                  <w:txbxContent>
                    <w:p w:rsidR="00C06A78" w:rsidRDefault="00C06A78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Business                     Education           Sciences &amp;                Graduate              Course                     Personnel &amp;                    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Health                       School                   Descriptions            Index</w:t>
                      </w:r>
                    </w:p>
                    <w:p w:rsidR="00C06A78" w:rsidRPr="00E963F1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87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88" type="#_x0000_t32" style="position:absolute;left:7514;top:4229;width:1051;height:0" o:connectortype="straight" strokeweight="2pt"/>
                <v:shape id="_x0000_s2089" type="#_x0000_t32" style="position:absolute;left:7514;top:2465;width:1051;height:0" o:connectortype="straight" strokeweight="2pt"/>
                <v:shape id="Freeform 2758" o:spid="_x0000_s2090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91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92" type="#_x0000_t32" style="position:absolute;left:7514;top:6063;width:1051;height:0" o:connectortype="straight" strokeweight="2pt"/>
                <v:shape id="_x0000_s2093" type="#_x0000_t32" style="position:absolute;left:7514;top:7843;width:1051;height:0" o:connectortype="straight" strokeweight="2pt"/>
                <v:shape id="_x0000_s2094" type="#_x0000_t32" style="position:absolute;left:7514;top:9720;width:1051;height:0" o:connectortype="straight" strokeweight="2pt"/>
                <v:shape id="_x0000_s2095" type="#_x0000_t32" style="position:absolute;left:7514;top:11538;width:1051;height:0" o:connectortype="straight" strokeweight="2pt"/>
                <v:shape id="_x0000_s2096" type="#_x0000_t32" style="position:absolute;left:7514;top:13338;width:1051;height:0" o:connectortype="straight" strokeweight="2pt"/>
              </v:group>
            </v:group>
            <v:rect id="_x0000_s2097" style="position:absolute;left:1352;top:296;width:2360;height:441" fillcolor="white [3212]" strokecolor="#d8d8d8 [2732]" strokeweight="3pt">
              <v:shadow on="t" type="perspective" color="#622423 [1605]" opacity=".5" offset="1pt" offset2="-1pt"/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Default="00671B77">
    <w:pPr>
      <w:pStyle w:val="Header"/>
    </w:pPr>
    <w:r>
      <w:rPr>
        <w:noProof/>
      </w:rPr>
      <w:pict>
        <v:group id="_x0000_s2065" style="position:absolute;left:0;text-align:left;margin-left:-57.35pt;margin-top:-36pt;width:178.85pt;height:795.8pt;z-index:251658240" coordorigin="1642" coordsize="3577,15916">
          <v:rect id="_x0000_s2066" style="position:absolute;left:1666;top:2401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66" inset="0,0,0,0">
              <w:txbxContent>
                <w:p w:rsidR="00C06A78" w:rsidRDefault="00C06A78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C06A78" w:rsidRPr="00E963F1" w:rsidRDefault="00C06A78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67" style="position:absolute;left:1642;width:3577;height:15916" coordorigin="1589" coordsize="3577,15916">
            <v:group id="_x0000_s2068" style="position:absolute;left:1589;width:1104;height:15916" coordorigin="5929,3" coordsize="1104,15916">
              <v:rect id="_x0000_s2069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069" inset="0,0,0,0">
                  <w:txbxContent>
                    <w:p w:rsidR="00C06A78" w:rsidRDefault="00C06A78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Graduate              Sciences &amp;              Education                  Business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School                  Health                                                             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</w:p>
                    <w:p w:rsidR="00C06A78" w:rsidRPr="00E963F1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70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1" type="#_x0000_t32" style="position:absolute;left:3889;top:4172;width:1051;height:0" o:connectortype="straight" strokeweight="2pt"/>
                <v:shape id="_x0000_s2072" type="#_x0000_t32" style="position:absolute;left:3889;top:2408;width:1051;height:0" o:connectortype="straight" strokeweight="2pt"/>
                <v:shape id="Freeform 2758" o:spid="_x0000_s2073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74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75" type="#_x0000_t32" style="position:absolute;left:3889;top:6006;width:1051;height:0" o:connectortype="straight" strokeweight="2pt"/>
                <v:shape id="_x0000_s2076" type="#_x0000_t32" style="position:absolute;left:3889;top:7786;width:1051;height:0" o:connectortype="straight" strokeweight="2pt"/>
                <v:shape id="_x0000_s2077" type="#_x0000_t32" style="position:absolute;left:3889;top:9663;width:1051;height:0" o:connectortype="straight" strokeweight="2pt"/>
                <v:shape id="_x0000_s2078" type="#_x0000_t32" style="position:absolute;left:3889;top:11481;width:1051;height:0" o:connectortype="straight" strokeweight="2pt"/>
                <v:shape id="_x0000_s2079" type="#_x0000_t32" style="position:absolute;left:3889;top:13281;width:1051;height:0" o:connectortype="straight" strokeweight="2pt"/>
              </v:group>
            </v:group>
            <v:rect id="_x0000_s2080" style="position:absolute;left:2342;top:375;width:2824;height:421" fillcolor="white [3201]" strokecolor="#bfbfbf [2412]" strokeweight="2.5pt">
              <v:shadow color="#868686"/>
            </v:rect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F3879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645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7CE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E4A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3A0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2EE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BC3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0A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D43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2C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83B36"/>
    <w:multiLevelType w:val="hybridMultilevel"/>
    <w:tmpl w:val="FFBC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7B3F65"/>
    <w:multiLevelType w:val="hybridMultilevel"/>
    <w:tmpl w:val="8D58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0A1033"/>
    <w:multiLevelType w:val="hybridMultilevel"/>
    <w:tmpl w:val="42065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862A42"/>
    <w:multiLevelType w:val="hybridMultilevel"/>
    <w:tmpl w:val="F26CA3F6"/>
    <w:lvl w:ilvl="0" w:tplc="625CD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A52D6E"/>
    <w:multiLevelType w:val="hybridMultilevel"/>
    <w:tmpl w:val="377A94B0"/>
    <w:lvl w:ilvl="0" w:tplc="0409000F">
      <w:start w:val="1"/>
      <w:numFmt w:val="decimal"/>
      <w:lvlText w:val="%1."/>
      <w:lvlJc w:val="left"/>
      <w:pPr>
        <w:ind w:left="1706" w:hanging="360"/>
      </w:pPr>
    </w:lvl>
    <w:lvl w:ilvl="1" w:tplc="04090019" w:tentative="1">
      <w:start w:val="1"/>
      <w:numFmt w:val="lowerLetter"/>
      <w:lvlText w:val="%2."/>
      <w:lvlJc w:val="left"/>
      <w:pPr>
        <w:ind w:left="2426" w:hanging="360"/>
      </w:pPr>
    </w:lvl>
    <w:lvl w:ilvl="2" w:tplc="0409001B" w:tentative="1">
      <w:start w:val="1"/>
      <w:numFmt w:val="lowerRoman"/>
      <w:lvlText w:val="%3."/>
      <w:lvlJc w:val="right"/>
      <w:pPr>
        <w:ind w:left="3146" w:hanging="180"/>
      </w:pPr>
    </w:lvl>
    <w:lvl w:ilvl="3" w:tplc="0409000F" w:tentative="1">
      <w:start w:val="1"/>
      <w:numFmt w:val="decimal"/>
      <w:lvlText w:val="%4."/>
      <w:lvlJc w:val="left"/>
      <w:pPr>
        <w:ind w:left="3866" w:hanging="360"/>
      </w:pPr>
    </w:lvl>
    <w:lvl w:ilvl="4" w:tplc="04090019" w:tentative="1">
      <w:start w:val="1"/>
      <w:numFmt w:val="lowerLetter"/>
      <w:lvlText w:val="%5."/>
      <w:lvlJc w:val="left"/>
      <w:pPr>
        <w:ind w:left="4586" w:hanging="360"/>
      </w:pPr>
    </w:lvl>
    <w:lvl w:ilvl="5" w:tplc="0409001B" w:tentative="1">
      <w:start w:val="1"/>
      <w:numFmt w:val="lowerRoman"/>
      <w:lvlText w:val="%6."/>
      <w:lvlJc w:val="right"/>
      <w:pPr>
        <w:ind w:left="5306" w:hanging="180"/>
      </w:pPr>
    </w:lvl>
    <w:lvl w:ilvl="6" w:tplc="0409000F" w:tentative="1">
      <w:start w:val="1"/>
      <w:numFmt w:val="decimal"/>
      <w:lvlText w:val="%7."/>
      <w:lvlJc w:val="left"/>
      <w:pPr>
        <w:ind w:left="6026" w:hanging="360"/>
      </w:pPr>
    </w:lvl>
    <w:lvl w:ilvl="7" w:tplc="04090019" w:tentative="1">
      <w:start w:val="1"/>
      <w:numFmt w:val="lowerLetter"/>
      <w:lvlText w:val="%8."/>
      <w:lvlJc w:val="left"/>
      <w:pPr>
        <w:ind w:left="6746" w:hanging="360"/>
      </w:pPr>
    </w:lvl>
    <w:lvl w:ilvl="8" w:tplc="0409001B" w:tentative="1">
      <w:start w:val="1"/>
      <w:numFmt w:val="lowerRoman"/>
      <w:lvlText w:val="%9."/>
      <w:lvlJc w:val="right"/>
      <w:pPr>
        <w:ind w:left="7466" w:hanging="180"/>
      </w:pPr>
    </w:lvl>
  </w:abstractNum>
  <w:abstractNum w:abstractNumId="15">
    <w:nsid w:val="204F2AED"/>
    <w:multiLevelType w:val="hybridMultilevel"/>
    <w:tmpl w:val="E5AA56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919D2"/>
    <w:multiLevelType w:val="hybridMultilevel"/>
    <w:tmpl w:val="F816F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A85A03"/>
    <w:multiLevelType w:val="hybridMultilevel"/>
    <w:tmpl w:val="CFD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672F4"/>
    <w:multiLevelType w:val="hybridMultilevel"/>
    <w:tmpl w:val="AF86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55AB4"/>
    <w:multiLevelType w:val="hybridMultilevel"/>
    <w:tmpl w:val="9AFE91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1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C0E474B"/>
    <w:multiLevelType w:val="hybridMultilevel"/>
    <w:tmpl w:val="B1EC4F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F6A0186"/>
    <w:multiLevelType w:val="hybridMultilevel"/>
    <w:tmpl w:val="A4002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B012FB"/>
    <w:multiLevelType w:val="hybridMultilevel"/>
    <w:tmpl w:val="CD08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6"/>
  </w:num>
  <w:num w:numId="14">
    <w:abstractNumId w:val="20"/>
  </w:num>
  <w:num w:numId="15">
    <w:abstractNumId w:val="15"/>
  </w:num>
  <w:num w:numId="16">
    <w:abstractNumId w:val="22"/>
  </w:num>
  <w:num w:numId="17">
    <w:abstractNumId w:val="19"/>
  </w:num>
  <w:num w:numId="18">
    <w:abstractNumId w:val="21"/>
  </w:num>
  <w:num w:numId="19">
    <w:abstractNumId w:val="14"/>
  </w:num>
  <w:num w:numId="20">
    <w:abstractNumId w:val="10"/>
  </w:num>
  <w:num w:numId="21">
    <w:abstractNumId w:val="18"/>
  </w:num>
  <w:num w:numId="22">
    <w:abstractNumId w:val="17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mirrorMargins/>
  <w:proofState w:spelling="clean" w:grammar="clean"/>
  <w:defaultTabStop w:val="720"/>
  <w:evenAndOddHeaders/>
  <w:characterSpacingControl w:val="doNotCompress"/>
  <w:hdrShapeDefaults>
    <o:shapedefaults v:ext="edit" spidmax="7170"/>
    <o:shapelayout v:ext="edit">
      <o:idmap v:ext="edit" data="2"/>
      <o:rules v:ext="edit">
        <o:r id="V:Rule15" type="connector" idref="#_x0000_s2088"/>
        <o:r id="V:Rule16" type="connector" idref="#_x0000_s2096"/>
        <o:r id="V:Rule17" type="connector" idref="#_x0000_s2089"/>
        <o:r id="V:Rule18" type="connector" idref="#_x0000_s2076"/>
        <o:r id="V:Rule19" type="connector" idref="#_x0000_s2077"/>
        <o:r id="V:Rule20" type="connector" idref="#_x0000_s2078"/>
        <o:r id="V:Rule21" type="connector" idref="#_x0000_s2094"/>
        <o:r id="V:Rule22" type="connector" idref="#_x0000_s2072"/>
        <o:r id="V:Rule23" type="connector" idref="#_x0000_s2079"/>
        <o:r id="V:Rule24" type="connector" idref="#_x0000_s2095"/>
        <o:r id="V:Rule25" type="connector" idref="#_x0000_s2075"/>
        <o:r id="V:Rule26" type="connector" idref="#_x0000_s2092"/>
        <o:r id="V:Rule27" type="connector" idref="#_x0000_s2071"/>
        <o:r id="V:Rule28" type="connector" idref="#_x0000_s2093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4014"/>
    <w:rsid w:val="001061D9"/>
    <w:rsid w:val="0012427B"/>
    <w:rsid w:val="00152919"/>
    <w:rsid w:val="002520D6"/>
    <w:rsid w:val="003F1BD3"/>
    <w:rsid w:val="00426445"/>
    <w:rsid w:val="0047595B"/>
    <w:rsid w:val="004D4592"/>
    <w:rsid w:val="0059774C"/>
    <w:rsid w:val="005F24F3"/>
    <w:rsid w:val="00671B77"/>
    <w:rsid w:val="006F2981"/>
    <w:rsid w:val="008014C5"/>
    <w:rsid w:val="00946B9C"/>
    <w:rsid w:val="00962810"/>
    <w:rsid w:val="009E2F44"/>
    <w:rsid w:val="00A4282F"/>
    <w:rsid w:val="00A94014"/>
    <w:rsid w:val="00B11F35"/>
    <w:rsid w:val="00B15597"/>
    <w:rsid w:val="00C06A78"/>
    <w:rsid w:val="00C377F0"/>
    <w:rsid w:val="00D05D31"/>
    <w:rsid w:val="00D05D95"/>
    <w:rsid w:val="00DC772D"/>
    <w:rsid w:val="00DF1FC2"/>
    <w:rsid w:val="00E011E9"/>
    <w:rsid w:val="00EB1465"/>
    <w:rsid w:val="00FF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C5"/>
  </w:style>
  <w:style w:type="paragraph" w:styleId="Heading1">
    <w:name w:val="heading 1"/>
    <w:basedOn w:val="Normal"/>
    <w:next w:val="Normal"/>
    <w:link w:val="Heading1Char"/>
    <w:uiPriority w:val="9"/>
    <w:qFormat/>
    <w:rsid w:val="004264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14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4C5"/>
  </w:style>
  <w:style w:type="paragraph" w:styleId="Footer">
    <w:name w:val="footer"/>
    <w:basedOn w:val="Normal"/>
    <w:link w:val="FooterChar"/>
    <w:uiPriority w:val="99"/>
    <w:semiHidden/>
    <w:unhideWhenUsed/>
    <w:rsid w:val="008014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14C5"/>
  </w:style>
  <w:style w:type="paragraph" w:styleId="BalloonText">
    <w:name w:val="Balloon Text"/>
    <w:basedOn w:val="Normal"/>
    <w:link w:val="BalloonTextChar"/>
    <w:uiPriority w:val="99"/>
    <w:semiHidden/>
    <w:unhideWhenUsed/>
    <w:rsid w:val="008014C5"/>
    <w:pPr>
      <w:spacing w:after="0"/>
      <w:ind w:firstLine="0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C5"/>
    <w:rPr>
      <w:rFonts w:ascii="Tahoma" w:eastAsia="Times New Roman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8014C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8014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26445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26445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26445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26445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26445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26445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26445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26445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26445"/>
    <w:pPr>
      <w:spacing w:after="0"/>
      <w:ind w:left="154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64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79F5B-8C71-42E4-A787-AE3BF1AA6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9177</Words>
  <Characters>52312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5</cp:revision>
  <dcterms:created xsi:type="dcterms:W3CDTF">2011-06-08T01:01:00Z</dcterms:created>
  <dcterms:modified xsi:type="dcterms:W3CDTF">2011-06-09T00:18:00Z</dcterms:modified>
</cp:coreProperties>
</file>