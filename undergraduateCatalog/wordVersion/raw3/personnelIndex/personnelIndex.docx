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1B8" w:rsidRDefault="004961B8" w:rsidP="004961B8">
      <w:pPr>
        <w:widowControl w:val="0"/>
        <w:autoSpaceDE w:val="0"/>
        <w:autoSpaceDN w:val="0"/>
        <w:adjustRightInd w:val="0"/>
        <w:spacing w:before="5" w:after="0" w:line="90" w:lineRule="exact"/>
        <w:rPr>
          <w:rFonts w:ascii="Times New Roman" w:hAnsi="Times New Roman"/>
          <w:color w:val="000000"/>
          <w:sz w:val="9"/>
          <w:szCs w:val="9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4961B8" w:rsidRPr="00FA7AC7" w:rsidTr="00BE04F7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310" w:lineRule="exact"/>
              <w:ind w:left="851" w:right="144"/>
              <w:jc w:val="center"/>
              <w:rPr>
                <w:rFonts w:ascii="Times New Roman" w:hAnsi="Times New Roman"/>
                <w:color w:val="000000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position w:val="-1"/>
                <w:sz w:val="30"/>
                <w:szCs w:val="30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-1"/>
              </w:rPr>
              <w:t>CADEMIC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-1"/>
                <w:sz w:val="30"/>
                <w:szCs w:val="30"/>
              </w:rPr>
              <w:t>/A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-1"/>
              </w:rPr>
              <w:t>DMI</w:t>
            </w:r>
            <w:del w:id="0" w:author="stgrant" w:date="2011-04-06T16:38:00Z">
              <w:r w:rsidRPr="00FA7AC7" w:rsidDel="00BE04F7">
                <w:rPr>
                  <w:rFonts w:ascii="Times New Roman" w:hAnsi="Times New Roman"/>
                  <w:b/>
                  <w:bCs/>
                  <w:color w:val="363435"/>
                  <w:w w:val="102"/>
                  <w:position w:val="-1"/>
                </w:rPr>
                <w:delText>Y</w:delText>
              </w:r>
            </w:del>
            <w:ins w:id="1" w:author="stgrant" w:date="2011-04-06T16:38:00Z">
              <w:r w:rsidR="00BE04F7">
                <w:rPr>
                  <w:rFonts w:ascii="Times New Roman" w:hAnsi="Times New Roman"/>
                  <w:b/>
                  <w:bCs/>
                  <w:color w:val="363435"/>
                  <w:w w:val="102"/>
                  <w:position w:val="-1"/>
                </w:rPr>
                <w:t>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-1"/>
              </w:rPr>
              <w:t>ISTR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17"/>
                <w:w w:val="102"/>
                <w:position w:val="-1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-1"/>
              </w:rPr>
              <w:t>TIVE</w:t>
            </w:r>
          </w:p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88" w:lineRule="exact"/>
              <w:ind w:left="1875" w:right="116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30"/>
                <w:szCs w:val="30"/>
              </w:rPr>
              <w:t>P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1"/>
              </w:rPr>
              <w:t>ERSO</w:t>
            </w:r>
            <w:del w:id="2" w:author="stgrant" w:date="2011-04-06T16:38:00Z">
              <w:r w:rsidRPr="00FA7AC7" w:rsidDel="00BE04F7">
                <w:rPr>
                  <w:rFonts w:ascii="Times New Roman" w:hAnsi="Times New Roman"/>
                  <w:b/>
                  <w:bCs/>
                  <w:color w:val="363435"/>
                  <w:w w:val="102"/>
                  <w:position w:val="1"/>
                </w:rPr>
                <w:delText>YY</w:delText>
              </w:r>
            </w:del>
            <w:ins w:id="3" w:author="stgrant" w:date="2011-04-06T16:38:00Z">
              <w:r w:rsidR="00BE04F7">
                <w:rPr>
                  <w:rFonts w:ascii="Times New Roman" w:hAnsi="Times New Roman"/>
                  <w:b/>
                  <w:bCs/>
                  <w:color w:val="363435"/>
                  <w:w w:val="102"/>
                  <w:position w:val="1"/>
                </w:rPr>
                <w:t>NN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position w:val="1"/>
              </w:rPr>
              <w:t>EL</w:t>
            </w:r>
          </w:p>
        </w:tc>
        <w:tc>
          <w:tcPr>
            <w:tcW w:w="1067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487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4876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961B8">
          <w:footerReference w:type="even" r:id="rId6"/>
          <w:footerReference w:type="default" r:id="rId7"/>
          <w:pgSz w:w="12240" w:h="15840"/>
          <w:pgMar w:top="400" w:right="240" w:bottom="280" w:left="1240" w:header="0" w:footer="575" w:gutter="0"/>
          <w:pgNumType w:start="111"/>
          <w:cols w:space="720" w:equalWidth="0">
            <w:col w:w="10760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3" w:after="0" w:line="240" w:lineRule="auto"/>
        <w:ind w:left="266" w:right="-62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lastRenderedPageBreak/>
        <w:t>General Administrative Officers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Impact" w:hAnsi="Impact" w:cs="Impact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Freeman, Everette J.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66" w:right="13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Antioch College M.A., University of Illinois Ed.D., Rutgers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del w:id="4" w:author="stgrant" w:date="2011-04-06T16:54:00Z">
        <w:r w:rsidDel="00C95184">
          <w:rPr>
            <w:rFonts w:ascii="Times New Roman" w:hAnsi="Times New Roman"/>
            <w:sz w:val="20"/>
            <w:szCs w:val="20"/>
          </w:rPr>
          <w:delText>Murfree, Joshua</w:delText>
        </w:r>
      </w:del>
      <w:ins w:id="5" w:author="stgrant" w:date="2011-04-06T16:55:00Z">
        <w:r w:rsidR="00C95184">
          <w:rPr>
            <w:rFonts w:ascii="Times New Roman" w:hAnsi="Times New Roman"/>
            <w:sz w:val="20"/>
            <w:szCs w:val="20"/>
          </w:rPr>
          <w:t xml:space="preserve"> Tucker, Nyota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66" w:right="709"/>
        <w:rPr>
          <w:rFonts w:ascii="Times New Roman" w:hAnsi="Times New Roman"/>
          <w:sz w:val="20"/>
          <w:szCs w:val="20"/>
        </w:rPr>
      </w:pPr>
      <w:del w:id="6" w:author="stgrant" w:date="2011-04-06T16:55:00Z">
        <w:r w:rsidDel="00C95184">
          <w:rPr>
            <w:rFonts w:ascii="Times New Roman" w:hAnsi="Times New Roman"/>
            <w:i/>
            <w:iCs/>
            <w:sz w:val="20"/>
            <w:szCs w:val="20"/>
          </w:rPr>
          <w:delText>Executive</w:delText>
        </w:r>
        <w:r w:rsidDel="00C95184">
          <w:rPr>
            <w:rFonts w:ascii="Times New Roman" w:hAnsi="Times New Roman"/>
            <w:i/>
            <w:iCs/>
            <w:spacing w:val="-4"/>
            <w:sz w:val="20"/>
            <w:szCs w:val="20"/>
          </w:rPr>
          <w:delText xml:space="preserve"> </w:delText>
        </w:r>
        <w:r w:rsidDel="00C95184">
          <w:rPr>
            <w:rFonts w:ascii="Times New Roman" w:hAnsi="Times New Roman"/>
            <w:i/>
            <w:iCs/>
            <w:sz w:val="20"/>
            <w:szCs w:val="20"/>
          </w:rPr>
          <w:delText>Assistant to the P</w:delText>
        </w:r>
        <w:r w:rsidDel="00C95184">
          <w:rPr>
            <w:rFonts w:ascii="Times New Roman" w:hAnsi="Times New Roman"/>
            <w:i/>
            <w:iCs/>
            <w:spacing w:val="-7"/>
            <w:sz w:val="20"/>
            <w:szCs w:val="20"/>
          </w:rPr>
          <w:delText>r</w:delText>
        </w:r>
        <w:r w:rsidDel="00C95184">
          <w:rPr>
            <w:rFonts w:ascii="Times New Roman" w:hAnsi="Times New Roman"/>
            <w:i/>
            <w:iCs/>
            <w:sz w:val="20"/>
            <w:szCs w:val="20"/>
          </w:rPr>
          <w:delText>esiden</w:delText>
        </w:r>
      </w:del>
      <w:proofErr w:type="gramStart"/>
      <w:r>
        <w:rPr>
          <w:rFonts w:ascii="Times New Roman" w:hAnsi="Times New Roman"/>
          <w:i/>
          <w:iCs/>
          <w:sz w:val="20"/>
          <w:szCs w:val="20"/>
        </w:rPr>
        <w:t>t</w:t>
      </w:r>
      <w:proofErr w:type="gramEnd"/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del w:id="7" w:author="stgrant" w:date="2011-04-06T16:55:00Z">
        <w:r w:rsidDel="00C95184">
          <w:rPr>
            <w:rFonts w:ascii="Times New Roman" w:hAnsi="Times New Roman"/>
            <w:i/>
            <w:iCs/>
            <w:sz w:val="20"/>
            <w:szCs w:val="20"/>
          </w:rPr>
          <w:delText>Adminsitrativ</w:delText>
        </w:r>
      </w:del>
      <w:r>
        <w:rPr>
          <w:rFonts w:ascii="Times New Roman" w:hAnsi="Times New Roman"/>
          <w:i/>
          <w:iCs/>
          <w:sz w:val="20"/>
          <w:szCs w:val="20"/>
        </w:rPr>
        <w:t xml:space="preserve">e Chief of Staff </w:t>
      </w:r>
      <w:del w:id="8" w:author="stgrant" w:date="2011-04-06T16:55:00Z">
        <w:r w:rsidDel="00DC19C1">
          <w:rPr>
            <w:rFonts w:ascii="Times New Roman" w:hAnsi="Times New Roman"/>
            <w:i/>
            <w:iCs/>
            <w:sz w:val="20"/>
            <w:szCs w:val="20"/>
          </w:rPr>
          <w:delText>Di</w:delText>
        </w:r>
        <w:r w:rsidDel="00DC19C1">
          <w:rPr>
            <w:rFonts w:ascii="Times New Roman" w:hAnsi="Times New Roman"/>
            <w:i/>
            <w:iCs/>
            <w:spacing w:val="-7"/>
            <w:sz w:val="20"/>
            <w:szCs w:val="20"/>
          </w:rPr>
          <w:delText>r</w:delText>
        </w:r>
        <w:r w:rsidDel="00DC19C1">
          <w:rPr>
            <w:rFonts w:ascii="Times New Roman" w:hAnsi="Times New Roman"/>
            <w:i/>
            <w:iCs/>
            <w:sz w:val="20"/>
            <w:szCs w:val="20"/>
          </w:rPr>
          <w:delText>ector of</w:delText>
        </w:r>
        <w:r w:rsidDel="00DC19C1">
          <w:rPr>
            <w:rFonts w:ascii="Times New Roman" w:hAnsi="Times New Roman"/>
            <w:i/>
            <w:iCs/>
            <w:spacing w:val="-4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i/>
            <w:iCs/>
            <w:sz w:val="20"/>
            <w:szCs w:val="20"/>
          </w:rPr>
          <w:delText>Athletic</w:delText>
        </w:r>
      </w:del>
      <w:r>
        <w:rPr>
          <w:rFonts w:ascii="Times New Roman" w:hAnsi="Times New Roman"/>
          <w:i/>
          <w:iCs/>
          <w:sz w:val="20"/>
          <w:szCs w:val="20"/>
        </w:rPr>
        <w:t>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266" w:right="851"/>
        <w:rPr>
          <w:rFonts w:ascii="Times New Roman" w:hAnsi="Times New Roman"/>
          <w:sz w:val="20"/>
          <w:szCs w:val="20"/>
        </w:rPr>
      </w:pPr>
      <w:del w:id="9" w:author="stgrant" w:date="2011-04-06T16:55:00Z">
        <w:r w:rsidDel="00DC19C1">
          <w:rPr>
            <w:rFonts w:ascii="Times New Roman" w:hAnsi="Times New Roman"/>
            <w:sz w:val="20"/>
            <w:szCs w:val="20"/>
          </w:rPr>
          <w:delText>B.A., Fort</w:delText>
        </w:r>
        <w:r w:rsidDel="00DC19C1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pacing w:val="-22"/>
            <w:sz w:val="20"/>
            <w:szCs w:val="20"/>
          </w:rPr>
          <w:delText>V</w:delText>
        </w:r>
        <w:r w:rsidDel="00DC19C1">
          <w:rPr>
            <w:rFonts w:ascii="Times New Roman" w:hAnsi="Times New Roman"/>
            <w:sz w:val="20"/>
            <w:szCs w:val="20"/>
          </w:rPr>
          <w:delText>alley State University</w:delText>
        </w:r>
      </w:del>
      <w:r>
        <w:rPr>
          <w:rFonts w:ascii="Times New Roman" w:hAnsi="Times New Roman"/>
          <w:sz w:val="20"/>
          <w:szCs w:val="20"/>
        </w:rPr>
        <w:t xml:space="preserve"> </w:t>
      </w:r>
      <w:del w:id="10" w:author="stgrant" w:date="2011-04-06T16:55:00Z">
        <w:r w:rsidDel="00DC19C1">
          <w:rPr>
            <w:rFonts w:ascii="Times New Roman" w:hAnsi="Times New Roman"/>
            <w:sz w:val="20"/>
            <w:szCs w:val="20"/>
          </w:rPr>
          <w:delText>M.S.,</w:delText>
        </w:r>
        <w:r w:rsidDel="00DC19C1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pacing w:val="-22"/>
            <w:sz w:val="20"/>
            <w:szCs w:val="20"/>
          </w:rPr>
          <w:delText>V</w:delText>
        </w:r>
        <w:r w:rsidDel="00DC19C1">
          <w:rPr>
            <w:rFonts w:ascii="Times New Roman" w:hAnsi="Times New Roman"/>
            <w:sz w:val="20"/>
            <w:szCs w:val="20"/>
          </w:rPr>
          <w:delText>aldosta State University</w:delText>
        </w:r>
      </w:del>
      <w:r>
        <w:rPr>
          <w:rFonts w:ascii="Times New Roman" w:hAnsi="Times New Roman"/>
          <w:sz w:val="20"/>
          <w:szCs w:val="20"/>
        </w:rPr>
        <w:t xml:space="preserve"> </w:t>
      </w:r>
      <w:del w:id="11" w:author="stgrant" w:date="2011-04-06T16:55:00Z">
        <w:r w:rsidDel="00DC19C1">
          <w:rPr>
            <w:rFonts w:ascii="Times New Roman" w:hAnsi="Times New Roman"/>
            <w:sz w:val="20"/>
            <w:szCs w:val="20"/>
          </w:rPr>
          <w:delText>Ph.D., Howard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Ojemakinde,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Abiodun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Academic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University of Ife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Louisiana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akefield, Larry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66" w:right="99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Fiscal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Affairs </w:t>
      </w:r>
      <w:r>
        <w:rPr>
          <w:rFonts w:ascii="Times New Roman" w:hAnsi="Times New Roman"/>
          <w:sz w:val="20"/>
          <w:szCs w:val="20"/>
        </w:rPr>
        <w:t>B.S., University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Austin Peay State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del w:id="12" w:author="stgrant" w:date="2011-04-06T16:42:00Z">
        <w:r w:rsidDel="00BE04F7">
          <w:rPr>
            <w:rFonts w:ascii="Times New Roman" w:hAnsi="Times New Roman"/>
            <w:sz w:val="20"/>
            <w:szCs w:val="20"/>
          </w:rPr>
          <w:delText>Price,</w:delText>
        </w:r>
        <w:r w:rsidDel="00BE04F7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BE04F7">
          <w:rPr>
            <w:rFonts w:ascii="Times New Roman" w:hAnsi="Times New Roman"/>
            <w:spacing w:val="-22"/>
            <w:sz w:val="20"/>
            <w:szCs w:val="20"/>
          </w:rPr>
          <w:delText>V</w:delText>
        </w:r>
        <w:r w:rsidDel="00BE04F7">
          <w:rPr>
            <w:rFonts w:ascii="Times New Roman" w:hAnsi="Times New Roman"/>
            <w:sz w:val="20"/>
            <w:szCs w:val="20"/>
          </w:rPr>
          <w:delText>alencia</w:delText>
        </w:r>
      </w:del>
      <w:ins w:id="13" w:author="stgrant" w:date="2011-04-06T16:43:00Z">
        <w:r w:rsidR="00BE04F7">
          <w:rPr>
            <w:rFonts w:ascii="Times New Roman" w:hAnsi="Times New Roman"/>
            <w:sz w:val="20"/>
            <w:szCs w:val="20"/>
          </w:rPr>
          <w:t xml:space="preserve"> Berry, Edgar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66" w:right="-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esident for </w:t>
      </w:r>
      <w:del w:id="14" w:author="stgrant" w:date="2011-04-06T16:42:00Z">
        <w:r w:rsidDel="00BE04F7">
          <w:rPr>
            <w:rFonts w:ascii="Times New Roman" w:hAnsi="Times New Roman"/>
            <w:i/>
            <w:iCs/>
            <w:sz w:val="20"/>
            <w:szCs w:val="20"/>
          </w:rPr>
          <w:delText>En</w:delText>
        </w:r>
        <w:r w:rsidDel="00BE04F7">
          <w:rPr>
            <w:rFonts w:ascii="Times New Roman" w:hAnsi="Times New Roman"/>
            <w:i/>
            <w:iCs/>
            <w:spacing w:val="-7"/>
            <w:sz w:val="20"/>
            <w:szCs w:val="20"/>
          </w:rPr>
          <w:delText>r</w:delText>
        </w:r>
        <w:r w:rsidDel="00BE04F7">
          <w:rPr>
            <w:rFonts w:ascii="Times New Roman" w:hAnsi="Times New Roman"/>
            <w:i/>
            <w:iCs/>
            <w:sz w:val="20"/>
            <w:szCs w:val="20"/>
          </w:rPr>
          <w:delText>ollment Managment &amp;</w:delText>
        </w:r>
      </w:del>
      <w:r>
        <w:rPr>
          <w:rFonts w:ascii="Times New Roman" w:hAnsi="Times New Roman"/>
          <w:i/>
          <w:iCs/>
          <w:sz w:val="20"/>
          <w:szCs w:val="20"/>
        </w:rPr>
        <w:t xml:space="preserve"> Student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Affairs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del w:id="15" w:author="stgrant" w:date="2011-04-06T16:43:00Z">
        <w:r w:rsidDel="00BE04F7">
          <w:rPr>
            <w:rFonts w:ascii="Times New Roman" w:hAnsi="Times New Roman"/>
            <w:sz w:val="20"/>
            <w:szCs w:val="20"/>
          </w:rPr>
          <w:delText>B.A., University of</w:delText>
        </w:r>
        <w:r w:rsidDel="00BE04F7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BE04F7">
          <w:rPr>
            <w:rFonts w:ascii="Times New Roman" w:hAnsi="Times New Roman"/>
            <w:spacing w:val="-14"/>
            <w:sz w:val="20"/>
            <w:szCs w:val="20"/>
          </w:rPr>
          <w:delText>T</w:delText>
        </w:r>
        <w:r w:rsidDel="00BE04F7">
          <w:rPr>
            <w:rFonts w:ascii="Times New Roman" w:hAnsi="Times New Roman"/>
            <w:sz w:val="20"/>
            <w:szCs w:val="20"/>
          </w:rPr>
          <w:delText>ennessee at Knoxville</w:delText>
        </w:r>
      </w:del>
    </w:p>
    <w:p w:rsidR="004961B8" w:rsidDel="00BE04F7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del w:id="16" w:author="stgrant" w:date="2011-04-06T16:43:00Z"/>
          <w:rFonts w:ascii="Times New Roman" w:hAnsi="Times New Roman"/>
          <w:sz w:val="20"/>
          <w:szCs w:val="20"/>
        </w:rPr>
      </w:pPr>
      <w:del w:id="17" w:author="stgrant" w:date="2011-04-06T16:43:00Z">
        <w:r w:rsidDel="00BE04F7">
          <w:rPr>
            <w:rFonts w:ascii="Times New Roman" w:hAnsi="Times New Roman"/>
            <w:sz w:val="20"/>
            <w:szCs w:val="20"/>
          </w:rPr>
          <w:delText>M.A., Nova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del w:id="18" w:author="stgrant" w:date="2011-04-06T16:43:00Z">
        <w:r w:rsidDel="00BE04F7">
          <w:rPr>
            <w:rFonts w:ascii="Times New Roman" w:hAnsi="Times New Roman"/>
            <w:sz w:val="20"/>
            <w:szCs w:val="20"/>
          </w:rPr>
          <w:delText>Ed.D.,</w:delText>
        </w:r>
        <w:r w:rsidDel="00BE04F7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BE04F7">
          <w:rPr>
            <w:rFonts w:ascii="Times New Roman" w:hAnsi="Times New Roman"/>
            <w:spacing w:val="-14"/>
            <w:sz w:val="20"/>
            <w:szCs w:val="20"/>
          </w:rPr>
          <w:delText>T</w:delText>
        </w:r>
        <w:r w:rsidDel="00BE04F7">
          <w:rPr>
            <w:rFonts w:ascii="Times New Roman" w:hAnsi="Times New Roman"/>
            <w:sz w:val="20"/>
            <w:szCs w:val="20"/>
          </w:rPr>
          <w:delText>ennessee State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del w:id="19" w:author="stgrant" w:date="2011-04-06T16:42:00Z">
        <w:r w:rsidDel="00BE04F7">
          <w:rPr>
            <w:rFonts w:ascii="Times New Roman" w:hAnsi="Times New Roman"/>
            <w:spacing w:val="-8"/>
            <w:sz w:val="20"/>
            <w:szCs w:val="20"/>
          </w:rPr>
          <w:delText>W</w:delText>
        </w:r>
        <w:r w:rsidDel="00BE04F7">
          <w:rPr>
            <w:rFonts w:ascii="Times New Roman" w:hAnsi="Times New Roman"/>
            <w:sz w:val="20"/>
            <w:szCs w:val="20"/>
          </w:rPr>
          <w:delText>rensford, Granville</w:delText>
        </w:r>
      </w:del>
      <w:ins w:id="20" w:author="stgrant" w:date="2011-04-06T16:42:00Z">
        <w:r w:rsidR="00BE04F7">
          <w:rPr>
            <w:rFonts w:ascii="Times New Roman" w:hAnsi="Times New Roman"/>
            <w:sz w:val="20"/>
            <w:szCs w:val="20"/>
          </w:rPr>
          <w:t xml:space="preserve"> Smith, Cassandra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Associate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President for Research and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Sponsored Programs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del w:id="21" w:author="stgrant" w:date="2011-04-06T16:53:00Z">
        <w:r w:rsidDel="00C95184">
          <w:rPr>
            <w:rFonts w:ascii="Times New Roman" w:hAnsi="Times New Roman"/>
            <w:sz w:val="20"/>
            <w:szCs w:val="20"/>
          </w:rPr>
          <w:delText>B.S., University of</w:delText>
        </w:r>
        <w:r w:rsidDel="00C95184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C95184">
          <w:rPr>
            <w:rFonts w:ascii="Times New Roman" w:hAnsi="Times New Roman"/>
            <w:spacing w:val="-12"/>
            <w:sz w:val="20"/>
            <w:szCs w:val="20"/>
          </w:rPr>
          <w:delText>V</w:delText>
        </w:r>
        <w:r w:rsidDel="00C95184">
          <w:rPr>
            <w:rFonts w:ascii="Times New Roman" w:hAnsi="Times New Roman"/>
            <w:sz w:val="20"/>
            <w:szCs w:val="20"/>
          </w:rPr>
          <w:delText>i</w:delText>
        </w:r>
        <w:r w:rsidDel="00C95184">
          <w:rPr>
            <w:rFonts w:ascii="Times New Roman" w:hAnsi="Times New Roman"/>
            <w:spacing w:val="-4"/>
            <w:sz w:val="20"/>
            <w:szCs w:val="20"/>
          </w:rPr>
          <w:delText>r</w:delText>
        </w:r>
        <w:r w:rsidDel="00C95184">
          <w:rPr>
            <w:rFonts w:ascii="Times New Roman" w:hAnsi="Times New Roman"/>
            <w:sz w:val="20"/>
            <w:szCs w:val="20"/>
          </w:rPr>
          <w:delText>gin Islands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del w:id="22" w:author="stgrant" w:date="2011-04-06T16:53:00Z">
        <w:r w:rsidDel="00C95184">
          <w:rPr>
            <w:rFonts w:ascii="Times New Roman" w:hAnsi="Times New Roman"/>
            <w:sz w:val="20"/>
            <w:szCs w:val="20"/>
          </w:rPr>
          <w:delText>Ph.D., Brown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Porte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Cli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ford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66" w:right="1197"/>
        <w:rPr>
          <w:rFonts w:ascii="Times New Roman" w:hAnsi="Times New Roman"/>
          <w:sz w:val="20"/>
          <w:szCs w:val="20"/>
        </w:rPr>
      </w:pPr>
      <w:del w:id="23" w:author="stgrant" w:date="2011-04-06T16:53:00Z">
        <w:r w:rsidDel="00C95184">
          <w:rPr>
            <w:rFonts w:ascii="Times New Roman" w:hAnsi="Times New Roman"/>
            <w:i/>
            <w:iCs/>
            <w:sz w:val="20"/>
            <w:szCs w:val="20"/>
          </w:rPr>
          <w:delText>Interim</w:delText>
        </w:r>
      </w:del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 Institutional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Advancement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Nova Southeastern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266" w:right="214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Albritten,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Arna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5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. Registrar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M.B.Ed.,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ins w:id="24" w:author="stgrant" w:date="2011-04-06T16:53:00Z"/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ucke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Sharon “Nyota”</w:t>
      </w:r>
    </w:p>
    <w:p w:rsidR="00C95184" w:rsidRDefault="00C95184" w:rsidP="004961B8">
      <w:pPr>
        <w:widowControl w:val="0"/>
        <w:autoSpaceDE w:val="0"/>
        <w:autoSpaceDN w:val="0"/>
        <w:adjustRightInd w:val="0"/>
        <w:spacing w:after="0" w:line="240" w:lineRule="auto"/>
        <w:ind w:left="266"/>
        <w:rPr>
          <w:rFonts w:ascii="Times New Roman" w:hAnsi="Times New Roman"/>
          <w:sz w:val="20"/>
          <w:szCs w:val="20"/>
        </w:rPr>
      </w:pPr>
      <w:ins w:id="25" w:author="stgrant" w:date="2011-04-06T16:53:00Z">
        <w:r>
          <w:rPr>
            <w:rFonts w:ascii="Times New Roman" w:hAnsi="Times New Roman"/>
            <w:sz w:val="20"/>
            <w:szCs w:val="20"/>
          </w:rPr>
          <w:t>Chief of Staff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University Counsel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Howard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6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J.D.,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z w:val="20"/>
          <w:szCs w:val="20"/>
        </w:rPr>
        <w:lastRenderedPageBreak/>
        <w:t>Harris,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Thomas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3808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rect id="_x0000_s1027" style="position:absolute;margin-left:315.3pt;margin-top:-61.95pt;width:31pt;height:31pt;z-index:-251655168;mso-position-horizontal-relative:page" o:allowincell="f" filled="f" stroked="f">
            <v:textbox inset="0,0,0,0">
              <w:txbxContent>
                <w:p w:rsidR="00BE04F7" w:rsidRDefault="00BE04F7" w:rsidP="004961B8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09575" cy="400050"/>
                        <wp:effectExtent l="19050" t="0" r="9525" b="0"/>
                        <wp:docPr id="125" name="Picture 1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56274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0.2pt;margin-top:125.45pt;width:1in;height:285.5pt;z-index:-251654144;mso-position-horizontal-relative:page;mso-position-vertic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 anchory="page"/>
          </v:shape>
        </w:pict>
      </w:r>
      <w:r w:rsidR="004961B8">
        <w:rPr>
          <w:rFonts w:ascii="Times New Roman" w:hAnsi="Times New Roman"/>
          <w:i/>
          <w:iCs/>
          <w:sz w:val="20"/>
          <w:szCs w:val="20"/>
        </w:rPr>
        <w:t>Di</w:t>
      </w:r>
      <w:r w:rsidR="004961B8"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sz w:val="20"/>
          <w:szCs w:val="20"/>
        </w:rPr>
        <w:t>ector of Financial</w:t>
      </w:r>
      <w:r w:rsidR="004961B8"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i/>
          <w:iCs/>
          <w:sz w:val="20"/>
          <w:szCs w:val="20"/>
        </w:rPr>
        <w:t xml:space="preserve">Aid </w:t>
      </w:r>
      <w:r w:rsidR="004961B8">
        <w:rPr>
          <w:rFonts w:ascii="Times New Roman" w:hAnsi="Times New Roman"/>
          <w:sz w:val="20"/>
          <w:szCs w:val="20"/>
        </w:rPr>
        <w:t>B.S.,</w:t>
      </w:r>
      <w:r w:rsidR="004961B8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Albany State College M.</w:t>
      </w:r>
      <w:r w:rsidR="004961B8">
        <w:rPr>
          <w:rFonts w:ascii="Times New Roman" w:hAnsi="Times New Roman"/>
          <w:spacing w:val="-22"/>
          <w:sz w:val="20"/>
          <w:szCs w:val="20"/>
        </w:rPr>
        <w:t>P</w:t>
      </w:r>
      <w:r w:rsidR="004961B8">
        <w:rPr>
          <w:rFonts w:ascii="Times New Roman" w:hAnsi="Times New Roman"/>
          <w:sz w:val="20"/>
          <w:szCs w:val="20"/>
        </w:rPr>
        <w:t>.A.,</w:t>
      </w:r>
      <w:r w:rsidR="004961B8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Salte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Ruth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Assistant </w:t>
      </w:r>
      <w:r>
        <w:rPr>
          <w:rFonts w:ascii="Times New Roman" w:hAnsi="Times New Roman"/>
          <w:i/>
          <w:iCs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sz w:val="20"/>
          <w:szCs w:val="20"/>
        </w:rPr>
        <w:t>ice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esident for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318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Institutional Resea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ch and Effectiveness </w:t>
      </w:r>
      <w:r>
        <w:rPr>
          <w:rFonts w:ascii="Times New Roman" w:hAnsi="Times New Roman"/>
          <w:sz w:val="20"/>
          <w:szCs w:val="20"/>
        </w:rPr>
        <w:t>B.B.A.,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M.B.A., Campbell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370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Harris-Joll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Stephanie R. </w:t>
      </w: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</w:t>
      </w:r>
      <w:r>
        <w:rPr>
          <w:rFonts w:ascii="Times New Roman" w:hAnsi="Times New Roman"/>
          <w:i/>
          <w:iCs/>
          <w:spacing w:val="-22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, Counseling,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esting and Student Disability Services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389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 M.A., Clark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 Ph.D., University of Cincinnati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454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McLaughlin, La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erne </w:t>
      </w: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ector of Library </w:t>
      </w:r>
      <w:r>
        <w:rPr>
          <w:rFonts w:ascii="Times New Roman" w:hAnsi="Times New Roman"/>
          <w:sz w:val="20"/>
          <w:szCs w:val="20"/>
        </w:rPr>
        <w:t>B.A., Spelman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M.S.L.S.,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Kennedy-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estern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Academic Officers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Impact" w:hAnsi="Impact" w:cs="Impact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Bynum, Leroy E.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29" type="#_x0000_t202" style="position:absolute;margin-left:520.2pt;margin-top:9.2pt;width:1in;height:242.75pt;z-index:-251653120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C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A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  <w:r>
                    <w:rPr>
                      <w:rFonts w:ascii="Impact" w:hAnsi="Impact" w:cs="Impact"/>
                      <w:color w:val="A8AAAD"/>
                      <w:spacing w:val="-122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i/>
          <w:iCs/>
          <w:sz w:val="20"/>
          <w:szCs w:val="20"/>
        </w:rPr>
        <w:t>Dean, College of</w:t>
      </w:r>
      <w:r w:rsidR="004961B8"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i/>
          <w:iCs/>
          <w:sz w:val="20"/>
          <w:szCs w:val="20"/>
        </w:rPr>
        <w:t>Arts and Humanities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500" w:right="3564" w:hanging="5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B.M., University of North Carolina at Chapel Hill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M.M., University of South Florida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D.M.A.,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del w:id="26" w:author="stgrant" w:date="2011-04-06T16:54:00Z">
        <w:r w:rsidDel="00C95184">
          <w:rPr>
            <w:rFonts w:ascii="Times New Roman" w:hAnsi="Times New Roman"/>
            <w:sz w:val="20"/>
            <w:szCs w:val="20"/>
          </w:rPr>
          <w:delText>Campbell,</w:delText>
        </w:r>
        <w:r w:rsidDel="00C95184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C95184">
          <w:rPr>
            <w:rFonts w:ascii="Times New Roman" w:hAnsi="Times New Roman"/>
            <w:spacing w:val="-8"/>
            <w:sz w:val="20"/>
            <w:szCs w:val="20"/>
          </w:rPr>
          <w:delText>W</w:delText>
        </w:r>
        <w:r w:rsidDel="00C95184">
          <w:rPr>
            <w:rFonts w:ascii="Times New Roman" w:hAnsi="Times New Roman"/>
            <w:sz w:val="20"/>
            <w:szCs w:val="20"/>
          </w:rPr>
          <w:delText>ilburn</w:delText>
        </w:r>
      </w:del>
      <w:ins w:id="27" w:author="stgrant" w:date="2011-04-06T16:54:00Z">
        <w:r w:rsidR="00C95184">
          <w:rPr>
            <w:rFonts w:ascii="Times New Roman" w:hAnsi="Times New Roman"/>
            <w:sz w:val="20"/>
            <w:szCs w:val="20"/>
          </w:rPr>
          <w:t xml:space="preserve"> King-Jupiter, Kimberly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415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Dean, College of Education </w:t>
      </w:r>
      <w:del w:id="28" w:author="stgrant" w:date="2011-04-06T16:54:00Z">
        <w:r w:rsidDel="00C95184">
          <w:rPr>
            <w:rFonts w:ascii="Times New Roman" w:hAnsi="Times New Roman"/>
            <w:sz w:val="20"/>
            <w:szCs w:val="20"/>
          </w:rPr>
          <w:delText>B.S., Morehouse College</w:delText>
        </w:r>
      </w:del>
      <w:r>
        <w:rPr>
          <w:rFonts w:ascii="Times New Roman" w:hAnsi="Times New Roman"/>
          <w:sz w:val="20"/>
          <w:szCs w:val="20"/>
        </w:rPr>
        <w:t xml:space="preserve"> </w:t>
      </w:r>
      <w:del w:id="29" w:author="stgrant" w:date="2011-04-06T16:54:00Z">
        <w:r w:rsidDel="00C95184">
          <w:rPr>
            <w:rFonts w:ascii="Times New Roman" w:hAnsi="Times New Roman"/>
            <w:sz w:val="20"/>
            <w:szCs w:val="20"/>
          </w:rPr>
          <w:delText>M.S., Springfield College</w:delText>
        </w:r>
      </w:del>
      <w:r>
        <w:rPr>
          <w:rFonts w:ascii="Times New Roman" w:hAnsi="Times New Roman"/>
          <w:sz w:val="20"/>
          <w:szCs w:val="20"/>
        </w:rPr>
        <w:t xml:space="preserve"> </w:t>
      </w:r>
      <w:del w:id="30" w:author="stgrant" w:date="2011-04-06T16:54:00Z">
        <w:r w:rsidDel="00C95184">
          <w:rPr>
            <w:rFonts w:ascii="Times New Roman" w:hAnsi="Times New Roman"/>
            <w:sz w:val="20"/>
            <w:szCs w:val="20"/>
          </w:rPr>
          <w:delText>D.</w:delText>
        </w:r>
        <w:r w:rsidDel="00C95184">
          <w:rPr>
            <w:rFonts w:ascii="Times New Roman" w:hAnsi="Times New Roman"/>
            <w:spacing w:val="-22"/>
            <w:sz w:val="20"/>
            <w:szCs w:val="20"/>
          </w:rPr>
          <w:delText>P</w:delText>
        </w:r>
        <w:r w:rsidDel="00C95184">
          <w:rPr>
            <w:rFonts w:ascii="Times New Roman" w:hAnsi="Times New Roman"/>
            <w:sz w:val="20"/>
            <w:szCs w:val="20"/>
          </w:rPr>
          <w:delText>.E., Springfield College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ge, Rani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343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Interim Dean, Graduate School </w:t>
      </w:r>
      <w:r>
        <w:rPr>
          <w:rFonts w:ascii="Times New Roman" w:hAnsi="Times New Roman"/>
          <w:sz w:val="20"/>
          <w:szCs w:val="20"/>
        </w:rPr>
        <w:t>B.A., M.A., University of Madras M.A., Ph.D., University of Delaware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Johnson, Joyce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Dean, College of Sciecnes and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 P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ofessions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anderbilt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M.N., Emory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Mississippi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Rogers, Michael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Interim Dean, College of Business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26" style="position:absolute;margin-left:539.95pt;margin-top:738.55pt;width:0;height:36.15pt;z-index:-251656192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4961B8">
        <w:rPr>
          <w:rFonts w:ascii="Times New Roman" w:hAnsi="Times New Roman"/>
          <w:sz w:val="20"/>
          <w:szCs w:val="20"/>
        </w:rPr>
        <w:t>B.S., M.S., Ph.D., University of</w:t>
      </w:r>
      <w:r w:rsidR="004961B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spacing w:val="-14"/>
          <w:sz w:val="20"/>
          <w:szCs w:val="20"/>
        </w:rPr>
        <w:t>T</w:t>
      </w:r>
      <w:r w:rsidR="004961B8">
        <w:rPr>
          <w:rFonts w:ascii="Times New Roman" w:hAnsi="Times New Roman"/>
          <w:sz w:val="20"/>
          <w:szCs w:val="20"/>
        </w:rPr>
        <w:t>ennessee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  <w:sectPr w:rsidR="004961B8">
          <w:type w:val="continuous"/>
          <w:pgSz w:w="12240" w:h="15840"/>
          <w:pgMar w:top="240" w:right="240" w:bottom="0" w:left="1240" w:header="720" w:footer="720" w:gutter="0"/>
          <w:cols w:num="2" w:space="720" w:equalWidth="0">
            <w:col w:w="3865" w:space="469"/>
            <w:col w:w="6426"/>
          </w:cols>
          <w:noEndnote/>
        </w:sect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4961B8" w:rsidRPr="00FA7AC7" w:rsidTr="00BE04F7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304" w:lineRule="exact"/>
              <w:ind w:left="1087" w:right="1789"/>
              <w:jc w:val="center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36"/>
                <w:szCs w:val="36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CADEMIC</w:t>
            </w:r>
          </w:p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348" w:lineRule="exact"/>
              <w:ind w:left="299" w:right="1001"/>
              <w:jc w:val="center"/>
              <w:rPr>
                <w:rFonts w:ascii="Times New Roman" w:hAnsi="Times New Roman"/>
                <w:sz w:val="24"/>
                <w:szCs w:val="24"/>
              </w:rPr>
              <w:pPrChange w:id="31" w:author="stgrant" w:date="2011-04-06T16:39:00Z">
                <w:pPr>
                  <w:widowControl w:val="0"/>
                  <w:autoSpaceDE w:val="0"/>
                  <w:autoSpaceDN w:val="0"/>
                  <w:adjustRightInd w:val="0"/>
                  <w:spacing w:after="0" w:line="348" w:lineRule="exact"/>
                  <w:ind w:left="299" w:right="1001"/>
                  <w:jc w:val="center"/>
                </w:pPr>
              </w:pPrChange>
            </w:pP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36"/>
                <w:szCs w:val="36"/>
              </w:rPr>
              <w:t>D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E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20"/>
                <w:position w:val="1"/>
                <w:sz w:val="27"/>
                <w:szCs w:val="27"/>
              </w:rPr>
              <w:t>P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9"/>
                <w:position w:val="1"/>
                <w:sz w:val="27"/>
                <w:szCs w:val="27"/>
              </w:rPr>
              <w:t>R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TME</w:t>
            </w:r>
            <w:del w:id="32" w:author="stgrant" w:date="2011-04-06T16:39:00Z">
              <w:r w:rsidRPr="00FA7AC7" w:rsidDel="00BE04F7">
                <w:rPr>
                  <w:rFonts w:ascii="Times New Roman" w:hAnsi="Times New Roman"/>
                  <w:b/>
                  <w:bCs/>
                  <w:color w:val="363435"/>
                  <w:position w:val="1"/>
                  <w:sz w:val="27"/>
                  <w:szCs w:val="27"/>
                </w:rPr>
                <w:delText>Y</w:delText>
              </w:r>
            </w:del>
            <w:ins w:id="33" w:author="stgrant" w:date="2011-04-06T16:39:00Z">
              <w:r w:rsidR="00BE04F7">
                <w:rPr>
                  <w:rFonts w:ascii="Times New Roman" w:hAnsi="Times New Roman"/>
                  <w:b/>
                  <w:bCs/>
                  <w:color w:val="363435"/>
                  <w:position w:val="1"/>
                  <w:sz w:val="27"/>
                  <w:szCs w:val="27"/>
                </w:rPr>
                <w:t>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T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18"/>
                <w:position w:val="1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36"/>
                <w:szCs w:val="36"/>
              </w:rPr>
              <w:t>C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1"/>
                <w:sz w:val="27"/>
                <w:szCs w:val="27"/>
              </w:rPr>
              <w:t>HAIRS</w:t>
            </w:r>
          </w:p>
        </w:tc>
        <w:tc>
          <w:tcPr>
            <w:tcW w:w="4858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1085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1085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961B8">
          <w:pgSz w:w="12240" w:h="15840"/>
          <w:pgMar w:top="260" w:right="1260" w:bottom="280" w:left="220" w:header="0" w:footer="949" w:gutter="0"/>
          <w:cols w:space="720" w:equalWidth="0">
            <w:col w:w="10760"/>
          </w:cols>
          <w:noEndnote/>
        </w:sect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337" w:lineRule="exact"/>
        <w:ind w:left="1965"/>
        <w:rPr>
          <w:rFonts w:ascii="Impact" w:hAnsi="Impact" w:cs="Impact"/>
          <w:sz w:val="28"/>
          <w:szCs w:val="28"/>
        </w:rPr>
      </w:pPr>
      <w:r w:rsidRPr="00562744">
        <w:rPr>
          <w:noProof/>
        </w:rPr>
        <w:lastRenderedPageBreak/>
        <w:pict>
          <v:rect id="_x0000_s1030" style="position:absolute;left:0;text-align:left;margin-left:265.85pt;margin-top:-46.65pt;width:31pt;height:31pt;z-index:-251652096;mso-position-horizontal-relative:page" o:allowincell="f" filled="f" stroked="f">
            <v:textbox inset="0,0,0,0">
              <w:txbxContent>
                <w:p w:rsidR="00BE04F7" w:rsidRDefault="00BE04F7" w:rsidP="004961B8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09575" cy="400050"/>
                        <wp:effectExtent l="19050" t="0" r="9525" b="0"/>
                        <wp:docPr id="127" name="Picture 1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961B8">
        <w:rPr>
          <w:rFonts w:ascii="Impact" w:hAnsi="Impact" w:cs="Impact"/>
          <w:position w:val="-1"/>
          <w:sz w:val="28"/>
          <w:szCs w:val="28"/>
        </w:rPr>
        <w:t>Academic Depa</w:t>
      </w:r>
      <w:r w:rsidR="004961B8">
        <w:rPr>
          <w:rFonts w:ascii="Impact" w:hAnsi="Impact" w:cs="Impact"/>
          <w:spacing w:val="5"/>
          <w:position w:val="-1"/>
          <w:sz w:val="28"/>
          <w:szCs w:val="28"/>
        </w:rPr>
        <w:t>r</w:t>
      </w:r>
      <w:r w:rsidR="004961B8">
        <w:rPr>
          <w:rFonts w:ascii="Impact" w:hAnsi="Impact" w:cs="Impact"/>
          <w:position w:val="-1"/>
          <w:sz w:val="28"/>
          <w:szCs w:val="28"/>
        </w:rPr>
        <w:t>tment Chairs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Impact" w:hAnsi="Impact" w:cs="Impact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del w:id="34" w:author="stgrant" w:date="2011-04-06T16:56:00Z">
        <w:r w:rsidDel="00DC19C1">
          <w:rPr>
            <w:rFonts w:ascii="Times New Roman" w:hAnsi="Times New Roman"/>
            <w:sz w:val="20"/>
            <w:szCs w:val="20"/>
          </w:rPr>
          <w:delText>Beard,</w:delText>
        </w:r>
        <w:r w:rsidDel="00DC19C1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z w:val="20"/>
            <w:szCs w:val="20"/>
          </w:rPr>
          <w:delText>Audrey</w:delText>
        </w:r>
        <w:r w:rsidDel="00DC19C1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pacing w:val="-18"/>
            <w:sz w:val="20"/>
            <w:szCs w:val="20"/>
          </w:rPr>
          <w:delText>W</w:delText>
        </w:r>
      </w:del>
      <w:ins w:id="35" w:author="stgrant" w:date="2011-04-06T16:56:00Z">
        <w:r w:rsidR="00DC19C1">
          <w:rPr>
            <w:rFonts w:ascii="Times New Roman" w:hAnsi="Times New Roman"/>
            <w:spacing w:val="-18"/>
            <w:sz w:val="20"/>
            <w:szCs w:val="20"/>
          </w:rPr>
          <w:t xml:space="preserve"> Fields, </w:t>
        </w:r>
        <w:proofErr w:type="gramStart"/>
        <w:r w:rsidR="00DC19C1">
          <w:rPr>
            <w:rFonts w:ascii="Times New Roman" w:hAnsi="Times New Roman"/>
            <w:spacing w:val="-18"/>
            <w:sz w:val="20"/>
            <w:szCs w:val="20"/>
          </w:rPr>
          <w:t>Kimberly</w:t>
        </w:r>
      </w:ins>
      <w:r>
        <w:rPr>
          <w:rFonts w:ascii="Times New Roman" w:hAnsi="Times New Roman"/>
          <w:sz w:val="20"/>
          <w:szCs w:val="20"/>
        </w:rPr>
        <w:t>.,</w:t>
      </w:r>
      <w:proofErr w:type="gramEnd"/>
      <w:r>
        <w:rPr>
          <w:rFonts w:ascii="Times New Roman" w:hAnsi="Times New Roman"/>
          <w:sz w:val="20"/>
          <w:szCs w:val="20"/>
        </w:rPr>
        <w:t xml:space="preserve"> Chairperson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32" type="#_x0000_t202" style="position:absolute;left:0;text-align:left;margin-left:17.8pt;margin-top:9.7pt;width:1in;height:242.8pt;z-index:-251650048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C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A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  <w:r>
                    <w:rPr>
                      <w:rFonts w:ascii="Impact" w:hAnsi="Impact" w:cs="Impact"/>
                      <w:color w:val="A8AAAD"/>
                      <w:spacing w:val="-122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 w:rsidR="004961B8">
        <w:rPr>
          <w:rFonts w:ascii="Times New Roman" w:hAnsi="Times New Roman"/>
          <w:i/>
          <w:iCs/>
          <w:sz w:val="20"/>
          <w:szCs w:val="20"/>
        </w:rPr>
        <w:t>eacher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del w:id="36" w:author="stgrant" w:date="2011-04-06T16:56:00Z">
        <w:r w:rsidDel="00DC19C1">
          <w:rPr>
            <w:rFonts w:ascii="Times New Roman" w:hAnsi="Times New Roman"/>
            <w:sz w:val="20"/>
            <w:szCs w:val="20"/>
          </w:rPr>
          <w:delText>B.S., Fort</w:delText>
        </w:r>
        <w:r w:rsidDel="00DC19C1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pacing w:val="-22"/>
            <w:sz w:val="20"/>
            <w:szCs w:val="20"/>
          </w:rPr>
          <w:delText>V</w:delText>
        </w:r>
        <w:r w:rsidDel="00DC19C1">
          <w:rPr>
            <w:rFonts w:ascii="Times New Roman" w:hAnsi="Times New Roman"/>
            <w:sz w:val="20"/>
            <w:szCs w:val="20"/>
          </w:rPr>
          <w:delText>alley State College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del w:id="37" w:author="stgrant" w:date="2011-04-06T16:56:00Z">
        <w:r w:rsidDel="00DC19C1">
          <w:rPr>
            <w:rFonts w:ascii="Times New Roman" w:hAnsi="Times New Roman"/>
            <w:sz w:val="20"/>
            <w:szCs w:val="20"/>
          </w:rPr>
          <w:delText>M.S.,</w:delText>
        </w:r>
        <w:r w:rsidDel="00DC19C1">
          <w:rPr>
            <w:rFonts w:ascii="Times New Roman" w:hAnsi="Times New Roman"/>
            <w:spacing w:val="-11"/>
            <w:sz w:val="20"/>
            <w:szCs w:val="20"/>
          </w:rPr>
          <w:delText xml:space="preserve"> </w:delText>
        </w:r>
        <w:r w:rsidDel="00DC19C1">
          <w:rPr>
            <w:rFonts w:ascii="Times New Roman" w:hAnsi="Times New Roman"/>
            <w:sz w:val="20"/>
            <w:szCs w:val="20"/>
          </w:rPr>
          <w:delText>Atlanta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del w:id="38" w:author="stgrant" w:date="2011-04-06T16:56:00Z">
        <w:r w:rsidDel="00DC19C1">
          <w:rPr>
            <w:rFonts w:ascii="Times New Roman" w:hAnsi="Times New Roman"/>
            <w:sz w:val="20"/>
            <w:szCs w:val="20"/>
          </w:rPr>
          <w:delText>Ed.D., Jackson State University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65" w:right="47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Bembr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Deborah, Interim Chairperson </w:t>
      </w:r>
      <w:r>
        <w:rPr>
          <w:rFonts w:ascii="Times New Roman" w:hAnsi="Times New Roman"/>
          <w:i/>
          <w:iCs/>
          <w:sz w:val="20"/>
          <w:szCs w:val="20"/>
        </w:rPr>
        <w:t xml:space="preserve">Counseling and Educational Leadership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Illinois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Bennett, Cynthia </w:t>
      </w:r>
      <w:r>
        <w:rPr>
          <w:rFonts w:ascii="Times New Roman" w:hAnsi="Times New Roman"/>
          <w:spacing w:val="-16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., Chairperson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 Information Systems and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1965" w:right="12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State University M.A., Ohio State University Ph.D., Ohio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del w:id="39" w:author="stgrant" w:date="2011-04-06T16:56:00Z">
        <w:r w:rsidDel="00DC19C1">
          <w:rPr>
            <w:rFonts w:ascii="Times New Roman" w:hAnsi="Times New Roman"/>
            <w:sz w:val="20"/>
            <w:szCs w:val="20"/>
          </w:rPr>
          <w:delText>Chan, Kwaicho</w:delText>
        </w:r>
        <w:r w:rsidDel="00DC19C1">
          <w:rPr>
            <w:rFonts w:ascii="Times New Roman" w:hAnsi="Times New Roman"/>
            <w:spacing w:val="-13"/>
            <w:sz w:val="20"/>
            <w:szCs w:val="20"/>
          </w:rPr>
          <w:delText>w</w:delText>
        </w:r>
        <w:r w:rsidDel="00DC19C1">
          <w:rPr>
            <w:rFonts w:ascii="Times New Roman" w:hAnsi="Times New Roman"/>
            <w:sz w:val="20"/>
            <w:szCs w:val="20"/>
          </w:rPr>
          <w:delText>,</w:delText>
        </w:r>
      </w:del>
      <w:ins w:id="40" w:author="stgrant" w:date="2011-04-06T16:57:00Z">
        <w:r w:rsidR="00DC19C1">
          <w:rPr>
            <w:rFonts w:ascii="Times New Roman" w:hAnsi="Times New Roman"/>
            <w:sz w:val="20"/>
            <w:szCs w:val="20"/>
          </w:rPr>
          <w:t>Wrensford, Louise</w:t>
        </w:r>
      </w:ins>
      <w:r>
        <w:rPr>
          <w:rFonts w:ascii="Times New Roman" w:hAnsi="Times New Roman"/>
          <w:sz w:val="20"/>
          <w:szCs w:val="20"/>
        </w:rPr>
        <w:t xml:space="preserve"> Chairperson</w:t>
      </w:r>
    </w:p>
    <w:p w:rsidR="004961B8" w:rsidRDefault="00DC19C1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ins w:id="41" w:author="stgrant" w:date="2011-04-06T16:56:00Z">
        <w:r>
          <w:rPr>
            <w:rFonts w:ascii="Times New Roman" w:hAnsi="Times New Roman"/>
            <w:i/>
            <w:iCs/>
            <w:w w:val="133"/>
            <w:sz w:val="20"/>
            <w:szCs w:val="20"/>
          </w:rPr>
          <w:t>N</w:t>
        </w:r>
      </w:ins>
      <w:del w:id="42" w:author="stgrant" w:date="2011-04-06T16:56:00Z">
        <w:r w:rsidR="004961B8" w:rsidDel="00DC19C1">
          <w:rPr>
            <w:rFonts w:ascii="Times New Roman" w:hAnsi="Times New Roman"/>
            <w:i/>
            <w:iCs/>
            <w:w w:val="133"/>
            <w:sz w:val="20"/>
            <w:szCs w:val="20"/>
          </w:rPr>
          <w:delText>o</w:delText>
        </w:r>
      </w:del>
      <w:r w:rsidR="004961B8">
        <w:rPr>
          <w:rFonts w:ascii="Times New Roman" w:hAnsi="Times New Roman"/>
          <w:i/>
          <w:iCs/>
          <w:sz w:val="20"/>
          <w:szCs w:val="20"/>
        </w:rPr>
        <w:t>atural Sciences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M.S., 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exas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50" w:lineRule="auto"/>
        <w:ind w:left="1965" w:right="1080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31" type="#_x0000_t202" style="position:absolute;left:0;text-align:left;margin-left:17.8pt;margin-top:17.35pt;width:1in;height:285.5pt;z-index:-251651072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 xml:space="preserve">Elufiede, Babafemi, Chairperson </w:t>
      </w:r>
      <w:r w:rsidR="004961B8">
        <w:rPr>
          <w:rFonts w:ascii="Times New Roman" w:hAnsi="Times New Roman"/>
          <w:i/>
          <w:iCs/>
          <w:sz w:val="20"/>
          <w:szCs w:val="20"/>
        </w:rPr>
        <w:t>Histor</w:t>
      </w:r>
      <w:r w:rsidR="004961B8"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 w:rsidR="004961B8">
        <w:rPr>
          <w:rFonts w:ascii="Times New Roman" w:hAnsi="Times New Roman"/>
          <w:i/>
          <w:iCs/>
          <w:sz w:val="20"/>
          <w:szCs w:val="20"/>
        </w:rPr>
        <w:t>, Political Science &amp; Public</w:t>
      </w:r>
      <w:r w:rsidR="004961B8"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i/>
          <w:iCs/>
          <w:sz w:val="20"/>
          <w:szCs w:val="20"/>
        </w:rPr>
        <w:t>Administration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ennessee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 Ph.D., Clark-Atlanta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Grimsle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Linda, Chairperson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Department of </w:t>
      </w:r>
      <w:r>
        <w:rPr>
          <w:rFonts w:ascii="Times New Roman" w:hAnsi="Times New Roman"/>
          <w:i/>
          <w:iCs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ursing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A.A., B.S.,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1965" w:right="-3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D.S.N.,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 Birmingham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65" w:right="8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Hill, James L., </w:t>
      </w:r>
      <w:del w:id="43" w:author="stgrant" w:date="2011-04-06T16:45:00Z">
        <w:r w:rsidDel="00D929E6">
          <w:rPr>
            <w:rFonts w:ascii="Times New Roman" w:hAnsi="Times New Roman"/>
            <w:sz w:val="20"/>
            <w:szCs w:val="20"/>
          </w:rPr>
          <w:delText>Interim</w:delText>
        </w:r>
      </w:del>
      <w:r>
        <w:rPr>
          <w:rFonts w:ascii="Times New Roman" w:hAnsi="Times New Roman"/>
          <w:sz w:val="20"/>
          <w:szCs w:val="20"/>
        </w:rPr>
        <w:t xml:space="preserve"> Chairperson </w:t>
      </w:r>
      <w:r>
        <w:rPr>
          <w:rFonts w:ascii="Times New Roman" w:hAnsi="Times New Roman"/>
          <w:i/>
          <w:iCs/>
          <w:sz w:val="20"/>
          <w:szCs w:val="20"/>
        </w:rPr>
        <w:t xml:space="preserve">English and Modern Languages </w:t>
      </w:r>
      <w:r>
        <w:rPr>
          <w:rFonts w:ascii="Times New Roman" w:hAnsi="Times New Roman"/>
          <w:sz w:val="20"/>
          <w:szCs w:val="20"/>
        </w:rPr>
        <w:t>B.S., 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College M.A.,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6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 Iowa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br w:type="column"/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Hood, Marcia, Chairperson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Fine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Arts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M.S.,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uskegee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University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Alabama at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uscaloosa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Jones, Rosalyn, Chairperson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113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Center for Excellence in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T</w:t>
      </w:r>
      <w:r>
        <w:rPr>
          <w:rFonts w:ascii="Times New Roman" w:hAnsi="Times New Roman"/>
          <w:i/>
          <w:iCs/>
          <w:sz w:val="20"/>
          <w:szCs w:val="20"/>
        </w:rPr>
        <w:t>eaching, Learning and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Advising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Cheyney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emple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52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Ochie, Charles O., Chairperson </w:t>
      </w:r>
      <w:r>
        <w:rPr>
          <w:rFonts w:ascii="Times New Roman" w:hAnsi="Times New Roman"/>
          <w:i/>
          <w:iCs/>
          <w:sz w:val="20"/>
          <w:szCs w:val="20"/>
        </w:rPr>
        <w:t>Criminal Justice and Fo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ensic Sciences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 Oklahoma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Putze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Gavin J., Interim Chairperson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244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Business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Administration </w:t>
      </w:r>
      <w:r>
        <w:rPr>
          <w:rFonts w:ascii="Times New Roman" w:hAnsi="Times New Roman"/>
          <w:sz w:val="20"/>
          <w:szCs w:val="20"/>
        </w:rPr>
        <w:t>B.A., Rutgers University M.</w:t>
      </w:r>
      <w:r>
        <w:rPr>
          <w:rFonts w:ascii="Times New Roman" w:hAnsi="Times New Roman"/>
          <w:spacing w:val="-22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.H., Harvard University Ph.D., University of Florida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M.D., University of South Florida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79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Roosta, Seyed H., Chairperson </w:t>
      </w:r>
      <w:r>
        <w:rPr>
          <w:rFonts w:ascii="Times New Roman" w:hAnsi="Times New Roman"/>
          <w:i/>
          <w:iCs/>
          <w:sz w:val="20"/>
          <w:szCs w:val="20"/>
        </w:rPr>
        <w:t xml:space="preserve">Mathematics and Computer Science </w:t>
      </w:r>
      <w:r>
        <w:rPr>
          <w:rFonts w:ascii="Times New Roman" w:hAnsi="Times New Roman"/>
          <w:sz w:val="20"/>
          <w:szCs w:val="20"/>
        </w:rPr>
        <w:t>B.S.,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ehran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M.S., Ph.D., University of Iowa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43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Spearman, Marilyn, Interim Chairperson </w:t>
      </w:r>
      <w:r>
        <w:rPr>
          <w:rFonts w:ascii="Times New Roman" w:hAnsi="Times New Roman"/>
          <w:i/>
          <w:iCs/>
          <w:sz w:val="20"/>
          <w:szCs w:val="20"/>
        </w:rPr>
        <w:t>Psycholog</w:t>
      </w:r>
      <w:r>
        <w:rPr>
          <w:rFonts w:ascii="Times New Roman" w:hAnsi="Times New Roman"/>
          <w:i/>
          <w:iCs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sz w:val="20"/>
          <w:szCs w:val="20"/>
        </w:rPr>
        <w:t xml:space="preserve">, Sociology and Social </w:t>
      </w:r>
      <w:r>
        <w:rPr>
          <w:rFonts w:ascii="Times New Roman" w:hAnsi="Times New Roman"/>
          <w:i/>
          <w:iCs/>
          <w:spacing w:val="-18"/>
          <w:sz w:val="20"/>
          <w:szCs w:val="20"/>
        </w:rPr>
        <w:t>W</w:t>
      </w:r>
      <w:r>
        <w:rPr>
          <w:rFonts w:ascii="Times New Roman" w:hAnsi="Times New Roman"/>
          <w:i/>
          <w:iCs/>
          <w:sz w:val="20"/>
          <w:szCs w:val="20"/>
        </w:rPr>
        <w:t xml:space="preserve">ork </w:t>
      </w:r>
      <w:r>
        <w:rPr>
          <w:rFonts w:ascii="Times New Roman" w:hAnsi="Times New Roman"/>
          <w:sz w:val="20"/>
          <w:szCs w:val="20"/>
        </w:rPr>
        <w:t>B.S.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Saint Francis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</w:t>
      </w:r>
      <w:r>
        <w:rPr>
          <w:rFonts w:ascii="Times New Roman" w:hAnsi="Times New Roman"/>
          <w:spacing w:val="-1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., University of Louisville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Ohio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illiams, Richard, Chairperson</w:t>
      </w:r>
      <w:ins w:id="44" w:author="stgrant" w:date="2011-04-06T16:52:00Z">
        <w:r w:rsidR="00C95184">
          <w:rPr>
            <w:rFonts w:ascii="Times New Roman" w:hAnsi="Times New Roman"/>
            <w:sz w:val="20"/>
            <w:szCs w:val="20"/>
          </w:rPr>
          <w:t xml:space="preserve"> (Interim Athletic Director)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Health, Physical Education &amp; Rec</w:t>
      </w:r>
      <w:r>
        <w:rPr>
          <w:rFonts w:ascii="Times New Roman" w:hAnsi="Times New Roman"/>
          <w:i/>
          <w:iCs/>
          <w:spacing w:val="-8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M.Ed., Ed.D.,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sz w:val="20"/>
          <w:szCs w:val="20"/>
        </w:rPr>
        <w:sectPr w:rsidR="004961B8">
          <w:type w:val="continuous"/>
          <w:pgSz w:w="12240" w:h="15840"/>
          <w:pgMar w:top="240" w:right="1260" w:bottom="0" w:left="220" w:header="720" w:footer="720" w:gutter="0"/>
          <w:cols w:num="2" w:space="720" w:equalWidth="0">
            <w:col w:w="5712" w:space="321"/>
            <w:col w:w="4727"/>
          </w:cols>
          <w:noEndnote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4961B8" w:rsidRPr="00FA7AC7" w:rsidTr="00BE04F7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before="24" w:after="0" w:line="320" w:lineRule="exact"/>
              <w:ind w:left="1278" w:right="512" w:firstLine="102"/>
              <w:rPr>
                <w:rFonts w:ascii="Times New Roman" w:hAnsi="Times New Roman"/>
                <w:sz w:val="24"/>
                <w:szCs w:val="24"/>
              </w:rPr>
              <w:pPrChange w:id="45" w:author="stgrant" w:date="2011-04-06T16:44:00Z">
                <w:pPr>
                  <w:widowControl w:val="0"/>
                  <w:autoSpaceDE w:val="0"/>
                  <w:autoSpaceDN w:val="0"/>
                  <w:adjustRightInd w:val="0"/>
                  <w:spacing w:before="24" w:after="0" w:line="320" w:lineRule="exact"/>
                  <w:ind w:left="1278" w:right="512" w:firstLine="102"/>
                </w:pPr>
              </w:pPrChange>
            </w:pPr>
            <w:r w:rsidRPr="00FA7AC7">
              <w:rPr>
                <w:rFonts w:ascii="Times New Roman" w:hAnsi="Times New Roman"/>
                <w:b/>
                <w:bCs/>
                <w:color w:val="363435"/>
                <w:sz w:val="34"/>
                <w:szCs w:val="34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sz w:val="25"/>
                <w:szCs w:val="25"/>
              </w:rPr>
              <w:t>DMIYISTR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19"/>
                <w:w w:val="102"/>
                <w:sz w:val="25"/>
                <w:szCs w:val="25"/>
              </w:rPr>
              <w:t>A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5"/>
                <w:w w:val="102"/>
                <w:sz w:val="25"/>
                <w:szCs w:val="25"/>
              </w:rPr>
              <w:t>T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sz w:val="25"/>
                <w:szCs w:val="25"/>
              </w:rPr>
              <w:t>ORS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4"/>
                <w:szCs w:val="34"/>
              </w:rPr>
              <w:t>/ P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5"/>
                <w:szCs w:val="25"/>
              </w:rPr>
              <w:t>ERSO</w:t>
            </w:r>
            <w:del w:id="46" w:author="stgrant" w:date="2011-04-06T16:44:00Z">
              <w:r w:rsidRPr="00FA7AC7" w:rsidDel="00BE04F7">
                <w:rPr>
                  <w:rFonts w:ascii="Times New Roman" w:hAnsi="Times New Roman"/>
                  <w:b/>
                  <w:bCs/>
                  <w:color w:val="363435"/>
                  <w:sz w:val="25"/>
                  <w:szCs w:val="25"/>
                </w:rPr>
                <w:delText>YY</w:delText>
              </w:r>
            </w:del>
            <w:ins w:id="47" w:author="stgrant" w:date="2011-04-06T16:44:00Z">
              <w:r w:rsidR="00BE04F7">
                <w:rPr>
                  <w:rFonts w:ascii="Times New Roman" w:hAnsi="Times New Roman"/>
                  <w:b/>
                  <w:bCs/>
                  <w:color w:val="363435"/>
                  <w:sz w:val="25"/>
                  <w:szCs w:val="25"/>
                </w:rPr>
                <w:t>NN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sz w:val="25"/>
                <w:szCs w:val="25"/>
              </w:rPr>
              <w:t>EL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35"/>
                <w:sz w:val="25"/>
                <w:szCs w:val="25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4"/>
                <w:szCs w:val="34"/>
              </w:rPr>
              <w:t>E</w:t>
            </w:r>
            <w:r w:rsidRPr="00FA7AC7">
              <w:rPr>
                <w:rFonts w:ascii="Times New Roman" w:hAnsi="Times New Roman"/>
                <w:b/>
                <w:bCs/>
                <w:color w:val="363435"/>
                <w:w w:val="102"/>
                <w:sz w:val="25"/>
                <w:szCs w:val="25"/>
              </w:rPr>
              <w:t>MRITI</w:t>
            </w:r>
          </w:p>
        </w:tc>
        <w:tc>
          <w:tcPr>
            <w:tcW w:w="1067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487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4876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11"/>
          <w:szCs w:val="11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961B8">
          <w:footerReference w:type="even" r:id="rId9"/>
          <w:footerReference w:type="default" r:id="rId10"/>
          <w:pgSz w:w="12240" w:h="15840"/>
          <w:pgMar w:top="260" w:right="200" w:bottom="280" w:left="1300" w:header="0" w:footer="575" w:gutter="0"/>
          <w:cols w:space="720" w:equalWidth="0">
            <w:col w:w="10740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4" w:after="0" w:line="240" w:lineRule="auto"/>
        <w:ind w:left="903" w:right="-68"/>
        <w:rPr>
          <w:rFonts w:ascii="Impact" w:hAnsi="Impact" w:cs="Impact"/>
          <w:sz w:val="32"/>
          <w:szCs w:val="32"/>
        </w:rPr>
      </w:pPr>
      <w:r>
        <w:rPr>
          <w:rFonts w:ascii="Impact" w:hAnsi="Impact" w:cs="Impact"/>
          <w:sz w:val="32"/>
          <w:szCs w:val="32"/>
        </w:rPr>
        <w:lastRenderedPageBreak/>
        <w:t>Administrative</w:t>
      </w:r>
      <w:r>
        <w:rPr>
          <w:rFonts w:ascii="Impact" w:hAnsi="Impact" w:cs="Impact"/>
          <w:spacing w:val="-1"/>
          <w:sz w:val="32"/>
          <w:szCs w:val="32"/>
        </w:rPr>
        <w:t xml:space="preserve"> </w:t>
      </w:r>
      <w:r>
        <w:rPr>
          <w:rFonts w:ascii="Impact" w:hAnsi="Impact" w:cs="Impact"/>
          <w:sz w:val="32"/>
          <w:szCs w:val="32"/>
        </w:rPr>
        <w:t>Suppo</w:t>
      </w:r>
      <w:r>
        <w:rPr>
          <w:rFonts w:ascii="Impact" w:hAnsi="Impact" w:cs="Impact"/>
          <w:spacing w:val="6"/>
          <w:sz w:val="32"/>
          <w:szCs w:val="32"/>
        </w:rPr>
        <w:t>r</w:t>
      </w:r>
      <w:r>
        <w:rPr>
          <w:rFonts w:ascii="Impact" w:hAnsi="Impact" w:cs="Impact"/>
          <w:sz w:val="32"/>
          <w:szCs w:val="32"/>
        </w:rPr>
        <w:t>t Staff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Impact" w:hAnsi="Impact" w:cs="Impact"/>
          <w:sz w:val="26"/>
          <w:szCs w:val="26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rice, Gwinetta, Director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Student</w:t>
      </w:r>
      <w:r>
        <w:rPr>
          <w:rFonts w:ascii="Times New Roman" w:hAnsi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Activities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illiams, Glorya E., Director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Ca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eer Services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M.Ed., 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del w:id="48" w:author="stgrant" w:date="2011-04-06T16:52:00Z">
        <w:r w:rsidDel="001F7809">
          <w:rPr>
            <w:rFonts w:ascii="Times New Roman" w:hAnsi="Times New Roman"/>
            <w:sz w:val="20"/>
            <w:szCs w:val="20"/>
          </w:rPr>
          <w:delText>Cross,</w:delText>
        </w:r>
        <w:r w:rsidDel="001F7809">
          <w:rPr>
            <w:rFonts w:ascii="Times New Roman" w:hAnsi="Times New Roman"/>
            <w:spacing w:val="-4"/>
            <w:sz w:val="20"/>
            <w:szCs w:val="20"/>
          </w:rPr>
          <w:delText xml:space="preserve"> </w:delText>
        </w:r>
        <w:r w:rsidDel="001F7809">
          <w:rPr>
            <w:rFonts w:ascii="Times New Roman" w:hAnsi="Times New Roman"/>
            <w:spacing w:val="-7"/>
            <w:sz w:val="20"/>
            <w:szCs w:val="20"/>
          </w:rPr>
          <w:delText>T</w:delText>
        </w:r>
        <w:r w:rsidDel="001F7809">
          <w:rPr>
            <w:rFonts w:ascii="Times New Roman" w:hAnsi="Times New Roman"/>
            <w:sz w:val="20"/>
            <w:szCs w:val="20"/>
          </w:rPr>
          <w:delText>imoth</w:delText>
        </w:r>
        <w:r w:rsidDel="001F7809">
          <w:rPr>
            <w:rFonts w:ascii="Times New Roman" w:hAnsi="Times New Roman"/>
            <w:spacing w:val="-13"/>
            <w:sz w:val="20"/>
            <w:szCs w:val="20"/>
          </w:rPr>
          <w:delText>y</w:delText>
        </w:r>
        <w:r w:rsidDel="001F7809">
          <w:rPr>
            <w:rFonts w:ascii="Times New Roman" w:hAnsi="Times New Roman"/>
            <w:sz w:val="20"/>
            <w:szCs w:val="20"/>
          </w:rPr>
          <w:delText>, Major</w:delText>
        </w:r>
      </w:del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Di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>ector of ROTC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Fayetteville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M.A.,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ebster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ownsend, Bonisha, Interim Director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Housing and Residence Life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B.A., Central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Grant, Steve, Director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903" w:right="1161"/>
        <w:jc w:val="both"/>
        <w:rPr>
          <w:rFonts w:ascii="Times New Roman" w:hAnsi="Times New Roman"/>
          <w:sz w:val="20"/>
          <w:szCs w:val="20"/>
        </w:rPr>
      </w:pPr>
      <w:del w:id="49" w:author="stgrant" w:date="2011-04-06T16:40:00Z">
        <w:r w:rsidDel="00BE04F7">
          <w:rPr>
            <w:rFonts w:ascii="Times New Roman" w:hAnsi="Times New Roman"/>
            <w:i/>
            <w:iCs/>
            <w:sz w:val="20"/>
            <w:szCs w:val="20"/>
          </w:rPr>
          <w:delText>h</w:delText>
        </w:r>
      </w:del>
      <w:ins w:id="50" w:author="stgrant" w:date="2011-04-06T16:40:00Z">
        <w:r w:rsidR="00BE04F7">
          <w:rPr>
            <w:rFonts w:ascii="Times New Roman" w:hAnsi="Times New Roman"/>
            <w:i/>
            <w:iCs/>
            <w:sz w:val="20"/>
            <w:szCs w:val="20"/>
          </w:rPr>
          <w:t>H</w:t>
        </w:r>
      </w:ins>
      <w:r>
        <w:rPr>
          <w:rFonts w:ascii="Times New Roman" w:hAnsi="Times New Roman"/>
          <w:i/>
          <w:iCs/>
          <w:sz w:val="20"/>
          <w:szCs w:val="20"/>
        </w:rPr>
        <w:t>uman Resou</w:t>
      </w:r>
      <w:r>
        <w:rPr>
          <w:rFonts w:ascii="Times New Roman" w:hAnsi="Times New Roman"/>
          <w:i/>
          <w:iCs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sz w:val="20"/>
          <w:szCs w:val="20"/>
        </w:rPr>
        <w:t xml:space="preserve">ces Management </w:t>
      </w:r>
      <w:r>
        <w:rPr>
          <w:rFonts w:ascii="Times New Roman" w:hAnsi="Times New Roman"/>
          <w:sz w:val="20"/>
          <w:szCs w:val="20"/>
        </w:rPr>
        <w:t>B.A.,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M.B.A., Columbia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Qawi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Qadriyyah, Director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Advisement Center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B.S., M.Ed.,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903" w:right="1326"/>
        <w:rPr>
          <w:rFonts w:ascii="Times New Roman" w:hAnsi="Times New Roman"/>
          <w:sz w:val="20"/>
          <w:szCs w:val="20"/>
        </w:rPr>
      </w:pPr>
      <w:del w:id="51" w:author="stgrant" w:date="2011-04-06T16:40:00Z">
        <w:r w:rsidDel="00BE04F7">
          <w:rPr>
            <w:rFonts w:ascii="Times New Roman" w:hAnsi="Times New Roman"/>
            <w:spacing w:val="-8"/>
            <w:sz w:val="20"/>
            <w:szCs w:val="20"/>
          </w:rPr>
          <w:delText>W</w:delText>
        </w:r>
        <w:r w:rsidDel="00BE04F7">
          <w:rPr>
            <w:rFonts w:ascii="Times New Roman" w:hAnsi="Times New Roman"/>
            <w:sz w:val="20"/>
            <w:szCs w:val="20"/>
          </w:rPr>
          <w:delText>illiams, Brenda</w:delText>
        </w:r>
      </w:del>
      <w:ins w:id="52" w:author="stgrant" w:date="2011-04-06T16:41:00Z">
        <w:r w:rsidR="00BE04F7">
          <w:rPr>
            <w:rFonts w:ascii="Times New Roman" w:hAnsi="Times New Roman"/>
            <w:sz w:val="20"/>
            <w:szCs w:val="20"/>
          </w:rPr>
          <w:t>Vicki Phillips</w:t>
        </w:r>
      </w:ins>
      <w:r>
        <w:rPr>
          <w:rFonts w:ascii="Times New Roman" w:hAnsi="Times New Roman"/>
          <w:sz w:val="20"/>
          <w:szCs w:val="20"/>
        </w:rPr>
        <w:t xml:space="preserve">, Director </w:t>
      </w:r>
      <w:r>
        <w:rPr>
          <w:rFonts w:ascii="Times New Roman" w:hAnsi="Times New Roman"/>
          <w:i/>
          <w:iCs/>
          <w:sz w:val="20"/>
          <w:szCs w:val="20"/>
        </w:rPr>
        <w:t xml:space="preserve">Student Health Services </w:t>
      </w:r>
      <w:r>
        <w:rPr>
          <w:rFonts w:ascii="Times New Roman" w:hAnsi="Times New Roman"/>
          <w:sz w:val="20"/>
          <w:szCs w:val="20"/>
        </w:rPr>
        <w:t>B.S.N.,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M.S.N., 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Impact" w:hAnsi="Impact" w:cs="Impact"/>
          <w:sz w:val="32"/>
          <w:szCs w:val="32"/>
        </w:rPr>
      </w:pPr>
      <w:r>
        <w:rPr>
          <w:rFonts w:ascii="Impact" w:hAnsi="Impact" w:cs="Impact"/>
          <w:sz w:val="32"/>
          <w:szCs w:val="32"/>
        </w:rPr>
        <w:t>Personnel Emeriti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Impact" w:hAnsi="Impact" w:cs="Impact"/>
          <w:sz w:val="26"/>
          <w:szCs w:val="26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Anderson,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Thelma D.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Business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Oakwood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M.B.E., University of Oklahoma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Ed.D., University of Oklahoma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Bacon, Egbert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903" w:right="115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State College M.M., University of Michigan Ed.D., University of Oklahoma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Bealing, Sara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90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903" w:right="90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M.Ed.,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ennessee State University Ph.D., Florida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363435"/>
          <w:sz w:val="20"/>
          <w:szCs w:val="20"/>
        </w:rPr>
        <w:lastRenderedPageBreak/>
        <w:t>Benson, Ernest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  <w:ins w:id="53" w:author="stgrant" w:date="2011-04-06T16:52:00Z">
        <w:r w:rsidR="001F7809">
          <w:rPr>
            <w:rFonts w:ascii="Times New Roman" w:hAnsi="Times New Roman"/>
            <w:color w:val="363435"/>
            <w:sz w:val="20"/>
            <w:szCs w:val="20"/>
          </w:rPr>
          <w:t xml:space="preserve"> (Deceased)</w:t>
        </w:r>
      </w:ins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rect id="_x0000_s1034" style="position:absolute;margin-left:317.3pt;margin-top:-66.7pt;width:31pt;height:31pt;z-index:-251648000;mso-position-horizontal-relative:page" o:allowincell="f" filled="f" stroked="f">
            <v:textbox inset="0,0,0,0">
              <w:txbxContent>
                <w:p w:rsidR="00BE04F7" w:rsidRDefault="00BE04F7" w:rsidP="004961B8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09575" cy="400050"/>
                        <wp:effectExtent l="19050" t="0" r="9525" b="0"/>
                        <wp:docPr id="129" name="Picture 1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961B8"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 w:rsidR="004961B8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 w:rsidR="004961B8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 w:rsidR="004961B8"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3335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5" type="#_x0000_t202" style="position:absolute;margin-left:522.25pt;margin-top:19pt;width:1in;height:285.5pt;z-index:-251646976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color w:val="363435"/>
          <w:sz w:val="20"/>
          <w:szCs w:val="20"/>
        </w:rPr>
        <w:t>B.S., University of Evansville M.A., Indiana University Ph.D., University of Geo</w:t>
      </w:r>
      <w:r w:rsidR="004961B8"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 w:rsidR="004961B8">
        <w:rPr>
          <w:rFonts w:ascii="Times New Roman" w:hAnsi="Times New Roman"/>
          <w:color w:val="363435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Benson, Sara J.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208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Businnes Edu- 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B.S.,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M.B.E., Geo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gia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Berr</w:t>
      </w:r>
      <w:r>
        <w:rPr>
          <w:rFonts w:ascii="Times New Roman" w:hAnsi="Times New Roman"/>
          <w:i/>
          <w:iCs/>
          <w:color w:val="363435"/>
          <w:spacing w:val="-1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,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Arthur R.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Associate Professor Emeritus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Fisk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*Black, Billy C.</w:t>
      </w:r>
      <w:ins w:id="54" w:author="stgrant" w:date="2011-04-06T16:52:00Z">
        <w:r w:rsidR="001F7809">
          <w:rPr>
            <w:rFonts w:ascii="Times New Roman" w:hAnsi="Times New Roman"/>
            <w:color w:val="363435"/>
            <w:sz w:val="20"/>
            <w:szCs w:val="20"/>
          </w:rPr>
          <w:t xml:space="preserve"> (Deceased)</w:t>
        </w:r>
      </w:ins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Ph.D., Iowa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*Blaylock, Christine D.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Indiana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Bronson, Clement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3114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6" type="#_x0000_t202" style="position:absolute;margin-left:522.25pt;margin-top:9.85pt;width:1in;height:242.75pt;z-index:-251645952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F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C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A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  <w:r>
                    <w:rPr>
                      <w:rFonts w:ascii="Impact" w:hAnsi="Impact" w:cs="Impact"/>
                      <w:color w:val="A8AAAD"/>
                      <w:spacing w:val="-122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 w:rsidR="004961B8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 w:rsidR="004961B8">
        <w:rPr>
          <w:rFonts w:ascii="Times New Roman" w:hAnsi="Times New Roman"/>
          <w:color w:val="363435"/>
          <w:sz w:val="20"/>
          <w:szCs w:val="20"/>
        </w:rPr>
        <w:t>B.S., M.S.,</w:t>
      </w:r>
      <w:r w:rsidR="004961B8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 w:rsidR="004961B8">
        <w:rPr>
          <w:rFonts w:ascii="Times New Roman" w:hAnsi="Times New Roman"/>
          <w:color w:val="363435"/>
          <w:sz w:val="20"/>
          <w:szCs w:val="20"/>
        </w:rPr>
        <w:t>uskegee Institute Ph.D., Penn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381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*Brown,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 xml:space="preserve">Aaron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Chicago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*Cederbe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g, Joo-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on Ohm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Art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.A., Minneapolis College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Art and Design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.A., Cranbrook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Academy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Cochraine,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.A.R.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*Cross, Robert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3" style="position:absolute;margin-left:542pt;margin-top:731.8pt;width:0;height:36.15pt;z-index:-251649024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 w:rsidR="004961B8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Indiana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  <w:sectPr w:rsidR="004961B8">
          <w:type w:val="continuous"/>
          <w:pgSz w:w="12240" w:h="15840"/>
          <w:pgMar w:top="240" w:right="200" w:bottom="0" w:left="1300" w:header="720" w:footer="720" w:gutter="0"/>
          <w:cols w:num="2" w:space="720" w:equalWidth="0">
            <w:col w:w="4603" w:space="368"/>
            <w:col w:w="5769"/>
          </w:cols>
          <w:noEndnote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4961B8" w:rsidRPr="00FA7AC7" w:rsidTr="00BE04F7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D929E6">
            <w:pPr>
              <w:widowControl w:val="0"/>
              <w:tabs>
                <w:tab w:val="left" w:pos="3860"/>
              </w:tabs>
              <w:autoSpaceDE w:val="0"/>
              <w:autoSpaceDN w:val="0"/>
              <w:adjustRightInd w:val="0"/>
              <w:spacing w:before="50" w:after="0" w:line="240" w:lineRule="auto"/>
              <w:ind w:left="403" w:right="-43"/>
              <w:rPr>
                <w:rFonts w:ascii="Times New Roman" w:hAnsi="Times New Roman"/>
                <w:sz w:val="24"/>
                <w:szCs w:val="24"/>
              </w:rPr>
              <w:pPrChange w:id="55" w:author="stgrant" w:date="2011-04-06T16:46:00Z">
                <w:pPr>
                  <w:widowControl w:val="0"/>
                  <w:tabs>
                    <w:tab w:val="left" w:pos="3860"/>
                  </w:tabs>
                  <w:autoSpaceDE w:val="0"/>
                  <w:autoSpaceDN w:val="0"/>
                  <w:adjustRightInd w:val="0"/>
                  <w:spacing w:before="50" w:after="0" w:line="240" w:lineRule="auto"/>
                  <w:ind w:left="403" w:right="-43"/>
                </w:pPr>
              </w:pPrChange>
            </w:pP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P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ERSO</w:t>
            </w:r>
            <w:del w:id="56" w:author="stgrant" w:date="2011-04-06T16:46:00Z">
              <w:r w:rsidRPr="00FA7AC7" w:rsidDel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delText>YY</w:delText>
              </w:r>
            </w:del>
            <w:ins w:id="57" w:author="stgrant" w:date="2011-04-06T16:46:00Z">
              <w:r w:rsidR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t>NN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EL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8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E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MERITI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color w:val="363435"/>
                <w:position w:val="-21"/>
                <w:sz w:val="27"/>
                <w:szCs w:val="27"/>
              </w:rPr>
              <w:drawing>
                <wp:inline distT="0" distB="0" distL="0" distR="0">
                  <wp:extent cx="409575" cy="400050"/>
                  <wp:effectExtent l="19050" t="0" r="9525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1085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1085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sz w:val="24"/>
          <w:szCs w:val="24"/>
        </w:rPr>
        <w:sectPr w:rsidR="004961B8">
          <w:pgSz w:w="12240" w:h="15840"/>
          <w:pgMar w:top="260" w:right="1300" w:bottom="280" w:left="220" w:header="0" w:footer="575" w:gutter="0"/>
          <w:cols w:space="720" w:equalWidth="0">
            <w:col w:w="10720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*Dunson, Charles K.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Ed.D., University of Northern Colorado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8" type="#_x0000_t202" style="position:absolute;left:0;text-align:left;margin-left:17.8pt;margin-top:5.75pt;width:1in;height:194.25pt;z-index:-251643904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M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color w:val="363435"/>
          <w:sz w:val="20"/>
          <w:szCs w:val="20"/>
        </w:rPr>
        <w:t>Fort, Bruce H.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036" w:right="123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Biology </w:t>
      </w: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M.A.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., Brown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Medical College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Foste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Helen E.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Business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9of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isconsin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Ed.D., University of Northern Illinois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Grant, C.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for Student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J.D.,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*Grant,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 xml:space="preserve">elma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7" type="#_x0000_t202" style="position:absolute;left:0;text-align:left;margin-left:17.8pt;margin-top:1.85pt;width:1in;height:269.7pt;z-index:-251644928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 w:rsidR="004961B8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ofessor Emerita of English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036" w:right="16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Ed.D., Rutgers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*Hayes, Charles Leonard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036" w:right="163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esident Emeritus </w:t>
      </w:r>
      <w:r>
        <w:rPr>
          <w:rFonts w:ascii="Times New Roman" w:hAnsi="Times New Roman"/>
          <w:color w:val="363435"/>
          <w:sz w:val="20"/>
          <w:szCs w:val="20"/>
        </w:rPr>
        <w:t>A.B., Leland College Ed.M., Loyola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Ed.D., University of Northern Colorado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Hill, Fera K.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English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*Hollis, Lois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036" w:right="14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Political Sci- ence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2036" w:right="166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Jackson, Prather 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2036" w:right="-3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Health, Physi- cal Education and Rec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20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estern Reserve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363435"/>
          <w:sz w:val="20"/>
          <w:szCs w:val="20"/>
        </w:rPr>
        <w:lastRenderedPageBreak/>
        <w:t>*Johnson, Leroy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97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Ad- ministration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M.Litt., M.Ed., University of Pittsbu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Jones,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5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. Marshall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19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State University M.M., University of Michigan D.M.E., University of Oklahoma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*Kirkpatrick, Forrest L.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235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Physical Education </w:t>
      </w: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alladega College 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*Latime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roas Lewis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Social Sciences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Spelman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96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*Lightfoote,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illiam E.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uskegee Institute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College, Columbia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Ed.D., Indiana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Marquis, James H.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229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Music </w:t>
      </w:r>
      <w:r>
        <w:rPr>
          <w:rFonts w:ascii="Times New Roman" w:hAnsi="Times New Roman"/>
          <w:color w:val="363435"/>
          <w:sz w:val="20"/>
          <w:szCs w:val="20"/>
        </w:rPr>
        <w:t>B.M., University of Detroit M.M., Boston University Ph.D., University of Iowa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Marshall, Robert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Mathematics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Southern Illinois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Mayes, Helen M.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Di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ector Emerita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Admissions and Reco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ds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Mille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Juanita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Clark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M.S.L.S.,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Moble</w:t>
      </w:r>
      <w:r>
        <w:rPr>
          <w:rFonts w:ascii="Times New Roman" w:hAnsi="Times New Roman"/>
          <w:color w:val="363435"/>
          <w:spacing w:val="-13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 xml:space="preserve">, Charles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P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right="91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Political Sci- ence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Florida Memorial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961B8">
          <w:type w:val="continuous"/>
          <w:pgSz w:w="12240" w:h="15840"/>
          <w:pgMar w:top="240" w:right="1300" w:bottom="0" w:left="220" w:header="720" w:footer="720" w:gutter="0"/>
          <w:cols w:num="2" w:space="720" w:equalWidth="0">
            <w:col w:w="5762" w:space="341"/>
            <w:col w:w="4617"/>
          </w:cols>
          <w:noEndnote/>
        </w:sect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4961B8" w:rsidRPr="00FA7AC7" w:rsidTr="00BE04F7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D929E6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  <w:pPrChange w:id="58" w:author="stgrant" w:date="2011-04-06T16:46:00Z">
                <w:pPr>
                  <w:widowControl w:val="0"/>
                  <w:autoSpaceDE w:val="0"/>
                  <w:autoSpaceDN w:val="0"/>
                  <w:adjustRightInd w:val="0"/>
                  <w:spacing w:before="50" w:after="0" w:line="240" w:lineRule="auto"/>
                  <w:ind w:left="66"/>
                </w:pPr>
              </w:pPrChange>
            </w:pPr>
            <w:r>
              <w:rPr>
                <w:rFonts w:ascii="Times New Roman" w:hAnsi="Times New Roman"/>
                <w:noProof/>
                <w:position w:val="-17"/>
                <w:sz w:val="24"/>
                <w:szCs w:val="24"/>
              </w:rPr>
              <w:drawing>
                <wp:inline distT="0" distB="0" distL="0" distR="0">
                  <wp:extent cx="409575" cy="400050"/>
                  <wp:effectExtent l="19050" t="0" r="9525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AC7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P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ERSO</w:t>
            </w:r>
            <w:del w:id="59" w:author="stgrant" w:date="2011-04-06T16:46:00Z">
              <w:r w:rsidRPr="00FA7AC7" w:rsidDel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delText>YY</w:delText>
              </w:r>
            </w:del>
            <w:ins w:id="60" w:author="stgrant" w:date="2011-04-06T16:46:00Z">
              <w:r w:rsidR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t>NN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EL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8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E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MERITI</w:t>
            </w:r>
          </w:p>
        </w:tc>
        <w:tc>
          <w:tcPr>
            <w:tcW w:w="1067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487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4876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5" w:after="0" w:line="180" w:lineRule="exact"/>
        <w:rPr>
          <w:rFonts w:ascii="Times New Roman" w:hAnsi="Times New Roman"/>
          <w:sz w:val="18"/>
          <w:szCs w:val="18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961B8">
          <w:footerReference w:type="even" r:id="rId11"/>
          <w:footerReference w:type="default" r:id="rId12"/>
          <w:pgSz w:w="12240" w:h="15840"/>
          <w:pgMar w:top="260" w:right="200" w:bottom="280" w:left="940" w:header="0" w:footer="455" w:gutter="0"/>
          <w:pgNumType w:start="115"/>
          <w:cols w:space="720" w:equalWidth="0">
            <w:col w:w="11100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lastRenderedPageBreak/>
        <w:t>*Newsome,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E.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*O’Neal, Obie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Health and Physical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Bluefield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est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*Pende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grast, James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Dean Emeritus for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North Carolina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Howard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Penn State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*Pete, J.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Allen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 w:right="1829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Education </w:t>
      </w:r>
      <w:r>
        <w:rPr>
          <w:rFonts w:ascii="Times New Roman" w:hAnsi="Times New Roman"/>
          <w:color w:val="363435"/>
          <w:sz w:val="20"/>
          <w:szCs w:val="20"/>
        </w:rPr>
        <w:t>B.S., M.A., Southern University Ed.D., University of Kansas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Reese,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Alma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6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English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James C.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 w:right="197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 Morris Brown College M.Ed.,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LLD., Union Baptist Seminary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*Reese, Mamie B.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Spelman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M.S., Drake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Rice,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 R.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Modern Languages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University of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Akron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Kent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*Rivers, Birnell D.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 w:right="-54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Business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Administration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Savannah State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M.B.A.,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*She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field,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Annie L.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Emerita of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A.B.,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Columbia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Sherman, Eugene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09" w:right="16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Sociology </w:t>
      </w:r>
      <w:r>
        <w:rPr>
          <w:rFonts w:ascii="Times New Roman" w:hAnsi="Times New Roman"/>
          <w:color w:val="363435"/>
          <w:sz w:val="20"/>
          <w:szCs w:val="20"/>
        </w:rPr>
        <w:t>B.A., Fort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alley State College M.A., Southern Illinois University Ph.D., Purdue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363435"/>
          <w:sz w:val="20"/>
          <w:szCs w:val="20"/>
        </w:rPr>
        <w:lastRenderedPageBreak/>
        <w:t>Shields, Portia H.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District of Columbia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eachers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ashington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Maryland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Simmons, Daisy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39" type="#_x0000_t202" style="position:absolute;margin-left:520.25pt;margin-top:.75pt;width:1in;height:269.7pt;z-index:-251642880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P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Assistant P</w:t>
      </w:r>
      <w:r w:rsidR="004961B8"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 w:rsidR="004961B8">
        <w:rPr>
          <w:rFonts w:ascii="Times New Roman" w:hAnsi="Times New Roman"/>
          <w:i/>
          <w:iCs/>
          <w:color w:val="363435"/>
          <w:sz w:val="20"/>
          <w:szCs w:val="20"/>
        </w:rPr>
        <w:t>ofessor Emerita of English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Bennett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M.Ed.,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*Smith, Cli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f</w:t>
      </w:r>
      <w:r>
        <w:rPr>
          <w:rFonts w:ascii="Times New Roman" w:hAnsi="Times New Roman"/>
          <w:color w:val="363435"/>
          <w:sz w:val="20"/>
          <w:szCs w:val="20"/>
        </w:rPr>
        <w:t>ford L.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right="354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Emeritus of Chemistry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12"/>
          <w:sz w:val="20"/>
          <w:szCs w:val="20"/>
        </w:rPr>
        <w:t>V</w:t>
      </w:r>
      <w:r>
        <w:rPr>
          <w:rFonts w:ascii="Times New Roman" w:hAnsi="Times New Roman"/>
          <w:color w:val="363435"/>
          <w:sz w:val="20"/>
          <w:szCs w:val="20"/>
        </w:rPr>
        <w:t>i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ginia Union University Ph.D., Iowa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Steele, Jack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Chemistry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De Pauw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Kentucky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Sykes, Ellis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pacing w:val="-1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ice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esident Emeritus of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Academic</w:t>
      </w:r>
      <w:r>
        <w:rPr>
          <w:rFonts w:ascii="Times New Roman" w:hAnsi="Times New Roman"/>
          <w:i/>
          <w:iCs/>
          <w:color w:val="363435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Affairs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right="385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Morehouse College M.S.,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 Ph.D., University of Geo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>T</w:t>
      </w:r>
      <w:r>
        <w:rPr>
          <w:rFonts w:ascii="Times New Roman" w:hAnsi="Times New Roman"/>
          <w:color w:val="363435"/>
          <w:sz w:val="20"/>
          <w:szCs w:val="20"/>
        </w:rPr>
        <w:t>ift, Rosa B.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right="3651" w:firstLine="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Emerita of Reading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 Florida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A&amp;M University Ph.D., Florida State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right="38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16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 xml:space="preserve">ashington, Betty J. 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Emerita of Biology </w:t>
      </w:r>
      <w:r>
        <w:rPr>
          <w:rFonts w:ascii="Times New Roman" w:hAnsi="Times New Roman"/>
          <w:color w:val="363435"/>
          <w:sz w:val="20"/>
          <w:szCs w:val="20"/>
        </w:rPr>
        <w:t>B.S., Grambling College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 Ph.D.,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illiams, Curtis L.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ofessor Emeritus of Speech and Theat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A.A., Friendship Junior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B.A., Morehouse College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562744">
        <w:rPr>
          <w:noProof/>
        </w:rPr>
        <w:pict>
          <v:shape id="_x0000_s1040" type="#_x0000_t202" style="position:absolute;margin-left:520.25pt;margin-top:-149.2pt;width:1in;height:194.25pt;z-index:-251641856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M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color w:val="363435"/>
          <w:sz w:val="20"/>
          <w:szCs w:val="20"/>
        </w:rPr>
        <w:t>Ph.D., University of</w:t>
      </w:r>
      <w:r w:rsidR="004961B8">
        <w:rPr>
          <w:rFonts w:ascii="Times New Roman" w:hAnsi="Times New Roman"/>
          <w:color w:val="363435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color w:val="363435"/>
          <w:spacing w:val="-14"/>
          <w:sz w:val="20"/>
          <w:szCs w:val="20"/>
        </w:rPr>
        <w:t>T</w:t>
      </w:r>
      <w:r w:rsidR="004961B8">
        <w:rPr>
          <w:rFonts w:ascii="Times New Roman" w:hAnsi="Times New Roman"/>
          <w:color w:val="363435"/>
          <w:sz w:val="20"/>
          <w:szCs w:val="20"/>
        </w:rPr>
        <w:t>exas at</w:t>
      </w:r>
      <w:r w:rsidR="004961B8"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 w:rsidR="004961B8">
        <w:rPr>
          <w:rFonts w:ascii="Times New Roman" w:hAnsi="Times New Roman"/>
          <w:color w:val="363435"/>
          <w:sz w:val="20"/>
          <w:szCs w:val="20"/>
        </w:rPr>
        <w:t>Austin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ilson, Maudecca L.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right="362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Emerita of Education </w:t>
      </w:r>
      <w:r>
        <w:rPr>
          <w:rFonts w:ascii="Times New Roman" w:hAnsi="Times New Roman"/>
          <w:color w:val="363435"/>
          <w:sz w:val="20"/>
          <w:szCs w:val="20"/>
        </w:rPr>
        <w:t>B.S.,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Albany State University M.A.,</w:t>
      </w:r>
      <w:r>
        <w:rPr>
          <w:rFonts w:ascii="Times New Roman" w:hAnsi="Times New Roman"/>
          <w:color w:val="363435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z w:val="20"/>
          <w:szCs w:val="20"/>
        </w:rPr>
        <w:t>Atlanta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Ph.D., University of Oklahoma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*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W</w:t>
      </w:r>
      <w:r>
        <w:rPr>
          <w:rFonts w:ascii="Times New Roman" w:hAnsi="Times New Roman"/>
          <w:color w:val="363435"/>
          <w:sz w:val="20"/>
          <w:szCs w:val="20"/>
        </w:rPr>
        <w:t>inde</w:t>
      </w:r>
      <w:r>
        <w:rPr>
          <w:rFonts w:ascii="Times New Roman" w:hAnsi="Times New Roman"/>
          <w:color w:val="363435"/>
          <w:spacing w:val="-8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, Eleanor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363435"/>
          <w:sz w:val="20"/>
          <w:szCs w:val="20"/>
        </w:rPr>
        <w:t>Associate P</w:t>
      </w:r>
      <w:r>
        <w:rPr>
          <w:rFonts w:ascii="Times New Roman" w:hAnsi="Times New Roman"/>
          <w:i/>
          <w:iCs/>
          <w:color w:val="363435"/>
          <w:spacing w:val="-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 xml:space="preserve">ofessor Emerita of </w:t>
      </w:r>
      <w:r>
        <w:rPr>
          <w:rFonts w:ascii="Times New Roman" w:hAnsi="Times New Roman"/>
          <w:i/>
          <w:iCs/>
          <w:color w:val="363435"/>
          <w:w w:val="133"/>
          <w:sz w:val="20"/>
          <w:szCs w:val="20"/>
        </w:rPr>
        <w:t>o</w:t>
      </w:r>
      <w:r>
        <w:rPr>
          <w:rFonts w:ascii="Times New Roman" w:hAnsi="Times New Roman"/>
          <w:i/>
          <w:iCs/>
          <w:color w:val="363435"/>
          <w:sz w:val="20"/>
          <w:szCs w:val="20"/>
        </w:rPr>
        <w:t>ursing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B.S., New</w:t>
      </w:r>
      <w:r>
        <w:rPr>
          <w:rFonts w:ascii="Times New Roman" w:hAnsi="Times New Roman"/>
          <w:color w:val="363435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color w:val="363435"/>
          <w:spacing w:val="-20"/>
          <w:sz w:val="20"/>
          <w:szCs w:val="20"/>
        </w:rPr>
        <w:t>Y</w:t>
      </w:r>
      <w:r>
        <w:rPr>
          <w:rFonts w:ascii="Times New Roman" w:hAnsi="Times New Roman"/>
          <w:color w:val="363435"/>
          <w:sz w:val="20"/>
          <w:szCs w:val="20"/>
        </w:rPr>
        <w:t>ork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M.A., Fisk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961B8">
          <w:type w:val="continuous"/>
          <w:pgSz w:w="12240" w:h="15840"/>
          <w:pgMar w:top="240" w:right="200" w:bottom="0" w:left="940" w:header="720" w:footer="720" w:gutter="0"/>
          <w:cols w:num="2" w:space="720" w:equalWidth="0">
            <w:col w:w="4593" w:space="310"/>
            <w:col w:w="6197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3" w:after="0" w:line="220" w:lineRule="exact"/>
        <w:rPr>
          <w:rFonts w:ascii="Times New Roman" w:hAnsi="Times New Roman"/>
          <w:color w:val="00000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right="1643"/>
        <w:jc w:val="righ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*deceased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right="1643"/>
        <w:jc w:val="right"/>
        <w:rPr>
          <w:rFonts w:ascii="Times New Roman" w:hAnsi="Times New Roman"/>
          <w:color w:val="000000"/>
          <w:sz w:val="20"/>
          <w:szCs w:val="20"/>
        </w:rPr>
        <w:sectPr w:rsidR="004961B8">
          <w:type w:val="continuous"/>
          <w:pgSz w:w="12240" w:h="15840"/>
          <w:pgMar w:top="240" w:right="200" w:bottom="0" w:left="940" w:header="720" w:footer="720" w:gutter="0"/>
          <w:cols w:space="720" w:equalWidth="0">
            <w:col w:w="11100"/>
          </w:cols>
          <w:noEndnote/>
        </w:sect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4961B8" w:rsidRPr="00FA7AC7" w:rsidTr="00BE04F7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372" w:lineRule="exact"/>
              <w:ind w:left="1053"/>
              <w:rPr>
                <w:rFonts w:ascii="Times New Roman" w:hAnsi="Times New Roman"/>
                <w:color w:val="000000"/>
                <w:sz w:val="27"/>
                <w:szCs w:val="27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T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ELEPHO</w:t>
            </w:r>
            <w:del w:id="61" w:author="stgrant" w:date="2011-04-06T16:50:00Z">
              <w:r w:rsidRPr="00FA7AC7" w:rsidDel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delText>Y</w:delText>
              </w:r>
            </w:del>
            <w:ins w:id="62" w:author="stgrant" w:date="2011-04-06T16:50:00Z">
              <w:r w:rsidR="00D929E6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t>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E</w:t>
            </w:r>
          </w:p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328" w:lineRule="exact"/>
              <w:ind w:left="107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position w:val="-4"/>
                <w:sz w:val="36"/>
                <w:szCs w:val="36"/>
              </w:rPr>
              <w:t>D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-4"/>
                <w:sz w:val="27"/>
                <w:szCs w:val="27"/>
              </w:rPr>
              <w:t>IREC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5"/>
                <w:position w:val="-4"/>
                <w:sz w:val="27"/>
                <w:szCs w:val="27"/>
              </w:rPr>
              <w:t>T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-4"/>
                <w:sz w:val="27"/>
                <w:szCs w:val="27"/>
              </w:rPr>
              <w:t>O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-9"/>
                <w:position w:val="-4"/>
                <w:sz w:val="27"/>
                <w:szCs w:val="27"/>
              </w:rPr>
              <w:t>R</w:t>
            </w:r>
            <w:r w:rsidRPr="00FA7AC7">
              <w:rPr>
                <w:rFonts w:ascii="Times New Roman" w:hAnsi="Times New Roman"/>
                <w:b/>
                <w:bCs/>
                <w:color w:val="363435"/>
                <w:position w:val="-4"/>
                <w:sz w:val="27"/>
                <w:szCs w:val="27"/>
              </w:rPr>
              <w:t>Y</w:t>
            </w:r>
          </w:p>
        </w:tc>
        <w:tc>
          <w:tcPr>
            <w:tcW w:w="4858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1085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1085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377" w:lineRule="exact"/>
        <w:ind w:left="2210"/>
        <w:rPr>
          <w:rFonts w:ascii="Impact" w:hAnsi="Impact" w:cs="Impact"/>
          <w:sz w:val="32"/>
          <w:szCs w:val="32"/>
        </w:rPr>
      </w:pPr>
      <w:r w:rsidRPr="00562744">
        <w:rPr>
          <w:noProof/>
        </w:rPr>
        <w:pict>
          <v:rect id="_x0000_s1041" style="position:absolute;left:0;text-align:left;margin-left:265.85pt;margin-top:-74.2pt;width:31pt;height:31pt;z-index:-251640832;mso-position-horizontal-relative:page" o:allowincell="f" filled="f" stroked="f">
            <v:textbox inset="0,0,0,0">
              <w:txbxContent>
                <w:p w:rsidR="00BE04F7" w:rsidRDefault="00BE04F7" w:rsidP="004961B8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09575" cy="400050"/>
                        <wp:effectExtent l="19050" t="0" r="9525" b="0"/>
                        <wp:docPr id="133" name="Picture 1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" cy="400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4961B8">
        <w:rPr>
          <w:rFonts w:ascii="Impact" w:hAnsi="Impact" w:cs="Impact"/>
          <w:spacing w:val="-13"/>
          <w:position w:val="-1"/>
          <w:sz w:val="32"/>
          <w:szCs w:val="32"/>
        </w:rPr>
        <w:t>T</w:t>
      </w:r>
      <w:r w:rsidR="004961B8">
        <w:rPr>
          <w:rFonts w:ascii="Impact" w:hAnsi="Impact" w:cs="Impact"/>
          <w:position w:val="-1"/>
          <w:sz w:val="32"/>
          <w:szCs w:val="32"/>
        </w:rPr>
        <w:t>elephone Directo</w:t>
      </w:r>
      <w:r w:rsidR="004961B8">
        <w:rPr>
          <w:rFonts w:ascii="Impact" w:hAnsi="Impact" w:cs="Impact"/>
          <w:spacing w:val="6"/>
          <w:position w:val="-1"/>
          <w:sz w:val="32"/>
          <w:szCs w:val="32"/>
        </w:rPr>
        <w:t>r</w:t>
      </w:r>
      <w:r w:rsidR="004961B8">
        <w:rPr>
          <w:rFonts w:ascii="Impact" w:hAnsi="Impact" w:cs="Impact"/>
          <w:position w:val="-1"/>
          <w:sz w:val="32"/>
          <w:szCs w:val="32"/>
        </w:rPr>
        <w:t>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Impact" w:hAnsi="Impact" w:cs="Impact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Impact" w:hAnsi="Impact" w:cs="Impact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fairs</w:t>
      </w:r>
      <w:r>
        <w:rPr>
          <w:rFonts w:ascii="Times New Roman" w:hAnsi="Times New Roman"/>
          <w:spacing w:val="-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......................................................................................................(229) 430-4635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Admissions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...............................................................................................................(229) 430-4646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438" w:lineRule="auto"/>
        <w:ind w:left="2210" w:right="706" w:firstLine="69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oll Free Inside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.............................................................................800-822-RAMS 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firmative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Actio</w:t>
      </w:r>
      <w:r>
        <w:rPr>
          <w:rFonts w:ascii="Times New Roman" w:hAnsi="Times New Roman"/>
          <w:spacing w:val="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....................................................................................................(229) 430-4603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7"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ASU Foundation, Inc.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..............................................................................................(229) 430-4663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Athletic</w:t>
      </w:r>
      <w:r>
        <w:rPr>
          <w:rFonts w:ascii="Times New Roman" w:hAnsi="Times New Roman"/>
          <w:spacing w:val="7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....................................................................................................................(229) 430-4654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Bookstor</w:t>
      </w:r>
      <w:r>
        <w:rPr>
          <w:rFonts w:ascii="Times New Roman" w:hAnsi="Times New Roman"/>
          <w:spacing w:val="7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..................................................................................................................(229) 430-4746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Center for Student Development, Counseling and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esting</w:t>
      </w:r>
      <w:r>
        <w:rPr>
          <w:rFonts w:ascii="Times New Roman" w:hAnsi="Times New Roman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......................................(229) 430-4667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Financial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Aid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............................................................................................................(229) 430-4650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Fiscal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fairs ............................................................................................................(229) 430-4609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General Information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.................................................................................................(229) 430-4600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43" type="#_x0000_t202" style="position:absolute;left:0;text-align:left;margin-left:19.8pt;margin-top:-248.95pt;width:1in;height:268.95pt;z-index:-251638784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D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C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Librar</w:t>
      </w:r>
      <w:r w:rsidR="004961B8">
        <w:rPr>
          <w:rFonts w:ascii="Times New Roman" w:hAnsi="Times New Roman"/>
          <w:spacing w:val="-13"/>
          <w:sz w:val="20"/>
          <w:szCs w:val="20"/>
        </w:rPr>
        <w:t>y</w:t>
      </w:r>
      <w:r w:rsidR="004961B8">
        <w:rPr>
          <w:rFonts w:ascii="Times New Roman" w:hAnsi="Times New Roman"/>
          <w:sz w:val="20"/>
          <w:szCs w:val="20"/>
        </w:rPr>
        <w:t>.</w:t>
      </w:r>
      <w:r w:rsidR="004961B8">
        <w:rPr>
          <w:rFonts w:ascii="Times New Roman" w:hAnsi="Times New Roman"/>
          <w:spacing w:val="-7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.....................................................................................................................(229) 430-4799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Public Safet</w:t>
      </w:r>
      <w:r>
        <w:rPr>
          <w:rFonts w:ascii="Times New Roman" w:hAnsi="Times New Roman"/>
          <w:spacing w:val="7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.............................................................................................................(229) 430-47</w:t>
      </w:r>
      <w:r>
        <w:rPr>
          <w:rFonts w:ascii="Times New Roman" w:hAnsi="Times New Roman"/>
          <w:spacing w:val="-7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42" type="#_x0000_t202" style="position:absolute;left:0;text-align:left;margin-left:19.8pt;margin-top:-4.65pt;width:1in;height:260.3pt;z-index:-251639808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L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P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H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O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Registra</w:t>
      </w:r>
      <w:r w:rsidR="004961B8">
        <w:rPr>
          <w:rFonts w:ascii="Times New Roman" w:hAnsi="Times New Roman"/>
          <w:spacing w:val="-4"/>
          <w:sz w:val="20"/>
          <w:szCs w:val="20"/>
        </w:rPr>
        <w:t>r</w:t>
      </w:r>
      <w:r w:rsidR="004961B8">
        <w:rPr>
          <w:rFonts w:ascii="Times New Roman" w:hAnsi="Times New Roman"/>
          <w:sz w:val="20"/>
          <w:szCs w:val="20"/>
        </w:rPr>
        <w:t>-</w:t>
      </w:r>
      <w:r w:rsidR="004961B8">
        <w:rPr>
          <w:rFonts w:ascii="Times New Roman" w:hAnsi="Times New Roman"/>
          <w:spacing w:val="-7"/>
          <w:sz w:val="20"/>
          <w:szCs w:val="20"/>
        </w:rPr>
        <w:t>T</w:t>
      </w:r>
      <w:r w:rsidR="004961B8">
        <w:rPr>
          <w:rFonts w:ascii="Times New Roman" w:hAnsi="Times New Roman"/>
          <w:sz w:val="20"/>
          <w:szCs w:val="20"/>
        </w:rPr>
        <w:t>ranscripts, Readmission, Enrollment</w:t>
      </w:r>
      <w:r w:rsidR="004961B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spacing w:val="-22"/>
          <w:sz w:val="20"/>
          <w:szCs w:val="20"/>
        </w:rPr>
        <w:t>V</w:t>
      </w:r>
      <w:r w:rsidR="004961B8">
        <w:rPr>
          <w:rFonts w:ascii="Times New Roman" w:hAnsi="Times New Roman"/>
          <w:sz w:val="20"/>
          <w:szCs w:val="20"/>
        </w:rPr>
        <w:t>erification</w:t>
      </w:r>
      <w:r w:rsidR="004961B8">
        <w:rPr>
          <w:rFonts w:ascii="Times New Roman" w:hAnsi="Times New Roman"/>
          <w:spacing w:val="-33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..................................(229) 430-4638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of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Arts and Humanities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...............................................................................(229) 430-4832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of Business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..................................................................................................(229) 430-2749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of Education</w:t>
      </w:r>
      <w:r>
        <w:rPr>
          <w:rFonts w:ascii="Times New Roman" w:hAnsi="Times New Roman"/>
          <w:spacing w:val="-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................................................................................................(229) 430-4715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of Sciences and Health Professions</w:t>
      </w:r>
      <w:r>
        <w:rPr>
          <w:rFonts w:ascii="Times New Roman" w:hAnsi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............................................................(229) 430-4724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Graduate School</w:t>
      </w:r>
      <w:r>
        <w:rPr>
          <w:rFonts w:ascii="Times New Roman" w:hAnsi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.......................................................................................................(229) 430-4862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Housing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.........................................................................................................(229) 430-4741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Student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Activitie</w:t>
      </w:r>
      <w:r>
        <w:rPr>
          <w:rFonts w:ascii="Times New Roman" w:hAnsi="Times New Roman"/>
          <w:spacing w:val="2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......................................................................................................(229) 430-4739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Student Government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Association</w:t>
      </w:r>
      <w:r>
        <w:rPr>
          <w:rFonts w:ascii="Times New Roman" w:hAnsi="Times New Roman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.............................................................................(229) 430-4738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Communications</w:t>
      </w:r>
      <w:r>
        <w:rPr>
          <w:rFonts w:ascii="Times New Roman" w:hAnsi="Times New Roman"/>
          <w:spacing w:val="-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.....................................................................................(229) 430-4671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sz w:val="19"/>
          <w:szCs w:val="19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eterans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fairs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........................................................................................................(229) 430-2715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210"/>
        <w:rPr>
          <w:rFonts w:ascii="Times New Roman" w:hAnsi="Times New Roman"/>
          <w:sz w:val="20"/>
          <w:szCs w:val="20"/>
        </w:rPr>
        <w:sectPr w:rsidR="004961B8">
          <w:pgSz w:w="12240" w:h="15840"/>
          <w:pgMar w:top="280" w:right="1260" w:bottom="280" w:left="200" w:header="0" w:footer="1024" w:gutter="0"/>
          <w:cols w:space="720" w:equalWidth="0">
            <w:col w:w="10780"/>
          </w:cols>
          <w:noEndnote/>
        </w:sect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4961B8" w:rsidRPr="00FA7AC7" w:rsidTr="00BE04F7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17"/>
                <w:sz w:val="24"/>
                <w:szCs w:val="24"/>
              </w:rPr>
              <w:drawing>
                <wp:inline distT="0" distB="0" distL="0" distR="0">
                  <wp:extent cx="409575" cy="400050"/>
                  <wp:effectExtent l="19050" t="0" r="952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AC7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U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YIVERSITY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13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S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YSTEM</w:t>
            </w:r>
          </w:p>
        </w:tc>
        <w:tc>
          <w:tcPr>
            <w:tcW w:w="1067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487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4876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377" w:lineRule="exact"/>
        <w:ind w:left="795"/>
        <w:rPr>
          <w:rFonts w:ascii="Impact" w:hAnsi="Impact" w:cs="Impact"/>
          <w:sz w:val="32"/>
          <w:szCs w:val="32"/>
        </w:rPr>
      </w:pPr>
      <w:r>
        <w:rPr>
          <w:rFonts w:ascii="Impact" w:hAnsi="Impact" w:cs="Impact"/>
          <w:position w:val="-1"/>
          <w:sz w:val="32"/>
          <w:szCs w:val="32"/>
        </w:rPr>
        <w:t>Universi</w:t>
      </w:r>
      <w:r>
        <w:rPr>
          <w:rFonts w:ascii="Impact" w:hAnsi="Impact" w:cs="Impact"/>
          <w:spacing w:val="6"/>
          <w:position w:val="-1"/>
          <w:sz w:val="32"/>
          <w:szCs w:val="32"/>
        </w:rPr>
        <w:t>t</w:t>
      </w:r>
      <w:r>
        <w:rPr>
          <w:rFonts w:ascii="Impact" w:hAnsi="Impact" w:cs="Impact"/>
          <w:position w:val="-1"/>
          <w:sz w:val="32"/>
          <w:szCs w:val="32"/>
        </w:rPr>
        <w:t>y System of Georgia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Impact" w:hAnsi="Impact" w:cs="Impact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before="27" w:after="0" w:line="240" w:lineRule="auto"/>
        <w:ind w:left="79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u w:val="single"/>
        </w:rPr>
        <w:t>Regent</w:t>
      </w:r>
      <w:r>
        <w:rPr>
          <w:rFonts w:ascii="Times New Roman" w:hAnsi="Times New Roman"/>
          <w:b/>
          <w:b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  <w:u w:val="single"/>
        </w:rPr>
        <w:t>District</w:t>
      </w:r>
      <w:r>
        <w:rPr>
          <w:rFonts w:ascii="Times New Roman" w:hAnsi="Times New Roman"/>
          <w:b/>
          <w:bCs/>
          <w:spacing w:val="-9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&amp;</w:t>
      </w:r>
      <w:r>
        <w:rPr>
          <w:rFonts w:ascii="Times New Roman" w:hAnsi="Times New Roman"/>
          <w:b/>
          <w:bCs/>
          <w:spacing w:val="-98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spacing w:val="-18"/>
          <w:sz w:val="20"/>
          <w:szCs w:val="20"/>
          <w:u w:val="single"/>
        </w:rPr>
        <w:t>T</w:t>
      </w:r>
      <w:r>
        <w:rPr>
          <w:rFonts w:ascii="Times New Roman" w:hAnsi="Times New Roman"/>
          <w:b/>
          <w:bCs/>
          <w:sz w:val="20"/>
          <w:szCs w:val="20"/>
          <w:u w:val="single"/>
        </w:rPr>
        <w:t>erm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before="28"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Kenneth R. Bernard,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  <w:t>Thirteenth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(01/01/07 - 01/01/14)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James</w:t>
      </w:r>
      <w:r>
        <w:rPr>
          <w:rFonts w:ascii="Times New Roman" w:hAnsi="Times New Roman"/>
          <w:spacing w:val="-11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A. Bishop</w:t>
      </w:r>
      <w:r>
        <w:rPr>
          <w:rFonts w:ascii="Times New Roman" w:hAnsi="Times New Roman"/>
          <w:sz w:val="19"/>
          <w:szCs w:val="19"/>
        </w:rPr>
        <w:tab/>
        <w:t>First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(1/01/07 - 1/01/</w:t>
      </w:r>
      <w:r>
        <w:rPr>
          <w:rFonts w:ascii="Times New Roman" w:hAnsi="Times New Roman"/>
          <w:spacing w:val="-7"/>
          <w:sz w:val="19"/>
          <w:szCs w:val="19"/>
        </w:rPr>
        <w:t>1</w:t>
      </w:r>
      <w:r>
        <w:rPr>
          <w:rFonts w:ascii="Times New Roman" w:hAnsi="Times New Roman"/>
          <w:sz w:val="19"/>
          <w:szCs w:val="19"/>
        </w:rPr>
        <w:t>1)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Hugh</w:t>
      </w:r>
      <w:r>
        <w:rPr>
          <w:rFonts w:ascii="Times New Roman" w:hAnsi="Times New Roman"/>
          <w:spacing w:val="-10"/>
          <w:sz w:val="19"/>
          <w:szCs w:val="19"/>
        </w:rPr>
        <w:t xml:space="preserve"> </w:t>
      </w:r>
      <w:r>
        <w:rPr>
          <w:rFonts w:ascii="Times New Roman" w:hAnsi="Times New Roman"/>
          <w:sz w:val="19"/>
          <w:szCs w:val="19"/>
        </w:rPr>
        <w:t>A. Carte</w:t>
      </w:r>
      <w:r>
        <w:rPr>
          <w:rFonts w:ascii="Times New Roman" w:hAnsi="Times New Roman"/>
          <w:spacing w:val="-8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  <w:t>At-La</w:t>
      </w:r>
      <w:r>
        <w:rPr>
          <w:rFonts w:ascii="Times New Roman" w:hAnsi="Times New Roman"/>
          <w:spacing w:val="-3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(8/08/00 - 1/01/09)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8"/>
          <w:sz w:val="19"/>
          <w:szCs w:val="19"/>
        </w:rPr>
        <w:t>W</w:t>
      </w:r>
      <w:r>
        <w:rPr>
          <w:rFonts w:ascii="Times New Roman" w:hAnsi="Times New Roman"/>
          <w:sz w:val="19"/>
          <w:szCs w:val="19"/>
        </w:rPr>
        <w:t>illiam H. Cleveland</w:t>
      </w:r>
      <w:r>
        <w:rPr>
          <w:rFonts w:ascii="Times New Roman" w:hAnsi="Times New Roman"/>
          <w:sz w:val="19"/>
          <w:szCs w:val="19"/>
        </w:rPr>
        <w:tab/>
        <w:t>At-La</w:t>
      </w:r>
      <w:r>
        <w:rPr>
          <w:rFonts w:ascii="Times New Roman" w:hAnsi="Times New Roman"/>
          <w:spacing w:val="-3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(10/04/01 - 1/01/09)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 xml:space="preserve">Robert </w:t>
      </w:r>
      <w:r>
        <w:rPr>
          <w:rFonts w:ascii="Times New Roman" w:hAnsi="Times New Roman"/>
          <w:spacing w:val="-15"/>
          <w:sz w:val="19"/>
          <w:szCs w:val="19"/>
        </w:rPr>
        <w:t>F</w:t>
      </w:r>
      <w:r>
        <w:rPr>
          <w:rFonts w:ascii="Times New Roman" w:hAnsi="Times New Roman"/>
          <w:sz w:val="19"/>
          <w:szCs w:val="19"/>
        </w:rPr>
        <w:t>. Hatcher</w:t>
      </w:r>
      <w:r>
        <w:rPr>
          <w:rFonts w:ascii="Times New Roman" w:hAnsi="Times New Roman"/>
          <w:sz w:val="19"/>
          <w:szCs w:val="19"/>
        </w:rPr>
        <w:tab/>
        <w:t>At-La</w:t>
      </w:r>
      <w:r>
        <w:rPr>
          <w:rFonts w:ascii="Times New Roman" w:hAnsi="Times New Roman"/>
          <w:spacing w:val="-3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ge</w:t>
      </w: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before="9"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</w:t>
      </w:r>
      <w:r>
        <w:rPr>
          <w:rFonts w:ascii="Times New Roman" w:hAnsi="Times New Roman"/>
          <w:spacing w:val="-11"/>
          <w:sz w:val="19"/>
          <w:szCs w:val="19"/>
        </w:rPr>
        <w:t>V</w:t>
      </w:r>
      <w:r>
        <w:rPr>
          <w:rFonts w:ascii="Times New Roman" w:hAnsi="Times New Roman"/>
          <w:sz w:val="19"/>
          <w:szCs w:val="19"/>
        </w:rPr>
        <w:t>ice Chair)</w:t>
      </w:r>
      <w:r>
        <w:rPr>
          <w:rFonts w:ascii="Times New Roman" w:hAnsi="Times New Roman"/>
          <w:sz w:val="19"/>
          <w:szCs w:val="19"/>
        </w:rPr>
        <w:tab/>
        <w:t>(1/06/06 - 1/01/13)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8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Felton Jenkins</w:t>
      </w:r>
      <w:r>
        <w:rPr>
          <w:rFonts w:ascii="Times New Roman" w:hAnsi="Times New Roman"/>
          <w:sz w:val="19"/>
          <w:szCs w:val="19"/>
        </w:rPr>
        <w:tab/>
        <w:t>At-La</w:t>
      </w:r>
      <w:r>
        <w:rPr>
          <w:rFonts w:ascii="Times New Roman" w:hAnsi="Times New Roman"/>
          <w:spacing w:val="-3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ge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(1/06/06 - 1/01/13)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17"/>
          <w:sz w:val="19"/>
          <w:szCs w:val="19"/>
        </w:rPr>
        <w:t>W</w:t>
      </w:r>
      <w:r>
        <w:rPr>
          <w:rFonts w:ascii="Times New Roman" w:hAnsi="Times New Roman"/>
          <w:sz w:val="19"/>
          <w:szCs w:val="19"/>
        </w:rPr>
        <w:t>. Mansfield Jennings,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  <w:t>Eighth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(1/06/06 - 1/01/13)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James R. Jolly</w:t>
      </w:r>
      <w:r>
        <w:rPr>
          <w:rFonts w:ascii="Times New Roman" w:hAnsi="Times New Roman"/>
          <w:sz w:val="19"/>
          <w:szCs w:val="19"/>
        </w:rPr>
        <w:tab/>
        <w:t>Ninth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(1/01/08 - 1/01/15)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Donald M. Leebern,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  <w:t>At-La</w:t>
      </w:r>
      <w:r>
        <w:rPr>
          <w:rFonts w:ascii="Times New Roman" w:hAnsi="Times New Roman"/>
          <w:spacing w:val="-3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ge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 w:rsidRPr="00562744">
        <w:rPr>
          <w:noProof/>
        </w:rPr>
        <w:pict>
          <v:shape id="_x0000_s1044" type="#_x0000_t202" style="position:absolute;left:0;text-align:left;margin-left:522.25pt;margin-top:-257.4pt;width:1in;height:285.5pt;z-index:-251637760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19"/>
          <w:szCs w:val="19"/>
        </w:rPr>
        <w:t>(1/01/05 - 1/01/12)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Elridge McMillan</w:t>
      </w:r>
      <w:r>
        <w:rPr>
          <w:rFonts w:ascii="Times New Roman" w:hAnsi="Times New Roman"/>
          <w:sz w:val="19"/>
          <w:szCs w:val="19"/>
        </w:rPr>
        <w:tab/>
        <w:t>Fifth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 w:rsidRPr="00562744">
        <w:rPr>
          <w:noProof/>
        </w:rPr>
        <w:pict>
          <v:shape id="_x0000_s1045" type="#_x0000_t202" style="position:absolute;left:0;text-align:left;margin-left:522.25pt;margin-top:11.25pt;width:1in;height:191.35pt;z-index:-251636736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19"/>
          <w:szCs w:val="19"/>
        </w:rPr>
        <w:t>(1/01/03 - 1/01/10)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8"/>
          <w:sz w:val="19"/>
          <w:szCs w:val="19"/>
        </w:rPr>
        <w:t>W</w:t>
      </w:r>
      <w:r>
        <w:rPr>
          <w:rFonts w:ascii="Times New Roman" w:hAnsi="Times New Roman"/>
          <w:sz w:val="19"/>
          <w:szCs w:val="19"/>
        </w:rPr>
        <w:t>illiam NeSmith,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-13"/>
          <w:sz w:val="19"/>
          <w:szCs w:val="19"/>
        </w:rPr>
        <w:t>T</w:t>
      </w:r>
      <w:r>
        <w:rPr>
          <w:rFonts w:ascii="Times New Roman" w:hAnsi="Times New Roman"/>
          <w:sz w:val="19"/>
          <w:szCs w:val="19"/>
        </w:rPr>
        <w:t>enth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(03/13/08 - 01/01/15)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Doreen Stiles Poitevint</w:t>
      </w:r>
      <w:r>
        <w:rPr>
          <w:rFonts w:ascii="Times New Roman" w:hAnsi="Times New Roman"/>
          <w:sz w:val="19"/>
          <w:szCs w:val="19"/>
        </w:rPr>
        <w:tab/>
        <w:t>Second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(1/13/04 - 1/01/</w:t>
      </w:r>
      <w:r>
        <w:rPr>
          <w:rFonts w:ascii="Times New Roman" w:hAnsi="Times New Roman"/>
          <w:spacing w:val="-7"/>
          <w:sz w:val="19"/>
          <w:szCs w:val="19"/>
        </w:rPr>
        <w:t>1</w:t>
      </w:r>
      <w:r>
        <w:rPr>
          <w:rFonts w:ascii="Times New Roman" w:hAnsi="Times New Roman"/>
          <w:sz w:val="19"/>
          <w:szCs w:val="19"/>
        </w:rPr>
        <w:t>1)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8"/>
          <w:sz w:val="19"/>
          <w:szCs w:val="19"/>
        </w:rPr>
        <w:t>W</w:t>
      </w:r>
      <w:r>
        <w:rPr>
          <w:rFonts w:ascii="Times New Roman" w:hAnsi="Times New Roman"/>
          <w:sz w:val="19"/>
          <w:szCs w:val="19"/>
        </w:rPr>
        <w:t>illis J. Potts</w:t>
      </w:r>
      <w:r>
        <w:rPr>
          <w:rFonts w:ascii="Times New Roman" w:hAnsi="Times New Roman"/>
          <w:sz w:val="19"/>
          <w:szCs w:val="19"/>
        </w:rPr>
        <w:tab/>
        <w:t>Eleventh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(3/07/06 - 1/01/13)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pacing w:val="-15"/>
          <w:sz w:val="19"/>
          <w:szCs w:val="19"/>
        </w:rPr>
        <w:t>W</w:t>
      </w:r>
      <w:r>
        <w:rPr>
          <w:rFonts w:ascii="Times New Roman" w:hAnsi="Times New Roman"/>
          <w:sz w:val="19"/>
          <w:szCs w:val="19"/>
        </w:rPr>
        <w:t>anda</w:t>
      </w:r>
      <w:r>
        <w:rPr>
          <w:rFonts w:ascii="Times New Roman" w:hAnsi="Times New Roman"/>
          <w:spacing w:val="-7"/>
          <w:sz w:val="19"/>
          <w:szCs w:val="19"/>
        </w:rPr>
        <w:t xml:space="preserve"> </w:t>
      </w:r>
      <w:r>
        <w:rPr>
          <w:rFonts w:ascii="Times New Roman" w:hAnsi="Times New Roman"/>
          <w:spacing w:val="-19"/>
          <w:sz w:val="19"/>
          <w:szCs w:val="19"/>
        </w:rPr>
        <w:t>Y</w:t>
      </w:r>
      <w:r>
        <w:rPr>
          <w:rFonts w:ascii="Times New Roman" w:hAnsi="Times New Roman"/>
          <w:sz w:val="19"/>
          <w:szCs w:val="19"/>
        </w:rPr>
        <w:t>ancey Rodwell</w:t>
      </w:r>
      <w:r>
        <w:rPr>
          <w:rFonts w:ascii="Times New Roman" w:hAnsi="Times New Roman"/>
          <w:sz w:val="19"/>
          <w:szCs w:val="19"/>
        </w:rPr>
        <w:tab/>
        <w:t>Fourth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(1/1/05 - 1/01/12)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Kessel Stelling,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  <w:r>
        <w:rPr>
          <w:rFonts w:ascii="Times New Roman" w:hAnsi="Times New Roman"/>
          <w:sz w:val="19"/>
          <w:szCs w:val="19"/>
        </w:rPr>
        <w:tab/>
        <w:t>Sixth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(01/01/08 - 01/01/15)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Benjamin J.</w:t>
      </w:r>
      <w:r>
        <w:rPr>
          <w:rFonts w:ascii="Times New Roman" w:hAnsi="Times New Roman"/>
          <w:spacing w:val="-3"/>
          <w:sz w:val="19"/>
          <w:szCs w:val="19"/>
        </w:rPr>
        <w:t xml:space="preserve"> </w:t>
      </w:r>
      <w:r>
        <w:rPr>
          <w:rFonts w:ascii="Times New Roman" w:hAnsi="Times New Roman"/>
          <w:spacing w:val="-13"/>
          <w:sz w:val="19"/>
          <w:szCs w:val="19"/>
        </w:rPr>
        <w:t>T</w:t>
      </w:r>
      <w:r>
        <w:rPr>
          <w:rFonts w:ascii="Times New Roman" w:hAnsi="Times New Roman"/>
          <w:sz w:val="19"/>
          <w:szCs w:val="19"/>
        </w:rPr>
        <w:t>arbutton, III</w:t>
      </w:r>
      <w:r>
        <w:rPr>
          <w:rFonts w:ascii="Times New Roman" w:hAnsi="Times New Roman"/>
          <w:sz w:val="19"/>
          <w:szCs w:val="19"/>
        </w:rPr>
        <w:tab/>
      </w:r>
      <w:r>
        <w:rPr>
          <w:rFonts w:ascii="Times New Roman" w:hAnsi="Times New Roman"/>
          <w:spacing w:val="-13"/>
          <w:sz w:val="19"/>
          <w:szCs w:val="19"/>
        </w:rPr>
        <w:t>T</w:t>
      </w:r>
      <w:r>
        <w:rPr>
          <w:rFonts w:ascii="Times New Roman" w:hAnsi="Times New Roman"/>
          <w:sz w:val="19"/>
          <w:szCs w:val="19"/>
        </w:rPr>
        <w:t>welfth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(1/06/06 - 1/01/13)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Richard L.</w:t>
      </w:r>
      <w:r>
        <w:rPr>
          <w:rFonts w:ascii="Times New Roman" w:hAnsi="Times New Roman"/>
          <w:spacing w:val="-3"/>
          <w:sz w:val="19"/>
          <w:szCs w:val="19"/>
        </w:rPr>
        <w:t xml:space="preserve"> </w:t>
      </w:r>
      <w:r>
        <w:rPr>
          <w:rFonts w:ascii="Times New Roman" w:hAnsi="Times New Roman"/>
          <w:spacing w:val="-7"/>
          <w:sz w:val="19"/>
          <w:szCs w:val="19"/>
        </w:rPr>
        <w:t>T</w:t>
      </w:r>
      <w:r>
        <w:rPr>
          <w:rFonts w:ascii="Times New Roman" w:hAnsi="Times New Roman"/>
          <w:sz w:val="19"/>
          <w:szCs w:val="19"/>
        </w:rPr>
        <w:t>ucker</w:t>
      </w:r>
      <w:r>
        <w:rPr>
          <w:rFonts w:ascii="Times New Roman" w:hAnsi="Times New Roman"/>
          <w:sz w:val="19"/>
          <w:szCs w:val="19"/>
        </w:rPr>
        <w:tab/>
        <w:t>Seventh</w:t>
      </w:r>
    </w:p>
    <w:p w:rsidR="004961B8" w:rsidRDefault="004961B8" w:rsidP="004961B8">
      <w:pPr>
        <w:widowControl w:val="0"/>
        <w:tabs>
          <w:tab w:val="left" w:pos="6600"/>
        </w:tabs>
        <w:autoSpaceDE w:val="0"/>
        <w:autoSpaceDN w:val="0"/>
        <w:adjustRightInd w:val="0"/>
        <w:spacing w:before="9"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(Chair)</w:t>
      </w:r>
      <w:r>
        <w:rPr>
          <w:rFonts w:ascii="Times New Roman" w:hAnsi="Times New Roman"/>
          <w:sz w:val="19"/>
          <w:szCs w:val="19"/>
        </w:rPr>
        <w:tab/>
        <w:t>(1/28/05 - 1/01/12)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Allan</w:t>
      </w:r>
      <w:r>
        <w:rPr>
          <w:rFonts w:ascii="Times New Roman" w:hAnsi="Times New Roman"/>
          <w:spacing w:val="-3"/>
          <w:sz w:val="19"/>
          <w:szCs w:val="19"/>
        </w:rPr>
        <w:t xml:space="preserve"> </w:t>
      </w:r>
      <w:r>
        <w:rPr>
          <w:rFonts w:ascii="Times New Roman" w:hAnsi="Times New Roman"/>
          <w:spacing w:val="-11"/>
          <w:sz w:val="19"/>
          <w:szCs w:val="19"/>
        </w:rPr>
        <w:t>V</w:t>
      </w:r>
      <w:r>
        <w:rPr>
          <w:rFonts w:ascii="Times New Roman" w:hAnsi="Times New Roman"/>
          <w:sz w:val="19"/>
          <w:szCs w:val="19"/>
        </w:rPr>
        <w:t>igil</w:t>
      </w:r>
      <w:r>
        <w:rPr>
          <w:rFonts w:ascii="Times New Roman" w:hAnsi="Times New Roman"/>
          <w:sz w:val="19"/>
          <w:szCs w:val="19"/>
        </w:rPr>
        <w:tab/>
        <w:t>Third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9" w:after="0" w:line="240" w:lineRule="auto"/>
        <w:ind w:left="655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</w:rPr>
        <w:t>(8/06/03 - 1/01/10)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</w:pPr>
      <w:r>
        <w:rPr>
          <w:rFonts w:ascii="Times New Roman" w:hAnsi="Times New Roman"/>
          <w:b/>
          <w:bCs/>
          <w:sz w:val="19"/>
          <w:szCs w:val="19"/>
        </w:rPr>
        <w:t xml:space="preserve">Chancellor: </w:t>
      </w:r>
      <w:r>
        <w:rPr>
          <w:rFonts w:ascii="Times New Roman" w:hAnsi="Times New Roman"/>
          <w:sz w:val="19"/>
          <w:szCs w:val="19"/>
        </w:rPr>
        <w:t>Davis, Erroll B., J</w:t>
      </w:r>
      <w:r>
        <w:rPr>
          <w:rFonts w:ascii="Times New Roman" w:hAnsi="Times New Roman"/>
          <w:spacing w:val="-10"/>
          <w:sz w:val="19"/>
          <w:szCs w:val="19"/>
        </w:rPr>
        <w:t>r</w:t>
      </w:r>
      <w:r>
        <w:rPr>
          <w:rFonts w:ascii="Times New Roman" w:hAnsi="Times New Roman"/>
          <w:sz w:val="19"/>
          <w:szCs w:val="19"/>
        </w:rPr>
        <w:t>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795"/>
        <w:rPr>
          <w:rFonts w:ascii="Times New Roman" w:hAnsi="Times New Roman"/>
          <w:sz w:val="19"/>
          <w:szCs w:val="19"/>
        </w:rPr>
        <w:sectPr w:rsidR="004961B8">
          <w:pgSz w:w="12240" w:h="15840"/>
          <w:pgMar w:top="280" w:right="200" w:bottom="280" w:left="1300" w:header="0" w:footer="455" w:gutter="0"/>
          <w:cols w:space="720" w:equalWidth="0">
            <w:col w:w="10740"/>
          </w:cols>
          <w:noEndnote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4961B8" w:rsidRPr="00FA7AC7" w:rsidTr="00BE04F7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tabs>
                <w:tab w:val="left" w:pos="3860"/>
              </w:tabs>
              <w:autoSpaceDE w:val="0"/>
              <w:autoSpaceDN w:val="0"/>
              <w:adjustRightInd w:val="0"/>
              <w:spacing w:before="50" w:after="0" w:line="240" w:lineRule="auto"/>
              <w:ind w:left="423" w:right="-4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U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YIVERSITY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13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S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YSTEM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color w:val="363435"/>
                <w:position w:val="-19"/>
                <w:sz w:val="27"/>
                <w:szCs w:val="27"/>
              </w:rPr>
              <w:drawing>
                <wp:inline distT="0" distB="0" distL="0" distR="0">
                  <wp:extent cx="409575" cy="400050"/>
                  <wp:effectExtent l="19050" t="0" r="952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1085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1085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13"/>
          <w:szCs w:val="13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496" w:lineRule="exact"/>
        <w:ind w:left="2002"/>
        <w:rPr>
          <w:rFonts w:ascii="Impact" w:hAnsi="Impact" w:cs="Impact"/>
          <w:sz w:val="44"/>
          <w:szCs w:val="44"/>
        </w:rPr>
      </w:pPr>
      <w:r>
        <w:rPr>
          <w:rFonts w:ascii="Impact" w:hAnsi="Impact" w:cs="Impact"/>
          <w:position w:val="-1"/>
          <w:sz w:val="44"/>
          <w:szCs w:val="44"/>
        </w:rPr>
        <w:t>The Universi</w:t>
      </w:r>
      <w:r>
        <w:rPr>
          <w:rFonts w:ascii="Impact" w:hAnsi="Impact" w:cs="Impact"/>
          <w:spacing w:val="9"/>
          <w:position w:val="-1"/>
          <w:sz w:val="44"/>
          <w:szCs w:val="44"/>
        </w:rPr>
        <w:t>t</w:t>
      </w:r>
      <w:r>
        <w:rPr>
          <w:rFonts w:ascii="Impact" w:hAnsi="Impact" w:cs="Impact"/>
          <w:position w:val="-1"/>
          <w:sz w:val="44"/>
          <w:szCs w:val="44"/>
        </w:rPr>
        <w:t>y System of Georgia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496" w:lineRule="exact"/>
        <w:ind w:left="2002"/>
        <w:rPr>
          <w:rFonts w:ascii="Impact" w:hAnsi="Impact" w:cs="Impact"/>
          <w:sz w:val="44"/>
          <w:szCs w:val="44"/>
        </w:rPr>
        <w:sectPr w:rsidR="004961B8">
          <w:pgSz w:w="12240" w:h="15840"/>
          <w:pgMar w:top="260" w:right="1300" w:bottom="280" w:left="200" w:header="0" w:footer="1024" w:gutter="0"/>
          <w:cols w:space="720"/>
          <w:noEndnote/>
        </w:sect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before="49" w:after="0" w:line="250" w:lineRule="auto"/>
        <w:ind w:left="1985" w:right="-25" w:firstLine="360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lastRenderedPageBreak/>
        <w:pict>
          <v:shape id="_x0000_s1047" type="#_x0000_t202" style="position:absolute;left:0;text-align:left;margin-left:17.75pt;margin-top:33.7pt;width:1in;height:191.35pt;z-index:-251634688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The University System of Geo</w:t>
      </w:r>
      <w:r w:rsidR="004961B8">
        <w:rPr>
          <w:rFonts w:ascii="Times New Roman" w:hAnsi="Times New Roman"/>
          <w:spacing w:val="-4"/>
          <w:sz w:val="20"/>
          <w:szCs w:val="20"/>
        </w:rPr>
        <w:t>r</w:t>
      </w:r>
      <w:r w:rsidR="004961B8">
        <w:rPr>
          <w:rFonts w:ascii="Times New Roman" w:hAnsi="Times New Roman"/>
          <w:sz w:val="20"/>
          <w:szCs w:val="20"/>
        </w:rPr>
        <w:t>gia in- cludes all state-operated institutions of higher education in Geo</w:t>
      </w:r>
      <w:r w:rsidR="004961B8">
        <w:rPr>
          <w:rFonts w:ascii="Times New Roman" w:hAnsi="Times New Roman"/>
          <w:spacing w:val="-4"/>
          <w:sz w:val="20"/>
          <w:szCs w:val="20"/>
        </w:rPr>
        <w:t>r</w:t>
      </w:r>
      <w:r w:rsidR="004961B8">
        <w:rPr>
          <w:rFonts w:ascii="Times New Roman" w:hAnsi="Times New Roman"/>
          <w:sz w:val="20"/>
          <w:szCs w:val="20"/>
        </w:rPr>
        <w:t>gia-four research universities, two regional universities, 13 state universities and 15 colleges.</w:t>
      </w:r>
      <w:r w:rsidR="004961B8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These 34 public institutions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9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are located throughout the state.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1985" w:right="38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 5-member constitutional Board of Re- 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Appoint-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-1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ments of Board members are made by the Gov- 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-34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execu- 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adminis- 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161" w:firstLine="360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46" type="#_x0000_t202" style="position:absolute;left:0;text-align:left;margin-left:17.75pt;margin-top:11.95pt;width:1in;height:285.5pt;z-index:-251635712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The overall programs and services of the University System are o</w:t>
      </w:r>
      <w:r w:rsidR="004961B8">
        <w:rPr>
          <w:rFonts w:ascii="Times New Roman" w:hAnsi="Times New Roman"/>
          <w:spacing w:val="-4"/>
          <w:sz w:val="20"/>
          <w:szCs w:val="20"/>
        </w:rPr>
        <w:t>f</w:t>
      </w:r>
      <w:r w:rsidR="004961B8">
        <w:rPr>
          <w:rFonts w:ascii="Times New Roman" w:hAnsi="Times New Roman"/>
          <w:sz w:val="20"/>
          <w:szCs w:val="20"/>
        </w:rPr>
        <w:t>fered through three major components: Instruction; Public Serv- ice/Continuing Education; Research.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27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Instruction consists of programs of study leading toward degrees, ranging from the asso- ciate (two-year) level to the doctoral level, and certificates.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44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left="1985" w:right="-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estab- 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institu- tions.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49" w:after="0" w:line="250" w:lineRule="auto"/>
        <w:ind w:right="851" w:firstLine="4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z w:val="20"/>
          <w:szCs w:val="20"/>
        </w:rPr>
        <w:lastRenderedPageBreak/>
        <w:t>Public Service/Continuing Education con- sists of non-degree activities, primaril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of areas of interest.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ac- tivities are designed by each institution to meet special educational, informational and cultural needs of the people of the service areas of that institution.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936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ypical college-degree-credit public serv- ice/ continuing education courses are those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- fered through extension center programs and teacher education consortiums.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876"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investigations,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num- 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927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930" w:firstLine="36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84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head of each institution is the President, whose election is recommended by the Chancellor and approved by the Board.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173" w:firstLine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allo- cated by the Board of Regents.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50" w:lineRule="auto"/>
        <w:ind w:right="1173" w:firstLine="360"/>
        <w:jc w:val="both"/>
        <w:rPr>
          <w:rFonts w:ascii="Times New Roman" w:hAnsi="Times New Roman"/>
          <w:sz w:val="20"/>
          <w:szCs w:val="20"/>
        </w:rPr>
        <w:sectPr w:rsidR="004961B8">
          <w:type w:val="continuous"/>
          <w:pgSz w:w="12240" w:h="15840"/>
          <w:pgMar w:top="240" w:right="1300" w:bottom="0" w:left="200" w:header="720" w:footer="720" w:gutter="0"/>
          <w:cols w:num="2" w:space="720" w:equalWidth="0">
            <w:col w:w="5806" w:space="246"/>
            <w:col w:w="4688"/>
          </w:cols>
          <w:noEndnote/>
        </w:sect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76"/>
        <w:gridCol w:w="4560"/>
        <w:gridCol w:w="1067"/>
      </w:tblGrid>
      <w:tr w:rsidR="004961B8" w:rsidRPr="00FA7AC7" w:rsidTr="00BE04F7">
        <w:trPr>
          <w:trHeight w:hRule="exact" w:val="235"/>
        </w:trPr>
        <w:tc>
          <w:tcPr>
            <w:tcW w:w="4876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1C4BF7">
            <w:pPr>
              <w:widowControl w:val="0"/>
              <w:autoSpaceDE w:val="0"/>
              <w:autoSpaceDN w:val="0"/>
              <w:adjustRightInd w:val="0"/>
              <w:spacing w:before="50" w:after="0" w:line="240" w:lineRule="auto"/>
              <w:ind w:left="66"/>
              <w:rPr>
                <w:rFonts w:ascii="Times New Roman" w:hAnsi="Times New Roman"/>
                <w:sz w:val="24"/>
                <w:szCs w:val="24"/>
              </w:rPr>
              <w:pPrChange w:id="63" w:author="stgrant" w:date="2011-04-06T16:51:00Z">
                <w:pPr>
                  <w:widowControl w:val="0"/>
                  <w:autoSpaceDE w:val="0"/>
                  <w:autoSpaceDN w:val="0"/>
                  <w:adjustRightInd w:val="0"/>
                  <w:spacing w:before="50" w:after="0" w:line="240" w:lineRule="auto"/>
                  <w:ind w:left="66"/>
                </w:pPr>
              </w:pPrChange>
            </w:pPr>
            <w:r>
              <w:rPr>
                <w:rFonts w:ascii="Times New Roman" w:hAnsi="Times New Roman"/>
                <w:noProof/>
                <w:position w:val="-17"/>
                <w:sz w:val="24"/>
                <w:szCs w:val="24"/>
              </w:rPr>
              <w:drawing>
                <wp:inline distT="0" distB="0" distL="0" distR="0">
                  <wp:extent cx="409575" cy="400050"/>
                  <wp:effectExtent l="19050" t="0" r="9525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A7AC7">
              <w:rPr>
                <w:rFonts w:ascii="Times New Roman" w:hAnsi="Times New Roman"/>
                <w:sz w:val="20"/>
                <w:szCs w:val="20"/>
              </w:rPr>
              <w:t xml:space="preserve">        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U</w:t>
            </w:r>
            <w:del w:id="64" w:author="stgrant" w:date="2011-04-06T16:51:00Z">
              <w:r w:rsidRPr="00FA7AC7" w:rsidDel="001C4BF7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delText>Y</w:delText>
              </w:r>
            </w:del>
            <w:ins w:id="65" w:author="stgrant" w:date="2011-04-06T16:51:00Z">
              <w:r w:rsidR="001C4BF7">
                <w:rPr>
                  <w:rFonts w:ascii="Times New Roman" w:hAnsi="Times New Roman"/>
                  <w:b/>
                  <w:bCs/>
                  <w:color w:val="363435"/>
                  <w:sz w:val="27"/>
                  <w:szCs w:val="27"/>
                </w:rPr>
                <w:t>N</w:t>
              </w:r>
            </w:ins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IVERSITY</w:t>
            </w:r>
            <w:r w:rsidRPr="00FA7AC7">
              <w:rPr>
                <w:rFonts w:ascii="Times New Roman" w:hAnsi="Times New Roman"/>
                <w:b/>
                <w:bCs/>
                <w:color w:val="363435"/>
                <w:spacing w:val="13"/>
                <w:sz w:val="27"/>
                <w:szCs w:val="27"/>
              </w:rPr>
              <w:t xml:space="preserve"> 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S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YSTEM</w:t>
            </w:r>
          </w:p>
        </w:tc>
        <w:tc>
          <w:tcPr>
            <w:tcW w:w="1067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4876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4876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  <w:sectPr w:rsidR="004961B8">
          <w:footerReference w:type="even" r:id="rId13"/>
          <w:footerReference w:type="default" r:id="rId14"/>
          <w:pgSz w:w="12240" w:h="15840"/>
          <w:pgMar w:top="260" w:right="200" w:bottom="280" w:left="880" w:header="0" w:footer="795" w:gutter="0"/>
          <w:pgNumType w:start="119"/>
          <w:cols w:space="720" w:equalWidth="0">
            <w:col w:w="11160"/>
          </w:cols>
          <w:noEndnote/>
        </w:sect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498" w:lineRule="exact"/>
        <w:ind w:left="110"/>
        <w:rPr>
          <w:rFonts w:ascii="Impact" w:hAnsi="Impact" w:cs="Impact"/>
          <w:sz w:val="44"/>
          <w:szCs w:val="44"/>
        </w:rPr>
      </w:pPr>
      <w:r>
        <w:rPr>
          <w:rFonts w:ascii="Impact" w:hAnsi="Impact" w:cs="Impact"/>
          <w:position w:val="-1"/>
          <w:sz w:val="44"/>
          <w:szCs w:val="44"/>
        </w:rPr>
        <w:lastRenderedPageBreak/>
        <w:t>Institutions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Impact" w:hAnsi="Impact" w:cs="Impact"/>
          <w:sz w:val="10"/>
          <w:szCs w:val="1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4" w:after="0" w:line="240" w:lineRule="auto"/>
        <w:ind w:left="1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Athens 30602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left="110" w:right="898" w:firstLine="2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University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BJMS, D Atlanta 30332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340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Institute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echnology - H; B, M, D Atlanta 30303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533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State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J, M, S, D Augusta 30912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40" w:lineRule="auto"/>
        <w:ind w:left="4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Medical College of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cD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sz w:val="13"/>
          <w:szCs w:val="13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Regional Universities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4" w:after="0" w:line="240" w:lineRule="auto"/>
        <w:ind w:left="1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Statesboro 30460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left="110" w:right="-34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 xml:space="preserve">gia Southern University - 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A, B, M, S, cD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31698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40" w:lineRule="auto"/>
        <w:ind w:left="43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aldosta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cD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sz w:val="13"/>
          <w:szCs w:val="13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110"/>
        <w:rPr>
          <w:rFonts w:ascii="Impact" w:hAnsi="Impact" w:cs="Impact"/>
          <w:sz w:val="28"/>
          <w:szCs w:val="28"/>
        </w:rPr>
      </w:pPr>
      <w:r>
        <w:rPr>
          <w:rFonts w:ascii="Impact" w:hAnsi="Impact" w:cs="Impact"/>
          <w:sz w:val="28"/>
          <w:szCs w:val="28"/>
        </w:rPr>
        <w:t>Universities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4" w:after="0" w:line="240" w:lineRule="auto"/>
        <w:ind w:left="1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left="110" w:right="707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Americus 31709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432" w:right="117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Southwestern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40" w:lineRule="auto"/>
        <w:ind w:left="1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30910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left="110" w:right="1268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Augusta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cD Carrollton 30</w:t>
      </w:r>
      <w:r>
        <w:rPr>
          <w:rFonts w:ascii="Times New Roman" w:hAnsi="Times New Roman"/>
          <w:spacing w:val="-7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>18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599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est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cD Columbus 31993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640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Columbus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S, cD Dahlonega 30597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850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North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 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31030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666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Fort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alley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 Marietta 30060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1424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Kennesaw University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 Marietta 30060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580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Southern College of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echnology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 Milledgeville 30601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432" w:right="8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and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40" w:lineRule="auto"/>
        <w:ind w:left="11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Morrow 30260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left="110" w:right="479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Clayton College and State University -A, B Savannah 31406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left="110" w:right="479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Armstrong State University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A, B, M, S Savannah 31404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337" w:lineRule="exact"/>
        <w:ind w:left="50"/>
        <w:rPr>
          <w:rFonts w:ascii="Impact" w:hAnsi="Impact" w:cs="Impact"/>
          <w:sz w:val="28"/>
          <w:szCs w:val="28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Impact" w:hAnsi="Impact" w:cs="Impact"/>
          <w:position w:val="-1"/>
          <w:sz w:val="28"/>
          <w:szCs w:val="28"/>
        </w:rPr>
        <w:lastRenderedPageBreak/>
        <w:t>Colleges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34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Albany 31707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92" w:lineRule="auto"/>
        <w:ind w:right="4534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Darton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Atlanta 30310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407" w:firstLine="322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51" type="#_x0000_t202" style="position:absolute;left:0;text-align:left;margin-left:520.2pt;margin-top:10.25pt;width:1in;height:285.55pt;z-index:-251632640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U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V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R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89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Atlanta Metropolitan College -</w:t>
      </w:r>
      <w:r w:rsidR="004961B8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A Bainbridge 31717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4201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Bainbridge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Barnesville 30204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4229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Gordon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Brunswick 31523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2882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Costal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Community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Cochran 31014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571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Middle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Dalton 30720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856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Dalton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A; B Decatur 30089-0601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622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Perimeter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Douglas 31533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682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South Geo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gia College - 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Gainesville 30503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4179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Gainesville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Macon 31297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3845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Macon State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A; B Rome 30163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4623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Floyd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 Swainsboro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4055" w:firstLine="322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52" type="#_x0000_t202" style="position:absolute;left:0;text-align:left;margin-left:520.2pt;margin-top:5.15pt;width:1in;height:191.3pt;z-index:-251631616;mso-position-horizontal-relative:page" o:allowincell="f" filled="f" stroked="f">
            <v:textbox style="layout-flow:vertical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406" w:lineRule="exact"/>
                    <w:ind w:left="20" w:right="-210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40"/>
                      <w:szCs w:val="140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76"/>
                      <w:position w:val="1"/>
                      <w:sz w:val="140"/>
                      <w:szCs w:val="140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Y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S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T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M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East Geo</w:t>
      </w:r>
      <w:r w:rsidR="004961B8">
        <w:rPr>
          <w:rFonts w:ascii="Times New Roman" w:hAnsi="Times New Roman"/>
          <w:spacing w:val="-4"/>
          <w:sz w:val="20"/>
          <w:szCs w:val="20"/>
        </w:rPr>
        <w:t>r</w:t>
      </w:r>
      <w:r w:rsidR="004961B8">
        <w:rPr>
          <w:rFonts w:ascii="Times New Roman" w:hAnsi="Times New Roman"/>
          <w:sz w:val="20"/>
          <w:szCs w:val="20"/>
        </w:rPr>
        <w:t>gia College -</w:t>
      </w:r>
      <w:r w:rsidR="004961B8"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 xml:space="preserve">A </w:t>
      </w:r>
      <w:r w:rsidR="004961B8">
        <w:rPr>
          <w:rFonts w:ascii="Times New Roman" w:hAnsi="Times New Roman"/>
          <w:spacing w:val="-7"/>
          <w:sz w:val="20"/>
          <w:szCs w:val="20"/>
        </w:rPr>
        <w:t>T</w:t>
      </w:r>
      <w:r w:rsidR="004961B8">
        <w:rPr>
          <w:rFonts w:ascii="Times New Roman" w:hAnsi="Times New Roman"/>
          <w:sz w:val="20"/>
          <w:szCs w:val="20"/>
        </w:rPr>
        <w:t>ifton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92" w:lineRule="auto"/>
        <w:ind w:right="2401" w:firstLine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Abraham Baldwin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Agricultural College -H;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2" w:after="0" w:line="240" w:lineRule="auto"/>
        <w:ind w:left="32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aycross College -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13"/>
          <w:szCs w:val="13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562744" w:rsidP="004961B8">
      <w:pPr>
        <w:widowControl w:val="0"/>
        <w:autoSpaceDE w:val="0"/>
        <w:autoSpaceDN w:val="0"/>
        <w:adjustRightInd w:val="0"/>
        <w:spacing w:after="0" w:line="240" w:lineRule="auto"/>
        <w:ind w:left="1913"/>
        <w:rPr>
          <w:rFonts w:ascii="Impact" w:hAnsi="Impact" w:cs="Impact"/>
          <w:sz w:val="32"/>
          <w:szCs w:val="32"/>
        </w:rPr>
      </w:pPr>
      <w:r w:rsidRPr="00562744">
        <w:rPr>
          <w:noProof/>
        </w:rPr>
        <w:pict>
          <v:group id="_x0000_s1048" style="position:absolute;left:0;text-align:left;margin-left:277.1pt;margin-top:-11.1pt;width:222pt;height:202.7pt;z-index:-251633664;mso-position-horizontal-relative:page" coordorigin="5542,-222" coordsize="4440,4054" o:allowincell="f">
            <v:rect id="_x0000_s1049" style="position:absolute;left:5547;top:-217;width:4429;height:4045" o:allowincell="f" fillcolor="#fdfdfd" stroked="f">
              <v:path arrowok="t"/>
            </v:rect>
            <v:rect id="_x0000_s1050" style="position:absolute;left:5547;top:-217;width:4429;height:4045" o:allowincell="f" filled="f" strokecolor="#363435" strokeweight=".5pt">
              <v:path arrowok="t"/>
            </v:rect>
            <w10:wrap anchorx="page"/>
          </v:group>
        </w:pict>
      </w:r>
      <w:r w:rsidR="004961B8">
        <w:rPr>
          <w:rFonts w:ascii="Impact" w:hAnsi="Impact" w:cs="Impact"/>
          <w:spacing w:val="-2"/>
          <w:sz w:val="32"/>
          <w:szCs w:val="32"/>
        </w:rPr>
        <w:t>K</w:t>
      </w:r>
      <w:r w:rsidR="004961B8">
        <w:rPr>
          <w:rFonts w:ascii="Impact" w:hAnsi="Impact" w:cs="Impact"/>
          <w:spacing w:val="2"/>
          <w:sz w:val="32"/>
          <w:szCs w:val="32"/>
        </w:rPr>
        <w:t>E</w:t>
      </w:r>
      <w:r w:rsidR="004961B8">
        <w:rPr>
          <w:rFonts w:ascii="Impact" w:hAnsi="Impact" w:cs="Impact"/>
          <w:sz w:val="32"/>
          <w:szCs w:val="32"/>
        </w:rPr>
        <w:t>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Impact" w:hAnsi="Impact" w:cs="Impact"/>
          <w:sz w:val="26"/>
          <w:szCs w:val="26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4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H-On Campus Student Housing facilities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exact"/>
        <w:rPr>
          <w:rFonts w:ascii="Times New Roman" w:hAnsi="Times New Roman"/>
          <w:sz w:val="24"/>
          <w:szCs w:val="24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after="0" w:line="240" w:lineRule="auto"/>
        <w:ind w:left="207" w:right="4583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Deg</w:t>
      </w:r>
      <w:r>
        <w:rPr>
          <w:rFonts w:ascii="Times New Roman" w:hAnsi="Times New Roman"/>
          <w:b/>
          <w:bCs/>
          <w:spacing w:val="-4"/>
          <w:sz w:val="20"/>
          <w:szCs w:val="20"/>
        </w:rPr>
        <w:t>r</w:t>
      </w:r>
      <w:r>
        <w:rPr>
          <w:rFonts w:ascii="Times New Roman" w:hAnsi="Times New Roman"/>
          <w:b/>
          <w:bCs/>
          <w:sz w:val="20"/>
          <w:szCs w:val="20"/>
        </w:rPr>
        <w:t>ees</w:t>
      </w:r>
      <w:r>
        <w:rPr>
          <w:rFonts w:ascii="Times New Roman" w:hAnsi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pacing w:val="-15"/>
          <w:sz w:val="20"/>
          <w:szCs w:val="20"/>
        </w:rPr>
        <w:t>A</w:t>
      </w:r>
      <w:r>
        <w:rPr>
          <w:rFonts w:ascii="Times New Roman" w:hAnsi="Times New Roman"/>
          <w:b/>
          <w:bCs/>
          <w:sz w:val="20"/>
          <w:szCs w:val="20"/>
        </w:rPr>
        <w:t>warded: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4832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A-Associates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486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B-Bachelor's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477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J-Juris Doctor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499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M-Master's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387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S-Specialist in Education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40" w:lineRule="auto"/>
        <w:ind w:left="485" w:right="502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D-Doctor's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485" w:right="254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cD-Doctor's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in cooperation with a University System universit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with degree awarded by the university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10" w:after="0" w:line="250" w:lineRule="auto"/>
        <w:ind w:left="485" w:right="2540"/>
        <w:jc w:val="both"/>
        <w:rPr>
          <w:rFonts w:ascii="Times New Roman" w:hAnsi="Times New Roman"/>
          <w:sz w:val="20"/>
          <w:szCs w:val="20"/>
        </w:rPr>
        <w:sectPr w:rsidR="004961B8">
          <w:type w:val="continuous"/>
          <w:pgSz w:w="12240" w:h="15840"/>
          <w:pgMar w:top="240" w:right="200" w:bottom="0" w:left="880" w:header="720" w:footer="720" w:gutter="0"/>
          <w:cols w:num="2" w:space="720" w:equalWidth="0">
            <w:col w:w="4430" w:space="312"/>
            <w:col w:w="6418"/>
          </w:cols>
          <w:noEndnote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5"/>
        <w:gridCol w:w="4560"/>
        <w:gridCol w:w="4858"/>
      </w:tblGrid>
      <w:tr w:rsidR="004961B8" w:rsidRPr="00FA7AC7" w:rsidTr="00BE04F7">
        <w:trPr>
          <w:trHeight w:hRule="exact" w:val="235"/>
        </w:trPr>
        <w:tc>
          <w:tcPr>
            <w:tcW w:w="1085" w:type="dxa"/>
            <w:tcBorders>
              <w:top w:val="nil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tabs>
                <w:tab w:val="left" w:pos="3860"/>
              </w:tabs>
              <w:autoSpaceDE w:val="0"/>
              <w:autoSpaceDN w:val="0"/>
              <w:adjustRightInd w:val="0"/>
              <w:spacing w:before="50" w:after="0" w:line="240" w:lineRule="auto"/>
              <w:ind w:left="1471" w:right="-43"/>
              <w:rPr>
                <w:rFonts w:ascii="Times New Roman" w:hAnsi="Times New Roman"/>
                <w:sz w:val="24"/>
                <w:szCs w:val="24"/>
              </w:rPr>
            </w:pPr>
            <w:r w:rsidRPr="00FA7AC7">
              <w:rPr>
                <w:rFonts w:ascii="Times New Roman" w:hAnsi="Times New Roman"/>
                <w:b/>
                <w:bCs/>
                <w:color w:val="363435"/>
                <w:sz w:val="36"/>
                <w:szCs w:val="36"/>
              </w:rPr>
              <w:t>I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>YDEX</w:t>
            </w:r>
            <w:r w:rsidRPr="00FA7AC7">
              <w:rPr>
                <w:rFonts w:ascii="Times New Roman" w:hAnsi="Times New Roman"/>
                <w:b/>
                <w:bCs/>
                <w:color w:val="363435"/>
                <w:sz w:val="27"/>
                <w:szCs w:val="27"/>
              </w:rPr>
              <w:tab/>
            </w:r>
            <w:r>
              <w:rPr>
                <w:rFonts w:ascii="Times New Roman" w:hAnsi="Times New Roman"/>
                <w:b/>
                <w:bCs/>
                <w:noProof/>
                <w:color w:val="363435"/>
                <w:position w:val="-19"/>
                <w:sz w:val="27"/>
                <w:szCs w:val="27"/>
              </w:rPr>
              <w:drawing>
                <wp:inline distT="0" distB="0" distL="0" distR="0">
                  <wp:extent cx="409575" cy="400050"/>
                  <wp:effectExtent l="19050" t="0" r="9525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8" w:type="dxa"/>
            <w:tcBorders>
              <w:top w:val="nil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56"/>
        </w:trPr>
        <w:tc>
          <w:tcPr>
            <w:tcW w:w="1085" w:type="dxa"/>
            <w:tcBorders>
              <w:top w:val="single" w:sz="4" w:space="0" w:color="363435"/>
              <w:left w:val="nil"/>
              <w:bottom w:val="single" w:sz="4" w:space="0" w:color="363435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961B8" w:rsidRPr="00FA7AC7" w:rsidTr="00BE04F7">
        <w:trPr>
          <w:trHeight w:hRule="exact" w:val="219"/>
        </w:trPr>
        <w:tc>
          <w:tcPr>
            <w:tcW w:w="1085" w:type="dxa"/>
            <w:tcBorders>
              <w:top w:val="single" w:sz="4" w:space="0" w:color="363435"/>
              <w:left w:val="nil"/>
              <w:bottom w:val="nil"/>
              <w:right w:val="single" w:sz="4" w:space="0" w:color="363435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6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shd w:val="clear" w:color="auto" w:fill="FDFDFD"/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58" w:type="dxa"/>
            <w:tcBorders>
              <w:top w:val="single" w:sz="4" w:space="0" w:color="363435"/>
              <w:left w:val="single" w:sz="4" w:space="0" w:color="363435"/>
              <w:bottom w:val="nil"/>
              <w:right w:val="nil"/>
            </w:tcBorders>
          </w:tcPr>
          <w:p w:rsidR="004961B8" w:rsidRPr="00FA7AC7" w:rsidRDefault="004961B8" w:rsidP="00BE04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961B8" w:rsidRDefault="004961B8" w:rsidP="004961B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/>
        </w:rPr>
      </w:pPr>
    </w:p>
    <w:p w:rsidR="004961B8" w:rsidRDefault="004961B8" w:rsidP="004961B8">
      <w:pPr>
        <w:widowControl w:val="0"/>
        <w:autoSpaceDE w:val="0"/>
        <w:autoSpaceDN w:val="0"/>
        <w:adjustRightInd w:val="0"/>
        <w:spacing w:before="26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Academic Calendar</w:t>
      </w:r>
      <w:r>
        <w:rPr>
          <w:rFonts w:ascii="Times New Roman" w:hAnsi="Times New Roman"/>
          <w:spacing w:val="9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Degree Programs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Business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Administration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.........................................................................................35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Education</w:t>
      </w:r>
      <w:r>
        <w:rPr>
          <w:rFonts w:ascii="Times New Roman" w:hAnsi="Times New Roman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................................................................................................................68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Early Childhood Education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.....................................................................................................73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Educational Leadership</w:t>
      </w:r>
      <w:r>
        <w:rPr>
          <w:rFonts w:ascii="Times New Roman" w:hAnsi="Times New Roman"/>
          <w:spacing w:val="-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...........................................................................................................76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English Education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...................................................................................................................80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Health and Physical Education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...............................................................................................84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Mathematics Education</w:t>
      </w:r>
      <w:r>
        <w:rPr>
          <w:rFonts w:ascii="Times New Roman" w:hAnsi="Times New Roman"/>
          <w:spacing w:val="-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...........................................................................................................86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Middle Grades Educatio</w:t>
      </w:r>
      <w:r>
        <w:rPr>
          <w:rFonts w:ascii="Times New Roman" w:hAnsi="Times New Roman"/>
          <w:spacing w:val="4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........................................................................................................89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Music Education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.....................................................................................................................92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Science Education</w:t>
      </w:r>
      <w:r>
        <w:rPr>
          <w:rFonts w:ascii="Times New Roman" w:hAnsi="Times New Roman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...................................................................................................................95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Special Educatio</w:t>
      </w:r>
      <w:r>
        <w:rPr>
          <w:rFonts w:ascii="Times New Roman" w:hAnsi="Times New Roman"/>
          <w:spacing w:val="10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..................................................................................................................100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School Counseling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................................................................................................................103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Public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Administration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.............................................................................................52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Science in Criminal Justic</w:t>
      </w:r>
      <w:r>
        <w:rPr>
          <w:rFonts w:ascii="Times New Roman" w:hAnsi="Times New Roman"/>
          <w:spacing w:val="5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.....................................................................................46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Master of Science in Nursing</w:t>
      </w:r>
      <w:r>
        <w:rPr>
          <w:rFonts w:ascii="Times New Roman" w:hAnsi="Times New Roman"/>
          <w:spacing w:val="-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..................................................................................................61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Educational Specialist Degree in Educational Leadership......................................................78</w:t>
      </w:r>
    </w:p>
    <w:p w:rsidR="004961B8" w:rsidRDefault="00562744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 w:rsidRPr="00562744">
        <w:rPr>
          <w:noProof/>
        </w:rPr>
        <w:pict>
          <v:shape id="_x0000_s1053" type="#_x0000_t202" style="position:absolute;left:0;text-align:left;margin-left:31.4pt;margin-top:2.45pt;width:54.5pt;height:135.7pt;z-index:-251630592;mso-position-horizontal-relative:page" o:allowincell="f" filled="f" stroked="f">
            <v:textbox style="layout-flow:vertical;mso-layout-flow-alt:bottom-to-top" inset="0,0,0,0">
              <w:txbxContent>
                <w:p w:rsidR="00BE04F7" w:rsidRDefault="00BE04F7" w:rsidP="004961B8">
                  <w:pPr>
                    <w:widowControl w:val="0"/>
                    <w:autoSpaceDE w:val="0"/>
                    <w:autoSpaceDN w:val="0"/>
                    <w:adjustRightInd w:val="0"/>
                    <w:spacing w:after="0" w:line="1060" w:lineRule="exact"/>
                    <w:ind w:left="20" w:right="-158"/>
                    <w:rPr>
                      <w:rFonts w:ascii="Impact" w:hAnsi="Impact" w:cs="Impact"/>
                      <w:color w:val="000000"/>
                      <w:sz w:val="105"/>
                      <w:szCs w:val="105"/>
                    </w:rPr>
                  </w:pP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I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N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D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E</w:t>
                  </w:r>
                  <w:r>
                    <w:rPr>
                      <w:rFonts w:ascii="Impact" w:hAnsi="Impact" w:cs="Impact"/>
                      <w:color w:val="A8AAAD"/>
                      <w:spacing w:val="-115"/>
                      <w:position w:val="1"/>
                      <w:sz w:val="105"/>
                      <w:szCs w:val="105"/>
                    </w:rPr>
                    <w:t xml:space="preserve"> </w:t>
                  </w:r>
                  <w:r>
                    <w:rPr>
                      <w:rFonts w:ascii="Impact" w:hAnsi="Impact" w:cs="Impact"/>
                      <w:color w:val="A8AAAD"/>
                      <w:position w:val="1"/>
                      <w:sz w:val="105"/>
                      <w:szCs w:val="105"/>
                    </w:rPr>
                    <w:t>X</w:t>
                  </w:r>
                </w:p>
              </w:txbxContent>
            </v:textbox>
            <w10:wrap anchorx="page"/>
          </v:shape>
        </w:pict>
      </w:r>
      <w:r w:rsidR="004961B8">
        <w:rPr>
          <w:rFonts w:ascii="Times New Roman" w:hAnsi="Times New Roman"/>
          <w:sz w:val="20"/>
          <w:szCs w:val="20"/>
        </w:rPr>
        <w:t>Admission Requirements and Categories</w:t>
      </w:r>
      <w:r w:rsidR="004961B8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4961B8">
        <w:rPr>
          <w:rFonts w:ascii="Times New Roman" w:hAnsi="Times New Roman"/>
          <w:sz w:val="20"/>
          <w:szCs w:val="20"/>
        </w:rPr>
        <w:t>......................................................................................19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Financial Information</w:t>
      </w:r>
      <w:r>
        <w:rPr>
          <w:rFonts w:ascii="Times New Roman" w:hAnsi="Times New Roman"/>
          <w:spacing w:val="-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.....................................................................................................................28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Fee Payment Polic</w:t>
      </w:r>
      <w:r>
        <w:rPr>
          <w:rFonts w:ascii="Times New Roman" w:hAnsi="Times New Roman"/>
          <w:spacing w:val="10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.................................................................................................................28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Fees and Expenses Beyond Matriculation Fees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......................................................................28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Financial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Assistance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................................................................................................................30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Graduate Student Fees</w:t>
      </w:r>
      <w:r>
        <w:rPr>
          <w:rFonts w:ascii="Times New Roman" w:hAnsi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............................................................................................................28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Refund Policies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.......................................................................................................................29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Sources of Financial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Aid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.........................................................................................................30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2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eterans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Assistance Program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..................................................................................................31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General Policie</w:t>
      </w:r>
      <w:r>
        <w:rPr>
          <w:rFonts w:ascii="Times New Roman" w:hAnsi="Times New Roman"/>
          <w:spacing w:val="3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..............................................................................................................................26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Readmission and Other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Academic Policie</w:t>
      </w:r>
      <w:r>
        <w:rPr>
          <w:rFonts w:ascii="Times New Roman" w:hAnsi="Times New Roman"/>
          <w:spacing w:val="9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....................................................................................22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Academic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Advisement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............................................................................................................24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Academic Standard</w:t>
      </w:r>
      <w:r>
        <w:rPr>
          <w:rFonts w:ascii="Times New Roman" w:hAnsi="Times New Roman"/>
          <w:spacing w:val="10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................................................................................................................23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Degree Requirements</w:t>
      </w:r>
      <w:r>
        <w:rPr>
          <w:rFonts w:ascii="Times New Roman" w:hAnsi="Times New Roman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..............................................................................................................22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Following Scholastic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ermination</w:t>
      </w:r>
      <w:r>
        <w:rPr>
          <w:rFonts w:ascii="Times New Roman" w:hAnsi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..........................................................................................22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Grading Systems</w:t>
      </w:r>
      <w:r>
        <w:rPr>
          <w:rFonts w:ascii="Times New Roman" w:hAnsi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.....................................................................................................................23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Legal Residency Requirement</w:t>
      </w:r>
      <w:r>
        <w:rPr>
          <w:rFonts w:ascii="Times New Roman" w:hAnsi="Times New Roman"/>
          <w:spacing w:val="10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...............................................................................................25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3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Planned Degree Programs of Study</w:t>
      </w:r>
      <w:r>
        <w:rPr>
          <w:rFonts w:ascii="Times New Roman" w:hAnsi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........................................................................................23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Residence Classification</w:t>
      </w:r>
      <w:r>
        <w:rPr>
          <w:rFonts w:ascii="Times New Roman" w:hAnsi="Times New Roman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................................................................................................................25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Scholastic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ermination</w:t>
      </w:r>
      <w:r>
        <w:rPr>
          <w:rFonts w:ascii="Times New Roman" w:hAnsi="Times New Roman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...................................................................................................................24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Scholastic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arning</w:t>
      </w:r>
      <w:r>
        <w:rPr>
          <w:rFonts w:ascii="Times New Roman" w:hAnsi="Times New Roman"/>
          <w:spacing w:val="-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.........................................................................................................................24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4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eacher Support Services Endorsement</w:t>
      </w:r>
      <w:r>
        <w:rPr>
          <w:rFonts w:ascii="Times New Roman" w:hAnsi="Times New Roman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.......................................................................................107</w:t>
      </w:r>
    </w:p>
    <w:p w:rsidR="004961B8" w:rsidRDefault="004961B8" w:rsidP="004961B8">
      <w:pPr>
        <w:widowControl w:val="0"/>
        <w:autoSpaceDE w:val="0"/>
        <w:autoSpaceDN w:val="0"/>
        <w:adjustRightInd w:val="0"/>
        <w:spacing w:before="50" w:after="0" w:line="240" w:lineRule="auto"/>
        <w:ind w:left="202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8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ithdrawal from the Universit</w:t>
      </w:r>
      <w:r>
        <w:rPr>
          <w:rFonts w:ascii="Times New Roman" w:hAnsi="Times New Roman"/>
          <w:spacing w:val="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.....................................................................................................24</w:t>
      </w:r>
    </w:p>
    <w:p w:rsidR="00946B9C" w:rsidRDefault="00946B9C"/>
    <w:sectPr w:rsidR="00946B9C" w:rsidSect="00BE04F7">
      <w:pgSz w:w="12240" w:h="15840"/>
      <w:pgMar w:top="260" w:right="1300" w:bottom="280" w:left="200" w:header="0" w:footer="1044" w:gutter="0"/>
      <w:cols w:space="720" w:equalWidth="0">
        <w:col w:w="10740"/>
      </w:cols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3BC" w:rsidRDefault="009113BC" w:rsidP="00562744">
      <w:pPr>
        <w:spacing w:after="0" w:line="240" w:lineRule="auto"/>
      </w:pPr>
      <w:r>
        <w:separator/>
      </w:r>
    </w:p>
  </w:endnote>
  <w:endnote w:type="continuationSeparator" w:id="0">
    <w:p w:rsidR="009113BC" w:rsidRDefault="009113BC" w:rsidP="0056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 id="_x0000_s2051" style="position:absolute;margin-left:1in;margin-top:731.8pt;width:0;height:36.15pt;z-index:-251654144;mso-position-horizontal-relative:page;mso-position-vertical-relative:page" coordsize="0,724" o:allowincell="f" path="m,l,724e" filled="f" strokecolor="#363435" strokeweight="4pt">
          <v:path arrowok="t"/>
          <w10:wrap anchorx="page" anchory="page"/>
        </v:shap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6pt;margin-top:748.55pt;width:38.7pt;height:26pt;z-index:-251653120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separate"/>
                </w:r>
                <w:r w:rsidR="00D929E6">
                  <w:rPr>
                    <w:rFonts w:ascii="Times New Roman" w:hAnsi="Times New Roman"/>
                    <w:b/>
                    <w:bCs/>
                    <w:noProof/>
                    <w:color w:val="363435"/>
                    <w:position w:val="1"/>
                    <w:sz w:val="48"/>
                    <w:szCs w:val="48"/>
                  </w:rPr>
                  <w:t>112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53" type="#_x0000_t202" style="position:absolute;margin-left:113.85pt;margin-top:756.3pt;width:384.3pt;height:16pt;z-index:-251652096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8.65pt;margin-top:755.3pt;width:37.35pt;height:26pt;z-index:-251656192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separate"/>
                </w:r>
                <w:r w:rsidR="00DC19C1">
                  <w:rPr>
                    <w:rFonts w:ascii="Times New Roman" w:hAnsi="Times New Roman"/>
                    <w:b/>
                    <w:bCs/>
                    <w:noProof/>
                    <w:color w:val="363435"/>
                    <w:position w:val="1"/>
                    <w:sz w:val="48"/>
                    <w:szCs w:val="48"/>
                  </w:rPr>
                  <w:t>112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50" type="#_x0000_t202" style="position:absolute;margin-left:111.8pt;margin-top:762.05pt;width:384.35pt;height:16pt;z-index:-251655168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 id="_x0000_s2056" style="position:absolute;margin-left:70pt;margin-top:731.8pt;width:0;height:36.15pt;z-index:-251649024;mso-position-horizontal-relative:page;mso-position-vertical-relative:page" coordsize="0,724" o:allowincell="f" path="m,l,724e" filled="f" strokecolor="#363435" strokeweight="4pt">
          <v:path arrowok="t"/>
          <w10:wrap anchorx="page" anchory="page"/>
        </v:shap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15.2pt;margin-top:733.75pt;width:101.7pt;height:12pt;z-index:-251648000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17" w:lineRule="exact"/>
                  <w:ind w:left="20" w:right="-30"/>
                  <w:rPr>
                    <w:rFonts w:ascii="Times New Roman" w:hAnsi="Times New Roman"/>
                    <w:color w:val="000000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color w:val="363435"/>
                    <w:sz w:val="20"/>
                    <w:szCs w:val="20"/>
                  </w:rPr>
                  <w:t>M.A.,</w:t>
                </w:r>
                <w:r>
                  <w:rPr>
                    <w:rFonts w:ascii="Times New Roman" w:hAnsi="Times New Roman"/>
                    <w:color w:val="363435"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0"/>
                    <w:szCs w:val="20"/>
                  </w:rPr>
                  <w:t>Atlanta University</w:t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58" type="#_x0000_t202" style="position:absolute;margin-left:14pt;margin-top:748.55pt;width:38.7pt;height:26pt;z-index:-251646976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t>114</w:t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59" type="#_x0000_t202" style="position:absolute;margin-left:111.85pt;margin-top:756.3pt;width:384.3pt;height:16pt;z-index:-251645952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60.35pt;margin-top:748.55pt;width:36.7pt;height:26pt;z-index:-251651072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20" w:right="-7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spacing w:val="-26"/>
                    <w:position w:val="1"/>
                    <w:sz w:val="48"/>
                    <w:szCs w:val="48"/>
                  </w:rPr>
                  <w:t>1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t>13</w:t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55" type="#_x0000_t202" style="position:absolute;margin-left:113.85pt;margin-top:755.3pt;width:384.3pt;height:16pt;z-index:-251650048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 id="_x0000_s2063" style="position:absolute;margin-left:1in;margin-top:732.8pt;width:0;height:36.15pt;z-index:-251641856;mso-position-horizontal-relative:page;mso-position-vertical-relative:page" coordsize="0,724" o:allowincell="f" path="m,l,724e" filled="f" strokecolor="#363435" strokeweight="4pt">
          <v:path arrowok="t"/>
          <w10:wrap anchorx="page" anchory="page"/>
        </v:shap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3.95pt;margin-top:748.55pt;width:40.75pt;height:27pt;z-index:-251640832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513" w:lineRule="exact"/>
                  <w:ind w:left="81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noProof/>
                    <w:color w:val="363435"/>
                    <w:sz w:val="48"/>
                    <w:szCs w:val="48"/>
                  </w:rPr>
                  <w:t>118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65" type="#_x0000_t202" style="position:absolute;margin-left:113.85pt;margin-top:757.3pt;width:384.3pt;height:16pt;z-index:-251639808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 id="_x0000_s2060" style="position:absolute;margin-left:540pt;margin-top:731.8pt;width:0;height:36.15pt;z-index:-251644928;mso-position-horizontal-relative:page;mso-position-vertical-relative:page" coordsize="0,724" o:allowincell="f" path="m,l,724e" filled="f" strokecolor="#363435" strokeweight="4pt">
          <v:path arrowok="t"/>
          <w10:wrap anchorx="page" anchory="page"/>
        </v:shap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7.35pt;margin-top:748.55pt;width:40.7pt;height:27pt;z-index:-251643904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513" w:lineRule="exact"/>
                  <w:ind w:left="8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separate"/>
                </w:r>
                <w:r w:rsidR="00DC19C1">
                  <w:rPr>
                    <w:rFonts w:ascii="Times New Roman" w:hAnsi="Times New Roman"/>
                    <w:b/>
                    <w:bCs/>
                    <w:noProof/>
                    <w:color w:val="363435"/>
                    <w:sz w:val="48"/>
                    <w:szCs w:val="48"/>
                  </w:rPr>
                  <w:t>116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62" type="#_x0000_t202" style="position:absolute;margin-left:113.85pt;margin-top:756.3pt;width:384.3pt;height:16pt;z-index:-251642880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polyline id="_x0000_s2069" style="position:absolute;z-index:-251635712;mso-position-horizontal-relative:page;mso-position-vertical-relative:page" points="69.95pt,731.8pt,69.95pt,768pt" coordsize="0,724" o:allowincell="f" filled="f" strokecolor="#363435" strokeweight="4pt">
          <v:path arrowok="t"/>
          <w10:wrap anchorx="page" anchory="page"/>
        </v:polylin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3.95pt;margin-top:748.55pt;width:40pt;height:26pt;z-index:-251634688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separate"/>
                </w:r>
                <w:r>
                  <w:rPr>
                    <w:rFonts w:ascii="Times New Roman" w:hAnsi="Times New Roman"/>
                    <w:b/>
                    <w:bCs/>
                    <w:noProof/>
                    <w:color w:val="363435"/>
                    <w:position w:val="1"/>
                    <w:sz w:val="48"/>
                    <w:szCs w:val="48"/>
                  </w:rPr>
                  <w:t>120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71" type="#_x0000_t202" style="position:absolute;margin-left:111.8pt;margin-top:756.3pt;width:384.35pt;height:16pt;z-index:-251633664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95" w:lineRule="exact"/>
                  <w:ind w:left="20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4F7" w:rsidRDefault="00BE04F7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 w:rsidRPr="00562744">
      <w:rPr>
        <w:noProof/>
      </w:rPr>
      <w:pict>
        <v:shape id="_x0000_s2066" style="position:absolute;margin-left:540pt;margin-top:731.8pt;width:0;height:36.15pt;z-index:-251638784;mso-position-horizontal-relative:page;mso-position-vertical-relative:page" coordsize="0,724" o:allowincell="f" path="m,l,724e" filled="f" strokecolor="#363435" strokeweight="4pt">
          <v:path arrowok="t"/>
          <w10:wrap anchorx="page" anchory="page"/>
        </v:shape>
      </w:pict>
    </w:r>
    <w:r w:rsidRPr="00562744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4.6pt;margin-top:735.25pt;width:431.55pt;height:36.05pt;z-index:-251637760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17" w:lineRule="exact"/>
                  <w:ind w:left="20"/>
                  <w:rPr>
                    <w:rFonts w:ascii="Times New Roman" w:hAnsi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/>
                    <w:sz w:val="20"/>
                    <w:szCs w:val="20"/>
                  </w:rPr>
                  <w:t>Savannah State University - H;</w:t>
                </w:r>
                <w:r>
                  <w:rPr>
                    <w:rFonts w:ascii="Times New Roman" w:hAnsi="Times New Roman"/>
                    <w:spacing w:val="-11"/>
                    <w:sz w:val="20"/>
                    <w:szCs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A, B, M</w:t>
                </w:r>
              </w:p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before="8" w:after="0" w:line="150" w:lineRule="exact"/>
                  <w:rPr>
                    <w:rFonts w:ascii="Times New Roman" w:hAnsi="Times New Roman"/>
                    <w:sz w:val="15"/>
                    <w:szCs w:val="15"/>
                  </w:rPr>
                </w:pPr>
              </w:p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964" w:right="-42"/>
                  <w:rPr>
                    <w:rFonts w:ascii="Times New Roman" w:hAnsi="Times New Roman"/>
                    <w:color w:val="000000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LBANY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7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U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NIVERSITY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G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RADU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TE</w:t>
                </w:r>
                <w:r>
                  <w:rPr>
                    <w:rFonts w:ascii="Times New Roman" w:hAnsi="Times New Roman"/>
                    <w:color w:val="363435"/>
                    <w:spacing w:val="18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S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CHOOL</w:t>
                </w:r>
                <w:r>
                  <w:rPr>
                    <w:rFonts w:ascii="Times New Roman" w:hAnsi="Times New Roman"/>
                    <w:color w:val="363435"/>
                    <w:spacing w:val="10"/>
                    <w:sz w:val="21"/>
                    <w:szCs w:val="21"/>
                  </w:rPr>
                  <w:t xml:space="preserve"> 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C</w:t>
                </w:r>
                <w:r>
                  <w:rPr>
                    <w:rFonts w:ascii="Times New Roman" w:hAnsi="Times New Roman"/>
                    <w:color w:val="363435"/>
                    <w:spacing w:val="-23"/>
                    <w:sz w:val="21"/>
                    <w:szCs w:val="21"/>
                  </w:rPr>
                  <w:t>A</w:t>
                </w:r>
                <w:r>
                  <w:rPr>
                    <w:rFonts w:ascii="Times New Roman" w:hAnsi="Times New Roman"/>
                    <w:color w:val="363435"/>
                    <w:spacing w:val="-17"/>
                    <w:sz w:val="21"/>
                    <w:szCs w:val="21"/>
                  </w:rPr>
                  <w:t>T</w:t>
                </w:r>
                <w:r>
                  <w:rPr>
                    <w:rFonts w:ascii="Times New Roman" w:hAnsi="Times New Roman"/>
                    <w:color w:val="363435"/>
                    <w:sz w:val="21"/>
                    <w:szCs w:val="21"/>
                  </w:rPr>
                  <w:t>ALOG</w:t>
                </w:r>
                <w:r>
                  <w:rPr>
                    <w:rFonts w:ascii="Times New Roman" w:hAnsi="Times New Roman"/>
                    <w:color w:val="363435"/>
                    <w:sz w:val="28"/>
                    <w:szCs w:val="28"/>
                  </w:rPr>
                  <w:t>: 2008-2012</w:t>
                </w:r>
              </w:p>
            </w:txbxContent>
          </v:textbox>
          <w10:wrap anchorx="page" anchory="page"/>
        </v:shape>
      </w:pict>
    </w:r>
    <w:r w:rsidRPr="00562744">
      <w:rPr>
        <w:noProof/>
      </w:rPr>
      <w:pict>
        <v:shape id="_x0000_s2068" type="#_x0000_t202" style="position:absolute;margin-left:557.3pt;margin-top:748.55pt;width:38.7pt;height:26pt;z-index:-251636736;mso-position-horizontal-relative:page;mso-position-vertical-relative:page" o:allowincell="f" filled="f" stroked="f">
          <v:textbox inset="0,0,0,0">
            <w:txbxContent>
              <w:p w:rsidR="00BE04F7" w:rsidRDefault="00BE04F7">
                <w:pPr>
                  <w:widowControl w:val="0"/>
                  <w:autoSpaceDE w:val="0"/>
                  <w:autoSpaceDN w:val="0"/>
                  <w:adjustRightInd w:val="0"/>
                  <w:spacing w:after="0" w:line="493" w:lineRule="exact"/>
                  <w:ind w:left="40" w:right="-52"/>
                  <w:rPr>
                    <w:rFonts w:ascii="Times New Roman" w:hAnsi="Times New Roman"/>
                    <w:color w:val="000000"/>
                    <w:sz w:val="48"/>
                    <w:szCs w:val="48"/>
                  </w:rPr>
                </w:pP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begin"/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separate"/>
                </w:r>
                <w:r w:rsidR="001C4BF7">
                  <w:rPr>
                    <w:rFonts w:ascii="Times New Roman" w:hAnsi="Times New Roman"/>
                    <w:b/>
                    <w:bCs/>
                    <w:noProof/>
                    <w:color w:val="363435"/>
                    <w:position w:val="1"/>
                    <w:sz w:val="48"/>
                    <w:szCs w:val="48"/>
                  </w:rPr>
                  <w:t>119</w:t>
                </w:r>
                <w:r>
                  <w:rPr>
                    <w:rFonts w:ascii="Times New Roman" w:hAnsi="Times New Roman"/>
                    <w:b/>
                    <w:bCs/>
                    <w:color w:val="363435"/>
                    <w:position w:val="1"/>
                    <w:sz w:val="48"/>
                    <w:szCs w:val="4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3BC" w:rsidRDefault="009113BC" w:rsidP="00562744">
      <w:pPr>
        <w:spacing w:after="0" w:line="240" w:lineRule="auto"/>
      </w:pPr>
      <w:r>
        <w:separator/>
      </w:r>
    </w:p>
  </w:footnote>
  <w:footnote w:type="continuationSeparator" w:id="0">
    <w:p w:rsidR="009113BC" w:rsidRDefault="009113BC" w:rsidP="005627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61B8"/>
    <w:rsid w:val="001C4BF7"/>
    <w:rsid w:val="001F7809"/>
    <w:rsid w:val="0039049E"/>
    <w:rsid w:val="004961B8"/>
    <w:rsid w:val="004A5BDE"/>
    <w:rsid w:val="00562744"/>
    <w:rsid w:val="006F2981"/>
    <w:rsid w:val="009113BC"/>
    <w:rsid w:val="00946B9C"/>
    <w:rsid w:val="00A4282F"/>
    <w:rsid w:val="00BE04F7"/>
    <w:rsid w:val="00C95184"/>
    <w:rsid w:val="00D929E6"/>
    <w:rsid w:val="00DC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B8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B8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7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5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4059</Words>
  <Characters>23137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stgrant</cp:lastModifiedBy>
  <cp:revision>5</cp:revision>
  <dcterms:created xsi:type="dcterms:W3CDTF">2011-03-29T01:56:00Z</dcterms:created>
  <dcterms:modified xsi:type="dcterms:W3CDTF">2011-04-06T20:58:00Z</dcterms:modified>
</cp:coreProperties>
</file>