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EF" w:rsidRDefault="008E178B" w:rsidP="00077BEF">
      <w:pPr>
        <w:widowControl w:val="0"/>
        <w:autoSpaceDE w:val="0"/>
        <w:autoSpaceDN w:val="0"/>
        <w:adjustRightInd w:val="0"/>
        <w:spacing w:before="56" w:after="0" w:line="240" w:lineRule="auto"/>
        <w:ind w:left="417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group id="_x0000_s1788" style="position:absolute;left:0;text-align:left;margin-left:-58pt;margin-top:-21.75pt;width:191pt;height:795.85pt;z-index:-251566080" coordorigin="-720,-62" coordsize="3820,15917">
            <v:group id="_x0000_s1789" style="position:absolute;left:-720;top:-62;width:3820;height:15917" coordorigin="-720,-62" coordsize="3820,15839">
              <v:rect id="_x0000_s1790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791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792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793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794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795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796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797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79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79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800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80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80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803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80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80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806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80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80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809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81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81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812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813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814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815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816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817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818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819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820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821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822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8E178B" w:rsidRPr="008A161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823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8E178B" w:rsidRPr="008A161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077BEF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Support Services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Century Gothic" w:hAnsi="Century Gothic" w:cs="Century Gothic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drawing>
          <wp:inline distT="0" distB="0" distL="0" distR="0">
            <wp:extent cx="6410325" cy="27432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9" w:after="0" w:line="1383" w:lineRule="exact"/>
        <w:ind w:left="1282" w:right="408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5"/>
          <w:position w:val="-9"/>
          <w:sz w:val="128"/>
          <w:szCs w:val="128"/>
        </w:rPr>
        <w:t>A</w:t>
      </w:r>
      <w:r>
        <w:rPr>
          <w:rFonts w:ascii="Times New Roman" w:hAnsi="Times New Roman"/>
          <w:color w:val="191919"/>
          <w:spacing w:val="-26"/>
          <w:position w:val="-9"/>
          <w:sz w:val="96"/>
          <w:szCs w:val="96"/>
        </w:rPr>
        <w:t>CADEMI</w:t>
      </w:r>
      <w:r>
        <w:rPr>
          <w:rFonts w:ascii="Times New Roman" w:hAnsi="Times New Roman"/>
          <w:color w:val="191919"/>
          <w:position w:val="-9"/>
          <w:sz w:val="96"/>
          <w:szCs w:val="96"/>
        </w:rPr>
        <w:t>C</w:t>
      </w:r>
      <w:r>
        <w:rPr>
          <w:rFonts w:ascii="Times New Roman" w:hAnsi="Times New Roman"/>
          <w:color w:val="191919"/>
          <w:spacing w:val="-42"/>
          <w:position w:val="-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5"/>
          <w:position w:val="-9"/>
          <w:sz w:val="128"/>
          <w:szCs w:val="128"/>
        </w:rPr>
        <w:t>A</w:t>
      </w:r>
      <w:r>
        <w:rPr>
          <w:rFonts w:ascii="Times New Roman" w:hAnsi="Times New Roman"/>
          <w:color w:val="191919"/>
          <w:spacing w:val="-26"/>
          <w:position w:val="-9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97"/>
          <w:position w:val="-9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26"/>
          <w:position w:val="-9"/>
          <w:sz w:val="96"/>
          <w:szCs w:val="96"/>
        </w:rPr>
        <w:t>AIRS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1080" w:lineRule="exact"/>
        <w:ind w:left="2106" w:right="1206"/>
        <w:jc w:val="center"/>
        <w:rPr>
          <w:rFonts w:ascii="Times New Roman" w:hAnsi="Times New Roman"/>
          <w:color w:val="000000"/>
          <w:sz w:val="128"/>
          <w:szCs w:val="128"/>
        </w:rPr>
      </w:pPr>
      <w:r>
        <w:rPr>
          <w:rFonts w:ascii="Times New Roman" w:hAnsi="Times New Roman"/>
          <w:color w:val="191919"/>
          <w:spacing w:val="-26"/>
          <w:position w:val="-3"/>
          <w:sz w:val="128"/>
          <w:szCs w:val="128"/>
        </w:rPr>
        <w:t>R</w:t>
      </w:r>
      <w:r>
        <w:rPr>
          <w:rFonts w:ascii="Times New Roman" w:hAnsi="Times New Roman"/>
          <w:color w:val="191919"/>
          <w:spacing w:val="-26"/>
          <w:position w:val="-3"/>
          <w:sz w:val="96"/>
          <w:szCs w:val="96"/>
        </w:rPr>
        <w:t>EQUIREMENT</w:t>
      </w:r>
      <w:r>
        <w:rPr>
          <w:rFonts w:ascii="Times New Roman" w:hAnsi="Times New Roman"/>
          <w:color w:val="191919"/>
          <w:spacing w:val="-25"/>
          <w:position w:val="-3"/>
          <w:sz w:val="96"/>
          <w:szCs w:val="96"/>
        </w:rPr>
        <w:t>S</w:t>
      </w:r>
      <w:r>
        <w:rPr>
          <w:rFonts w:ascii="Times New Roman" w:hAnsi="Times New Roman"/>
          <w:color w:val="191919"/>
          <w:position w:val="-3"/>
          <w:sz w:val="128"/>
          <w:szCs w:val="128"/>
        </w:rPr>
        <w:t>/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5" w:after="0" w:line="176" w:lineRule="auto"/>
        <w:ind w:left="1505" w:right="631" w:firstLine="26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sz w:val="128"/>
          <w:szCs w:val="128"/>
        </w:rPr>
        <w:t>R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EGUL</w:t>
      </w:r>
      <w:r>
        <w:rPr>
          <w:rFonts w:ascii="Times New Roman" w:hAnsi="Times New Roman"/>
          <w:color w:val="191919"/>
          <w:spacing w:val="-132"/>
          <w:sz w:val="96"/>
          <w:szCs w:val="96"/>
        </w:rPr>
        <w:t>A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TION</w:t>
      </w:r>
      <w:r>
        <w:rPr>
          <w:rFonts w:ascii="Times New Roman" w:hAnsi="Times New Roman"/>
          <w:color w:val="191919"/>
          <w:sz w:val="96"/>
          <w:szCs w:val="96"/>
        </w:rPr>
        <w:t>S</w:t>
      </w:r>
      <w:r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z w:val="128"/>
          <w:szCs w:val="128"/>
        </w:rPr>
        <w:t xml:space="preserve">&amp;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S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UPPO</w:t>
      </w:r>
      <w:r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>
        <w:rPr>
          <w:rFonts w:ascii="Times New Roman" w:hAnsi="Times New Roman"/>
          <w:color w:val="191919"/>
          <w:sz w:val="96"/>
          <w:szCs w:val="96"/>
        </w:rPr>
        <w:t>T</w:t>
      </w:r>
      <w:r>
        <w:rPr>
          <w:rFonts w:ascii="Times New Roman" w:hAnsi="Times New Roman"/>
          <w:color w:val="191919"/>
          <w:spacing w:val="12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S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E</w:t>
      </w:r>
      <w:r>
        <w:rPr>
          <w:rFonts w:ascii="Times New Roman" w:hAnsi="Times New Roman"/>
          <w:color w:val="191919"/>
          <w:spacing w:val="-103"/>
          <w:sz w:val="96"/>
          <w:szCs w:val="96"/>
        </w:rPr>
        <w:t>R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077BEF" w:rsidRDefault="002C4CC6" w:rsidP="00077BEF">
      <w:pPr>
        <w:widowControl w:val="0"/>
        <w:autoSpaceDE w:val="0"/>
        <w:autoSpaceDN w:val="0"/>
        <w:adjustRightInd w:val="0"/>
        <w:spacing w:before="1" w:after="0" w:line="240" w:lineRule="auto"/>
        <w:ind w:left="1020"/>
        <w:rPr>
          <w:rFonts w:ascii="Times New Roman" w:hAnsi="Times New Roman"/>
          <w:color w:val="000000"/>
          <w:sz w:val="27"/>
          <w:szCs w:val="27"/>
        </w:rPr>
      </w:pPr>
      <w:r w:rsidRPr="002C4CC6">
        <w:rPr>
          <w:noProof/>
        </w:rPr>
        <w:pict>
          <v:polyline id="Freeform 1610" o:spid="_x0000_s1054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1.95pt,24.1pt,575.95pt,24.1pt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" o:allowincell="f" filled="f" strokecolor="#191919" strokeweight=".04408mm">
            <v:path arrowok="t" o:connecttype="custom" o:connectlocs="0,0;6400800,0" o:connectangles="0,0"/>
            <w10:wrap anchorx="page"/>
          </v:polyline>
        </w:pict>
      </w:r>
      <w:r w:rsidR="00077BEF"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 w:rsidR="00077BEF"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color w:val="000000"/>
          <w:sz w:val="14"/>
          <w:szCs w:val="14"/>
        </w:rPr>
        <w:sectPr w:rsidR="00077BEF">
          <w:pgSz w:w="12240" w:h="15840"/>
          <w:pgMar w:top="420" w:right="600" w:bottom="280" w:left="420" w:header="720" w:footer="720" w:gutter="0"/>
          <w:cols w:space="720" w:equalWidth="0">
            <w:col w:w="11220"/>
          </w:cols>
          <w:noEndnote/>
        </w:sect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31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lastRenderedPageBreak/>
        <w:t>Academic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Advisement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.49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Grading System</w:t>
      </w:r>
      <w:r>
        <w:rPr>
          <w:rFonts w:ascii="Times New Roman" w:hAnsi="Times New Roman"/>
          <w:color w:val="191919"/>
          <w:spacing w:val="1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.49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Graduation/Degree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Audit </w:t>
      </w:r>
      <w:r>
        <w:rPr>
          <w:rFonts w:ascii="Times New Roman" w:hAnsi="Times New Roman"/>
          <w:color w:val="191919"/>
          <w:spacing w:val="2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.50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Honors and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6"/>
          <w:sz w:val="17"/>
          <w:szCs w:val="17"/>
        </w:rPr>
        <w:t>A</w:t>
      </w:r>
      <w:r>
        <w:rPr>
          <w:rFonts w:ascii="Times New Roman" w:hAnsi="Times New Roman"/>
          <w:color w:val="191919"/>
          <w:sz w:val="17"/>
          <w:szCs w:val="17"/>
        </w:rPr>
        <w:t>wards</w:t>
      </w:r>
      <w:r>
        <w:rPr>
          <w:rFonts w:ascii="Times New Roman" w:hAnsi="Times New Roman"/>
          <w:color w:val="191919"/>
          <w:spacing w:val="31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.50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Academic Standing</w:t>
      </w:r>
      <w:r>
        <w:rPr>
          <w:rFonts w:ascii="Times New Roman" w:hAnsi="Times New Roman"/>
          <w:color w:val="191919"/>
          <w:spacing w:val="3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.50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Academic Probation/Suspension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.51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Residence Classification</w:t>
      </w:r>
      <w:r>
        <w:rPr>
          <w:rFonts w:ascii="Times New Roman" w:hAnsi="Times New Roman"/>
          <w:color w:val="191919"/>
          <w:spacing w:val="3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.51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Legal Residency Requirements</w:t>
      </w:r>
      <w:r>
        <w:rPr>
          <w:rFonts w:ascii="Times New Roman" w:hAnsi="Times New Roman"/>
          <w:color w:val="191919"/>
          <w:spacing w:val="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.51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Registration and Schedule Changes </w:t>
      </w:r>
      <w:r>
        <w:rPr>
          <w:rFonts w:ascii="Times New Roman" w:hAnsi="Times New Roman"/>
          <w:color w:val="191919"/>
          <w:spacing w:val="1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.52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Auditing Courses for Non-Credit 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.52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7"/>
          <w:sz w:val="17"/>
          <w:szCs w:val="17"/>
        </w:rPr>
        <w:t>W</w:t>
      </w:r>
      <w:r>
        <w:rPr>
          <w:rFonts w:ascii="Times New Roman" w:hAnsi="Times New Roman"/>
          <w:color w:val="191919"/>
          <w:sz w:val="17"/>
          <w:szCs w:val="17"/>
        </w:rPr>
        <w:t>ithdrawal from University</w:t>
      </w:r>
      <w:r>
        <w:rPr>
          <w:rFonts w:ascii="Times New Roman" w:hAnsi="Times New Roman"/>
          <w:color w:val="191919"/>
          <w:spacing w:val="3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.52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6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ranscripts</w:t>
      </w:r>
      <w:r>
        <w:rPr>
          <w:rFonts w:ascii="Times New Roman" w:hAnsi="Times New Roman"/>
          <w:color w:val="191919"/>
          <w:spacing w:val="11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 . . . .52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Academic Classification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.53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lastRenderedPageBreak/>
        <w:t>Academic Renewal Policies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proofErr w:type="gramStart"/>
      <w:r>
        <w:rPr>
          <w:rFonts w:ascii="Times New Roman" w:hAnsi="Times New Roman"/>
          <w:color w:val="191919"/>
          <w:sz w:val="17"/>
          <w:szCs w:val="17"/>
        </w:rPr>
        <w:t>and</w:t>
      </w:r>
      <w:proofErr w:type="gramEnd"/>
      <w:r>
        <w:rPr>
          <w:rFonts w:ascii="Times New Roman" w:hAnsi="Times New Roman"/>
          <w:color w:val="191919"/>
          <w:sz w:val="17"/>
          <w:szCs w:val="17"/>
        </w:rPr>
        <w:t xml:space="preserve"> Procedures </w:t>
      </w:r>
      <w:r>
        <w:rPr>
          <w:rFonts w:ascii="Times New Roman" w:hAnsi="Times New Roman"/>
          <w:color w:val="191919"/>
          <w:spacing w:val="2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.53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Academic Repeat Policy</w:t>
      </w:r>
      <w:r>
        <w:rPr>
          <w:rFonts w:ascii="Times New Roman" w:hAnsi="Times New Roman"/>
          <w:color w:val="191919"/>
          <w:spacing w:val="2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.53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6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ransient Status</w:t>
      </w:r>
      <w:r>
        <w:rPr>
          <w:rFonts w:ascii="Times New Roman" w:hAnsi="Times New Roman"/>
          <w:color w:val="191919"/>
          <w:spacing w:val="1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.53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19"/>
          <w:sz w:val="17"/>
          <w:szCs w:val="17"/>
        </w:rPr>
        <w:t>V</w:t>
      </w:r>
      <w:r>
        <w:rPr>
          <w:rFonts w:ascii="Times New Roman" w:hAnsi="Times New Roman"/>
          <w:color w:val="191919"/>
          <w:sz w:val="17"/>
          <w:szCs w:val="17"/>
        </w:rPr>
        <w:t>eterans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Assistance Program </w:t>
      </w:r>
      <w:r>
        <w:rPr>
          <w:rFonts w:ascii="Times New Roman" w:hAnsi="Times New Roman"/>
          <w:color w:val="191919"/>
          <w:spacing w:val="3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.54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Buckley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Amendment</w:t>
      </w:r>
      <w:r>
        <w:rPr>
          <w:rFonts w:ascii="Times New Roman" w:hAnsi="Times New Roman"/>
          <w:color w:val="191919"/>
          <w:spacing w:val="1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.54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Grade Point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3"/>
          <w:sz w:val="17"/>
          <w:szCs w:val="17"/>
        </w:rPr>
        <w:t>A</w:t>
      </w:r>
      <w:r>
        <w:rPr>
          <w:rFonts w:ascii="Times New Roman" w:hAnsi="Times New Roman"/>
          <w:color w:val="191919"/>
          <w:sz w:val="17"/>
          <w:szCs w:val="17"/>
        </w:rPr>
        <w:t>verage</w:t>
      </w:r>
      <w:r>
        <w:rPr>
          <w:rFonts w:ascii="Times New Roman" w:hAnsi="Times New Roman"/>
          <w:color w:val="191919"/>
          <w:spacing w:val="3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.54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State of Geo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r</w:t>
      </w:r>
      <w:r>
        <w:rPr>
          <w:rFonts w:ascii="Times New Roman" w:hAnsi="Times New Roman"/>
          <w:color w:val="191919"/>
          <w:sz w:val="17"/>
          <w:szCs w:val="17"/>
        </w:rPr>
        <w:t>gia Legislative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Requirements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.54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Second Degrees</w:t>
      </w:r>
      <w:r>
        <w:rPr>
          <w:rFonts w:ascii="Times New Roman" w:hAnsi="Times New Roman"/>
          <w:color w:val="191919"/>
          <w:spacing w:val="1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.54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Procedure for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Applying to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ake College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Level Examination Program (CLEP) </w:t>
      </w:r>
      <w:r>
        <w:rPr>
          <w:rFonts w:ascii="Times New Roman" w:hAnsi="Times New Roman"/>
          <w:color w:val="191919"/>
          <w:spacing w:val="1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.54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077BEF">
          <w:type w:val="continuous"/>
          <w:pgSz w:w="12240" w:h="15840"/>
          <w:pgMar w:top="1480" w:right="600" w:bottom="280" w:left="420" w:header="720" w:footer="720" w:gutter="0"/>
          <w:cols w:num="2" w:space="720" w:equalWidth="0">
            <w:col w:w="5701" w:space="479"/>
            <w:col w:w="5040"/>
          </w:cols>
          <w:noEndnote/>
        </w:sectPr>
      </w:pPr>
    </w:p>
    <w:p w:rsidR="00077BEF" w:rsidRDefault="002C4CC6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 w:rsidRPr="002C4CC6">
        <w:rPr>
          <w:noProof/>
        </w:rPr>
        <w:lastRenderedPageBreak/>
        <w:pict>
          <v:shape id="Text Box 1612" o:spid="_x0000_s1061" type="#_x0000_t202" style="position:absolute;margin-left:21pt;margin-top:49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3c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077BEF" w:rsidRDefault="00077BEF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077BEF" w:rsidRDefault="00077BEF" w:rsidP="00077BE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48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077BEF" w:rsidRDefault="00077BEF" w:rsidP="00077BE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7"/>
        <w:rPr>
          <w:rFonts w:ascii="Times New Roman" w:hAnsi="Times New Roman"/>
          <w:color w:val="000000"/>
          <w:sz w:val="20"/>
          <w:szCs w:val="20"/>
        </w:rPr>
        <w:sectPr w:rsidR="00077BEF">
          <w:type w:val="continuous"/>
          <w:pgSz w:w="12240" w:h="15840"/>
          <w:pgMar w:top="1480" w:right="600" w:bottom="280" w:left="420" w:header="720" w:footer="720" w:gutter="0"/>
          <w:cols w:space="720" w:equalWidth="0">
            <w:col w:w="11220"/>
          </w:cols>
          <w:noEndnote/>
        </w:sect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4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CADEMI</w:t>
      </w:r>
      <w:r>
        <w:rPr>
          <w:rFonts w:ascii="Times New Roman" w:hAnsi="Times New Roman"/>
          <w:color w:val="191919"/>
          <w:sz w:val="54"/>
          <w:szCs w:val="54"/>
        </w:rPr>
        <w:t>C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72"/>
          <w:szCs w:val="72"/>
        </w:rPr>
        <w:t>S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UPPO</w:t>
      </w:r>
      <w:r>
        <w:rPr>
          <w:rFonts w:ascii="Times New Roman" w:hAnsi="Times New Roman"/>
          <w:color w:val="191919"/>
          <w:spacing w:val="-36"/>
          <w:sz w:val="54"/>
          <w:szCs w:val="54"/>
        </w:rPr>
        <w:t>R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2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72"/>
          <w:szCs w:val="72"/>
        </w:rPr>
        <w:t>S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47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CADEMI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DVISEMENT</w:t>
      </w:r>
    </w:p>
    <w:p w:rsidR="00077BEF" w:rsidRDefault="00504058" w:rsidP="00077BEF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ins w:id="0" w:author="juliette" w:date="2011-03-17T16:53:00Z">
        <w:r>
          <w:rPr>
            <w:rFonts w:ascii="Times New Roman" w:hAnsi="Times New Roman"/>
            <w:noProof/>
            <w:color w:val="000000"/>
            <w:sz w:val="19"/>
            <w:szCs w:val="19"/>
            <w:lang w:eastAsia="zh-CN"/>
          </w:rPr>
          <w:pict>
            <v:group id="_x0000_s1464" style="position:absolute;margin-left:428.75pt;margin-top:-107.65pt;width:156.05pt;height:795.85pt;z-index:-251575296" coordorigin="9122,-62" coordsize="3121,15917">
              <v:group id="Group 2735" o:spid="_x0000_s1465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466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  <v:path arrowok="t"/>
                </v:rect>
                <v:rect id="Rectangle 2737" o:spid="_x0000_s1467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468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469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470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471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472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473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47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47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476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47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47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479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48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48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482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48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48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485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48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48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488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489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490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49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Text Box 2594" o:spid="_x0000_s1492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Text Box 2594" inset="0,0,0,0">
                  <w:txbxContent>
                    <w:p w:rsidR="00504058" w:rsidRDefault="00504058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504058" w:rsidRDefault="00504058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504058" w:rsidRDefault="00504058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Text Box 2593" o:spid="_x0000_s1493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Text Box 2593" inset="0,0,0,0">
                  <w:txbxContent>
                    <w:p w:rsidR="00504058" w:rsidRDefault="00504058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504058" w:rsidRDefault="00504058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Text Box 2592" o:spid="_x0000_s1494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Text Box 2592" inset="0,0,0,0">
                  <w:txbxContent>
                    <w:p w:rsidR="00504058" w:rsidRDefault="00504058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504058" w:rsidRDefault="00504058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Text Box 2591" o:spid="_x0000_s1495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Text Box 2591" inset="0,0,0,0">
                  <w:txbxContent>
                    <w:p w:rsidR="00504058" w:rsidRDefault="00504058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Text Box 2590" o:spid="_x0000_s1496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Text Box 2590" inset="0,0,0,0">
                  <w:txbxContent>
                    <w:p w:rsidR="00504058" w:rsidRPr="008A161B" w:rsidRDefault="00504058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A161B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shape id="Text Box 2588" o:spid="_x0000_s1497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  <v:textbox style="layout-flow:vertical;mso-next-textbox:#Text Box 2588" inset="0,0,0,0">
                  <w:txbxContent>
                    <w:p w:rsidR="00504058" w:rsidRDefault="00504058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Business</w:t>
                      </w:r>
                    </w:p>
                  </w:txbxContent>
                </v:textbox>
              </v:shape>
              <v:shape id="Text Box 2587" o:spid="_x0000_s1498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  <v:textbox style="layout-flow:vertical;mso-next-textbox:#Text Box 2587" inset="0,0,0,0">
                  <w:txbxContent>
                    <w:p w:rsidR="00504058" w:rsidRDefault="00504058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</v:shape>
              <v:shape id="Text Box 2589" o:spid="_x0000_s1499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  <v:textbox style="layout-flow:vertical;mso-next-textbox:#Text Box 2589" inset="0,0,0,0">
                  <w:txbxContent>
                    <w:p w:rsidR="00504058" w:rsidRPr="008A161B" w:rsidRDefault="00504058" w:rsidP="0050405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8A161B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Arts &amp; Humanities</w:t>
                      </w:r>
                    </w:p>
                  </w:txbxContent>
                </v:textbox>
              </v:shape>
            </v:group>
          </w:pict>
        </w:r>
      </w:ins>
      <w:r w:rsidR="00077BEF">
        <w:rPr>
          <w:rFonts w:ascii="Times New Roman" w:hAnsi="Times New Roman"/>
          <w:color w:val="000000"/>
          <w:sz w:val="18"/>
          <w:szCs w:val="18"/>
        </w:rPr>
        <w:br w:type="column"/>
      </w:r>
      <w:r w:rsidR="00077BEF"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Academic Support Services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077BEF">
          <w:pgSz w:w="12240" w:h="15840"/>
          <w:pgMar w:top="420" w:right="420" w:bottom="280" w:left="600" w:header="720" w:footer="720" w:gutter="0"/>
          <w:cols w:num="2" w:space="720" w:equalWidth="0">
            <w:col w:w="8437" w:space="200"/>
            <w:col w:w="2583"/>
          </w:cols>
          <w:noEndnote/>
        </w:sectPr>
      </w:pPr>
    </w:p>
    <w:p w:rsidR="00077BEF" w:rsidRDefault="002C4CC6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 w:rsidRPr="002C4CC6">
        <w:rPr>
          <w:noProof/>
        </w:rPr>
        <w:lastRenderedPageBreak/>
        <w:pict>
          <v:shape id="Text Box 1649" o:spid="_x0000_s1095" type="#_x0000_t202" style="position:absolute;left:0;text-align:left;margin-left:579.3pt;margin-top:49pt;width:12pt;height:63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uKtAIAALc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" o:allowincell="f" filled="f" stroked="f">
            <v:textbox style="layout-flow:vertical" inset="0,0,0,0">
              <w:txbxContent>
                <w:p w:rsidR="00077BEF" w:rsidRDefault="00077BEF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 w:rsidR="00077BEF">
        <w:rPr>
          <w:rFonts w:ascii="Times New Roman" w:hAnsi="Times New Roman"/>
          <w:color w:val="191919"/>
          <w:sz w:val="18"/>
          <w:szCs w:val="18"/>
        </w:rPr>
        <w:t>c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advisemen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 w:rsidR="00077BEF">
        <w:rPr>
          <w:rFonts w:ascii="Times New Roman" w:hAnsi="Times New Roman"/>
          <w:color w:val="191919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 w:rsidR="00077BEF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assis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 w:rsidR="00077BEF">
        <w:rPr>
          <w:rFonts w:ascii="Times New Roman" w:hAnsi="Times New Roman"/>
          <w:color w:val="191919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plannin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 w:rsidR="00077BEF">
        <w:rPr>
          <w:rFonts w:ascii="Times New Roman" w:hAnsi="Times New Roman"/>
          <w:color w:val="191919"/>
          <w:sz w:val="18"/>
          <w:szCs w:val="18"/>
        </w:rPr>
        <w:t>m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study 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keepin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 w:rsidR="00077BEF">
        <w:rPr>
          <w:rFonts w:ascii="Times New Roman" w:hAnsi="Times New Roman"/>
          <w:color w:val="191919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educational-vocationa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objectives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Advisor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ai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selectin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 w:rsidR="00077BEF">
        <w:rPr>
          <w:rFonts w:ascii="Times New Roman" w:hAnsi="Times New Roman"/>
          <w:color w:val="191919"/>
          <w:sz w:val="18"/>
          <w:szCs w:val="18"/>
        </w:rPr>
        <w:t>c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subjects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terpretin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proofErr w:type="spellStart"/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Unive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proofErr w:type="spellEnd"/>
      <w:r w:rsidR="00077BEF"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sit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regulation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meetin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correc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sequence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Advisor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recor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dent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academic progres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basis.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aspect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 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chairperson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confere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 evaluatio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 w:right="934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RADIN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YSTEM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Copies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Banne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chairpersons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release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ardian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approved request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meaning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follow: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500" w:lineRule="auto"/>
        <w:ind w:left="300" w:right="505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"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"  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EXCELLEN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"B</w:t>
      </w:r>
      <w:r>
        <w:rPr>
          <w:rFonts w:ascii="Times New Roman" w:hAnsi="Times New Roman"/>
          <w:color w:val="191919"/>
          <w:sz w:val="18"/>
          <w:szCs w:val="18"/>
        </w:rPr>
        <w:t xml:space="preserve">"  </w:t>
      </w:r>
      <w:r>
        <w:rPr>
          <w:rFonts w:ascii="Times New Roman" w:hAnsi="Times New Roman"/>
          <w:color w:val="191919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GOOD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"C</w:t>
      </w:r>
      <w:r>
        <w:rPr>
          <w:rFonts w:ascii="Times New Roman" w:hAnsi="Times New Roman"/>
          <w:color w:val="191919"/>
          <w:sz w:val="18"/>
          <w:szCs w:val="18"/>
        </w:rPr>
        <w:t xml:space="preserve">"  </w:t>
      </w:r>
      <w:r>
        <w:rPr>
          <w:rFonts w:ascii="Times New Roman" w:hAnsi="Times New Roman"/>
          <w:color w:val="191919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"D</w:t>
      </w:r>
      <w:r>
        <w:rPr>
          <w:rFonts w:ascii="Times New Roman" w:hAnsi="Times New Roman"/>
          <w:color w:val="191919"/>
          <w:sz w:val="18"/>
          <w:szCs w:val="18"/>
        </w:rPr>
        <w:t xml:space="preserve">"  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LOWES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719" w:right="991" w:hanging="41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"F</w:t>
      </w:r>
      <w:r>
        <w:rPr>
          <w:rFonts w:ascii="Times New Roman" w:hAnsi="Times New Roman"/>
          <w:color w:val="191919"/>
          <w:sz w:val="18"/>
          <w:szCs w:val="18"/>
        </w:rPr>
        <w:t xml:space="preserve">"  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AILURE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scholasti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withdra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nex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opportunit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repea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tabs>
          <w:tab w:val="left" w:pos="700"/>
        </w:tabs>
        <w:autoSpaceDE w:val="0"/>
        <w:autoSpaceDN w:val="0"/>
        <w:adjustRightInd w:val="0"/>
        <w:spacing w:after="0" w:line="250" w:lineRule="auto"/>
        <w:ind w:left="719" w:right="1048" w:hanging="41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"I</w:t>
      </w:r>
      <w:r>
        <w:rPr>
          <w:rFonts w:ascii="Times New Roman" w:hAnsi="Times New Roman"/>
          <w:color w:val="191919"/>
          <w:sz w:val="18"/>
          <w:szCs w:val="18"/>
        </w:rPr>
        <w:t>"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give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reaso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beyond expecte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control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illnes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famil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Normall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must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incomplete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"Incomplete</w:t>
      </w:r>
      <w:r>
        <w:rPr>
          <w:rFonts w:ascii="Times New Roman" w:hAnsi="Times New Roman"/>
          <w:color w:val="191919"/>
          <w:sz w:val="18"/>
          <w:szCs w:val="18"/>
        </w:rPr>
        <w:t>"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removed 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matriculation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"I</w:t>
      </w:r>
      <w:r>
        <w:rPr>
          <w:rFonts w:ascii="Times New Roman" w:hAnsi="Times New Roman"/>
          <w:color w:val="191919"/>
          <w:sz w:val="18"/>
          <w:szCs w:val="18"/>
        </w:rPr>
        <w:t>"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"F"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“Incomplete”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Registrar'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execut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Incompl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form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approval.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719" w:right="991" w:hanging="41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“IP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”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“IP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give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beyon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which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dissertatio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projec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 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“IP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successiv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terms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ning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canno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course(s)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successiv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re-enrol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and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substitute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“I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(incomplete).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719" w:right="991" w:hanging="41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“W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” 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withdra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penalt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ithdrawal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penalt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after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midpoin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period.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“WF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withdrawa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penalt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“S</w:t>
      </w:r>
      <w:r>
        <w:rPr>
          <w:rFonts w:ascii="Times New Roman" w:hAnsi="Times New Roman"/>
          <w:color w:val="191919"/>
          <w:sz w:val="18"/>
          <w:szCs w:val="18"/>
        </w:rPr>
        <w:t xml:space="preserve">” 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give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9" w:after="0" w:line="250" w:lineRule="auto"/>
        <w:ind w:left="719" w:right="99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dissertatio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teaching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practicum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Exception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 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Chancello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“U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” 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unsatisfactor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attemp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work.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9" w:after="0" w:line="250" w:lineRule="auto"/>
        <w:ind w:left="719" w:right="99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dissertatio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teaching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practicum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ficiency 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Exception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ellor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719" w:right="1050" w:hanging="41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“V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” 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give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 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vers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6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49</w:t>
      </w:r>
    </w:p>
    <w:p w:rsidR="00077BEF" w:rsidRDefault="00077BEF" w:rsidP="00077BEF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6"/>
        <w:rPr>
          <w:rFonts w:ascii="Century Gothic" w:hAnsi="Century Gothic" w:cs="Century Gothic"/>
          <w:color w:val="000000"/>
          <w:sz w:val="36"/>
          <w:szCs w:val="36"/>
        </w:rPr>
        <w:sectPr w:rsidR="00077BEF">
          <w:type w:val="continuous"/>
          <w:pgSz w:w="12240" w:h="15840"/>
          <w:pgMar w:top="148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077BEF" w:rsidRDefault="008E178B" w:rsidP="00077BEF">
      <w:pPr>
        <w:widowControl w:val="0"/>
        <w:autoSpaceDE w:val="0"/>
        <w:autoSpaceDN w:val="0"/>
        <w:adjustRightInd w:val="0"/>
        <w:spacing w:before="64" w:after="0" w:line="195" w:lineRule="exact"/>
        <w:ind w:left="41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752" style="position:absolute;left:0;text-align:left;margin-left:-57.3pt;margin-top:-24.1pt;width:191pt;height:795.85pt;z-index:-251567104" coordorigin="-720,-62" coordsize="3820,15917">
            <v:group id="_x0000_s1753" style="position:absolute;left:-720;top:-62;width:3820;height:15917" coordorigin="-720,-62" coordsize="3820,15839">
              <v:rect id="_x0000_s1754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755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756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757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758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759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760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761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76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76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764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76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76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767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76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76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770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77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77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773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77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77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776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777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778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779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780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781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782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783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784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785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786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8E178B" w:rsidRPr="008A161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787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8E178B" w:rsidRPr="008A161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2C4CC6" w:rsidRPr="002C4CC6">
        <w:rPr>
          <w:noProof/>
        </w:rPr>
        <w:pict>
          <v:shape id="Text Box 1683" o:spid="_x0000_s1134" type="#_x0000_t202" style="position:absolute;left:0;text-align:left;margin-left:20.85pt;margin-top:49.45pt;width:12pt;height:63.8pt;z-index:-2516285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vtQ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077BEF" w:rsidRDefault="00077BEF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077BEF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Support Services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619" w:right="481" w:hanging="41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“K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” 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give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ctive institution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(CLE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etc.).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“NR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symbo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reporte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741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RADU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/D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UDIT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graduation/degre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initiate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702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remainin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tisfy 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hours-Bachelors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20-Master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hours-Specialist.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606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valid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 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157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chairperso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sheet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questions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chairperso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possible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resolv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outstandin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problems.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492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commencemen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exercis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absenti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9" w:after="0" w:line="240" w:lineRule="auto"/>
        <w:ind w:left="1346" w:right="8541"/>
        <w:jc w:val="center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fairs.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50" w:right="807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ONOR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ARDS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50" w:right="8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Dean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List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“B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Aca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3"/>
          <w:sz w:val="18"/>
          <w:szCs w:val="18"/>
        </w:rPr>
        <w:t>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proofErr w:type="spellEnd"/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achievemen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recognize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electio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membershi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Kapp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Hono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Societ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disciplin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honor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societie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yea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honors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3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highe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based 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4.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system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av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spellEnd"/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notatio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commencemen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permanen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record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transcript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follows: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61"/>
        <w:gridCol w:w="3586"/>
        <w:gridCol w:w="1490"/>
      </w:tblGrid>
      <w:tr w:rsidR="00077BEF" w:rsidRPr="007A7452" w:rsidTr="00F13658">
        <w:trPr>
          <w:trHeight w:hRule="exact" w:val="300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4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Baccalau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Deg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ee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Associat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Deg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ee</w:t>
            </w:r>
          </w:p>
        </w:tc>
      </w:tr>
      <w:tr w:rsidR="00077BEF" w:rsidRPr="007A7452" w:rsidTr="00F13658">
        <w:trPr>
          <w:trHeight w:hRule="exact" w:val="218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Laude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3.9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–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4.0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3.7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–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4.00</w:t>
            </w:r>
          </w:p>
        </w:tc>
      </w:tr>
      <w:tr w:rsidR="00077BEF" w:rsidRPr="007A7452" w:rsidTr="00F13658">
        <w:trPr>
          <w:trHeight w:hRule="exact" w:val="216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Magn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Laude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3.7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–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3.8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Distinction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3.5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–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3.74</w:t>
            </w:r>
          </w:p>
        </w:tc>
      </w:tr>
      <w:tr w:rsidR="00077BEF" w:rsidRPr="007A7452" w:rsidTr="00F13658">
        <w:trPr>
          <w:trHeight w:hRule="exact" w:val="298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Laude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5" w:right="135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3.5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–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3.74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7BEF" w:rsidRDefault="00077BEF" w:rsidP="00077BEF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50" w:right="204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exclusio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pleas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814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CADEMI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ANDING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1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assur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beneficia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certai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Al-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status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namel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earned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sem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com- </w:t>
      </w:r>
      <w:proofErr w:type="spellStart"/>
      <w:r>
        <w:rPr>
          <w:rFonts w:ascii="Times New Roman" w:hAnsi="Times New Roman"/>
          <w:color w:val="191919"/>
          <w:spacing w:val="-3"/>
          <w:sz w:val="18"/>
          <w:szCs w:val="18"/>
        </w:rPr>
        <w:t>pleted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allotte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completin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si</w:t>
      </w:r>
      <w:r>
        <w:rPr>
          <w:rFonts w:ascii="Times New Roman" w:hAnsi="Times New Roman"/>
          <w:color w:val="191919"/>
          <w:sz w:val="18"/>
          <w:szCs w:val="18"/>
        </w:rPr>
        <w:t>x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(6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eightee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(18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semesters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stand-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prescribe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following: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2.00.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become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nex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greate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subsequen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he/sh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suspende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335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same 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tracke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describe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Support.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153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Readmission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suspension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achiev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imum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greate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preclud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subsequen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suspensio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readmissions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standar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appl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50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077BEF" w:rsidRDefault="00077BEF" w:rsidP="00077BE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077BEF">
          <w:pgSz w:w="12240" w:h="15840"/>
          <w:pgMar w:top="420" w:right="580" w:bottom="280" w:left="420" w:header="720" w:footer="720" w:gutter="0"/>
          <w:cols w:space="720" w:equalWidth="0">
            <w:col w:w="11240"/>
          </w:cols>
          <w:noEndnote/>
        </w:sectPr>
      </w:pPr>
    </w:p>
    <w:p w:rsidR="00077BEF" w:rsidRDefault="002C4CC6" w:rsidP="00077BEF">
      <w:pPr>
        <w:widowControl w:val="0"/>
        <w:autoSpaceDE w:val="0"/>
        <w:autoSpaceDN w:val="0"/>
        <w:adjustRightInd w:val="0"/>
        <w:spacing w:before="55" w:after="0" w:line="195" w:lineRule="exact"/>
        <w:ind w:right="436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2C4CC6">
        <w:rPr>
          <w:noProof/>
        </w:rPr>
        <w:lastRenderedPageBreak/>
        <w:pict>
          <v:shape id="Text Box 1721" o:spid="_x0000_s1167" type="#_x0000_t202" style="position:absolute;left:0;text-align:left;margin-left:579.25pt;margin-top:49pt;width:12pt;height:63.8pt;z-index:-251622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" o:allowincell="f" filled="f" stroked="f">
            <v:textbox style="layout-flow:vertical" inset="0,0,0,0">
              <w:txbxContent>
                <w:p w:rsidR="00077BEF" w:rsidRDefault="00077BEF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077BEF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Support Services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20" w:after="0" w:line="240" w:lineRule="auto"/>
        <w:ind w:left="120" w:right="767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CADEMI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ROB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/S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USPENSION</w:t>
      </w:r>
    </w:p>
    <w:p w:rsidR="00077BEF" w:rsidRDefault="00504058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noProof/>
          <w:color w:val="191919"/>
          <w:sz w:val="18"/>
          <w:szCs w:val="18"/>
          <w:lang w:eastAsia="zh-CN"/>
        </w:rPr>
        <w:pict>
          <v:group id="_x0000_s1500" style="position:absolute;left:0;text-align:left;margin-left:426.1pt;margin-top:-67.75pt;width:156.05pt;height:795.85pt;z-index:-251574272" coordorigin="9122,-62" coordsize="3121,15917">
            <v:group id="Group 2735" o:spid="_x0000_s1501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02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503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04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05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06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07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08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09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1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1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12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1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1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15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1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1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18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1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2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21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2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2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24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25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26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27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528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529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530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531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532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504058" w:rsidRPr="008A161B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533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534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535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504058" w:rsidRPr="008A161B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 w:rsidR="00077BEF">
        <w:rPr>
          <w:rFonts w:ascii="Times New Roman" w:hAnsi="Times New Roman"/>
          <w:color w:val="191919"/>
          <w:sz w:val="18"/>
          <w:szCs w:val="18"/>
        </w:rPr>
        <w:t>m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1</w:t>
      </w:r>
      <w:r w:rsidR="00077BEF">
        <w:rPr>
          <w:rFonts w:ascii="Times New Roman" w:hAnsi="Times New Roman"/>
          <w:color w:val="191919"/>
          <w:sz w:val="18"/>
          <w:szCs w:val="18"/>
        </w:rPr>
        <w:t>2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hour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mus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complete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part-tim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en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firs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tw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semesters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wil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expecte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omplet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one- hal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 w:rsidR="00077BEF">
        <w:rPr>
          <w:rFonts w:ascii="Times New Roman" w:hAnsi="Times New Roman"/>
          <w:color w:val="191919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 w:rsidR="00077BEF">
        <w:rPr>
          <w:rFonts w:ascii="Times New Roman" w:hAnsi="Times New Roman"/>
          <w:color w:val="191919"/>
          <w:sz w:val="18"/>
          <w:szCs w:val="18"/>
        </w:rPr>
        <w:t>c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4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fail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 w:rsidR="00077BEF">
        <w:rPr>
          <w:rFonts w:ascii="Times New Roman" w:hAnsi="Times New Roman"/>
          <w:color w:val="191919"/>
          <w:sz w:val="18"/>
          <w:szCs w:val="18"/>
        </w:rPr>
        <w:t>m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place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academic probation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makin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satisfactor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progres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si</w:t>
      </w:r>
      <w:r w:rsidR="00077BEF">
        <w:rPr>
          <w:rFonts w:ascii="Times New Roman" w:hAnsi="Times New Roman"/>
          <w:color w:val="191919"/>
          <w:sz w:val="18"/>
          <w:szCs w:val="18"/>
        </w:rPr>
        <w:t>x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 w:rsidR="00077BEF">
        <w:rPr>
          <w:rFonts w:ascii="Times New Roman" w:hAnsi="Times New Roman"/>
          <w:color w:val="191919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 w:rsidR="00077BEF">
        <w:rPr>
          <w:rFonts w:ascii="Times New Roman" w:hAnsi="Times New Roman"/>
          <w:color w:val="191919"/>
          <w:sz w:val="18"/>
          <w:szCs w:val="18"/>
        </w:rPr>
        <w:t>m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av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rag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2.</w:t>
      </w:r>
      <w:r w:rsidR="00077BEF">
        <w:rPr>
          <w:rFonts w:ascii="Times New Roman" w:hAnsi="Times New Roman"/>
          <w:color w:val="191919"/>
          <w:sz w:val="18"/>
          <w:szCs w:val="18"/>
        </w:rPr>
        <w:t>0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for 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doe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 w:rsidR="00077BEF">
        <w:rPr>
          <w:rFonts w:ascii="Times New Roman" w:hAnsi="Times New Roman"/>
          <w:color w:val="191919"/>
          <w:sz w:val="18"/>
          <w:szCs w:val="18"/>
        </w:rPr>
        <w:t>m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additiona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 w:rsidR="00077BEF"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suspende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este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4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spellStart"/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</w:t>
      </w:r>
      <w:proofErr w:type="spellEnd"/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- den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elect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o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chang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f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completin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7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6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,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reconside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ent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adherenc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to th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m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fram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reevaluate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,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individua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basis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,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additiona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m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frame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.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of stud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chang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increasin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 w:rsidR="00077BEF">
        <w:rPr>
          <w:rFonts w:ascii="Times New Roman" w:hAnsi="Times New Roman"/>
          <w:color w:val="191919"/>
          <w:sz w:val="18"/>
          <w:szCs w:val="18"/>
        </w:rPr>
        <w:t>m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frame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appea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x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tenuatin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ci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cumstance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 w:rsidR="00077BEF">
        <w:rPr>
          <w:rFonts w:ascii="Times New Roman" w:hAnsi="Times New Roman"/>
          <w:color w:val="191919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h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accoun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lac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k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f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progress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appea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initiate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writin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g a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statemen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includin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g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ocument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o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the Admission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 w:rsidR="00077BEF">
        <w:rPr>
          <w:rFonts w:ascii="Times New Roman" w:hAnsi="Times New Roman"/>
          <w:color w:val="191919"/>
          <w:sz w:val="18"/>
          <w:szCs w:val="18"/>
        </w:rPr>
        <w:t>c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Evaluatio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Committe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c/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 w:rsidR="00077BEF">
        <w:rPr>
          <w:rFonts w:ascii="Times New Roman" w:hAnsi="Times New Roman"/>
          <w:color w:val="191919"/>
          <w:sz w:val="18"/>
          <w:szCs w:val="18"/>
        </w:rPr>
        <w:t>c</w:t>
      </w:r>
      <w:r w:rsidR="00077BEF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indicatin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 w:rsidR="00077BEF">
        <w:rPr>
          <w:rFonts w:ascii="Times New Roman" w:hAnsi="Times New Roman"/>
          <w:color w:val="191919"/>
          <w:sz w:val="18"/>
          <w:szCs w:val="18"/>
        </w:rPr>
        <w:t>c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reason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to mak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satisfactor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progress.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Committe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statemen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wel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notif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decision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app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must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initiate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suspension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suspended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readmission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Readmit- 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achieved.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 w:right="838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ESIDENC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LASSIFIC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automaticall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burde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as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pro-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cessing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student/applican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“Petitio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Residence Classification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week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days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20" w:right="97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Decision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guarantee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petition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deadline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If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petitio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wishe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petitio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Petitio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Classific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submit- 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petitio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reclassifie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documents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petitio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returne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Novembe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May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summe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gia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categorie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nonresidents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accordanc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Regents’ rules: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 w:right="58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ESIDENC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EQUIREMENT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(R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EGENTS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’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ULES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)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480" w:right="991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olde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perio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month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immediatel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(b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emancipate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 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deeme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purpose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 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absenc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480" w:right="992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showin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supportin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paren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guardian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perio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month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immediatel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precedin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480" w:right="9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guardia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perio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gia,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perio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consecutiv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month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tuition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12-mont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period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480" w:right="9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appointe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guardia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 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expiratio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appointmen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such appointmen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avoi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out-of-stat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fees.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480" w:right="1245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Alien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alie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mmigration documen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permittin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indefinit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permanen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privileg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tuitio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ize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480" w:right="9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aivers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out-of-stat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tuitio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financiall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dependen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 spous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twelv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consecutiv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month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immediatel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precedin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ration; provided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financia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dependenc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twelv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consecutiv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month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immediatel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preced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date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(b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authorize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representative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waiver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percen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equivalen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full-tim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fall 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immediatel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precedin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out-of-stat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tuitio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waived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full-tim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University System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spouse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dependen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children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(d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(e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full-tim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teacher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echnica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Education,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dependen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children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militar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waiver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(f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consular 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dependent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citizen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represents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livin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waive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ations operat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reciprocit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States;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077BEF" w:rsidRDefault="00077BEF" w:rsidP="00077BEF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240" w:lineRule="auto"/>
        <w:ind w:left="4136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7"/>
          <w:sz w:val="36"/>
          <w:szCs w:val="36"/>
        </w:rPr>
        <w:t>51</w:t>
      </w:r>
    </w:p>
    <w:p w:rsidR="00077BEF" w:rsidRDefault="00077BEF" w:rsidP="00077BEF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240" w:lineRule="auto"/>
        <w:ind w:left="4136"/>
        <w:rPr>
          <w:rFonts w:ascii="Century Gothic" w:hAnsi="Century Gothic" w:cs="Century Gothic"/>
          <w:color w:val="000000"/>
          <w:sz w:val="36"/>
          <w:szCs w:val="36"/>
        </w:rPr>
        <w:sectPr w:rsidR="00077BEF">
          <w:pgSz w:w="12240" w:h="15840"/>
          <w:pgMar w:top="42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077BEF" w:rsidRDefault="008E178B" w:rsidP="008E178B">
      <w:pPr>
        <w:widowControl w:val="0"/>
        <w:autoSpaceDE w:val="0"/>
        <w:autoSpaceDN w:val="0"/>
        <w:adjustRightInd w:val="0"/>
        <w:spacing w:before="55" w:after="0" w:line="195" w:lineRule="exact"/>
        <w:ind w:left="270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716" style="position:absolute;left:0;text-align:left;margin-left:-58.6pt;margin-top:-21.75pt;width:191pt;height:795.85pt;z-index:-251568128" coordorigin="-720,-62" coordsize="3820,15917">
            <v:group id="_x0000_s1717" style="position:absolute;left:-720;top:-62;width:3820;height:15917" coordorigin="-720,-62" coordsize="3820,15839">
              <v:rect id="_x0000_s1718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719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720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721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722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723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724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725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72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72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728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72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73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731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73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73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734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73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73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737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73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73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740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741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742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743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744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745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746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747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748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749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750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8E178B" w:rsidRPr="008A161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751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8E178B" w:rsidRPr="008A161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077BEF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Support Services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380" w:right="9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(g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militar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personne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dependent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statione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unles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militar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personne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purposes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university-leve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legal resident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out-of-stat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borderin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2C4CC6" w:rsidP="00077BEF">
      <w:pPr>
        <w:widowControl w:val="0"/>
        <w:autoSpaceDE w:val="0"/>
        <w:autoSpaceDN w:val="0"/>
        <w:adjustRightInd w:val="0"/>
        <w:spacing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 w:rsidRPr="002C4CC6">
        <w:rPr>
          <w:noProof/>
        </w:rPr>
        <w:pict>
          <v:shape id="Text Box 1787" o:spid="_x0000_s1206" type="#_x0000_t202" style="position:absolute;left:0;text-align:left;margin-left:21.05pt;margin-top:49pt;width:12pt;height:63.8pt;z-index:-2516101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077BEF" w:rsidRDefault="00077BEF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o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classifie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a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f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a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notif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immediatel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f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chang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status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.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f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determined tha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misrepresente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omitte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fact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 w:rsidR="00077BEF">
        <w:rPr>
          <w:rFonts w:ascii="Times New Roman" w:hAnsi="Times New Roman"/>
          <w:color w:val="191919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resul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classificatio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reclassificatio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retroactiv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cha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ge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for non-residen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fee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Fisca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.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PLEAS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NOTE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: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o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avoi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dela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inconvenienc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arriva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proofErr w:type="spellStart"/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regis</w:t>
      </w:r>
      <w:proofErr w:type="spellEnd"/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tration</w:t>
      </w:r>
      <w:proofErr w:type="spellEnd"/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prospectiv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see</w:t>
      </w:r>
      <w:r w:rsidR="00077BEF">
        <w:rPr>
          <w:rFonts w:ascii="Times New Roman" w:hAnsi="Times New Roman"/>
          <w:color w:val="191919"/>
          <w:sz w:val="18"/>
          <w:szCs w:val="18"/>
        </w:rPr>
        <w:t>k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clarificatio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question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concernin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Question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proofErr w:type="spellStart"/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clarif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i</w:t>
      </w:r>
      <w:proofErr w:type="spellEnd"/>
      <w:r w:rsidR="00077BEF"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catio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addresse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 w:rsidR="00077BEF"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 w:rsidR="00077BEF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proofErr w:type="gramStart"/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 w:rsidR="00077BEF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proofErr w:type="gramEnd"/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31705.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629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EGISTR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CHEDUL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HANGES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supervisio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instructions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ructurin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expecte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chec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register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attentiv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man-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authorize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chairperso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he/she 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Dates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registrants 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limite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announce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stu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- 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determine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he/sh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attend-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class(</w:t>
      </w:r>
      <w:proofErr w:type="spellStart"/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he/sh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registers.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667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UDITIN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ONCREDIT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counte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 load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“V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awarded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condition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for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audite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regula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auditor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permitte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change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form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704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ITHDR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AW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NIVERSITY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matriculatin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limite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withdrawa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(drops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completion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add/dro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perio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ithdrawa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associate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droppe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du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documente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extenuatin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circumstance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hou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total.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301" w:hanging="18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“WF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withdrawal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reached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financia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G.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.A. condition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“WF”.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130" w:hanging="18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withdra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deadlin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 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authorize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withdra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extenuatin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circumstances.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fin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necessar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withdra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secur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withdrawa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form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Of-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spellEnd"/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ice-Presiden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ice-Presiden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Fisca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Financia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Aid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stu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- 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properl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retainin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 persona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notifie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withdrawa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properl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signed form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entitle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refun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Fisca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88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RANSCRIPTS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issue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financial obligation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issue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writte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made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$3.00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col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previou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tran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- scrip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 mus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directl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them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cases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transmitte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telecopier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/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X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 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$10.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077BEF" w:rsidRDefault="00077BEF" w:rsidP="00077BE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52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077BEF" w:rsidRDefault="00077BEF" w:rsidP="00077BE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8"/>
        <w:rPr>
          <w:rFonts w:ascii="Times New Roman" w:hAnsi="Times New Roman"/>
          <w:color w:val="000000"/>
          <w:sz w:val="20"/>
          <w:szCs w:val="20"/>
        </w:rPr>
        <w:sectPr w:rsidR="00077BEF">
          <w:pgSz w:w="12240" w:h="15840"/>
          <w:pgMar w:top="420" w:right="600" w:bottom="280" w:left="420" w:header="720" w:footer="720" w:gutter="0"/>
          <w:cols w:space="720"/>
          <w:noEndnote/>
        </w:sectPr>
      </w:pPr>
    </w:p>
    <w:p w:rsidR="00077BEF" w:rsidRDefault="00504058" w:rsidP="00504058">
      <w:pPr>
        <w:widowControl w:val="0"/>
        <w:autoSpaceDE w:val="0"/>
        <w:autoSpaceDN w:val="0"/>
        <w:adjustRightInd w:val="0"/>
        <w:spacing w:before="55" w:after="0" w:line="195" w:lineRule="exact"/>
        <w:ind w:right="33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536" style="position:absolute;left:0;text-align:left;margin-left:428.2pt;margin-top:-20.55pt;width:156.05pt;height:795.85pt;z-index:-251573248" coordorigin="9122,-62" coordsize="3121,15917">
            <v:group id="Group 2735" o:spid="_x0000_s1537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38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539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40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4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4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43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44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45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4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4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48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4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5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51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5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5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54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5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5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57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5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5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6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6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6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6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564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565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566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567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568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504058" w:rsidRPr="008A161B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569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570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571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504058" w:rsidRPr="008A161B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2C4CC6" w:rsidRPr="002C4CC6">
        <w:rPr>
          <w:noProof/>
        </w:rPr>
        <w:pict>
          <v:shape id="Text Box 1794" o:spid="_x0000_s1240" type="#_x0000_t202" style="position:absolute;left:0;text-align:left;margin-left:579.3pt;margin-top:49pt;width:12pt;height:63.8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" o:allowincell="f" filled="f" stroked="f">
            <v:textbox style="layout-flow:vertical" inset="0,0,0,0">
              <w:txbxContent>
                <w:p w:rsidR="00077BEF" w:rsidRDefault="00077BEF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077BEF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Support Services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2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CADEMI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LASSIFIC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077BEF" w:rsidRDefault="00077BEF" w:rsidP="00077BEF">
      <w:pPr>
        <w:widowControl w:val="0"/>
        <w:tabs>
          <w:tab w:val="left" w:pos="1560"/>
        </w:tabs>
        <w:autoSpaceDE w:val="0"/>
        <w:autoSpaceDN w:val="0"/>
        <w:adjustRightInd w:val="0"/>
        <w:spacing w:before="30" w:after="0" w:line="250" w:lineRule="auto"/>
        <w:ind w:left="120" w:right="286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hours: Freshme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0-29</w:t>
      </w:r>
    </w:p>
    <w:p w:rsidR="00077BEF" w:rsidRDefault="00077BEF" w:rsidP="00077BEF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Sophomore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30-59</w:t>
      </w:r>
    </w:p>
    <w:p w:rsidR="00077BEF" w:rsidRDefault="00077BEF" w:rsidP="00077BEF">
      <w:pPr>
        <w:widowControl w:val="0"/>
        <w:tabs>
          <w:tab w:val="left" w:pos="15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Junior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60-89</w:t>
      </w:r>
    </w:p>
    <w:p w:rsidR="00077BEF" w:rsidRDefault="00077BEF" w:rsidP="00077BEF">
      <w:pPr>
        <w:widowControl w:val="0"/>
        <w:tabs>
          <w:tab w:val="left" w:pos="156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Senior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above</w:t>
      </w:r>
    </w:p>
    <w:p w:rsidR="00077BEF" w:rsidRDefault="002C4CC6" w:rsidP="00077BEF">
      <w:pPr>
        <w:widowControl w:val="0"/>
        <w:autoSpaceDE w:val="0"/>
        <w:autoSpaceDN w:val="0"/>
        <w:adjustRightInd w:val="0"/>
        <w:spacing w:before="20" w:after="0" w:line="224" w:lineRule="auto"/>
        <w:ind w:left="120" w:right="1136"/>
        <w:rPr>
          <w:rFonts w:ascii="Times New Roman" w:hAnsi="Times New Roman"/>
          <w:color w:val="000000"/>
          <w:sz w:val="54"/>
          <w:szCs w:val="54"/>
        </w:rPr>
      </w:pPr>
      <w:r w:rsidRPr="002C4CC6">
        <w:rPr>
          <w:noProof/>
        </w:rPr>
        <w:pict>
          <v:shape id="Text Box 1827" o:spid="_x0000_s1235" type="#_x0000_t202" style="position:absolute;left:0;text-align:left;margin-left:36pt;margin-top:81.45pt;width:7.35pt;height:12pt;z-index:-2516080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oQtg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" o:allowincell="f" filled="f" stroked="f">
            <v:textbox inset="0,0,0,0">
              <w:txbxContent>
                <w:p w:rsidR="00077BEF" w:rsidRDefault="00077BEF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37" w:lineRule="exact"/>
                    <w:ind w:right="-56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191919"/>
                      <w:sz w:val="24"/>
                      <w:szCs w:val="24"/>
                    </w:rPr>
                    <w:t>P</w:t>
                  </w:r>
                </w:p>
              </w:txbxContent>
            </v:textbox>
            <w10:wrap anchorx="page"/>
          </v:shape>
        </w:pic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Special–Colleg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graduate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studyin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towar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anothe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classifie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 w:rsidR="00077BEF">
        <w:rPr>
          <w:rFonts w:ascii="Times New Roman" w:hAnsi="Times New Roman"/>
          <w:color w:val="191919"/>
          <w:sz w:val="18"/>
          <w:szCs w:val="18"/>
        </w:rPr>
        <w:t>l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students. </w:t>
      </w:r>
      <w:r w:rsidR="00077BEF">
        <w:rPr>
          <w:rFonts w:ascii="Times New Roman" w:hAnsi="Times New Roman"/>
          <w:color w:val="191919"/>
          <w:sz w:val="72"/>
          <w:szCs w:val="72"/>
        </w:rPr>
        <w:t>A</w:t>
      </w:r>
      <w:r w:rsidR="00077BEF">
        <w:rPr>
          <w:rFonts w:ascii="Times New Roman" w:hAnsi="Times New Roman"/>
          <w:color w:val="191919"/>
          <w:sz w:val="54"/>
          <w:szCs w:val="54"/>
        </w:rPr>
        <w:t>CADEMIC</w:t>
      </w:r>
      <w:r w:rsidR="00077BEF"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 w:rsidR="00077BEF">
        <w:rPr>
          <w:rFonts w:ascii="Times New Roman" w:hAnsi="Times New Roman"/>
          <w:color w:val="191919"/>
          <w:sz w:val="72"/>
          <w:szCs w:val="72"/>
        </w:rPr>
        <w:t>R</w:t>
      </w:r>
      <w:r w:rsidR="00077BEF">
        <w:rPr>
          <w:rFonts w:ascii="Times New Roman" w:hAnsi="Times New Roman"/>
          <w:color w:val="191919"/>
          <w:sz w:val="54"/>
          <w:szCs w:val="54"/>
        </w:rPr>
        <w:t>ENE</w:t>
      </w:r>
      <w:r w:rsidR="00077BEF">
        <w:rPr>
          <w:rFonts w:ascii="Times New Roman" w:hAnsi="Times New Roman"/>
          <w:color w:val="191919"/>
          <w:spacing w:val="-60"/>
          <w:sz w:val="54"/>
          <w:szCs w:val="54"/>
        </w:rPr>
        <w:t>W</w:t>
      </w:r>
      <w:r w:rsidR="00077BEF">
        <w:rPr>
          <w:rFonts w:ascii="Times New Roman" w:hAnsi="Times New Roman"/>
          <w:color w:val="191919"/>
          <w:sz w:val="54"/>
          <w:szCs w:val="54"/>
        </w:rPr>
        <w:t>AL</w:t>
      </w:r>
      <w:r w:rsidR="00077BEF">
        <w:rPr>
          <w:rFonts w:ascii="Times New Roman" w:hAnsi="Times New Roman"/>
          <w:color w:val="191919"/>
          <w:spacing w:val="25"/>
          <w:sz w:val="54"/>
          <w:szCs w:val="54"/>
        </w:rPr>
        <w:t xml:space="preserve"> </w:t>
      </w:r>
      <w:r w:rsidR="00077BEF">
        <w:rPr>
          <w:rFonts w:ascii="Times New Roman" w:hAnsi="Times New Roman"/>
          <w:color w:val="191919"/>
          <w:sz w:val="72"/>
          <w:szCs w:val="72"/>
        </w:rPr>
        <w:t>P</w:t>
      </w:r>
      <w:r w:rsidR="00077BEF">
        <w:rPr>
          <w:rFonts w:ascii="Times New Roman" w:hAnsi="Times New Roman"/>
          <w:color w:val="191919"/>
          <w:sz w:val="54"/>
          <w:szCs w:val="54"/>
        </w:rPr>
        <w:t>OLICIES</w:t>
      </w:r>
      <w:r w:rsidR="00077BEF">
        <w:rPr>
          <w:rFonts w:ascii="Times New Roman" w:hAnsi="Times New Roman"/>
          <w:color w:val="191919"/>
          <w:spacing w:val="15"/>
          <w:sz w:val="54"/>
          <w:szCs w:val="54"/>
        </w:rPr>
        <w:t xml:space="preserve"> </w:t>
      </w:r>
      <w:r w:rsidR="00077BEF">
        <w:rPr>
          <w:rFonts w:ascii="Times New Roman" w:hAnsi="Times New Roman"/>
          <w:color w:val="191919"/>
          <w:sz w:val="54"/>
          <w:szCs w:val="54"/>
        </w:rPr>
        <w:t xml:space="preserve">AND </w:t>
      </w:r>
      <w:r w:rsidR="00077BEF">
        <w:rPr>
          <w:rFonts w:ascii="Times New Roman" w:hAnsi="Times New Roman"/>
          <w:color w:val="191919"/>
          <w:sz w:val="72"/>
          <w:szCs w:val="72"/>
        </w:rPr>
        <w:t>P</w:t>
      </w:r>
      <w:r w:rsidR="00077BEF">
        <w:rPr>
          <w:rFonts w:ascii="Times New Roman" w:hAnsi="Times New Roman"/>
          <w:color w:val="191919"/>
          <w:sz w:val="54"/>
          <w:szCs w:val="54"/>
        </w:rPr>
        <w:t>ROCEDURES</w:t>
      </w:r>
      <w:r w:rsidR="00077BEF"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 w:rsidR="00077BEF">
        <w:rPr>
          <w:rFonts w:ascii="Times New Roman" w:hAnsi="Times New Roman"/>
          <w:color w:val="191919"/>
          <w:sz w:val="72"/>
          <w:szCs w:val="72"/>
        </w:rPr>
        <w:t>P</w:t>
      </w:r>
      <w:r w:rsidR="00077BEF">
        <w:rPr>
          <w:rFonts w:ascii="Times New Roman" w:hAnsi="Times New Roman"/>
          <w:color w:val="191919"/>
          <w:sz w:val="54"/>
          <w:szCs w:val="54"/>
        </w:rPr>
        <w:t>OLICIES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113" w:lineRule="exact"/>
        <w:ind w:left="26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position w:val="2"/>
          <w:sz w:val="18"/>
          <w:szCs w:val="18"/>
        </w:rPr>
        <w:t>OLICIES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55" w:lineRule="auto"/>
        <w:ind w:left="120" w:right="101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University System of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students who have been readmitted or reinstated after a period of absence of five (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) calendar years or longer are eligible for academic renewal.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renewal for the student signals the initiation of oa new grade po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nt average to be used for determining academic standing.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 provision allows University System of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degree-seeking students who ear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 xml:space="preserve">ier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expe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rienced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academic 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ficulty (probation, continued probation, suspension,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cgpa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below 2.00) to make a fresh start and have one 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nal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opport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u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nity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to earn a bachelo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degree.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5" w:lineRule="auto"/>
        <w:ind w:left="120" w:right="119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Former Developmental Studies students may apply for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Renewal only if they successfully completed all developmental Stu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ies requirements prior to the beginning of the five-year absence.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5" w:lineRule="auto"/>
        <w:ind w:left="120" w:right="117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granting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Renewal does not supersede institutional financial aid policies governing Satisfactory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Progr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ss and does not supersede the admissions requirements of certain programs (e.g., teacher education) that require a specific minimum 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ade point average based on all coursework. Re-entry into any academic program is not automatic.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ROCEDURES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5" w:lineRule="auto"/>
        <w:ind w:left="120" w:right="107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Students who wish to apply for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Renewal must submit an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 for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Renewal.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application may be submi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ted at the time of readmissions, but no later than the end of three semesters or re-enrollment or one calendar year following re-e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rollment, whichever comes first.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Renewal 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begins with the semester following re-enrollment.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Academic credit for previously completed coursework – including transfer credit – will be retained only for courses in which 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ades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A,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55" w:lineRule="auto"/>
        <w:ind w:left="120" w:right="10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B, C, S or K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have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been earned.  Courses with D or F grades must be repeated if they are required in the student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degree progr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m.  Retained grades are not calculated in 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Renewal 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A, but are counted in 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Renewal Hours Earned.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5" w:lineRule="auto"/>
        <w:ind w:left="120" w:right="123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 earn a degree, a student must meet the institution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residency requirements after acquiring academic renewal status.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 le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st 50% of work toward a degree must be completed after the granting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 Renewal status for a student to be eligible for honors 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gradua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5" w:lineRule="auto"/>
        <w:ind w:left="120" w:right="129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Note: </w:t>
      </w:r>
      <w:r>
        <w:rPr>
          <w:rFonts w:ascii="Times New Roman" w:hAnsi="Times New Roman"/>
          <w:color w:val="191919"/>
          <w:sz w:val="18"/>
          <w:szCs w:val="18"/>
        </w:rPr>
        <w:t>Please refer to the Board of Regents,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fairs Handbook,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Section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3.16 for additional information on Policies and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Proce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dures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 w:right="83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EPE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OLICY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TEMENT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 w:right="99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opportunit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repea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“D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“F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earned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stipulation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apply: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55" w:lineRule="auto"/>
        <w:ind w:left="480" w:right="2167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fective for all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students enrolled Fall Quarte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 1997 or afte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 only the first passing grade will be used to compute the 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first passing grade earned above “D” will be reflected in the cumulative 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A, in lieu of the immediate prior grade.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Grade(s) earned in any subsequent repeat of the same course will not be counted.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potential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graduates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form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submitted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fice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deadline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date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posted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Graduation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lanning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40" w:lineRule="auto"/>
        <w:ind w:left="120" w:right="10588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Guide.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40" w:lineRule="auto"/>
        <w:ind w:left="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Any forms submitted after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teh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deadline will not be processed.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5. In applying the criteria for determination of honors and other awards, all grades will be used in the calculations.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Repeat Policy pertains only to courses taken at the attending university (Albany State University).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3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7. See departmental chairperson for additional information.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" w:right="92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RANSIENT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5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candidates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should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other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without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first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obtaining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written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permi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proofErr w:type="gramEnd"/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chairperson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ice-Presiden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senior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take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another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institution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transient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during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which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reserves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right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re- fuse transient credit when this procedure has not been followed. In no cases will a student be permitted to take a course, thr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ugh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correspo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spellEnd"/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transient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he/sh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faile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receive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deficien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credit </w:t>
      </w:r>
      <w:r>
        <w:rPr>
          <w:rFonts w:ascii="Times New Roman" w:hAnsi="Times New Roman"/>
          <w:color w:val="191919"/>
          <w:sz w:val="18"/>
          <w:szCs w:val="18"/>
        </w:rPr>
        <w:t>hours on a semester system of correspondence and/or transient courses will be accepted toward the requirements for any degree.</w:t>
      </w:r>
    </w:p>
    <w:p w:rsidR="00077BEF" w:rsidRDefault="00077BEF" w:rsidP="00077BEF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348" w:lineRule="exact"/>
        <w:ind w:left="4137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3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3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3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3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4"/>
          <w:sz w:val="36"/>
          <w:szCs w:val="36"/>
        </w:rPr>
        <w:t>53</w:t>
      </w:r>
    </w:p>
    <w:p w:rsidR="00077BEF" w:rsidRDefault="00077BEF" w:rsidP="00077BEF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348" w:lineRule="exact"/>
        <w:ind w:left="4137"/>
        <w:rPr>
          <w:rFonts w:ascii="Century Gothic" w:hAnsi="Century Gothic" w:cs="Century Gothic"/>
          <w:color w:val="000000"/>
          <w:sz w:val="36"/>
          <w:szCs w:val="36"/>
        </w:rPr>
        <w:sectPr w:rsidR="00077BEF">
          <w:pgSz w:w="12240" w:h="15840"/>
          <w:pgMar w:top="420" w:right="420" w:bottom="280" w:left="600" w:header="720" w:footer="720" w:gutter="0"/>
          <w:cols w:space="720"/>
          <w:noEndnote/>
        </w:sectPr>
      </w:pPr>
    </w:p>
    <w:p w:rsidR="00077BEF" w:rsidRDefault="008E178B" w:rsidP="00077BEF">
      <w:pPr>
        <w:widowControl w:val="0"/>
        <w:autoSpaceDE w:val="0"/>
        <w:autoSpaceDN w:val="0"/>
        <w:adjustRightInd w:val="0"/>
        <w:spacing w:before="57" w:after="0" w:line="195" w:lineRule="exact"/>
        <w:ind w:left="417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noProof/>
          <w:color w:val="191919"/>
          <w:spacing w:val="-2"/>
          <w:sz w:val="24"/>
          <w:szCs w:val="24"/>
          <w:lang w:eastAsia="zh-CN"/>
        </w:rPr>
        <w:lastRenderedPageBreak/>
        <w:pict>
          <v:group id="_x0000_s1680" style="position:absolute;left:0;text-align:left;margin-left:-55.05pt;margin-top:-21.75pt;width:191pt;height:795.85pt;z-index:-251569152" coordorigin="-720,-62" coordsize="3820,15917">
            <v:group id="_x0000_s1681" style="position:absolute;left:-720;top:-62;width:3820;height:15917" coordorigin="-720,-62" coordsize="3820,15839">
              <v:rect id="_x0000_s1682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683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684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685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686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687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688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689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69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69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692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69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69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695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69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69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698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69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70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701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70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70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704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705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706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707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708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709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710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711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712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713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714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8E178B" w:rsidRPr="008A161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715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8E178B" w:rsidRPr="008A161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077BEF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Support Services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2C4CC6" w:rsidP="00077BEF">
      <w:pPr>
        <w:widowControl w:val="0"/>
        <w:autoSpaceDE w:val="0"/>
        <w:autoSpaceDN w:val="0"/>
        <w:adjustRightInd w:val="0"/>
        <w:spacing w:before="20" w:after="0" w:line="240" w:lineRule="auto"/>
        <w:ind w:left="1020" w:right="6952"/>
        <w:jc w:val="both"/>
        <w:rPr>
          <w:rFonts w:ascii="Times New Roman" w:hAnsi="Times New Roman"/>
          <w:color w:val="000000"/>
          <w:sz w:val="18"/>
          <w:szCs w:val="18"/>
        </w:rPr>
      </w:pPr>
      <w:r w:rsidRPr="002C4CC6">
        <w:rPr>
          <w:noProof/>
        </w:rPr>
        <w:pict>
          <v:shape id="Text Box 1859" o:spid="_x0000_s1279" type="#_x0000_t202" style="position:absolute;left:0;text-align:left;margin-left:21pt;margin-top:49.1pt;width:12pt;height:63.8pt;z-index:-251590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Wb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077BEF" w:rsidRDefault="00077BEF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077BEF"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V</w:t>
      </w:r>
      <w:r w:rsidR="00077BEF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ETERAN</w:t>
      </w:r>
      <w:r w:rsidR="00077BEF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 w:rsidR="00077BEF"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 w:rsidR="00077BEF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SSIS</w:t>
      </w:r>
      <w:r w:rsidR="00077BEF"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T</w:t>
      </w:r>
      <w:r w:rsidR="00077BEF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ANC</w:t>
      </w:r>
      <w:r w:rsidR="00077BEF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 w:rsidR="00077BEF"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 w:rsidR="00077BEF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ROGRAM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7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eterans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dut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personnel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dependent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entitle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certai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benefit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etera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(D</w:t>
      </w:r>
      <w:r>
        <w:rPr>
          <w:rFonts w:ascii="Times New Roman" w:hAnsi="Times New Roman"/>
          <w:color w:val="191919"/>
          <w:spacing w:val="-26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A).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benefit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Benefit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Benefit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total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entitlemen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welv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each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eteran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benefit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hel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defra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tutorin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eteran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cove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tuitio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eteran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militar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- 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veteran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79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UCKLE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MENDMENT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complianc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Famil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Right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Privac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1974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U.S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93-3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 wa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protec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privac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guideline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correctio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inaccurat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through informa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hearings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788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VERAGE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attempted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calculate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each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follows: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1565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 attempte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term.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point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earne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divide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tota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attempted.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“I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calculate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“I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removed.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565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OLIC</w:t>
      </w:r>
      <w:r>
        <w:rPr>
          <w:rFonts w:ascii="Times New Roman" w:hAnsi="Times New Roman"/>
          <w:b/>
          <w:bCs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:</w:t>
      </w:r>
      <w:r>
        <w:rPr>
          <w:rFonts w:ascii="Times New Roman" w:hAnsi="Times New Roman"/>
          <w:b/>
          <w:bCs/>
          <w:color w:val="191919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V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ISI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NIVERSIT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LASSROOMS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(herei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calle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University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 xml:space="preserve">e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wholesom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 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distraction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Therefore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invite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authorize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classroom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ime spen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visito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especiall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child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distract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classroom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substitut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day 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issue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childre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unauthorize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visitor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ermi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unauthorized visitor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childre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classrooms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restrictio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childre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person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doe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attendanc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Univ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functions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 famil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member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alway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welcom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pinnin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ceremonies.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548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EORGI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EGISL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EQUIREMENTS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Assembl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candidate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posses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Constitution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Uni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out-of-stat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exemptio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Consti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tution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abou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exemptio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contactin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chairperso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845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ECON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</w:t>
      </w:r>
      <w:r>
        <w:rPr>
          <w:rFonts w:ascii="Times New Roman" w:hAnsi="Times New Roman"/>
          <w:color w:val="191919"/>
          <w:sz w:val="18"/>
          <w:szCs w:val="18"/>
        </w:rPr>
        <w:t xml:space="preserve">n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appropriately applied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 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transcript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alread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Albany 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020" w:right="169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ROCEDUR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PP</w:t>
      </w:r>
      <w:r>
        <w:rPr>
          <w:rFonts w:ascii="Times New Roman" w:hAnsi="Times New Roman"/>
          <w:b/>
          <w:bCs/>
          <w:color w:val="191919"/>
          <w:spacing w:val="-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YIN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AK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OLLEG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XAMIN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(CLEP):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esting.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CLE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yo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chairperson.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approval.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50" w:lineRule="auto"/>
        <w:ind w:left="1380" w:right="476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CLE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sting.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code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5004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sent.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077BEF" w:rsidRDefault="002C4CC6" w:rsidP="00077BEF">
      <w:pPr>
        <w:widowControl w:val="0"/>
        <w:autoSpaceDE w:val="0"/>
        <w:autoSpaceDN w:val="0"/>
        <w:adjustRightInd w:val="0"/>
        <w:spacing w:before="30" w:after="0" w:line="250" w:lineRule="auto"/>
        <w:ind w:left="1020" w:right="91"/>
        <w:jc w:val="both"/>
        <w:rPr>
          <w:rFonts w:ascii="Times New Roman" w:hAnsi="Times New Roman"/>
          <w:color w:val="000000"/>
          <w:sz w:val="18"/>
          <w:szCs w:val="18"/>
        </w:rPr>
      </w:pPr>
      <w:r w:rsidRPr="002C4CC6">
        <w:rPr>
          <w:noProof/>
        </w:rPr>
        <w:pict>
          <v:shape id="Text Box 1864" o:spid="_x0000_s1280" type="#_x0000_t202" style="position:absolute;left:0;text-align:left;margin-left:26.35pt;margin-top:750pt;width:20.2pt;height:18pt;z-index:-2515896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" o:allowincell="f" filled="f" stroked="f">
            <v:textbox inset="0,0,0,0">
              <w:txbxContent>
                <w:p w:rsidR="00077BEF" w:rsidRDefault="00077BEF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exact"/>
                    <w:ind w:right="-74"/>
                    <w:rPr>
                      <w:rFonts w:ascii="Century Gothic" w:hAnsi="Century Gothic" w:cs="Century Gothic"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position w:val="1"/>
                      <w:sz w:val="36"/>
                      <w:szCs w:val="36"/>
                    </w:rPr>
                    <w:t>54</w:t>
                  </w:r>
                </w:p>
              </w:txbxContent>
            </v:textbox>
            <w10:wrap anchorx="page" anchory="page"/>
          </v:shape>
        </w:pic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NOTE</w:t>
      </w:r>
      <w:r w:rsidR="00077BEF">
        <w:rPr>
          <w:rFonts w:ascii="Times New Roman" w:hAnsi="Times New Roman"/>
          <w:color w:val="191919"/>
          <w:sz w:val="18"/>
          <w:szCs w:val="18"/>
        </w:rPr>
        <w:t>: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 Allo</w:t>
      </w:r>
      <w:r w:rsidR="00077BEF">
        <w:rPr>
          <w:rFonts w:ascii="Times New Roman" w:hAnsi="Times New Roman"/>
          <w:color w:val="191919"/>
          <w:sz w:val="18"/>
          <w:szCs w:val="18"/>
        </w:rPr>
        <w:t>w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si</w:t>
      </w:r>
      <w:r w:rsidR="00077BEF">
        <w:rPr>
          <w:rFonts w:ascii="Times New Roman" w:hAnsi="Times New Roman"/>
          <w:color w:val="191919"/>
          <w:sz w:val="18"/>
          <w:szCs w:val="18"/>
        </w:rPr>
        <w:t>x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week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test(s</w:t>
      </w:r>
      <w:r w:rsidR="00077BEF">
        <w:rPr>
          <w:rFonts w:ascii="Times New Roman" w:hAnsi="Times New Roman"/>
          <w:color w:val="191919"/>
          <w:sz w:val="18"/>
          <w:szCs w:val="18"/>
        </w:rPr>
        <w:t>)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result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processed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0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u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evaluatio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shee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indicatin</w:t>
      </w:r>
      <w:r w:rsidR="00077BEF">
        <w:rPr>
          <w:rFonts w:ascii="Times New Roman" w:hAnsi="Times New Roman"/>
          <w:color w:val="191919"/>
          <w:sz w:val="18"/>
          <w:szCs w:val="18"/>
        </w:rPr>
        <w:t>g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whethe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yo</w:t>
      </w:r>
      <w:r w:rsidR="00077BEF">
        <w:rPr>
          <w:rFonts w:ascii="Times New Roman" w:hAnsi="Times New Roman"/>
          <w:color w:val="191919"/>
          <w:sz w:val="18"/>
          <w:szCs w:val="18"/>
        </w:rPr>
        <w:t>u</w:t>
      </w:r>
      <w:r w:rsidR="00077BEF"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have passe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test(s)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yo</w:t>
      </w:r>
      <w:r w:rsidR="00077BEF">
        <w:rPr>
          <w:rFonts w:ascii="Times New Roman" w:hAnsi="Times New Roman"/>
          <w:color w:val="191919"/>
          <w:sz w:val="18"/>
          <w:szCs w:val="18"/>
        </w:rPr>
        <w:t>u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receive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CLE</w:t>
      </w:r>
      <w:r w:rsidR="00077BEF">
        <w:rPr>
          <w:rFonts w:ascii="Times New Roman" w:hAnsi="Times New Roman"/>
          <w:color w:val="191919"/>
          <w:sz w:val="18"/>
          <w:szCs w:val="18"/>
        </w:rPr>
        <w:t>P</w:t>
      </w:r>
      <w:r w:rsidR="00077BEF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evaluatio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 w:rsidR="00077BEF">
        <w:rPr>
          <w:rFonts w:ascii="Times New Roman" w:hAnsi="Times New Roman"/>
          <w:color w:val="191919"/>
          <w:sz w:val="18"/>
          <w:szCs w:val="18"/>
        </w:rPr>
        <w:t>4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day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yo</w:t>
      </w:r>
      <w:r w:rsidR="00077BEF">
        <w:rPr>
          <w:rFonts w:ascii="Times New Roman" w:hAnsi="Times New Roman"/>
          <w:color w:val="191919"/>
          <w:sz w:val="18"/>
          <w:szCs w:val="18"/>
        </w:rPr>
        <w:t>u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you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results</w:t>
      </w:r>
      <w:r w:rsidR="00077BEF">
        <w:rPr>
          <w:rFonts w:ascii="Times New Roman" w:hAnsi="Times New Roman"/>
          <w:color w:val="191919"/>
          <w:sz w:val="18"/>
          <w:szCs w:val="18"/>
        </w:rPr>
        <w:t>,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pleas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Reg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stra</w:t>
      </w:r>
      <w:r w:rsidR="00077BEF"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Credit b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o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o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wis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h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o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validat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knowledg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h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acquire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proficie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 w:rsidR="00077BEF">
        <w:rPr>
          <w:rFonts w:ascii="Times New Roman" w:hAnsi="Times New Roman"/>
          <w:color w:val="191919"/>
          <w:sz w:val="18"/>
          <w:szCs w:val="18"/>
        </w:rPr>
        <w:t xml:space="preserve">h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 xml:space="preserve">in-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dependen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stud</w:t>
      </w:r>
      <w:r w:rsidR="00077BEF">
        <w:rPr>
          <w:rFonts w:ascii="Times New Roman" w:hAnsi="Times New Roman"/>
          <w:color w:val="191919"/>
          <w:sz w:val="18"/>
          <w:szCs w:val="18"/>
        </w:rPr>
        <w:t>y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othe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lif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experience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student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wh</w:t>
      </w:r>
      <w:r w:rsidR="00077BEF">
        <w:rPr>
          <w:rFonts w:ascii="Times New Roman" w:hAnsi="Times New Roman"/>
          <w:color w:val="191919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wer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no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grante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transfe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credi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cours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wor</w:t>
      </w:r>
      <w:r w:rsidR="00077BEF">
        <w:rPr>
          <w:rFonts w:ascii="Times New Roman" w:hAnsi="Times New Roman"/>
          <w:color w:val="191919"/>
          <w:sz w:val="18"/>
          <w:szCs w:val="18"/>
        </w:rPr>
        <w:t>k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complete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elsew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>h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ere</w:t>
      </w:r>
      <w:r w:rsidR="00077BEF">
        <w:rPr>
          <w:rFonts w:ascii="Times New Roman" w:hAnsi="Times New Roman"/>
          <w:color w:val="191919"/>
          <w:sz w:val="18"/>
          <w:szCs w:val="18"/>
        </w:rPr>
        <w:t>.</w:t>
      </w:r>
      <w:r w:rsidR="00077BEF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3"/>
          <w:sz w:val="18"/>
          <w:szCs w:val="18"/>
        </w:rPr>
        <w:t xml:space="preserve">following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z w:val="18"/>
          <w:szCs w:val="18"/>
        </w:rPr>
        <w:t>a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lis</w:t>
      </w:r>
      <w:r w:rsidR="00077BEF">
        <w:rPr>
          <w:rFonts w:ascii="Times New Roman" w:hAnsi="Times New Roman"/>
          <w:color w:val="191919"/>
          <w:sz w:val="18"/>
          <w:szCs w:val="18"/>
        </w:rPr>
        <w:t>t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077BEF">
        <w:rPr>
          <w:rFonts w:ascii="Times New Roman" w:hAnsi="Times New Roman"/>
          <w:color w:val="191919"/>
          <w:sz w:val="18"/>
          <w:szCs w:val="18"/>
        </w:rPr>
        <w:t>f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077BEF">
        <w:rPr>
          <w:rFonts w:ascii="Times New Roman" w:hAnsi="Times New Roman"/>
          <w:color w:val="191919"/>
          <w:sz w:val="18"/>
          <w:szCs w:val="18"/>
        </w:rPr>
        <w:t>e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 w:rsidR="00077BEF">
        <w:rPr>
          <w:rFonts w:ascii="Times New Roman" w:hAnsi="Times New Roman"/>
          <w:color w:val="191919"/>
          <w:sz w:val="18"/>
          <w:szCs w:val="18"/>
        </w:rPr>
        <w:t>s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 w:rsidR="00077BEF">
        <w:rPr>
          <w:rFonts w:ascii="Times New Roman" w:hAnsi="Times New Roman"/>
          <w:color w:val="191919"/>
          <w:sz w:val="18"/>
          <w:szCs w:val="18"/>
        </w:rPr>
        <w:t>d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077BEF">
        <w:rPr>
          <w:rFonts w:ascii="Times New Roman" w:hAnsi="Times New Roman"/>
          <w:color w:val="191919"/>
          <w:sz w:val="18"/>
          <w:szCs w:val="18"/>
        </w:rPr>
        <w:t>r</w:t>
      </w:r>
      <w:r w:rsidR="00077BEF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CLE</w:t>
      </w:r>
      <w:r w:rsidR="00077BEF">
        <w:rPr>
          <w:rFonts w:ascii="Times New Roman" w:hAnsi="Times New Roman"/>
          <w:color w:val="191919"/>
          <w:sz w:val="18"/>
          <w:szCs w:val="18"/>
        </w:rPr>
        <w:t>P</w:t>
      </w:r>
      <w:r w:rsidR="00077BEF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077BEF">
        <w:rPr>
          <w:rFonts w:ascii="Times New Roman" w:hAnsi="Times New Roman"/>
          <w:color w:val="191919"/>
          <w:spacing w:val="-2"/>
          <w:sz w:val="18"/>
          <w:szCs w:val="18"/>
        </w:rPr>
        <w:t>credit: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12" w:after="0" w:line="240" w:lineRule="auto"/>
        <w:ind w:left="4281" w:right="4095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077BEF" w:rsidRDefault="00077BEF" w:rsidP="00077BEF">
      <w:pPr>
        <w:widowControl w:val="0"/>
        <w:autoSpaceDE w:val="0"/>
        <w:autoSpaceDN w:val="0"/>
        <w:adjustRightInd w:val="0"/>
        <w:spacing w:before="12" w:after="0" w:line="240" w:lineRule="auto"/>
        <w:ind w:left="4281" w:right="4095"/>
        <w:jc w:val="center"/>
        <w:rPr>
          <w:rFonts w:ascii="Times New Roman" w:hAnsi="Times New Roman"/>
          <w:color w:val="000000"/>
          <w:sz w:val="20"/>
          <w:szCs w:val="20"/>
        </w:rPr>
        <w:sectPr w:rsidR="00077BEF">
          <w:pgSz w:w="12240" w:h="15840"/>
          <w:pgMar w:top="420" w:right="600" w:bottom="280" w:left="420" w:header="720" w:footer="720" w:gutter="0"/>
          <w:cols w:space="720"/>
          <w:noEndnote/>
        </w:sectPr>
      </w:pPr>
    </w:p>
    <w:p w:rsidR="00077BEF" w:rsidRDefault="00504058" w:rsidP="00077BEF">
      <w:pPr>
        <w:widowControl w:val="0"/>
        <w:autoSpaceDE w:val="0"/>
        <w:autoSpaceDN w:val="0"/>
        <w:adjustRightInd w:val="0"/>
        <w:spacing w:before="57" w:after="0" w:line="195" w:lineRule="exact"/>
        <w:ind w:right="436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noProof/>
          <w:color w:val="191919"/>
          <w:sz w:val="15"/>
          <w:szCs w:val="15"/>
          <w:lang w:eastAsia="zh-CN"/>
        </w:rPr>
        <w:lastRenderedPageBreak/>
        <w:pict>
          <v:group id="_x0000_s1572" style="position:absolute;left:0;text-align:left;margin-left:427.1pt;margin-top:-23.55pt;width:156.05pt;height:795.85pt;z-index:-251572224" coordorigin="9122,-62" coordsize="3121,15917">
            <v:group id="Group 2735" o:spid="_x0000_s1573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74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575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76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77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78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79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80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81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8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8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84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8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8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87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8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8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90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9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9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93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9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9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96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97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98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99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600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601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602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603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604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504058" w:rsidRPr="008A161B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605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606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607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504058" w:rsidRPr="008A161B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2C4CC6" w:rsidRPr="002C4CC6">
        <w:rPr>
          <w:noProof/>
        </w:rPr>
        <w:pict>
          <v:shape id="Text Box 1868" o:spid="_x0000_s1313" type="#_x0000_t202" style="position:absolute;left:0;text-align:left;margin-left:579.3pt;margin-top:49.1pt;width:12pt;height:63.8pt;z-index:-2515834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" o:allowincell="f" filled="f" stroked="f">
            <v:textbox style="layout-flow:vertical" inset="0,0,0,0">
              <w:txbxContent>
                <w:p w:rsidR="00077BEF" w:rsidRDefault="00077BEF" w:rsidP="00077BE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077BEF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Support Services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tabs>
          <w:tab w:val="left" w:pos="2320"/>
          <w:tab w:val="left" w:pos="5640"/>
          <w:tab w:val="left" w:pos="7400"/>
        </w:tabs>
        <w:autoSpaceDE w:val="0"/>
        <w:autoSpaceDN w:val="0"/>
        <w:adjustRightInd w:val="0"/>
        <w:spacing w:before="7" w:after="0" w:line="293" w:lineRule="exact"/>
        <w:ind w:left="140"/>
        <w:rPr>
          <w:rFonts w:ascii="Century Gothic" w:hAnsi="Century Gothic" w:cs="Century Gothic"/>
          <w:color w:val="000000"/>
          <w:sz w:val="24"/>
          <w:szCs w:val="24"/>
        </w:rPr>
      </w:pPr>
      <w:proofErr w:type="gramStart"/>
      <w:r>
        <w:rPr>
          <w:rFonts w:ascii="Century Gothic" w:hAnsi="Century Gothic" w:cs="Century Gothic"/>
          <w:b/>
          <w:bCs/>
          <w:color w:val="191919"/>
          <w:position w:val="-1"/>
          <w:sz w:val="24"/>
          <w:szCs w:val="24"/>
        </w:rPr>
        <w:t>Course Prefix</w:t>
      </w:r>
      <w:r>
        <w:rPr>
          <w:rFonts w:ascii="Century Gothic" w:hAnsi="Century Gothic" w:cs="Century Gothic"/>
          <w:b/>
          <w:bCs/>
          <w:color w:val="191919"/>
          <w:position w:val="-1"/>
          <w:sz w:val="24"/>
          <w:szCs w:val="24"/>
        </w:rPr>
        <w:tab/>
        <w:t>Course No.</w:t>
      </w:r>
      <w:proofErr w:type="gramEnd"/>
      <w:r>
        <w:rPr>
          <w:rFonts w:ascii="Century Gothic" w:hAnsi="Century Gothic" w:cs="Century Gothic"/>
          <w:b/>
          <w:bCs/>
          <w:color w:val="191919"/>
          <w:position w:val="-1"/>
          <w:sz w:val="24"/>
          <w:szCs w:val="24"/>
        </w:rPr>
        <w:tab/>
        <w:t>Credit Hours</w:t>
      </w:r>
      <w:r>
        <w:rPr>
          <w:rFonts w:ascii="Century Gothic" w:hAnsi="Century Gothic" w:cs="Century Gothic"/>
          <w:b/>
          <w:bCs/>
          <w:color w:val="191919"/>
          <w:position w:val="-1"/>
          <w:sz w:val="24"/>
          <w:szCs w:val="24"/>
        </w:rPr>
        <w:tab/>
        <w:t>CLEP Test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2" w:after="0" w:line="10" w:lineRule="exact"/>
        <w:rPr>
          <w:rFonts w:ascii="Century Gothic" w:hAnsi="Century Gothic" w:cs="Century Gothic"/>
          <w:color w:val="000000"/>
          <w:sz w:val="2"/>
          <w:szCs w:val="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77"/>
        <w:gridCol w:w="1031"/>
        <w:gridCol w:w="3407"/>
        <w:gridCol w:w="1382"/>
        <w:gridCol w:w="3128"/>
      </w:tblGrid>
      <w:tr w:rsidR="00077BEF" w:rsidRPr="007A7452" w:rsidTr="00F13658">
        <w:trPr>
          <w:trHeight w:hRule="exact" w:val="31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6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ACCT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65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2101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65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Principles of Accounting 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65" w:after="0" w:line="240" w:lineRule="auto"/>
              <w:ind w:left="541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65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Introductory Accounting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ACCT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2102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Principles of Accounting II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1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Introductory Accounting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BIOL*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1111K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 xml:space="preserve">Introduction to Biological </w:t>
            </w:r>
            <w:proofErr w:type="spellStart"/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Sci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4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General Biology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BIOL*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1112K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 xml:space="preserve">Introduction to Biological </w:t>
            </w:r>
            <w:proofErr w:type="spellStart"/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Sci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4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General Biology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CHEM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1211K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General Chemistry 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4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General Chemistry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CHEM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1212K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General Chemistry II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4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General Chemistry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CCSI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1101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Introduction to Computers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1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Computers and Data Processing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ECON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2105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Principles of Macroeconomics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Introductory Macroeconomics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ECON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2106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Principles of Microeconomics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Introductory Microeconomics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EDUC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2205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Human Growth &amp; Development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Human Growth &amp; Development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EDUC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3306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Education Psychology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Educational Psychology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1101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English Composition 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Composition I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1102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English Composition II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Freshman English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2111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World Literature 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Analysis &amp; Interpretation of Lit.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2112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World Literature II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Analysis &amp; Interpretation of Lit.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2131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American Literature 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1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American Literature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2132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American Literature II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American Literature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2298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English Literature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English Literature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HIST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1111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Survey of World History 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Western Civilization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HIST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1112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Survey of World History II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Western Civilization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HIST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2111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Survey of American History 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American History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HIST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2112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Survey of American History II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American History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FREN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1101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French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French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FREN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1102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French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1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French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FREN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1103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French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1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French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GRMN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1121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German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German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GRMN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1122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German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German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GRMN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1123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German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German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SPAN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1131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Spanish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Spanish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SPAN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1132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Spanish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Spanish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SPAN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1133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Elementary Spanish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Spanish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BISE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2010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Fund of Computer Applications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Computer and Data Processing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MGMT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3105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Legal Environment of Business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Introductory Business Law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MGMT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4110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Organizational Behavior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Introduction to Management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MKTG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3120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Principles of Marketing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Introductory Marketing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MATH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1111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Algebra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College Algebra/Trigonometry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MATH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1113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PreCalculus</w:t>
            </w:r>
            <w:proofErr w:type="spellEnd"/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 xml:space="preserve"> w/Trigonometry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1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Trigonometry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MATH**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1211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Calculus 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4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Calculus w/Elementary Function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MATH**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2211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Calculus II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4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Calculus w/Elementary Function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POLS***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1101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U.S. &amp; Georgia Government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1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American Government</w:t>
            </w:r>
          </w:p>
        </w:tc>
      </w:tr>
      <w:tr w:rsidR="00077BEF" w:rsidRPr="007A7452" w:rsidTr="00F13658">
        <w:trPr>
          <w:trHeight w:hRule="exact" w:val="28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PSYC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1101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General Psychology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General Psychology</w:t>
            </w:r>
          </w:p>
        </w:tc>
      </w:tr>
      <w:tr w:rsidR="00077BEF" w:rsidRPr="007A7452" w:rsidTr="00F13658">
        <w:trPr>
          <w:trHeight w:hRule="exact" w:val="31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SOCI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2011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Principles of Sociology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540" w:right="6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077BEF" w:rsidRPr="007A7452" w:rsidRDefault="00077BEF" w:rsidP="00F13658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7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Century Gothic" w:hAnsi="Century Gothic" w:cs="Century Gothic"/>
                <w:color w:val="191919"/>
                <w:sz w:val="15"/>
                <w:szCs w:val="15"/>
              </w:rPr>
              <w:t>Introductory Sociology</w:t>
            </w:r>
          </w:p>
        </w:tc>
      </w:tr>
    </w:tbl>
    <w:p w:rsidR="00077BEF" w:rsidRDefault="00077BEF" w:rsidP="00077BEF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before="27" w:after="0" w:line="240" w:lineRule="auto"/>
        <w:ind w:left="140"/>
        <w:rPr>
          <w:rFonts w:ascii="Century Gothic" w:hAnsi="Century Gothic" w:cs="Century Gothic"/>
          <w:color w:val="000000"/>
          <w:sz w:val="14"/>
          <w:szCs w:val="14"/>
        </w:rPr>
      </w:pPr>
      <w:r>
        <w:rPr>
          <w:rFonts w:ascii="Century Gothic" w:hAnsi="Century Gothic" w:cs="Century Gothic"/>
          <w:color w:val="191919"/>
          <w:sz w:val="14"/>
          <w:szCs w:val="14"/>
        </w:rPr>
        <w:t>Credit will be awarded based on the minimum scale score recommended for passing by the American Council on Education.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168" w:lineRule="exact"/>
        <w:ind w:left="140"/>
        <w:rPr>
          <w:rFonts w:ascii="Century Gothic" w:hAnsi="Century Gothic" w:cs="Century Gothic"/>
          <w:color w:val="000000"/>
          <w:sz w:val="14"/>
          <w:szCs w:val="14"/>
        </w:rPr>
      </w:pPr>
      <w:r>
        <w:rPr>
          <w:rFonts w:ascii="Century Gothic" w:hAnsi="Century Gothic" w:cs="Century Gothic"/>
          <w:color w:val="191919"/>
          <w:sz w:val="14"/>
          <w:szCs w:val="14"/>
        </w:rPr>
        <w:t>*Approved for non science majors.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168" w:lineRule="exact"/>
        <w:ind w:left="140"/>
        <w:rPr>
          <w:rFonts w:ascii="Century Gothic" w:hAnsi="Century Gothic" w:cs="Century Gothic"/>
          <w:color w:val="000000"/>
          <w:sz w:val="14"/>
          <w:szCs w:val="14"/>
        </w:rPr>
      </w:pPr>
      <w:r>
        <w:rPr>
          <w:rFonts w:ascii="Century Gothic" w:hAnsi="Century Gothic" w:cs="Century Gothic"/>
          <w:color w:val="191919"/>
          <w:sz w:val="14"/>
          <w:szCs w:val="14"/>
        </w:rPr>
        <w:t>**If a student has passed MATH 1211 or 2211 and takes this test, he will only receive four credit hours.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168" w:lineRule="exact"/>
        <w:ind w:left="140"/>
        <w:rPr>
          <w:rFonts w:ascii="Century Gothic" w:hAnsi="Century Gothic" w:cs="Century Gothic"/>
          <w:color w:val="000000"/>
          <w:sz w:val="14"/>
          <w:szCs w:val="14"/>
        </w:rPr>
      </w:pPr>
      <w:r>
        <w:rPr>
          <w:rFonts w:ascii="Century Gothic" w:hAnsi="Century Gothic" w:cs="Century Gothic"/>
          <w:color w:val="191919"/>
          <w:sz w:val="14"/>
          <w:szCs w:val="14"/>
        </w:rPr>
        <w:t>***Student must also pass the U.S. and GA History and Constitution Examination.</w:t>
      </w:r>
    </w:p>
    <w:p w:rsidR="00077BEF" w:rsidRDefault="00077BEF" w:rsidP="00077BEF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77BEF" w:rsidRDefault="00077BEF" w:rsidP="00077BEF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451" w:lineRule="exact"/>
        <w:ind w:left="4156"/>
        <w:rPr>
          <w:rFonts w:ascii="Century Gothic" w:hAnsi="Century Gothic" w:cs="Century Gothic"/>
          <w:color w:val="000000"/>
          <w:sz w:val="36"/>
          <w:szCs w:val="36"/>
        </w:rPr>
        <w:sectPr w:rsidR="00077BEF">
          <w:pgSz w:w="12240" w:h="15840"/>
          <w:pgMar w:top="420" w:right="420" w:bottom="280" w:left="580" w:header="720" w:footer="720" w:gutter="0"/>
          <w:cols w:space="720" w:equalWidth="0">
            <w:col w:w="11240"/>
          </w:cols>
          <w:noEndnote/>
        </w:sect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55</w:t>
      </w:r>
    </w:p>
    <w:p w:rsidR="00631618" w:rsidRDefault="008E178B">
      <w:r>
        <w:rPr>
          <w:noProof/>
          <w:lang w:eastAsia="zh-CN"/>
        </w:rPr>
        <w:lastRenderedPageBreak/>
        <w:pict>
          <v:group id="_x0000_s1644" style="position:absolute;margin-left:-103.15pt;margin-top:-73.8pt;width:191pt;height:795.85pt;z-index:-251570176" coordorigin="-720,-62" coordsize="3820,15917">
            <v:group id="_x0000_s1645" style="position:absolute;left:-720;top:-62;width:3820;height:15917" coordorigin="-720,-62" coordsize="3820,15839">
              <v:rect id="_x0000_s1646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647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648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649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650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651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652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653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65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65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656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65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65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659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66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66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662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66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66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665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66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66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668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669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670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671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672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673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674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675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676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677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8E178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678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8E178B" w:rsidRPr="008A161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679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8E178B" w:rsidRPr="008A161B" w:rsidRDefault="008E178B" w:rsidP="008E17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D611DC">
        <w:t xml:space="preserve">   </w:t>
      </w:r>
    </w:p>
    <w:p w:rsidR="00D611DC" w:rsidRDefault="00D611DC"/>
    <w:p w:rsidR="00D611DC" w:rsidRDefault="00D611DC"/>
    <w:p w:rsidR="008E178B" w:rsidRDefault="008E178B"/>
    <w:p w:rsidR="008E178B" w:rsidRDefault="008E178B"/>
    <w:p w:rsidR="00631618" w:rsidRDefault="00631618"/>
    <w:p w:rsidR="00631618" w:rsidRDefault="00631618" w:rsidP="00B41364">
      <w:pPr>
        <w:sectPr w:rsidR="00631618" w:rsidSect="00B41364">
          <w:pgSz w:w="12240" w:h="15840"/>
          <w:pgMar w:top="1440" w:right="720" w:bottom="1440" w:left="1350" w:header="720" w:footer="720" w:gutter="0"/>
          <w:cols w:space="720"/>
          <w:docGrid w:linePitch="360"/>
        </w:sectPr>
      </w:pPr>
    </w:p>
    <w:p w:rsidR="00946B9C" w:rsidRDefault="00504058" w:rsidP="00631618">
      <w:r>
        <w:rPr>
          <w:noProof/>
          <w:lang w:eastAsia="zh-CN"/>
        </w:rPr>
        <w:lastRenderedPageBreak/>
        <w:pict>
          <v:group id="_x0000_s1608" style="position:absolute;margin-left:404.2pt;margin-top:-73pt;width:156.05pt;height:795.85pt;z-index:-251571200" coordorigin="9122,-62" coordsize="3121,15917">
            <v:group id="Group 2735" o:spid="_x0000_s1609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610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611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612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613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614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615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616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617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61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61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620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62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62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623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62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62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626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62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62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629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63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63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632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633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634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635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636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637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638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639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640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504058" w:rsidRPr="008A161B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641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642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504058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643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504058" w:rsidRPr="008A161B" w:rsidRDefault="00504058" w:rsidP="0050405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D611DC">
        <w:t xml:space="preserve">   </w:t>
      </w:r>
    </w:p>
    <w:p w:rsidR="00D611DC" w:rsidRDefault="00D611DC" w:rsidP="00631618"/>
    <w:p w:rsidR="00D611DC" w:rsidRDefault="00D611DC" w:rsidP="00631618"/>
    <w:sectPr w:rsidR="00D611DC" w:rsidSect="00B41364">
      <w:pgSz w:w="12240" w:h="15840"/>
      <w:pgMar w:top="1440" w:right="135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077BEF"/>
    <w:rsid w:val="00077BEF"/>
    <w:rsid w:val="000D5F13"/>
    <w:rsid w:val="002C4CC6"/>
    <w:rsid w:val="002F0DAB"/>
    <w:rsid w:val="003277C3"/>
    <w:rsid w:val="0044716C"/>
    <w:rsid w:val="00504058"/>
    <w:rsid w:val="005054C2"/>
    <w:rsid w:val="00611C4D"/>
    <w:rsid w:val="00631618"/>
    <w:rsid w:val="006F2981"/>
    <w:rsid w:val="00740631"/>
    <w:rsid w:val="008E178B"/>
    <w:rsid w:val="00946B9C"/>
    <w:rsid w:val="00B41364"/>
    <w:rsid w:val="00B80473"/>
    <w:rsid w:val="00D00502"/>
    <w:rsid w:val="00D22C9C"/>
    <w:rsid w:val="00D611DC"/>
    <w:rsid w:val="00EA093D"/>
    <w:rsid w:val="00F3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EF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BEF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5520</Words>
  <Characters>31467</Characters>
  <Application>Microsoft Office Word</Application>
  <DocSecurity>0</DocSecurity>
  <Lines>262</Lines>
  <Paragraphs>73</Paragraphs>
  <ScaleCrop>false</ScaleCrop>
  <Company>Hewlett-Packard Company</Company>
  <LinksUpToDate>false</LinksUpToDate>
  <CharactersWithSpaces>36914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9</cp:revision>
  <dcterms:created xsi:type="dcterms:W3CDTF">2011-03-10T23:23:00Z</dcterms:created>
  <dcterms:modified xsi:type="dcterms:W3CDTF">2011-03-17T20:59:00Z</dcterms:modified>
</cp:coreProperties>
</file>