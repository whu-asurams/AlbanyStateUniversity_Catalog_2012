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027" w:rsidRDefault="00B17027" w:rsidP="00C54745">
      <w:pPr>
        <w:pStyle w:val="Heading1"/>
        <w:rPr>
          <w:rFonts w:ascii="Times New Roman" w:hAnsi="Times New Roman"/>
          <w:color w:val="000000"/>
          <w:sz w:val="54"/>
          <w:szCs w:val="54"/>
        </w:rPr>
      </w:pPr>
      <w:r>
        <w:rPr>
          <w:rFonts w:ascii="Times New Roman" w:hAnsi="Times New Roman"/>
          <w:color w:val="191919"/>
          <w:spacing w:val="-4"/>
          <w:sz w:val="72"/>
          <w:szCs w:val="72"/>
        </w:rPr>
        <w:t>A</w:t>
      </w:r>
      <w:r>
        <w:rPr>
          <w:rFonts w:ascii="Times New Roman" w:hAnsi="Times New Roman"/>
          <w:color w:val="191919"/>
          <w:spacing w:val="-4"/>
          <w:sz w:val="54"/>
          <w:szCs w:val="54"/>
        </w:rPr>
        <w:t>CADEMI</w:t>
      </w:r>
      <w:r>
        <w:rPr>
          <w:rFonts w:ascii="Times New Roman" w:hAnsi="Times New Roman"/>
          <w:color w:val="191919"/>
          <w:sz w:val="54"/>
          <w:szCs w:val="54"/>
        </w:rPr>
        <w:t>C</w:t>
      </w:r>
      <w:r>
        <w:rPr>
          <w:rFonts w:ascii="Times New Roman" w:hAnsi="Times New Roman"/>
          <w:color w:val="191919"/>
          <w:spacing w:val="38"/>
          <w:sz w:val="54"/>
          <w:szCs w:val="54"/>
        </w:rPr>
        <w:t xml:space="preserve"> </w:t>
      </w:r>
      <w:r w:rsidR="00C54745">
        <w:rPr>
          <w:rFonts w:ascii="Times New Roman" w:hAnsi="Times New Roman"/>
          <w:color w:val="191919"/>
          <w:spacing w:val="38"/>
          <w:sz w:val="54"/>
          <w:szCs w:val="54"/>
        </w:rPr>
        <w:t>I</w:t>
      </w:r>
      <w:r>
        <w:rPr>
          <w:rFonts w:ascii="Times New Roman" w:hAnsi="Times New Roman"/>
          <w:color w:val="191919"/>
          <w:spacing w:val="-4"/>
          <w:sz w:val="54"/>
          <w:szCs w:val="54"/>
        </w:rPr>
        <w:t>NFORM</w:t>
      </w:r>
      <w:r>
        <w:rPr>
          <w:rFonts w:ascii="Times New Roman" w:hAnsi="Times New Roman"/>
          <w:color w:val="191919"/>
          <w:spacing w:val="-63"/>
          <w:sz w:val="54"/>
          <w:szCs w:val="54"/>
        </w:rPr>
        <w:t>A</w:t>
      </w:r>
      <w:r>
        <w:rPr>
          <w:rFonts w:ascii="Times New Roman" w:hAnsi="Times New Roman"/>
          <w:color w:val="191919"/>
          <w:spacing w:val="-4"/>
          <w:sz w:val="54"/>
          <w:szCs w:val="54"/>
        </w:rPr>
        <w:t>TION</w:t>
      </w:r>
    </w:p>
    <w:p w:rsidR="00B17027" w:rsidRDefault="00B17027" w:rsidP="00C54745">
      <w:pPr>
        <w:pStyle w:val="Heading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6"/>
          <w:sz w:val="24"/>
          <w:szCs w:val="24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TTENDANC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EGUL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TIONS</w:t>
      </w:r>
      <w:r>
        <w:rPr>
          <w:rFonts w:ascii="Times New Roman" w:hAnsi="Times New Roman"/>
          <w:color w:val="191919"/>
          <w:sz w:val="24"/>
          <w:szCs w:val="24"/>
        </w:rPr>
        <w:t>: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6"/>
          <w:sz w:val="24"/>
          <w:szCs w:val="24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TTENDANCE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74" w:after="0" w:line="240" w:lineRule="auto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Academic Information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74" w:after="0" w:line="240" w:lineRule="auto"/>
        <w:rPr>
          <w:rFonts w:ascii="Century Gothic" w:hAnsi="Century Gothic" w:cs="Century Gothic"/>
          <w:color w:val="000000"/>
          <w:sz w:val="16"/>
          <w:szCs w:val="16"/>
        </w:rPr>
        <w:sectPr w:rsidR="00B17027" w:rsidSect="00C54745">
          <w:type w:val="continuous"/>
          <w:pgSz w:w="12240" w:h="15840"/>
          <w:pgMar w:top="400" w:right="420" w:bottom="280" w:left="600" w:header="720" w:footer="720" w:gutter="0"/>
          <w:cols w:num="2" w:space="720" w:equalWidth="0">
            <w:col w:w="7770" w:space="1066"/>
            <w:col w:w="2384"/>
          </w:cols>
          <w:noEndnote/>
        </w:sectPr>
      </w:pPr>
    </w:p>
    <w:p w:rsidR="00B17027" w:rsidRDefault="006F6E1E" w:rsidP="00B17027">
      <w:pPr>
        <w:widowControl w:val="0"/>
        <w:autoSpaceDE w:val="0"/>
        <w:autoSpaceDN w:val="0"/>
        <w:adjustRightInd w:val="0"/>
        <w:spacing w:before="30" w:after="0" w:line="250" w:lineRule="auto"/>
        <w:ind w:left="120" w:right="989"/>
        <w:jc w:val="both"/>
        <w:rPr>
          <w:rFonts w:ascii="Times New Roman" w:hAnsi="Times New Roman"/>
          <w:color w:val="000000"/>
          <w:sz w:val="18"/>
          <w:szCs w:val="18"/>
        </w:rPr>
      </w:pPr>
      <w:r w:rsidRPr="006F6E1E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433" o:spid="_x0000_s1058" type="#_x0000_t202" style="position:absolute;left:0;text-align:left;margin-left:579.3pt;margin-top:48.95pt;width:12pt;height:63.8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" o:allowincell="f" filled="f" stroked="f">
            <v:textbox style="layout-flow:vertical" inset="0,0,0,0">
              <w:txbxContent>
                <w:p w:rsidR="00B17027" w:rsidRDefault="00B17027" w:rsidP="00B1702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Clas</w:t>
      </w:r>
      <w:r w:rsidR="00B17027">
        <w:rPr>
          <w:rFonts w:ascii="Times New Roman" w:hAnsi="Times New Roman"/>
          <w:color w:val="191919"/>
          <w:sz w:val="18"/>
          <w:szCs w:val="18"/>
        </w:rPr>
        <w:t>s</w:t>
      </w:r>
      <w:r w:rsidR="00B17027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attendanc</w:t>
      </w:r>
      <w:r w:rsidR="00B17027">
        <w:rPr>
          <w:rFonts w:ascii="Times New Roman" w:hAnsi="Times New Roman"/>
          <w:color w:val="191919"/>
          <w:sz w:val="18"/>
          <w:szCs w:val="18"/>
        </w:rPr>
        <w:t>e</w:t>
      </w:r>
      <w:r w:rsidR="00B17027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B17027">
        <w:rPr>
          <w:rFonts w:ascii="Times New Roman" w:hAnsi="Times New Roman"/>
          <w:color w:val="191919"/>
          <w:sz w:val="18"/>
          <w:szCs w:val="18"/>
        </w:rPr>
        <w:t>t</w:t>
      </w:r>
      <w:r w:rsidR="00B17027"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 w:rsidR="00B17027">
        <w:rPr>
          <w:rFonts w:ascii="Times New Roman" w:hAnsi="Times New Roman"/>
          <w:color w:val="191919"/>
          <w:sz w:val="18"/>
          <w:szCs w:val="18"/>
        </w:rPr>
        <w:t>y</w:t>
      </w:r>
      <w:r w:rsidR="00B17027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 w:rsidR="00B17027">
        <w:rPr>
          <w:rFonts w:ascii="Times New Roman" w:hAnsi="Times New Roman"/>
          <w:color w:val="191919"/>
          <w:sz w:val="18"/>
          <w:szCs w:val="18"/>
        </w:rPr>
        <w:t>e</w:t>
      </w:r>
      <w:r w:rsidR="00B17027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 w:rsidR="00B17027">
        <w:rPr>
          <w:rFonts w:ascii="Times New Roman" w:hAnsi="Times New Roman"/>
          <w:color w:val="191919"/>
          <w:sz w:val="18"/>
          <w:szCs w:val="18"/>
        </w:rPr>
        <w:t>y</w:t>
      </w:r>
      <w:r w:rsidR="00B17027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B17027">
        <w:rPr>
          <w:rFonts w:ascii="Times New Roman" w:hAnsi="Times New Roman"/>
          <w:color w:val="191919"/>
          <w:sz w:val="18"/>
          <w:szCs w:val="18"/>
        </w:rPr>
        <w:t>s</w:t>
      </w:r>
      <w:r w:rsidR="00B17027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compulsor</w:t>
      </w:r>
      <w:r w:rsidR="00B17027">
        <w:rPr>
          <w:rFonts w:ascii="Times New Roman" w:hAnsi="Times New Roman"/>
          <w:color w:val="191919"/>
          <w:spacing w:val="-14"/>
          <w:sz w:val="18"/>
          <w:szCs w:val="18"/>
        </w:rPr>
        <w:t>y</w:t>
      </w:r>
      <w:r w:rsidR="00B17027">
        <w:rPr>
          <w:rFonts w:ascii="Times New Roman" w:hAnsi="Times New Roman"/>
          <w:color w:val="191919"/>
          <w:sz w:val="18"/>
          <w:szCs w:val="18"/>
        </w:rPr>
        <w:t>.</w:t>
      </w:r>
      <w:r w:rsidR="00B17027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Students</w:t>
      </w:r>
      <w:r w:rsidR="00B17027">
        <w:rPr>
          <w:rFonts w:ascii="Times New Roman" w:hAnsi="Times New Roman"/>
          <w:color w:val="191919"/>
          <w:sz w:val="18"/>
          <w:szCs w:val="18"/>
        </w:rPr>
        <w:t>’</w:t>
      </w:r>
      <w:r w:rsidR="00B17027">
        <w:rPr>
          <w:rFonts w:ascii="Times New Roman" w:hAnsi="Times New Roman"/>
          <w:color w:val="191919"/>
          <w:spacing w:val="-2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grade</w:t>
      </w:r>
      <w:r w:rsidR="00B17027">
        <w:rPr>
          <w:rFonts w:ascii="Times New Roman" w:hAnsi="Times New Roman"/>
          <w:color w:val="191919"/>
          <w:sz w:val="18"/>
          <w:szCs w:val="18"/>
        </w:rPr>
        <w:t>s</w:t>
      </w:r>
      <w:r w:rsidR="00B17027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 w:rsidR="00B17027">
        <w:rPr>
          <w:rFonts w:ascii="Times New Roman" w:hAnsi="Times New Roman"/>
          <w:color w:val="191919"/>
          <w:sz w:val="18"/>
          <w:szCs w:val="18"/>
        </w:rPr>
        <w:t>e</w:t>
      </w:r>
      <w:r w:rsidR="00B17027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base</w:t>
      </w:r>
      <w:r w:rsidR="00B17027">
        <w:rPr>
          <w:rFonts w:ascii="Times New Roman" w:hAnsi="Times New Roman"/>
          <w:color w:val="191919"/>
          <w:sz w:val="18"/>
          <w:szCs w:val="18"/>
        </w:rPr>
        <w:t>d</w:t>
      </w:r>
      <w:r w:rsidR="00B17027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B17027">
        <w:rPr>
          <w:rFonts w:ascii="Times New Roman" w:hAnsi="Times New Roman"/>
          <w:color w:val="191919"/>
          <w:sz w:val="18"/>
          <w:szCs w:val="18"/>
        </w:rPr>
        <w:t>n</w:t>
      </w:r>
      <w:r w:rsidR="00B17027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dail</w:t>
      </w:r>
      <w:r w:rsidR="00B17027">
        <w:rPr>
          <w:rFonts w:ascii="Times New Roman" w:hAnsi="Times New Roman"/>
          <w:color w:val="191919"/>
          <w:sz w:val="18"/>
          <w:szCs w:val="18"/>
        </w:rPr>
        <w:t>y</w:t>
      </w:r>
      <w:r w:rsidR="00B17027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clas</w:t>
      </w:r>
      <w:r w:rsidR="00B17027">
        <w:rPr>
          <w:rFonts w:ascii="Times New Roman" w:hAnsi="Times New Roman"/>
          <w:color w:val="191919"/>
          <w:sz w:val="18"/>
          <w:szCs w:val="18"/>
        </w:rPr>
        <w:t>s</w:t>
      </w:r>
      <w:r w:rsidR="00B17027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participatio</w:t>
      </w:r>
      <w:r w:rsidR="00B17027">
        <w:rPr>
          <w:rFonts w:ascii="Times New Roman" w:hAnsi="Times New Roman"/>
          <w:color w:val="191919"/>
          <w:sz w:val="18"/>
          <w:szCs w:val="18"/>
        </w:rPr>
        <w:t>n</w:t>
      </w:r>
      <w:r w:rsidR="00B17027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B17027">
        <w:rPr>
          <w:rFonts w:ascii="Times New Roman" w:hAnsi="Times New Roman"/>
          <w:color w:val="191919"/>
          <w:sz w:val="18"/>
          <w:szCs w:val="18"/>
        </w:rPr>
        <w:t>d</w:t>
      </w:r>
      <w:r w:rsidR="00B17027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perform</w:t>
      </w:r>
      <w:r w:rsidR="00B17027"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nce</w:t>
      </w:r>
      <w:r w:rsidR="00B17027">
        <w:rPr>
          <w:rFonts w:ascii="Times New Roman" w:hAnsi="Times New Roman"/>
          <w:color w:val="191919"/>
          <w:sz w:val="18"/>
          <w:szCs w:val="18"/>
        </w:rPr>
        <w:t>.</w:t>
      </w:r>
      <w:r w:rsidR="00B17027">
        <w:rPr>
          <w:rFonts w:ascii="Times New Roman" w:hAnsi="Times New Roman"/>
          <w:color w:val="191919"/>
          <w:spacing w:val="-14"/>
          <w:sz w:val="18"/>
          <w:szCs w:val="18"/>
        </w:rPr>
        <w:t xml:space="preserve"> T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eacher</w:t>
      </w:r>
      <w:r w:rsidR="00B17027">
        <w:rPr>
          <w:rFonts w:ascii="Times New Roman" w:hAnsi="Times New Roman"/>
          <w:color w:val="191919"/>
          <w:sz w:val="18"/>
          <w:szCs w:val="18"/>
        </w:rPr>
        <w:t>s</w:t>
      </w:r>
      <w:r w:rsidR="00B17027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will no</w:t>
      </w:r>
      <w:r w:rsidR="00B17027">
        <w:rPr>
          <w:rFonts w:ascii="Times New Roman" w:hAnsi="Times New Roman"/>
          <w:color w:val="191919"/>
          <w:sz w:val="18"/>
          <w:szCs w:val="18"/>
        </w:rPr>
        <w:t>t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administe</w:t>
      </w:r>
      <w:r w:rsidR="00B17027">
        <w:rPr>
          <w:rFonts w:ascii="Times New Roman" w:hAnsi="Times New Roman"/>
          <w:color w:val="191919"/>
          <w:sz w:val="18"/>
          <w:szCs w:val="18"/>
        </w:rPr>
        <w:t>r</w:t>
      </w:r>
      <w:r w:rsidR="00B17027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examination</w:t>
      </w:r>
      <w:r w:rsidR="00B17027">
        <w:rPr>
          <w:rFonts w:ascii="Times New Roman" w:hAnsi="Times New Roman"/>
          <w:color w:val="191919"/>
          <w:sz w:val="18"/>
          <w:szCs w:val="18"/>
        </w:rPr>
        <w:t>s</w:t>
      </w:r>
      <w:r w:rsidR="00B17027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B17027">
        <w:rPr>
          <w:rFonts w:ascii="Times New Roman" w:hAnsi="Times New Roman"/>
          <w:color w:val="191919"/>
          <w:sz w:val="18"/>
          <w:szCs w:val="18"/>
        </w:rPr>
        <w:t>d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quizze</w:t>
      </w:r>
      <w:r w:rsidR="00B17027">
        <w:rPr>
          <w:rFonts w:ascii="Times New Roman" w:hAnsi="Times New Roman"/>
          <w:color w:val="191919"/>
          <w:sz w:val="18"/>
          <w:szCs w:val="18"/>
        </w:rPr>
        <w:t>s</w:t>
      </w:r>
      <w:r w:rsidR="00B17027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B17027">
        <w:rPr>
          <w:rFonts w:ascii="Times New Roman" w:hAnsi="Times New Roman"/>
          <w:color w:val="191919"/>
          <w:sz w:val="18"/>
          <w:szCs w:val="18"/>
        </w:rPr>
        <w:t>o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student</w:t>
      </w:r>
      <w:r w:rsidR="00B17027">
        <w:rPr>
          <w:rFonts w:ascii="Times New Roman" w:hAnsi="Times New Roman"/>
          <w:color w:val="191919"/>
          <w:sz w:val="18"/>
          <w:szCs w:val="18"/>
        </w:rPr>
        <w:t>s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wh</w:t>
      </w:r>
      <w:r w:rsidR="00B17027">
        <w:rPr>
          <w:rFonts w:ascii="Times New Roman" w:hAnsi="Times New Roman"/>
          <w:color w:val="191919"/>
          <w:sz w:val="18"/>
          <w:szCs w:val="18"/>
        </w:rPr>
        <w:t>o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hav</w:t>
      </w:r>
      <w:r w:rsidR="00B17027">
        <w:rPr>
          <w:rFonts w:ascii="Times New Roman" w:hAnsi="Times New Roman"/>
          <w:color w:val="191919"/>
          <w:sz w:val="18"/>
          <w:szCs w:val="18"/>
        </w:rPr>
        <w:t>e</w:t>
      </w:r>
      <w:r w:rsidR="00B17027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bee</w:t>
      </w:r>
      <w:r w:rsidR="00B17027">
        <w:rPr>
          <w:rFonts w:ascii="Times New Roman" w:hAnsi="Times New Roman"/>
          <w:color w:val="191919"/>
          <w:sz w:val="18"/>
          <w:szCs w:val="18"/>
        </w:rPr>
        <w:t>n</w:t>
      </w:r>
      <w:r w:rsidR="00B17027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absen</w:t>
      </w:r>
      <w:r w:rsidR="00B17027">
        <w:rPr>
          <w:rFonts w:ascii="Times New Roman" w:hAnsi="Times New Roman"/>
          <w:color w:val="191919"/>
          <w:sz w:val="18"/>
          <w:szCs w:val="18"/>
        </w:rPr>
        <w:t>t</w:t>
      </w:r>
      <w:r w:rsidR="00B17027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 w:rsidR="00B17027">
        <w:rPr>
          <w:rFonts w:ascii="Times New Roman" w:hAnsi="Times New Roman"/>
          <w:color w:val="191919"/>
          <w:sz w:val="18"/>
          <w:szCs w:val="18"/>
        </w:rPr>
        <w:t>m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clas</w:t>
      </w:r>
      <w:r w:rsidR="00B17027">
        <w:rPr>
          <w:rFonts w:ascii="Times New Roman" w:hAnsi="Times New Roman"/>
          <w:color w:val="191919"/>
          <w:sz w:val="18"/>
          <w:szCs w:val="18"/>
        </w:rPr>
        <w:t>s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fo</w:t>
      </w:r>
      <w:r w:rsidR="00B17027">
        <w:rPr>
          <w:rFonts w:ascii="Times New Roman" w:hAnsi="Times New Roman"/>
          <w:color w:val="191919"/>
          <w:sz w:val="18"/>
          <w:szCs w:val="18"/>
        </w:rPr>
        <w:t>r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reason</w:t>
      </w:r>
      <w:r w:rsidR="00B17027">
        <w:rPr>
          <w:rFonts w:ascii="Times New Roman" w:hAnsi="Times New Roman"/>
          <w:color w:val="191919"/>
          <w:sz w:val="18"/>
          <w:szCs w:val="18"/>
        </w:rPr>
        <w:t>s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othe</w:t>
      </w:r>
      <w:r w:rsidR="00B17027">
        <w:rPr>
          <w:rFonts w:ascii="Times New Roman" w:hAnsi="Times New Roman"/>
          <w:color w:val="191919"/>
          <w:sz w:val="18"/>
          <w:szCs w:val="18"/>
        </w:rPr>
        <w:t>r</w:t>
      </w:r>
      <w:r w:rsidR="00B17027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 w:rsidR="00B17027">
        <w:rPr>
          <w:rFonts w:ascii="Times New Roman" w:hAnsi="Times New Roman"/>
          <w:color w:val="191919"/>
          <w:sz w:val="18"/>
          <w:szCs w:val="18"/>
        </w:rPr>
        <w:t>n</w:t>
      </w:r>
      <w:r w:rsidR="00B17027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B17027"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ficia</w:t>
      </w:r>
      <w:r w:rsidR="00B17027">
        <w:rPr>
          <w:rFonts w:ascii="Times New Roman" w:hAnsi="Times New Roman"/>
          <w:color w:val="191919"/>
          <w:sz w:val="18"/>
          <w:szCs w:val="18"/>
        </w:rPr>
        <w:t>l</w:t>
      </w:r>
      <w:r w:rsidR="00B17027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 w:rsidR="00B17027">
        <w:rPr>
          <w:rFonts w:ascii="Times New Roman" w:hAnsi="Times New Roman"/>
          <w:color w:val="191919"/>
          <w:sz w:val="18"/>
          <w:szCs w:val="18"/>
        </w:rPr>
        <w:t>s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 w:rsidR="00B17027">
        <w:rPr>
          <w:rFonts w:ascii="Times New Roman" w:hAnsi="Times New Roman"/>
          <w:color w:val="191919"/>
          <w:sz w:val="18"/>
          <w:szCs w:val="18"/>
        </w:rPr>
        <w:t>f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th</w:t>
      </w:r>
      <w:r w:rsidR="00B17027">
        <w:rPr>
          <w:rFonts w:ascii="Times New Roman" w:hAnsi="Times New Roman"/>
          <w:color w:val="191919"/>
          <w:sz w:val="18"/>
          <w:szCs w:val="18"/>
        </w:rPr>
        <w:t>e</w:t>
      </w:r>
      <w:r w:rsidR="00B17027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 w:rsidR="00B17027"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 w:rsidR="00B17027">
        <w:rPr>
          <w:rFonts w:ascii="Times New Roman" w:hAnsi="Times New Roman"/>
          <w:color w:val="191919"/>
          <w:sz w:val="18"/>
          <w:szCs w:val="18"/>
        </w:rPr>
        <w:t xml:space="preserve">,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sickness</w:t>
      </w:r>
      <w:r w:rsidR="00B17027">
        <w:rPr>
          <w:rFonts w:ascii="Times New Roman" w:hAnsi="Times New Roman"/>
          <w:color w:val="191919"/>
          <w:sz w:val="18"/>
          <w:szCs w:val="18"/>
        </w:rPr>
        <w:t>,</w:t>
      </w:r>
      <w:r w:rsidR="00B1702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B17027">
        <w:rPr>
          <w:rFonts w:ascii="Times New Roman" w:hAnsi="Times New Roman"/>
          <w:color w:val="191919"/>
          <w:sz w:val="18"/>
          <w:szCs w:val="18"/>
        </w:rPr>
        <w:t>r</w:t>
      </w:r>
      <w:r w:rsidR="00B1702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eme</w:t>
      </w:r>
      <w:r w:rsidR="00B17027"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gencie</w:t>
      </w:r>
      <w:r w:rsidR="00B17027">
        <w:rPr>
          <w:rFonts w:ascii="Times New Roman" w:hAnsi="Times New Roman"/>
          <w:color w:val="191919"/>
          <w:sz w:val="18"/>
          <w:szCs w:val="18"/>
        </w:rPr>
        <w:t>s</w:t>
      </w:r>
      <w:r w:rsidR="00B1702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suc</w:t>
      </w:r>
      <w:r w:rsidR="00B17027">
        <w:rPr>
          <w:rFonts w:ascii="Times New Roman" w:hAnsi="Times New Roman"/>
          <w:color w:val="191919"/>
          <w:sz w:val="18"/>
          <w:szCs w:val="18"/>
        </w:rPr>
        <w:t>h</w:t>
      </w:r>
      <w:r w:rsidR="00B1702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B17027">
        <w:rPr>
          <w:rFonts w:ascii="Times New Roman" w:hAnsi="Times New Roman"/>
          <w:color w:val="191919"/>
          <w:sz w:val="18"/>
          <w:szCs w:val="18"/>
        </w:rPr>
        <w:t>s</w:t>
      </w:r>
      <w:r w:rsidR="00B1702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deat</w:t>
      </w:r>
      <w:r w:rsidR="00B17027">
        <w:rPr>
          <w:rFonts w:ascii="Times New Roman" w:hAnsi="Times New Roman"/>
          <w:color w:val="191919"/>
          <w:sz w:val="18"/>
          <w:szCs w:val="18"/>
        </w:rPr>
        <w:t>h</w:t>
      </w:r>
      <w:r w:rsidR="00B1702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B17027">
        <w:rPr>
          <w:rFonts w:ascii="Times New Roman" w:hAnsi="Times New Roman"/>
          <w:color w:val="191919"/>
          <w:sz w:val="18"/>
          <w:szCs w:val="18"/>
        </w:rPr>
        <w:t>n</w:t>
      </w:r>
      <w:r w:rsidR="00B1702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immediat</w:t>
      </w:r>
      <w:r w:rsidR="00B17027">
        <w:rPr>
          <w:rFonts w:ascii="Times New Roman" w:hAnsi="Times New Roman"/>
          <w:color w:val="191919"/>
          <w:sz w:val="18"/>
          <w:szCs w:val="18"/>
        </w:rPr>
        <w:t>e</w:t>
      </w:r>
      <w:r w:rsidR="00B1702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famil</w:t>
      </w:r>
      <w:r w:rsidR="00B17027"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 w:rsidR="00B17027">
        <w:rPr>
          <w:rFonts w:ascii="Times New Roman" w:hAnsi="Times New Roman"/>
          <w:color w:val="191919"/>
          <w:sz w:val="18"/>
          <w:szCs w:val="18"/>
        </w:rPr>
        <w:t>,</w:t>
      </w:r>
      <w:r w:rsidR="00B1702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jur</w:t>
      </w:r>
      <w:r w:rsidR="00B17027">
        <w:rPr>
          <w:rFonts w:ascii="Times New Roman" w:hAnsi="Times New Roman"/>
          <w:color w:val="191919"/>
          <w:sz w:val="18"/>
          <w:szCs w:val="18"/>
        </w:rPr>
        <w:t>y</w:t>
      </w:r>
      <w:r w:rsidR="00B1702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dut</w:t>
      </w:r>
      <w:r w:rsidR="00B17027"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 w:rsidR="00B17027">
        <w:rPr>
          <w:rFonts w:ascii="Times New Roman" w:hAnsi="Times New Roman"/>
          <w:color w:val="191919"/>
          <w:sz w:val="18"/>
          <w:szCs w:val="18"/>
        </w:rPr>
        <w:t>,</w:t>
      </w:r>
      <w:r w:rsidR="00B1702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cour</w:t>
      </w:r>
      <w:r w:rsidR="00B17027">
        <w:rPr>
          <w:rFonts w:ascii="Times New Roman" w:hAnsi="Times New Roman"/>
          <w:color w:val="191919"/>
          <w:sz w:val="18"/>
          <w:szCs w:val="18"/>
        </w:rPr>
        <w:t>t</w:t>
      </w:r>
      <w:r w:rsidR="00B1702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summons</w:t>
      </w:r>
      <w:r w:rsidR="00B17027">
        <w:rPr>
          <w:rFonts w:ascii="Times New Roman" w:hAnsi="Times New Roman"/>
          <w:color w:val="191919"/>
          <w:sz w:val="18"/>
          <w:szCs w:val="18"/>
        </w:rPr>
        <w:t>,</w:t>
      </w:r>
      <w:r w:rsidR="00B1702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etc</w:t>
      </w:r>
      <w:r w:rsidR="00B17027">
        <w:rPr>
          <w:rFonts w:ascii="Times New Roman" w:hAnsi="Times New Roman"/>
          <w:color w:val="191919"/>
          <w:sz w:val="18"/>
          <w:szCs w:val="18"/>
        </w:rPr>
        <w:t>.</w:t>
      </w:r>
      <w:r w:rsidR="00B17027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Whe</w:t>
      </w:r>
      <w:r w:rsidR="00B17027">
        <w:rPr>
          <w:rFonts w:ascii="Times New Roman" w:hAnsi="Times New Roman"/>
          <w:color w:val="191919"/>
          <w:sz w:val="18"/>
          <w:szCs w:val="18"/>
        </w:rPr>
        <w:t>n</w:t>
      </w:r>
      <w:r w:rsidR="00B1702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 w:rsidR="00B17027">
        <w:rPr>
          <w:rFonts w:ascii="Times New Roman" w:hAnsi="Times New Roman"/>
          <w:color w:val="191919"/>
          <w:sz w:val="18"/>
          <w:szCs w:val="18"/>
        </w:rPr>
        <w:t>s</w:t>
      </w:r>
      <w:r w:rsidR="00B1702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 w:rsidR="00B17027">
        <w:rPr>
          <w:rFonts w:ascii="Times New Roman" w:hAnsi="Times New Roman"/>
          <w:color w:val="191919"/>
          <w:sz w:val="18"/>
          <w:szCs w:val="18"/>
        </w:rPr>
        <w:t>e</w:t>
      </w:r>
      <w:r w:rsidR="00B1702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absen</w:t>
      </w:r>
      <w:r w:rsidR="00B17027">
        <w:rPr>
          <w:rFonts w:ascii="Times New Roman" w:hAnsi="Times New Roman"/>
          <w:color w:val="191919"/>
          <w:sz w:val="18"/>
          <w:szCs w:val="18"/>
        </w:rPr>
        <w:t>t</w:t>
      </w:r>
      <w:r w:rsidR="00B1702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B17027">
        <w:rPr>
          <w:rFonts w:ascii="Times New Roman" w:hAnsi="Times New Roman"/>
          <w:color w:val="191919"/>
          <w:sz w:val="18"/>
          <w:szCs w:val="18"/>
        </w:rPr>
        <w:t>r</w:t>
      </w:r>
      <w:r w:rsidR="00B1702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eme</w:t>
      </w:r>
      <w:r w:rsidR="00B17027"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ge</w:t>
      </w:r>
      <w:r w:rsidR="00B17027"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 w:rsidR="00B17027">
        <w:rPr>
          <w:rFonts w:ascii="Times New Roman" w:hAnsi="Times New Roman"/>
          <w:color w:val="191919"/>
          <w:sz w:val="18"/>
          <w:szCs w:val="18"/>
        </w:rPr>
        <w:t>y</w:t>
      </w:r>
      <w:r w:rsidR="00B1702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reasons</w:t>
      </w:r>
      <w:r w:rsidR="00B17027">
        <w:rPr>
          <w:rFonts w:ascii="Times New Roman" w:hAnsi="Times New Roman"/>
          <w:color w:val="191919"/>
          <w:sz w:val="18"/>
          <w:szCs w:val="18"/>
        </w:rPr>
        <w:t>,</w:t>
      </w:r>
      <w:r w:rsidR="00B1702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the numbe</w:t>
      </w:r>
      <w:r w:rsidR="00B17027">
        <w:rPr>
          <w:rFonts w:ascii="Times New Roman" w:hAnsi="Times New Roman"/>
          <w:color w:val="191919"/>
          <w:sz w:val="18"/>
          <w:szCs w:val="18"/>
        </w:rPr>
        <w:t>r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B17027">
        <w:rPr>
          <w:rFonts w:ascii="Times New Roman" w:hAnsi="Times New Roman"/>
          <w:color w:val="191919"/>
          <w:sz w:val="18"/>
          <w:szCs w:val="18"/>
        </w:rPr>
        <w:t>f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excuse</w:t>
      </w:r>
      <w:r w:rsidR="00B17027">
        <w:rPr>
          <w:rFonts w:ascii="Times New Roman" w:hAnsi="Times New Roman"/>
          <w:color w:val="191919"/>
          <w:sz w:val="18"/>
          <w:szCs w:val="18"/>
        </w:rPr>
        <w:t>d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absence</w:t>
      </w:r>
      <w:r w:rsidR="00B17027">
        <w:rPr>
          <w:rFonts w:ascii="Times New Roman" w:hAnsi="Times New Roman"/>
          <w:color w:val="191919"/>
          <w:sz w:val="18"/>
          <w:szCs w:val="18"/>
        </w:rPr>
        <w:t>s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permitte</w:t>
      </w:r>
      <w:r w:rsidR="00B17027">
        <w:rPr>
          <w:rFonts w:ascii="Times New Roman" w:hAnsi="Times New Roman"/>
          <w:color w:val="191919"/>
          <w:sz w:val="18"/>
          <w:szCs w:val="18"/>
        </w:rPr>
        <w:t>d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 w:rsidR="00B17027">
        <w:rPr>
          <w:rFonts w:ascii="Times New Roman" w:hAnsi="Times New Roman"/>
          <w:color w:val="191919"/>
          <w:sz w:val="18"/>
          <w:szCs w:val="18"/>
        </w:rPr>
        <w:t>d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 w:rsidR="00B17027">
        <w:rPr>
          <w:rFonts w:ascii="Times New Roman" w:hAnsi="Times New Roman"/>
          <w:color w:val="191919"/>
          <w:sz w:val="18"/>
          <w:szCs w:val="18"/>
        </w:rPr>
        <w:t>t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excee</w:t>
      </w:r>
      <w:r w:rsidR="00B17027">
        <w:rPr>
          <w:rFonts w:ascii="Times New Roman" w:hAnsi="Times New Roman"/>
          <w:color w:val="191919"/>
          <w:sz w:val="18"/>
          <w:szCs w:val="18"/>
        </w:rPr>
        <w:t>d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B17027">
        <w:rPr>
          <w:rFonts w:ascii="Times New Roman" w:hAnsi="Times New Roman"/>
          <w:color w:val="191919"/>
          <w:sz w:val="18"/>
          <w:szCs w:val="18"/>
        </w:rPr>
        <w:t>e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numbe</w:t>
      </w:r>
      <w:r w:rsidR="00B17027">
        <w:rPr>
          <w:rFonts w:ascii="Times New Roman" w:hAnsi="Times New Roman"/>
          <w:color w:val="191919"/>
          <w:sz w:val="18"/>
          <w:szCs w:val="18"/>
        </w:rPr>
        <w:t>r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B17027">
        <w:rPr>
          <w:rFonts w:ascii="Times New Roman" w:hAnsi="Times New Roman"/>
          <w:color w:val="191919"/>
          <w:sz w:val="18"/>
          <w:szCs w:val="18"/>
        </w:rPr>
        <w:t>f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 w:rsidR="00B17027">
        <w:rPr>
          <w:rFonts w:ascii="Times New Roman" w:hAnsi="Times New Roman"/>
          <w:color w:val="191919"/>
          <w:sz w:val="18"/>
          <w:szCs w:val="18"/>
        </w:rPr>
        <w:t>t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 w:rsidR="00B17027">
        <w:rPr>
          <w:rFonts w:ascii="Times New Roman" w:hAnsi="Times New Roman"/>
          <w:color w:val="191919"/>
          <w:sz w:val="18"/>
          <w:szCs w:val="18"/>
        </w:rPr>
        <w:t>s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awarde</w:t>
      </w:r>
      <w:r w:rsidR="00B17027">
        <w:rPr>
          <w:rFonts w:ascii="Times New Roman" w:hAnsi="Times New Roman"/>
          <w:color w:val="191919"/>
          <w:sz w:val="18"/>
          <w:szCs w:val="18"/>
        </w:rPr>
        <w:t>d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B17027">
        <w:rPr>
          <w:rFonts w:ascii="Times New Roman" w:hAnsi="Times New Roman"/>
          <w:color w:val="191919"/>
          <w:sz w:val="18"/>
          <w:szCs w:val="18"/>
        </w:rPr>
        <w:t>r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B17027">
        <w:rPr>
          <w:rFonts w:ascii="Times New Roman" w:hAnsi="Times New Roman"/>
          <w:color w:val="191919"/>
          <w:sz w:val="18"/>
          <w:szCs w:val="18"/>
        </w:rPr>
        <w:t>e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 w:rsidR="00B17027">
        <w:rPr>
          <w:rFonts w:ascii="Times New Roman" w:hAnsi="Times New Roman"/>
          <w:color w:val="191919"/>
          <w:sz w:val="18"/>
          <w:szCs w:val="18"/>
        </w:rPr>
        <w:t>e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excep</w:t>
      </w:r>
      <w:r w:rsidR="00B17027">
        <w:rPr>
          <w:rFonts w:ascii="Times New Roman" w:hAnsi="Times New Roman"/>
          <w:color w:val="191919"/>
          <w:sz w:val="18"/>
          <w:szCs w:val="18"/>
        </w:rPr>
        <w:t>t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B17027">
        <w:rPr>
          <w:rFonts w:ascii="Times New Roman" w:hAnsi="Times New Roman"/>
          <w:color w:val="191919"/>
          <w:sz w:val="18"/>
          <w:szCs w:val="18"/>
        </w:rPr>
        <w:t>r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B17027">
        <w:rPr>
          <w:rFonts w:ascii="Times New Roman" w:hAnsi="Times New Roman"/>
          <w:color w:val="191919"/>
          <w:sz w:val="18"/>
          <w:szCs w:val="18"/>
        </w:rPr>
        <w:t>e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mos</w:t>
      </w:r>
      <w:r w:rsidR="00B17027">
        <w:rPr>
          <w:rFonts w:ascii="Times New Roman" w:hAnsi="Times New Roman"/>
          <w:color w:val="191919"/>
          <w:sz w:val="18"/>
          <w:szCs w:val="18"/>
        </w:rPr>
        <w:t>t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 w:rsidR="00B17027">
        <w:rPr>
          <w:rFonts w:ascii="Times New Roman" w:hAnsi="Times New Roman"/>
          <w:color w:val="191919"/>
          <w:spacing w:val="-3"/>
          <w:sz w:val="18"/>
          <w:szCs w:val="18"/>
        </w:rPr>
        <w:t>x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trem</w:t>
      </w:r>
      <w:r w:rsidR="00B17027">
        <w:rPr>
          <w:rFonts w:ascii="Times New Roman" w:hAnsi="Times New Roman"/>
          <w:color w:val="191919"/>
          <w:sz w:val="18"/>
          <w:szCs w:val="18"/>
        </w:rPr>
        <w:t>e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avoid- abl</w:t>
      </w:r>
      <w:r w:rsidR="00B17027">
        <w:rPr>
          <w:rFonts w:ascii="Times New Roman" w:hAnsi="Times New Roman"/>
          <w:color w:val="191919"/>
          <w:sz w:val="18"/>
          <w:szCs w:val="18"/>
        </w:rPr>
        <w:t>e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eme</w:t>
      </w:r>
      <w:r w:rsidR="00B17027"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gencie</w:t>
      </w:r>
      <w:r w:rsidR="00B17027">
        <w:rPr>
          <w:rFonts w:ascii="Times New Roman" w:hAnsi="Times New Roman"/>
          <w:color w:val="191919"/>
          <w:sz w:val="18"/>
          <w:szCs w:val="18"/>
        </w:rPr>
        <w:t>s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(e.g.</w:t>
      </w:r>
      <w:r w:rsidR="00B17027">
        <w:rPr>
          <w:rFonts w:ascii="Times New Roman" w:hAnsi="Times New Roman"/>
          <w:color w:val="191919"/>
          <w:sz w:val="18"/>
          <w:szCs w:val="18"/>
        </w:rPr>
        <w:t>,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deat</w:t>
      </w:r>
      <w:r w:rsidR="00B17027">
        <w:rPr>
          <w:rFonts w:ascii="Times New Roman" w:hAnsi="Times New Roman"/>
          <w:color w:val="191919"/>
          <w:sz w:val="18"/>
          <w:szCs w:val="18"/>
        </w:rPr>
        <w:t>h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B17027">
        <w:rPr>
          <w:rFonts w:ascii="Times New Roman" w:hAnsi="Times New Roman"/>
          <w:color w:val="191919"/>
          <w:sz w:val="18"/>
          <w:szCs w:val="18"/>
        </w:rPr>
        <w:t>f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famil</w:t>
      </w:r>
      <w:r w:rsidR="00B17027">
        <w:rPr>
          <w:rFonts w:ascii="Times New Roman" w:hAnsi="Times New Roman"/>
          <w:color w:val="191919"/>
          <w:sz w:val="18"/>
          <w:szCs w:val="18"/>
        </w:rPr>
        <w:t>y</w:t>
      </w:r>
      <w:r w:rsidR="00B17027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members</w:t>
      </w:r>
      <w:r w:rsidR="00B17027">
        <w:rPr>
          <w:rFonts w:ascii="Times New Roman" w:hAnsi="Times New Roman"/>
          <w:color w:val="191919"/>
          <w:sz w:val="18"/>
          <w:szCs w:val="18"/>
        </w:rPr>
        <w:t>,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jur</w:t>
      </w:r>
      <w:r w:rsidR="00B17027">
        <w:rPr>
          <w:rFonts w:ascii="Times New Roman" w:hAnsi="Times New Roman"/>
          <w:color w:val="191919"/>
          <w:sz w:val="18"/>
          <w:szCs w:val="18"/>
        </w:rPr>
        <w:t>y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dut</w:t>
      </w:r>
      <w:r w:rsidR="00B17027"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 w:rsidR="00B17027">
        <w:rPr>
          <w:rFonts w:ascii="Times New Roman" w:hAnsi="Times New Roman"/>
          <w:color w:val="191919"/>
          <w:sz w:val="18"/>
          <w:szCs w:val="18"/>
        </w:rPr>
        <w:t>,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etc.)</w:t>
      </w:r>
      <w:r w:rsidR="00B17027">
        <w:rPr>
          <w:rFonts w:ascii="Times New Roman" w:hAnsi="Times New Roman"/>
          <w:color w:val="191919"/>
          <w:sz w:val="18"/>
          <w:szCs w:val="18"/>
        </w:rPr>
        <w:t>.</w:t>
      </w:r>
      <w:r w:rsidR="00B1702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B17027">
        <w:rPr>
          <w:rFonts w:ascii="Times New Roman" w:hAnsi="Times New Roman"/>
          <w:color w:val="191919"/>
          <w:sz w:val="18"/>
          <w:szCs w:val="18"/>
        </w:rPr>
        <w:t>e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instructo</w:t>
      </w:r>
      <w:r w:rsidR="00B17027">
        <w:rPr>
          <w:rFonts w:ascii="Times New Roman" w:hAnsi="Times New Roman"/>
          <w:color w:val="191919"/>
          <w:sz w:val="18"/>
          <w:szCs w:val="18"/>
        </w:rPr>
        <w:t>r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 w:rsidR="00B17027">
        <w:rPr>
          <w:rFonts w:ascii="Times New Roman" w:hAnsi="Times New Roman"/>
          <w:color w:val="191919"/>
          <w:sz w:val="18"/>
          <w:szCs w:val="18"/>
        </w:rPr>
        <w:t>l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B17027"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ficiall</w:t>
      </w:r>
      <w:r w:rsidR="00B17027">
        <w:rPr>
          <w:rFonts w:ascii="Times New Roman" w:hAnsi="Times New Roman"/>
          <w:color w:val="191919"/>
          <w:sz w:val="18"/>
          <w:szCs w:val="18"/>
        </w:rPr>
        <w:t>y</w:t>
      </w:r>
      <w:r w:rsidR="00B17027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certif</w:t>
      </w:r>
      <w:r w:rsidR="00B17027">
        <w:rPr>
          <w:rFonts w:ascii="Times New Roman" w:hAnsi="Times New Roman"/>
          <w:color w:val="191919"/>
          <w:sz w:val="18"/>
          <w:szCs w:val="18"/>
        </w:rPr>
        <w:t>y</w:t>
      </w:r>
      <w:r w:rsidR="00B17027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 w:rsidR="00B17027">
        <w:rPr>
          <w:rFonts w:ascii="Times New Roman" w:hAnsi="Times New Roman"/>
          <w:color w:val="191919"/>
          <w:sz w:val="18"/>
          <w:szCs w:val="18"/>
        </w:rPr>
        <w:t>l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excuse</w:t>
      </w:r>
      <w:r w:rsidR="00B17027">
        <w:rPr>
          <w:rFonts w:ascii="Times New Roman" w:hAnsi="Times New Roman"/>
          <w:color w:val="191919"/>
          <w:sz w:val="18"/>
          <w:szCs w:val="18"/>
        </w:rPr>
        <w:t>d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absences.</w:t>
      </w:r>
    </w:p>
    <w:p w:rsidR="00B17027" w:rsidRDefault="00B17027" w:rsidP="00C54745">
      <w:pPr>
        <w:pStyle w:val="Heading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TA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ISRUPTIV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BSTRUCTIV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B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EH</w:t>
      </w:r>
      <w:r>
        <w:rPr>
          <w:rFonts w:ascii="Times New Roman" w:hAnsi="Times New Roman"/>
          <w:color w:val="191919"/>
          <w:spacing w:val="-26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VIOR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30"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Boar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Syste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firm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policie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suppor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full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freedo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expressio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membe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 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preserv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protec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right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freedo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member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debate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iscussio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 peacefu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non-disruptiv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protes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dissent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relate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specificall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proble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describe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belo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doe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change 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infring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upo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Board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existin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policie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practice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suppor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freedom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expressio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action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Rathe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considere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necessar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comba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ultimat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fec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irresponsibl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disruptiv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obs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ructiv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action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by 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destro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freedo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structure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operates.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E7FB0" w:rsidP="00B17027">
      <w:pPr>
        <w:widowControl w:val="0"/>
        <w:autoSpaceDE w:val="0"/>
        <w:autoSpaceDN w:val="0"/>
        <w:adjustRightInd w:val="0"/>
        <w:spacing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noProof/>
          <w:color w:val="191919"/>
          <w:spacing w:val="-2"/>
          <w:sz w:val="18"/>
          <w:szCs w:val="18"/>
          <w:lang w:eastAsia="zh-CN"/>
        </w:rPr>
        <w:pict>
          <v:group id="_x0000_s1489" style="position:absolute;left:0;text-align:left;margin-left:426.1pt;margin-top:-278.85pt;width:156.05pt;height:795.85pt;z-index:-251604992" coordorigin="9122,-62" coordsize="3121,15917">
            <v:group id="Group 2735" o:spid="_x0000_s1490" style="position:absolute;left:9122;top:-62;width:3121;height:15917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491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474747" stroked="f">
                <v:path arrowok="t"/>
              </v:rect>
              <v:rect id="Rectangle 2737" o:spid="_x0000_s1492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493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494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495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496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497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498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499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500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501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502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503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504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505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506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507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508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509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510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511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512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513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514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515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516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Text Box 2594" o:spid="_x0000_s1517" type="#_x0000_t202" style="position:absolute;left:11203;top:8034;width:720;height:111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Text Box 2594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593" o:spid="_x0000_s1518" type="#_x0000_t202" style="position:absolute;left:11423;top:9772;width:480;height:9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Text Box 2593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592" o:spid="_x0000_s1519" type="#_x0000_t202" style="position:absolute;left:11403;top:11621;width:480;height:12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Text Box 2592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591" o:spid="_x0000_s1520" type="#_x0000_t202" style="position:absolute;left:11383;top:13480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Text Box 2591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590" o:spid="_x0000_s1521" type="#_x0000_t202" style="position:absolute;left:11515;top:577;width:377;height:171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Text Box 2590" inset="0,0,0,0">
                <w:txbxContent>
                  <w:p w:rsidR="00BE7FB0" w:rsidRPr="008A161B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Text Box 2588" o:spid="_x0000_s1522" type="#_x0000_t202" style="position:absolute;left:11623;top:4416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<v:textbox style="layout-flow:vertical;mso-next-textbox:#Text Box 2588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587" o:spid="_x0000_s1523" type="#_x0000_t202" style="position:absolute;left:11623;top:6136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Text Box 2587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589" o:spid="_x0000_s1524" type="#_x0000_t202" style="position:absolute;left:11298;top:2540;width:747;height:17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;mso-next-textbox:#Text Box 2589" inset="0,0,0,0">
                <w:txbxContent>
                  <w:p w:rsidR="00BE7FB0" w:rsidRPr="008A161B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</v:group>
        </w:pic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B17027">
        <w:rPr>
          <w:rFonts w:ascii="Times New Roman" w:hAnsi="Times New Roman"/>
          <w:color w:val="191919"/>
          <w:sz w:val="18"/>
          <w:szCs w:val="18"/>
        </w:rPr>
        <w:t xml:space="preserve">n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recen</w:t>
      </w:r>
      <w:r w:rsidR="00B17027">
        <w:rPr>
          <w:rFonts w:ascii="Times New Roman" w:hAnsi="Times New Roman"/>
          <w:color w:val="191919"/>
          <w:sz w:val="18"/>
          <w:szCs w:val="18"/>
        </w:rPr>
        <w:t xml:space="preserve">t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years</w:t>
      </w:r>
      <w:r w:rsidR="00B17027">
        <w:rPr>
          <w:rFonts w:ascii="Times New Roman" w:hAnsi="Times New Roman"/>
          <w:color w:val="191919"/>
          <w:sz w:val="18"/>
          <w:szCs w:val="18"/>
        </w:rPr>
        <w:t xml:space="preserve">, a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ne</w:t>
      </w:r>
      <w:r w:rsidR="00B17027"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 w:rsidR="00B17027">
        <w:rPr>
          <w:rFonts w:ascii="Times New Roman" w:hAnsi="Times New Roman"/>
          <w:color w:val="191919"/>
          <w:sz w:val="18"/>
          <w:szCs w:val="18"/>
        </w:rPr>
        <w:t xml:space="preserve">,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seriou</w:t>
      </w:r>
      <w:r w:rsidR="00B17027">
        <w:rPr>
          <w:rFonts w:ascii="Times New Roman" w:hAnsi="Times New Roman"/>
          <w:color w:val="191919"/>
          <w:sz w:val="18"/>
          <w:szCs w:val="18"/>
        </w:rPr>
        <w:t xml:space="preserve">s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proble</w:t>
      </w:r>
      <w:r w:rsidR="00B17027">
        <w:rPr>
          <w:rFonts w:ascii="Times New Roman" w:hAnsi="Times New Roman"/>
          <w:color w:val="191919"/>
          <w:sz w:val="18"/>
          <w:szCs w:val="18"/>
        </w:rPr>
        <w:t xml:space="preserve">m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 w:rsidR="00B17027">
        <w:rPr>
          <w:rFonts w:ascii="Times New Roman" w:hAnsi="Times New Roman"/>
          <w:color w:val="191919"/>
          <w:sz w:val="18"/>
          <w:szCs w:val="18"/>
        </w:rPr>
        <w:t xml:space="preserve">s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appeare</w:t>
      </w:r>
      <w:r w:rsidR="00B17027">
        <w:rPr>
          <w:rFonts w:ascii="Times New Roman" w:hAnsi="Times New Roman"/>
          <w:color w:val="191919"/>
          <w:sz w:val="18"/>
          <w:szCs w:val="18"/>
        </w:rPr>
        <w:t xml:space="preserve">d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B17027">
        <w:rPr>
          <w:rFonts w:ascii="Times New Roman" w:hAnsi="Times New Roman"/>
          <w:color w:val="191919"/>
          <w:sz w:val="18"/>
          <w:szCs w:val="18"/>
        </w:rPr>
        <w:t xml:space="preserve">n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man</w:t>
      </w:r>
      <w:r w:rsidR="00B17027">
        <w:rPr>
          <w:rFonts w:ascii="Times New Roman" w:hAnsi="Times New Roman"/>
          <w:color w:val="191919"/>
          <w:sz w:val="18"/>
          <w:szCs w:val="18"/>
        </w:rPr>
        <w:t xml:space="preserve">y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colleg</w:t>
      </w:r>
      <w:r w:rsidR="00B17027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B17027">
        <w:rPr>
          <w:rFonts w:ascii="Times New Roman" w:hAnsi="Times New Roman"/>
          <w:color w:val="191919"/>
          <w:sz w:val="18"/>
          <w:szCs w:val="18"/>
        </w:rPr>
        <w:t xml:space="preserve">d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 w:rsidR="00B17027">
        <w:rPr>
          <w:rFonts w:ascii="Times New Roman" w:hAnsi="Times New Roman"/>
          <w:color w:val="191919"/>
          <w:sz w:val="18"/>
          <w:szCs w:val="18"/>
        </w:rPr>
        <w:t xml:space="preserve">y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campuse</w:t>
      </w:r>
      <w:r w:rsidR="00B17027">
        <w:rPr>
          <w:rFonts w:ascii="Times New Roman" w:hAnsi="Times New Roman"/>
          <w:color w:val="191919"/>
          <w:sz w:val="18"/>
          <w:szCs w:val="18"/>
        </w:rPr>
        <w:t xml:space="preserve">s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B17027">
        <w:rPr>
          <w:rFonts w:ascii="Times New Roman" w:hAnsi="Times New Roman"/>
          <w:color w:val="191919"/>
          <w:sz w:val="18"/>
          <w:szCs w:val="18"/>
        </w:rPr>
        <w:t xml:space="preserve">n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B17027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nation</w:t>
      </w:r>
      <w:r w:rsidR="00B17027">
        <w:rPr>
          <w:rFonts w:ascii="Times New Roman" w:hAnsi="Times New Roman"/>
          <w:color w:val="191919"/>
          <w:sz w:val="18"/>
          <w:szCs w:val="18"/>
        </w:rPr>
        <w:t xml:space="preserve">.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Som</w:t>
      </w:r>
      <w:r w:rsidR="00B17027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students</w:t>
      </w:r>
      <w:r w:rsidR="00B17027">
        <w:rPr>
          <w:rFonts w:ascii="Times New Roman" w:hAnsi="Times New Roman"/>
          <w:color w:val="191919"/>
          <w:sz w:val="18"/>
          <w:szCs w:val="18"/>
        </w:rPr>
        <w:t xml:space="preserve">,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 w:rsidR="00B17027">
        <w:rPr>
          <w:rFonts w:ascii="Times New Roman" w:hAnsi="Times New Roman"/>
          <w:color w:val="191919"/>
          <w:sz w:val="18"/>
          <w:szCs w:val="18"/>
        </w:rPr>
        <w:t xml:space="preserve">y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members an</w:t>
      </w:r>
      <w:r w:rsidR="00B17027">
        <w:rPr>
          <w:rFonts w:ascii="Times New Roman" w:hAnsi="Times New Roman"/>
          <w:color w:val="191919"/>
          <w:sz w:val="18"/>
          <w:szCs w:val="18"/>
        </w:rPr>
        <w:t>d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other</w:t>
      </w:r>
      <w:r w:rsidR="00B17027">
        <w:rPr>
          <w:rFonts w:ascii="Times New Roman" w:hAnsi="Times New Roman"/>
          <w:color w:val="191919"/>
          <w:sz w:val="18"/>
          <w:szCs w:val="18"/>
        </w:rPr>
        <w:t>s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have</w:t>
      </w:r>
      <w:r w:rsidR="00B17027">
        <w:rPr>
          <w:rFonts w:ascii="Times New Roman" w:hAnsi="Times New Roman"/>
          <w:color w:val="191919"/>
          <w:sz w:val="18"/>
          <w:szCs w:val="18"/>
        </w:rPr>
        <w:t>,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 w:rsidR="00B17027">
        <w:rPr>
          <w:rFonts w:ascii="Times New Roman" w:hAnsi="Times New Roman"/>
          <w:color w:val="191919"/>
          <w:sz w:val="18"/>
          <w:szCs w:val="18"/>
        </w:rPr>
        <w:t>n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occasion</w:t>
      </w:r>
      <w:r w:rsidR="00B17027">
        <w:rPr>
          <w:rFonts w:ascii="Times New Roman" w:hAnsi="Times New Roman"/>
          <w:color w:val="191919"/>
          <w:sz w:val="18"/>
          <w:szCs w:val="18"/>
        </w:rPr>
        <w:t>,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engage</w:t>
      </w:r>
      <w:r w:rsidR="00B17027">
        <w:rPr>
          <w:rFonts w:ascii="Times New Roman" w:hAnsi="Times New Roman"/>
          <w:color w:val="191919"/>
          <w:sz w:val="18"/>
          <w:szCs w:val="18"/>
        </w:rPr>
        <w:t>d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 w:rsidR="00B17027">
        <w:rPr>
          <w:rFonts w:ascii="Times New Roman" w:hAnsi="Times New Roman"/>
          <w:color w:val="191919"/>
          <w:sz w:val="18"/>
          <w:szCs w:val="18"/>
        </w:rPr>
        <w:t>n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demonstrations</w:t>
      </w:r>
      <w:r w:rsidR="00B17027">
        <w:rPr>
          <w:rFonts w:ascii="Times New Roman" w:hAnsi="Times New Roman"/>
          <w:color w:val="191919"/>
          <w:sz w:val="18"/>
          <w:szCs w:val="18"/>
        </w:rPr>
        <w:t>,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sit-ins</w:t>
      </w:r>
      <w:r w:rsidR="00B17027">
        <w:rPr>
          <w:rFonts w:ascii="Times New Roman" w:hAnsi="Times New Roman"/>
          <w:color w:val="191919"/>
          <w:sz w:val="18"/>
          <w:szCs w:val="18"/>
        </w:rPr>
        <w:t>,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an</w:t>
      </w:r>
      <w:r w:rsidR="00B17027">
        <w:rPr>
          <w:rFonts w:ascii="Times New Roman" w:hAnsi="Times New Roman"/>
          <w:color w:val="191919"/>
          <w:sz w:val="18"/>
          <w:szCs w:val="18"/>
        </w:rPr>
        <w:t>d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othe</w:t>
      </w:r>
      <w:r w:rsidR="00B17027">
        <w:rPr>
          <w:rFonts w:ascii="Times New Roman" w:hAnsi="Times New Roman"/>
          <w:color w:val="191919"/>
          <w:sz w:val="18"/>
          <w:szCs w:val="18"/>
        </w:rPr>
        <w:t>r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activitie</w:t>
      </w:r>
      <w:r w:rsidR="00B17027">
        <w:rPr>
          <w:rFonts w:ascii="Times New Roman" w:hAnsi="Times New Roman"/>
          <w:color w:val="191919"/>
          <w:sz w:val="18"/>
          <w:szCs w:val="18"/>
        </w:rPr>
        <w:t>s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tha</w:t>
      </w:r>
      <w:r w:rsidR="00B17027">
        <w:rPr>
          <w:rFonts w:ascii="Times New Roman" w:hAnsi="Times New Roman"/>
          <w:color w:val="191919"/>
          <w:sz w:val="18"/>
          <w:szCs w:val="18"/>
        </w:rPr>
        <w:t>t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hav</w:t>
      </w:r>
      <w:r w:rsidR="00B17027">
        <w:rPr>
          <w:rFonts w:ascii="Times New Roman" w:hAnsi="Times New Roman"/>
          <w:color w:val="191919"/>
          <w:sz w:val="18"/>
          <w:szCs w:val="18"/>
        </w:rPr>
        <w:t>e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clearl</w:t>
      </w:r>
      <w:r w:rsidR="00B17027">
        <w:rPr>
          <w:rFonts w:ascii="Times New Roman" w:hAnsi="Times New Roman"/>
          <w:color w:val="191919"/>
          <w:sz w:val="18"/>
          <w:szCs w:val="18"/>
        </w:rPr>
        <w:t>y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an</w:t>
      </w:r>
      <w:r w:rsidR="00B17027">
        <w:rPr>
          <w:rFonts w:ascii="Times New Roman" w:hAnsi="Times New Roman"/>
          <w:color w:val="191919"/>
          <w:sz w:val="18"/>
          <w:szCs w:val="18"/>
        </w:rPr>
        <w:t>d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deliberatel</w:t>
      </w:r>
      <w:r w:rsidR="00B17027">
        <w:rPr>
          <w:rFonts w:ascii="Times New Roman" w:hAnsi="Times New Roman"/>
          <w:color w:val="191919"/>
          <w:sz w:val="18"/>
          <w:szCs w:val="18"/>
        </w:rPr>
        <w:t>y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inte</w:t>
      </w:r>
      <w:r w:rsidR="00B17027"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fere</w:t>
      </w:r>
      <w:r w:rsidR="00B17027">
        <w:rPr>
          <w:rFonts w:ascii="Times New Roman" w:hAnsi="Times New Roman"/>
          <w:color w:val="191919"/>
          <w:sz w:val="18"/>
          <w:szCs w:val="18"/>
        </w:rPr>
        <w:t>d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wit</w:t>
      </w:r>
      <w:r w:rsidR="00B17027">
        <w:rPr>
          <w:rFonts w:ascii="Times New Roman" w:hAnsi="Times New Roman"/>
          <w:color w:val="191919"/>
          <w:sz w:val="18"/>
          <w:szCs w:val="18"/>
        </w:rPr>
        <w:t>h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th</w:t>
      </w:r>
      <w:r w:rsidR="00B17027">
        <w:rPr>
          <w:rFonts w:ascii="Times New Roman" w:hAnsi="Times New Roman"/>
          <w:color w:val="191919"/>
          <w:sz w:val="18"/>
          <w:szCs w:val="18"/>
        </w:rPr>
        <w:t>e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proofErr w:type="spellStart"/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regu</w:t>
      </w:r>
      <w:proofErr w:type="spellEnd"/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proofErr w:type="gramStart"/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la</w:t>
      </w:r>
      <w:r w:rsidR="00B17027">
        <w:rPr>
          <w:rFonts w:ascii="Times New Roman" w:hAnsi="Times New Roman"/>
          <w:color w:val="191919"/>
          <w:sz w:val="18"/>
          <w:szCs w:val="18"/>
        </w:rPr>
        <w:t>r</w:t>
      </w:r>
      <w:proofErr w:type="spellEnd"/>
      <w:proofErr w:type="gramEnd"/>
      <w:r w:rsidR="00B17027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B17027">
        <w:rPr>
          <w:rFonts w:ascii="Times New Roman" w:hAnsi="Times New Roman"/>
          <w:color w:val="191919"/>
          <w:sz w:val="18"/>
          <w:szCs w:val="18"/>
        </w:rPr>
        <w:t>d</w:t>
      </w:r>
      <w:r w:rsidR="00B17027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orderl</w:t>
      </w:r>
      <w:r w:rsidR="00B17027">
        <w:rPr>
          <w:rFonts w:ascii="Times New Roman" w:hAnsi="Times New Roman"/>
          <w:color w:val="191919"/>
          <w:sz w:val="18"/>
          <w:szCs w:val="18"/>
        </w:rPr>
        <w:t>y</w:t>
      </w:r>
      <w:r w:rsidR="00B17027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operatio</w:t>
      </w:r>
      <w:r w:rsidR="00B17027">
        <w:rPr>
          <w:rFonts w:ascii="Times New Roman" w:hAnsi="Times New Roman"/>
          <w:color w:val="191919"/>
          <w:sz w:val="18"/>
          <w:szCs w:val="18"/>
        </w:rPr>
        <w:t>n</w:t>
      </w:r>
      <w:r w:rsidR="00B17027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B17027">
        <w:rPr>
          <w:rFonts w:ascii="Times New Roman" w:hAnsi="Times New Roman"/>
          <w:color w:val="191919"/>
          <w:sz w:val="18"/>
          <w:szCs w:val="18"/>
        </w:rPr>
        <w:t>f</w:t>
      </w:r>
      <w:r w:rsidR="00B17027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B17027">
        <w:rPr>
          <w:rFonts w:ascii="Times New Roman" w:hAnsi="Times New Roman"/>
          <w:color w:val="191919"/>
          <w:sz w:val="18"/>
          <w:szCs w:val="18"/>
        </w:rPr>
        <w:t>e</w:t>
      </w:r>
      <w:r w:rsidR="00B17027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institutio</w:t>
      </w:r>
      <w:r w:rsidR="00B17027">
        <w:rPr>
          <w:rFonts w:ascii="Times New Roman" w:hAnsi="Times New Roman"/>
          <w:color w:val="191919"/>
          <w:sz w:val="18"/>
          <w:szCs w:val="18"/>
        </w:rPr>
        <w:t>n</w:t>
      </w:r>
      <w:r w:rsidR="00B17027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concerned</w:t>
      </w:r>
      <w:r w:rsidR="00B17027">
        <w:rPr>
          <w:rFonts w:ascii="Times New Roman" w:hAnsi="Times New Roman"/>
          <w:color w:val="191919"/>
          <w:sz w:val="18"/>
          <w:szCs w:val="18"/>
        </w:rPr>
        <w:t>.</w:t>
      </w:r>
      <w:r w:rsidR="00B17027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ypicall</w:t>
      </w:r>
      <w:r w:rsidR="00B17027"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 w:rsidR="00B17027">
        <w:rPr>
          <w:rFonts w:ascii="Times New Roman" w:hAnsi="Times New Roman"/>
          <w:color w:val="191919"/>
          <w:sz w:val="18"/>
          <w:szCs w:val="18"/>
        </w:rPr>
        <w:t>,</w:t>
      </w:r>
      <w:r w:rsidR="00B17027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thes</w:t>
      </w:r>
      <w:r w:rsidR="00B17027">
        <w:rPr>
          <w:rFonts w:ascii="Times New Roman" w:hAnsi="Times New Roman"/>
          <w:color w:val="191919"/>
          <w:sz w:val="18"/>
          <w:szCs w:val="18"/>
        </w:rPr>
        <w:t>e</w:t>
      </w:r>
      <w:r w:rsidR="00B17027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action</w:t>
      </w:r>
      <w:r w:rsidR="00B17027">
        <w:rPr>
          <w:rFonts w:ascii="Times New Roman" w:hAnsi="Times New Roman"/>
          <w:color w:val="191919"/>
          <w:sz w:val="18"/>
          <w:szCs w:val="18"/>
        </w:rPr>
        <w:t>s</w:t>
      </w:r>
      <w:r w:rsidR="00B17027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 w:rsidR="00B17027">
        <w:rPr>
          <w:rFonts w:ascii="Times New Roman" w:hAnsi="Times New Roman"/>
          <w:color w:val="191919"/>
          <w:sz w:val="18"/>
          <w:szCs w:val="18"/>
        </w:rPr>
        <w:t>e</w:t>
      </w:r>
      <w:r w:rsidR="00B17027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bee</w:t>
      </w:r>
      <w:r w:rsidR="00B17027">
        <w:rPr>
          <w:rFonts w:ascii="Times New Roman" w:hAnsi="Times New Roman"/>
          <w:color w:val="191919"/>
          <w:sz w:val="18"/>
          <w:szCs w:val="18"/>
        </w:rPr>
        <w:t>n</w:t>
      </w:r>
      <w:r w:rsidR="00B17027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B17027">
        <w:rPr>
          <w:rFonts w:ascii="Times New Roman" w:hAnsi="Times New Roman"/>
          <w:color w:val="191919"/>
          <w:sz w:val="18"/>
          <w:szCs w:val="18"/>
        </w:rPr>
        <w:t>e</w:t>
      </w:r>
      <w:r w:rsidR="00B17027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physica</w:t>
      </w:r>
      <w:r w:rsidR="00B17027">
        <w:rPr>
          <w:rFonts w:ascii="Times New Roman" w:hAnsi="Times New Roman"/>
          <w:color w:val="191919"/>
          <w:sz w:val="18"/>
          <w:szCs w:val="18"/>
        </w:rPr>
        <w:t>l</w:t>
      </w:r>
      <w:r w:rsidR="00B17027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occupatio</w:t>
      </w:r>
      <w:r w:rsidR="00B17027">
        <w:rPr>
          <w:rFonts w:ascii="Times New Roman" w:hAnsi="Times New Roman"/>
          <w:color w:val="191919"/>
          <w:sz w:val="18"/>
          <w:szCs w:val="18"/>
        </w:rPr>
        <w:t>n</w:t>
      </w:r>
      <w:r w:rsidR="00B17027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B17027">
        <w:rPr>
          <w:rFonts w:ascii="Times New Roman" w:hAnsi="Times New Roman"/>
          <w:color w:val="191919"/>
          <w:sz w:val="18"/>
          <w:szCs w:val="18"/>
        </w:rPr>
        <w:t>f</w:t>
      </w:r>
      <w:r w:rsidR="00B17027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z w:val="18"/>
          <w:szCs w:val="18"/>
        </w:rPr>
        <w:t>a</w:t>
      </w:r>
      <w:r w:rsidR="00B17027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buildi</w:t>
      </w:r>
      <w:r w:rsidR="00B17027"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 w:rsidR="00B17027">
        <w:rPr>
          <w:rFonts w:ascii="Times New Roman" w:hAnsi="Times New Roman"/>
          <w:color w:val="191919"/>
          <w:sz w:val="18"/>
          <w:szCs w:val="18"/>
        </w:rPr>
        <w:t>g</w:t>
      </w:r>
      <w:r w:rsidR="00B17027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B17027">
        <w:rPr>
          <w:rFonts w:ascii="Times New Roman" w:hAnsi="Times New Roman"/>
          <w:color w:val="191919"/>
          <w:sz w:val="18"/>
          <w:szCs w:val="18"/>
        </w:rPr>
        <w:t>r</w:t>
      </w:r>
      <w:r w:rsidR="00B17027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campu</w:t>
      </w:r>
      <w:r w:rsidR="00B17027">
        <w:rPr>
          <w:rFonts w:ascii="Times New Roman" w:hAnsi="Times New Roman"/>
          <w:color w:val="191919"/>
          <w:sz w:val="18"/>
          <w:szCs w:val="18"/>
        </w:rPr>
        <w:t>s</w:t>
      </w:r>
      <w:r w:rsidR="00B17027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 w:rsidR="00B17027">
        <w:rPr>
          <w:rFonts w:ascii="Times New Roman" w:hAnsi="Times New Roman"/>
          <w:color w:val="191919"/>
          <w:sz w:val="18"/>
          <w:szCs w:val="18"/>
        </w:rPr>
        <w:t>a</w:t>
      </w:r>
      <w:r w:rsidR="00B17027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for </w:t>
      </w:r>
      <w:r w:rsidR="00B17027">
        <w:rPr>
          <w:rFonts w:ascii="Times New Roman" w:hAnsi="Times New Roman"/>
          <w:color w:val="191919"/>
          <w:sz w:val="18"/>
          <w:szCs w:val="18"/>
        </w:rPr>
        <w:t>a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protracte</w:t>
      </w:r>
      <w:r w:rsidR="00B17027">
        <w:rPr>
          <w:rFonts w:ascii="Times New Roman" w:hAnsi="Times New Roman"/>
          <w:color w:val="191919"/>
          <w:sz w:val="18"/>
          <w:szCs w:val="18"/>
        </w:rPr>
        <w:t>d</w:t>
      </w:r>
      <w:r w:rsidR="00B17027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perio</w:t>
      </w:r>
      <w:r w:rsidR="00B17027">
        <w:rPr>
          <w:rFonts w:ascii="Times New Roman" w:hAnsi="Times New Roman"/>
          <w:color w:val="191919"/>
          <w:sz w:val="18"/>
          <w:szCs w:val="18"/>
        </w:rPr>
        <w:t>d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B17027">
        <w:rPr>
          <w:rFonts w:ascii="Times New Roman" w:hAnsi="Times New Roman"/>
          <w:color w:val="191919"/>
          <w:sz w:val="18"/>
          <w:szCs w:val="18"/>
        </w:rPr>
        <w:t>f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tim</w:t>
      </w:r>
      <w:r w:rsidR="00B17027">
        <w:rPr>
          <w:rFonts w:ascii="Times New Roman" w:hAnsi="Times New Roman"/>
          <w:color w:val="191919"/>
          <w:sz w:val="18"/>
          <w:szCs w:val="18"/>
        </w:rPr>
        <w:t>e</w:t>
      </w:r>
      <w:r w:rsidR="00B17027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B17027">
        <w:rPr>
          <w:rFonts w:ascii="Times New Roman" w:hAnsi="Times New Roman"/>
          <w:color w:val="191919"/>
          <w:sz w:val="18"/>
          <w:szCs w:val="18"/>
        </w:rPr>
        <w:t>r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B17027">
        <w:rPr>
          <w:rFonts w:ascii="Times New Roman" w:hAnsi="Times New Roman"/>
          <w:color w:val="191919"/>
          <w:sz w:val="18"/>
          <w:szCs w:val="18"/>
        </w:rPr>
        <w:t>e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us</w:t>
      </w:r>
      <w:r w:rsidR="00B17027">
        <w:rPr>
          <w:rFonts w:ascii="Times New Roman" w:hAnsi="Times New Roman"/>
          <w:color w:val="191919"/>
          <w:sz w:val="18"/>
          <w:szCs w:val="18"/>
        </w:rPr>
        <w:t>e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of</w:t>
      </w:r>
      <w:r w:rsidR="00B17027">
        <w:rPr>
          <w:rFonts w:ascii="Times New Roman" w:hAnsi="Times New Roman"/>
          <w:color w:val="191919"/>
          <w:sz w:val="18"/>
          <w:szCs w:val="18"/>
        </w:rPr>
        <w:t>,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B17027">
        <w:rPr>
          <w:rFonts w:ascii="Times New Roman" w:hAnsi="Times New Roman"/>
          <w:color w:val="191919"/>
          <w:sz w:val="18"/>
          <w:szCs w:val="18"/>
        </w:rPr>
        <w:t>r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displa</w:t>
      </w:r>
      <w:r w:rsidR="00B17027">
        <w:rPr>
          <w:rFonts w:ascii="Times New Roman" w:hAnsi="Times New Roman"/>
          <w:color w:val="191919"/>
          <w:sz w:val="18"/>
          <w:szCs w:val="18"/>
        </w:rPr>
        <w:t>y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of</w:t>
      </w:r>
      <w:r w:rsidR="00B17027">
        <w:rPr>
          <w:rFonts w:ascii="Times New Roman" w:hAnsi="Times New Roman"/>
          <w:color w:val="191919"/>
          <w:sz w:val="18"/>
          <w:szCs w:val="18"/>
        </w:rPr>
        <w:t>,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verba</w:t>
      </w:r>
      <w:r w:rsidR="00B17027">
        <w:rPr>
          <w:rFonts w:ascii="Times New Roman" w:hAnsi="Times New Roman"/>
          <w:color w:val="191919"/>
          <w:sz w:val="18"/>
          <w:szCs w:val="18"/>
        </w:rPr>
        <w:t>l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B17027">
        <w:rPr>
          <w:rFonts w:ascii="Times New Roman" w:hAnsi="Times New Roman"/>
          <w:color w:val="191919"/>
          <w:sz w:val="18"/>
          <w:szCs w:val="18"/>
        </w:rPr>
        <w:t>r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writte</w:t>
      </w:r>
      <w:r w:rsidR="00B17027">
        <w:rPr>
          <w:rFonts w:ascii="Times New Roman" w:hAnsi="Times New Roman"/>
          <w:color w:val="191919"/>
          <w:sz w:val="18"/>
          <w:szCs w:val="18"/>
        </w:rPr>
        <w:t>n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obscenitie</w:t>
      </w:r>
      <w:r w:rsidR="00B17027">
        <w:rPr>
          <w:rFonts w:ascii="Times New Roman" w:hAnsi="Times New Roman"/>
          <w:color w:val="191919"/>
          <w:sz w:val="18"/>
          <w:szCs w:val="18"/>
        </w:rPr>
        <w:t>s</w:t>
      </w:r>
      <w:r w:rsidR="00B17027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involvin</w:t>
      </w:r>
      <w:r w:rsidR="00B17027">
        <w:rPr>
          <w:rFonts w:ascii="Times New Roman" w:hAnsi="Times New Roman"/>
          <w:color w:val="191919"/>
          <w:sz w:val="18"/>
          <w:szCs w:val="18"/>
        </w:rPr>
        <w:t>g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indecen</w:t>
      </w:r>
      <w:r w:rsidR="00B17027">
        <w:rPr>
          <w:rFonts w:ascii="Times New Roman" w:hAnsi="Times New Roman"/>
          <w:color w:val="191919"/>
          <w:sz w:val="18"/>
          <w:szCs w:val="18"/>
        </w:rPr>
        <w:t>t</w:t>
      </w:r>
      <w:r w:rsidR="00B17027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B17027">
        <w:rPr>
          <w:rFonts w:ascii="Times New Roman" w:hAnsi="Times New Roman"/>
          <w:color w:val="191919"/>
          <w:sz w:val="18"/>
          <w:szCs w:val="18"/>
        </w:rPr>
        <w:t>r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disorderl</w:t>
      </w:r>
      <w:r w:rsidR="00B17027">
        <w:rPr>
          <w:rFonts w:ascii="Times New Roman" w:hAnsi="Times New Roman"/>
          <w:color w:val="191919"/>
          <w:sz w:val="18"/>
          <w:szCs w:val="18"/>
        </w:rPr>
        <w:t>y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cond</w:t>
      </w:r>
      <w:r w:rsidR="00B17027">
        <w:rPr>
          <w:rFonts w:ascii="Times New Roman" w:hAnsi="Times New Roman"/>
          <w:color w:val="191919"/>
          <w:spacing w:val="-3"/>
          <w:sz w:val="18"/>
          <w:szCs w:val="18"/>
        </w:rPr>
        <w:t>u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ct.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action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gon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beyon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heretofor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recognize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bound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meeting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discussion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persuasion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eve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protest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: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(1</w:t>
      </w:r>
      <w:r>
        <w:rPr>
          <w:rFonts w:ascii="Times New Roman" w:hAnsi="Times New Roman"/>
          <w:color w:val="191919"/>
          <w:sz w:val="18"/>
          <w:szCs w:val="18"/>
        </w:rPr>
        <w:t xml:space="preserve">)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acquies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cenc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proofErr w:type="spellEnd"/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demand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demonstrator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conditio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dispersa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(2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reasonabl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writte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direction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ficial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dis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pers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proofErr w:type="spell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ignored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becom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clearl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recognizabl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operatin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outsid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tablishe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channels 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campus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intellectua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debat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persuasio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very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40" w:lineRule="auto"/>
        <w:ind w:left="120" w:right="9763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hear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proofErr w:type="gram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Boar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deepl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concerne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problem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Constitutio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gia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applicabl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ruling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keepin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traditio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highe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Boar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ultimatel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responsibl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orderl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several institution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Syste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preservatio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freedo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boar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canno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dives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itself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responsibilit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reason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respon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directl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specificall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proble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Boar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stipulate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faculty membe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administrato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employee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individuall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others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clearl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obstruct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disrupts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attemp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obstruc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dis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rup</w:t>
      </w:r>
      <w:r>
        <w:rPr>
          <w:rFonts w:ascii="Times New Roman" w:hAnsi="Times New Roman"/>
          <w:color w:val="191919"/>
          <w:sz w:val="18"/>
          <w:szCs w:val="18"/>
        </w:rPr>
        <w:t>t</w:t>
      </w:r>
      <w:proofErr w:type="spellEnd"/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teaching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research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administrative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disciplinar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publi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authorize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discha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any campu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Syste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considere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Boar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gros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irresponsibilit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subjec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to disciplinar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procedures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possibl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resultin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dismissa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terminatio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employment.</w:t>
      </w:r>
    </w:p>
    <w:p w:rsidR="00B17027" w:rsidRDefault="00B17027" w:rsidP="00C54745">
      <w:pPr>
        <w:pStyle w:val="Heading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VICES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30"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overal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maintai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environmen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complements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hance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sup- port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broade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utmos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importanc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recogniz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addres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unique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diversity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alumn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addres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proactivel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developmen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jo</w:t>
      </w:r>
      <w:r>
        <w:rPr>
          <w:rFonts w:ascii="Times New Roman" w:hAnsi="Times New Roman"/>
          <w:color w:val="191919"/>
          <w:sz w:val="18"/>
          <w:szCs w:val="18"/>
        </w:rPr>
        <w:t>b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searc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needs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accomplishe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pro-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proofErr w:type="spellEnd"/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advisemen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up-to-dat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guidanc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resource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available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seek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alumn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hoosin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in-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terest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gainin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relate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experience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guidanc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full-tim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jo</w:t>
      </w:r>
      <w:r>
        <w:rPr>
          <w:rFonts w:ascii="Times New Roman" w:hAnsi="Times New Roman"/>
          <w:color w:val="191919"/>
          <w:sz w:val="18"/>
          <w:szCs w:val="18"/>
        </w:rPr>
        <w:t>b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searc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disti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areas: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Self</w:t>
      </w:r>
      <w:proofErr w:type="gramEnd"/>
      <w:r>
        <w:rPr>
          <w:rFonts w:ascii="Times New Roman" w:hAnsi="Times New Roman"/>
          <w:color w:val="191919"/>
          <w:spacing w:val="-2"/>
          <w:sz w:val="18"/>
          <w:szCs w:val="18"/>
        </w:rPr>
        <w:t>-Assessment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advisemen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testing.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Experientia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proofErr w:type="gramEnd"/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Opportunities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Shadowin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mentorin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experiences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internship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cooperativ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proofErr w:type="gram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Employmen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Services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On-campu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recruitment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jo</w:t>
      </w:r>
      <w:r>
        <w:rPr>
          <w:rFonts w:ascii="Times New Roman" w:hAnsi="Times New Roman"/>
          <w:color w:val="191919"/>
          <w:sz w:val="18"/>
          <w:szCs w:val="18"/>
        </w:rPr>
        <w:t>b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job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listings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resources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resum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referrals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480" w:right="134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proofErr w:type="gram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jo</w:t>
      </w:r>
      <w:r>
        <w:rPr>
          <w:rFonts w:ascii="Times New Roman" w:hAnsi="Times New Roman"/>
          <w:color w:val="191919"/>
          <w:sz w:val="18"/>
          <w:szCs w:val="18"/>
        </w:rPr>
        <w:t>b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searc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readines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workshops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schoo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visitations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resourc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b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 compute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-base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programs.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tabs>
          <w:tab w:val="left" w:pos="10700"/>
        </w:tabs>
        <w:autoSpaceDE w:val="0"/>
        <w:autoSpaceDN w:val="0"/>
        <w:adjustRightInd w:val="0"/>
        <w:spacing w:after="0" w:line="451" w:lineRule="exact"/>
        <w:ind w:left="4137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ab/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43</w:t>
      </w:r>
    </w:p>
    <w:p w:rsidR="00B17027" w:rsidRDefault="00B17027" w:rsidP="00B17027">
      <w:pPr>
        <w:widowControl w:val="0"/>
        <w:tabs>
          <w:tab w:val="left" w:pos="10700"/>
        </w:tabs>
        <w:autoSpaceDE w:val="0"/>
        <w:autoSpaceDN w:val="0"/>
        <w:adjustRightInd w:val="0"/>
        <w:spacing w:after="0" w:line="451" w:lineRule="exact"/>
        <w:ind w:left="4137"/>
        <w:rPr>
          <w:rFonts w:ascii="Century Gothic" w:hAnsi="Century Gothic" w:cs="Century Gothic"/>
          <w:color w:val="000000"/>
          <w:sz w:val="36"/>
          <w:szCs w:val="36"/>
        </w:rPr>
        <w:sectPr w:rsidR="00B17027">
          <w:type w:val="continuous"/>
          <w:pgSz w:w="12240" w:h="15840"/>
          <w:pgMar w:top="1480" w:right="420" w:bottom="280" w:left="600" w:header="720" w:footer="720" w:gutter="0"/>
          <w:cols w:space="720" w:equalWidth="0">
            <w:col w:w="11220"/>
          </w:cols>
          <w:noEndnote/>
        </w:sectPr>
      </w:pPr>
    </w:p>
    <w:p w:rsidR="00B17027" w:rsidRDefault="00BE7FB0" w:rsidP="00B17027">
      <w:pPr>
        <w:widowControl w:val="0"/>
        <w:autoSpaceDE w:val="0"/>
        <w:autoSpaceDN w:val="0"/>
        <w:adjustRightInd w:val="0"/>
        <w:spacing w:before="72" w:after="0" w:line="195" w:lineRule="exact"/>
        <w:ind w:left="615"/>
        <w:rPr>
          <w:rFonts w:ascii="Century Gothic" w:hAnsi="Century Gothic" w:cs="Century Gothic"/>
          <w:color w:val="000000"/>
          <w:sz w:val="16"/>
          <w:szCs w:val="16"/>
        </w:rPr>
      </w:pPr>
      <w:ins w:id="0" w:author="juliette" w:date="2011-03-17T16:48:00Z">
        <w:r>
          <w:rPr>
            <w:rFonts w:ascii="Times New Roman" w:hAnsi="Times New Roman"/>
            <w:noProof/>
            <w:color w:val="191919"/>
            <w:spacing w:val="-7"/>
            <w:sz w:val="72"/>
            <w:szCs w:val="72"/>
            <w:lang w:eastAsia="zh-CN"/>
          </w:rPr>
          <w:lastRenderedPageBreak/>
          <w:pict>
            <v:group id="_x0000_s1353" style="position:absolute;left:0;text-align:left;margin-left:-60.2pt;margin-top:-19.8pt;width:191pt;height:795.85pt;z-index:-251608064" coordorigin="-720,-62" coordsize="3820,15917">
              <v:group id="_x0000_s1354" style="position:absolute;left:-720;top:-62;width:3820;height:15917" coordorigin="-720,-62" coordsize="3820,15839">
                <v:rect id="_x0000_s1355" style="position:absolute;top:-62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474747" stroked="f">
                  <v:path arrowok="t"/>
                </v:rect>
                <v:rect id="Rectangle 2702" o:spid="_x0000_s1356" style="position:absolute;top:4232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  <v:path arrowok="t"/>
                </v:rect>
                <v:rect id="Rectangle 2703" o:spid="_x0000_s1357" style="position:absolute;top:2426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  <v:path arrowok="t"/>
                </v:rect>
                <v:rect id="_x0000_s1358" style="position:absolute;left:760;top:331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  <v:path arrowok="t"/>
                </v:rect>
                <v:rect id="_x0000_s1359" style="position:absolute;left:740;top:311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  <v:path arrowok="t"/>
                </v:rect>
                <v:rect id="Rectangle 2706" o:spid="_x0000_s1360" style="position:absolute;top:24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  <v:path arrowok="t"/>
                </v:rect>
                <v:rect id="Rectangle 2707" o:spid="_x0000_s1361" style="position:absolute;top:42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  <v:path arrowok="t"/>
                </v:rect>
                <v:group id="Group 2708" o:spid="_x0000_s1362" style="position:absolute;left:-720;top:6042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  <v:shape id="Freeform 2709" o:spid="_x0000_s1363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  <v:path arrowok="t" o:connecttype="custom" o:connectlocs="1804,0;720,0" o:connectangles="0,0"/>
                  </v:shape>
                  <v:shape id="Freeform 2710" o:spid="_x0000_s1364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  <v:path arrowok="t" o:connecttype="custom" o:connectlocs="720,0;1804,0" o:connectangles="0,0"/>
                  </v:shape>
                </v:group>
                <v:group id="Group 2711" o:spid="_x0000_s1365" style="position:absolute;left:-696;top:7842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  <v:shape id="Freeform 2712" o:spid="_x0000_s1366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13" o:spid="_x0000_s1367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group id="Group 2714" o:spid="_x0000_s1368" style="position:absolute;left:-687;top:9642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  <v:shape id="Freeform 2715" o:spid="_x0000_s1369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  <v:path arrowok="t" o:connecttype="custom" o:connectlocs="1772,0;687,0" o:connectangles="0,0"/>
                  </v:shape>
                  <v:shape id="Freeform 2716" o:spid="_x0000_s1370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  <v:path arrowok="t" o:connecttype="custom" o:connectlocs="687,0;1772,0" o:connectangles="0,0"/>
                  </v:shape>
                </v:group>
                <v:group id="Group 2717" o:spid="_x0000_s1371" style="position:absolute;left:-705;top:11442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  <v:shape id="Freeform 2718" o:spid="_x0000_s1372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  <v:path arrowok="t" o:connecttype="custom" o:connectlocs="1790,0;705,0" o:connectangles="0,0"/>
                  </v:shape>
                  <v:shape id="Freeform 2719" o:spid="_x0000_s1373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  <v:path arrowok="t" o:connecttype="custom" o:connectlocs="705,0;1790,0" o:connectangles="0,0"/>
                  </v:shape>
                </v:group>
                <v:group id="_x0000_s1374" style="position:absolute;left:-696;top:13242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  <v:shape id="Freeform 2721" o:spid="_x0000_s1375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22" o:spid="_x0000_s1376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shape id="_x0000_s1377" style="position:absolute;left:1039;top:15042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  <v:path arrowok="t" o:connecttype="custom" o:connectlocs="0,0;44,0" o:connectangles="0,0"/>
                </v:shape>
                <v:shape id="_x0000_s1378" style="position:absolute;top:15042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  <v:path arrowok="t" o:connecttype="custom" o:connectlocs="0,0;400,0" o:connectangles="0,0"/>
                </v:shape>
                <v:rect id="_x0000_s1379" style="position:absolute;left:400;top:14802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  <v:path arrowok="t"/>
                </v:rect>
                <v:rect id="_x0000_s1380" style="position:absolute;left:380;top:14782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  <v:path arrowok="t"/>
                </v:rect>
              </v:group>
              <v:shape id="Text Box 2699" o:spid="_x0000_s1381" type="#_x0000_t202" style="position:absolute;left:377;top:13537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  <v:textbox style="layout-flow:vertical;mso-layout-flow-alt:bottom-to-top;mso-next-textbox:#Text Box 2699" inset="0,0,0,0">
                  <w:txbxContent>
                    <w:p w:rsidR="00BE7FB0" w:rsidRDefault="00BE7FB0" w:rsidP="00BE7FB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Text Box 2698" o:spid="_x0000_s1382" type="#_x0000_t202" style="position:absolute;left:377;top:8243;width:720;height:110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  <v:textbox style="layout-flow:vertical;mso-layout-flow-alt:bottom-to-top;mso-next-textbox:#Text Box 2698" inset="0,0,0,0">
                  <w:txbxContent>
                    <w:p w:rsidR="00BE7FB0" w:rsidRDefault="00BE7FB0" w:rsidP="00BE7FB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BE7FB0" w:rsidRDefault="00BE7FB0" w:rsidP="00BE7FB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BE7FB0" w:rsidRDefault="00BE7FB0" w:rsidP="00BE7FB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Text Box 2697" o:spid="_x0000_s1383" type="#_x0000_t202" style="position:absolute;left:397;top:11806;width:480;height:121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  <v:textbox style="layout-flow:vertical;mso-layout-flow-alt:bottom-to-top;mso-next-textbox:#Text Box 2697" inset="0,0,0,0">
                  <w:txbxContent>
                    <w:p w:rsidR="00BE7FB0" w:rsidRDefault="00BE7FB0" w:rsidP="00BE7FB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BE7FB0" w:rsidRDefault="00BE7FB0" w:rsidP="00BE7FB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Text Box 2696" o:spid="_x0000_s1384" type="#_x0000_t202" style="position:absolute;left:397;top:10116;width:480;height:98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  <v:textbox style="layout-flow:vertical;mso-layout-flow-alt:bottom-to-top;mso-next-textbox:#Text Box 2696" inset="0,0,0,0">
                  <w:txbxContent>
                    <w:p w:rsidR="00BE7FB0" w:rsidRDefault="00BE7FB0" w:rsidP="00BE7FB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BE7FB0" w:rsidRDefault="00BE7FB0" w:rsidP="00BE7FB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Text Box 2695" o:spid="_x0000_s1385" type="#_x0000_t202" style="position:absolute;left:417;top:6480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  <v:textbox style="layout-flow:vertical;mso-layout-flow-alt:bottom-to-top;mso-next-textbox:#Text Box 2695" inset="0,0,0,0">
                  <w:txbxContent>
                    <w:p w:rsidR="00BE7FB0" w:rsidRDefault="00BE7FB0" w:rsidP="00BE7FB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Education</w:t>
                      </w:r>
                    </w:p>
                  </w:txbxContent>
                </v:textbox>
              </v:shape>
              <v:shape id="Text Box 2694" o:spid="_x0000_s1386" type="#_x0000_t202" style="position:absolute;left:417;top:4760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  <v:textbox style="layout-flow:vertical;mso-layout-flow-alt:bottom-to-top;mso-next-textbox:#Text Box 2694" inset="0,0,0,0">
                  <w:txbxContent>
                    <w:p w:rsidR="00BE7FB0" w:rsidRDefault="00BE7FB0" w:rsidP="00BE7FB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Business</w:t>
                      </w:r>
                    </w:p>
                  </w:txbxContent>
                </v:textbox>
              </v:shape>
              <v:shape id="Text Box 2693" o:spid="_x0000_s1387" type="#_x0000_t202" style="position:absolute;left:170;top:2509;width:707;height:17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  <v:textbox style="layout-flow:vertical;mso-layout-flow-alt:bottom-to-top;mso-next-textbox:#Text Box 2693" inset="0,0,0,0">
                  <w:txbxContent>
                    <w:p w:rsidR="00BE7FB0" w:rsidRPr="008A161B" w:rsidRDefault="00BE7FB0" w:rsidP="00BE7FB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8A161B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Arts &amp; Humanities</w:t>
                      </w:r>
                    </w:p>
                  </w:txbxContent>
                </v:textbox>
              </v:shape>
              <v:shape id="Text Box 2692" o:spid="_x0000_s1388" type="#_x0000_t202" style="position:absolute;left:400;top:591;width:477;height:16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  <v:textbox style="layout-flow:vertical;mso-layout-flow-alt:bottom-to-top;mso-next-textbox:#Text Box 2692" inset="0,0,0,0">
                  <w:txbxContent>
                    <w:p w:rsidR="00BE7FB0" w:rsidRPr="008A161B" w:rsidRDefault="00BE7FB0" w:rsidP="00BE7FB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FFFFFF" w:themeColor="background1"/>
                          <w:sz w:val="20"/>
                          <w:szCs w:val="20"/>
                        </w:rPr>
                      </w:pPr>
                      <w:r w:rsidRPr="008A161B">
                        <w:rPr>
                          <w:rFonts w:ascii="Century Gothic" w:hAnsi="Century Gothic" w:cs="Century Gothic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Albany State </w:t>
                      </w:r>
                    </w:p>
                  </w:txbxContent>
                </v:textbox>
              </v:shape>
            </v:group>
          </w:pict>
        </w:r>
      </w:ins>
      <w:r w:rsidR="006F6E1E" w:rsidRPr="006F6E1E">
        <w:rPr>
          <w:noProof/>
        </w:rPr>
        <w:pict>
          <v:shape id="Text Box 1466" o:spid="_x0000_s1097" type="#_x0000_t202" style="position:absolute;left:0;text-align:left;margin-left:20.95pt;margin-top:48.85pt;width:12pt;height:63.8pt;z-index:-251638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B17027" w:rsidRDefault="00B17027" w:rsidP="00B1702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B17027">
        <w:rPr>
          <w:rFonts w:ascii="Century Gothic" w:hAnsi="Century Gothic" w:cs="Century Gothic"/>
          <w:b/>
          <w:bCs/>
          <w:color w:val="191919"/>
          <w:sz w:val="16"/>
          <w:szCs w:val="16"/>
        </w:rPr>
        <w:t>Academic Information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10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B17027" w:rsidRDefault="00B17027" w:rsidP="00C54745">
      <w:pPr>
        <w:pStyle w:val="Heading2"/>
        <w:ind w:left="300" w:firstLine="7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24"/>
          <w:szCs w:val="24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IGH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OLIC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AKING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30" w:after="0" w:line="250" w:lineRule="auto"/>
        <w:ind w:left="1020" w:right="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righ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appropriat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voic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makin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fectin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their 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fairs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howeve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righ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subjec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supervenin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responsibilit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adeq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protectio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sentia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proofErr w:type="spellEnd"/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interest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policie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righ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recognize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representat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votin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priv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ilege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proofErr w:type="spellEnd"/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standin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committees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exten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foreclose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sharin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makin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cula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decisions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 kind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decisions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deeme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foreclosur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explicitl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alway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 formulatio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standard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conduct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statu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 xml:space="preserve">s 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full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accredite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membe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Souther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Associa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Colleges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School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cautio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exercise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retainin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belo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standards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reviewed 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determin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status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notifie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extende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probatio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suspensions.</w:t>
      </w:r>
    </w:p>
    <w:p w:rsidR="00B17027" w:rsidRDefault="00B17027" w:rsidP="00C54745">
      <w:pPr>
        <w:pStyle w:val="Heading1"/>
        <w:ind w:left="300" w:firstLine="720"/>
        <w:rPr>
          <w:rFonts w:ascii="Times New Roman" w:hAnsi="Times New Roman"/>
          <w:color w:val="000000"/>
          <w:sz w:val="54"/>
          <w:szCs w:val="54"/>
        </w:rPr>
      </w:pPr>
      <w:r>
        <w:rPr>
          <w:rFonts w:ascii="Times New Roman" w:hAnsi="Times New Roman"/>
          <w:color w:val="191919"/>
          <w:spacing w:val="-7"/>
          <w:sz w:val="72"/>
          <w:szCs w:val="72"/>
        </w:rPr>
        <w:t>D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EGRE</w:t>
      </w:r>
      <w:r>
        <w:rPr>
          <w:rFonts w:ascii="Times New Roman" w:hAnsi="Times New Roman"/>
          <w:color w:val="191919"/>
          <w:sz w:val="54"/>
          <w:szCs w:val="54"/>
        </w:rPr>
        <w:t>E</w:t>
      </w:r>
      <w:r>
        <w:rPr>
          <w:rFonts w:ascii="Times New Roman" w:hAnsi="Times New Roman"/>
          <w:color w:val="191919"/>
          <w:spacing w:val="31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7"/>
          <w:sz w:val="72"/>
          <w:szCs w:val="72"/>
        </w:rPr>
        <w:t>R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EQUIREMENTS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40" w:lineRule="auto"/>
        <w:ind w:left="1020" w:right="227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candidat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Baccalaureat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satisf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requirements: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prescribe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curriculum.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9" w:after="0" w:line="250" w:lineRule="auto"/>
        <w:ind w:left="1380" w:right="1395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2.0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(C-average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departmental requirement.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est.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9"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hours.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9"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Examinatio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examination.</w:t>
      </w:r>
    </w:p>
    <w:p w:rsidR="00B17027" w:rsidRDefault="00B17027" w:rsidP="00C54745">
      <w:pPr>
        <w:pStyle w:val="Heading2"/>
        <w:ind w:left="300" w:firstLine="7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PPLIC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EGREE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30" w:after="0" w:line="250" w:lineRule="auto"/>
        <w:ind w:left="1020" w:right="7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thirt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(30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se- cure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 xml:space="preserve">m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fice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applicatio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indicat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intende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dat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graduation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indi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cate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proofErr w:type="spellEnd"/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form.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1020" w:right="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summe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give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upo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request, certifyin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certifie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rtificate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teach 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issue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schoo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term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awarde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pursuan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graduation.</w:t>
      </w:r>
    </w:p>
    <w:p w:rsidR="00B17027" w:rsidRDefault="00B17027" w:rsidP="00C54745">
      <w:pPr>
        <w:pStyle w:val="Heading2"/>
        <w:ind w:left="300" w:firstLine="7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OMMENCEMENT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30" w:after="0" w:line="250" w:lineRule="auto"/>
        <w:ind w:left="1020" w:right="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Commencemen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process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Therefore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presen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receiv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absentia, whe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canno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attend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excus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fairs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Request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 absenti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fairs.</w:t>
      </w:r>
    </w:p>
    <w:p w:rsidR="00B17027" w:rsidRDefault="00B17027" w:rsidP="00C54745">
      <w:pPr>
        <w:pStyle w:val="Heading2"/>
        <w:ind w:left="300" w:firstLine="7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EGENTS</w:t>
      </w:r>
      <w:r>
        <w:rPr>
          <w:rFonts w:ascii="Times New Roman" w:hAnsi="Times New Roman"/>
          <w:color w:val="191919"/>
          <w:sz w:val="24"/>
          <w:szCs w:val="24"/>
        </w:rPr>
        <w:t>’</w:t>
      </w:r>
      <w:r>
        <w:rPr>
          <w:rFonts w:ascii="Times New Roman" w:hAnsi="Times New Roman"/>
          <w:color w:val="191919"/>
          <w:spacing w:val="-2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EST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30" w:after="0" w:line="250" w:lineRule="auto"/>
        <w:ind w:left="1020" w:right="7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examinatio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competenc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enrolle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Syste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Institu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administered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statemen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shal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polic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Boar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Regent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Syste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Ge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ex-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amination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>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1020" w:right="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“I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responsibilit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Syste</w:t>
      </w:r>
      <w:r>
        <w:rPr>
          <w:rFonts w:ascii="Times New Roman" w:hAnsi="Times New Roman"/>
          <w:color w:val="191919"/>
          <w:sz w:val="18"/>
          <w:szCs w:val="18"/>
        </w:rPr>
        <w:t xml:space="preserve">m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 xml:space="preserve">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assur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institutions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</w:t>
      </w:r>
      <w:r>
        <w:rPr>
          <w:rFonts w:ascii="Times New Roman" w:hAnsi="Times New Roman"/>
          <w:color w:val="191919"/>
          <w:sz w:val="18"/>
          <w:szCs w:val="18"/>
        </w:rPr>
        <w:t xml:space="preserve">m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 xml:space="preserve">s 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whole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that 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obtainin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posses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competenc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literacy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certai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 writing.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informatio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relativ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regulation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availabl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 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Coordinato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1020" w:right="7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procedur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outline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alternativ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mean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assessin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com-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petencie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proofErr w:type="spellEnd"/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foreig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languag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handicappe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physicall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Re- 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establishe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Boar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44</w:t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</w:p>
    <w:p w:rsidR="00B17027" w:rsidRDefault="00B17027" w:rsidP="00B17027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Times New Roman" w:hAnsi="Times New Roman"/>
          <w:color w:val="000000"/>
          <w:sz w:val="20"/>
          <w:szCs w:val="20"/>
        </w:rPr>
        <w:sectPr w:rsidR="00B17027">
          <w:pgSz w:w="12240" w:h="15840"/>
          <w:pgMar w:top="400" w:right="620" w:bottom="280" w:left="420" w:header="720" w:footer="720" w:gutter="0"/>
          <w:cols w:space="720" w:equalWidth="0">
            <w:col w:w="11200"/>
          </w:cols>
          <w:noEndnote/>
        </w:sectPr>
      </w:pPr>
    </w:p>
    <w:p w:rsidR="00B17027" w:rsidRDefault="00BE7FB0" w:rsidP="00B17027">
      <w:pPr>
        <w:widowControl w:val="0"/>
        <w:autoSpaceDE w:val="0"/>
        <w:autoSpaceDN w:val="0"/>
        <w:adjustRightInd w:val="0"/>
        <w:spacing w:before="72" w:after="0" w:line="195" w:lineRule="exact"/>
        <w:ind w:right="635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noProof/>
          <w:color w:val="000000"/>
          <w:sz w:val="20"/>
          <w:szCs w:val="20"/>
          <w:lang w:eastAsia="zh-CN"/>
        </w:rPr>
        <w:lastRenderedPageBreak/>
        <w:pict>
          <v:group id="_x0000_s1525" style="position:absolute;left:0;text-align:left;margin-left:427.25pt;margin-top:-21.6pt;width:156.05pt;height:795.85pt;z-index:-251603968" coordorigin="9122,-62" coordsize="3121,15917">
            <v:group id="Group 2735" o:spid="_x0000_s1526" style="position:absolute;left:9122;top:-62;width:3121;height:15917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527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474747" stroked="f">
                <v:path arrowok="t"/>
              </v:rect>
              <v:rect id="Rectangle 2737" o:spid="_x0000_s1528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529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530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531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532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533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534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535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536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537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538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539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540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541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542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543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544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545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546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547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548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549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550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551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552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Text Box 2594" o:spid="_x0000_s1553" type="#_x0000_t202" style="position:absolute;left:11203;top:8034;width:720;height:111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Text Box 2594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593" o:spid="_x0000_s1554" type="#_x0000_t202" style="position:absolute;left:11423;top:9772;width:480;height:9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Text Box 2593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592" o:spid="_x0000_s1555" type="#_x0000_t202" style="position:absolute;left:11403;top:11621;width:480;height:12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Text Box 2592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591" o:spid="_x0000_s1556" type="#_x0000_t202" style="position:absolute;left:11383;top:13480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Text Box 2591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590" o:spid="_x0000_s1557" type="#_x0000_t202" style="position:absolute;left:11515;top:577;width:377;height:171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Text Box 2590" inset="0,0,0,0">
                <w:txbxContent>
                  <w:p w:rsidR="00BE7FB0" w:rsidRPr="008A161B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Text Box 2588" o:spid="_x0000_s1558" type="#_x0000_t202" style="position:absolute;left:11623;top:4416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<v:textbox style="layout-flow:vertical;mso-next-textbox:#Text Box 2588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587" o:spid="_x0000_s1559" type="#_x0000_t202" style="position:absolute;left:11623;top:6136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Text Box 2587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589" o:spid="_x0000_s1560" type="#_x0000_t202" style="position:absolute;left:11298;top:2540;width:747;height:17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;mso-next-textbox:#Text Box 2589" inset="0,0,0,0">
                <w:txbxContent>
                  <w:p w:rsidR="00BE7FB0" w:rsidRPr="008A161B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</v:group>
        </w:pict>
      </w:r>
      <w:r w:rsidR="006F6E1E" w:rsidRPr="006F6E1E">
        <w:rPr>
          <w:noProof/>
        </w:rPr>
        <w:pict>
          <v:shape id="Text Box 1505" o:spid="_x0000_s1130" type="#_x0000_t202" style="position:absolute;left:0;text-align:left;margin-left:579.25pt;margin-top:48.85pt;width:12pt;height:63.8pt;z-index:-2516326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+katA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" o:allowincell="f" filled="f" stroked="f">
            <v:textbox style="layout-flow:vertical" inset="0,0,0,0">
              <w:txbxContent>
                <w:p w:rsidR="00B17027" w:rsidRDefault="00B17027" w:rsidP="00B1702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B17027">
        <w:rPr>
          <w:rFonts w:ascii="Century Gothic" w:hAnsi="Century Gothic" w:cs="Century Gothic"/>
          <w:b/>
          <w:bCs/>
          <w:color w:val="191919"/>
          <w:sz w:val="16"/>
          <w:szCs w:val="16"/>
        </w:rPr>
        <w:t>Academic Information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10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B17027" w:rsidRDefault="00B17027" w:rsidP="00C54745">
      <w:pPr>
        <w:pStyle w:val="Heading2"/>
        <w:ind w:firstLine="8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EGENTS</w:t>
      </w:r>
      <w:r>
        <w:rPr>
          <w:rFonts w:ascii="Times New Roman" w:hAnsi="Times New Roman"/>
          <w:color w:val="191919"/>
          <w:sz w:val="24"/>
          <w:szCs w:val="24"/>
        </w:rPr>
        <w:t>’</w:t>
      </w:r>
      <w:r>
        <w:rPr>
          <w:rFonts w:ascii="Times New Roman" w:hAnsi="Times New Roman"/>
          <w:color w:val="191919"/>
          <w:spacing w:val="-2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DMINISTR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ROCEDURES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30" w:after="0" w:line="240" w:lineRule="auto"/>
        <w:ind w:left="87" w:right="991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4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procedure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implemen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Polic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estin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Boar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Regent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Syste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(USG).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480" w:right="991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freshme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non-syste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baccalaureat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est requiremen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sig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firs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enrollmen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continu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sig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test unti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passe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Beginnin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passe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afte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attempt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required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Preparator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continu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unti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passe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 readin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firs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attemp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enrol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Preparator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afte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firs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regardless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numbe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earne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ever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unti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Beginnin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spring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480" w:right="103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2008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Humanitie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incomin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freshme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non-syste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 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waive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beginnin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2008.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480" w:right="991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Passin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define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passe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scorin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abov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passi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score specifie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essa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reading)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considere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passe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test 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achiev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predetermine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exemptio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standardize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specifie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Chancello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 Fisca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(Marc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2007)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Score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administration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indicat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ver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probabilit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.95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of passin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fulfil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essa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externally-grade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ple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 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exemptio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score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approved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considere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dat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becom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available.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1020" w:right="991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Beginnin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-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erba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score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51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considere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fulfille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 readin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comprehensio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portio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Score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from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administratio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(Score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purpose.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 reporte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(S415B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score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1020" w:right="992" w:hanging="18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proofErr w:type="gramEnd"/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56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-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Reasonin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adequat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exemptio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essa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the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test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addition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-I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exemptio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score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leas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65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exemp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essa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test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Again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scores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administration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Honor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Humanitie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NOT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REQUIRED.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1020" w:right="990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Boar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Advance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Placemen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(AP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Languag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Compositio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Composition score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Baccalaureat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(IB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highe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-leve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score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considere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ving fulfille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essa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essa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portion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reporte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RS (S451A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essa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IB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-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-I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scores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tryin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to exemp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eithe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proces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eithe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pla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score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exempt.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40" w:lineRule="auto"/>
        <w:ind w:left="84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proofErr w:type="gram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belo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52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Schoo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Preparatory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pacing w:val="-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firs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proofErr w:type="gramEnd"/>
    </w:p>
    <w:p w:rsidR="00B17027" w:rsidRDefault="00B17027" w:rsidP="00B17027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480" w:right="991" w:hanging="18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college-leve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passe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eithe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remediatio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b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 writin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unti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passe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exceptio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part-tim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one remedia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college-leve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480" w:right="1014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fairs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approval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allowe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summe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withou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enrolle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if the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remediatio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requirements.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480" w:right="991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time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enrol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specialize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works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will 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ou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regula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grou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classes.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480" w:right="990" w:hanging="18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pla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schoo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transien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ENROLLMEN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there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Coordinato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school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involve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befo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going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test.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40" w:lineRule="auto"/>
        <w:ind w:left="264" w:right="1130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policie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continu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writte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Committe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ice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9" w:after="0" w:line="240" w:lineRule="auto"/>
        <w:ind w:left="446" w:right="1492"/>
        <w:jc w:val="center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Presiden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Chancello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Fisca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Syste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.</w:t>
      </w:r>
      <w:proofErr w:type="gramEnd"/>
    </w:p>
    <w:p w:rsidR="00B17027" w:rsidRDefault="00B17027" w:rsidP="00B17027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480" w:right="1054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passe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conditio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transferrin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to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baccalaureat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withi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Syste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subjec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provision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policies.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before="30" w:after="0" w:line="250" w:lineRule="auto"/>
        <w:ind w:left="1020" w:right="991" w:hanging="18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proofErr w:type="gram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transferrin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outsid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Syste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doe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firs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enrollmen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baccalaureat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Regardles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numbe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-level 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sig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Preparator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 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componen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afte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enrollment.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B17027" w:rsidRDefault="00B17027" w:rsidP="00B17027">
      <w:pPr>
        <w:widowControl w:val="0"/>
        <w:tabs>
          <w:tab w:val="left" w:pos="10700"/>
        </w:tabs>
        <w:autoSpaceDE w:val="0"/>
        <w:autoSpaceDN w:val="0"/>
        <w:adjustRightInd w:val="0"/>
        <w:spacing w:after="0" w:line="240" w:lineRule="auto"/>
        <w:ind w:left="4135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graduate Catalog</w:t>
      </w:r>
      <w:r>
        <w:rPr>
          <w:rFonts w:ascii="Times New Roman" w:hAnsi="Times New Roman"/>
          <w:color w:val="191919"/>
          <w:sz w:val="20"/>
          <w:szCs w:val="20"/>
        </w:rPr>
        <w:tab/>
      </w:r>
      <w:r>
        <w:rPr>
          <w:rFonts w:ascii="Century Gothic" w:hAnsi="Century Gothic" w:cs="Century Gothic"/>
          <w:b/>
          <w:bCs/>
          <w:color w:val="191919"/>
          <w:position w:val="7"/>
          <w:sz w:val="36"/>
          <w:szCs w:val="36"/>
        </w:rPr>
        <w:t>45</w:t>
      </w:r>
    </w:p>
    <w:p w:rsidR="00B17027" w:rsidRDefault="00B17027" w:rsidP="00B17027">
      <w:pPr>
        <w:widowControl w:val="0"/>
        <w:tabs>
          <w:tab w:val="left" w:pos="10700"/>
        </w:tabs>
        <w:autoSpaceDE w:val="0"/>
        <w:autoSpaceDN w:val="0"/>
        <w:adjustRightInd w:val="0"/>
        <w:spacing w:after="0" w:line="240" w:lineRule="auto"/>
        <w:ind w:left="4135"/>
        <w:rPr>
          <w:rFonts w:ascii="Century Gothic" w:hAnsi="Century Gothic" w:cs="Century Gothic"/>
          <w:color w:val="000000"/>
          <w:sz w:val="36"/>
          <w:szCs w:val="36"/>
        </w:rPr>
        <w:sectPr w:rsidR="00B17027">
          <w:pgSz w:w="12240" w:h="15840"/>
          <w:pgMar w:top="400" w:right="420" w:bottom="280" w:left="600" w:header="720" w:footer="720" w:gutter="0"/>
          <w:cols w:space="720" w:equalWidth="0">
            <w:col w:w="11220"/>
          </w:cols>
          <w:noEndnote/>
        </w:sectPr>
      </w:pPr>
    </w:p>
    <w:p w:rsidR="00B17027" w:rsidRDefault="006F6E1E" w:rsidP="00B17027">
      <w:pPr>
        <w:widowControl w:val="0"/>
        <w:autoSpaceDE w:val="0"/>
        <w:autoSpaceDN w:val="0"/>
        <w:adjustRightInd w:val="0"/>
        <w:spacing w:before="56" w:after="0" w:line="195" w:lineRule="exact"/>
        <w:ind w:left="615"/>
        <w:rPr>
          <w:rFonts w:ascii="Century Gothic" w:hAnsi="Century Gothic" w:cs="Century Gothic"/>
          <w:color w:val="000000"/>
          <w:sz w:val="16"/>
          <w:szCs w:val="16"/>
        </w:rPr>
      </w:pPr>
      <w:r w:rsidRPr="006F6E1E">
        <w:rPr>
          <w:noProof/>
        </w:rPr>
        <w:lastRenderedPageBreak/>
        <w:pict>
          <v:shape id="Text Box 1538" o:spid="_x0000_s1168" type="#_x0000_t202" style="position:absolute;left:0;text-align:left;margin-left:20.95pt;margin-top:49.05pt;width:12pt;height:63.8pt;z-index:-2516213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xCtgIAALo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B17027" w:rsidRDefault="00B17027" w:rsidP="00B1702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B17027">
        <w:rPr>
          <w:rFonts w:ascii="Century Gothic" w:hAnsi="Century Gothic" w:cs="Century Gothic"/>
          <w:b/>
          <w:bCs/>
          <w:color w:val="191919"/>
          <w:sz w:val="16"/>
          <w:szCs w:val="16"/>
        </w:rPr>
        <w:t>Academic Information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before="30" w:after="0" w:line="250" w:lineRule="auto"/>
        <w:ind w:left="1920" w:right="1288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transferrin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Syste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schoo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guideline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any 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1380" w:right="71" w:hanging="180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Associat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Associat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health fiel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althoug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approval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choos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test.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j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administere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accordanc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instruction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Administratio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anual.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1380" w:right="71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responsibl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enforcin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relate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increased provide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authorize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Chancello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Fisca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furthe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 publishe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catalo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implementation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students 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Syste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institutions.</w:t>
      </w:r>
    </w:p>
    <w:p w:rsidR="00B17027" w:rsidRDefault="00BE7FB0" w:rsidP="00C54745">
      <w:pPr>
        <w:pStyle w:val="Heading2"/>
        <w:ind w:firstLine="7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noProof/>
          <w:color w:val="191919"/>
          <w:spacing w:val="-2"/>
          <w:sz w:val="24"/>
          <w:szCs w:val="24"/>
          <w:lang w:eastAsia="zh-CN"/>
        </w:rPr>
        <w:pict>
          <v:group id="_x0000_s1417" style="position:absolute;left:0;text-align:left;margin-left:-57pt;margin-top:-184.35pt;width:191pt;height:795.85pt;z-index:-251607040" coordorigin="-720,-62" coordsize="3820,15917">
            <v:group id="_x0000_s1418" style="position:absolute;left:-720;top:-62;width:3820;height:15917" coordorigin="-720,-62" coordsize="3820,15839">
              <v:rect id="_x0000_s1419" style="position:absolute;top:-62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474747" stroked="f">
                <v:path arrowok="t"/>
              </v:rect>
              <v:rect id="Rectangle 2702" o:spid="_x0000_s1420" style="position:absolute;top:4232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421" style="position:absolute;top:2426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422" style="position:absolute;left:760;top:331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423" style="position:absolute;left:740;top:311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424" style="position:absolute;top:24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425" style="position:absolute;top:42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426" style="position:absolute;left:-720;top:6042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427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428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429" style="position:absolute;left:-696;top:7842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430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431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432" style="position:absolute;left:-687;top:9642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433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434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435" style="position:absolute;left:-705;top:11442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436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437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438" style="position:absolute;left:-696;top:13242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439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440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441" style="position:absolute;left:1039;top:15042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442" style="position:absolute;top:15042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443" style="position:absolute;left:400;top:14802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444" style="position:absolute;left:380;top:14782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Text Box 2699" o:spid="_x0000_s1445" type="#_x0000_t202" style="position:absolute;left:377;top:13537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Text Box 2699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446" type="#_x0000_t202" style="position:absolute;left:377;top:8243;width:720;height:110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Text Box 2698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447" type="#_x0000_t202" style="position:absolute;left:397;top:11806;width:480;height:121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Text Box 2697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448" type="#_x0000_t202" style="position:absolute;left:397;top:10116;width:480;height:98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Text Box 2696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449" type="#_x0000_t202" style="position:absolute;left:417;top:6480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Text Box 2695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450" type="#_x0000_t202" style="position:absolute;left:417;top:4760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;mso-next-textbox:#Text Box 2694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451" type="#_x0000_t202" style="position:absolute;left:170;top:2509;width:707;height:17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;mso-next-textbox:#Text Box 2693" inset="0,0,0,0">
                <w:txbxContent>
                  <w:p w:rsidR="00BE7FB0" w:rsidRPr="008A161B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452" type="#_x0000_t202" style="position:absolute;left:400;top:591;width:477;height:16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Text Box 2692" inset="0,0,0,0">
                <w:txbxContent>
                  <w:p w:rsidR="00BE7FB0" w:rsidRPr="008A161B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</v:group>
        </w:pict>
      </w:r>
      <w:r w:rsidR="00B17027">
        <w:rPr>
          <w:rFonts w:ascii="Times New Roman" w:hAnsi="Times New Roman"/>
          <w:color w:val="191919"/>
          <w:spacing w:val="-2"/>
          <w:sz w:val="24"/>
          <w:szCs w:val="24"/>
        </w:rPr>
        <w:t>G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UIDELINE</w:t>
      </w:r>
      <w:r w:rsidR="00B17027">
        <w:rPr>
          <w:rFonts w:ascii="Times New Roman" w:hAnsi="Times New Roman"/>
          <w:color w:val="191919"/>
          <w:sz w:val="18"/>
          <w:szCs w:val="18"/>
        </w:rPr>
        <w:t>S</w:t>
      </w:r>
      <w:r w:rsidR="00B17027"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B17027">
        <w:rPr>
          <w:rFonts w:ascii="Times New Roman" w:hAnsi="Times New Roman"/>
          <w:color w:val="191919"/>
          <w:sz w:val="18"/>
          <w:szCs w:val="18"/>
        </w:rPr>
        <w:t>R</w:t>
      </w:r>
      <w:r w:rsidR="00B17027">
        <w:rPr>
          <w:rFonts w:ascii="Times New Roman" w:hAnsi="Times New Roman"/>
          <w:color w:val="191919"/>
          <w:spacing w:val="11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24"/>
          <w:szCs w:val="24"/>
        </w:rPr>
        <w:t>R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EMEDIA</w:t>
      </w:r>
      <w:r w:rsidR="00B17027">
        <w:rPr>
          <w:rFonts w:ascii="Times New Roman" w:hAnsi="Times New Roman"/>
          <w:color w:val="191919"/>
          <w:sz w:val="18"/>
          <w:szCs w:val="18"/>
        </w:rPr>
        <w:t xml:space="preserve">L </w:t>
      </w:r>
      <w:r w:rsidR="00B17027">
        <w:rPr>
          <w:rFonts w:ascii="Times New Roman" w:hAnsi="Times New Roman"/>
          <w:color w:val="191919"/>
          <w:spacing w:val="-2"/>
          <w:sz w:val="24"/>
          <w:szCs w:val="24"/>
        </w:rPr>
        <w:t>C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OURSES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180" w:lineRule="exact"/>
        <w:ind w:left="1380" w:right="114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remedia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keepin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regulation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satisfactio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federa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financia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assistanc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such eligibilit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programs.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6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Separat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remediatio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essa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portion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provided.</w:t>
      </w:r>
    </w:p>
    <w:p w:rsidR="00B17027" w:rsidRDefault="00B17027" w:rsidP="00C54745">
      <w:pPr>
        <w:pStyle w:val="Heading2"/>
        <w:ind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191919"/>
          <w:spacing w:val="-2"/>
          <w:sz w:val="24"/>
          <w:szCs w:val="24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ESTIN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EMEDI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EQUIREMENTS</w:t>
      </w:r>
      <w:r>
        <w:rPr>
          <w:rFonts w:ascii="Times New Roman" w:hAnsi="Times New Roman"/>
          <w:color w:val="191919"/>
          <w:sz w:val="24"/>
          <w:szCs w:val="24"/>
        </w:rPr>
        <w:t>: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30" w:after="0" w:line="250" w:lineRule="auto"/>
        <w:ind w:left="1020" w:right="7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develope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purpose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Suppor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regula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fulfil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est remediatio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1380" w:right="71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remedia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classroom/laborator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befor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 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test.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1380" w:right="169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remediatio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classifie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regula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load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resultin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 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handle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regula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procedure.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1380" w:right="71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Chroni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repeater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passe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enrol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specialized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smal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grou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workshop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 regula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Preparator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workshop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RGT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019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RGT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019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designations.</w:t>
      </w:r>
    </w:p>
    <w:p w:rsidR="00B17027" w:rsidRDefault="00B17027" w:rsidP="00C54745">
      <w:pPr>
        <w:pStyle w:val="Heading2"/>
        <w:ind w:firstLine="7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PECIA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TEGORIE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TUDENTS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30"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holdin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baccalaureat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highe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accredite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highe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9" w:after="0" w:line="240" w:lineRule="auto"/>
        <w:ind w:left="13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receiv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Syste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1380" w:right="71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procedure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certifyin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competenc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languag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written descriptio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procedure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Chancello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procedure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forma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examinatio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mpetenc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 English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examinatio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essa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procedure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locall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develope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nd administered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essa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involv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multipl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raters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essa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 us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culturall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neutra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topics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grantin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extende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time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translatio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dictionarie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permissibl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odation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 essa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examination.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1380" w:right="71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procedures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accordanc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descriptio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procedure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ifyin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 competenc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disabilities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writte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descriptio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procedure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ello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Such procedure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remediatio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neede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forma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examinatio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certifyin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competenc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shall equa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standard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1380" w:right="97" w:hanging="18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too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befor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Quarte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1980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portio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to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highe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passin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standar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subsequen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retakin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origina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attempt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students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regardless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whe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entere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system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pas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tes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requiremen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graduation.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1380" w:right="71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ou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afte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exceptio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 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administere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ou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fulfille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remediatio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 procedure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outline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Administratio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Manual.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46</w:t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</w:p>
    <w:p w:rsidR="00B17027" w:rsidRDefault="00B17027" w:rsidP="00B17027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Times New Roman" w:hAnsi="Times New Roman"/>
          <w:color w:val="000000"/>
          <w:sz w:val="20"/>
          <w:szCs w:val="20"/>
        </w:rPr>
        <w:sectPr w:rsidR="00B17027">
          <w:pgSz w:w="12240" w:h="15840"/>
          <w:pgMar w:top="420" w:right="620" w:bottom="280" w:left="420" w:header="720" w:footer="720" w:gutter="0"/>
          <w:cols w:space="720" w:equalWidth="0">
            <w:col w:w="11200"/>
          </w:cols>
          <w:noEndnote/>
        </w:sectPr>
      </w:pPr>
    </w:p>
    <w:p w:rsidR="00B17027" w:rsidRDefault="00BE7FB0" w:rsidP="00B17027">
      <w:pPr>
        <w:widowControl w:val="0"/>
        <w:autoSpaceDE w:val="0"/>
        <w:autoSpaceDN w:val="0"/>
        <w:adjustRightInd w:val="0"/>
        <w:spacing w:before="56" w:after="0" w:line="195" w:lineRule="exact"/>
        <w:ind w:right="635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noProof/>
          <w:color w:val="191919"/>
          <w:spacing w:val="-2"/>
          <w:sz w:val="18"/>
          <w:szCs w:val="18"/>
          <w:lang w:eastAsia="zh-CN"/>
        </w:rPr>
        <w:lastRenderedPageBreak/>
        <w:pict>
          <v:group id="_x0000_s1561" style="position:absolute;left:0;text-align:left;margin-left:429.2pt;margin-top:-22.2pt;width:156.05pt;height:795.85pt;z-index:-251602944" coordorigin="9122,-62" coordsize="3121,15917">
            <v:group id="Group 2735" o:spid="_x0000_s1562" style="position:absolute;left:9122;top:-62;width:3121;height:15917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563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474747" stroked="f">
                <v:path arrowok="t"/>
              </v:rect>
              <v:rect id="Rectangle 2737" o:spid="_x0000_s1564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565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566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567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568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569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570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571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572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573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574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575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576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577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578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579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580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581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582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583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584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585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586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587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588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Text Box 2594" o:spid="_x0000_s1589" type="#_x0000_t202" style="position:absolute;left:11203;top:8034;width:720;height:111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Text Box 2594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593" o:spid="_x0000_s1590" type="#_x0000_t202" style="position:absolute;left:11423;top:9772;width:480;height:9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Text Box 2593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592" o:spid="_x0000_s1591" type="#_x0000_t202" style="position:absolute;left:11403;top:11621;width:480;height:12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Text Box 2592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591" o:spid="_x0000_s1592" type="#_x0000_t202" style="position:absolute;left:11383;top:13480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Text Box 2591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590" o:spid="_x0000_s1593" type="#_x0000_t202" style="position:absolute;left:11515;top:577;width:377;height:171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Text Box 2590" inset="0,0,0,0">
                <w:txbxContent>
                  <w:p w:rsidR="00BE7FB0" w:rsidRPr="008A161B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Text Box 2588" o:spid="_x0000_s1594" type="#_x0000_t202" style="position:absolute;left:11623;top:4416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<v:textbox style="layout-flow:vertical;mso-next-textbox:#Text Box 2588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587" o:spid="_x0000_s1595" type="#_x0000_t202" style="position:absolute;left:11623;top:6136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Text Box 2587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589" o:spid="_x0000_s1596" type="#_x0000_t202" style="position:absolute;left:11298;top:2540;width:747;height:17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;mso-next-textbox:#Text Box 2589" inset="0,0,0,0">
                <w:txbxContent>
                  <w:p w:rsidR="00BE7FB0" w:rsidRPr="008A161B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</v:group>
        </w:pict>
      </w:r>
      <w:r w:rsidR="006F6E1E" w:rsidRPr="006F6E1E">
        <w:rPr>
          <w:noProof/>
        </w:rPr>
        <w:pict>
          <v:shape id="Text Box 1577" o:spid="_x0000_s1202" type="#_x0000_t202" style="position:absolute;left:0;text-align:left;margin-left:579.25pt;margin-top:49.05pt;width:12pt;height:63.8pt;z-index:-2516142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" o:allowincell="f" filled="f" stroked="f">
            <v:textbox style="layout-flow:vertical" inset="0,0,0,0">
              <w:txbxContent>
                <w:p w:rsidR="00B17027" w:rsidRDefault="00B17027" w:rsidP="00B1702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B17027">
        <w:rPr>
          <w:rFonts w:ascii="Century Gothic" w:hAnsi="Century Gothic" w:cs="Century Gothic"/>
          <w:b/>
          <w:bCs/>
          <w:color w:val="191919"/>
          <w:sz w:val="16"/>
          <w:szCs w:val="16"/>
        </w:rPr>
        <w:t>Academic Information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6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B17027" w:rsidRDefault="00B17027" w:rsidP="00C54745">
      <w:pPr>
        <w:pStyle w:val="Heading2"/>
        <w:ind w:firstLine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ISABILITIES</w:t>
      </w:r>
      <w:r>
        <w:rPr>
          <w:rFonts w:ascii="Times New Roman" w:hAnsi="Times New Roman"/>
          <w:color w:val="191919"/>
          <w:sz w:val="24"/>
          <w:szCs w:val="24"/>
        </w:rPr>
        <w:t>,</w:t>
      </w:r>
      <w:r>
        <w:rPr>
          <w:rFonts w:ascii="Times New Roman" w:hAnsi="Times New Roman"/>
          <w:color w:val="191919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NXIET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Y</w:t>
      </w:r>
      <w:r>
        <w:rPr>
          <w:rFonts w:ascii="Times New Roman" w:hAnsi="Times New Roman"/>
          <w:color w:val="191919"/>
          <w:sz w:val="24"/>
          <w:szCs w:val="24"/>
        </w:rPr>
        <w:t>,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OCUMENTE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EEDS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30" w:after="0" w:line="250" w:lineRule="auto"/>
        <w:ind w:left="10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procedur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accommodatio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competen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to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demonstrat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competenc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standardize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administratio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becaus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disabilit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sever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anxiet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documente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prob-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lems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diagnosi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disabilit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evidenc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discrepanc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betwee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abilit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achievemen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ectin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formanc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proofErr w:type="spellEnd"/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consisten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definitio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criteri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evaluatio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2.2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Handbook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 student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eligibl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basi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anxiet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ther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evidenc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un- 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displa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regula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administration.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10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wel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remedia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continu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evaluate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anxiet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Excep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circumstances whe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stron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clinica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evidenc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anxiet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available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accommodate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basi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anxiet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en- rolle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remedia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twice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documentatio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evaluate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maintaine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Annua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Re- por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Disorder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type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accommodation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diagnose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accommodation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wer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40" w:lineRule="auto"/>
        <w:ind w:left="100" w:right="7834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Allowabl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Accommodation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Restrictions: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9" w:after="0" w:line="240" w:lineRule="auto"/>
        <w:ind w:left="100" w:right="626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accommodation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limite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following: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Extende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time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Separat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roo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administration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format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460" w:right="991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processo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typewrite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scratc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pape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composin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essa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handwrit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essa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regula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essay 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diagnosi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indicate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inabilit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cop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essa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administrato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procto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cop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essay 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writte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change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origina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copie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essa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fice).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460" w:right="991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essa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diagnosi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indicate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visua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processin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defici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prevent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 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ow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essa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accuratel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procto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essa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alou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exactl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writte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make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correction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essay).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460" w:right="2279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ranscriptio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response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scanne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sheet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alternativ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mean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certifyin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competenc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of 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visual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hearing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moto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impairmen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used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examinatio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equa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standard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 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cases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administere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accommodation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determine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by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basi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needs.</w:t>
      </w:r>
    </w:p>
    <w:p w:rsidR="00B17027" w:rsidRDefault="00B17027" w:rsidP="00C54745">
      <w:pPr>
        <w:pStyle w:val="Heading2"/>
        <w:ind w:firstLine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EGENTS</w:t>
      </w:r>
      <w:r>
        <w:rPr>
          <w:rFonts w:ascii="Times New Roman" w:hAnsi="Times New Roman"/>
          <w:color w:val="191919"/>
          <w:sz w:val="24"/>
          <w:szCs w:val="24"/>
        </w:rPr>
        <w:t>’</w:t>
      </w:r>
      <w:r>
        <w:rPr>
          <w:rFonts w:ascii="Times New Roman" w:hAnsi="Times New Roman"/>
          <w:color w:val="191919"/>
          <w:spacing w:val="-2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ROCEDURE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OREIG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ANDICAPPE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TUDENTS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30" w:after="0" w:line="250" w:lineRule="auto"/>
        <w:ind w:left="10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Foreig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languag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handicappe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physica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impairment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preven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reg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ula</w:t>
      </w:r>
      <w:r>
        <w:rPr>
          <w:rFonts w:ascii="Times New Roman" w:hAnsi="Times New Roman"/>
          <w:color w:val="191919"/>
          <w:sz w:val="18"/>
          <w:szCs w:val="18"/>
        </w:rPr>
        <w:t>r</w:t>
      </w:r>
      <w:proofErr w:type="spellEnd"/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petitio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and/o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coordinato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 test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Accordin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Boar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polic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remediatio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automaticall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waive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disabilities.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10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determin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validit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request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forwar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justifiabl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request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est Coordinato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coordinato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revie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exemptio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regula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establis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accordin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guideline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set fort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lates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revise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policies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standardize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wher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demonstrate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min-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proofErr w:type="spellEnd"/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comprehensio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vocabular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skills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foreig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failur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demonstrat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satisfactor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competenc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skills 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applican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(a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tutoria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remedia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unti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to achiev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examination(s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languag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(b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Eng-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proofErr w:type="spellEnd"/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secon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language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Handicappe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alternativ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method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certifyin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competenc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eve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vi-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sual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hearing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moto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impairment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disabilitie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disabilitie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clinicall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documented)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accommodated 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accordanc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Syste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procedures.</w:t>
      </w:r>
    </w:p>
    <w:p w:rsidR="00B17027" w:rsidRDefault="00B17027" w:rsidP="00C54745">
      <w:pPr>
        <w:pStyle w:val="Heading2"/>
        <w:ind w:firstLine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24"/>
          <w:szCs w:val="24"/>
        </w:rPr>
        <w:t>M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TRICUL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EGREE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30" w:after="0" w:line="250" w:lineRule="auto"/>
        <w:ind w:left="10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norma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tim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year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whe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carrie</w:t>
      </w:r>
      <w:r>
        <w:rPr>
          <w:rFonts w:ascii="Times New Roman" w:hAnsi="Times New Roman"/>
          <w:color w:val="191919"/>
          <w:sz w:val="18"/>
          <w:szCs w:val="18"/>
        </w:rPr>
        <w:t xml:space="preserve">s 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ful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load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 xml:space="preserve">5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semesters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 n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remedia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maximu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allotte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</w:t>
      </w:r>
      <w:r>
        <w:rPr>
          <w:rFonts w:ascii="Times New Roman" w:hAnsi="Times New Roman"/>
          <w:color w:val="191919"/>
          <w:sz w:val="18"/>
          <w:szCs w:val="18"/>
        </w:rPr>
        <w:t>x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semesters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Beyon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period, approva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obtaine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term-by-ter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basi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fairs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changin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required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chang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indicate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department.</w:t>
      </w:r>
    </w:p>
    <w:p w:rsidR="00B17027" w:rsidRDefault="00B17027" w:rsidP="00C54745">
      <w:pPr>
        <w:pStyle w:val="Heading2"/>
        <w:ind w:firstLine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OAD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30" w:after="0" w:line="250" w:lineRule="auto"/>
        <w:ind w:left="10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norma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norma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ad- viso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chairperso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respectiv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school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7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3.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abov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cumulativ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grade poin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3.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abov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cumulativ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3.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se-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proofErr w:type="spell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overloa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2.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cumulativ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(only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special cases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grante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Af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>- fairs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allowe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B17027" w:rsidRDefault="00B17027" w:rsidP="00C54745">
      <w:pPr>
        <w:widowControl w:val="0"/>
        <w:tabs>
          <w:tab w:val="left" w:pos="10680"/>
        </w:tabs>
        <w:autoSpaceDE w:val="0"/>
        <w:autoSpaceDN w:val="0"/>
        <w:adjustRightInd w:val="0"/>
        <w:spacing w:after="0" w:line="240" w:lineRule="auto"/>
        <w:ind w:left="4115"/>
        <w:rPr>
          <w:rFonts w:ascii="Century Gothic" w:hAnsi="Century Gothic" w:cs="Century Gothic"/>
          <w:color w:val="000000"/>
          <w:sz w:val="36"/>
          <w:szCs w:val="36"/>
        </w:rPr>
        <w:sectPr w:rsidR="00B17027">
          <w:pgSz w:w="12240" w:h="15840"/>
          <w:pgMar w:top="420" w:right="420" w:bottom="280" w:left="620" w:header="720" w:footer="720" w:gutter="0"/>
          <w:cols w:space="720"/>
          <w:noEndnote/>
        </w:sect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graduate Catalog</w:t>
      </w:r>
      <w:r>
        <w:rPr>
          <w:rFonts w:ascii="Times New Roman" w:hAnsi="Times New Roman"/>
          <w:color w:val="191919"/>
          <w:sz w:val="20"/>
          <w:szCs w:val="20"/>
        </w:rPr>
        <w:tab/>
      </w:r>
      <w:r>
        <w:rPr>
          <w:rFonts w:ascii="Century Gothic" w:hAnsi="Century Gothic" w:cs="Century Gothic"/>
          <w:b/>
          <w:bCs/>
          <w:color w:val="191919"/>
          <w:position w:val="7"/>
          <w:sz w:val="36"/>
          <w:szCs w:val="36"/>
        </w:rPr>
        <w:t>47</w:t>
      </w:r>
    </w:p>
    <w:p w:rsidR="007F5FE2" w:rsidRDefault="00BE7FB0" w:rsidP="00C565E2">
      <w:r>
        <w:rPr>
          <w:noProof/>
          <w:lang w:eastAsia="zh-CN"/>
        </w:rPr>
        <w:lastRenderedPageBreak/>
        <w:pict>
          <v:group id="_x0000_s1453" style="position:absolute;margin-left:-104.5pt;margin-top:-72.25pt;width:191pt;height:795.85pt;z-index:-251606016" coordorigin="-720,-62" coordsize="3820,15917">
            <v:group id="_x0000_s1454" style="position:absolute;left:-720;top:-62;width:3820;height:15917" coordorigin="-720,-62" coordsize="3820,15839">
              <v:rect id="_x0000_s1455" style="position:absolute;top:-62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474747" stroked="f">
                <v:path arrowok="t"/>
              </v:rect>
              <v:rect id="Rectangle 2702" o:spid="_x0000_s1456" style="position:absolute;top:4232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457" style="position:absolute;top:2426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458" style="position:absolute;left:760;top:331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459" style="position:absolute;left:740;top:311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460" style="position:absolute;top:24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461" style="position:absolute;top:42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462" style="position:absolute;left:-720;top:6042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463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464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465" style="position:absolute;left:-696;top:7842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466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467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468" style="position:absolute;left:-687;top:9642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469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470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471" style="position:absolute;left:-705;top:11442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472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473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474" style="position:absolute;left:-696;top:13242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475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476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477" style="position:absolute;left:1039;top:15042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478" style="position:absolute;top:15042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479" style="position:absolute;left:400;top:14802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480" style="position:absolute;left:380;top:14782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Text Box 2699" o:spid="_x0000_s1481" type="#_x0000_t202" style="position:absolute;left:377;top:13537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Text Box 2699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482" type="#_x0000_t202" style="position:absolute;left:377;top:8243;width:720;height:110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Text Box 2698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483" type="#_x0000_t202" style="position:absolute;left:397;top:11806;width:480;height:121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Text Box 2697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484" type="#_x0000_t202" style="position:absolute;left:397;top:10116;width:480;height:98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Text Box 2696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485" type="#_x0000_t202" style="position:absolute;left:417;top:6480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Text Box 2695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486" type="#_x0000_t202" style="position:absolute;left:417;top:4760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;mso-next-textbox:#Text Box 2694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487" type="#_x0000_t202" style="position:absolute;left:170;top:2509;width:707;height:17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;mso-next-textbox:#Text Box 2693" inset="0,0,0,0">
                <w:txbxContent>
                  <w:p w:rsidR="00BE7FB0" w:rsidRPr="008A161B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488" type="#_x0000_t202" style="position:absolute;left:400;top:591;width:477;height:16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Text Box 2692" inset="0,0,0,0">
                <w:txbxContent>
                  <w:p w:rsidR="00BE7FB0" w:rsidRPr="008A161B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</v:group>
        </w:pict>
      </w:r>
      <w:r w:rsidR="0066337A">
        <w:t xml:space="preserve">    </w:t>
      </w:r>
    </w:p>
    <w:p w:rsidR="0066337A" w:rsidRDefault="0066337A" w:rsidP="00C565E2"/>
    <w:p w:rsidR="0066337A" w:rsidRDefault="0066337A" w:rsidP="00C565E2"/>
    <w:p w:rsidR="007F5FE2" w:rsidRDefault="007F5FE2" w:rsidP="007F5FE2">
      <w:pPr>
        <w:ind w:right="-180"/>
      </w:pPr>
    </w:p>
    <w:p w:rsidR="007F5FE2" w:rsidRDefault="007F5FE2">
      <w:pPr>
        <w:spacing w:line="240" w:lineRule="auto"/>
        <w:ind w:firstLine="720"/>
      </w:pPr>
    </w:p>
    <w:p w:rsidR="007F5FE2" w:rsidRDefault="007F5FE2" w:rsidP="007F5FE2">
      <w:pPr>
        <w:ind w:right="-180"/>
      </w:pPr>
    </w:p>
    <w:p w:rsidR="007F5FE2" w:rsidRDefault="007F5FE2" w:rsidP="007F5FE2">
      <w:pPr>
        <w:tabs>
          <w:tab w:val="left" w:pos="-810"/>
        </w:tabs>
        <w:ind w:right="-180"/>
      </w:pPr>
    </w:p>
    <w:p w:rsidR="00946B9C" w:rsidRDefault="00946B9C" w:rsidP="005626FD"/>
    <w:p w:rsidR="005626FD" w:rsidRDefault="005626FD" w:rsidP="005626FD">
      <w:pPr>
        <w:sectPr w:rsidR="005626FD" w:rsidSect="005626FD">
          <w:pgSz w:w="12240" w:h="15840"/>
          <w:pgMar w:top="1440" w:right="1440" w:bottom="1440" w:left="1350" w:header="720" w:footer="720" w:gutter="0"/>
          <w:cols w:space="720"/>
          <w:docGrid w:linePitch="360"/>
        </w:sectPr>
      </w:pPr>
    </w:p>
    <w:p w:rsidR="005626FD" w:rsidRDefault="00BE7FB0" w:rsidP="005626FD">
      <w:r>
        <w:rPr>
          <w:noProof/>
          <w:lang w:eastAsia="zh-CN"/>
        </w:rPr>
        <w:lastRenderedPageBreak/>
        <w:pict>
          <v:group id="_x0000_s1597" style="position:absolute;margin-left:417.65pt;margin-top:-72.1pt;width:156.05pt;height:795.85pt;z-index:-251601920" coordorigin="9122,-62" coordsize="3121,15917">
            <v:group id="Group 2735" o:spid="_x0000_s1598" style="position:absolute;left:9122;top:-62;width:3121;height:15917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599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474747" stroked="f">
                <v:path arrowok="t"/>
              </v:rect>
              <v:rect id="Rectangle 2737" o:spid="_x0000_s1600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601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602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603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604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605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606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607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608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609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610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611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612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613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614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615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616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617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618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619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620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621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622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623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624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Text Box 2594" o:spid="_x0000_s1625" type="#_x0000_t202" style="position:absolute;left:11203;top:8034;width:720;height:111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Text Box 2594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593" o:spid="_x0000_s1626" type="#_x0000_t202" style="position:absolute;left:11423;top:9772;width:480;height:9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Text Box 2593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592" o:spid="_x0000_s1627" type="#_x0000_t202" style="position:absolute;left:11403;top:11621;width:480;height:12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Text Box 2592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591" o:spid="_x0000_s1628" type="#_x0000_t202" style="position:absolute;left:11383;top:13480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Text Box 2591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590" o:spid="_x0000_s1629" type="#_x0000_t202" style="position:absolute;left:11515;top:577;width:377;height:171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Text Box 2590" inset="0,0,0,0">
                <w:txbxContent>
                  <w:p w:rsidR="00BE7FB0" w:rsidRPr="008A161B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Text Box 2588" o:spid="_x0000_s1630" type="#_x0000_t202" style="position:absolute;left:11623;top:4416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<v:textbox style="layout-flow:vertical;mso-next-textbox:#Text Box 2588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587" o:spid="_x0000_s1631" type="#_x0000_t202" style="position:absolute;left:11623;top:6136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Text Box 2587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589" o:spid="_x0000_s1632" type="#_x0000_t202" style="position:absolute;left:11298;top:2540;width:747;height:17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;mso-next-textbox:#Text Box 2589" inset="0,0,0,0">
                <w:txbxContent>
                  <w:p w:rsidR="00BE7FB0" w:rsidRPr="008A161B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</v:group>
        </w:pict>
      </w:r>
      <w:r w:rsidR="0066337A">
        <w:t xml:space="preserve">      </w:t>
      </w:r>
    </w:p>
    <w:p w:rsidR="0066337A" w:rsidRDefault="0066337A" w:rsidP="005626FD"/>
    <w:p w:rsidR="0066337A" w:rsidRDefault="0066337A" w:rsidP="005626FD"/>
    <w:p w:rsidR="0066337A" w:rsidRDefault="0066337A" w:rsidP="005626FD"/>
    <w:sectPr w:rsidR="0066337A" w:rsidSect="005626FD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>
    <w:useFELayout/>
  </w:compat>
  <w:rsids>
    <w:rsidRoot w:val="00B17027"/>
    <w:rsid w:val="000244B8"/>
    <w:rsid w:val="00187E4A"/>
    <w:rsid w:val="001F75F7"/>
    <w:rsid w:val="00322907"/>
    <w:rsid w:val="003C53EC"/>
    <w:rsid w:val="0053285E"/>
    <w:rsid w:val="005626FD"/>
    <w:rsid w:val="0060179C"/>
    <w:rsid w:val="00661C6E"/>
    <w:rsid w:val="0066337A"/>
    <w:rsid w:val="006F2981"/>
    <w:rsid w:val="006F6E1E"/>
    <w:rsid w:val="00751019"/>
    <w:rsid w:val="007B201F"/>
    <w:rsid w:val="007F5FE2"/>
    <w:rsid w:val="00851335"/>
    <w:rsid w:val="00894560"/>
    <w:rsid w:val="00923892"/>
    <w:rsid w:val="00946B9C"/>
    <w:rsid w:val="009B0C8F"/>
    <w:rsid w:val="00A117D8"/>
    <w:rsid w:val="00AB24A4"/>
    <w:rsid w:val="00B17027"/>
    <w:rsid w:val="00BE7FB0"/>
    <w:rsid w:val="00C54745"/>
    <w:rsid w:val="00C565E2"/>
    <w:rsid w:val="00D211BF"/>
    <w:rsid w:val="00D22C9C"/>
    <w:rsid w:val="00EB6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027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7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7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7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027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547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745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547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547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474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547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62691-49C5-4FFC-A430-AD5989E65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3790</Words>
  <Characters>21604</Characters>
  <Application>Microsoft Office Word</Application>
  <DocSecurity>0</DocSecurity>
  <Lines>180</Lines>
  <Paragraphs>50</Paragraphs>
  <ScaleCrop>false</ScaleCrop>
  <Company>Hewlett-Packard Company</Company>
  <LinksUpToDate>false</LinksUpToDate>
  <CharactersWithSpaces>25344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11</cp:revision>
  <dcterms:created xsi:type="dcterms:W3CDTF">2011-03-10T23:22:00Z</dcterms:created>
  <dcterms:modified xsi:type="dcterms:W3CDTF">2011-03-17T20:53:00Z</dcterms:modified>
</cp:coreProperties>
</file>