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4C5" w:rsidRPr="00426445" w:rsidRDefault="008014C5" w:rsidP="00426445">
      <w:pPr>
        <w:pStyle w:val="Heading1"/>
        <w:jc w:val="center"/>
        <w:rPr>
          <w:rFonts w:ascii="Times New Roman" w:hAnsi="Times New Roman"/>
          <w:color w:val="000000"/>
          <w:sz w:val="96"/>
          <w:szCs w:val="96"/>
        </w:rPr>
      </w:pPr>
      <w:bookmarkStart w:id="0" w:name="_Toc295327590"/>
      <w:bookmarkStart w:id="1" w:name="_Toc295562537"/>
      <w:bookmarkStart w:id="2" w:name="_Toc295574472"/>
      <w:bookmarkStart w:id="3" w:name="_Toc295575521"/>
      <w:r w:rsidRPr="00426445">
        <w:rPr>
          <w:rFonts w:ascii="Times New Roman" w:hAnsi="Times New Roman"/>
          <w:color w:val="191919"/>
          <w:spacing w:val="-26"/>
          <w:sz w:val="96"/>
          <w:szCs w:val="96"/>
        </w:rPr>
        <w:t>COLLEG</w:t>
      </w:r>
      <w:r w:rsidRPr="00426445">
        <w:rPr>
          <w:rFonts w:ascii="Times New Roman" w:hAnsi="Times New Roman"/>
          <w:color w:val="191919"/>
          <w:sz w:val="96"/>
          <w:szCs w:val="96"/>
        </w:rPr>
        <w:t>E</w:t>
      </w:r>
      <w:r w:rsidRPr="00426445">
        <w:rPr>
          <w:rFonts w:ascii="Times New Roman" w:hAnsi="Times New Roman"/>
          <w:color w:val="191919"/>
          <w:spacing w:val="29"/>
          <w:sz w:val="96"/>
          <w:szCs w:val="96"/>
        </w:rPr>
        <w:t xml:space="preserve"> </w:t>
      </w:r>
      <w:r w:rsidRPr="00426445">
        <w:rPr>
          <w:rFonts w:ascii="Times New Roman" w:hAnsi="Times New Roman"/>
          <w:color w:val="191919"/>
          <w:spacing w:val="-26"/>
          <w:sz w:val="96"/>
          <w:szCs w:val="96"/>
        </w:rPr>
        <w:t>O</w:t>
      </w:r>
      <w:r w:rsidRPr="00426445">
        <w:rPr>
          <w:rFonts w:ascii="Times New Roman" w:hAnsi="Times New Roman"/>
          <w:color w:val="191919"/>
          <w:sz w:val="96"/>
          <w:szCs w:val="96"/>
        </w:rPr>
        <w:t>F</w:t>
      </w:r>
      <w:r w:rsidRPr="00426445">
        <w:rPr>
          <w:rFonts w:ascii="Times New Roman" w:hAnsi="Times New Roman"/>
          <w:color w:val="191919"/>
          <w:spacing w:val="-42"/>
          <w:sz w:val="96"/>
          <w:szCs w:val="96"/>
        </w:rPr>
        <w:t xml:space="preserve"> </w:t>
      </w:r>
      <w:r w:rsidRPr="00426445">
        <w:rPr>
          <w:rFonts w:ascii="Times New Roman" w:hAnsi="Times New Roman"/>
          <w:color w:val="191919"/>
          <w:spacing w:val="-25"/>
          <w:sz w:val="96"/>
          <w:szCs w:val="96"/>
        </w:rPr>
        <w:t>A</w:t>
      </w:r>
      <w:r w:rsidRPr="00426445">
        <w:rPr>
          <w:rFonts w:ascii="Times New Roman" w:hAnsi="Times New Roman"/>
          <w:color w:val="191919"/>
          <w:spacing w:val="-83"/>
          <w:sz w:val="96"/>
          <w:szCs w:val="96"/>
        </w:rPr>
        <w:t>R</w:t>
      </w:r>
      <w:r w:rsidRPr="00426445">
        <w:rPr>
          <w:rFonts w:ascii="Times New Roman" w:hAnsi="Times New Roman"/>
          <w:color w:val="191919"/>
          <w:spacing w:val="-25"/>
          <w:sz w:val="96"/>
          <w:szCs w:val="96"/>
        </w:rPr>
        <w:t>T</w:t>
      </w:r>
      <w:r w:rsidRPr="00426445">
        <w:rPr>
          <w:rFonts w:ascii="Times New Roman" w:hAnsi="Times New Roman"/>
          <w:color w:val="191919"/>
          <w:sz w:val="96"/>
          <w:szCs w:val="96"/>
        </w:rPr>
        <w:t>S</w:t>
      </w:r>
      <w:r w:rsidRPr="00426445">
        <w:rPr>
          <w:rFonts w:ascii="Times New Roman" w:hAnsi="Times New Roman"/>
          <w:color w:val="191919"/>
          <w:spacing w:val="29"/>
          <w:sz w:val="96"/>
          <w:szCs w:val="96"/>
        </w:rPr>
        <w:t xml:space="preserve"> </w:t>
      </w:r>
      <w:r w:rsidRPr="00426445">
        <w:rPr>
          <w:rFonts w:ascii="Times New Roman" w:hAnsi="Times New Roman"/>
          <w:color w:val="191919"/>
          <w:sz w:val="96"/>
          <w:szCs w:val="96"/>
        </w:rPr>
        <w:t xml:space="preserve">&amp; </w:t>
      </w:r>
      <w:r w:rsidRPr="00426445">
        <w:rPr>
          <w:rFonts w:ascii="Times New Roman" w:hAnsi="Times New Roman"/>
          <w:color w:val="191919"/>
          <w:spacing w:val="-25"/>
          <w:sz w:val="96"/>
          <w:szCs w:val="96"/>
        </w:rPr>
        <w:t>H</w:t>
      </w:r>
      <w:r w:rsidRPr="00426445">
        <w:rPr>
          <w:rFonts w:ascii="Times New Roman" w:hAnsi="Times New Roman"/>
          <w:color w:val="191919"/>
          <w:spacing w:val="-26"/>
          <w:sz w:val="96"/>
          <w:szCs w:val="96"/>
        </w:rPr>
        <w:t>UMANITIES</w:t>
      </w:r>
      <w:bookmarkEnd w:id="0"/>
      <w:bookmarkEnd w:id="1"/>
      <w:bookmarkEnd w:id="2"/>
      <w:bookmarkEnd w:id="3"/>
    </w:p>
    <w:p w:rsidR="008014C5" w:rsidRDefault="008014C5" w:rsidP="008014C5">
      <w:pPr>
        <w:widowControl w:val="0"/>
        <w:autoSpaceDE w:val="0"/>
        <w:autoSpaceDN w:val="0"/>
        <w:adjustRightInd w:val="0"/>
        <w:spacing w:before="8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p w:rsidR="008014C5" w:rsidRDefault="008014C5" w:rsidP="008014C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014C5" w:rsidRDefault="008014C5" w:rsidP="00D05D95">
      <w:pPr>
        <w:widowControl w:val="0"/>
        <w:autoSpaceDE w:val="0"/>
        <w:autoSpaceDN w:val="0"/>
        <w:adjustRightInd w:val="0"/>
        <w:spacing w:before="30" w:after="0"/>
        <w:ind w:left="36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College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Arts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Humanities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includes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Department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ins w:id="4" w:author="spearman" w:date="2011-05-16T14:57:00Z">
        <w:r>
          <w:rPr>
            <w:rFonts w:ascii="Times New Roman" w:hAnsi="Times New Roman"/>
            <w:color w:val="191919"/>
            <w:sz w:val="18"/>
            <w:szCs w:val="18"/>
          </w:rPr>
          <w:t xml:space="preserve"> Behavioral Sciences,</w:t>
        </w:r>
      </w:ins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 w:rsidR="00367F0C">
        <w:rPr>
          <w:rFonts w:ascii="Times New Roman" w:hAnsi="Times New Roman"/>
          <w:color w:val="191919"/>
          <w:spacing w:val="-6"/>
          <w:sz w:val="18"/>
          <w:szCs w:val="18"/>
        </w:rPr>
        <w:t xml:space="preserve">Department of </w:t>
      </w:r>
      <w:r>
        <w:rPr>
          <w:rFonts w:ascii="Times New Roman" w:hAnsi="Times New Roman"/>
          <w:color w:val="191919"/>
          <w:sz w:val="18"/>
          <w:szCs w:val="18"/>
        </w:rPr>
        <w:t>English,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Modern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Languages</w:t>
      </w:r>
      <w:r w:rsidR="00367F0C">
        <w:rPr>
          <w:rFonts w:ascii="Times New Roman" w:hAnsi="Times New Roman"/>
          <w:color w:val="191919"/>
          <w:sz w:val="18"/>
          <w:szCs w:val="18"/>
        </w:rPr>
        <w:t xml:space="preserve"> and </w:t>
      </w:r>
      <w:r>
        <w:rPr>
          <w:rFonts w:ascii="Times New Roman" w:hAnsi="Times New Roman"/>
          <w:color w:val="191919"/>
          <w:sz w:val="18"/>
          <w:szCs w:val="18"/>
        </w:rPr>
        <w:t>Mass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Communications,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 w:rsidR="00367F0C">
        <w:rPr>
          <w:rFonts w:ascii="Times New Roman" w:hAnsi="Times New Roman"/>
          <w:color w:val="191919"/>
          <w:spacing w:val="-6"/>
          <w:sz w:val="18"/>
          <w:szCs w:val="18"/>
        </w:rPr>
        <w:t xml:space="preserve">Department of </w:t>
      </w:r>
      <w:r>
        <w:rPr>
          <w:rFonts w:ascii="Times New Roman" w:hAnsi="Times New Roman"/>
          <w:color w:val="191919"/>
          <w:sz w:val="18"/>
          <w:szCs w:val="18"/>
        </w:rPr>
        <w:t>Fine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Arts,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 w:rsidR="00367F0C">
        <w:rPr>
          <w:rFonts w:ascii="Times New Roman" w:hAnsi="Times New Roman"/>
          <w:color w:val="191919"/>
          <w:spacing w:val="-6"/>
          <w:sz w:val="18"/>
          <w:szCs w:val="18"/>
        </w:rPr>
        <w:t xml:space="preserve">Department of </w:t>
      </w:r>
      <w:r>
        <w:rPr>
          <w:rFonts w:ascii="Times New Roman" w:hAnsi="Times New Roman"/>
          <w:color w:val="191919"/>
          <w:sz w:val="18"/>
          <w:szCs w:val="18"/>
        </w:rPr>
        <w:t>Hist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ry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 w:rsidR="00D05D95">
        <w:rPr>
          <w:rFonts w:ascii="Times New Roman" w:hAnsi="Times New Roman"/>
          <w:color w:val="1919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Political Science</w:t>
      </w:r>
      <w:ins w:id="5" w:author="spearman" w:date="2011-05-16T14:58:00Z">
        <w:r>
          <w:rPr>
            <w:rFonts w:ascii="Times New Roman" w:hAnsi="Times New Roman"/>
            <w:color w:val="191919"/>
            <w:sz w:val="18"/>
            <w:szCs w:val="18"/>
          </w:rPr>
          <w:t xml:space="preserve">, </w:t>
        </w:r>
      </w:ins>
      <w:r w:rsidR="00367F0C">
        <w:rPr>
          <w:rFonts w:ascii="Times New Roman" w:hAnsi="Times New Roman"/>
          <w:color w:val="191919"/>
          <w:sz w:val="18"/>
          <w:szCs w:val="18"/>
        </w:rPr>
        <w:t xml:space="preserve">the unit of </w:t>
      </w:r>
      <w:ins w:id="6" w:author="spearman" w:date="2011-05-16T14:58:00Z">
        <w:r>
          <w:rPr>
            <w:rFonts w:ascii="Times New Roman" w:hAnsi="Times New Roman"/>
            <w:color w:val="191919"/>
            <w:sz w:val="18"/>
            <w:szCs w:val="18"/>
          </w:rPr>
          <w:t>MPA Program</w:t>
        </w:r>
      </w:ins>
      <w:r>
        <w:rPr>
          <w:rFonts w:ascii="Times New Roman" w:hAnsi="Times New Roman"/>
          <w:color w:val="191919"/>
          <w:sz w:val="18"/>
          <w:szCs w:val="18"/>
        </w:rPr>
        <w:t xml:space="preserve"> and</w:t>
      </w:r>
      <w:del w:id="7" w:author="spearman" w:date="2011-05-16T14:59:00Z">
        <w:r w:rsidDel="008436DE">
          <w:rPr>
            <w:rFonts w:ascii="Times New Roman" w:hAnsi="Times New Roman"/>
            <w:color w:val="191919"/>
            <w:sz w:val="18"/>
            <w:szCs w:val="18"/>
          </w:rPr>
          <w:delText xml:space="preserve"> Psycholog</w:delText>
        </w:r>
        <w:r w:rsidDel="008436DE">
          <w:rPr>
            <w:rFonts w:ascii="Times New Roman" w:hAnsi="Times New Roman"/>
            <w:color w:val="191919"/>
            <w:spacing w:val="-12"/>
            <w:sz w:val="18"/>
            <w:szCs w:val="18"/>
          </w:rPr>
          <w:delText>y</w:delText>
        </w:r>
        <w:r w:rsidDel="008436DE">
          <w:rPr>
            <w:rFonts w:ascii="Times New Roman" w:hAnsi="Times New Roman"/>
            <w:color w:val="191919"/>
            <w:sz w:val="18"/>
            <w:szCs w:val="18"/>
          </w:rPr>
          <w:delText>, Sociology and</w:delText>
        </w:r>
      </w:del>
      <w:r>
        <w:rPr>
          <w:rFonts w:ascii="Times New Roman" w:hAnsi="Times New Roman"/>
          <w:color w:val="191919"/>
          <w:sz w:val="18"/>
          <w:szCs w:val="18"/>
        </w:rPr>
        <w:t xml:space="preserve"> </w:t>
      </w:r>
      <w:r w:rsidR="00367F0C">
        <w:rPr>
          <w:rFonts w:ascii="Times New Roman" w:hAnsi="Times New Roman"/>
          <w:color w:val="191919"/>
          <w:sz w:val="18"/>
          <w:szCs w:val="18"/>
        </w:rPr>
        <w:t xml:space="preserve">the unit of </w:t>
      </w:r>
      <w:r>
        <w:rPr>
          <w:rFonts w:ascii="Times New Roman" w:hAnsi="Times New Roman"/>
          <w:color w:val="191919"/>
          <w:sz w:val="18"/>
          <w:szCs w:val="18"/>
        </w:rPr>
        <w:t>Social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ork.</w:t>
      </w:r>
    </w:p>
    <w:p w:rsidR="008014C5" w:rsidRDefault="008014C5" w:rsidP="008014C5">
      <w:pPr>
        <w:widowControl w:val="0"/>
        <w:autoSpaceDE w:val="0"/>
        <w:autoSpaceDN w:val="0"/>
        <w:adjustRightInd w:val="0"/>
        <w:spacing w:before="5" w:after="0" w:line="220" w:lineRule="exact"/>
        <w:ind w:left="360" w:firstLine="0"/>
        <w:rPr>
          <w:rFonts w:ascii="Times New Roman" w:hAnsi="Times New Roman"/>
          <w:color w:val="000000"/>
        </w:rPr>
      </w:pPr>
    </w:p>
    <w:p w:rsidR="008014C5" w:rsidRDefault="008014C5" w:rsidP="008014C5">
      <w:pPr>
        <w:widowControl w:val="0"/>
        <w:autoSpaceDE w:val="0"/>
        <w:autoSpaceDN w:val="0"/>
        <w:adjustRightInd w:val="0"/>
        <w:spacing w:after="0"/>
        <w:ind w:left="360" w:firstLine="0"/>
        <w:rPr>
          <w:rFonts w:ascii="Times New Roman" w:hAnsi="Times New Roman"/>
          <w:color w:val="191919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Through the cooperation of several departments, the College of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Arts and Humanities also 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fers training in the area of pre-la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782E3E" w:rsidRDefault="00782E3E" w:rsidP="008014C5">
      <w:pPr>
        <w:widowControl w:val="0"/>
        <w:autoSpaceDE w:val="0"/>
        <w:autoSpaceDN w:val="0"/>
        <w:adjustRightInd w:val="0"/>
        <w:spacing w:after="0"/>
        <w:ind w:left="360" w:firstLine="0"/>
        <w:rPr>
          <w:rFonts w:ascii="Times New Roman" w:hAnsi="Times New Roman"/>
          <w:color w:val="191919"/>
          <w:sz w:val="18"/>
          <w:szCs w:val="18"/>
        </w:rPr>
      </w:pPr>
    </w:p>
    <w:p w:rsidR="00E328D1" w:rsidRPr="00E328D1" w:rsidRDefault="00E328D1" w:rsidP="00E328D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/>
        <w:ind w:left="360" w:firstLine="0"/>
        <w:rPr>
          <w:rFonts w:ascii="Times New Roman" w:hAnsi="Times New Roman"/>
          <w:color w:val="191919"/>
          <w:sz w:val="28"/>
          <w:szCs w:val="28"/>
        </w:rPr>
      </w:pPr>
      <w:r w:rsidRPr="00E328D1">
        <w:rPr>
          <w:rFonts w:ascii="Times New Roman" w:hAnsi="Times New Roman"/>
          <w:color w:val="191919"/>
          <w:sz w:val="36"/>
          <w:szCs w:val="36"/>
        </w:rPr>
        <w:t>C</w:t>
      </w:r>
      <w:r w:rsidRPr="00E328D1">
        <w:rPr>
          <w:rFonts w:ascii="Times New Roman" w:hAnsi="Times New Roman"/>
          <w:color w:val="191919"/>
          <w:sz w:val="28"/>
          <w:szCs w:val="28"/>
        </w:rPr>
        <w:t>ONTENTS</w:t>
      </w:r>
    </w:p>
    <w:p w:rsidR="00E328D1" w:rsidRDefault="00E328D1" w:rsidP="008014C5">
      <w:pPr>
        <w:widowControl w:val="0"/>
        <w:autoSpaceDE w:val="0"/>
        <w:autoSpaceDN w:val="0"/>
        <w:adjustRightInd w:val="0"/>
        <w:spacing w:after="0"/>
        <w:ind w:left="360" w:firstLine="0"/>
        <w:rPr>
          <w:rFonts w:ascii="Times New Roman" w:hAnsi="Times New Roman"/>
          <w:color w:val="191919"/>
          <w:sz w:val="18"/>
          <w:szCs w:val="18"/>
        </w:rPr>
        <w:sectPr w:rsidR="00E328D1" w:rsidSect="0055709A">
          <w:headerReference w:type="even" r:id="rId8"/>
          <w:headerReference w:type="default" r:id="rId9"/>
          <w:footerReference w:type="even" r:id="rId10"/>
          <w:footerReference w:type="default" r:id="rId11"/>
          <w:pgSz w:w="12240" w:h="15840" w:code="1"/>
          <w:pgMar w:top="432" w:right="1123" w:bottom="274" w:left="547" w:header="720" w:footer="288" w:gutter="0"/>
          <w:cols w:space="720"/>
          <w:docGrid w:linePitch="360"/>
        </w:sectPr>
      </w:pPr>
    </w:p>
    <w:p w:rsidR="00E328D1" w:rsidRPr="00E328D1" w:rsidRDefault="00E328D1" w:rsidP="00E328D1">
      <w:pPr>
        <w:pStyle w:val="TOC1"/>
        <w:rPr>
          <w:rFonts w:ascii="Times New Roman" w:hAnsi="Times New Roman" w:cs="Times New Roman"/>
          <w:b w:val="0"/>
          <w:noProof/>
          <w:sz w:val="18"/>
          <w:szCs w:val="18"/>
        </w:rPr>
      </w:pPr>
      <w:r w:rsidRPr="00E328D1">
        <w:rPr>
          <w:rFonts w:ascii="Times New Roman" w:hAnsi="Times New Roman" w:cs="Times New Roman"/>
          <w:b w:val="0"/>
          <w:sz w:val="18"/>
          <w:szCs w:val="18"/>
        </w:rPr>
        <w:lastRenderedPageBreak/>
        <w:fldChar w:fldCharType="begin"/>
      </w:r>
      <w:r w:rsidRPr="00E328D1">
        <w:rPr>
          <w:rFonts w:ascii="Times New Roman" w:hAnsi="Times New Roman" w:cs="Times New Roman"/>
          <w:b w:val="0"/>
          <w:sz w:val="18"/>
          <w:szCs w:val="18"/>
        </w:rPr>
        <w:instrText xml:space="preserve"> TOC \o "1-2" \u </w:instrText>
      </w:r>
      <w:r w:rsidRPr="00E328D1">
        <w:rPr>
          <w:rFonts w:ascii="Times New Roman" w:hAnsi="Times New Roman" w:cs="Times New Roman"/>
          <w:b w:val="0"/>
          <w:sz w:val="18"/>
          <w:szCs w:val="18"/>
        </w:rPr>
        <w:fldChar w:fldCharType="separate"/>
      </w:r>
      <w:r w:rsidRPr="00E328D1">
        <w:rPr>
          <w:rFonts w:ascii="Times New Roman" w:hAnsi="Times New Roman" w:cs="Times New Roman"/>
          <w:b w:val="0"/>
          <w:caps w:val="0"/>
          <w:noProof/>
          <w:spacing w:val="-26"/>
          <w:sz w:val="18"/>
          <w:szCs w:val="18"/>
        </w:rPr>
        <w:t>Colleg</w:t>
      </w:r>
      <w:r w:rsidRPr="00E328D1">
        <w:rPr>
          <w:rFonts w:ascii="Times New Roman" w:hAnsi="Times New Roman" w:cs="Times New Roman"/>
          <w:b w:val="0"/>
          <w:caps w:val="0"/>
          <w:noProof/>
          <w:sz w:val="18"/>
          <w:szCs w:val="18"/>
        </w:rPr>
        <w:t>e</w:t>
      </w:r>
      <w:r w:rsidRPr="00E328D1">
        <w:rPr>
          <w:rFonts w:ascii="Times New Roman" w:hAnsi="Times New Roman" w:cs="Times New Roman"/>
          <w:b w:val="0"/>
          <w:caps w:val="0"/>
          <w:noProof/>
          <w:spacing w:val="29"/>
          <w:sz w:val="18"/>
          <w:szCs w:val="18"/>
        </w:rPr>
        <w:t xml:space="preserve"> </w:t>
      </w:r>
      <w:r w:rsidR="003B00EC" w:rsidRPr="00E328D1">
        <w:rPr>
          <w:rFonts w:ascii="Times New Roman" w:hAnsi="Times New Roman" w:cs="Times New Roman"/>
          <w:b w:val="0"/>
          <w:caps w:val="0"/>
          <w:noProof/>
          <w:spacing w:val="-26"/>
          <w:sz w:val="18"/>
          <w:szCs w:val="18"/>
        </w:rPr>
        <w:t>o</w:t>
      </w:r>
      <w:r w:rsidRPr="00E328D1">
        <w:rPr>
          <w:rFonts w:ascii="Times New Roman" w:hAnsi="Times New Roman" w:cs="Times New Roman"/>
          <w:b w:val="0"/>
          <w:caps w:val="0"/>
          <w:noProof/>
          <w:sz w:val="18"/>
          <w:szCs w:val="18"/>
        </w:rPr>
        <w:t>f</w:t>
      </w:r>
      <w:r w:rsidRPr="00E328D1">
        <w:rPr>
          <w:rFonts w:ascii="Times New Roman" w:hAnsi="Times New Roman" w:cs="Times New Roman"/>
          <w:b w:val="0"/>
          <w:caps w:val="0"/>
          <w:noProof/>
          <w:spacing w:val="-42"/>
          <w:sz w:val="18"/>
          <w:szCs w:val="18"/>
        </w:rPr>
        <w:t xml:space="preserve"> </w:t>
      </w:r>
      <w:r w:rsidR="003B00EC" w:rsidRPr="00E328D1">
        <w:rPr>
          <w:rFonts w:ascii="Times New Roman" w:hAnsi="Times New Roman" w:cs="Times New Roman"/>
          <w:b w:val="0"/>
          <w:caps w:val="0"/>
          <w:noProof/>
          <w:spacing w:val="-25"/>
          <w:sz w:val="18"/>
          <w:szCs w:val="18"/>
        </w:rPr>
        <w:t>a</w:t>
      </w:r>
      <w:r w:rsidRPr="00E328D1">
        <w:rPr>
          <w:rFonts w:ascii="Times New Roman" w:hAnsi="Times New Roman" w:cs="Times New Roman"/>
          <w:b w:val="0"/>
          <w:caps w:val="0"/>
          <w:noProof/>
          <w:spacing w:val="-83"/>
          <w:sz w:val="18"/>
          <w:szCs w:val="18"/>
        </w:rPr>
        <w:t>r</w:t>
      </w:r>
      <w:r w:rsidRPr="00E328D1">
        <w:rPr>
          <w:rFonts w:ascii="Times New Roman" w:hAnsi="Times New Roman" w:cs="Times New Roman"/>
          <w:b w:val="0"/>
          <w:caps w:val="0"/>
          <w:noProof/>
          <w:spacing w:val="-25"/>
          <w:sz w:val="18"/>
          <w:szCs w:val="18"/>
        </w:rPr>
        <w:t>t</w:t>
      </w:r>
      <w:r w:rsidRPr="00E328D1">
        <w:rPr>
          <w:rFonts w:ascii="Times New Roman" w:hAnsi="Times New Roman" w:cs="Times New Roman"/>
          <w:b w:val="0"/>
          <w:caps w:val="0"/>
          <w:noProof/>
          <w:sz w:val="18"/>
          <w:szCs w:val="18"/>
        </w:rPr>
        <w:t>s</w:t>
      </w:r>
      <w:r w:rsidRPr="00E328D1">
        <w:rPr>
          <w:rFonts w:ascii="Times New Roman" w:hAnsi="Times New Roman" w:cs="Times New Roman"/>
          <w:b w:val="0"/>
          <w:caps w:val="0"/>
          <w:noProof/>
          <w:spacing w:val="29"/>
          <w:sz w:val="18"/>
          <w:szCs w:val="18"/>
        </w:rPr>
        <w:t xml:space="preserve"> </w:t>
      </w:r>
      <w:r w:rsidRPr="00E328D1">
        <w:rPr>
          <w:rFonts w:ascii="Times New Roman" w:hAnsi="Times New Roman" w:cs="Times New Roman"/>
          <w:b w:val="0"/>
          <w:caps w:val="0"/>
          <w:noProof/>
          <w:sz w:val="18"/>
          <w:szCs w:val="18"/>
        </w:rPr>
        <w:t xml:space="preserve">&amp; </w:t>
      </w:r>
      <w:r w:rsidR="003B00EC" w:rsidRPr="00E328D1">
        <w:rPr>
          <w:rFonts w:ascii="Times New Roman" w:hAnsi="Times New Roman" w:cs="Times New Roman"/>
          <w:b w:val="0"/>
          <w:caps w:val="0"/>
          <w:noProof/>
          <w:spacing w:val="-25"/>
          <w:sz w:val="18"/>
          <w:szCs w:val="18"/>
        </w:rPr>
        <w:t>h</w:t>
      </w:r>
      <w:r w:rsidRPr="00E328D1">
        <w:rPr>
          <w:rFonts w:ascii="Times New Roman" w:hAnsi="Times New Roman" w:cs="Times New Roman"/>
          <w:b w:val="0"/>
          <w:caps w:val="0"/>
          <w:noProof/>
          <w:spacing w:val="-26"/>
          <w:sz w:val="18"/>
          <w:szCs w:val="18"/>
        </w:rPr>
        <w:t>umanities</w:t>
      </w:r>
      <w:r w:rsidRPr="00E328D1">
        <w:rPr>
          <w:rFonts w:ascii="Times New Roman" w:hAnsi="Times New Roman" w:cs="Times New Roman"/>
          <w:b w:val="0"/>
          <w:caps w:val="0"/>
          <w:noProof/>
          <w:sz w:val="18"/>
          <w:szCs w:val="18"/>
        </w:rPr>
        <w:tab/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fldChar w:fldCharType="begin"/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instrText xml:space="preserve"> PAGEREF _Toc295575521 \h </w:instrText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fldChar w:fldCharType="separate"/>
      </w:r>
      <w:r w:rsidRPr="00E328D1">
        <w:rPr>
          <w:rFonts w:ascii="Times New Roman" w:hAnsi="Times New Roman" w:cs="Times New Roman"/>
          <w:b w:val="0"/>
          <w:caps w:val="0"/>
          <w:noProof/>
          <w:sz w:val="18"/>
          <w:szCs w:val="18"/>
        </w:rPr>
        <w:t>1</w:t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fldChar w:fldCharType="end"/>
      </w:r>
    </w:p>
    <w:p w:rsidR="00E328D1" w:rsidRPr="003B00EC" w:rsidRDefault="00E328D1" w:rsidP="00E328D1">
      <w:pPr>
        <w:pStyle w:val="TOC2"/>
        <w:rPr>
          <w:rFonts w:ascii="Times New Roman" w:hAnsi="Times New Roman" w:cs="Times New Roman"/>
          <w:noProof/>
          <w:sz w:val="18"/>
          <w:szCs w:val="18"/>
        </w:rPr>
      </w:pPr>
      <w:r w:rsidRPr="003B00EC">
        <w:rPr>
          <w:rFonts w:ascii="Times New Roman" w:hAnsi="Times New Roman" w:cs="Times New Roman"/>
          <w:noProof/>
          <w:sz w:val="18"/>
          <w:szCs w:val="18"/>
        </w:rPr>
        <w:t>De</w:t>
      </w:r>
      <w:r w:rsidRPr="003B00EC">
        <w:rPr>
          <w:rFonts w:ascii="Times New Roman" w:hAnsi="Times New Roman" w:cs="Times New Roman"/>
          <w:noProof/>
          <w:spacing w:val="-50"/>
          <w:sz w:val="18"/>
          <w:szCs w:val="18"/>
        </w:rPr>
        <w:t>p</w:t>
      </w:r>
      <w:r w:rsidRPr="003B00EC">
        <w:rPr>
          <w:rFonts w:ascii="Times New Roman" w:hAnsi="Times New Roman" w:cs="Times New Roman"/>
          <w:noProof/>
          <w:sz w:val="18"/>
          <w:szCs w:val="18"/>
        </w:rPr>
        <w:t>a</w:t>
      </w:r>
      <w:r w:rsidRPr="003B00EC">
        <w:rPr>
          <w:rFonts w:ascii="Times New Roman" w:hAnsi="Times New Roman" w:cs="Times New Roman"/>
          <w:noProof/>
          <w:spacing w:val="-32"/>
          <w:sz w:val="18"/>
          <w:szCs w:val="18"/>
        </w:rPr>
        <w:t>r</w:t>
      </w:r>
      <w:r w:rsidRPr="003B00EC">
        <w:rPr>
          <w:rFonts w:ascii="Times New Roman" w:hAnsi="Times New Roman" w:cs="Times New Roman"/>
          <w:noProof/>
          <w:sz w:val="18"/>
          <w:szCs w:val="18"/>
        </w:rPr>
        <w:t>tment</w:t>
      </w:r>
      <w:r w:rsidRPr="003B00EC">
        <w:rPr>
          <w:rFonts w:ascii="Times New Roman" w:hAnsi="Times New Roman" w:cs="Times New Roman"/>
          <w:noProof/>
          <w:spacing w:val="35"/>
          <w:sz w:val="18"/>
          <w:szCs w:val="18"/>
        </w:rPr>
        <w:t xml:space="preserve"> </w:t>
      </w:r>
      <w:r w:rsidR="003B00EC" w:rsidRPr="003B00EC">
        <w:rPr>
          <w:rFonts w:ascii="Times New Roman" w:hAnsi="Times New Roman" w:cs="Times New Roman"/>
          <w:noProof/>
          <w:sz w:val="18"/>
          <w:szCs w:val="18"/>
        </w:rPr>
        <w:t>of</w:t>
      </w:r>
      <w:r w:rsidR="003B00EC" w:rsidRPr="003B00EC">
        <w:rPr>
          <w:rFonts w:ascii="Times New Roman" w:hAnsi="Times New Roman" w:cs="Times New Roman"/>
          <w:noProof/>
          <w:spacing w:val="45"/>
          <w:sz w:val="18"/>
          <w:szCs w:val="18"/>
        </w:rPr>
        <w:t xml:space="preserve"> behavioral sciences</w:t>
      </w:r>
      <w:r w:rsidRPr="003B00EC">
        <w:rPr>
          <w:rFonts w:ascii="Times New Roman" w:hAnsi="Times New Roman" w:cs="Times New Roman"/>
          <w:noProof/>
          <w:sz w:val="18"/>
          <w:szCs w:val="18"/>
        </w:rPr>
        <w:tab/>
      </w:r>
      <w:r w:rsidRPr="003B00EC">
        <w:rPr>
          <w:rFonts w:ascii="Times New Roman" w:hAnsi="Times New Roman" w:cs="Times New Roman"/>
          <w:noProof/>
          <w:sz w:val="18"/>
          <w:szCs w:val="18"/>
        </w:rPr>
        <w:fldChar w:fldCharType="begin"/>
      </w:r>
      <w:r w:rsidRPr="003B00EC">
        <w:rPr>
          <w:rFonts w:ascii="Times New Roman" w:hAnsi="Times New Roman" w:cs="Times New Roman"/>
          <w:noProof/>
          <w:sz w:val="18"/>
          <w:szCs w:val="18"/>
        </w:rPr>
        <w:instrText xml:space="preserve"> PAGEREF _Toc295575522 \h </w:instrText>
      </w:r>
      <w:r w:rsidRPr="003B00EC">
        <w:rPr>
          <w:rFonts w:ascii="Times New Roman" w:hAnsi="Times New Roman" w:cs="Times New Roman"/>
          <w:noProof/>
          <w:sz w:val="18"/>
          <w:szCs w:val="18"/>
        </w:rPr>
      </w:r>
      <w:r w:rsidRPr="003B00EC">
        <w:rPr>
          <w:rFonts w:ascii="Times New Roman" w:hAnsi="Times New Roman" w:cs="Times New Roman"/>
          <w:noProof/>
          <w:sz w:val="18"/>
          <w:szCs w:val="18"/>
        </w:rPr>
        <w:fldChar w:fldCharType="separate"/>
      </w:r>
      <w:r w:rsidRPr="003B00EC">
        <w:rPr>
          <w:rFonts w:ascii="Times New Roman" w:hAnsi="Times New Roman" w:cs="Times New Roman"/>
          <w:noProof/>
          <w:sz w:val="18"/>
          <w:szCs w:val="18"/>
        </w:rPr>
        <w:t>2</w:t>
      </w:r>
      <w:r w:rsidRPr="003B00EC">
        <w:rPr>
          <w:rFonts w:ascii="Times New Roman" w:hAnsi="Times New Roman" w:cs="Times New Roman"/>
          <w:noProof/>
          <w:sz w:val="18"/>
          <w:szCs w:val="18"/>
        </w:rPr>
        <w:fldChar w:fldCharType="end"/>
      </w:r>
    </w:p>
    <w:p w:rsidR="00E328D1" w:rsidRPr="00E328D1" w:rsidRDefault="00E328D1" w:rsidP="00E328D1">
      <w:pPr>
        <w:pStyle w:val="TOC2"/>
        <w:rPr>
          <w:rFonts w:ascii="Times New Roman" w:hAnsi="Times New Roman" w:cs="Times New Roman"/>
          <w:b w:val="0"/>
          <w:noProof/>
          <w:sz w:val="18"/>
          <w:szCs w:val="18"/>
        </w:rPr>
      </w:pP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t>Bachelor</w:t>
      </w:r>
      <w:r w:rsidRPr="00E328D1">
        <w:rPr>
          <w:rFonts w:ascii="Times New Roman" w:hAnsi="Times New Roman" w:cs="Times New Roman"/>
          <w:b w:val="0"/>
          <w:noProof/>
          <w:spacing w:val="20"/>
          <w:sz w:val="18"/>
          <w:szCs w:val="18"/>
        </w:rPr>
        <w:t xml:space="preserve"> </w:t>
      </w:r>
      <w:r w:rsidR="003B00EC" w:rsidRPr="00E328D1">
        <w:rPr>
          <w:rFonts w:ascii="Times New Roman" w:hAnsi="Times New Roman" w:cs="Times New Roman"/>
          <w:b w:val="0"/>
          <w:noProof/>
          <w:sz w:val="18"/>
          <w:szCs w:val="18"/>
        </w:rPr>
        <w:t>of</w:t>
      </w:r>
      <w:r w:rsidRPr="00E328D1">
        <w:rPr>
          <w:rFonts w:ascii="Times New Roman" w:hAnsi="Times New Roman" w:cs="Times New Roman"/>
          <w:b w:val="0"/>
          <w:noProof/>
          <w:spacing w:val="-7"/>
          <w:sz w:val="18"/>
          <w:szCs w:val="18"/>
        </w:rPr>
        <w:t xml:space="preserve"> </w:t>
      </w:r>
      <w:r w:rsidR="003B00EC" w:rsidRPr="00E328D1">
        <w:rPr>
          <w:rFonts w:ascii="Times New Roman" w:hAnsi="Times New Roman" w:cs="Times New Roman"/>
          <w:b w:val="0"/>
          <w:noProof/>
          <w:sz w:val="18"/>
          <w:szCs w:val="18"/>
        </w:rPr>
        <w:t>a</w:t>
      </w:r>
      <w:r w:rsidRPr="00E328D1">
        <w:rPr>
          <w:rFonts w:ascii="Times New Roman" w:hAnsi="Times New Roman" w:cs="Times New Roman"/>
          <w:b w:val="0"/>
          <w:noProof/>
          <w:spacing w:val="-8"/>
          <w:sz w:val="18"/>
          <w:szCs w:val="18"/>
        </w:rPr>
        <w:t>r</w:t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t>ts</w:t>
      </w:r>
      <w:r w:rsidRPr="00E328D1">
        <w:rPr>
          <w:rFonts w:ascii="Times New Roman" w:hAnsi="Times New Roman" w:cs="Times New Roman"/>
          <w:b w:val="0"/>
          <w:noProof/>
          <w:spacing w:val="20"/>
          <w:sz w:val="18"/>
          <w:szCs w:val="18"/>
        </w:rPr>
        <w:t xml:space="preserve"> </w:t>
      </w:r>
      <w:r w:rsidR="003B00EC" w:rsidRPr="00E328D1">
        <w:rPr>
          <w:rFonts w:ascii="Times New Roman" w:hAnsi="Times New Roman" w:cs="Times New Roman"/>
          <w:b w:val="0"/>
          <w:noProof/>
          <w:sz w:val="18"/>
          <w:szCs w:val="18"/>
        </w:rPr>
        <w:t>degree</w:t>
      </w:r>
      <w:r w:rsidRPr="00E328D1">
        <w:rPr>
          <w:rFonts w:ascii="Times New Roman" w:hAnsi="Times New Roman" w:cs="Times New Roman"/>
          <w:b w:val="0"/>
          <w:noProof/>
          <w:spacing w:val="20"/>
          <w:sz w:val="18"/>
          <w:szCs w:val="18"/>
        </w:rPr>
        <w:t xml:space="preserve"> </w:t>
      </w:r>
      <w:r w:rsidR="003B00EC" w:rsidRPr="00E328D1">
        <w:rPr>
          <w:rFonts w:ascii="Times New Roman" w:hAnsi="Times New Roman" w:cs="Times New Roman"/>
          <w:b w:val="0"/>
          <w:noProof/>
          <w:sz w:val="18"/>
          <w:szCs w:val="18"/>
        </w:rPr>
        <w:t>in</w:t>
      </w:r>
      <w:r w:rsidRPr="00E328D1">
        <w:rPr>
          <w:rFonts w:ascii="Times New Roman" w:hAnsi="Times New Roman" w:cs="Times New Roman"/>
          <w:b w:val="0"/>
          <w:noProof/>
          <w:spacing w:val="20"/>
          <w:sz w:val="18"/>
          <w:szCs w:val="18"/>
        </w:rPr>
        <w:t xml:space="preserve"> </w:t>
      </w:r>
      <w:r w:rsidR="003B00EC" w:rsidRPr="00E328D1">
        <w:rPr>
          <w:rFonts w:ascii="Times New Roman" w:hAnsi="Times New Roman" w:cs="Times New Roman"/>
          <w:b w:val="0"/>
          <w:noProof/>
          <w:sz w:val="18"/>
          <w:szCs w:val="18"/>
        </w:rPr>
        <w:t>psychology</w:t>
      </w:r>
      <w:r w:rsidR="003B00EC" w:rsidRPr="00E328D1">
        <w:rPr>
          <w:rFonts w:ascii="Times New Roman" w:hAnsi="Times New Roman" w:cs="Times New Roman"/>
          <w:b w:val="0"/>
          <w:noProof/>
          <w:sz w:val="18"/>
          <w:szCs w:val="18"/>
        </w:rPr>
        <w:tab/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fldChar w:fldCharType="begin"/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instrText xml:space="preserve"> PAGEREF _Toc295575523 \h </w:instrText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fldChar w:fldCharType="separate"/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t>3</w:t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fldChar w:fldCharType="end"/>
      </w:r>
    </w:p>
    <w:p w:rsidR="00E328D1" w:rsidRPr="00E328D1" w:rsidRDefault="00E328D1" w:rsidP="00E328D1">
      <w:pPr>
        <w:pStyle w:val="TOC2"/>
        <w:rPr>
          <w:rFonts w:ascii="Times New Roman" w:hAnsi="Times New Roman" w:cs="Times New Roman"/>
          <w:b w:val="0"/>
          <w:noProof/>
          <w:sz w:val="18"/>
          <w:szCs w:val="18"/>
        </w:rPr>
      </w:pP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t>Bachelor</w:t>
      </w:r>
      <w:r w:rsidRPr="00E328D1">
        <w:rPr>
          <w:rFonts w:ascii="Times New Roman" w:hAnsi="Times New Roman" w:cs="Times New Roman"/>
          <w:b w:val="0"/>
          <w:noProof/>
          <w:spacing w:val="20"/>
          <w:sz w:val="18"/>
          <w:szCs w:val="18"/>
        </w:rPr>
        <w:t xml:space="preserve"> </w:t>
      </w:r>
      <w:r w:rsidR="003B00EC" w:rsidRPr="00E328D1">
        <w:rPr>
          <w:rFonts w:ascii="Times New Roman" w:hAnsi="Times New Roman" w:cs="Times New Roman"/>
          <w:b w:val="0"/>
          <w:noProof/>
          <w:sz w:val="18"/>
          <w:szCs w:val="18"/>
        </w:rPr>
        <w:t>of</w:t>
      </w:r>
      <w:r w:rsidRPr="00E328D1">
        <w:rPr>
          <w:rFonts w:ascii="Times New Roman" w:hAnsi="Times New Roman" w:cs="Times New Roman"/>
          <w:b w:val="0"/>
          <w:noProof/>
          <w:spacing w:val="-7"/>
          <w:sz w:val="18"/>
          <w:szCs w:val="18"/>
        </w:rPr>
        <w:t xml:space="preserve"> </w:t>
      </w:r>
      <w:r w:rsidR="003B00EC" w:rsidRPr="00E328D1">
        <w:rPr>
          <w:rFonts w:ascii="Times New Roman" w:hAnsi="Times New Roman" w:cs="Times New Roman"/>
          <w:b w:val="0"/>
          <w:noProof/>
          <w:sz w:val="18"/>
          <w:szCs w:val="18"/>
        </w:rPr>
        <w:t>a</w:t>
      </w:r>
      <w:r w:rsidRPr="00E328D1">
        <w:rPr>
          <w:rFonts w:ascii="Times New Roman" w:hAnsi="Times New Roman" w:cs="Times New Roman"/>
          <w:b w:val="0"/>
          <w:noProof/>
          <w:spacing w:val="-8"/>
          <w:sz w:val="18"/>
          <w:szCs w:val="18"/>
        </w:rPr>
        <w:t>r</w:t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t>ts</w:t>
      </w:r>
      <w:r w:rsidRPr="00E328D1">
        <w:rPr>
          <w:rFonts w:ascii="Times New Roman" w:hAnsi="Times New Roman" w:cs="Times New Roman"/>
          <w:b w:val="0"/>
          <w:noProof/>
          <w:spacing w:val="20"/>
          <w:sz w:val="18"/>
          <w:szCs w:val="18"/>
        </w:rPr>
        <w:t xml:space="preserve"> </w:t>
      </w:r>
      <w:r w:rsidR="003B00EC" w:rsidRPr="00E328D1">
        <w:rPr>
          <w:rFonts w:ascii="Times New Roman" w:hAnsi="Times New Roman" w:cs="Times New Roman"/>
          <w:b w:val="0"/>
          <w:noProof/>
          <w:sz w:val="18"/>
          <w:szCs w:val="18"/>
        </w:rPr>
        <w:t>degree</w:t>
      </w:r>
      <w:r w:rsidRPr="00E328D1">
        <w:rPr>
          <w:rFonts w:ascii="Times New Roman" w:hAnsi="Times New Roman" w:cs="Times New Roman"/>
          <w:b w:val="0"/>
          <w:noProof/>
          <w:spacing w:val="20"/>
          <w:sz w:val="18"/>
          <w:szCs w:val="18"/>
        </w:rPr>
        <w:t xml:space="preserve"> </w:t>
      </w:r>
      <w:r w:rsidR="003B00EC" w:rsidRPr="00E328D1">
        <w:rPr>
          <w:rFonts w:ascii="Times New Roman" w:hAnsi="Times New Roman" w:cs="Times New Roman"/>
          <w:b w:val="0"/>
          <w:noProof/>
          <w:sz w:val="18"/>
          <w:szCs w:val="18"/>
        </w:rPr>
        <w:t>in</w:t>
      </w:r>
      <w:r w:rsidRPr="00E328D1">
        <w:rPr>
          <w:rFonts w:ascii="Times New Roman" w:hAnsi="Times New Roman" w:cs="Times New Roman"/>
          <w:b w:val="0"/>
          <w:noProof/>
          <w:spacing w:val="20"/>
          <w:sz w:val="18"/>
          <w:szCs w:val="18"/>
        </w:rPr>
        <w:t xml:space="preserve"> </w:t>
      </w:r>
      <w:r w:rsidR="003B00EC" w:rsidRPr="00E328D1">
        <w:rPr>
          <w:rFonts w:ascii="Times New Roman" w:hAnsi="Times New Roman" w:cs="Times New Roman"/>
          <w:b w:val="0"/>
          <w:noProof/>
          <w:sz w:val="18"/>
          <w:szCs w:val="18"/>
        </w:rPr>
        <w:t>sociology</w:t>
      </w:r>
      <w:r w:rsidR="003B00EC" w:rsidRPr="00E328D1">
        <w:rPr>
          <w:rFonts w:ascii="Times New Roman" w:hAnsi="Times New Roman" w:cs="Times New Roman"/>
          <w:b w:val="0"/>
          <w:noProof/>
          <w:sz w:val="18"/>
          <w:szCs w:val="18"/>
        </w:rPr>
        <w:tab/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fldChar w:fldCharType="begin"/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instrText xml:space="preserve"> PAGEREF _Toc295575524 \h </w:instrText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fldChar w:fldCharType="separate"/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t>5</w:t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fldChar w:fldCharType="end"/>
      </w:r>
    </w:p>
    <w:p w:rsidR="00E328D1" w:rsidRPr="003B00EC" w:rsidRDefault="00E328D1" w:rsidP="00E328D1">
      <w:pPr>
        <w:pStyle w:val="TOC2"/>
        <w:rPr>
          <w:rFonts w:ascii="Times New Roman" w:hAnsi="Times New Roman" w:cs="Times New Roman"/>
          <w:noProof/>
          <w:sz w:val="18"/>
          <w:szCs w:val="18"/>
        </w:rPr>
      </w:pPr>
      <w:r w:rsidRPr="003B00EC">
        <w:rPr>
          <w:rFonts w:ascii="Times New Roman" w:hAnsi="Times New Roman" w:cs="Times New Roman"/>
          <w:noProof/>
          <w:color w:val="191919"/>
          <w:sz w:val="18"/>
          <w:szCs w:val="18"/>
        </w:rPr>
        <w:t>De</w:t>
      </w:r>
      <w:r w:rsidRPr="003B00EC">
        <w:rPr>
          <w:rFonts w:ascii="Times New Roman" w:hAnsi="Times New Roman" w:cs="Times New Roman"/>
          <w:noProof/>
          <w:color w:val="191919"/>
          <w:spacing w:val="-47"/>
          <w:sz w:val="18"/>
          <w:szCs w:val="18"/>
        </w:rPr>
        <w:t>p</w:t>
      </w:r>
      <w:r w:rsidRPr="003B00EC">
        <w:rPr>
          <w:rFonts w:ascii="Times New Roman" w:hAnsi="Times New Roman" w:cs="Times New Roman"/>
          <w:noProof/>
          <w:color w:val="191919"/>
          <w:sz w:val="18"/>
          <w:szCs w:val="18"/>
        </w:rPr>
        <w:t>a</w:t>
      </w:r>
      <w:r w:rsidRPr="003B00EC">
        <w:rPr>
          <w:rFonts w:ascii="Times New Roman" w:hAnsi="Times New Roman" w:cs="Times New Roman"/>
          <w:noProof/>
          <w:color w:val="191919"/>
          <w:spacing w:val="-32"/>
          <w:sz w:val="18"/>
          <w:szCs w:val="18"/>
        </w:rPr>
        <w:t>r</w:t>
      </w:r>
      <w:r w:rsidRPr="003B00EC">
        <w:rPr>
          <w:rFonts w:ascii="Times New Roman" w:hAnsi="Times New Roman" w:cs="Times New Roman"/>
          <w:noProof/>
          <w:color w:val="191919"/>
          <w:sz w:val="18"/>
          <w:szCs w:val="18"/>
        </w:rPr>
        <w:t>tment</w:t>
      </w:r>
      <w:r w:rsidRPr="003B00EC">
        <w:rPr>
          <w:rFonts w:ascii="Times New Roman" w:hAnsi="Times New Roman" w:cs="Times New Roman"/>
          <w:noProof/>
          <w:color w:val="191919"/>
          <w:spacing w:val="25"/>
          <w:sz w:val="18"/>
          <w:szCs w:val="18"/>
        </w:rPr>
        <w:t xml:space="preserve"> </w:t>
      </w:r>
      <w:r w:rsidR="003B00EC" w:rsidRPr="003B00EC">
        <w:rPr>
          <w:rFonts w:ascii="Times New Roman" w:hAnsi="Times New Roman" w:cs="Times New Roman"/>
          <w:noProof/>
          <w:color w:val="191919"/>
          <w:sz w:val="18"/>
          <w:szCs w:val="18"/>
        </w:rPr>
        <w:t>of</w:t>
      </w:r>
      <w:r w:rsidRPr="003B00EC">
        <w:rPr>
          <w:rFonts w:ascii="Times New Roman" w:hAnsi="Times New Roman" w:cs="Times New Roman"/>
          <w:noProof/>
          <w:color w:val="191919"/>
          <w:spacing w:val="34"/>
          <w:sz w:val="18"/>
          <w:szCs w:val="18"/>
        </w:rPr>
        <w:t xml:space="preserve"> </w:t>
      </w:r>
      <w:r w:rsidR="003B00EC" w:rsidRPr="003B00EC">
        <w:rPr>
          <w:rFonts w:ascii="Times New Roman" w:hAnsi="Times New Roman" w:cs="Times New Roman"/>
          <w:noProof/>
          <w:color w:val="191919"/>
          <w:sz w:val="18"/>
          <w:szCs w:val="18"/>
        </w:rPr>
        <w:t>english,</w:t>
      </w:r>
      <w:r w:rsidRPr="003B00EC">
        <w:rPr>
          <w:rFonts w:ascii="Times New Roman" w:hAnsi="Times New Roman" w:cs="Times New Roman"/>
          <w:noProof/>
          <w:color w:val="191919"/>
          <w:spacing w:val="-6"/>
          <w:sz w:val="18"/>
          <w:szCs w:val="18"/>
        </w:rPr>
        <w:t xml:space="preserve"> </w:t>
      </w:r>
      <w:r w:rsidR="003B00EC" w:rsidRPr="003B00EC">
        <w:rPr>
          <w:rFonts w:ascii="Times New Roman" w:hAnsi="Times New Roman" w:cs="Times New Roman"/>
          <w:noProof/>
          <w:color w:val="191919"/>
          <w:sz w:val="18"/>
          <w:szCs w:val="18"/>
        </w:rPr>
        <w:t xml:space="preserve">modern </w:t>
      </w:r>
      <w:r w:rsidR="003B00EC" w:rsidRPr="003B00EC">
        <w:rPr>
          <w:rFonts w:ascii="Times New Roman" w:hAnsi="Times New Roman" w:cs="Times New Roman"/>
          <w:noProof/>
          <w:color w:val="191919"/>
          <w:spacing w:val="-3"/>
          <w:sz w:val="18"/>
          <w:szCs w:val="18"/>
        </w:rPr>
        <w:t>l</w:t>
      </w:r>
      <w:r w:rsidRPr="003B00EC">
        <w:rPr>
          <w:rFonts w:ascii="Times New Roman" w:hAnsi="Times New Roman" w:cs="Times New Roman"/>
          <w:noProof/>
          <w:color w:val="191919"/>
          <w:spacing w:val="-3"/>
          <w:sz w:val="18"/>
          <w:szCs w:val="18"/>
        </w:rPr>
        <w:t>anguage</w:t>
      </w:r>
      <w:r w:rsidRPr="003B00EC">
        <w:rPr>
          <w:rFonts w:ascii="Times New Roman" w:hAnsi="Times New Roman" w:cs="Times New Roman"/>
          <w:noProof/>
          <w:color w:val="191919"/>
          <w:sz w:val="18"/>
          <w:szCs w:val="18"/>
        </w:rPr>
        <w:t>s</w:t>
      </w:r>
      <w:r w:rsidRPr="003B00EC">
        <w:rPr>
          <w:rFonts w:ascii="Times New Roman" w:hAnsi="Times New Roman" w:cs="Times New Roman"/>
          <w:noProof/>
          <w:color w:val="191919"/>
          <w:spacing w:val="-5"/>
          <w:sz w:val="18"/>
          <w:szCs w:val="18"/>
        </w:rPr>
        <w:t xml:space="preserve"> </w:t>
      </w:r>
      <w:r w:rsidR="003B00EC" w:rsidRPr="003B00EC">
        <w:rPr>
          <w:rFonts w:ascii="Times New Roman" w:hAnsi="Times New Roman" w:cs="Times New Roman"/>
          <w:noProof/>
          <w:color w:val="191919"/>
          <w:spacing w:val="-3"/>
          <w:sz w:val="18"/>
          <w:szCs w:val="18"/>
        </w:rPr>
        <w:t>an</w:t>
      </w:r>
      <w:r w:rsidRPr="003B00EC">
        <w:rPr>
          <w:rFonts w:ascii="Times New Roman" w:hAnsi="Times New Roman" w:cs="Times New Roman"/>
          <w:noProof/>
          <w:color w:val="191919"/>
          <w:sz w:val="18"/>
          <w:szCs w:val="18"/>
        </w:rPr>
        <w:t>d</w:t>
      </w:r>
      <w:r w:rsidRPr="003B00EC">
        <w:rPr>
          <w:rFonts w:ascii="Times New Roman" w:hAnsi="Times New Roman" w:cs="Times New Roman"/>
          <w:noProof/>
          <w:color w:val="191919"/>
          <w:spacing w:val="23"/>
          <w:sz w:val="18"/>
          <w:szCs w:val="18"/>
        </w:rPr>
        <w:t xml:space="preserve"> </w:t>
      </w:r>
      <w:r w:rsidR="003B00EC" w:rsidRPr="003B00EC">
        <w:rPr>
          <w:rFonts w:ascii="Times New Roman" w:hAnsi="Times New Roman" w:cs="Times New Roman"/>
          <w:noProof/>
          <w:color w:val="191919"/>
          <w:spacing w:val="-3"/>
          <w:sz w:val="18"/>
          <w:szCs w:val="18"/>
        </w:rPr>
        <w:t>mas</w:t>
      </w:r>
      <w:r w:rsidRPr="003B00EC">
        <w:rPr>
          <w:rFonts w:ascii="Times New Roman" w:hAnsi="Times New Roman" w:cs="Times New Roman"/>
          <w:noProof/>
          <w:color w:val="191919"/>
          <w:sz w:val="18"/>
          <w:szCs w:val="18"/>
        </w:rPr>
        <w:t>s</w:t>
      </w:r>
      <w:r w:rsidRPr="003B00EC">
        <w:rPr>
          <w:rFonts w:ascii="Times New Roman" w:hAnsi="Times New Roman" w:cs="Times New Roman"/>
          <w:noProof/>
          <w:color w:val="191919"/>
          <w:spacing w:val="22"/>
          <w:sz w:val="18"/>
          <w:szCs w:val="18"/>
        </w:rPr>
        <w:t xml:space="preserve"> </w:t>
      </w:r>
      <w:r w:rsidR="003B00EC" w:rsidRPr="003B00EC">
        <w:rPr>
          <w:rFonts w:ascii="Times New Roman" w:hAnsi="Times New Roman" w:cs="Times New Roman"/>
          <w:noProof/>
          <w:color w:val="191919"/>
          <w:spacing w:val="-3"/>
          <w:sz w:val="18"/>
          <w:szCs w:val="18"/>
        </w:rPr>
        <w:t>communic</w:t>
      </w:r>
      <w:r w:rsidRPr="003B00EC">
        <w:rPr>
          <w:rFonts w:ascii="Times New Roman" w:hAnsi="Times New Roman" w:cs="Times New Roman"/>
          <w:noProof/>
          <w:color w:val="191919"/>
          <w:spacing w:val="-56"/>
          <w:sz w:val="18"/>
          <w:szCs w:val="18"/>
        </w:rPr>
        <w:t>a</w:t>
      </w:r>
      <w:r w:rsidRPr="003B00EC">
        <w:rPr>
          <w:rFonts w:ascii="Times New Roman" w:hAnsi="Times New Roman" w:cs="Times New Roman"/>
          <w:noProof/>
          <w:color w:val="191919"/>
          <w:spacing w:val="-3"/>
          <w:sz w:val="18"/>
          <w:szCs w:val="18"/>
        </w:rPr>
        <w:t>tion</w:t>
      </w:r>
      <w:r w:rsidRPr="003B00EC">
        <w:rPr>
          <w:rFonts w:ascii="Times New Roman" w:hAnsi="Times New Roman" w:cs="Times New Roman"/>
          <w:noProof/>
          <w:sz w:val="18"/>
          <w:szCs w:val="18"/>
        </w:rPr>
        <w:tab/>
      </w:r>
      <w:r w:rsidRPr="003B00EC">
        <w:rPr>
          <w:rFonts w:ascii="Times New Roman" w:hAnsi="Times New Roman" w:cs="Times New Roman"/>
          <w:noProof/>
          <w:sz w:val="18"/>
          <w:szCs w:val="18"/>
        </w:rPr>
        <w:fldChar w:fldCharType="begin"/>
      </w:r>
      <w:r w:rsidRPr="003B00EC">
        <w:rPr>
          <w:rFonts w:ascii="Times New Roman" w:hAnsi="Times New Roman" w:cs="Times New Roman"/>
          <w:noProof/>
          <w:sz w:val="18"/>
          <w:szCs w:val="18"/>
        </w:rPr>
        <w:instrText xml:space="preserve"> PAGEREF _Toc295575526 \h </w:instrText>
      </w:r>
      <w:r w:rsidRPr="003B00EC">
        <w:rPr>
          <w:rFonts w:ascii="Times New Roman" w:hAnsi="Times New Roman" w:cs="Times New Roman"/>
          <w:noProof/>
          <w:sz w:val="18"/>
          <w:szCs w:val="18"/>
        </w:rPr>
      </w:r>
      <w:r w:rsidRPr="003B00EC">
        <w:rPr>
          <w:rFonts w:ascii="Times New Roman" w:hAnsi="Times New Roman" w:cs="Times New Roman"/>
          <w:noProof/>
          <w:sz w:val="18"/>
          <w:szCs w:val="18"/>
        </w:rPr>
        <w:fldChar w:fldCharType="separate"/>
      </w:r>
      <w:r w:rsidRPr="003B00EC">
        <w:rPr>
          <w:rFonts w:ascii="Times New Roman" w:hAnsi="Times New Roman" w:cs="Times New Roman"/>
          <w:noProof/>
          <w:sz w:val="18"/>
          <w:szCs w:val="18"/>
        </w:rPr>
        <w:t>7</w:t>
      </w:r>
      <w:r w:rsidRPr="003B00EC">
        <w:rPr>
          <w:rFonts w:ascii="Times New Roman" w:hAnsi="Times New Roman" w:cs="Times New Roman"/>
          <w:noProof/>
          <w:sz w:val="18"/>
          <w:szCs w:val="18"/>
        </w:rPr>
        <w:fldChar w:fldCharType="end"/>
      </w:r>
    </w:p>
    <w:p w:rsidR="00E328D1" w:rsidRPr="00E328D1" w:rsidRDefault="00E328D1" w:rsidP="00E328D1">
      <w:pPr>
        <w:pStyle w:val="TOC2"/>
        <w:rPr>
          <w:rFonts w:ascii="Times New Roman" w:hAnsi="Times New Roman" w:cs="Times New Roman"/>
          <w:b w:val="0"/>
          <w:noProof/>
          <w:sz w:val="18"/>
          <w:szCs w:val="18"/>
        </w:rPr>
      </w:pPr>
      <w:r w:rsidRPr="00E328D1">
        <w:rPr>
          <w:rFonts w:ascii="Times New Roman" w:hAnsi="Times New Roman" w:cs="Times New Roman"/>
          <w:b w:val="0"/>
          <w:noProof/>
          <w:spacing w:val="-3"/>
          <w:sz w:val="18"/>
          <w:szCs w:val="18"/>
        </w:rPr>
        <w:t>Bachelo</w:t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t>r</w:t>
      </w:r>
      <w:r w:rsidRPr="00E328D1">
        <w:rPr>
          <w:rFonts w:ascii="Times New Roman" w:hAnsi="Times New Roman" w:cs="Times New Roman"/>
          <w:b w:val="0"/>
          <w:noProof/>
          <w:spacing w:val="14"/>
          <w:sz w:val="18"/>
          <w:szCs w:val="18"/>
        </w:rPr>
        <w:t xml:space="preserve"> </w:t>
      </w:r>
      <w:r w:rsidR="003B00EC" w:rsidRPr="00E328D1">
        <w:rPr>
          <w:rFonts w:ascii="Times New Roman" w:hAnsi="Times New Roman" w:cs="Times New Roman"/>
          <w:b w:val="0"/>
          <w:noProof/>
          <w:spacing w:val="-3"/>
          <w:sz w:val="18"/>
          <w:szCs w:val="18"/>
        </w:rPr>
        <w:t>o</w:t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t>f</w:t>
      </w:r>
      <w:r w:rsidRPr="00E328D1">
        <w:rPr>
          <w:rFonts w:ascii="Times New Roman" w:hAnsi="Times New Roman" w:cs="Times New Roman"/>
          <w:b w:val="0"/>
          <w:noProof/>
          <w:spacing w:val="-13"/>
          <w:sz w:val="18"/>
          <w:szCs w:val="18"/>
        </w:rPr>
        <w:t xml:space="preserve"> </w:t>
      </w:r>
      <w:r w:rsidR="003B00EC" w:rsidRPr="00E328D1">
        <w:rPr>
          <w:rFonts w:ascii="Times New Roman" w:hAnsi="Times New Roman" w:cs="Times New Roman"/>
          <w:b w:val="0"/>
          <w:noProof/>
          <w:spacing w:val="-3"/>
          <w:sz w:val="18"/>
          <w:szCs w:val="18"/>
        </w:rPr>
        <w:t>a</w:t>
      </w:r>
      <w:r w:rsidRPr="00E328D1">
        <w:rPr>
          <w:rFonts w:ascii="Times New Roman" w:hAnsi="Times New Roman" w:cs="Times New Roman"/>
          <w:b w:val="0"/>
          <w:noProof/>
          <w:spacing w:val="-12"/>
          <w:sz w:val="18"/>
          <w:szCs w:val="18"/>
        </w:rPr>
        <w:t>r</w:t>
      </w:r>
      <w:r w:rsidRPr="00E328D1">
        <w:rPr>
          <w:rFonts w:ascii="Times New Roman" w:hAnsi="Times New Roman" w:cs="Times New Roman"/>
          <w:b w:val="0"/>
          <w:noProof/>
          <w:spacing w:val="-3"/>
          <w:sz w:val="18"/>
          <w:szCs w:val="18"/>
        </w:rPr>
        <w:t>t</w:t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t>s</w:t>
      </w:r>
      <w:r w:rsidRPr="00E328D1">
        <w:rPr>
          <w:rFonts w:ascii="Times New Roman" w:hAnsi="Times New Roman" w:cs="Times New Roman"/>
          <w:b w:val="0"/>
          <w:noProof/>
          <w:spacing w:val="14"/>
          <w:sz w:val="18"/>
          <w:szCs w:val="18"/>
        </w:rPr>
        <w:t xml:space="preserve"> </w:t>
      </w:r>
      <w:r w:rsidR="003B00EC" w:rsidRPr="00E328D1">
        <w:rPr>
          <w:rFonts w:ascii="Times New Roman" w:hAnsi="Times New Roman" w:cs="Times New Roman"/>
          <w:b w:val="0"/>
          <w:noProof/>
          <w:spacing w:val="-3"/>
          <w:sz w:val="18"/>
          <w:szCs w:val="18"/>
        </w:rPr>
        <w:t>degre</w:t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t>e</w:t>
      </w:r>
      <w:r w:rsidRPr="00E328D1">
        <w:rPr>
          <w:rFonts w:ascii="Times New Roman" w:hAnsi="Times New Roman" w:cs="Times New Roman"/>
          <w:b w:val="0"/>
          <w:noProof/>
          <w:spacing w:val="14"/>
          <w:sz w:val="18"/>
          <w:szCs w:val="18"/>
        </w:rPr>
        <w:t xml:space="preserve"> </w:t>
      </w:r>
      <w:r w:rsidR="003B00EC" w:rsidRPr="00E328D1">
        <w:rPr>
          <w:rFonts w:ascii="Times New Roman" w:hAnsi="Times New Roman" w:cs="Times New Roman"/>
          <w:b w:val="0"/>
          <w:noProof/>
          <w:spacing w:val="-3"/>
          <w:sz w:val="18"/>
          <w:szCs w:val="18"/>
        </w:rPr>
        <w:t>i</w:t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t>n</w:t>
      </w:r>
      <w:r w:rsidRPr="00E328D1">
        <w:rPr>
          <w:rFonts w:ascii="Times New Roman" w:hAnsi="Times New Roman" w:cs="Times New Roman"/>
          <w:b w:val="0"/>
          <w:noProof/>
          <w:spacing w:val="14"/>
          <w:sz w:val="18"/>
          <w:szCs w:val="18"/>
        </w:rPr>
        <w:t xml:space="preserve"> </w:t>
      </w:r>
      <w:r w:rsidR="003B00EC" w:rsidRPr="00E328D1">
        <w:rPr>
          <w:rFonts w:ascii="Times New Roman" w:hAnsi="Times New Roman" w:cs="Times New Roman"/>
          <w:b w:val="0"/>
          <w:noProof/>
          <w:spacing w:val="-3"/>
          <w:sz w:val="18"/>
          <w:szCs w:val="18"/>
        </w:rPr>
        <w:t>english</w:t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tab/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fldChar w:fldCharType="begin"/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instrText xml:space="preserve"> PAGEREF _Toc295575527 \h </w:instrText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fldChar w:fldCharType="separate"/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t>8</w:t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fldChar w:fldCharType="end"/>
      </w:r>
    </w:p>
    <w:p w:rsidR="00E328D1" w:rsidRPr="00E328D1" w:rsidRDefault="00E328D1" w:rsidP="00E328D1">
      <w:pPr>
        <w:pStyle w:val="TOC2"/>
        <w:rPr>
          <w:rFonts w:ascii="Times New Roman" w:hAnsi="Times New Roman" w:cs="Times New Roman"/>
          <w:b w:val="0"/>
          <w:noProof/>
          <w:sz w:val="18"/>
          <w:szCs w:val="18"/>
        </w:rPr>
      </w:pPr>
      <w:r w:rsidRPr="00E328D1">
        <w:rPr>
          <w:rFonts w:ascii="Times New Roman" w:hAnsi="Times New Roman" w:cs="Times New Roman"/>
          <w:b w:val="0"/>
          <w:noProof/>
          <w:spacing w:val="-3"/>
          <w:sz w:val="18"/>
          <w:szCs w:val="18"/>
        </w:rPr>
        <w:t>Bachelo</w:t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t>r</w:t>
      </w:r>
      <w:r w:rsidRPr="00E328D1">
        <w:rPr>
          <w:rFonts w:ascii="Times New Roman" w:hAnsi="Times New Roman" w:cs="Times New Roman"/>
          <w:b w:val="0"/>
          <w:noProof/>
          <w:spacing w:val="14"/>
          <w:sz w:val="18"/>
          <w:szCs w:val="18"/>
        </w:rPr>
        <w:t xml:space="preserve"> </w:t>
      </w:r>
      <w:r w:rsidR="003B00EC" w:rsidRPr="00E328D1">
        <w:rPr>
          <w:rFonts w:ascii="Times New Roman" w:hAnsi="Times New Roman" w:cs="Times New Roman"/>
          <w:b w:val="0"/>
          <w:noProof/>
          <w:spacing w:val="-3"/>
          <w:sz w:val="18"/>
          <w:szCs w:val="18"/>
        </w:rPr>
        <w:t>o</w:t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t>f</w:t>
      </w:r>
      <w:r w:rsidRPr="00E328D1">
        <w:rPr>
          <w:rFonts w:ascii="Times New Roman" w:hAnsi="Times New Roman" w:cs="Times New Roman"/>
          <w:b w:val="0"/>
          <w:noProof/>
          <w:spacing w:val="-13"/>
          <w:sz w:val="18"/>
          <w:szCs w:val="18"/>
        </w:rPr>
        <w:t xml:space="preserve"> </w:t>
      </w:r>
      <w:r w:rsidR="003B00EC" w:rsidRPr="00E328D1">
        <w:rPr>
          <w:rFonts w:ascii="Times New Roman" w:hAnsi="Times New Roman" w:cs="Times New Roman"/>
          <w:b w:val="0"/>
          <w:noProof/>
          <w:spacing w:val="-3"/>
          <w:sz w:val="18"/>
          <w:szCs w:val="18"/>
        </w:rPr>
        <w:t>a</w:t>
      </w:r>
      <w:r w:rsidRPr="00E328D1">
        <w:rPr>
          <w:rFonts w:ascii="Times New Roman" w:hAnsi="Times New Roman" w:cs="Times New Roman"/>
          <w:b w:val="0"/>
          <w:noProof/>
          <w:spacing w:val="-12"/>
          <w:sz w:val="18"/>
          <w:szCs w:val="18"/>
        </w:rPr>
        <w:t>r</w:t>
      </w:r>
      <w:r w:rsidRPr="00E328D1">
        <w:rPr>
          <w:rFonts w:ascii="Times New Roman" w:hAnsi="Times New Roman" w:cs="Times New Roman"/>
          <w:b w:val="0"/>
          <w:noProof/>
          <w:spacing w:val="-3"/>
          <w:sz w:val="18"/>
          <w:szCs w:val="18"/>
        </w:rPr>
        <w:t>t</w:t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t>s</w:t>
      </w:r>
      <w:r w:rsidRPr="00E328D1">
        <w:rPr>
          <w:rFonts w:ascii="Times New Roman" w:hAnsi="Times New Roman" w:cs="Times New Roman"/>
          <w:b w:val="0"/>
          <w:noProof/>
          <w:spacing w:val="14"/>
          <w:sz w:val="18"/>
          <w:szCs w:val="18"/>
        </w:rPr>
        <w:t xml:space="preserve"> </w:t>
      </w:r>
      <w:r w:rsidR="003B00EC" w:rsidRPr="00E328D1">
        <w:rPr>
          <w:rFonts w:ascii="Times New Roman" w:hAnsi="Times New Roman" w:cs="Times New Roman"/>
          <w:b w:val="0"/>
          <w:noProof/>
          <w:spacing w:val="-3"/>
          <w:sz w:val="18"/>
          <w:szCs w:val="18"/>
        </w:rPr>
        <w:t>degree</w:t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t>s</w:t>
      </w:r>
      <w:r w:rsidRPr="00E328D1">
        <w:rPr>
          <w:rFonts w:ascii="Times New Roman" w:hAnsi="Times New Roman" w:cs="Times New Roman"/>
          <w:b w:val="0"/>
          <w:noProof/>
          <w:spacing w:val="14"/>
          <w:sz w:val="18"/>
          <w:szCs w:val="18"/>
        </w:rPr>
        <w:t xml:space="preserve"> </w:t>
      </w:r>
      <w:r w:rsidR="003B00EC" w:rsidRPr="00E328D1">
        <w:rPr>
          <w:rFonts w:ascii="Times New Roman" w:hAnsi="Times New Roman" w:cs="Times New Roman"/>
          <w:b w:val="0"/>
          <w:noProof/>
          <w:spacing w:val="-3"/>
          <w:sz w:val="18"/>
          <w:szCs w:val="18"/>
        </w:rPr>
        <w:t>i</w:t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t>n</w:t>
      </w:r>
      <w:r w:rsidRPr="00E328D1">
        <w:rPr>
          <w:rFonts w:ascii="Times New Roman" w:hAnsi="Times New Roman" w:cs="Times New Roman"/>
          <w:b w:val="0"/>
          <w:noProof/>
          <w:spacing w:val="14"/>
          <w:sz w:val="18"/>
          <w:szCs w:val="18"/>
        </w:rPr>
        <w:t xml:space="preserve"> </w:t>
      </w:r>
      <w:r w:rsidR="003B00EC" w:rsidRPr="00E328D1">
        <w:rPr>
          <w:rFonts w:ascii="Times New Roman" w:hAnsi="Times New Roman" w:cs="Times New Roman"/>
          <w:b w:val="0"/>
          <w:noProof/>
          <w:spacing w:val="-3"/>
          <w:sz w:val="18"/>
          <w:szCs w:val="18"/>
        </w:rPr>
        <w:t>moder</w:t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t>n</w:t>
      </w:r>
      <w:r w:rsidRPr="00E328D1">
        <w:rPr>
          <w:rFonts w:ascii="Times New Roman" w:hAnsi="Times New Roman" w:cs="Times New Roman"/>
          <w:b w:val="0"/>
          <w:noProof/>
          <w:spacing w:val="14"/>
          <w:sz w:val="18"/>
          <w:szCs w:val="18"/>
        </w:rPr>
        <w:t xml:space="preserve"> </w:t>
      </w:r>
      <w:r w:rsidR="003B00EC" w:rsidRPr="00E328D1">
        <w:rPr>
          <w:rFonts w:ascii="Times New Roman" w:hAnsi="Times New Roman" w:cs="Times New Roman"/>
          <w:b w:val="0"/>
          <w:noProof/>
          <w:spacing w:val="-3"/>
          <w:sz w:val="18"/>
          <w:szCs w:val="18"/>
        </w:rPr>
        <w:t>language</w:t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t>s</w:t>
      </w:r>
      <w:r w:rsidRPr="00E328D1">
        <w:rPr>
          <w:rFonts w:ascii="Times New Roman" w:hAnsi="Times New Roman" w:cs="Times New Roman"/>
          <w:b w:val="0"/>
          <w:noProof/>
          <w:spacing w:val="14"/>
          <w:sz w:val="18"/>
          <w:szCs w:val="18"/>
        </w:rPr>
        <w:t xml:space="preserve"> </w:t>
      </w:r>
      <w:r w:rsidR="003B00EC" w:rsidRPr="00E328D1">
        <w:rPr>
          <w:rFonts w:ascii="Times New Roman" w:hAnsi="Times New Roman" w:cs="Times New Roman"/>
          <w:b w:val="0"/>
          <w:noProof/>
          <w:spacing w:val="-3"/>
          <w:sz w:val="18"/>
          <w:szCs w:val="18"/>
        </w:rPr>
        <w:t>(s</w:t>
      </w:r>
      <w:r w:rsidRPr="00E328D1">
        <w:rPr>
          <w:rFonts w:ascii="Times New Roman" w:hAnsi="Times New Roman" w:cs="Times New Roman"/>
          <w:b w:val="0"/>
          <w:noProof/>
          <w:spacing w:val="-21"/>
          <w:sz w:val="18"/>
          <w:szCs w:val="18"/>
        </w:rPr>
        <w:t>p</w:t>
      </w:r>
      <w:r w:rsidRPr="00E328D1">
        <w:rPr>
          <w:rFonts w:ascii="Times New Roman" w:hAnsi="Times New Roman" w:cs="Times New Roman"/>
          <w:b w:val="0"/>
          <w:noProof/>
          <w:spacing w:val="-3"/>
          <w:sz w:val="18"/>
          <w:szCs w:val="18"/>
        </w:rPr>
        <w:t>anish</w:t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t>)</w:t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tab/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fldChar w:fldCharType="begin"/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instrText xml:space="preserve"> PAGEREF _Toc295575528 \h </w:instrText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fldChar w:fldCharType="separate"/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t>10</w:t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fldChar w:fldCharType="end"/>
      </w:r>
    </w:p>
    <w:p w:rsidR="00E328D1" w:rsidRPr="00E328D1" w:rsidRDefault="00E328D1" w:rsidP="00E328D1">
      <w:pPr>
        <w:pStyle w:val="TOC2"/>
        <w:rPr>
          <w:rFonts w:ascii="Times New Roman" w:hAnsi="Times New Roman" w:cs="Times New Roman"/>
          <w:b w:val="0"/>
          <w:noProof/>
          <w:sz w:val="18"/>
          <w:szCs w:val="18"/>
        </w:rPr>
      </w:pPr>
      <w:r w:rsidRPr="00E328D1">
        <w:rPr>
          <w:rFonts w:ascii="Times New Roman" w:hAnsi="Times New Roman" w:cs="Times New Roman"/>
          <w:b w:val="0"/>
          <w:noProof/>
          <w:spacing w:val="-3"/>
          <w:sz w:val="18"/>
          <w:szCs w:val="18"/>
        </w:rPr>
        <w:t>Bachelo</w:t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t>r</w:t>
      </w:r>
      <w:r w:rsidRPr="00E328D1">
        <w:rPr>
          <w:rFonts w:ascii="Times New Roman" w:hAnsi="Times New Roman" w:cs="Times New Roman"/>
          <w:b w:val="0"/>
          <w:noProof/>
          <w:spacing w:val="14"/>
          <w:sz w:val="18"/>
          <w:szCs w:val="18"/>
        </w:rPr>
        <w:t xml:space="preserve"> </w:t>
      </w:r>
      <w:r w:rsidR="003B00EC" w:rsidRPr="00E328D1">
        <w:rPr>
          <w:rFonts w:ascii="Times New Roman" w:hAnsi="Times New Roman" w:cs="Times New Roman"/>
          <w:b w:val="0"/>
          <w:noProof/>
          <w:spacing w:val="-3"/>
          <w:sz w:val="18"/>
          <w:szCs w:val="18"/>
        </w:rPr>
        <w:t>o</w:t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t>f</w:t>
      </w:r>
      <w:r w:rsidRPr="00E328D1">
        <w:rPr>
          <w:rFonts w:ascii="Times New Roman" w:hAnsi="Times New Roman" w:cs="Times New Roman"/>
          <w:b w:val="0"/>
          <w:noProof/>
          <w:spacing w:val="-13"/>
          <w:sz w:val="18"/>
          <w:szCs w:val="18"/>
        </w:rPr>
        <w:t xml:space="preserve"> </w:t>
      </w:r>
      <w:r w:rsidR="003B00EC" w:rsidRPr="00E328D1">
        <w:rPr>
          <w:rFonts w:ascii="Times New Roman" w:hAnsi="Times New Roman" w:cs="Times New Roman"/>
          <w:b w:val="0"/>
          <w:noProof/>
          <w:spacing w:val="-3"/>
          <w:sz w:val="18"/>
          <w:szCs w:val="18"/>
        </w:rPr>
        <w:t>a</w:t>
      </w:r>
      <w:r w:rsidRPr="00E328D1">
        <w:rPr>
          <w:rFonts w:ascii="Times New Roman" w:hAnsi="Times New Roman" w:cs="Times New Roman"/>
          <w:b w:val="0"/>
          <w:noProof/>
          <w:spacing w:val="-12"/>
          <w:sz w:val="18"/>
          <w:szCs w:val="18"/>
        </w:rPr>
        <w:t>r</w:t>
      </w:r>
      <w:r w:rsidRPr="00E328D1">
        <w:rPr>
          <w:rFonts w:ascii="Times New Roman" w:hAnsi="Times New Roman" w:cs="Times New Roman"/>
          <w:b w:val="0"/>
          <w:noProof/>
          <w:spacing w:val="-3"/>
          <w:sz w:val="18"/>
          <w:szCs w:val="18"/>
        </w:rPr>
        <w:t>t</w:t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t>s</w:t>
      </w:r>
      <w:r w:rsidRPr="00E328D1">
        <w:rPr>
          <w:rFonts w:ascii="Times New Roman" w:hAnsi="Times New Roman" w:cs="Times New Roman"/>
          <w:b w:val="0"/>
          <w:noProof/>
          <w:spacing w:val="14"/>
          <w:sz w:val="18"/>
          <w:szCs w:val="18"/>
        </w:rPr>
        <w:t xml:space="preserve"> </w:t>
      </w:r>
      <w:r w:rsidR="003B00EC" w:rsidRPr="00E328D1">
        <w:rPr>
          <w:rFonts w:ascii="Times New Roman" w:hAnsi="Times New Roman" w:cs="Times New Roman"/>
          <w:b w:val="0"/>
          <w:noProof/>
          <w:spacing w:val="-3"/>
          <w:sz w:val="18"/>
          <w:szCs w:val="18"/>
        </w:rPr>
        <w:t>degre</w:t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t>e</w:t>
      </w:r>
      <w:r w:rsidRPr="00E328D1">
        <w:rPr>
          <w:rFonts w:ascii="Times New Roman" w:hAnsi="Times New Roman" w:cs="Times New Roman"/>
          <w:b w:val="0"/>
          <w:noProof/>
          <w:spacing w:val="14"/>
          <w:sz w:val="18"/>
          <w:szCs w:val="18"/>
        </w:rPr>
        <w:t xml:space="preserve"> </w:t>
      </w:r>
      <w:r w:rsidR="003B00EC" w:rsidRPr="00E328D1">
        <w:rPr>
          <w:rFonts w:ascii="Times New Roman" w:hAnsi="Times New Roman" w:cs="Times New Roman"/>
          <w:b w:val="0"/>
          <w:noProof/>
          <w:spacing w:val="-3"/>
          <w:sz w:val="18"/>
          <w:szCs w:val="18"/>
        </w:rPr>
        <w:t>i</w:t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t>n</w:t>
      </w:r>
      <w:r w:rsidRPr="00E328D1">
        <w:rPr>
          <w:rFonts w:ascii="Times New Roman" w:hAnsi="Times New Roman" w:cs="Times New Roman"/>
          <w:b w:val="0"/>
          <w:noProof/>
          <w:spacing w:val="14"/>
          <w:sz w:val="18"/>
          <w:szCs w:val="18"/>
        </w:rPr>
        <w:t xml:space="preserve"> </w:t>
      </w:r>
      <w:r w:rsidR="003B00EC" w:rsidRPr="00E328D1">
        <w:rPr>
          <w:rFonts w:ascii="Times New Roman" w:hAnsi="Times New Roman" w:cs="Times New Roman"/>
          <w:b w:val="0"/>
          <w:noProof/>
          <w:spacing w:val="-3"/>
          <w:sz w:val="18"/>
          <w:szCs w:val="18"/>
        </w:rPr>
        <w:t>mas</w:t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t>s</w:t>
      </w:r>
      <w:r w:rsidRPr="00E328D1">
        <w:rPr>
          <w:rFonts w:ascii="Times New Roman" w:hAnsi="Times New Roman" w:cs="Times New Roman"/>
          <w:b w:val="0"/>
          <w:noProof/>
          <w:spacing w:val="14"/>
          <w:sz w:val="18"/>
          <w:szCs w:val="18"/>
        </w:rPr>
        <w:t xml:space="preserve"> </w:t>
      </w:r>
      <w:r w:rsidR="003B00EC" w:rsidRPr="00E328D1">
        <w:rPr>
          <w:rFonts w:ascii="Times New Roman" w:hAnsi="Times New Roman" w:cs="Times New Roman"/>
          <w:b w:val="0"/>
          <w:noProof/>
          <w:spacing w:val="-3"/>
          <w:sz w:val="18"/>
          <w:szCs w:val="18"/>
        </w:rPr>
        <w:t>communic</w:t>
      </w:r>
      <w:r w:rsidRPr="00E328D1">
        <w:rPr>
          <w:rFonts w:ascii="Times New Roman" w:hAnsi="Times New Roman" w:cs="Times New Roman"/>
          <w:b w:val="0"/>
          <w:noProof/>
          <w:spacing w:val="-21"/>
          <w:sz w:val="18"/>
          <w:szCs w:val="18"/>
        </w:rPr>
        <w:t>a</w:t>
      </w:r>
      <w:r w:rsidRPr="00E328D1">
        <w:rPr>
          <w:rFonts w:ascii="Times New Roman" w:hAnsi="Times New Roman" w:cs="Times New Roman"/>
          <w:b w:val="0"/>
          <w:noProof/>
          <w:spacing w:val="-3"/>
          <w:sz w:val="18"/>
          <w:szCs w:val="18"/>
        </w:rPr>
        <w:t>tion</w:t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tab/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fldChar w:fldCharType="begin"/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instrText xml:space="preserve"> PAGEREF _Toc295575529 \h </w:instrText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fldChar w:fldCharType="separate"/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t>11</w:t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fldChar w:fldCharType="end"/>
      </w:r>
    </w:p>
    <w:p w:rsidR="00E328D1" w:rsidRPr="003B00EC" w:rsidRDefault="00E328D1" w:rsidP="00E328D1">
      <w:pPr>
        <w:pStyle w:val="TOC2"/>
        <w:rPr>
          <w:rFonts w:ascii="Times New Roman" w:hAnsi="Times New Roman" w:cs="Times New Roman"/>
          <w:noProof/>
          <w:sz w:val="18"/>
          <w:szCs w:val="18"/>
        </w:rPr>
      </w:pPr>
      <w:r w:rsidRPr="003B00EC">
        <w:rPr>
          <w:rFonts w:ascii="Times New Roman" w:hAnsi="Times New Roman" w:cs="Times New Roman"/>
          <w:noProof/>
          <w:color w:val="191919"/>
          <w:sz w:val="18"/>
          <w:szCs w:val="18"/>
        </w:rPr>
        <w:t>De</w:t>
      </w:r>
      <w:r w:rsidRPr="003B00EC">
        <w:rPr>
          <w:rFonts w:ascii="Times New Roman" w:hAnsi="Times New Roman" w:cs="Times New Roman"/>
          <w:noProof/>
          <w:color w:val="191919"/>
          <w:spacing w:val="-57"/>
          <w:sz w:val="18"/>
          <w:szCs w:val="18"/>
        </w:rPr>
        <w:t>p</w:t>
      </w:r>
      <w:r w:rsidRPr="003B00EC">
        <w:rPr>
          <w:rFonts w:ascii="Times New Roman" w:hAnsi="Times New Roman" w:cs="Times New Roman"/>
          <w:noProof/>
          <w:color w:val="191919"/>
          <w:sz w:val="18"/>
          <w:szCs w:val="18"/>
        </w:rPr>
        <w:t>a</w:t>
      </w:r>
      <w:r w:rsidRPr="003B00EC">
        <w:rPr>
          <w:rFonts w:ascii="Times New Roman" w:hAnsi="Times New Roman" w:cs="Times New Roman"/>
          <w:noProof/>
          <w:color w:val="191919"/>
          <w:spacing w:val="-40"/>
          <w:sz w:val="18"/>
          <w:szCs w:val="18"/>
        </w:rPr>
        <w:t>r</w:t>
      </w:r>
      <w:r w:rsidRPr="003B00EC">
        <w:rPr>
          <w:rFonts w:ascii="Times New Roman" w:hAnsi="Times New Roman" w:cs="Times New Roman"/>
          <w:noProof/>
          <w:color w:val="191919"/>
          <w:sz w:val="18"/>
          <w:szCs w:val="18"/>
        </w:rPr>
        <w:t>tment</w:t>
      </w:r>
      <w:r w:rsidRPr="003B00EC">
        <w:rPr>
          <w:rFonts w:ascii="Times New Roman" w:hAnsi="Times New Roman" w:cs="Times New Roman"/>
          <w:noProof/>
          <w:color w:val="191919"/>
          <w:spacing w:val="21"/>
          <w:sz w:val="18"/>
          <w:szCs w:val="18"/>
        </w:rPr>
        <w:t xml:space="preserve"> </w:t>
      </w:r>
      <w:r w:rsidR="003B00EC" w:rsidRPr="003B00EC">
        <w:rPr>
          <w:rFonts w:ascii="Times New Roman" w:hAnsi="Times New Roman" w:cs="Times New Roman"/>
          <w:noProof/>
          <w:color w:val="191919"/>
          <w:sz w:val="18"/>
          <w:szCs w:val="18"/>
        </w:rPr>
        <w:t>of</w:t>
      </w:r>
      <w:r w:rsidRPr="003B00EC">
        <w:rPr>
          <w:rFonts w:ascii="Times New Roman" w:hAnsi="Times New Roman" w:cs="Times New Roman"/>
          <w:noProof/>
          <w:color w:val="191919"/>
          <w:spacing w:val="31"/>
          <w:sz w:val="18"/>
          <w:szCs w:val="18"/>
        </w:rPr>
        <w:t xml:space="preserve"> </w:t>
      </w:r>
      <w:r w:rsidR="003B00EC" w:rsidRPr="003B00EC">
        <w:rPr>
          <w:rFonts w:ascii="Times New Roman" w:hAnsi="Times New Roman" w:cs="Times New Roman"/>
          <w:noProof/>
          <w:color w:val="191919"/>
          <w:sz w:val="18"/>
          <w:szCs w:val="18"/>
        </w:rPr>
        <w:t>fine</w:t>
      </w:r>
      <w:r w:rsidRPr="003B00EC">
        <w:rPr>
          <w:rFonts w:ascii="Times New Roman" w:hAnsi="Times New Roman" w:cs="Times New Roman"/>
          <w:noProof/>
          <w:color w:val="191919"/>
          <w:spacing w:val="-9"/>
          <w:sz w:val="18"/>
          <w:szCs w:val="18"/>
        </w:rPr>
        <w:t xml:space="preserve"> </w:t>
      </w:r>
      <w:r w:rsidR="003B00EC" w:rsidRPr="003B00EC">
        <w:rPr>
          <w:rFonts w:ascii="Times New Roman" w:hAnsi="Times New Roman" w:cs="Times New Roman"/>
          <w:noProof/>
          <w:color w:val="191919"/>
          <w:sz w:val="18"/>
          <w:szCs w:val="18"/>
        </w:rPr>
        <w:t>a</w:t>
      </w:r>
      <w:r w:rsidRPr="003B00EC">
        <w:rPr>
          <w:rFonts w:ascii="Times New Roman" w:hAnsi="Times New Roman" w:cs="Times New Roman"/>
          <w:noProof/>
          <w:color w:val="191919"/>
          <w:spacing w:val="-40"/>
          <w:sz w:val="18"/>
          <w:szCs w:val="18"/>
        </w:rPr>
        <w:t>r</w:t>
      </w:r>
      <w:r w:rsidRPr="003B00EC">
        <w:rPr>
          <w:rFonts w:ascii="Times New Roman" w:hAnsi="Times New Roman" w:cs="Times New Roman"/>
          <w:noProof/>
          <w:color w:val="191919"/>
          <w:sz w:val="18"/>
          <w:szCs w:val="18"/>
        </w:rPr>
        <w:t>ts</w:t>
      </w:r>
      <w:r w:rsidRPr="003B00EC">
        <w:rPr>
          <w:rFonts w:ascii="Times New Roman" w:hAnsi="Times New Roman" w:cs="Times New Roman"/>
          <w:noProof/>
          <w:sz w:val="18"/>
          <w:szCs w:val="18"/>
        </w:rPr>
        <w:tab/>
      </w:r>
      <w:r w:rsidRPr="003B00EC">
        <w:rPr>
          <w:rFonts w:ascii="Times New Roman" w:hAnsi="Times New Roman" w:cs="Times New Roman"/>
          <w:noProof/>
          <w:sz w:val="18"/>
          <w:szCs w:val="18"/>
        </w:rPr>
        <w:fldChar w:fldCharType="begin"/>
      </w:r>
      <w:r w:rsidRPr="003B00EC">
        <w:rPr>
          <w:rFonts w:ascii="Times New Roman" w:hAnsi="Times New Roman" w:cs="Times New Roman"/>
          <w:noProof/>
          <w:sz w:val="18"/>
          <w:szCs w:val="18"/>
        </w:rPr>
        <w:instrText xml:space="preserve"> PAGEREF _Toc295575530 \h </w:instrText>
      </w:r>
      <w:r w:rsidRPr="003B00EC">
        <w:rPr>
          <w:rFonts w:ascii="Times New Roman" w:hAnsi="Times New Roman" w:cs="Times New Roman"/>
          <w:noProof/>
          <w:sz w:val="18"/>
          <w:szCs w:val="18"/>
        </w:rPr>
      </w:r>
      <w:r w:rsidRPr="003B00EC">
        <w:rPr>
          <w:rFonts w:ascii="Times New Roman" w:hAnsi="Times New Roman" w:cs="Times New Roman"/>
          <w:noProof/>
          <w:sz w:val="18"/>
          <w:szCs w:val="18"/>
        </w:rPr>
        <w:fldChar w:fldCharType="separate"/>
      </w:r>
      <w:r w:rsidRPr="003B00EC">
        <w:rPr>
          <w:rFonts w:ascii="Times New Roman" w:hAnsi="Times New Roman" w:cs="Times New Roman"/>
          <w:noProof/>
          <w:sz w:val="18"/>
          <w:szCs w:val="18"/>
        </w:rPr>
        <w:t>14</w:t>
      </w:r>
      <w:r w:rsidRPr="003B00EC">
        <w:rPr>
          <w:rFonts w:ascii="Times New Roman" w:hAnsi="Times New Roman" w:cs="Times New Roman"/>
          <w:noProof/>
          <w:sz w:val="18"/>
          <w:szCs w:val="18"/>
        </w:rPr>
        <w:fldChar w:fldCharType="end"/>
      </w:r>
    </w:p>
    <w:p w:rsidR="00E328D1" w:rsidRPr="00E328D1" w:rsidRDefault="00E328D1" w:rsidP="00E328D1">
      <w:pPr>
        <w:pStyle w:val="TOC2"/>
        <w:rPr>
          <w:rFonts w:ascii="Times New Roman" w:hAnsi="Times New Roman" w:cs="Times New Roman"/>
          <w:b w:val="0"/>
          <w:noProof/>
          <w:sz w:val="18"/>
          <w:szCs w:val="18"/>
        </w:rPr>
      </w:pPr>
      <w:r w:rsidRPr="00E328D1">
        <w:rPr>
          <w:rFonts w:ascii="Times New Roman" w:hAnsi="Times New Roman" w:cs="Times New Roman"/>
          <w:b w:val="0"/>
          <w:noProof/>
          <w:color w:val="191919"/>
          <w:sz w:val="18"/>
          <w:szCs w:val="18"/>
        </w:rPr>
        <w:t>Bachelor</w:t>
      </w:r>
      <w:r w:rsidRPr="00E328D1">
        <w:rPr>
          <w:rFonts w:ascii="Times New Roman" w:hAnsi="Times New Roman" w:cs="Times New Roman"/>
          <w:b w:val="0"/>
          <w:noProof/>
          <w:color w:val="191919"/>
          <w:spacing w:val="15"/>
          <w:sz w:val="18"/>
          <w:szCs w:val="18"/>
        </w:rPr>
        <w:t xml:space="preserve"> </w:t>
      </w:r>
      <w:r w:rsidR="003B00EC" w:rsidRPr="00E328D1">
        <w:rPr>
          <w:rFonts w:ascii="Times New Roman" w:hAnsi="Times New Roman" w:cs="Times New Roman"/>
          <w:b w:val="0"/>
          <w:noProof/>
          <w:color w:val="191919"/>
          <w:sz w:val="18"/>
          <w:szCs w:val="18"/>
        </w:rPr>
        <w:t>of</w:t>
      </w:r>
      <w:r w:rsidRPr="00E328D1">
        <w:rPr>
          <w:rFonts w:ascii="Times New Roman" w:hAnsi="Times New Roman" w:cs="Times New Roman"/>
          <w:b w:val="0"/>
          <w:noProof/>
          <w:color w:val="191919"/>
          <w:spacing w:val="-5"/>
          <w:sz w:val="18"/>
          <w:szCs w:val="18"/>
        </w:rPr>
        <w:t xml:space="preserve"> </w:t>
      </w:r>
      <w:r w:rsidR="003B00EC" w:rsidRPr="00E328D1">
        <w:rPr>
          <w:rFonts w:ascii="Times New Roman" w:hAnsi="Times New Roman" w:cs="Times New Roman"/>
          <w:b w:val="0"/>
          <w:noProof/>
          <w:color w:val="191919"/>
          <w:sz w:val="18"/>
          <w:szCs w:val="18"/>
        </w:rPr>
        <w:t>a</w:t>
      </w:r>
      <w:r w:rsidRPr="00E328D1">
        <w:rPr>
          <w:rFonts w:ascii="Times New Roman" w:hAnsi="Times New Roman" w:cs="Times New Roman"/>
          <w:b w:val="0"/>
          <w:noProof/>
          <w:color w:val="191919"/>
          <w:spacing w:val="-6"/>
          <w:sz w:val="18"/>
          <w:szCs w:val="18"/>
        </w:rPr>
        <w:t>r</w:t>
      </w:r>
      <w:r w:rsidRPr="00E328D1">
        <w:rPr>
          <w:rFonts w:ascii="Times New Roman" w:hAnsi="Times New Roman" w:cs="Times New Roman"/>
          <w:b w:val="0"/>
          <w:noProof/>
          <w:color w:val="191919"/>
          <w:sz w:val="18"/>
          <w:szCs w:val="18"/>
        </w:rPr>
        <w:t>ts</w:t>
      </w:r>
      <w:r w:rsidRPr="00E328D1">
        <w:rPr>
          <w:rFonts w:ascii="Times New Roman" w:hAnsi="Times New Roman" w:cs="Times New Roman"/>
          <w:b w:val="0"/>
          <w:noProof/>
          <w:color w:val="191919"/>
          <w:spacing w:val="15"/>
          <w:sz w:val="18"/>
          <w:szCs w:val="18"/>
        </w:rPr>
        <w:t xml:space="preserve"> </w:t>
      </w:r>
      <w:r w:rsidR="003B00EC" w:rsidRPr="00E328D1">
        <w:rPr>
          <w:rFonts w:ascii="Times New Roman" w:hAnsi="Times New Roman" w:cs="Times New Roman"/>
          <w:b w:val="0"/>
          <w:noProof/>
          <w:color w:val="191919"/>
          <w:sz w:val="18"/>
          <w:szCs w:val="18"/>
        </w:rPr>
        <w:t>degree</w:t>
      </w:r>
      <w:r w:rsidRPr="00E328D1">
        <w:rPr>
          <w:rFonts w:ascii="Times New Roman" w:hAnsi="Times New Roman" w:cs="Times New Roman"/>
          <w:b w:val="0"/>
          <w:noProof/>
          <w:color w:val="191919"/>
          <w:spacing w:val="15"/>
          <w:sz w:val="18"/>
          <w:szCs w:val="18"/>
        </w:rPr>
        <w:t xml:space="preserve"> </w:t>
      </w:r>
      <w:r w:rsidR="003B00EC" w:rsidRPr="00E328D1">
        <w:rPr>
          <w:rFonts w:ascii="Times New Roman" w:hAnsi="Times New Roman" w:cs="Times New Roman"/>
          <w:b w:val="0"/>
          <w:noProof/>
          <w:color w:val="191919"/>
          <w:sz w:val="18"/>
          <w:szCs w:val="18"/>
        </w:rPr>
        <w:t>in</w:t>
      </w:r>
      <w:r w:rsidRPr="00E328D1">
        <w:rPr>
          <w:rFonts w:ascii="Times New Roman" w:hAnsi="Times New Roman" w:cs="Times New Roman"/>
          <w:b w:val="0"/>
          <w:noProof/>
          <w:color w:val="191919"/>
          <w:spacing w:val="2"/>
          <w:sz w:val="18"/>
          <w:szCs w:val="18"/>
        </w:rPr>
        <w:t xml:space="preserve"> </w:t>
      </w:r>
      <w:r w:rsidR="003B00EC" w:rsidRPr="00E328D1">
        <w:rPr>
          <w:rFonts w:ascii="Times New Roman" w:hAnsi="Times New Roman" w:cs="Times New Roman"/>
          <w:b w:val="0"/>
          <w:noProof/>
          <w:color w:val="191919"/>
          <w:sz w:val="18"/>
          <w:szCs w:val="18"/>
        </w:rPr>
        <w:t>a</w:t>
      </w:r>
      <w:r w:rsidRPr="00E328D1">
        <w:rPr>
          <w:rFonts w:ascii="Times New Roman" w:hAnsi="Times New Roman" w:cs="Times New Roman"/>
          <w:b w:val="0"/>
          <w:noProof/>
          <w:color w:val="191919"/>
          <w:spacing w:val="-6"/>
          <w:sz w:val="18"/>
          <w:szCs w:val="18"/>
        </w:rPr>
        <w:t>rt</w:t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tab/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fldChar w:fldCharType="begin"/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instrText xml:space="preserve"> PAGEREF _Toc295575531 \h </w:instrText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fldChar w:fldCharType="separate"/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t>15</w:t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fldChar w:fldCharType="end"/>
      </w:r>
    </w:p>
    <w:p w:rsidR="00E328D1" w:rsidRPr="00E328D1" w:rsidRDefault="00E328D1" w:rsidP="00E328D1">
      <w:pPr>
        <w:pStyle w:val="TOC2"/>
        <w:rPr>
          <w:rFonts w:ascii="Times New Roman" w:hAnsi="Times New Roman" w:cs="Times New Roman"/>
          <w:b w:val="0"/>
          <w:noProof/>
          <w:sz w:val="18"/>
          <w:szCs w:val="18"/>
        </w:rPr>
      </w:pPr>
      <w:r w:rsidRPr="00E328D1">
        <w:rPr>
          <w:rFonts w:ascii="Times New Roman" w:hAnsi="Times New Roman" w:cs="Times New Roman"/>
          <w:b w:val="0"/>
          <w:noProof/>
          <w:color w:val="191919"/>
          <w:sz w:val="18"/>
          <w:szCs w:val="18"/>
        </w:rPr>
        <w:lastRenderedPageBreak/>
        <w:t>Bachelor</w:t>
      </w:r>
      <w:r w:rsidRPr="00E328D1">
        <w:rPr>
          <w:rFonts w:ascii="Times New Roman" w:hAnsi="Times New Roman" w:cs="Times New Roman"/>
          <w:b w:val="0"/>
          <w:noProof/>
          <w:color w:val="191919"/>
          <w:spacing w:val="20"/>
          <w:sz w:val="18"/>
          <w:szCs w:val="18"/>
        </w:rPr>
        <w:t xml:space="preserve"> </w:t>
      </w:r>
      <w:r w:rsidR="003B00EC" w:rsidRPr="00E328D1">
        <w:rPr>
          <w:rFonts w:ascii="Times New Roman" w:hAnsi="Times New Roman" w:cs="Times New Roman"/>
          <w:b w:val="0"/>
          <w:noProof/>
          <w:color w:val="191919"/>
          <w:sz w:val="18"/>
          <w:szCs w:val="18"/>
        </w:rPr>
        <w:t>of</w:t>
      </w:r>
      <w:r w:rsidRPr="00E328D1">
        <w:rPr>
          <w:rFonts w:ascii="Times New Roman" w:hAnsi="Times New Roman" w:cs="Times New Roman"/>
          <w:b w:val="0"/>
          <w:noProof/>
          <w:color w:val="191919"/>
          <w:spacing w:val="-7"/>
          <w:sz w:val="18"/>
          <w:szCs w:val="18"/>
        </w:rPr>
        <w:t xml:space="preserve"> </w:t>
      </w:r>
      <w:r w:rsidR="003B00EC" w:rsidRPr="00E328D1">
        <w:rPr>
          <w:rFonts w:ascii="Times New Roman" w:hAnsi="Times New Roman" w:cs="Times New Roman"/>
          <w:b w:val="0"/>
          <w:noProof/>
          <w:color w:val="191919"/>
          <w:sz w:val="18"/>
          <w:szCs w:val="18"/>
        </w:rPr>
        <w:t>a</w:t>
      </w:r>
      <w:r w:rsidRPr="00E328D1">
        <w:rPr>
          <w:rFonts w:ascii="Times New Roman" w:hAnsi="Times New Roman" w:cs="Times New Roman"/>
          <w:b w:val="0"/>
          <w:noProof/>
          <w:color w:val="191919"/>
          <w:spacing w:val="-8"/>
          <w:sz w:val="18"/>
          <w:szCs w:val="18"/>
        </w:rPr>
        <w:t>r</w:t>
      </w:r>
      <w:r w:rsidRPr="00E328D1">
        <w:rPr>
          <w:rFonts w:ascii="Times New Roman" w:hAnsi="Times New Roman" w:cs="Times New Roman"/>
          <w:b w:val="0"/>
          <w:noProof/>
          <w:color w:val="191919"/>
          <w:sz w:val="18"/>
          <w:szCs w:val="18"/>
        </w:rPr>
        <w:t>ts</w:t>
      </w:r>
      <w:r w:rsidRPr="00E328D1">
        <w:rPr>
          <w:rFonts w:ascii="Times New Roman" w:hAnsi="Times New Roman" w:cs="Times New Roman"/>
          <w:b w:val="0"/>
          <w:noProof/>
          <w:color w:val="191919"/>
          <w:spacing w:val="20"/>
          <w:sz w:val="18"/>
          <w:szCs w:val="18"/>
        </w:rPr>
        <w:t xml:space="preserve"> </w:t>
      </w:r>
      <w:r w:rsidR="003B00EC" w:rsidRPr="00E328D1">
        <w:rPr>
          <w:rFonts w:ascii="Times New Roman" w:hAnsi="Times New Roman" w:cs="Times New Roman"/>
          <w:b w:val="0"/>
          <w:noProof/>
          <w:color w:val="191919"/>
          <w:sz w:val="18"/>
          <w:szCs w:val="18"/>
        </w:rPr>
        <w:t>degree</w:t>
      </w:r>
      <w:r w:rsidRPr="00E328D1">
        <w:rPr>
          <w:rFonts w:ascii="Times New Roman" w:hAnsi="Times New Roman" w:cs="Times New Roman"/>
          <w:b w:val="0"/>
          <w:noProof/>
          <w:color w:val="191919"/>
          <w:spacing w:val="20"/>
          <w:sz w:val="18"/>
          <w:szCs w:val="18"/>
        </w:rPr>
        <w:t xml:space="preserve"> </w:t>
      </w:r>
      <w:r w:rsidR="003B00EC" w:rsidRPr="00E328D1">
        <w:rPr>
          <w:rFonts w:ascii="Times New Roman" w:hAnsi="Times New Roman" w:cs="Times New Roman"/>
          <w:b w:val="0"/>
          <w:noProof/>
          <w:color w:val="191919"/>
          <w:sz w:val="18"/>
          <w:szCs w:val="18"/>
        </w:rPr>
        <w:t>in</w:t>
      </w:r>
      <w:r w:rsidRPr="00E328D1">
        <w:rPr>
          <w:rFonts w:ascii="Times New Roman" w:hAnsi="Times New Roman" w:cs="Times New Roman"/>
          <w:b w:val="0"/>
          <w:noProof/>
          <w:color w:val="191919"/>
          <w:spacing w:val="20"/>
          <w:sz w:val="18"/>
          <w:szCs w:val="18"/>
        </w:rPr>
        <w:t xml:space="preserve"> </w:t>
      </w:r>
      <w:r w:rsidR="003B00EC" w:rsidRPr="00E328D1">
        <w:rPr>
          <w:rFonts w:ascii="Times New Roman" w:hAnsi="Times New Roman" w:cs="Times New Roman"/>
          <w:b w:val="0"/>
          <w:noProof/>
          <w:color w:val="191919"/>
          <w:sz w:val="18"/>
          <w:szCs w:val="18"/>
        </w:rPr>
        <w:t>music</w:t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tab/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fldChar w:fldCharType="begin"/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instrText xml:space="preserve"> PAGEREF _Toc295575532 \h </w:instrText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fldChar w:fldCharType="separate"/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t>16</w:t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fldChar w:fldCharType="end"/>
      </w:r>
    </w:p>
    <w:p w:rsidR="00E328D1" w:rsidRPr="00E328D1" w:rsidRDefault="00E328D1" w:rsidP="00E328D1">
      <w:pPr>
        <w:pStyle w:val="TOC2"/>
        <w:rPr>
          <w:rFonts w:ascii="Times New Roman" w:hAnsi="Times New Roman" w:cs="Times New Roman"/>
          <w:b w:val="0"/>
          <w:noProof/>
          <w:sz w:val="18"/>
          <w:szCs w:val="18"/>
        </w:rPr>
      </w:pP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t>Bachelor</w:t>
      </w:r>
      <w:r w:rsidRPr="00E328D1">
        <w:rPr>
          <w:rFonts w:ascii="Times New Roman" w:hAnsi="Times New Roman" w:cs="Times New Roman"/>
          <w:b w:val="0"/>
          <w:noProof/>
          <w:spacing w:val="20"/>
          <w:sz w:val="18"/>
          <w:szCs w:val="18"/>
        </w:rPr>
        <w:t xml:space="preserve"> </w:t>
      </w:r>
      <w:r w:rsidR="003B00EC" w:rsidRPr="00E328D1">
        <w:rPr>
          <w:rFonts w:ascii="Times New Roman" w:hAnsi="Times New Roman" w:cs="Times New Roman"/>
          <w:b w:val="0"/>
          <w:noProof/>
          <w:sz w:val="18"/>
          <w:szCs w:val="18"/>
        </w:rPr>
        <w:t>of</w:t>
      </w:r>
      <w:r w:rsidRPr="00E328D1">
        <w:rPr>
          <w:rFonts w:ascii="Times New Roman" w:hAnsi="Times New Roman" w:cs="Times New Roman"/>
          <w:b w:val="0"/>
          <w:noProof/>
          <w:spacing w:val="11"/>
          <w:sz w:val="18"/>
          <w:szCs w:val="18"/>
        </w:rPr>
        <w:t xml:space="preserve"> </w:t>
      </w:r>
      <w:r w:rsidR="003B00EC" w:rsidRPr="00E328D1">
        <w:rPr>
          <w:rFonts w:ascii="Times New Roman" w:hAnsi="Times New Roman" w:cs="Times New Roman"/>
          <w:b w:val="0"/>
          <w:noProof/>
          <w:sz w:val="18"/>
          <w:szCs w:val="18"/>
        </w:rPr>
        <w:t>music</w:t>
      </w:r>
      <w:r w:rsidRPr="00E328D1">
        <w:rPr>
          <w:rFonts w:ascii="Times New Roman" w:hAnsi="Times New Roman" w:cs="Times New Roman"/>
          <w:b w:val="0"/>
          <w:noProof/>
          <w:spacing w:val="20"/>
          <w:sz w:val="18"/>
          <w:szCs w:val="18"/>
        </w:rPr>
        <w:t xml:space="preserve"> </w:t>
      </w:r>
      <w:r w:rsidR="003B00EC" w:rsidRPr="00E328D1">
        <w:rPr>
          <w:rFonts w:ascii="Times New Roman" w:hAnsi="Times New Roman" w:cs="Times New Roman"/>
          <w:b w:val="0"/>
          <w:noProof/>
          <w:sz w:val="18"/>
          <w:szCs w:val="18"/>
        </w:rPr>
        <w:t>educ</w:t>
      </w:r>
      <w:r w:rsidRPr="00E328D1">
        <w:rPr>
          <w:rFonts w:ascii="Times New Roman" w:hAnsi="Times New Roman" w:cs="Times New Roman"/>
          <w:b w:val="0"/>
          <w:noProof/>
          <w:spacing w:val="-18"/>
          <w:sz w:val="18"/>
          <w:szCs w:val="18"/>
        </w:rPr>
        <w:t>a</w:t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t>tion</w:t>
      </w:r>
      <w:r w:rsidRPr="00E328D1">
        <w:rPr>
          <w:rFonts w:ascii="Times New Roman" w:hAnsi="Times New Roman" w:cs="Times New Roman"/>
          <w:b w:val="0"/>
          <w:noProof/>
          <w:spacing w:val="20"/>
          <w:sz w:val="18"/>
          <w:szCs w:val="18"/>
        </w:rPr>
        <w:t xml:space="preserve"> </w:t>
      </w:r>
      <w:r w:rsidR="003B00EC" w:rsidRPr="00E328D1">
        <w:rPr>
          <w:rFonts w:ascii="Times New Roman" w:hAnsi="Times New Roman" w:cs="Times New Roman"/>
          <w:b w:val="0"/>
          <w:noProof/>
          <w:sz w:val="18"/>
          <w:szCs w:val="18"/>
        </w:rPr>
        <w:t>degree</w:t>
      </w:r>
      <w:r w:rsidR="003B00EC" w:rsidRPr="00E328D1">
        <w:rPr>
          <w:rFonts w:ascii="Times New Roman" w:hAnsi="Times New Roman" w:cs="Times New Roman"/>
          <w:b w:val="0"/>
          <w:noProof/>
          <w:sz w:val="18"/>
          <w:szCs w:val="18"/>
        </w:rPr>
        <w:tab/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fldChar w:fldCharType="begin"/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instrText xml:space="preserve"> PAGEREF _Toc295575533 \h </w:instrText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fldChar w:fldCharType="separate"/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t>18</w:t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fldChar w:fldCharType="end"/>
      </w:r>
    </w:p>
    <w:p w:rsidR="00E328D1" w:rsidRPr="00E328D1" w:rsidRDefault="00E328D1" w:rsidP="00E328D1">
      <w:pPr>
        <w:pStyle w:val="TOC2"/>
        <w:rPr>
          <w:rFonts w:ascii="Times New Roman" w:hAnsi="Times New Roman" w:cs="Times New Roman"/>
          <w:b w:val="0"/>
          <w:noProof/>
          <w:sz w:val="18"/>
          <w:szCs w:val="18"/>
        </w:rPr>
      </w:pP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t>Bachelor</w:t>
      </w:r>
      <w:r w:rsidRPr="00E328D1">
        <w:rPr>
          <w:rFonts w:ascii="Times New Roman" w:hAnsi="Times New Roman" w:cs="Times New Roman"/>
          <w:b w:val="0"/>
          <w:noProof/>
          <w:spacing w:val="-2"/>
          <w:sz w:val="18"/>
          <w:szCs w:val="18"/>
        </w:rPr>
        <w:t xml:space="preserve"> </w:t>
      </w:r>
      <w:r w:rsidR="003B00EC" w:rsidRPr="00E328D1">
        <w:rPr>
          <w:rFonts w:ascii="Times New Roman" w:hAnsi="Times New Roman" w:cs="Times New Roman"/>
          <w:b w:val="0"/>
          <w:noProof/>
          <w:sz w:val="18"/>
          <w:szCs w:val="18"/>
        </w:rPr>
        <w:t>of</w:t>
      </w:r>
      <w:r w:rsidRPr="00E328D1">
        <w:rPr>
          <w:rFonts w:ascii="Times New Roman" w:hAnsi="Times New Roman" w:cs="Times New Roman"/>
          <w:b w:val="0"/>
          <w:noProof/>
          <w:spacing w:val="-28"/>
          <w:sz w:val="18"/>
          <w:szCs w:val="18"/>
        </w:rPr>
        <w:t xml:space="preserve"> </w:t>
      </w:r>
      <w:r w:rsidR="003B00EC" w:rsidRPr="00E328D1">
        <w:rPr>
          <w:rFonts w:ascii="Times New Roman" w:hAnsi="Times New Roman" w:cs="Times New Roman"/>
          <w:b w:val="0"/>
          <w:noProof/>
          <w:sz w:val="18"/>
          <w:szCs w:val="18"/>
        </w:rPr>
        <w:t>a</w:t>
      </w:r>
      <w:r w:rsidRPr="00E328D1">
        <w:rPr>
          <w:rFonts w:ascii="Times New Roman" w:hAnsi="Times New Roman" w:cs="Times New Roman"/>
          <w:b w:val="0"/>
          <w:noProof/>
          <w:spacing w:val="-13"/>
          <w:sz w:val="18"/>
          <w:szCs w:val="18"/>
        </w:rPr>
        <w:t>r</w:t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t>ts</w:t>
      </w:r>
      <w:r w:rsidRPr="00E328D1">
        <w:rPr>
          <w:rFonts w:ascii="Times New Roman" w:hAnsi="Times New Roman" w:cs="Times New Roman"/>
          <w:b w:val="0"/>
          <w:noProof/>
          <w:spacing w:val="-2"/>
          <w:sz w:val="18"/>
          <w:szCs w:val="18"/>
        </w:rPr>
        <w:t xml:space="preserve"> </w:t>
      </w:r>
      <w:r w:rsidR="003B00EC" w:rsidRPr="00E328D1">
        <w:rPr>
          <w:rFonts w:ascii="Times New Roman" w:hAnsi="Times New Roman" w:cs="Times New Roman"/>
          <w:b w:val="0"/>
          <w:noProof/>
          <w:sz w:val="18"/>
          <w:szCs w:val="18"/>
        </w:rPr>
        <w:t>degree</w:t>
      </w:r>
      <w:r w:rsidRPr="00E328D1">
        <w:rPr>
          <w:rFonts w:ascii="Times New Roman" w:hAnsi="Times New Roman" w:cs="Times New Roman"/>
          <w:b w:val="0"/>
          <w:noProof/>
          <w:spacing w:val="-2"/>
          <w:sz w:val="18"/>
          <w:szCs w:val="18"/>
        </w:rPr>
        <w:t xml:space="preserve"> </w:t>
      </w:r>
      <w:r w:rsidR="003B00EC" w:rsidRPr="00E328D1">
        <w:rPr>
          <w:rFonts w:ascii="Times New Roman" w:hAnsi="Times New Roman" w:cs="Times New Roman"/>
          <w:b w:val="0"/>
          <w:noProof/>
          <w:sz w:val="18"/>
          <w:szCs w:val="18"/>
        </w:rPr>
        <w:t>in</w:t>
      </w:r>
      <w:r w:rsidRPr="00E328D1">
        <w:rPr>
          <w:rFonts w:ascii="Times New Roman" w:hAnsi="Times New Roman" w:cs="Times New Roman"/>
          <w:b w:val="0"/>
          <w:noProof/>
          <w:spacing w:val="-2"/>
          <w:sz w:val="18"/>
          <w:szCs w:val="18"/>
        </w:rPr>
        <w:t xml:space="preserve"> </w:t>
      </w:r>
      <w:r w:rsidR="003B00EC" w:rsidRPr="00E328D1">
        <w:rPr>
          <w:rFonts w:ascii="Times New Roman" w:hAnsi="Times New Roman" w:cs="Times New Roman"/>
          <w:b w:val="0"/>
          <w:noProof/>
          <w:sz w:val="18"/>
          <w:szCs w:val="18"/>
        </w:rPr>
        <w:t>speech</w:t>
      </w:r>
      <w:r w:rsidRPr="00E328D1">
        <w:rPr>
          <w:rFonts w:ascii="Times New Roman" w:hAnsi="Times New Roman" w:cs="Times New Roman"/>
          <w:b w:val="0"/>
          <w:noProof/>
          <w:spacing w:val="-15"/>
          <w:sz w:val="18"/>
          <w:szCs w:val="18"/>
        </w:rPr>
        <w:t xml:space="preserve"> </w:t>
      </w:r>
      <w:r w:rsidR="003B00EC" w:rsidRPr="00E328D1">
        <w:rPr>
          <w:rFonts w:ascii="Times New Roman" w:hAnsi="Times New Roman" w:cs="Times New Roman"/>
          <w:b w:val="0"/>
          <w:noProof/>
          <w:sz w:val="18"/>
          <w:szCs w:val="18"/>
        </w:rPr>
        <w:t>and</w:t>
      </w:r>
      <w:r w:rsidRPr="00E328D1">
        <w:rPr>
          <w:rFonts w:ascii="Times New Roman" w:hAnsi="Times New Roman" w:cs="Times New Roman"/>
          <w:b w:val="0"/>
          <w:noProof/>
          <w:spacing w:val="-7"/>
          <w:sz w:val="18"/>
          <w:szCs w:val="18"/>
        </w:rPr>
        <w:t xml:space="preserve"> </w:t>
      </w:r>
      <w:r w:rsidR="003B00EC" w:rsidRPr="00E328D1">
        <w:rPr>
          <w:rFonts w:ascii="Times New Roman" w:hAnsi="Times New Roman" w:cs="Times New Roman"/>
          <w:b w:val="0"/>
          <w:noProof/>
          <w:sz w:val="18"/>
          <w:szCs w:val="18"/>
        </w:rPr>
        <w:t>the</w:t>
      </w:r>
      <w:r w:rsidRPr="00E328D1">
        <w:rPr>
          <w:rFonts w:ascii="Times New Roman" w:hAnsi="Times New Roman" w:cs="Times New Roman"/>
          <w:b w:val="0"/>
          <w:noProof/>
          <w:spacing w:val="-23"/>
          <w:sz w:val="18"/>
          <w:szCs w:val="18"/>
        </w:rPr>
        <w:t>a</w:t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t>tre:</w:t>
      </w:r>
      <w:r w:rsidRPr="00E328D1">
        <w:rPr>
          <w:rFonts w:ascii="Times New Roman" w:hAnsi="Times New Roman" w:cs="Times New Roman"/>
          <w:b w:val="0"/>
          <w:noProof/>
          <w:spacing w:val="-22"/>
          <w:sz w:val="18"/>
          <w:szCs w:val="18"/>
        </w:rPr>
        <w:t xml:space="preserve"> </w:t>
      </w:r>
      <w:r w:rsidR="003B00EC" w:rsidRPr="00E328D1">
        <w:rPr>
          <w:rFonts w:ascii="Times New Roman" w:hAnsi="Times New Roman" w:cs="Times New Roman"/>
          <w:b w:val="0"/>
          <w:noProof/>
          <w:sz w:val="18"/>
          <w:szCs w:val="18"/>
        </w:rPr>
        <w:t>speech</w:t>
      </w:r>
      <w:r w:rsidRPr="00E328D1">
        <w:rPr>
          <w:rFonts w:ascii="Times New Roman" w:hAnsi="Times New Roman" w:cs="Times New Roman"/>
          <w:b w:val="0"/>
          <w:noProof/>
          <w:spacing w:val="-2"/>
          <w:sz w:val="18"/>
          <w:szCs w:val="18"/>
        </w:rPr>
        <w:t xml:space="preserve"> </w:t>
      </w:r>
      <w:r w:rsidR="003B00EC" w:rsidRPr="00E328D1">
        <w:rPr>
          <w:rFonts w:ascii="Times New Roman" w:hAnsi="Times New Roman" w:cs="Times New Roman"/>
          <w:b w:val="0"/>
          <w:noProof/>
          <w:sz w:val="18"/>
          <w:szCs w:val="18"/>
        </w:rPr>
        <w:t>concentr</w:t>
      </w:r>
      <w:r w:rsidRPr="00E328D1">
        <w:rPr>
          <w:rFonts w:ascii="Times New Roman" w:hAnsi="Times New Roman" w:cs="Times New Roman"/>
          <w:b w:val="0"/>
          <w:noProof/>
          <w:spacing w:val="-23"/>
          <w:sz w:val="18"/>
          <w:szCs w:val="18"/>
        </w:rPr>
        <w:t>a</w:t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t>tion</w:t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tab/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fldChar w:fldCharType="begin"/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instrText xml:space="preserve"> PAGEREF _Toc295575534 \h </w:instrText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fldChar w:fldCharType="separate"/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t>20</w:t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fldChar w:fldCharType="end"/>
      </w:r>
    </w:p>
    <w:p w:rsidR="00E328D1" w:rsidRPr="003B00EC" w:rsidRDefault="00E328D1" w:rsidP="00E328D1">
      <w:pPr>
        <w:pStyle w:val="TOC2"/>
        <w:rPr>
          <w:rFonts w:ascii="Times New Roman" w:hAnsi="Times New Roman" w:cs="Times New Roman"/>
          <w:noProof/>
          <w:sz w:val="18"/>
          <w:szCs w:val="18"/>
        </w:rPr>
      </w:pPr>
      <w:r w:rsidRPr="003B00EC">
        <w:rPr>
          <w:rFonts w:ascii="Times New Roman" w:hAnsi="Times New Roman" w:cs="Times New Roman"/>
          <w:noProof/>
          <w:spacing w:val="-21"/>
          <w:sz w:val="18"/>
          <w:szCs w:val="18"/>
        </w:rPr>
        <w:t>D</w:t>
      </w:r>
      <w:r w:rsidRPr="003B00EC">
        <w:rPr>
          <w:rFonts w:ascii="Times New Roman" w:hAnsi="Times New Roman" w:cs="Times New Roman"/>
          <w:noProof/>
          <w:sz w:val="18"/>
          <w:szCs w:val="18"/>
        </w:rPr>
        <w:t>e</w:t>
      </w:r>
      <w:r w:rsidRPr="003B00EC">
        <w:rPr>
          <w:rFonts w:ascii="Times New Roman" w:hAnsi="Times New Roman" w:cs="Times New Roman"/>
          <w:noProof/>
          <w:spacing w:val="-71"/>
          <w:sz w:val="18"/>
          <w:szCs w:val="18"/>
        </w:rPr>
        <w:t>p</w:t>
      </w:r>
      <w:r w:rsidRPr="003B00EC">
        <w:rPr>
          <w:rFonts w:ascii="Times New Roman" w:hAnsi="Times New Roman" w:cs="Times New Roman"/>
          <w:noProof/>
          <w:sz w:val="18"/>
          <w:szCs w:val="18"/>
        </w:rPr>
        <w:t>a</w:t>
      </w:r>
      <w:r w:rsidRPr="003B00EC">
        <w:rPr>
          <w:rFonts w:ascii="Times New Roman" w:hAnsi="Times New Roman" w:cs="Times New Roman"/>
          <w:noProof/>
          <w:spacing w:val="-54"/>
          <w:sz w:val="18"/>
          <w:szCs w:val="18"/>
        </w:rPr>
        <w:t>r</w:t>
      </w:r>
      <w:r w:rsidRPr="003B00EC">
        <w:rPr>
          <w:rFonts w:ascii="Times New Roman" w:hAnsi="Times New Roman" w:cs="Times New Roman"/>
          <w:noProof/>
          <w:sz w:val="18"/>
          <w:szCs w:val="18"/>
        </w:rPr>
        <w:t>tment</w:t>
      </w:r>
      <w:r w:rsidRPr="003B00EC">
        <w:rPr>
          <w:rFonts w:ascii="Times New Roman" w:hAnsi="Times New Roman" w:cs="Times New Roman"/>
          <w:noProof/>
          <w:spacing w:val="-8"/>
          <w:sz w:val="18"/>
          <w:szCs w:val="18"/>
        </w:rPr>
        <w:t xml:space="preserve"> </w:t>
      </w:r>
      <w:r w:rsidR="003B00EC" w:rsidRPr="003B00EC">
        <w:rPr>
          <w:rFonts w:ascii="Times New Roman" w:hAnsi="Times New Roman" w:cs="Times New Roman"/>
          <w:noProof/>
          <w:sz w:val="18"/>
          <w:szCs w:val="18"/>
        </w:rPr>
        <w:t>of</w:t>
      </w:r>
      <w:r w:rsidRPr="003B00EC">
        <w:rPr>
          <w:rFonts w:ascii="Times New Roman" w:hAnsi="Times New Roman" w:cs="Times New Roman"/>
          <w:noProof/>
          <w:spacing w:val="2"/>
          <w:sz w:val="18"/>
          <w:szCs w:val="18"/>
        </w:rPr>
        <w:t xml:space="preserve"> </w:t>
      </w:r>
      <w:r w:rsidR="003B00EC" w:rsidRPr="003B00EC">
        <w:rPr>
          <w:rFonts w:ascii="Times New Roman" w:hAnsi="Times New Roman" w:cs="Times New Roman"/>
          <w:noProof/>
          <w:spacing w:val="-21"/>
          <w:sz w:val="18"/>
          <w:szCs w:val="18"/>
        </w:rPr>
        <w:t>h</w:t>
      </w:r>
      <w:r w:rsidRPr="003B00EC">
        <w:rPr>
          <w:rFonts w:ascii="Times New Roman" w:hAnsi="Times New Roman" w:cs="Times New Roman"/>
          <w:noProof/>
          <w:sz w:val="18"/>
          <w:szCs w:val="18"/>
        </w:rPr>
        <w:t>is</w:t>
      </w:r>
      <w:r w:rsidRPr="003B00EC">
        <w:rPr>
          <w:rFonts w:ascii="Times New Roman" w:hAnsi="Times New Roman" w:cs="Times New Roman"/>
          <w:noProof/>
          <w:spacing w:val="-31"/>
          <w:sz w:val="18"/>
          <w:szCs w:val="18"/>
        </w:rPr>
        <w:t>t</w:t>
      </w:r>
      <w:r w:rsidRPr="003B00EC">
        <w:rPr>
          <w:rFonts w:ascii="Times New Roman" w:hAnsi="Times New Roman" w:cs="Times New Roman"/>
          <w:noProof/>
          <w:sz w:val="18"/>
          <w:szCs w:val="18"/>
        </w:rPr>
        <w:t>o</w:t>
      </w:r>
      <w:r w:rsidRPr="003B00EC">
        <w:rPr>
          <w:rFonts w:ascii="Times New Roman" w:hAnsi="Times New Roman" w:cs="Times New Roman"/>
          <w:noProof/>
          <w:spacing w:val="-51"/>
          <w:sz w:val="18"/>
          <w:szCs w:val="18"/>
        </w:rPr>
        <w:t>r</w:t>
      </w:r>
      <w:r w:rsidRPr="003B00EC">
        <w:rPr>
          <w:rFonts w:ascii="Times New Roman" w:hAnsi="Times New Roman" w:cs="Times New Roman"/>
          <w:noProof/>
          <w:spacing w:val="-91"/>
          <w:sz w:val="18"/>
          <w:szCs w:val="18"/>
        </w:rPr>
        <w:t>y</w:t>
      </w:r>
      <w:r w:rsidRPr="003B00EC">
        <w:rPr>
          <w:rFonts w:ascii="Times New Roman" w:hAnsi="Times New Roman" w:cs="Times New Roman"/>
          <w:noProof/>
          <w:sz w:val="18"/>
          <w:szCs w:val="18"/>
        </w:rPr>
        <w:t>,</w:t>
      </w:r>
      <w:r w:rsidRPr="003B00EC">
        <w:rPr>
          <w:rFonts w:ascii="Times New Roman" w:hAnsi="Times New Roman" w:cs="Times New Roman"/>
          <w:noProof/>
          <w:spacing w:val="-43"/>
          <w:sz w:val="18"/>
          <w:szCs w:val="18"/>
        </w:rPr>
        <w:t xml:space="preserve"> </w:t>
      </w:r>
      <w:r w:rsidR="003B00EC" w:rsidRPr="003B00EC">
        <w:rPr>
          <w:rFonts w:ascii="Times New Roman" w:hAnsi="Times New Roman" w:cs="Times New Roman"/>
          <w:noProof/>
          <w:spacing w:val="-21"/>
          <w:sz w:val="18"/>
          <w:szCs w:val="18"/>
        </w:rPr>
        <w:t>p</w:t>
      </w:r>
      <w:r w:rsidRPr="003B00EC">
        <w:rPr>
          <w:rFonts w:ascii="Times New Roman" w:hAnsi="Times New Roman" w:cs="Times New Roman"/>
          <w:noProof/>
          <w:sz w:val="18"/>
          <w:szCs w:val="18"/>
        </w:rPr>
        <w:t xml:space="preserve">olitical </w:t>
      </w:r>
      <w:r w:rsidR="003B00EC" w:rsidRPr="003B00EC">
        <w:rPr>
          <w:rFonts w:ascii="Times New Roman" w:hAnsi="Times New Roman" w:cs="Times New Roman"/>
          <w:noProof/>
          <w:spacing w:val="-21"/>
          <w:sz w:val="18"/>
          <w:szCs w:val="18"/>
        </w:rPr>
        <w:t>s</w:t>
      </w:r>
      <w:r w:rsidRPr="003B00EC">
        <w:rPr>
          <w:rFonts w:ascii="Times New Roman" w:hAnsi="Times New Roman" w:cs="Times New Roman"/>
          <w:noProof/>
          <w:sz w:val="18"/>
          <w:szCs w:val="18"/>
        </w:rPr>
        <w:t>cience</w:t>
      </w:r>
      <w:r w:rsidRPr="003B00EC">
        <w:rPr>
          <w:rFonts w:ascii="Times New Roman" w:hAnsi="Times New Roman" w:cs="Times New Roman"/>
          <w:noProof/>
          <w:sz w:val="18"/>
          <w:szCs w:val="18"/>
        </w:rPr>
        <w:tab/>
      </w:r>
      <w:r w:rsidRPr="003B00EC">
        <w:rPr>
          <w:rFonts w:ascii="Times New Roman" w:hAnsi="Times New Roman" w:cs="Times New Roman"/>
          <w:noProof/>
          <w:sz w:val="18"/>
          <w:szCs w:val="18"/>
        </w:rPr>
        <w:fldChar w:fldCharType="begin"/>
      </w:r>
      <w:r w:rsidRPr="003B00EC">
        <w:rPr>
          <w:rFonts w:ascii="Times New Roman" w:hAnsi="Times New Roman" w:cs="Times New Roman"/>
          <w:noProof/>
          <w:sz w:val="18"/>
          <w:szCs w:val="18"/>
        </w:rPr>
        <w:instrText xml:space="preserve"> PAGEREF _Toc295575535 \h </w:instrText>
      </w:r>
      <w:r w:rsidRPr="003B00EC">
        <w:rPr>
          <w:rFonts w:ascii="Times New Roman" w:hAnsi="Times New Roman" w:cs="Times New Roman"/>
          <w:noProof/>
          <w:sz w:val="18"/>
          <w:szCs w:val="18"/>
        </w:rPr>
      </w:r>
      <w:r w:rsidRPr="003B00EC">
        <w:rPr>
          <w:rFonts w:ascii="Times New Roman" w:hAnsi="Times New Roman" w:cs="Times New Roman"/>
          <w:noProof/>
          <w:sz w:val="18"/>
          <w:szCs w:val="18"/>
        </w:rPr>
        <w:fldChar w:fldCharType="separate"/>
      </w:r>
      <w:r w:rsidRPr="003B00EC">
        <w:rPr>
          <w:rFonts w:ascii="Times New Roman" w:hAnsi="Times New Roman" w:cs="Times New Roman"/>
          <w:noProof/>
          <w:sz w:val="18"/>
          <w:szCs w:val="18"/>
        </w:rPr>
        <w:t>23</w:t>
      </w:r>
      <w:r w:rsidRPr="003B00EC">
        <w:rPr>
          <w:rFonts w:ascii="Times New Roman" w:hAnsi="Times New Roman" w:cs="Times New Roman"/>
          <w:noProof/>
          <w:sz w:val="18"/>
          <w:szCs w:val="18"/>
        </w:rPr>
        <w:fldChar w:fldCharType="end"/>
      </w:r>
    </w:p>
    <w:p w:rsidR="00E328D1" w:rsidRPr="00E328D1" w:rsidRDefault="00E328D1" w:rsidP="00E328D1">
      <w:pPr>
        <w:pStyle w:val="TOC2"/>
        <w:rPr>
          <w:rFonts w:ascii="Times New Roman" w:hAnsi="Times New Roman" w:cs="Times New Roman"/>
          <w:b w:val="0"/>
          <w:noProof/>
          <w:sz w:val="18"/>
          <w:szCs w:val="18"/>
        </w:rPr>
      </w:pP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t>Bachelor</w:t>
      </w:r>
      <w:r w:rsidRPr="00E328D1">
        <w:rPr>
          <w:rFonts w:ascii="Times New Roman" w:hAnsi="Times New Roman" w:cs="Times New Roman"/>
          <w:b w:val="0"/>
          <w:noProof/>
          <w:spacing w:val="20"/>
          <w:sz w:val="18"/>
          <w:szCs w:val="18"/>
        </w:rPr>
        <w:t xml:space="preserve"> </w:t>
      </w:r>
      <w:r w:rsidR="003B00EC" w:rsidRPr="00E328D1">
        <w:rPr>
          <w:rFonts w:ascii="Times New Roman" w:hAnsi="Times New Roman" w:cs="Times New Roman"/>
          <w:b w:val="0"/>
          <w:noProof/>
          <w:sz w:val="18"/>
          <w:szCs w:val="18"/>
        </w:rPr>
        <w:t>of</w:t>
      </w:r>
      <w:r w:rsidRPr="00E328D1">
        <w:rPr>
          <w:rFonts w:ascii="Times New Roman" w:hAnsi="Times New Roman" w:cs="Times New Roman"/>
          <w:b w:val="0"/>
          <w:noProof/>
          <w:spacing w:val="-7"/>
          <w:sz w:val="18"/>
          <w:szCs w:val="18"/>
        </w:rPr>
        <w:t xml:space="preserve"> </w:t>
      </w:r>
      <w:r w:rsidR="003B00EC" w:rsidRPr="00E328D1">
        <w:rPr>
          <w:rFonts w:ascii="Times New Roman" w:hAnsi="Times New Roman" w:cs="Times New Roman"/>
          <w:b w:val="0"/>
          <w:noProof/>
          <w:sz w:val="18"/>
          <w:szCs w:val="18"/>
        </w:rPr>
        <w:t>a</w:t>
      </w:r>
      <w:r w:rsidRPr="00E328D1">
        <w:rPr>
          <w:rFonts w:ascii="Times New Roman" w:hAnsi="Times New Roman" w:cs="Times New Roman"/>
          <w:b w:val="0"/>
          <w:noProof/>
          <w:spacing w:val="-8"/>
          <w:sz w:val="18"/>
          <w:szCs w:val="18"/>
        </w:rPr>
        <w:t>r</w:t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t>ts</w:t>
      </w:r>
      <w:r w:rsidRPr="00E328D1">
        <w:rPr>
          <w:rFonts w:ascii="Times New Roman" w:hAnsi="Times New Roman" w:cs="Times New Roman"/>
          <w:b w:val="0"/>
          <w:noProof/>
          <w:spacing w:val="20"/>
          <w:sz w:val="18"/>
          <w:szCs w:val="18"/>
        </w:rPr>
        <w:t xml:space="preserve"> </w:t>
      </w:r>
      <w:r w:rsidR="003B00EC" w:rsidRPr="00E328D1">
        <w:rPr>
          <w:rFonts w:ascii="Times New Roman" w:hAnsi="Times New Roman" w:cs="Times New Roman"/>
          <w:b w:val="0"/>
          <w:noProof/>
          <w:sz w:val="18"/>
          <w:szCs w:val="18"/>
        </w:rPr>
        <w:t>degree</w:t>
      </w:r>
      <w:r w:rsidRPr="00E328D1">
        <w:rPr>
          <w:rFonts w:ascii="Times New Roman" w:hAnsi="Times New Roman" w:cs="Times New Roman"/>
          <w:b w:val="0"/>
          <w:noProof/>
          <w:spacing w:val="20"/>
          <w:sz w:val="18"/>
          <w:szCs w:val="18"/>
        </w:rPr>
        <w:t xml:space="preserve"> </w:t>
      </w:r>
      <w:r w:rsidR="003B00EC" w:rsidRPr="00E328D1">
        <w:rPr>
          <w:rFonts w:ascii="Times New Roman" w:hAnsi="Times New Roman" w:cs="Times New Roman"/>
          <w:b w:val="0"/>
          <w:noProof/>
          <w:sz w:val="18"/>
          <w:szCs w:val="18"/>
        </w:rPr>
        <w:t>in</w:t>
      </w:r>
      <w:r w:rsidRPr="00E328D1">
        <w:rPr>
          <w:rFonts w:ascii="Times New Roman" w:hAnsi="Times New Roman" w:cs="Times New Roman"/>
          <w:b w:val="0"/>
          <w:noProof/>
          <w:spacing w:val="20"/>
          <w:sz w:val="18"/>
          <w:szCs w:val="18"/>
        </w:rPr>
        <w:t xml:space="preserve"> </w:t>
      </w:r>
      <w:r w:rsidR="003B00EC" w:rsidRPr="00E328D1">
        <w:rPr>
          <w:rFonts w:ascii="Times New Roman" w:hAnsi="Times New Roman" w:cs="Times New Roman"/>
          <w:b w:val="0"/>
          <w:noProof/>
          <w:sz w:val="18"/>
          <w:szCs w:val="18"/>
        </w:rPr>
        <w:t>his</w:t>
      </w:r>
      <w:r w:rsidRPr="00E328D1">
        <w:rPr>
          <w:rFonts w:ascii="Times New Roman" w:hAnsi="Times New Roman" w:cs="Times New Roman"/>
          <w:b w:val="0"/>
          <w:noProof/>
          <w:spacing w:val="-4"/>
          <w:sz w:val="18"/>
          <w:szCs w:val="18"/>
        </w:rPr>
        <w:t>t</w:t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t>o</w:t>
      </w:r>
      <w:r w:rsidRPr="00E328D1">
        <w:rPr>
          <w:rFonts w:ascii="Times New Roman" w:hAnsi="Times New Roman" w:cs="Times New Roman"/>
          <w:b w:val="0"/>
          <w:noProof/>
          <w:spacing w:val="-8"/>
          <w:sz w:val="18"/>
          <w:szCs w:val="18"/>
        </w:rPr>
        <w:t>r</w:t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t>y</w:t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tab/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fldChar w:fldCharType="begin"/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instrText xml:space="preserve"> PAGEREF _Toc295575536 \h </w:instrText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fldChar w:fldCharType="separate"/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t>24</w:t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fldChar w:fldCharType="end"/>
      </w:r>
    </w:p>
    <w:p w:rsidR="00E328D1" w:rsidRPr="00E328D1" w:rsidRDefault="00E328D1" w:rsidP="00E328D1">
      <w:pPr>
        <w:pStyle w:val="TOC2"/>
        <w:rPr>
          <w:rFonts w:ascii="Times New Roman" w:hAnsi="Times New Roman" w:cs="Times New Roman"/>
          <w:b w:val="0"/>
          <w:noProof/>
          <w:sz w:val="18"/>
          <w:szCs w:val="18"/>
        </w:rPr>
      </w:pP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t>Bachelor</w:t>
      </w:r>
      <w:r w:rsidRPr="00E328D1">
        <w:rPr>
          <w:rFonts w:ascii="Times New Roman" w:hAnsi="Times New Roman" w:cs="Times New Roman"/>
          <w:b w:val="0"/>
          <w:noProof/>
          <w:spacing w:val="20"/>
          <w:sz w:val="18"/>
          <w:szCs w:val="18"/>
        </w:rPr>
        <w:t xml:space="preserve"> </w:t>
      </w:r>
      <w:r w:rsidR="003B00EC" w:rsidRPr="00E328D1">
        <w:rPr>
          <w:rFonts w:ascii="Times New Roman" w:hAnsi="Times New Roman" w:cs="Times New Roman"/>
          <w:b w:val="0"/>
          <w:noProof/>
          <w:sz w:val="18"/>
          <w:szCs w:val="18"/>
        </w:rPr>
        <w:t>of</w:t>
      </w:r>
      <w:r w:rsidRPr="00E328D1">
        <w:rPr>
          <w:rFonts w:ascii="Times New Roman" w:hAnsi="Times New Roman" w:cs="Times New Roman"/>
          <w:b w:val="0"/>
          <w:noProof/>
          <w:spacing w:val="-7"/>
          <w:sz w:val="18"/>
          <w:szCs w:val="18"/>
        </w:rPr>
        <w:t xml:space="preserve"> </w:t>
      </w:r>
      <w:r w:rsidR="003B00EC" w:rsidRPr="00E328D1">
        <w:rPr>
          <w:rFonts w:ascii="Times New Roman" w:hAnsi="Times New Roman" w:cs="Times New Roman"/>
          <w:b w:val="0"/>
          <w:noProof/>
          <w:sz w:val="18"/>
          <w:szCs w:val="18"/>
        </w:rPr>
        <w:t>a</w:t>
      </w:r>
      <w:r w:rsidRPr="00E328D1">
        <w:rPr>
          <w:rFonts w:ascii="Times New Roman" w:hAnsi="Times New Roman" w:cs="Times New Roman"/>
          <w:b w:val="0"/>
          <w:noProof/>
          <w:spacing w:val="-8"/>
          <w:sz w:val="18"/>
          <w:szCs w:val="18"/>
        </w:rPr>
        <w:t>r</w:t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t>ts</w:t>
      </w:r>
      <w:r w:rsidRPr="00E328D1">
        <w:rPr>
          <w:rFonts w:ascii="Times New Roman" w:hAnsi="Times New Roman" w:cs="Times New Roman"/>
          <w:b w:val="0"/>
          <w:noProof/>
          <w:spacing w:val="20"/>
          <w:sz w:val="18"/>
          <w:szCs w:val="18"/>
        </w:rPr>
        <w:t xml:space="preserve"> </w:t>
      </w:r>
      <w:r w:rsidR="003B00EC" w:rsidRPr="00E328D1">
        <w:rPr>
          <w:rFonts w:ascii="Times New Roman" w:hAnsi="Times New Roman" w:cs="Times New Roman"/>
          <w:b w:val="0"/>
          <w:noProof/>
          <w:sz w:val="18"/>
          <w:szCs w:val="18"/>
        </w:rPr>
        <w:t>degree</w:t>
      </w:r>
      <w:r w:rsidRPr="00E328D1">
        <w:rPr>
          <w:rFonts w:ascii="Times New Roman" w:hAnsi="Times New Roman" w:cs="Times New Roman"/>
          <w:b w:val="0"/>
          <w:noProof/>
          <w:spacing w:val="20"/>
          <w:sz w:val="18"/>
          <w:szCs w:val="18"/>
        </w:rPr>
        <w:t xml:space="preserve"> </w:t>
      </w:r>
      <w:r w:rsidR="003B00EC" w:rsidRPr="00E328D1">
        <w:rPr>
          <w:rFonts w:ascii="Times New Roman" w:hAnsi="Times New Roman" w:cs="Times New Roman"/>
          <w:b w:val="0"/>
          <w:noProof/>
          <w:sz w:val="18"/>
          <w:szCs w:val="18"/>
        </w:rPr>
        <w:t>in</w:t>
      </w:r>
      <w:r w:rsidRPr="00E328D1">
        <w:rPr>
          <w:rFonts w:ascii="Times New Roman" w:hAnsi="Times New Roman" w:cs="Times New Roman"/>
          <w:b w:val="0"/>
          <w:noProof/>
          <w:spacing w:val="20"/>
          <w:sz w:val="18"/>
          <w:szCs w:val="18"/>
        </w:rPr>
        <w:t xml:space="preserve"> </w:t>
      </w:r>
      <w:r w:rsidR="003B00EC" w:rsidRPr="00E328D1">
        <w:rPr>
          <w:rFonts w:ascii="Times New Roman" w:hAnsi="Times New Roman" w:cs="Times New Roman"/>
          <w:b w:val="0"/>
          <w:noProof/>
          <w:sz w:val="18"/>
          <w:szCs w:val="18"/>
        </w:rPr>
        <w:t>political</w:t>
      </w:r>
      <w:r w:rsidRPr="00E328D1">
        <w:rPr>
          <w:rFonts w:ascii="Times New Roman" w:hAnsi="Times New Roman" w:cs="Times New Roman"/>
          <w:b w:val="0"/>
          <w:noProof/>
          <w:spacing w:val="7"/>
          <w:sz w:val="18"/>
          <w:szCs w:val="18"/>
        </w:rPr>
        <w:t xml:space="preserve"> </w:t>
      </w:r>
      <w:r w:rsidR="003B00EC" w:rsidRPr="00E328D1">
        <w:rPr>
          <w:rFonts w:ascii="Times New Roman" w:hAnsi="Times New Roman" w:cs="Times New Roman"/>
          <w:b w:val="0"/>
          <w:noProof/>
          <w:sz w:val="18"/>
          <w:szCs w:val="18"/>
        </w:rPr>
        <w:t>science</w:t>
      </w:r>
      <w:r w:rsidR="003B00EC" w:rsidRPr="00E328D1">
        <w:rPr>
          <w:rFonts w:ascii="Times New Roman" w:hAnsi="Times New Roman" w:cs="Times New Roman"/>
          <w:b w:val="0"/>
          <w:noProof/>
          <w:sz w:val="18"/>
          <w:szCs w:val="18"/>
        </w:rPr>
        <w:tab/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fldChar w:fldCharType="begin"/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instrText xml:space="preserve"> PAGEREF _Toc295575537 \h </w:instrText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fldChar w:fldCharType="separate"/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t>26</w:t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fldChar w:fldCharType="end"/>
      </w:r>
    </w:p>
    <w:p w:rsidR="00E328D1" w:rsidRPr="00E328D1" w:rsidRDefault="00E328D1" w:rsidP="00E328D1">
      <w:pPr>
        <w:pStyle w:val="TOC2"/>
        <w:rPr>
          <w:rFonts w:ascii="Times New Roman" w:hAnsi="Times New Roman" w:cs="Times New Roman"/>
          <w:b w:val="0"/>
          <w:noProof/>
          <w:sz w:val="18"/>
          <w:szCs w:val="18"/>
        </w:rPr>
      </w:pPr>
      <w:r w:rsidRPr="00E328D1">
        <w:rPr>
          <w:rFonts w:ascii="Times New Roman" w:hAnsi="Times New Roman" w:cs="Times New Roman"/>
          <w:b w:val="0"/>
          <w:noProof/>
          <w:color w:val="191919"/>
          <w:sz w:val="18"/>
          <w:szCs w:val="18"/>
        </w:rPr>
        <w:t>Minor</w:t>
      </w:r>
      <w:r w:rsidRPr="00E328D1">
        <w:rPr>
          <w:rFonts w:ascii="Times New Roman" w:hAnsi="Times New Roman" w:cs="Times New Roman"/>
          <w:b w:val="0"/>
          <w:noProof/>
          <w:color w:val="191919"/>
          <w:spacing w:val="20"/>
          <w:sz w:val="18"/>
          <w:szCs w:val="18"/>
        </w:rPr>
        <w:t xml:space="preserve"> </w:t>
      </w:r>
      <w:r w:rsidR="003B00EC" w:rsidRPr="00E328D1">
        <w:rPr>
          <w:rFonts w:ascii="Times New Roman" w:hAnsi="Times New Roman" w:cs="Times New Roman"/>
          <w:b w:val="0"/>
          <w:noProof/>
          <w:color w:val="191919"/>
          <w:sz w:val="18"/>
          <w:szCs w:val="18"/>
        </w:rPr>
        <w:t>in</w:t>
      </w:r>
      <w:r w:rsidRPr="00E328D1">
        <w:rPr>
          <w:rFonts w:ascii="Times New Roman" w:hAnsi="Times New Roman" w:cs="Times New Roman"/>
          <w:b w:val="0"/>
          <w:noProof/>
          <w:color w:val="191919"/>
          <w:spacing w:val="20"/>
          <w:sz w:val="18"/>
          <w:szCs w:val="18"/>
        </w:rPr>
        <w:t xml:space="preserve"> </w:t>
      </w:r>
      <w:r w:rsidR="003B00EC" w:rsidRPr="00E328D1">
        <w:rPr>
          <w:rFonts w:ascii="Times New Roman" w:hAnsi="Times New Roman" w:cs="Times New Roman"/>
          <w:b w:val="0"/>
          <w:noProof/>
          <w:color w:val="191919"/>
          <w:sz w:val="18"/>
          <w:szCs w:val="18"/>
        </w:rPr>
        <w:t>intern</w:t>
      </w:r>
      <w:r w:rsidRPr="00E328D1">
        <w:rPr>
          <w:rFonts w:ascii="Times New Roman" w:hAnsi="Times New Roman" w:cs="Times New Roman"/>
          <w:b w:val="0"/>
          <w:noProof/>
          <w:color w:val="191919"/>
          <w:spacing w:val="-18"/>
          <w:sz w:val="18"/>
          <w:szCs w:val="18"/>
        </w:rPr>
        <w:t>a</w:t>
      </w:r>
      <w:r w:rsidRPr="00E328D1">
        <w:rPr>
          <w:rFonts w:ascii="Times New Roman" w:hAnsi="Times New Roman" w:cs="Times New Roman"/>
          <w:b w:val="0"/>
          <w:noProof/>
          <w:color w:val="191919"/>
          <w:sz w:val="18"/>
          <w:szCs w:val="18"/>
        </w:rPr>
        <w:t>tional</w:t>
      </w:r>
      <w:r w:rsidRPr="00E328D1">
        <w:rPr>
          <w:rFonts w:ascii="Times New Roman" w:hAnsi="Times New Roman" w:cs="Times New Roman"/>
          <w:b w:val="0"/>
          <w:noProof/>
          <w:color w:val="191919"/>
          <w:spacing w:val="-11"/>
          <w:sz w:val="18"/>
          <w:szCs w:val="18"/>
        </w:rPr>
        <w:t xml:space="preserve"> </w:t>
      </w:r>
      <w:r w:rsidR="003B00EC" w:rsidRPr="00E328D1">
        <w:rPr>
          <w:rFonts w:ascii="Times New Roman" w:hAnsi="Times New Roman" w:cs="Times New Roman"/>
          <w:b w:val="0"/>
          <w:noProof/>
          <w:color w:val="191919"/>
          <w:sz w:val="18"/>
          <w:szCs w:val="18"/>
        </w:rPr>
        <w:t>af</w:t>
      </w:r>
      <w:r w:rsidRPr="00E328D1">
        <w:rPr>
          <w:rFonts w:ascii="Times New Roman" w:hAnsi="Times New Roman" w:cs="Times New Roman"/>
          <w:b w:val="0"/>
          <w:noProof/>
          <w:color w:val="191919"/>
          <w:spacing w:val="-18"/>
          <w:sz w:val="18"/>
          <w:szCs w:val="18"/>
        </w:rPr>
        <w:t>f</w:t>
      </w:r>
      <w:r w:rsidRPr="00E328D1">
        <w:rPr>
          <w:rFonts w:ascii="Times New Roman" w:hAnsi="Times New Roman" w:cs="Times New Roman"/>
          <w:b w:val="0"/>
          <w:noProof/>
          <w:color w:val="191919"/>
          <w:sz w:val="18"/>
          <w:szCs w:val="18"/>
        </w:rPr>
        <w:t>airs</w:t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tab/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fldChar w:fldCharType="begin"/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instrText xml:space="preserve"> PAGEREF _Toc295575538 \h </w:instrText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fldChar w:fldCharType="separate"/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t>27</w:t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fldChar w:fldCharType="end"/>
      </w:r>
    </w:p>
    <w:p w:rsidR="00E328D1" w:rsidRPr="00E328D1" w:rsidRDefault="003B00EC" w:rsidP="00E328D1">
      <w:pPr>
        <w:pStyle w:val="TOC2"/>
        <w:rPr>
          <w:rFonts w:ascii="Times New Roman" w:hAnsi="Times New Roman" w:cs="Times New Roman"/>
          <w:b w:val="0"/>
          <w:noProof/>
          <w:sz w:val="18"/>
          <w:szCs w:val="18"/>
        </w:rPr>
      </w:pPr>
      <w:r w:rsidRPr="00E328D1">
        <w:rPr>
          <w:rFonts w:ascii="Times New Roman" w:hAnsi="Times New Roman" w:cs="Times New Roman"/>
          <w:b w:val="0"/>
          <w:noProof/>
          <w:color w:val="191919"/>
          <w:sz w:val="18"/>
          <w:szCs w:val="18"/>
        </w:rPr>
        <w:t>Pre-l</w:t>
      </w:r>
      <w:r w:rsidR="00E328D1" w:rsidRPr="00E328D1">
        <w:rPr>
          <w:rFonts w:ascii="Times New Roman" w:hAnsi="Times New Roman" w:cs="Times New Roman"/>
          <w:b w:val="0"/>
          <w:noProof/>
          <w:color w:val="191919"/>
          <w:spacing w:val="-27"/>
          <w:sz w:val="18"/>
          <w:szCs w:val="18"/>
        </w:rPr>
        <w:t>a</w:t>
      </w:r>
      <w:r w:rsidR="00E328D1" w:rsidRPr="00E328D1">
        <w:rPr>
          <w:rFonts w:ascii="Times New Roman" w:hAnsi="Times New Roman" w:cs="Times New Roman"/>
          <w:b w:val="0"/>
          <w:noProof/>
          <w:color w:val="191919"/>
          <w:sz w:val="18"/>
          <w:szCs w:val="18"/>
        </w:rPr>
        <w:t>w</w:t>
      </w:r>
      <w:r w:rsidR="00E328D1" w:rsidRPr="00E328D1">
        <w:rPr>
          <w:rFonts w:ascii="Times New Roman" w:hAnsi="Times New Roman" w:cs="Times New Roman"/>
          <w:b w:val="0"/>
          <w:noProof/>
          <w:color w:val="191919"/>
          <w:spacing w:val="16"/>
          <w:sz w:val="18"/>
          <w:szCs w:val="18"/>
        </w:rPr>
        <w:t xml:space="preserve"> </w:t>
      </w:r>
      <w:r w:rsidRPr="00E328D1">
        <w:rPr>
          <w:rFonts w:ascii="Times New Roman" w:hAnsi="Times New Roman" w:cs="Times New Roman"/>
          <w:b w:val="0"/>
          <w:noProof/>
          <w:color w:val="191919"/>
          <w:sz w:val="18"/>
          <w:szCs w:val="18"/>
        </w:rPr>
        <w:t>program</w:t>
      </w:r>
      <w:r w:rsidR="00E328D1" w:rsidRPr="00E328D1">
        <w:rPr>
          <w:rFonts w:ascii="Times New Roman" w:hAnsi="Times New Roman" w:cs="Times New Roman"/>
          <w:b w:val="0"/>
          <w:noProof/>
          <w:sz w:val="18"/>
          <w:szCs w:val="18"/>
        </w:rPr>
        <w:tab/>
      </w:r>
      <w:r w:rsidR="00E328D1" w:rsidRPr="00E328D1">
        <w:rPr>
          <w:rFonts w:ascii="Times New Roman" w:hAnsi="Times New Roman" w:cs="Times New Roman"/>
          <w:b w:val="0"/>
          <w:noProof/>
          <w:sz w:val="18"/>
          <w:szCs w:val="18"/>
        </w:rPr>
        <w:fldChar w:fldCharType="begin"/>
      </w:r>
      <w:r w:rsidR="00E328D1" w:rsidRPr="00E328D1">
        <w:rPr>
          <w:rFonts w:ascii="Times New Roman" w:hAnsi="Times New Roman" w:cs="Times New Roman"/>
          <w:b w:val="0"/>
          <w:noProof/>
          <w:sz w:val="18"/>
          <w:szCs w:val="18"/>
        </w:rPr>
        <w:instrText xml:space="preserve"> PAGEREF _Toc295575539 \h </w:instrText>
      </w:r>
      <w:r w:rsidR="00E328D1" w:rsidRPr="00E328D1">
        <w:rPr>
          <w:rFonts w:ascii="Times New Roman" w:hAnsi="Times New Roman" w:cs="Times New Roman"/>
          <w:b w:val="0"/>
          <w:noProof/>
          <w:sz w:val="18"/>
          <w:szCs w:val="18"/>
        </w:rPr>
      </w:r>
      <w:r w:rsidR="00E328D1" w:rsidRPr="00E328D1">
        <w:rPr>
          <w:rFonts w:ascii="Times New Roman" w:hAnsi="Times New Roman" w:cs="Times New Roman"/>
          <w:b w:val="0"/>
          <w:noProof/>
          <w:sz w:val="18"/>
          <w:szCs w:val="18"/>
        </w:rPr>
        <w:fldChar w:fldCharType="separate"/>
      </w:r>
      <w:r w:rsidR="00E328D1" w:rsidRPr="00E328D1">
        <w:rPr>
          <w:rFonts w:ascii="Times New Roman" w:hAnsi="Times New Roman" w:cs="Times New Roman"/>
          <w:b w:val="0"/>
          <w:noProof/>
          <w:sz w:val="18"/>
          <w:szCs w:val="18"/>
        </w:rPr>
        <w:t>28</w:t>
      </w:r>
      <w:r w:rsidR="00E328D1" w:rsidRPr="00E328D1">
        <w:rPr>
          <w:rFonts w:ascii="Times New Roman" w:hAnsi="Times New Roman" w:cs="Times New Roman"/>
          <w:b w:val="0"/>
          <w:noProof/>
          <w:sz w:val="18"/>
          <w:szCs w:val="18"/>
        </w:rPr>
        <w:fldChar w:fldCharType="end"/>
      </w:r>
    </w:p>
    <w:p w:rsidR="00E328D1" w:rsidRDefault="00E328D1" w:rsidP="008014C5">
      <w:pPr>
        <w:widowControl w:val="0"/>
        <w:autoSpaceDE w:val="0"/>
        <w:autoSpaceDN w:val="0"/>
        <w:adjustRightInd w:val="0"/>
        <w:spacing w:after="0"/>
        <w:ind w:left="360" w:firstLine="0"/>
        <w:rPr>
          <w:rFonts w:ascii="Times New Roman" w:hAnsi="Times New Roman"/>
          <w:color w:val="191919"/>
          <w:sz w:val="18"/>
          <w:szCs w:val="18"/>
        </w:rPr>
      </w:pPr>
      <w:r w:rsidRPr="00E328D1">
        <w:rPr>
          <w:rFonts w:ascii="Times New Roman" w:hAnsi="Times New Roman" w:cs="Times New Roman"/>
          <w:color w:val="191919"/>
          <w:sz w:val="18"/>
          <w:szCs w:val="18"/>
        </w:rPr>
        <w:fldChar w:fldCharType="end"/>
      </w:r>
    </w:p>
    <w:p w:rsidR="00E328D1" w:rsidRDefault="00E328D1" w:rsidP="008014C5">
      <w:pPr>
        <w:widowControl w:val="0"/>
        <w:autoSpaceDE w:val="0"/>
        <w:autoSpaceDN w:val="0"/>
        <w:adjustRightInd w:val="0"/>
        <w:spacing w:after="0"/>
        <w:ind w:left="360" w:firstLine="0"/>
        <w:rPr>
          <w:rFonts w:ascii="Times New Roman" w:hAnsi="Times New Roman"/>
          <w:color w:val="191919"/>
          <w:sz w:val="18"/>
          <w:szCs w:val="18"/>
        </w:rPr>
        <w:sectPr w:rsidR="00E328D1" w:rsidSect="0055709A">
          <w:type w:val="continuous"/>
          <w:pgSz w:w="12240" w:h="15840" w:code="1"/>
          <w:pgMar w:top="432" w:right="1123" w:bottom="274" w:left="547" w:header="720" w:footer="288" w:gutter="0"/>
          <w:cols w:num="2" w:space="720"/>
          <w:docGrid w:linePitch="360"/>
        </w:sectPr>
      </w:pPr>
    </w:p>
    <w:p w:rsidR="00782E3E" w:rsidRPr="00782E3E" w:rsidRDefault="00782E3E" w:rsidP="00782E3E">
      <w:pPr>
        <w:pStyle w:val="Heading2"/>
        <w:ind w:left="360" w:firstLine="0"/>
        <w:rPr>
          <w:rFonts w:ascii="Times New Roman" w:hAnsi="Times New Roman"/>
          <w:color w:val="191919"/>
          <w:spacing w:val="45"/>
          <w:sz w:val="40"/>
          <w:szCs w:val="40"/>
        </w:rPr>
      </w:pPr>
      <w:bookmarkStart w:id="8" w:name="_Toc295327607"/>
      <w:bookmarkStart w:id="9" w:name="_Toc295562553"/>
      <w:bookmarkStart w:id="10" w:name="_Toc295574473"/>
      <w:bookmarkStart w:id="11" w:name="_Toc295575522"/>
      <w:r w:rsidRPr="00782E3E">
        <w:rPr>
          <w:rFonts w:ascii="Times New Roman" w:hAnsi="Times New Roman"/>
          <w:color w:val="191919"/>
          <w:sz w:val="40"/>
          <w:szCs w:val="40"/>
        </w:rPr>
        <w:lastRenderedPageBreak/>
        <w:t>DE</w:t>
      </w:r>
      <w:r w:rsidRPr="00782E3E">
        <w:rPr>
          <w:rFonts w:ascii="Times New Roman" w:hAnsi="Times New Roman"/>
          <w:color w:val="191919"/>
          <w:spacing w:val="-50"/>
          <w:sz w:val="40"/>
          <w:szCs w:val="40"/>
        </w:rPr>
        <w:t>P</w:t>
      </w:r>
      <w:r w:rsidRPr="00782E3E">
        <w:rPr>
          <w:rFonts w:ascii="Times New Roman" w:hAnsi="Times New Roman"/>
          <w:color w:val="191919"/>
          <w:sz w:val="40"/>
          <w:szCs w:val="40"/>
        </w:rPr>
        <w:t>A</w:t>
      </w:r>
      <w:r w:rsidRPr="00782E3E">
        <w:rPr>
          <w:rFonts w:ascii="Times New Roman" w:hAnsi="Times New Roman"/>
          <w:color w:val="191919"/>
          <w:spacing w:val="-32"/>
          <w:sz w:val="40"/>
          <w:szCs w:val="40"/>
        </w:rPr>
        <w:t>R</w:t>
      </w:r>
      <w:r w:rsidRPr="00782E3E">
        <w:rPr>
          <w:rFonts w:ascii="Times New Roman" w:hAnsi="Times New Roman"/>
          <w:color w:val="191919"/>
          <w:sz w:val="40"/>
          <w:szCs w:val="40"/>
        </w:rPr>
        <w:t>TMENT</w:t>
      </w:r>
      <w:r w:rsidRPr="00782E3E">
        <w:rPr>
          <w:rFonts w:ascii="Times New Roman" w:hAnsi="Times New Roman"/>
          <w:color w:val="191919"/>
          <w:spacing w:val="35"/>
          <w:sz w:val="40"/>
          <w:szCs w:val="40"/>
        </w:rPr>
        <w:t xml:space="preserve"> </w:t>
      </w:r>
      <w:r w:rsidRPr="00782E3E">
        <w:rPr>
          <w:rFonts w:ascii="Times New Roman" w:hAnsi="Times New Roman"/>
          <w:color w:val="191919"/>
          <w:sz w:val="40"/>
          <w:szCs w:val="40"/>
        </w:rPr>
        <w:t>OF</w:t>
      </w:r>
      <w:r w:rsidRPr="00782E3E">
        <w:rPr>
          <w:rFonts w:ascii="Times New Roman" w:hAnsi="Times New Roman"/>
          <w:color w:val="191919"/>
          <w:spacing w:val="45"/>
          <w:sz w:val="40"/>
          <w:szCs w:val="40"/>
        </w:rPr>
        <w:t xml:space="preserve"> BEHAVIORAL SCIENCES</w:t>
      </w:r>
      <w:bookmarkEnd w:id="8"/>
      <w:bookmarkEnd w:id="9"/>
      <w:bookmarkEnd w:id="10"/>
      <w:bookmarkEnd w:id="11"/>
    </w:p>
    <w:p w:rsidR="00782E3E" w:rsidRDefault="00782E3E" w:rsidP="00782E3E">
      <w:pPr>
        <w:widowControl w:val="0"/>
        <w:autoSpaceDE w:val="0"/>
        <w:autoSpaceDN w:val="0"/>
        <w:adjustRightInd w:val="0"/>
        <w:spacing w:after="0"/>
        <w:ind w:left="990" w:right="1734" w:firstLine="0"/>
        <w:jc w:val="both"/>
        <w:rPr>
          <w:rFonts w:ascii="Times New Roman" w:hAnsi="Times New Roman"/>
          <w:color w:val="191919"/>
          <w:sz w:val="18"/>
          <w:szCs w:val="18"/>
        </w:rPr>
      </w:pPr>
    </w:p>
    <w:p w:rsidR="00782E3E" w:rsidRDefault="00782E3E" w:rsidP="00782E3E">
      <w:pPr>
        <w:widowControl w:val="0"/>
        <w:autoSpaceDE w:val="0"/>
        <w:autoSpaceDN w:val="0"/>
        <w:adjustRightInd w:val="0"/>
        <w:spacing w:after="0"/>
        <w:ind w:left="360" w:right="1734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 Department of Behavioral Sciences 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fers degrees in psycholog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 xml:space="preserve"> and sociology.</w:t>
      </w:r>
    </w:p>
    <w:p w:rsidR="00782E3E" w:rsidRDefault="00782E3E" w:rsidP="00782E3E">
      <w:pPr>
        <w:widowControl w:val="0"/>
        <w:autoSpaceDE w:val="0"/>
        <w:autoSpaceDN w:val="0"/>
        <w:adjustRightInd w:val="0"/>
        <w:spacing w:before="7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82E3E" w:rsidRDefault="00782E3E" w:rsidP="00782E3E">
      <w:pPr>
        <w:widowControl w:val="0"/>
        <w:autoSpaceDE w:val="0"/>
        <w:autoSpaceDN w:val="0"/>
        <w:adjustRightInd w:val="0"/>
        <w:spacing w:after="0"/>
        <w:ind w:left="360" w:right="661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SYCHOLOGY</w:t>
      </w:r>
    </w:p>
    <w:p w:rsidR="00782E3E" w:rsidRDefault="00782E3E" w:rsidP="00782E3E">
      <w:pPr>
        <w:widowControl w:val="0"/>
        <w:autoSpaceDE w:val="0"/>
        <w:autoSpaceDN w:val="0"/>
        <w:adjustRightInd w:val="0"/>
        <w:spacing w:before="30" w:after="0" w:line="250" w:lineRule="auto"/>
        <w:ind w:left="360" w:right="89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major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Psychology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provides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courses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that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lead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Bachelor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Arts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degree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psycholog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who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majors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psych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logy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gains a fundamental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understanding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 the principles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 human thought,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emotion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 behavior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programs. In addition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 the program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>s em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</w:t>
      </w:r>
      <w:r>
        <w:rPr>
          <w:rFonts w:ascii="Times New Roman" w:hAnsi="Times New Roman"/>
          <w:color w:val="191919"/>
          <w:sz w:val="18"/>
          <w:szCs w:val="18"/>
        </w:rPr>
        <w:t>hasis on psychological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factors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 human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learning,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biological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 social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determinants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 human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behavior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also emphasized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as well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as research methods.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This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broad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based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training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prepares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understand,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evaluate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influence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their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own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behavior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well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>havior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oth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ers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Because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psychology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relevant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numerous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fields,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job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opportunities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for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psychology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majors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diverse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include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employ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</w:t>
      </w:r>
      <w:r>
        <w:rPr>
          <w:rFonts w:ascii="Times New Roman" w:hAnsi="Times New Roman"/>
          <w:color w:val="191919"/>
          <w:sz w:val="18"/>
          <w:szCs w:val="18"/>
        </w:rPr>
        <w:t>ent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such areas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business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industr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educational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settings,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mental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health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agencies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hospitals,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governmental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agencies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(including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military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and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la</w:t>
      </w:r>
      <w:r>
        <w:rPr>
          <w:rFonts w:ascii="Times New Roman" w:hAnsi="Times New Roman"/>
          <w:color w:val="19191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enforcement)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etc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pla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becom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professiona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psychologist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menta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healt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practitioner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prepare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continu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their </w:t>
      </w:r>
      <w:r>
        <w:rPr>
          <w:rFonts w:ascii="Times New Roman" w:hAnsi="Times New Roman"/>
          <w:color w:val="191919"/>
          <w:sz w:val="18"/>
          <w:szCs w:val="18"/>
        </w:rPr>
        <w:t>education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order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obtain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graduate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degree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one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more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than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50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areas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specialization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within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psycholog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Psych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logy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program is a member of the Council of Unde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graduate Programs in Psycholog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 Departments with unde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graduate programs in psycholog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 xml:space="preserve">, in </w:t>
      </w:r>
      <w:proofErr w:type="spellStart"/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nstitu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tions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 xml:space="preserve"> accredited for such purposes by their regional accrediting association, are eligible for membership on the council.</w:t>
      </w:r>
    </w:p>
    <w:p w:rsidR="00782E3E" w:rsidRDefault="00782E3E" w:rsidP="00782E3E">
      <w:pPr>
        <w:widowControl w:val="0"/>
        <w:autoSpaceDE w:val="0"/>
        <w:autoSpaceDN w:val="0"/>
        <w:adjustRightInd w:val="0"/>
        <w:spacing w:before="16" w:after="0" w:line="200" w:lineRule="exact"/>
        <w:ind w:left="360" w:firstLine="0"/>
        <w:rPr>
          <w:rFonts w:ascii="Times New Roman" w:hAnsi="Times New Roman"/>
          <w:color w:val="000000"/>
          <w:sz w:val="20"/>
          <w:szCs w:val="20"/>
        </w:rPr>
      </w:pPr>
    </w:p>
    <w:p w:rsidR="00782E3E" w:rsidRDefault="00782E3E" w:rsidP="00782E3E">
      <w:pPr>
        <w:widowControl w:val="0"/>
        <w:autoSpaceDE w:val="0"/>
        <w:autoSpaceDN w:val="0"/>
        <w:adjustRightInd w:val="0"/>
        <w:spacing w:after="0"/>
        <w:ind w:left="360" w:right="7683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 major in Psychology requires:</w:t>
      </w:r>
    </w:p>
    <w:p w:rsidR="00782E3E" w:rsidRDefault="00782E3E" w:rsidP="00782E3E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782E3E" w:rsidRPr="0012427B" w:rsidRDefault="00782E3E" w:rsidP="00782E3E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/>
        <w:rPr>
          <w:rFonts w:ascii="Times New Roman" w:hAnsi="Times New Roman"/>
          <w:color w:val="191919"/>
          <w:sz w:val="18"/>
          <w:szCs w:val="18"/>
        </w:rPr>
      </w:pPr>
      <w:r w:rsidRPr="0012427B">
        <w:rPr>
          <w:rFonts w:ascii="Times New Roman" w:hAnsi="Times New Roman"/>
          <w:color w:val="191919"/>
          <w:sz w:val="18"/>
          <w:szCs w:val="18"/>
        </w:rPr>
        <w:t>Completion of a minimum of 120 semester hours with a cumulative grade-point average of at least 2.0.</w:t>
      </w:r>
    </w:p>
    <w:p w:rsidR="00782E3E" w:rsidRDefault="00782E3E" w:rsidP="00782E3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/>
        <w:ind w:left="1080"/>
        <w:rPr>
          <w:rFonts w:ascii="Times New Roman" w:hAnsi="Times New Roman"/>
          <w:color w:val="191919"/>
          <w:sz w:val="18"/>
          <w:szCs w:val="18"/>
        </w:rPr>
      </w:pPr>
      <w:r w:rsidRPr="0012427B">
        <w:rPr>
          <w:rFonts w:ascii="Times New Roman" w:hAnsi="Times New Roman"/>
          <w:color w:val="191919"/>
          <w:sz w:val="18"/>
          <w:szCs w:val="18"/>
        </w:rPr>
        <w:t>Completion of all major courses with grades of “C” or above.</w:t>
      </w:r>
    </w:p>
    <w:p w:rsidR="00782E3E" w:rsidRPr="0012427B" w:rsidRDefault="002A0B0F" w:rsidP="00782E3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/>
        <w:ind w:left="1080"/>
        <w:rPr>
          <w:rFonts w:ascii="Times New Roman" w:hAnsi="Times New Roman"/>
          <w:color w:val="191919"/>
          <w:sz w:val="18"/>
          <w:szCs w:val="18"/>
        </w:rPr>
      </w:pPr>
      <w:r w:rsidRPr="002A0B0F">
        <w:rPr>
          <w:noProof/>
        </w:rPr>
        <w:pict>
          <v:shape id="Freeform 3143" o:spid="_x0000_s1056" style="position:absolute;left:0;text-align:left;margin-left:31.15pt;margin-top:4.45pt;width:2.2pt;height:0;z-index:-25165824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JTgsQA&#10;AADdAAAADwAAAGRycy9kb3ducmV2LnhtbESPQWvCQBSE7wX/w/KE3urGaoNEVxGbghcPieL5kX0m&#10;0ezbkF1N+u+7gtDjMDPfMKvNYBrxoM7VlhVMJxEI4sLqmksFp+PPxwKE88gaG8uk4JccbNajtxUm&#10;2vac0SP3pQgQdgkqqLxvEyldUZFBN7EtcfAutjPog+xKqTvsA9w08jOKYmmw5rBQYUu7iopbfjcK&#10;+jZ1170pdvlZ5oc0oyH9+s6Ueh8P2yUIT4P/D7/ae60gnsVzeL4JT0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yU4LEAAAA3QAAAA8AAAAAAAAAAAAAAAAAmAIAAGRycy9k&#10;b3ducmV2LnhtbFBLBQYAAAAABAAEAPUAAACJAwAAAAA=&#10;" path="m,l45,e" filled="f" strokecolor="#191919" strokeweight="2pt">
            <v:path arrowok="t" o:connecttype="custom" o:connectlocs="0,0;44,0" o:connectangles="0,0"/>
          </v:shape>
        </w:pict>
      </w:r>
      <w:r w:rsidR="00782E3E" w:rsidRPr="0012427B">
        <w:rPr>
          <w:rFonts w:ascii="Times New Roman" w:hAnsi="Times New Roman"/>
          <w:color w:val="191919"/>
          <w:sz w:val="18"/>
          <w:szCs w:val="18"/>
        </w:rPr>
        <w:t>Completion</w:t>
      </w:r>
      <w:r w:rsidR="00782E3E" w:rsidRPr="0012427B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782E3E" w:rsidRPr="0012427B">
        <w:rPr>
          <w:rFonts w:ascii="Times New Roman" w:hAnsi="Times New Roman"/>
          <w:color w:val="191919"/>
          <w:sz w:val="18"/>
          <w:szCs w:val="18"/>
        </w:rPr>
        <w:t>of</w:t>
      </w:r>
      <w:r w:rsidR="00782E3E" w:rsidRPr="0012427B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782E3E" w:rsidRPr="0012427B">
        <w:rPr>
          <w:rFonts w:ascii="Times New Roman" w:hAnsi="Times New Roman"/>
          <w:color w:val="191919"/>
          <w:sz w:val="18"/>
          <w:szCs w:val="18"/>
        </w:rPr>
        <w:t>all</w:t>
      </w:r>
      <w:r w:rsidR="00782E3E" w:rsidRPr="0012427B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782E3E" w:rsidRPr="0012427B">
        <w:rPr>
          <w:rFonts w:ascii="Times New Roman" w:hAnsi="Times New Roman"/>
          <w:color w:val="191919"/>
          <w:sz w:val="18"/>
          <w:szCs w:val="18"/>
        </w:rPr>
        <w:t>required</w:t>
      </w:r>
      <w:r w:rsidR="00782E3E" w:rsidRPr="0012427B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782E3E" w:rsidRPr="0012427B">
        <w:rPr>
          <w:rFonts w:ascii="Times New Roman" w:hAnsi="Times New Roman"/>
          <w:color w:val="191919"/>
          <w:sz w:val="18"/>
          <w:szCs w:val="18"/>
        </w:rPr>
        <w:t>examinations:</w:t>
      </w:r>
      <w:r w:rsidR="00782E3E" w:rsidRPr="0012427B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782E3E" w:rsidRPr="0012427B">
        <w:rPr>
          <w:rFonts w:ascii="Times New Roman" w:hAnsi="Times New Roman"/>
          <w:color w:val="191919"/>
          <w:sz w:val="18"/>
          <w:szCs w:val="18"/>
        </w:rPr>
        <w:t>Psychology</w:t>
      </w:r>
      <w:r w:rsidR="00782E3E" w:rsidRPr="0012427B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782E3E" w:rsidRPr="0012427B">
        <w:rPr>
          <w:rFonts w:ascii="Times New Roman" w:hAnsi="Times New Roman"/>
          <w:color w:val="191919"/>
          <w:sz w:val="18"/>
          <w:szCs w:val="18"/>
        </w:rPr>
        <w:t>test</w:t>
      </w:r>
      <w:r w:rsidR="00782E3E" w:rsidRPr="0012427B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782E3E" w:rsidRPr="0012427B">
        <w:rPr>
          <w:rFonts w:ascii="Times New Roman" w:hAnsi="Times New Roman"/>
          <w:color w:val="191919"/>
          <w:sz w:val="18"/>
          <w:szCs w:val="18"/>
        </w:rPr>
        <w:t>of</w:t>
      </w:r>
      <w:r w:rsidR="00782E3E" w:rsidRPr="0012427B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782E3E" w:rsidRPr="0012427B">
        <w:rPr>
          <w:rFonts w:ascii="Times New Roman" w:hAnsi="Times New Roman"/>
          <w:color w:val="191919"/>
          <w:sz w:val="18"/>
          <w:szCs w:val="18"/>
        </w:rPr>
        <w:t>the</w:t>
      </w:r>
      <w:r w:rsidR="00782E3E" w:rsidRPr="0012427B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782E3E" w:rsidRPr="0012427B">
        <w:rPr>
          <w:rFonts w:ascii="Times New Roman" w:hAnsi="Times New Roman"/>
          <w:color w:val="191919"/>
          <w:sz w:val="18"/>
          <w:szCs w:val="18"/>
        </w:rPr>
        <w:t>Graduate</w:t>
      </w:r>
      <w:r w:rsidR="00782E3E" w:rsidRPr="0012427B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782E3E" w:rsidRPr="0012427B">
        <w:rPr>
          <w:rFonts w:ascii="Times New Roman" w:hAnsi="Times New Roman"/>
          <w:color w:val="191919"/>
          <w:sz w:val="18"/>
          <w:szCs w:val="18"/>
        </w:rPr>
        <w:t>Records</w:t>
      </w:r>
      <w:r w:rsidR="00782E3E" w:rsidRPr="0012427B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782E3E" w:rsidRPr="0012427B">
        <w:rPr>
          <w:rFonts w:ascii="Times New Roman" w:hAnsi="Times New Roman"/>
          <w:color w:val="191919"/>
          <w:sz w:val="18"/>
          <w:szCs w:val="18"/>
        </w:rPr>
        <w:t>Examination</w:t>
      </w:r>
      <w:r w:rsidR="00782E3E" w:rsidRPr="0012427B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782E3E" w:rsidRPr="0012427B">
        <w:rPr>
          <w:rFonts w:ascii="Times New Roman" w:hAnsi="Times New Roman"/>
          <w:color w:val="191919"/>
          <w:sz w:val="18"/>
          <w:szCs w:val="18"/>
        </w:rPr>
        <w:t>(GRE),</w:t>
      </w:r>
      <w:r w:rsidR="00782E3E" w:rsidRPr="0012427B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782E3E" w:rsidRPr="0012427B">
        <w:rPr>
          <w:rFonts w:ascii="Times New Roman" w:hAnsi="Times New Roman"/>
          <w:color w:val="191919"/>
          <w:sz w:val="18"/>
          <w:szCs w:val="18"/>
        </w:rPr>
        <w:t>or</w:t>
      </w:r>
      <w:r w:rsidR="00782E3E" w:rsidRPr="0012427B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782E3E" w:rsidRPr="0012427B">
        <w:rPr>
          <w:rFonts w:ascii="Times New Roman" w:hAnsi="Times New Roman"/>
          <w:color w:val="191919"/>
          <w:sz w:val="18"/>
          <w:szCs w:val="18"/>
        </w:rPr>
        <w:t>the</w:t>
      </w:r>
      <w:r w:rsidR="00782E3E" w:rsidRPr="0012427B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782E3E" w:rsidRPr="0012427B">
        <w:rPr>
          <w:rFonts w:ascii="Times New Roman" w:hAnsi="Times New Roman"/>
          <w:color w:val="191919"/>
          <w:sz w:val="18"/>
          <w:szCs w:val="18"/>
        </w:rPr>
        <w:t>Major</w:t>
      </w:r>
      <w:r w:rsidR="00782E3E" w:rsidRPr="0012427B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782E3E" w:rsidRPr="0012427B">
        <w:rPr>
          <w:rFonts w:ascii="Times New Roman" w:hAnsi="Times New Roman"/>
          <w:color w:val="191919"/>
          <w:sz w:val="18"/>
          <w:szCs w:val="18"/>
        </w:rPr>
        <w:t>Field</w:t>
      </w:r>
      <w:r w:rsidR="00782E3E" w:rsidRPr="0012427B"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 w:rsidR="00782E3E" w:rsidRPr="0012427B">
        <w:rPr>
          <w:rFonts w:ascii="Times New Roman" w:hAnsi="Times New Roman"/>
          <w:color w:val="191919"/>
          <w:sz w:val="18"/>
          <w:szCs w:val="18"/>
        </w:rPr>
        <w:t>Area</w:t>
      </w:r>
      <w:r w:rsidR="00782E3E" w:rsidRPr="0012427B"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 w:rsidR="00782E3E" w:rsidRPr="0012427B"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 w:rsidR="00782E3E" w:rsidRPr="0012427B">
        <w:rPr>
          <w:rFonts w:ascii="Times New Roman" w:hAnsi="Times New Roman"/>
          <w:color w:val="191919"/>
          <w:sz w:val="18"/>
          <w:szCs w:val="18"/>
        </w:rPr>
        <w:t>est</w:t>
      </w:r>
      <w:r w:rsidR="00782E3E" w:rsidRPr="0012427B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782E3E" w:rsidRPr="0012427B">
        <w:rPr>
          <w:rFonts w:ascii="Times New Roman" w:hAnsi="Times New Roman"/>
          <w:color w:val="191919"/>
          <w:sz w:val="18"/>
          <w:szCs w:val="18"/>
        </w:rPr>
        <w:t>and a departmental exit examination.</w:t>
      </w:r>
    </w:p>
    <w:p w:rsidR="00782E3E" w:rsidRDefault="00782E3E" w:rsidP="00782E3E">
      <w:pPr>
        <w:widowControl w:val="0"/>
        <w:autoSpaceDE w:val="0"/>
        <w:autoSpaceDN w:val="0"/>
        <w:adjustRightInd w:val="0"/>
        <w:spacing w:before="6" w:after="0" w:line="252" w:lineRule="auto"/>
        <w:ind w:right="40"/>
        <w:jc w:val="both"/>
      </w:pPr>
    </w:p>
    <w:p w:rsidR="00782E3E" w:rsidRDefault="00782E3E" w:rsidP="00782E3E">
      <w:pPr>
        <w:widowControl w:val="0"/>
        <w:autoSpaceDE w:val="0"/>
        <w:autoSpaceDN w:val="0"/>
        <w:adjustRightInd w:val="0"/>
        <w:spacing w:before="20" w:after="0"/>
        <w:ind w:left="360" w:right="274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OCIOLOGY</w:t>
      </w:r>
    </w:p>
    <w:p w:rsidR="00E328D1" w:rsidRDefault="00782E3E" w:rsidP="00782E3E">
      <w:pPr>
        <w:widowControl w:val="0"/>
        <w:autoSpaceDE w:val="0"/>
        <w:autoSpaceDN w:val="0"/>
        <w:adjustRightInd w:val="0"/>
        <w:spacing w:before="30" w:after="0" w:line="250" w:lineRule="auto"/>
        <w:ind w:left="360" w:right="40" w:firstLine="0"/>
        <w:jc w:val="both"/>
        <w:rPr>
          <w:rFonts w:ascii="Times New Roman" w:hAnsi="Times New Roman"/>
          <w:color w:val="191919"/>
          <w:sz w:val="18"/>
          <w:szCs w:val="18"/>
        </w:rPr>
        <w:sectPr w:rsidR="00E328D1" w:rsidSect="0055709A">
          <w:type w:val="continuous"/>
          <w:pgSz w:w="12240" w:h="15840" w:code="1"/>
          <w:pgMar w:top="432" w:right="1123" w:bottom="274" w:left="547" w:header="720" w:footer="288" w:gutter="0"/>
          <w:cols w:space="720"/>
          <w:docGrid w:linePitch="360"/>
        </w:sectPr>
      </w:pP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major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Sociology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provides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courses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that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lead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Bachelor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Arts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degree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sociolog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sociology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program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fers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variety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courses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designe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enhanc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knowledg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socio-cultura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environments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huma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socia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behavio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socia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groups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contras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psyc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olog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which </w:t>
      </w:r>
      <w:r>
        <w:rPr>
          <w:rFonts w:ascii="Times New Roman" w:hAnsi="Times New Roman"/>
          <w:color w:val="191919"/>
          <w:sz w:val="18"/>
          <w:szCs w:val="18"/>
        </w:rPr>
        <w:t>focuses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individual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behavio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sociology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examines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human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behavior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group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level.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Sociologists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attempt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explain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how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hy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society changes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over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time,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how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why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societies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di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fer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from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one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anothe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 The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program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study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sociology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provides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students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with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adequate competencies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for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successful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graduate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sociolog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other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related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behavior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sciences,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gerontology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religion.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degree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provides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some employment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options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bachelo</w:t>
      </w:r>
      <w:r>
        <w:rPr>
          <w:rFonts w:ascii="Times New Roman" w:hAnsi="Times New Roman"/>
          <w:color w:val="191919"/>
          <w:spacing w:val="7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level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by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carefully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selecting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sociology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allied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electives,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can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enhance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employment </w:t>
      </w:r>
    </w:p>
    <w:p w:rsidR="00782E3E" w:rsidRDefault="00782E3E" w:rsidP="00782E3E">
      <w:pPr>
        <w:widowControl w:val="0"/>
        <w:autoSpaceDE w:val="0"/>
        <w:autoSpaceDN w:val="0"/>
        <w:adjustRightInd w:val="0"/>
        <w:spacing w:before="30" w:after="0" w:line="250" w:lineRule="auto"/>
        <w:ind w:left="360" w:right="40" w:firstLine="0"/>
        <w:jc w:val="both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lastRenderedPageBreak/>
        <w:t>possibilities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>. Sociology majors can also pursue a dual degree with either psychology or social work as the second majo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782E3E" w:rsidRDefault="00782E3E" w:rsidP="00782E3E">
      <w:pPr>
        <w:widowControl w:val="0"/>
        <w:autoSpaceDE w:val="0"/>
        <w:autoSpaceDN w:val="0"/>
        <w:adjustRightInd w:val="0"/>
        <w:spacing w:before="16" w:after="0" w:line="200" w:lineRule="exact"/>
        <w:ind w:left="360" w:right="40" w:firstLine="0"/>
        <w:rPr>
          <w:rFonts w:ascii="Times New Roman" w:hAnsi="Times New Roman"/>
          <w:color w:val="000000"/>
          <w:sz w:val="20"/>
          <w:szCs w:val="20"/>
        </w:rPr>
      </w:pPr>
    </w:p>
    <w:p w:rsidR="00782E3E" w:rsidRDefault="00782E3E" w:rsidP="00782E3E">
      <w:pPr>
        <w:widowControl w:val="0"/>
        <w:autoSpaceDE w:val="0"/>
        <w:autoSpaceDN w:val="0"/>
        <w:adjustRightInd w:val="0"/>
        <w:spacing w:after="0"/>
        <w:ind w:left="360" w:right="4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 major in Sociology requires:</w:t>
      </w:r>
    </w:p>
    <w:p w:rsidR="00782E3E" w:rsidRDefault="00782E3E" w:rsidP="00782E3E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782E3E" w:rsidRDefault="00782E3E" w:rsidP="00782E3E">
      <w:pPr>
        <w:widowControl w:val="0"/>
        <w:autoSpaceDE w:val="0"/>
        <w:autoSpaceDN w:val="0"/>
        <w:adjustRightInd w:val="0"/>
        <w:spacing w:after="0"/>
        <w:ind w:left="990" w:hanging="27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1. Completion of 120 semester hours with a cumulative grade-point average of at least 2.0.</w:t>
      </w:r>
    </w:p>
    <w:p w:rsidR="00782E3E" w:rsidRDefault="00782E3E" w:rsidP="00782E3E">
      <w:pPr>
        <w:widowControl w:val="0"/>
        <w:autoSpaceDE w:val="0"/>
        <w:autoSpaceDN w:val="0"/>
        <w:adjustRightInd w:val="0"/>
        <w:spacing w:after="0"/>
        <w:ind w:left="990" w:hanging="27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 xml:space="preserve">2. Completion of all major courses with grades 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>of ”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>C” or above.</w:t>
      </w:r>
    </w:p>
    <w:p w:rsidR="00782E3E" w:rsidRDefault="00782E3E" w:rsidP="00782E3E">
      <w:pPr>
        <w:widowControl w:val="0"/>
        <w:autoSpaceDE w:val="0"/>
        <w:autoSpaceDN w:val="0"/>
        <w:adjustRightInd w:val="0"/>
        <w:spacing w:after="0" w:line="250" w:lineRule="auto"/>
        <w:ind w:left="990" w:right="989" w:hanging="27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3. Completion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required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examinations: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Sociology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est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Graduate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Records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Examination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(GRE),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Major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Field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Area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>st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 a departmental examination.</w:t>
      </w:r>
    </w:p>
    <w:p w:rsidR="00782E3E" w:rsidRDefault="00782E3E" w:rsidP="00782E3E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 xml:space="preserve"> </w:t>
      </w:r>
    </w:p>
    <w:p w:rsidR="00782E3E" w:rsidRDefault="00782E3E" w:rsidP="00782E3E">
      <w:pPr>
        <w:widowControl w:val="0"/>
        <w:autoSpaceDE w:val="0"/>
        <w:autoSpaceDN w:val="0"/>
        <w:adjustRightInd w:val="0"/>
        <w:spacing w:after="0"/>
        <w:ind w:left="360" w:right="157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M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INORS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IN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SYCHOLOGY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AND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OCIOLOGY</w:t>
      </w:r>
    </w:p>
    <w:p w:rsidR="00782E3E" w:rsidRDefault="00782E3E" w:rsidP="00782E3E">
      <w:pPr>
        <w:widowControl w:val="0"/>
        <w:autoSpaceDE w:val="0"/>
        <w:autoSpaceDN w:val="0"/>
        <w:adjustRightInd w:val="0"/>
        <w:spacing w:after="0" w:line="250" w:lineRule="auto"/>
        <w:ind w:left="360" w:right="4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Department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Behavioral Sciences </w:t>
      </w:r>
      <w:r>
        <w:rPr>
          <w:rFonts w:ascii="Times New Roman" w:hAnsi="Times New Roman"/>
          <w:color w:val="1919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also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fers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minors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psychology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sociolog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minor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program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requires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eighteen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(18)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semester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hours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upper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level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prescribed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courses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along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with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elective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courses.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department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fers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minors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psychol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gy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sociology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enhance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employment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opportunities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and/or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preparation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for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graduate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school.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Each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minors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requires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eighteen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(18)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</w:t>
      </w:r>
      <w:r>
        <w:rPr>
          <w:rFonts w:ascii="Times New Roman" w:hAnsi="Times New Roman"/>
          <w:color w:val="191919"/>
          <w:sz w:val="18"/>
          <w:szCs w:val="18"/>
        </w:rPr>
        <w:t>ester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hours of lower and upper level courses.</w:t>
      </w:r>
    </w:p>
    <w:p w:rsidR="00782E3E" w:rsidRDefault="00782E3E" w:rsidP="00782E3E">
      <w:pPr>
        <w:widowControl w:val="0"/>
        <w:autoSpaceDE w:val="0"/>
        <w:autoSpaceDN w:val="0"/>
        <w:adjustRightInd w:val="0"/>
        <w:spacing w:after="0"/>
        <w:ind w:left="360" w:right="3370" w:firstLine="0"/>
        <w:jc w:val="both"/>
        <w:rPr>
          <w:rFonts w:ascii="Times New Roman" w:hAnsi="Times New Roman"/>
          <w:b/>
          <w:bCs/>
          <w:color w:val="191919"/>
          <w:sz w:val="24"/>
          <w:szCs w:val="24"/>
        </w:rPr>
      </w:pPr>
    </w:p>
    <w:p w:rsidR="00782E3E" w:rsidRDefault="00782E3E" w:rsidP="00782E3E">
      <w:pPr>
        <w:widowControl w:val="0"/>
        <w:autoSpaceDE w:val="0"/>
        <w:autoSpaceDN w:val="0"/>
        <w:adjustRightInd w:val="0"/>
        <w:spacing w:after="0"/>
        <w:ind w:left="360" w:right="337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M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INOR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IN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SYCHOLOGY</w:t>
      </w:r>
    </w:p>
    <w:p w:rsidR="00782E3E" w:rsidRDefault="00782E3E" w:rsidP="00782E3E">
      <w:pPr>
        <w:widowControl w:val="0"/>
        <w:tabs>
          <w:tab w:val="left" w:pos="2520"/>
        </w:tabs>
        <w:autoSpaceDE w:val="0"/>
        <w:autoSpaceDN w:val="0"/>
        <w:adjustRightInd w:val="0"/>
        <w:spacing w:before="30" w:after="0"/>
        <w:ind w:left="360" w:right="346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Psychology</w:t>
      </w:r>
      <w:r>
        <w:rPr>
          <w:rFonts w:ascii="Times New Roman" w:hAnsi="Times New Roman"/>
          <w:color w:val="191919"/>
          <w:sz w:val="18"/>
          <w:szCs w:val="18"/>
        </w:rPr>
        <w:tab/>
        <w:t>18 hours</w:t>
      </w:r>
    </w:p>
    <w:p w:rsidR="00782E3E" w:rsidRDefault="00782E3E" w:rsidP="00782E3E">
      <w:pPr>
        <w:widowControl w:val="0"/>
        <w:tabs>
          <w:tab w:val="left" w:pos="2520"/>
        </w:tabs>
        <w:autoSpaceDE w:val="0"/>
        <w:autoSpaceDN w:val="0"/>
        <w:adjustRightInd w:val="0"/>
        <w:spacing w:before="7" w:after="0" w:line="200" w:lineRule="exact"/>
        <w:ind w:left="360" w:right="3460" w:firstLine="0"/>
        <w:rPr>
          <w:rFonts w:ascii="Times New Roman" w:hAnsi="Times New Roman"/>
          <w:color w:val="000000"/>
          <w:sz w:val="20"/>
          <w:szCs w:val="20"/>
        </w:rPr>
      </w:pPr>
    </w:p>
    <w:p w:rsidR="00782E3E" w:rsidRDefault="00782E3E" w:rsidP="00782E3E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254" w:lineRule="auto"/>
        <w:ind w:left="360" w:right="3460" w:firstLine="0"/>
        <w:rPr>
          <w:rFonts w:ascii="Times New Roman" w:hAnsi="Times New Roman"/>
          <w:b/>
          <w:bCs/>
          <w:color w:val="191919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M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INOR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IN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 xml:space="preserve">OCIOLOGY </w:t>
      </w:r>
    </w:p>
    <w:p w:rsidR="00782E3E" w:rsidRDefault="00782E3E" w:rsidP="00782E3E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254" w:lineRule="auto"/>
        <w:ind w:left="360" w:right="3460" w:firstLine="0"/>
        <w:rPr>
          <w:rFonts w:ascii="Times New Roman" w:hAnsi="Times New Roman"/>
          <w:color w:val="191919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Anthropology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18 hours </w:t>
      </w:r>
    </w:p>
    <w:p w:rsidR="00782E3E" w:rsidRDefault="00782E3E" w:rsidP="00782E3E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254" w:lineRule="auto"/>
        <w:ind w:left="360" w:right="3460" w:firstLine="0"/>
        <w:rPr>
          <w:rFonts w:ascii="Times New Roman" w:hAnsi="Times New Roman"/>
          <w:color w:val="191919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Gerontology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18 hours </w:t>
      </w:r>
    </w:p>
    <w:p w:rsidR="00782E3E" w:rsidRDefault="00782E3E" w:rsidP="00782E3E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254" w:lineRule="auto"/>
        <w:ind w:left="360" w:right="3460" w:firstLine="0"/>
        <w:rPr>
          <w:rFonts w:ascii="Times New Roman" w:hAnsi="Times New Roman"/>
          <w:color w:val="191919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Sociology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18 hours </w:t>
      </w:r>
    </w:p>
    <w:p w:rsidR="00782E3E" w:rsidRDefault="00782E3E" w:rsidP="00782E3E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254" w:lineRule="auto"/>
        <w:ind w:left="360" w:right="346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Urban Studies</w:t>
      </w:r>
      <w:r>
        <w:rPr>
          <w:rFonts w:ascii="Times New Roman" w:hAnsi="Times New Roman"/>
          <w:color w:val="191919"/>
          <w:sz w:val="18"/>
          <w:szCs w:val="18"/>
        </w:rPr>
        <w:tab/>
        <w:t>18 hours</w:t>
      </w:r>
    </w:p>
    <w:p w:rsidR="00782E3E" w:rsidRDefault="00782E3E" w:rsidP="00782E3E">
      <w:pPr>
        <w:widowControl w:val="0"/>
        <w:autoSpaceDE w:val="0"/>
        <w:autoSpaceDN w:val="0"/>
        <w:adjustRightInd w:val="0"/>
        <w:spacing w:before="6" w:after="0" w:line="252" w:lineRule="auto"/>
        <w:ind w:right="40"/>
        <w:jc w:val="both"/>
      </w:pPr>
    </w:p>
    <w:p w:rsidR="00782E3E" w:rsidRDefault="00782E3E" w:rsidP="00782E3E">
      <w:pPr>
        <w:pStyle w:val="Heading2"/>
        <w:ind w:left="180" w:firstLine="0"/>
        <w:rPr>
          <w:rFonts w:ascii="Times New Roman" w:hAnsi="Times New Roman"/>
          <w:color w:val="000000"/>
          <w:sz w:val="24"/>
          <w:szCs w:val="24"/>
        </w:rPr>
      </w:pPr>
      <w:bookmarkStart w:id="12" w:name="_Toc295327608"/>
      <w:bookmarkStart w:id="13" w:name="_Toc295562554"/>
      <w:bookmarkStart w:id="14" w:name="_Toc295574474"/>
      <w:bookmarkStart w:id="15" w:name="_Toc295575523"/>
      <w:r>
        <w:rPr>
          <w:rFonts w:ascii="Times New Roman" w:hAnsi="Times New Roman"/>
          <w:color w:val="191919"/>
          <w:sz w:val="32"/>
          <w:szCs w:val="32"/>
        </w:rPr>
        <w:t>B</w:t>
      </w:r>
      <w:r>
        <w:rPr>
          <w:rFonts w:ascii="Times New Roman" w:hAnsi="Times New Roman"/>
          <w:color w:val="191919"/>
          <w:sz w:val="24"/>
          <w:szCs w:val="24"/>
        </w:rPr>
        <w:t>ACHELOR</w:t>
      </w:r>
      <w:r>
        <w:rPr>
          <w:rFonts w:ascii="Times New Roman" w:hAnsi="Times New Roman"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24"/>
          <w:szCs w:val="24"/>
        </w:rPr>
        <w:t>OF</w:t>
      </w:r>
      <w:r>
        <w:rPr>
          <w:rFonts w:ascii="Times New Roman" w:hAnsi="Times New Roman"/>
          <w:color w:val="191919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32"/>
          <w:szCs w:val="32"/>
        </w:rPr>
        <w:t>A</w:t>
      </w:r>
      <w:r>
        <w:rPr>
          <w:rFonts w:ascii="Times New Roman" w:hAnsi="Times New Roman"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color w:val="191919"/>
          <w:sz w:val="24"/>
          <w:szCs w:val="24"/>
        </w:rPr>
        <w:t>TS</w:t>
      </w:r>
      <w:r>
        <w:rPr>
          <w:rFonts w:ascii="Times New Roman" w:hAnsi="Times New Roman"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32"/>
          <w:szCs w:val="32"/>
        </w:rPr>
        <w:t>D</w:t>
      </w:r>
      <w:r>
        <w:rPr>
          <w:rFonts w:ascii="Times New Roman" w:hAnsi="Times New Roman"/>
          <w:color w:val="191919"/>
          <w:sz w:val="24"/>
          <w:szCs w:val="24"/>
        </w:rPr>
        <w:t>EGREE</w:t>
      </w:r>
      <w:r>
        <w:rPr>
          <w:rFonts w:ascii="Times New Roman" w:hAnsi="Times New Roman"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24"/>
          <w:szCs w:val="24"/>
        </w:rPr>
        <w:t>IN</w:t>
      </w:r>
      <w:r>
        <w:rPr>
          <w:rFonts w:ascii="Times New Roman" w:hAnsi="Times New Roman"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32"/>
          <w:szCs w:val="32"/>
        </w:rPr>
        <w:t>P</w:t>
      </w:r>
      <w:r>
        <w:rPr>
          <w:rFonts w:ascii="Times New Roman" w:hAnsi="Times New Roman"/>
          <w:color w:val="191919"/>
          <w:sz w:val="24"/>
          <w:szCs w:val="24"/>
        </w:rPr>
        <w:t>SYCHOLOGY</w:t>
      </w:r>
      <w:bookmarkEnd w:id="12"/>
      <w:bookmarkEnd w:id="13"/>
      <w:bookmarkEnd w:id="14"/>
      <w:bookmarkEnd w:id="15"/>
    </w:p>
    <w:p w:rsidR="00782E3E" w:rsidRDefault="00782E3E" w:rsidP="00782E3E">
      <w:pPr>
        <w:widowControl w:val="0"/>
        <w:tabs>
          <w:tab w:val="right" w:pos="9810"/>
        </w:tabs>
        <w:autoSpaceDE w:val="0"/>
        <w:autoSpaceDN w:val="0"/>
        <w:adjustRightInd w:val="0"/>
        <w:spacing w:before="6" w:after="0" w:line="252" w:lineRule="auto"/>
        <w:ind w:left="450" w:right="40" w:firstLine="0"/>
        <w:jc w:val="both"/>
        <w:rPr>
          <w:rFonts w:ascii="Times New Roman" w:hAnsi="Times New Roman"/>
          <w:b/>
          <w:bCs/>
          <w:color w:val="191919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 F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- Courses Related to Major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(18 hrs)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C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edit Hrs.</w:t>
      </w:r>
    </w:p>
    <w:p w:rsidR="00782E3E" w:rsidRDefault="00782E3E" w:rsidP="00782E3E">
      <w:pPr>
        <w:widowControl w:val="0"/>
        <w:autoSpaceDE w:val="0"/>
        <w:autoSpaceDN w:val="0"/>
        <w:adjustRightInd w:val="0"/>
        <w:spacing w:before="12" w:after="0"/>
        <w:ind w:left="45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1000-2000 level Grade “C” or better</w:t>
      </w:r>
    </w:p>
    <w:p w:rsidR="00782E3E" w:rsidRDefault="00782E3E" w:rsidP="00782E3E">
      <w:pPr>
        <w:widowControl w:val="0"/>
        <w:autoSpaceDE w:val="0"/>
        <w:autoSpaceDN w:val="0"/>
        <w:adjustRightInd w:val="0"/>
        <w:spacing w:before="6" w:after="0" w:line="252" w:lineRule="auto"/>
        <w:ind w:right="40"/>
        <w:jc w:val="both"/>
        <w:rPr>
          <w:rFonts w:ascii="Times New Roman" w:hAnsi="Times New Roman"/>
          <w:b/>
          <w:bCs/>
          <w:color w:val="191919"/>
          <w:sz w:val="18"/>
          <w:szCs w:val="18"/>
        </w:rPr>
      </w:pPr>
    </w:p>
    <w:tbl>
      <w:tblPr>
        <w:tblW w:w="9400" w:type="dxa"/>
        <w:tblInd w:w="450" w:type="dxa"/>
        <w:tblLayout w:type="fixed"/>
        <w:tblCellMar>
          <w:left w:w="0" w:type="dxa"/>
          <w:right w:w="0" w:type="dxa"/>
        </w:tblCellMar>
        <w:tblLook w:val="0000"/>
      </w:tblPr>
      <w:tblGrid>
        <w:gridCol w:w="730"/>
        <w:gridCol w:w="1034"/>
        <w:gridCol w:w="4726"/>
        <w:gridCol w:w="2910"/>
      </w:tblGrid>
      <w:tr w:rsidR="00782E3E" w:rsidRPr="007A7452" w:rsidTr="00397E52">
        <w:trPr>
          <w:trHeight w:hRule="exact" w:val="234"/>
        </w:trPr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before="6" w:after="0"/>
              <w:ind w:left="40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before="6" w:after="0"/>
              <w:ind w:left="218" w:hanging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4726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before="6" w:after="0"/>
              <w:ind w:left="456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General Psychology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before="6" w:after="0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82E3E" w:rsidRPr="007A7452" w:rsidTr="00397E52">
        <w:trPr>
          <w:trHeight w:hRule="exact" w:val="216"/>
        </w:trPr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8" w:hanging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2203</w:t>
            </w:r>
          </w:p>
        </w:tc>
        <w:tc>
          <w:tcPr>
            <w:tcW w:w="4726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Professions of Psychology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82E3E" w:rsidRPr="007A7452" w:rsidTr="00397E52">
        <w:trPr>
          <w:trHeight w:hRule="exact" w:val="216"/>
        </w:trPr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8" w:hanging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2295</w:t>
            </w:r>
          </w:p>
        </w:tc>
        <w:tc>
          <w:tcPr>
            <w:tcW w:w="4726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Psychology of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Adjustment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82E3E" w:rsidRPr="007A7452" w:rsidTr="00397E52">
        <w:trPr>
          <w:trHeight w:hRule="exact" w:val="298"/>
        </w:trPr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8" w:hanging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2270</w:t>
            </w:r>
          </w:p>
        </w:tc>
        <w:tc>
          <w:tcPr>
            <w:tcW w:w="4726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Psychology of Ethics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782E3E" w:rsidRDefault="00782E3E" w:rsidP="00782E3E">
      <w:pPr>
        <w:widowControl w:val="0"/>
        <w:autoSpaceDE w:val="0"/>
        <w:autoSpaceDN w:val="0"/>
        <w:adjustRightInd w:val="0"/>
        <w:spacing w:after="0"/>
        <w:ind w:left="45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 F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 xml:space="preserve">Choice (Select 6 hours) </w:t>
      </w:r>
      <w:r>
        <w:rPr>
          <w:rFonts w:ascii="Times New Roman" w:hAnsi="Times New Roman"/>
          <w:color w:val="191919"/>
          <w:sz w:val="18"/>
          <w:szCs w:val="18"/>
        </w:rPr>
        <w:t>Grade of “C” or Better</w:t>
      </w:r>
    </w:p>
    <w:tbl>
      <w:tblPr>
        <w:tblW w:w="9360" w:type="dxa"/>
        <w:tblInd w:w="45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20"/>
        <w:gridCol w:w="995"/>
        <w:gridCol w:w="5597"/>
        <w:gridCol w:w="1948"/>
      </w:tblGrid>
      <w:tr w:rsidR="00782E3E" w:rsidRPr="007A7452" w:rsidTr="00397E52">
        <w:trPr>
          <w:trHeight w:hRule="exact" w:val="234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before="6" w:after="0"/>
              <w:ind w:left="40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before="6" w:after="0"/>
              <w:ind w:left="179" w:firstLine="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2601</w:t>
            </w:r>
          </w:p>
        </w:tc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before="6" w:after="0"/>
              <w:ind w:left="456" w:hanging="2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Urban Social Problems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before="6" w:after="0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82E3E" w:rsidRPr="007A7452" w:rsidTr="00397E52">
        <w:trPr>
          <w:trHeight w:hRule="exact" w:val="216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9" w:firstLine="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2201</w:t>
            </w:r>
          </w:p>
        </w:tc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 w:hanging="2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 Economics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82E3E" w:rsidRPr="007A7452" w:rsidTr="00397E52">
        <w:trPr>
          <w:trHeight w:hRule="exact" w:val="216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SSCI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9" w:firstLine="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2402</w:t>
            </w:r>
          </w:p>
        </w:tc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 w:hanging="2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Microcomputers in the Social Sciences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82E3E" w:rsidRPr="007A7452" w:rsidTr="00397E52">
        <w:trPr>
          <w:trHeight w:hRule="exact" w:val="216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MDLG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firstLine="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 w:hanging="2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Foreign Language (Option)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82E3E" w:rsidRPr="007A7452" w:rsidTr="00397E52">
        <w:trPr>
          <w:trHeight w:hRule="exact" w:val="216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8" w:firstLine="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1001</w:t>
            </w:r>
          </w:p>
        </w:tc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 w:hanging="2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Study Management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82E3E" w:rsidRPr="007A7452" w:rsidTr="00397E52">
        <w:trPr>
          <w:trHeight w:hRule="exact" w:val="298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8" w:firstLine="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4400</w:t>
            </w:r>
          </w:p>
        </w:tc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 w:hanging="2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Health Psychology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782E3E" w:rsidRDefault="00782E3E" w:rsidP="00782E3E">
      <w:pPr>
        <w:widowControl w:val="0"/>
        <w:autoSpaceDE w:val="0"/>
        <w:autoSpaceDN w:val="0"/>
        <w:adjustRightInd w:val="0"/>
        <w:spacing w:after="0"/>
        <w:ind w:left="45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(Required Major Courses 15 Hours) Grade of “C” or better</w:t>
      </w:r>
    </w:p>
    <w:p w:rsidR="00782E3E" w:rsidRDefault="00782E3E" w:rsidP="00782E3E">
      <w:pPr>
        <w:widowControl w:val="0"/>
        <w:tabs>
          <w:tab w:val="left" w:pos="1350"/>
          <w:tab w:val="left" w:pos="2700"/>
          <w:tab w:val="left" w:pos="9720"/>
        </w:tabs>
        <w:autoSpaceDE w:val="0"/>
        <w:autoSpaceDN w:val="0"/>
        <w:adjustRightInd w:val="0"/>
        <w:spacing w:before="9" w:after="0"/>
        <w:ind w:left="45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PSYC</w:t>
      </w:r>
      <w:r>
        <w:rPr>
          <w:rFonts w:ascii="Times New Roman" w:hAnsi="Times New Roman"/>
          <w:color w:val="191919"/>
          <w:sz w:val="18"/>
          <w:szCs w:val="18"/>
        </w:rPr>
        <w:tab/>
        <w:t>4300</w:t>
      </w:r>
      <w:r>
        <w:rPr>
          <w:rFonts w:ascii="Times New Roman" w:hAnsi="Times New Roman"/>
          <w:color w:val="191919"/>
          <w:sz w:val="18"/>
          <w:szCs w:val="18"/>
        </w:rPr>
        <w:tab/>
        <w:t>Behavioral Statistics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82E3E" w:rsidRDefault="00782E3E" w:rsidP="00782E3E">
      <w:pPr>
        <w:widowControl w:val="0"/>
        <w:tabs>
          <w:tab w:val="left" w:pos="1350"/>
          <w:tab w:val="left" w:pos="2700"/>
          <w:tab w:val="left" w:pos="9720"/>
        </w:tabs>
        <w:autoSpaceDE w:val="0"/>
        <w:autoSpaceDN w:val="0"/>
        <w:adjustRightInd w:val="0"/>
        <w:spacing w:before="9" w:after="0"/>
        <w:ind w:left="45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PSYC</w:t>
      </w:r>
      <w:r>
        <w:rPr>
          <w:rFonts w:ascii="Times New Roman" w:hAnsi="Times New Roman"/>
          <w:color w:val="191919"/>
          <w:sz w:val="18"/>
          <w:szCs w:val="18"/>
        </w:rPr>
        <w:tab/>
        <w:t>4304</w:t>
      </w:r>
      <w:r>
        <w:rPr>
          <w:rFonts w:ascii="Times New Roman" w:hAnsi="Times New Roman"/>
          <w:color w:val="191919"/>
          <w:sz w:val="18"/>
          <w:szCs w:val="18"/>
        </w:rPr>
        <w:tab/>
        <w:t>Behavioral Research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82E3E" w:rsidRDefault="00782E3E" w:rsidP="00782E3E">
      <w:pPr>
        <w:widowControl w:val="0"/>
        <w:tabs>
          <w:tab w:val="left" w:pos="1350"/>
          <w:tab w:val="left" w:pos="2700"/>
          <w:tab w:val="left" w:pos="9720"/>
        </w:tabs>
        <w:autoSpaceDE w:val="0"/>
        <w:autoSpaceDN w:val="0"/>
        <w:adjustRightInd w:val="0"/>
        <w:spacing w:before="9" w:after="0"/>
        <w:ind w:left="45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PSYC</w:t>
      </w:r>
      <w:r>
        <w:rPr>
          <w:rFonts w:ascii="Times New Roman" w:hAnsi="Times New Roman"/>
          <w:color w:val="191919"/>
          <w:sz w:val="18"/>
          <w:szCs w:val="18"/>
        </w:rPr>
        <w:tab/>
        <w:t>4305</w:t>
      </w:r>
      <w:r>
        <w:rPr>
          <w:rFonts w:ascii="Times New Roman" w:hAnsi="Times New Roman"/>
          <w:color w:val="191919"/>
          <w:sz w:val="18"/>
          <w:szCs w:val="18"/>
        </w:rPr>
        <w:tab/>
        <w:t>Experimental Psychology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82E3E" w:rsidRDefault="00782E3E" w:rsidP="00782E3E">
      <w:pPr>
        <w:widowControl w:val="0"/>
        <w:tabs>
          <w:tab w:val="left" w:pos="1350"/>
          <w:tab w:val="left" w:pos="2700"/>
          <w:tab w:val="left" w:pos="9720"/>
        </w:tabs>
        <w:autoSpaceDE w:val="0"/>
        <w:autoSpaceDN w:val="0"/>
        <w:adjustRightInd w:val="0"/>
        <w:spacing w:before="9" w:after="0"/>
        <w:ind w:left="45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PSYC</w:t>
      </w:r>
      <w:r>
        <w:rPr>
          <w:rFonts w:ascii="Times New Roman" w:hAnsi="Times New Roman"/>
          <w:color w:val="191919"/>
          <w:sz w:val="18"/>
          <w:szCs w:val="18"/>
        </w:rPr>
        <w:tab/>
        <w:t>4465</w:t>
      </w:r>
      <w:r>
        <w:rPr>
          <w:rFonts w:ascii="Times New Roman" w:hAnsi="Times New Roman"/>
          <w:color w:val="191919"/>
          <w:sz w:val="18"/>
          <w:szCs w:val="18"/>
        </w:rPr>
        <w:tab/>
        <w:t>History and Systems (req.)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82E3E" w:rsidRDefault="00782E3E" w:rsidP="00782E3E">
      <w:pPr>
        <w:widowControl w:val="0"/>
        <w:tabs>
          <w:tab w:val="left" w:pos="1350"/>
          <w:tab w:val="left" w:pos="2700"/>
          <w:tab w:val="left" w:pos="9720"/>
        </w:tabs>
        <w:autoSpaceDE w:val="0"/>
        <w:autoSpaceDN w:val="0"/>
        <w:adjustRightInd w:val="0"/>
        <w:spacing w:before="9" w:after="0"/>
        <w:ind w:left="45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PSYC</w:t>
      </w:r>
      <w:r>
        <w:rPr>
          <w:rFonts w:ascii="Times New Roman" w:hAnsi="Times New Roman"/>
          <w:color w:val="191919"/>
          <w:sz w:val="18"/>
          <w:szCs w:val="18"/>
        </w:rPr>
        <w:tab/>
        <w:t>4499</w:t>
      </w:r>
      <w:r>
        <w:rPr>
          <w:rFonts w:ascii="Times New Roman" w:hAnsi="Times New Roman"/>
          <w:color w:val="191919"/>
          <w:sz w:val="18"/>
          <w:szCs w:val="18"/>
        </w:rPr>
        <w:tab/>
        <w:t>Psychological Seminar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82E3E" w:rsidRDefault="00782E3E" w:rsidP="00782E3E">
      <w:pPr>
        <w:widowControl w:val="0"/>
        <w:tabs>
          <w:tab w:val="right" w:pos="9810"/>
        </w:tabs>
        <w:autoSpaceDE w:val="0"/>
        <w:autoSpaceDN w:val="0"/>
        <w:adjustRightInd w:val="0"/>
        <w:spacing w:after="0"/>
        <w:ind w:left="450" w:right="6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Major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Electives (3000-4000 level)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27 Hours</w:t>
      </w:r>
    </w:p>
    <w:p w:rsidR="00782E3E" w:rsidRDefault="00782E3E" w:rsidP="00782E3E">
      <w:pPr>
        <w:widowControl w:val="0"/>
        <w:autoSpaceDE w:val="0"/>
        <w:autoSpaceDN w:val="0"/>
        <w:adjustRightInd w:val="0"/>
        <w:spacing w:before="8" w:after="0" w:line="220" w:lineRule="exact"/>
        <w:ind w:left="450" w:right="670" w:firstLine="0"/>
        <w:rPr>
          <w:rFonts w:ascii="Times New Roman" w:hAnsi="Times New Roman"/>
          <w:color w:val="000000"/>
        </w:rPr>
      </w:pPr>
    </w:p>
    <w:p w:rsidR="00782E3E" w:rsidRDefault="00782E3E" w:rsidP="00782E3E">
      <w:pPr>
        <w:widowControl w:val="0"/>
        <w:autoSpaceDE w:val="0"/>
        <w:autoSpaceDN w:val="0"/>
        <w:adjustRightInd w:val="0"/>
        <w:spacing w:after="0"/>
        <w:ind w:left="450" w:right="6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Supportive Courses</w:t>
      </w:r>
    </w:p>
    <w:p w:rsidR="00782E3E" w:rsidRDefault="00782E3E" w:rsidP="00782E3E">
      <w:pPr>
        <w:widowControl w:val="0"/>
        <w:autoSpaceDE w:val="0"/>
        <w:autoSpaceDN w:val="0"/>
        <w:adjustRightInd w:val="0"/>
        <w:spacing w:before="5" w:after="0" w:line="220" w:lineRule="exact"/>
        <w:ind w:left="450" w:right="670" w:firstLine="0"/>
        <w:rPr>
          <w:rFonts w:ascii="Times New Roman" w:hAnsi="Times New Roman"/>
          <w:color w:val="000000"/>
        </w:rPr>
      </w:pPr>
    </w:p>
    <w:p w:rsidR="00782E3E" w:rsidRDefault="00782E3E" w:rsidP="00782E3E">
      <w:pPr>
        <w:widowControl w:val="0"/>
        <w:autoSpaceDE w:val="0"/>
        <w:autoSpaceDN w:val="0"/>
        <w:adjustRightInd w:val="0"/>
        <w:spacing w:after="0"/>
        <w:ind w:left="450" w:right="6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Any adviso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-approved courses in the area of sociolog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 criminal justice, economics,</w:t>
      </w:r>
    </w:p>
    <w:p w:rsidR="00782E3E" w:rsidRDefault="00782E3E" w:rsidP="00782E3E">
      <w:pPr>
        <w:widowControl w:val="0"/>
        <w:tabs>
          <w:tab w:val="left" w:pos="9720"/>
        </w:tabs>
        <w:autoSpaceDE w:val="0"/>
        <w:autoSpaceDN w:val="0"/>
        <w:adjustRightInd w:val="0"/>
        <w:spacing w:before="9" w:after="0"/>
        <w:ind w:left="450" w:right="670" w:firstLine="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>political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science, social work, allied health sciences and education.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grade of “C” or better is required.</w:t>
      </w:r>
      <w:r>
        <w:rPr>
          <w:rFonts w:ascii="Times New Roman" w:hAnsi="Times New Roman"/>
          <w:color w:val="191919"/>
          <w:sz w:val="18"/>
          <w:szCs w:val="18"/>
        </w:rPr>
        <w:tab/>
        <w:t>6</w:t>
      </w:r>
    </w:p>
    <w:p w:rsidR="00782E3E" w:rsidRDefault="00782E3E" w:rsidP="00782E3E">
      <w:pPr>
        <w:widowControl w:val="0"/>
        <w:autoSpaceDE w:val="0"/>
        <w:autoSpaceDN w:val="0"/>
        <w:adjustRightInd w:val="0"/>
        <w:spacing w:before="5" w:after="0" w:line="220" w:lineRule="exact"/>
        <w:ind w:left="450" w:right="670" w:firstLine="0"/>
        <w:rPr>
          <w:rFonts w:ascii="Times New Roman" w:hAnsi="Times New Roman"/>
          <w:color w:val="000000"/>
        </w:rPr>
      </w:pPr>
    </w:p>
    <w:p w:rsidR="00782E3E" w:rsidRDefault="00782E3E" w:rsidP="00782E3E">
      <w:pPr>
        <w:widowControl w:val="0"/>
        <w:tabs>
          <w:tab w:val="left" w:pos="9720"/>
        </w:tabs>
        <w:autoSpaceDE w:val="0"/>
        <w:autoSpaceDN w:val="0"/>
        <w:adjustRightInd w:val="0"/>
        <w:spacing w:after="0"/>
        <w:ind w:left="450" w:right="6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General Electives</w:t>
      </w:r>
      <w:r>
        <w:rPr>
          <w:rFonts w:ascii="Times New Roman" w:hAnsi="Times New Roman"/>
          <w:color w:val="191919"/>
          <w:sz w:val="18"/>
          <w:szCs w:val="18"/>
        </w:rPr>
        <w:tab/>
        <w:t>8</w:t>
      </w:r>
    </w:p>
    <w:p w:rsidR="00782E3E" w:rsidRDefault="00782E3E" w:rsidP="00782E3E">
      <w:pPr>
        <w:widowControl w:val="0"/>
        <w:autoSpaceDE w:val="0"/>
        <w:autoSpaceDN w:val="0"/>
        <w:adjustRightInd w:val="0"/>
        <w:spacing w:before="2" w:after="0" w:line="220" w:lineRule="exact"/>
        <w:ind w:left="450" w:right="670" w:firstLine="0"/>
        <w:rPr>
          <w:rFonts w:ascii="Times New Roman" w:hAnsi="Times New Roman"/>
          <w:color w:val="000000"/>
        </w:rPr>
      </w:pPr>
    </w:p>
    <w:p w:rsidR="00782E3E" w:rsidRDefault="00782E3E" w:rsidP="00782E3E">
      <w:pPr>
        <w:widowControl w:val="0"/>
        <w:tabs>
          <w:tab w:val="right" w:pos="9810"/>
        </w:tabs>
        <w:autoSpaceDE w:val="0"/>
        <w:autoSpaceDN w:val="0"/>
        <w:adjustRightInd w:val="0"/>
        <w:spacing w:after="0"/>
        <w:ind w:left="450" w:right="6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otal Hours Requi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ed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123</w:t>
      </w:r>
    </w:p>
    <w:p w:rsidR="00782E3E" w:rsidRDefault="00782E3E" w:rsidP="00782E3E">
      <w:pPr>
        <w:rPr>
          <w:rFonts w:ascii="Times New Roman" w:hAnsi="Times New Roman"/>
          <w:b/>
          <w:bCs/>
          <w:color w:val="191919"/>
          <w:sz w:val="32"/>
          <w:szCs w:val="32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br w:type="page"/>
      </w:r>
    </w:p>
    <w:p w:rsidR="00782E3E" w:rsidRDefault="00782E3E" w:rsidP="00782E3E">
      <w:pPr>
        <w:widowControl w:val="0"/>
        <w:autoSpaceDE w:val="0"/>
        <w:autoSpaceDN w:val="0"/>
        <w:adjustRightInd w:val="0"/>
        <w:spacing w:before="6" w:after="0" w:line="252" w:lineRule="auto"/>
        <w:ind w:right="40" w:firstLine="0"/>
        <w:jc w:val="both"/>
        <w:rPr>
          <w:rFonts w:ascii="Times New Roman" w:hAnsi="Times New Roman"/>
          <w:b/>
          <w:bCs/>
          <w:color w:val="191919"/>
          <w:sz w:val="32"/>
          <w:szCs w:val="32"/>
        </w:rPr>
        <w:sectPr w:rsidR="00782E3E" w:rsidSect="0055709A">
          <w:headerReference w:type="even" r:id="rId12"/>
          <w:pgSz w:w="12240" w:h="15840" w:code="1"/>
          <w:pgMar w:top="432" w:right="1123" w:bottom="274" w:left="547" w:header="720" w:footer="288" w:gutter="0"/>
          <w:cols w:space="720"/>
          <w:docGrid w:linePitch="360"/>
        </w:sectPr>
      </w:pPr>
    </w:p>
    <w:p w:rsidR="00782E3E" w:rsidRDefault="00782E3E" w:rsidP="00782E3E">
      <w:pPr>
        <w:widowControl w:val="0"/>
        <w:autoSpaceDE w:val="0"/>
        <w:autoSpaceDN w:val="0"/>
        <w:adjustRightInd w:val="0"/>
        <w:spacing w:before="6" w:after="0" w:line="252" w:lineRule="auto"/>
        <w:ind w:right="40" w:firstLine="0"/>
        <w:jc w:val="both"/>
        <w:rPr>
          <w:rFonts w:ascii="Times New Roman" w:hAnsi="Times New Roman"/>
          <w:b/>
          <w:bCs/>
          <w:color w:val="191919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lastRenderedPageBreak/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ROGRAM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TUDY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FOR</w:t>
      </w:r>
      <w:r>
        <w:rPr>
          <w:rFonts w:ascii="Times New Roman" w:hAnsi="Times New Roman"/>
          <w:b/>
          <w:bCs/>
          <w:color w:val="191919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THE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TS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EGREE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SYCHOLOGY</w:t>
      </w:r>
    </w:p>
    <w:p w:rsidR="00782E3E" w:rsidRDefault="00782E3E" w:rsidP="00782E3E">
      <w:pPr>
        <w:widowControl w:val="0"/>
        <w:autoSpaceDE w:val="0"/>
        <w:autoSpaceDN w:val="0"/>
        <w:adjustRightInd w:val="0"/>
        <w:spacing w:before="55" w:after="0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123 Semester Hours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795"/>
        <w:gridCol w:w="4352"/>
        <w:gridCol w:w="1553"/>
        <w:gridCol w:w="1020"/>
      </w:tblGrid>
      <w:tr w:rsidR="00782E3E" w:rsidRPr="007A7452" w:rsidTr="00397E52">
        <w:trPr>
          <w:trHeight w:hRule="exact" w:val="66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before="3" w:after="0"/>
              <w:ind w:left="40" w:firstLine="2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eshman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before="8" w:after="0" w:line="220" w:lineRule="exact"/>
              <w:ind w:firstLine="20"/>
              <w:rPr>
                <w:rFonts w:ascii="Times New Roman" w:hAnsi="Times New Roman"/>
              </w:rPr>
            </w:pPr>
          </w:p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firstLine="0"/>
              <w:rPr>
                <w:rFonts w:ascii="Times New Roman" w:hAnsi="Times New Roman"/>
                <w:sz w:val="20"/>
                <w:szCs w:val="20"/>
              </w:rPr>
            </w:pPr>
          </w:p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before="18" w:after="0" w:line="220" w:lineRule="exact"/>
              <w:ind w:firstLine="0"/>
              <w:rPr>
                <w:rFonts w:ascii="Times New Roman" w:hAnsi="Times New Roman"/>
              </w:rPr>
            </w:pPr>
          </w:p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40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Composition I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before="3" w:after="0"/>
              <w:ind w:left="33" w:firstLine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Fall</w:t>
            </w:r>
          </w:p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before="8" w:after="0" w:line="220" w:lineRule="exact"/>
              <w:ind w:left="33" w:firstLine="0"/>
              <w:rPr>
                <w:rFonts w:ascii="Times New Roman" w:hAnsi="Times New Roman"/>
              </w:rPr>
            </w:pPr>
          </w:p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before="3"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Spring</w:t>
            </w:r>
          </w:p>
        </w:tc>
      </w:tr>
      <w:tr w:rsidR="00782E3E" w:rsidRPr="007A7452" w:rsidTr="00397E52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102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Composition II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82E3E" w:rsidRPr="007A7452" w:rsidTr="00397E52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PSYC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General Psychology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E3E" w:rsidRPr="007A7452" w:rsidTr="00397E52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TH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College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Algebra or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E3E" w:rsidRPr="007A7452" w:rsidTr="00397E52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TH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Math Modeling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E3E" w:rsidRPr="007A7452" w:rsidTr="00397E52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COMM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Fundamental of Public Speaking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E3E" w:rsidRPr="007A7452" w:rsidTr="00397E52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ASU 1200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Freshman Seminar &amp; Service to Leadership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E3E" w:rsidRPr="007A7452" w:rsidTr="00397E52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1002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the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 Diaspora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782E3E" w:rsidRPr="007A7452" w:rsidTr="00397E52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 (1001 - 1007)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(any courses available)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782E3E" w:rsidRPr="007A7452" w:rsidTr="00397E52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Area D Option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82E3E" w:rsidRPr="007A7452" w:rsidTr="00397E52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MUSC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Appreciation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82E3E" w:rsidRPr="007A7452" w:rsidTr="00397E52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 2031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Anthropology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82E3E" w:rsidRPr="007A7452" w:rsidTr="00397E52">
        <w:trPr>
          <w:trHeight w:hRule="exact" w:val="214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HEDP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1001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ellness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E3E" w:rsidRPr="007A7452" w:rsidTr="00397E52">
        <w:trPr>
          <w:trHeight w:hRule="exact" w:val="322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  <w:tr w:rsidR="00782E3E" w:rsidRPr="007A7452" w:rsidTr="00397E52">
        <w:trPr>
          <w:trHeight w:hRule="exact" w:val="32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before="96" w:after="0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Sophomo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E3E" w:rsidRPr="007A7452" w:rsidTr="00397E52">
        <w:trPr>
          <w:trHeight w:hRule="exact" w:val="218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Literature I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E3E" w:rsidRPr="007A7452" w:rsidTr="00397E52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PHYS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1K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Biology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E3E" w:rsidRPr="007A7452" w:rsidTr="00397E52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 PHYS 1001K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Physical Science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E3E" w:rsidRPr="007A7452" w:rsidTr="00397E52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SSCI 2402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Microcomputers In the Social Sciences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E3E" w:rsidRPr="007A7452" w:rsidTr="00397E52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 2295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Psychology of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Adjustment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E3E" w:rsidRPr="007A7452" w:rsidTr="00397E52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Area D Science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3-4</w:t>
            </w:r>
          </w:p>
        </w:tc>
      </w:tr>
      <w:tr w:rsidR="00782E3E" w:rsidRPr="007A7452" w:rsidTr="00397E52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 2105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Macro Econ.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E3E" w:rsidRPr="007A7452" w:rsidTr="00397E52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 (required)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82E3E" w:rsidRPr="007A7452" w:rsidTr="00397E52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 20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Sociology (Required)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82E3E" w:rsidRPr="007A7452" w:rsidTr="00397E52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2101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Political Science 3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E3E" w:rsidRPr="007A7452" w:rsidTr="00397E52">
        <w:trPr>
          <w:trHeight w:hRule="exact" w:val="537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 2203</w:t>
            </w:r>
          </w:p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before="6" w:after="0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 Profession of Psychology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before="1" w:after="0" w:line="200" w:lineRule="exact"/>
              <w:ind w:left="33" w:firstLine="0"/>
              <w:rPr>
                <w:rFonts w:ascii="Times New Roman" w:hAnsi="Times New Roman"/>
                <w:sz w:val="20"/>
                <w:szCs w:val="20"/>
              </w:rPr>
            </w:pPr>
          </w:p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right="40" w:firstLine="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before="6" w:after="0"/>
              <w:ind w:left="1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15-16</w:t>
            </w:r>
          </w:p>
        </w:tc>
      </w:tr>
      <w:tr w:rsidR="00782E3E" w:rsidRPr="007A7452" w:rsidTr="00397E52">
        <w:trPr>
          <w:trHeight w:hRule="exact" w:val="32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before="96" w:after="0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Junior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E3E" w:rsidRPr="007A7452" w:rsidTr="00397E52">
        <w:trPr>
          <w:trHeight w:hRule="exact" w:val="218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 2290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Foundations of Learning and Motivation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E3E" w:rsidRPr="007A7452" w:rsidTr="00397E52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 2270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Psychology of Ethics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E3E" w:rsidRPr="007A7452" w:rsidTr="00397E52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 2601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Urban Social Problems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E3E" w:rsidRPr="007A7452" w:rsidTr="00397E52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 Elective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E3E" w:rsidRPr="007A7452" w:rsidTr="00397E52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MDLG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Foreign Language (Option)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E3E" w:rsidRPr="007A7452" w:rsidTr="00397E52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 2275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Interviewing Strategies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82E3E" w:rsidRPr="007A7452" w:rsidTr="00397E52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 4300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Behavioral Statistics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82E3E" w:rsidRPr="007A7452" w:rsidTr="00397E52">
        <w:trPr>
          <w:trHeight w:hRule="exact" w:val="214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 Electives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9</w:t>
            </w:r>
          </w:p>
        </w:tc>
      </w:tr>
      <w:tr w:rsidR="00782E3E" w:rsidRPr="007A7452" w:rsidTr="00397E52">
        <w:trPr>
          <w:trHeight w:hRule="exact" w:val="322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</w:tr>
      <w:tr w:rsidR="00782E3E" w:rsidRPr="007A7452" w:rsidTr="00397E52">
        <w:trPr>
          <w:trHeight w:hRule="exact" w:val="32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before="96" w:after="0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Senior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E3E" w:rsidRPr="007A7452" w:rsidTr="00397E52">
        <w:trPr>
          <w:trHeight w:hRule="exact" w:val="218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 4304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Behavioral Research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E3E" w:rsidRPr="007A7452" w:rsidTr="00397E52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 4305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Experimental </w:t>
            </w: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82E3E" w:rsidRPr="007A7452" w:rsidTr="00397E52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 4499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Psychological Seminar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E3E" w:rsidRPr="007A7452" w:rsidTr="00397E52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 4470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Practicum in Psychology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E3E" w:rsidRPr="007A7452" w:rsidTr="00397E52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Psychology Electives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E3E" w:rsidRPr="007A7452" w:rsidTr="00397E52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 4465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History and Systems (Req.)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82E3E" w:rsidRPr="007A7452" w:rsidTr="00397E52">
        <w:trPr>
          <w:trHeight w:hRule="exact" w:val="214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 Electives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9</w:t>
            </w:r>
          </w:p>
        </w:tc>
      </w:tr>
      <w:tr w:rsidR="00782E3E" w:rsidRPr="007A7452" w:rsidTr="00397E52">
        <w:trPr>
          <w:trHeight w:hRule="exact" w:val="29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</w:tr>
    </w:tbl>
    <w:p w:rsidR="00782E3E" w:rsidRDefault="00782E3E" w:rsidP="00782E3E">
      <w:pPr>
        <w:widowControl w:val="0"/>
        <w:autoSpaceDE w:val="0"/>
        <w:autoSpaceDN w:val="0"/>
        <w:adjustRightInd w:val="0"/>
        <w:spacing w:before="6" w:after="0" w:line="252" w:lineRule="auto"/>
        <w:ind w:right="40" w:firstLine="0"/>
        <w:jc w:val="both"/>
      </w:pPr>
    </w:p>
    <w:p w:rsidR="00782E3E" w:rsidRDefault="00782E3E" w:rsidP="00782E3E">
      <w:pPr>
        <w:widowControl w:val="0"/>
        <w:autoSpaceDE w:val="0"/>
        <w:autoSpaceDN w:val="0"/>
        <w:adjustRightInd w:val="0"/>
        <w:spacing w:before="6" w:after="0" w:line="252" w:lineRule="auto"/>
        <w:ind w:right="40" w:firstLine="0"/>
        <w:jc w:val="both"/>
      </w:pPr>
    </w:p>
    <w:p w:rsidR="00782E3E" w:rsidRDefault="00782E3E" w:rsidP="00782E3E">
      <w:pPr>
        <w:widowControl w:val="0"/>
        <w:autoSpaceDE w:val="0"/>
        <w:autoSpaceDN w:val="0"/>
        <w:adjustRightInd w:val="0"/>
        <w:spacing w:before="6" w:after="0" w:line="252" w:lineRule="auto"/>
        <w:ind w:right="40" w:firstLine="0"/>
        <w:jc w:val="both"/>
      </w:pPr>
    </w:p>
    <w:p w:rsidR="00782E3E" w:rsidRDefault="00782E3E" w:rsidP="00782E3E">
      <w:pPr>
        <w:widowControl w:val="0"/>
        <w:autoSpaceDE w:val="0"/>
        <w:autoSpaceDN w:val="0"/>
        <w:adjustRightInd w:val="0"/>
        <w:spacing w:before="6" w:after="0" w:line="252" w:lineRule="auto"/>
        <w:ind w:right="40" w:firstLine="0"/>
        <w:jc w:val="both"/>
      </w:pPr>
    </w:p>
    <w:p w:rsidR="00782E3E" w:rsidRDefault="00782E3E" w:rsidP="00782E3E">
      <w:r>
        <w:br w:type="page"/>
      </w:r>
    </w:p>
    <w:p w:rsidR="00782E3E" w:rsidRDefault="00782E3E" w:rsidP="00782E3E">
      <w:pPr>
        <w:pStyle w:val="Heading2"/>
        <w:ind w:left="270" w:firstLine="0"/>
        <w:rPr>
          <w:rFonts w:ascii="Times New Roman" w:hAnsi="Times New Roman"/>
          <w:color w:val="000000"/>
          <w:sz w:val="24"/>
          <w:szCs w:val="24"/>
        </w:rPr>
      </w:pPr>
      <w:bookmarkStart w:id="16" w:name="_Toc295327609"/>
      <w:bookmarkStart w:id="17" w:name="_Toc295562555"/>
      <w:bookmarkStart w:id="18" w:name="_Toc295574475"/>
      <w:bookmarkStart w:id="19" w:name="_Toc295575524"/>
      <w:r>
        <w:rPr>
          <w:rFonts w:ascii="Times New Roman" w:hAnsi="Times New Roman"/>
          <w:color w:val="191919"/>
          <w:sz w:val="32"/>
          <w:szCs w:val="32"/>
        </w:rPr>
        <w:lastRenderedPageBreak/>
        <w:t>B</w:t>
      </w:r>
      <w:r>
        <w:rPr>
          <w:rFonts w:ascii="Times New Roman" w:hAnsi="Times New Roman"/>
          <w:color w:val="191919"/>
          <w:sz w:val="24"/>
          <w:szCs w:val="24"/>
        </w:rPr>
        <w:t>ACHELOR</w:t>
      </w:r>
      <w:r>
        <w:rPr>
          <w:rFonts w:ascii="Times New Roman" w:hAnsi="Times New Roman"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24"/>
          <w:szCs w:val="24"/>
        </w:rPr>
        <w:t>OF</w:t>
      </w:r>
      <w:r>
        <w:rPr>
          <w:rFonts w:ascii="Times New Roman" w:hAnsi="Times New Roman"/>
          <w:color w:val="191919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32"/>
          <w:szCs w:val="32"/>
        </w:rPr>
        <w:t>A</w:t>
      </w:r>
      <w:r>
        <w:rPr>
          <w:rFonts w:ascii="Times New Roman" w:hAnsi="Times New Roman"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color w:val="191919"/>
          <w:sz w:val="24"/>
          <w:szCs w:val="24"/>
        </w:rPr>
        <w:t>TS</w:t>
      </w:r>
      <w:r>
        <w:rPr>
          <w:rFonts w:ascii="Times New Roman" w:hAnsi="Times New Roman"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32"/>
          <w:szCs w:val="32"/>
        </w:rPr>
        <w:t>D</w:t>
      </w:r>
      <w:r>
        <w:rPr>
          <w:rFonts w:ascii="Times New Roman" w:hAnsi="Times New Roman"/>
          <w:color w:val="191919"/>
          <w:sz w:val="24"/>
          <w:szCs w:val="24"/>
        </w:rPr>
        <w:t>EGREE</w:t>
      </w:r>
      <w:r>
        <w:rPr>
          <w:rFonts w:ascii="Times New Roman" w:hAnsi="Times New Roman"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24"/>
          <w:szCs w:val="24"/>
        </w:rPr>
        <w:t>IN</w:t>
      </w:r>
      <w:r>
        <w:rPr>
          <w:rFonts w:ascii="Times New Roman" w:hAnsi="Times New Roman"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32"/>
          <w:szCs w:val="32"/>
        </w:rPr>
        <w:t>S</w:t>
      </w:r>
      <w:r>
        <w:rPr>
          <w:rFonts w:ascii="Times New Roman" w:hAnsi="Times New Roman"/>
          <w:color w:val="191919"/>
          <w:sz w:val="24"/>
          <w:szCs w:val="24"/>
        </w:rPr>
        <w:t>OCIOLOGY</w:t>
      </w:r>
      <w:bookmarkEnd w:id="16"/>
      <w:bookmarkEnd w:id="17"/>
      <w:bookmarkEnd w:id="18"/>
      <w:bookmarkEnd w:id="19"/>
    </w:p>
    <w:p w:rsidR="00782E3E" w:rsidRPr="009E2F44" w:rsidRDefault="00782E3E" w:rsidP="00782E3E">
      <w:pPr>
        <w:widowControl w:val="0"/>
        <w:tabs>
          <w:tab w:val="left" w:pos="3160"/>
          <w:tab w:val="right" w:pos="10260"/>
        </w:tabs>
        <w:autoSpaceDE w:val="0"/>
        <w:autoSpaceDN w:val="0"/>
        <w:adjustRightInd w:val="0"/>
        <w:spacing w:before="52" w:after="0" w:line="252" w:lineRule="auto"/>
        <w:ind w:left="270" w:right="122" w:hanging="30"/>
        <w:jc w:val="both"/>
        <w:rPr>
          <w:rFonts w:ascii="Times New Roman" w:hAnsi="Times New Roman"/>
          <w:b/>
          <w:color w:val="191919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Area F Courses Related to the Major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z w:val="18"/>
          <w:szCs w:val="18"/>
        </w:rPr>
        <w:tab/>
      </w:r>
      <w:r w:rsidRPr="009E2F44">
        <w:rPr>
          <w:rFonts w:ascii="Times New Roman" w:hAnsi="Times New Roman"/>
          <w:b/>
          <w:color w:val="191919"/>
          <w:sz w:val="18"/>
          <w:szCs w:val="18"/>
        </w:rPr>
        <w:t xml:space="preserve">18 hours </w:t>
      </w:r>
    </w:p>
    <w:p w:rsidR="00782E3E" w:rsidRDefault="002A0B0F" w:rsidP="00782E3E">
      <w:pPr>
        <w:widowControl w:val="0"/>
        <w:tabs>
          <w:tab w:val="left" w:pos="3160"/>
          <w:tab w:val="left" w:pos="10120"/>
          <w:tab w:val="left" w:pos="10200"/>
        </w:tabs>
        <w:autoSpaceDE w:val="0"/>
        <w:autoSpaceDN w:val="0"/>
        <w:adjustRightInd w:val="0"/>
        <w:spacing w:before="52" w:after="0" w:line="252" w:lineRule="auto"/>
        <w:ind w:left="270" w:right="122" w:hanging="30"/>
        <w:jc w:val="both"/>
        <w:rPr>
          <w:rFonts w:ascii="Times New Roman" w:hAnsi="Times New Roman"/>
          <w:color w:val="000000"/>
          <w:sz w:val="18"/>
          <w:szCs w:val="18"/>
        </w:rPr>
      </w:pPr>
      <w:r w:rsidRPr="002A0B0F">
        <w:rPr>
          <w:rFonts w:ascii="Calibri" w:hAnsi="Calibri"/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295" o:spid="_x0000_s1057" type="#_x0000_t202" style="position:absolute;left:0;text-align:left;margin-left:66.05pt;margin-top:13pt;width:505.15pt;height:48.2pt;z-index:-25164390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" o:allowincell="f" filled="f" stroked="f">
            <v:textbox style="mso-next-textbox:#Text Box 3295" inset="0,0,0,0">
              <w:txbxContent>
                <w:tbl>
                  <w:tblPr>
                    <w:tblW w:w="999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805"/>
                    <w:gridCol w:w="1035"/>
                    <w:gridCol w:w="5177"/>
                    <w:gridCol w:w="2973"/>
                  </w:tblGrid>
                  <w:tr w:rsidR="00782E3E" w:rsidRPr="007A7452" w:rsidTr="009E2F44">
                    <w:trPr>
                      <w:trHeight w:hRule="exact" w:val="234"/>
                    </w:trPr>
                    <w:tc>
                      <w:tcPr>
                        <w:tcW w:w="80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82E3E" w:rsidRPr="007A7452" w:rsidRDefault="00782E3E" w:rsidP="009E2F4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" w:after="0"/>
                          <w:ind w:left="40" w:hanging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SOCI</w:t>
                        </w:r>
                      </w:p>
                    </w:tc>
                    <w:tc>
                      <w:tcPr>
                        <w:tcW w:w="10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82E3E" w:rsidRPr="007A7452" w:rsidRDefault="00782E3E" w:rsidP="009E2F4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" w:after="0"/>
                          <w:ind w:left="95" w:firstLine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20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7"/>
                            <w:sz w:val="18"/>
                            <w:szCs w:val="18"/>
                          </w:rPr>
                          <w:t>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517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82E3E" w:rsidRPr="007A7452" w:rsidRDefault="00782E3E" w:rsidP="009E2F4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" w:after="0"/>
                          <w:ind w:left="50" w:firstLine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Principles of Sociology</w:t>
                        </w:r>
                      </w:p>
                    </w:tc>
                    <w:tc>
                      <w:tcPr>
                        <w:tcW w:w="297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82E3E" w:rsidRPr="007A7452" w:rsidRDefault="00782E3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" w:after="0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782E3E" w:rsidRPr="007A7452" w:rsidTr="009E2F44">
                    <w:trPr>
                      <w:trHeight w:hRule="exact" w:val="216"/>
                    </w:trPr>
                    <w:tc>
                      <w:tcPr>
                        <w:tcW w:w="80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82E3E" w:rsidRPr="007A7452" w:rsidRDefault="00782E3E" w:rsidP="009E2F4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 w:hanging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SOCI</w:t>
                        </w:r>
                      </w:p>
                    </w:tc>
                    <w:tc>
                      <w:tcPr>
                        <w:tcW w:w="10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82E3E" w:rsidRPr="007A7452" w:rsidRDefault="00782E3E" w:rsidP="009E2F4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95" w:firstLine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2601</w:t>
                        </w:r>
                      </w:p>
                    </w:tc>
                    <w:tc>
                      <w:tcPr>
                        <w:tcW w:w="517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82E3E" w:rsidRPr="007A7452" w:rsidRDefault="00782E3E" w:rsidP="009E2F4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50" w:firstLine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Urban Social Problems</w:t>
                        </w:r>
                      </w:p>
                    </w:tc>
                    <w:tc>
                      <w:tcPr>
                        <w:tcW w:w="297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82E3E" w:rsidRPr="007A7452" w:rsidRDefault="00782E3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782E3E" w:rsidRPr="007A7452" w:rsidTr="009E2F44">
                    <w:trPr>
                      <w:trHeight w:hRule="exact" w:val="216"/>
                    </w:trPr>
                    <w:tc>
                      <w:tcPr>
                        <w:tcW w:w="80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82E3E" w:rsidRPr="007A7452" w:rsidRDefault="00782E3E" w:rsidP="009E2F4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 w:hanging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SOCI</w:t>
                        </w:r>
                      </w:p>
                    </w:tc>
                    <w:tc>
                      <w:tcPr>
                        <w:tcW w:w="10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82E3E" w:rsidRPr="007A7452" w:rsidRDefault="00782E3E" w:rsidP="009E2F4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95" w:firstLine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2031</w:t>
                        </w:r>
                      </w:p>
                    </w:tc>
                    <w:tc>
                      <w:tcPr>
                        <w:tcW w:w="517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82E3E" w:rsidRPr="007A7452" w:rsidRDefault="00782E3E" w:rsidP="009E2F4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50" w:firstLine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Introduction to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0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Anthropology</w:t>
                        </w:r>
                      </w:p>
                    </w:tc>
                    <w:tc>
                      <w:tcPr>
                        <w:tcW w:w="297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82E3E" w:rsidRPr="007A7452" w:rsidRDefault="00782E3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782E3E" w:rsidRPr="007A7452" w:rsidTr="009E2F44">
                    <w:trPr>
                      <w:trHeight w:hRule="exact" w:val="298"/>
                    </w:trPr>
                    <w:tc>
                      <w:tcPr>
                        <w:tcW w:w="80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82E3E" w:rsidRPr="007A7452" w:rsidRDefault="00782E3E" w:rsidP="009E2F4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 w:hanging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PSYC</w:t>
                        </w:r>
                      </w:p>
                    </w:tc>
                    <w:tc>
                      <w:tcPr>
                        <w:tcW w:w="10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82E3E" w:rsidRPr="007A7452" w:rsidRDefault="00782E3E" w:rsidP="009E2F4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95" w:firstLine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2203</w:t>
                        </w:r>
                      </w:p>
                    </w:tc>
                    <w:tc>
                      <w:tcPr>
                        <w:tcW w:w="517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82E3E" w:rsidRPr="007A7452" w:rsidRDefault="00782E3E" w:rsidP="009E2F4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50" w:firstLine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The Profession of Psychology</w:t>
                        </w:r>
                      </w:p>
                    </w:tc>
                    <w:tc>
                      <w:tcPr>
                        <w:tcW w:w="297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82E3E" w:rsidRPr="007A7452" w:rsidRDefault="00782E3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</w:tbl>
                <w:p w:rsidR="00782E3E" w:rsidRDefault="00782E3E" w:rsidP="00782E3E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shape>
        </w:pict>
      </w:r>
      <w:r w:rsidR="00782E3E">
        <w:rPr>
          <w:rFonts w:ascii="Times New Roman" w:hAnsi="Times New Roman"/>
          <w:color w:val="191919"/>
          <w:sz w:val="18"/>
          <w:szCs w:val="18"/>
        </w:rPr>
        <w:t>Grade of “C” or better 1000-2000 level</w:t>
      </w:r>
    </w:p>
    <w:p w:rsidR="00782E3E" w:rsidRDefault="00782E3E" w:rsidP="00782E3E">
      <w:pPr>
        <w:widowControl w:val="0"/>
        <w:autoSpaceDE w:val="0"/>
        <w:autoSpaceDN w:val="0"/>
        <w:adjustRightInd w:val="0"/>
        <w:spacing w:before="6" w:after="0" w:line="252" w:lineRule="auto"/>
        <w:ind w:right="40" w:firstLine="0"/>
        <w:jc w:val="both"/>
      </w:pPr>
    </w:p>
    <w:p w:rsidR="00782E3E" w:rsidRDefault="00782E3E" w:rsidP="00782E3E">
      <w:pPr>
        <w:widowControl w:val="0"/>
        <w:autoSpaceDE w:val="0"/>
        <w:autoSpaceDN w:val="0"/>
        <w:adjustRightInd w:val="0"/>
        <w:spacing w:before="6" w:after="0" w:line="252" w:lineRule="auto"/>
        <w:ind w:right="40" w:firstLine="0"/>
        <w:jc w:val="both"/>
      </w:pPr>
    </w:p>
    <w:p w:rsidR="00782E3E" w:rsidRDefault="00782E3E" w:rsidP="00782E3E">
      <w:pPr>
        <w:widowControl w:val="0"/>
        <w:autoSpaceDE w:val="0"/>
        <w:autoSpaceDN w:val="0"/>
        <w:adjustRightInd w:val="0"/>
        <w:spacing w:before="6" w:after="0" w:line="252" w:lineRule="auto"/>
        <w:ind w:right="40" w:firstLine="0"/>
        <w:jc w:val="both"/>
      </w:pPr>
    </w:p>
    <w:p w:rsidR="00782E3E" w:rsidRDefault="00782E3E" w:rsidP="00782E3E">
      <w:pPr>
        <w:widowControl w:val="0"/>
        <w:autoSpaceDE w:val="0"/>
        <w:autoSpaceDN w:val="0"/>
        <w:adjustRightInd w:val="0"/>
        <w:spacing w:before="6" w:after="0" w:line="252" w:lineRule="auto"/>
        <w:ind w:right="40" w:firstLine="0"/>
        <w:jc w:val="both"/>
      </w:pPr>
    </w:p>
    <w:p w:rsidR="00782E3E" w:rsidRDefault="00782E3E" w:rsidP="00782E3E">
      <w:pPr>
        <w:widowControl w:val="0"/>
        <w:autoSpaceDE w:val="0"/>
        <w:autoSpaceDN w:val="0"/>
        <w:adjustRightInd w:val="0"/>
        <w:spacing w:before="30" w:after="0" w:line="250" w:lineRule="auto"/>
        <w:ind w:left="270" w:right="7439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Area F - Choices (Select 6 hours) Grade of “C” or better</w:t>
      </w:r>
    </w:p>
    <w:p w:rsidR="00782E3E" w:rsidRDefault="00782E3E" w:rsidP="00782E3E">
      <w:pPr>
        <w:widowControl w:val="0"/>
        <w:tabs>
          <w:tab w:val="left" w:pos="1170"/>
          <w:tab w:val="left" w:pos="2160"/>
          <w:tab w:val="left" w:pos="10080"/>
        </w:tabs>
        <w:autoSpaceDE w:val="0"/>
        <w:autoSpaceDN w:val="0"/>
        <w:adjustRightInd w:val="0"/>
        <w:spacing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SSCI</w:t>
      </w:r>
      <w:r>
        <w:rPr>
          <w:rFonts w:ascii="Times New Roman" w:hAnsi="Times New Roman"/>
          <w:color w:val="191919"/>
          <w:sz w:val="18"/>
          <w:szCs w:val="18"/>
        </w:rPr>
        <w:tab/>
        <w:t>2402</w:t>
      </w:r>
      <w:r>
        <w:rPr>
          <w:rFonts w:ascii="Times New Roman" w:hAnsi="Times New Roman"/>
          <w:color w:val="191919"/>
          <w:sz w:val="18"/>
          <w:szCs w:val="18"/>
        </w:rPr>
        <w:tab/>
        <w:t>Microcomputers in the Social Sciences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82E3E" w:rsidRDefault="00782E3E" w:rsidP="00782E3E">
      <w:pPr>
        <w:widowControl w:val="0"/>
        <w:tabs>
          <w:tab w:val="left" w:pos="1170"/>
          <w:tab w:val="left" w:pos="2160"/>
          <w:tab w:val="left" w:pos="1008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ECON</w:t>
      </w:r>
      <w:r>
        <w:rPr>
          <w:rFonts w:ascii="Times New Roman" w:hAnsi="Times New Roman"/>
          <w:color w:val="191919"/>
          <w:sz w:val="18"/>
          <w:szCs w:val="18"/>
        </w:rPr>
        <w:tab/>
        <w:t>2201</w:t>
      </w:r>
      <w:r>
        <w:rPr>
          <w:rFonts w:ascii="Times New Roman" w:hAnsi="Times New Roman"/>
          <w:color w:val="191919"/>
          <w:sz w:val="18"/>
          <w:szCs w:val="18"/>
        </w:rPr>
        <w:tab/>
        <w:t>Survey of Economics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82E3E" w:rsidRDefault="00782E3E" w:rsidP="00782E3E">
      <w:pPr>
        <w:widowControl w:val="0"/>
        <w:tabs>
          <w:tab w:val="left" w:pos="1170"/>
          <w:tab w:val="left" w:pos="2160"/>
          <w:tab w:val="left" w:pos="1008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</w:t>
      </w:r>
      <w:r>
        <w:rPr>
          <w:rFonts w:ascii="Times New Roman" w:hAnsi="Times New Roman"/>
          <w:color w:val="191919"/>
          <w:sz w:val="18"/>
          <w:szCs w:val="18"/>
        </w:rPr>
        <w:tab/>
        <w:t>2102</w:t>
      </w:r>
      <w:r>
        <w:rPr>
          <w:rFonts w:ascii="Times New Roman" w:hAnsi="Times New Roman"/>
          <w:color w:val="191919"/>
          <w:sz w:val="18"/>
          <w:szCs w:val="18"/>
        </w:rPr>
        <w:tab/>
        <w:t>Introduction to Law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82E3E" w:rsidRDefault="00782E3E" w:rsidP="00782E3E">
      <w:pPr>
        <w:widowControl w:val="0"/>
        <w:tabs>
          <w:tab w:val="left" w:pos="1170"/>
          <w:tab w:val="left" w:pos="2160"/>
          <w:tab w:val="left" w:pos="1008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</w:t>
      </w:r>
      <w:r>
        <w:rPr>
          <w:rFonts w:ascii="Times New Roman" w:hAnsi="Times New Roman"/>
          <w:color w:val="191919"/>
          <w:sz w:val="18"/>
          <w:szCs w:val="18"/>
        </w:rPr>
        <w:tab/>
        <w:t>2101</w:t>
      </w:r>
      <w:r>
        <w:rPr>
          <w:rFonts w:ascii="Times New Roman" w:hAnsi="Times New Roman"/>
          <w:color w:val="191919"/>
          <w:sz w:val="18"/>
          <w:szCs w:val="18"/>
        </w:rPr>
        <w:tab/>
        <w:t>Introduction to Political Science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82E3E" w:rsidRDefault="00782E3E" w:rsidP="00782E3E">
      <w:pPr>
        <w:widowControl w:val="0"/>
        <w:tabs>
          <w:tab w:val="left" w:pos="1170"/>
          <w:tab w:val="left" w:pos="2160"/>
          <w:tab w:val="left" w:pos="1008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MDLG</w:t>
      </w:r>
      <w:r>
        <w:rPr>
          <w:rFonts w:ascii="Times New Roman" w:hAnsi="Times New Roman"/>
          <w:color w:val="191919"/>
          <w:sz w:val="18"/>
          <w:szCs w:val="18"/>
        </w:rPr>
        <w:tab/>
        <w:t>Foreign Language (Choice of Language)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82E3E" w:rsidRDefault="00782E3E" w:rsidP="00782E3E">
      <w:pPr>
        <w:widowControl w:val="0"/>
        <w:autoSpaceDE w:val="0"/>
        <w:autoSpaceDN w:val="0"/>
        <w:adjustRightInd w:val="0"/>
        <w:spacing w:before="6" w:after="0" w:line="252" w:lineRule="auto"/>
        <w:ind w:right="40" w:firstLine="0"/>
        <w:jc w:val="both"/>
      </w:pPr>
    </w:p>
    <w:p w:rsidR="00782E3E" w:rsidRDefault="00782E3E" w:rsidP="00782E3E">
      <w:pPr>
        <w:widowControl w:val="0"/>
        <w:autoSpaceDE w:val="0"/>
        <w:autoSpaceDN w:val="0"/>
        <w:adjustRightInd w:val="0"/>
        <w:spacing w:after="0" w:line="250" w:lineRule="auto"/>
        <w:ind w:left="270" w:right="7289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(Required Major Courses 15 hours) Grade of “C” or better</w:t>
      </w:r>
    </w:p>
    <w:p w:rsidR="00782E3E" w:rsidRDefault="00782E3E" w:rsidP="00782E3E">
      <w:pPr>
        <w:widowControl w:val="0"/>
        <w:tabs>
          <w:tab w:val="left" w:pos="2080"/>
          <w:tab w:val="left" w:pos="3160"/>
          <w:tab w:val="left" w:pos="10080"/>
        </w:tabs>
        <w:autoSpaceDE w:val="0"/>
        <w:autoSpaceDN w:val="0"/>
        <w:adjustRightInd w:val="0"/>
        <w:spacing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SOCI</w:t>
      </w:r>
      <w:r>
        <w:rPr>
          <w:rFonts w:ascii="Times New Roman" w:hAnsi="Times New Roman"/>
          <w:color w:val="191919"/>
          <w:sz w:val="18"/>
          <w:szCs w:val="18"/>
        </w:rPr>
        <w:tab/>
        <w:t>4300</w:t>
      </w:r>
      <w:r>
        <w:rPr>
          <w:rFonts w:ascii="Times New Roman" w:hAnsi="Times New Roman"/>
          <w:color w:val="191919"/>
          <w:sz w:val="18"/>
          <w:szCs w:val="18"/>
        </w:rPr>
        <w:tab/>
        <w:t>Behavioral Statistics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82E3E" w:rsidRDefault="00782E3E" w:rsidP="00782E3E">
      <w:pPr>
        <w:widowControl w:val="0"/>
        <w:tabs>
          <w:tab w:val="left" w:pos="2080"/>
          <w:tab w:val="left" w:pos="3160"/>
          <w:tab w:val="left" w:pos="1008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SOCI</w:t>
      </w:r>
      <w:r>
        <w:rPr>
          <w:rFonts w:ascii="Times New Roman" w:hAnsi="Times New Roman"/>
          <w:color w:val="191919"/>
          <w:sz w:val="18"/>
          <w:szCs w:val="18"/>
        </w:rPr>
        <w:tab/>
        <w:t>4304</w:t>
      </w:r>
      <w:r>
        <w:rPr>
          <w:rFonts w:ascii="Times New Roman" w:hAnsi="Times New Roman"/>
          <w:color w:val="191919"/>
          <w:sz w:val="18"/>
          <w:szCs w:val="18"/>
        </w:rPr>
        <w:tab/>
        <w:t>Behavioral Research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82E3E" w:rsidRDefault="00782E3E" w:rsidP="00782E3E">
      <w:pPr>
        <w:widowControl w:val="0"/>
        <w:tabs>
          <w:tab w:val="left" w:pos="2080"/>
          <w:tab w:val="left" w:pos="3160"/>
          <w:tab w:val="left" w:pos="1008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SOCI</w:t>
      </w:r>
      <w:r>
        <w:rPr>
          <w:rFonts w:ascii="Times New Roman" w:hAnsi="Times New Roman"/>
          <w:color w:val="191919"/>
          <w:sz w:val="18"/>
          <w:szCs w:val="18"/>
        </w:rPr>
        <w:tab/>
        <w:t>4451</w:t>
      </w:r>
      <w:r>
        <w:rPr>
          <w:rFonts w:ascii="Times New Roman" w:hAnsi="Times New Roman"/>
          <w:color w:val="191919"/>
          <w:sz w:val="18"/>
          <w:szCs w:val="18"/>
        </w:rPr>
        <w:tab/>
        <w:t>Social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Theory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82E3E" w:rsidRDefault="00782E3E" w:rsidP="00782E3E">
      <w:pPr>
        <w:widowControl w:val="0"/>
        <w:tabs>
          <w:tab w:val="left" w:pos="2080"/>
          <w:tab w:val="left" w:pos="3160"/>
          <w:tab w:val="left" w:pos="1008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SOCI</w:t>
      </w:r>
      <w:r>
        <w:rPr>
          <w:rFonts w:ascii="Times New Roman" w:hAnsi="Times New Roman"/>
          <w:color w:val="191919"/>
          <w:sz w:val="18"/>
          <w:szCs w:val="18"/>
        </w:rPr>
        <w:tab/>
        <w:t>4454</w:t>
      </w:r>
      <w:r>
        <w:rPr>
          <w:rFonts w:ascii="Times New Roman" w:hAnsi="Times New Roman"/>
          <w:color w:val="191919"/>
          <w:sz w:val="18"/>
          <w:szCs w:val="18"/>
        </w:rPr>
        <w:tab/>
        <w:t>Sociology Seminar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82E3E" w:rsidRDefault="00782E3E" w:rsidP="00782E3E">
      <w:pPr>
        <w:widowControl w:val="0"/>
        <w:tabs>
          <w:tab w:val="left" w:pos="2080"/>
          <w:tab w:val="left" w:pos="3160"/>
          <w:tab w:val="left" w:pos="1008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SOCI</w:t>
      </w:r>
      <w:r>
        <w:rPr>
          <w:rFonts w:ascii="Times New Roman" w:hAnsi="Times New Roman"/>
          <w:color w:val="191919"/>
          <w:sz w:val="18"/>
          <w:szCs w:val="18"/>
        </w:rPr>
        <w:tab/>
        <w:t>3321</w:t>
      </w:r>
      <w:r>
        <w:rPr>
          <w:rFonts w:ascii="Times New Roman" w:hAnsi="Times New Roman"/>
          <w:color w:val="191919"/>
          <w:sz w:val="18"/>
          <w:szCs w:val="18"/>
        </w:rPr>
        <w:tab/>
        <w:t>Population Problems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82E3E" w:rsidRDefault="00782E3E" w:rsidP="00782E3E">
      <w:pPr>
        <w:widowControl w:val="0"/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Major Electives (3000-4000 Level)</w:t>
      </w:r>
    </w:p>
    <w:p w:rsidR="00782E3E" w:rsidRDefault="00782E3E" w:rsidP="00782E3E">
      <w:pPr>
        <w:widowControl w:val="0"/>
        <w:tabs>
          <w:tab w:val="left" w:pos="9900"/>
        </w:tabs>
        <w:autoSpaceDE w:val="0"/>
        <w:autoSpaceDN w:val="0"/>
        <w:adjustRightInd w:val="0"/>
        <w:spacing w:before="6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otal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27</w:t>
      </w:r>
    </w:p>
    <w:p w:rsidR="00782E3E" w:rsidRDefault="00782E3E" w:rsidP="00782E3E">
      <w:pPr>
        <w:widowControl w:val="0"/>
        <w:autoSpaceDE w:val="0"/>
        <w:autoSpaceDN w:val="0"/>
        <w:adjustRightInd w:val="0"/>
        <w:spacing w:before="12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Supportive Courses</w:t>
      </w:r>
    </w:p>
    <w:p w:rsidR="00782E3E" w:rsidRDefault="00782E3E" w:rsidP="00782E3E">
      <w:pPr>
        <w:widowControl w:val="0"/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Any adviso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-approved courses in the area of sociolog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 criminal justice, economics, political science, social work,</w:t>
      </w:r>
    </w:p>
    <w:p w:rsidR="00782E3E" w:rsidRDefault="00782E3E" w:rsidP="00782E3E">
      <w:pPr>
        <w:widowControl w:val="0"/>
        <w:tabs>
          <w:tab w:val="left" w:pos="1008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>allied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health sciences and education.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grade of “C” or better is required.</w:t>
      </w:r>
      <w:r>
        <w:rPr>
          <w:rFonts w:ascii="Times New Roman" w:hAnsi="Times New Roman"/>
          <w:color w:val="191919"/>
          <w:sz w:val="18"/>
          <w:szCs w:val="18"/>
        </w:rPr>
        <w:tab/>
        <w:t>6</w:t>
      </w:r>
    </w:p>
    <w:p w:rsidR="00782E3E" w:rsidRDefault="00782E3E" w:rsidP="00782E3E">
      <w:pPr>
        <w:widowControl w:val="0"/>
        <w:autoSpaceDE w:val="0"/>
        <w:autoSpaceDN w:val="0"/>
        <w:adjustRightInd w:val="0"/>
        <w:spacing w:before="5" w:after="0" w:line="220" w:lineRule="exact"/>
        <w:ind w:left="270" w:firstLine="0"/>
        <w:rPr>
          <w:rFonts w:ascii="Times New Roman" w:hAnsi="Times New Roman"/>
          <w:color w:val="000000"/>
        </w:rPr>
      </w:pPr>
    </w:p>
    <w:p w:rsidR="00782E3E" w:rsidRDefault="00782E3E" w:rsidP="00782E3E">
      <w:pPr>
        <w:widowControl w:val="0"/>
        <w:tabs>
          <w:tab w:val="left" w:pos="10080"/>
        </w:tabs>
        <w:autoSpaceDE w:val="0"/>
        <w:autoSpaceDN w:val="0"/>
        <w:adjustRightInd w:val="0"/>
        <w:spacing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General Electives</w:t>
      </w:r>
      <w:r>
        <w:rPr>
          <w:rFonts w:ascii="Times New Roman" w:hAnsi="Times New Roman"/>
          <w:color w:val="191919"/>
          <w:sz w:val="18"/>
          <w:szCs w:val="18"/>
        </w:rPr>
        <w:tab/>
        <w:t>8</w:t>
      </w:r>
    </w:p>
    <w:p w:rsidR="00782E3E" w:rsidRDefault="00782E3E" w:rsidP="00782E3E">
      <w:pPr>
        <w:widowControl w:val="0"/>
        <w:tabs>
          <w:tab w:val="left" w:pos="990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otal Hours Required</w:t>
      </w:r>
      <w:r>
        <w:rPr>
          <w:rFonts w:ascii="Times New Roman" w:hAnsi="Times New Roman"/>
          <w:color w:val="191919"/>
          <w:sz w:val="18"/>
          <w:szCs w:val="18"/>
        </w:rPr>
        <w:tab/>
        <w:t>123</w:t>
      </w:r>
    </w:p>
    <w:p w:rsidR="00782E3E" w:rsidRDefault="00782E3E" w:rsidP="00782E3E">
      <w:pPr>
        <w:widowControl w:val="0"/>
        <w:autoSpaceDE w:val="0"/>
        <w:autoSpaceDN w:val="0"/>
        <w:adjustRightInd w:val="0"/>
        <w:spacing w:before="80" w:after="0"/>
        <w:ind w:left="270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ROGRAM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TUDY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FOR</w:t>
      </w:r>
      <w:r>
        <w:rPr>
          <w:rFonts w:ascii="Times New Roman" w:hAnsi="Times New Roman"/>
          <w:b/>
          <w:bCs/>
          <w:color w:val="191919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THE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TS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EGREE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OCIOLOGY</w:t>
      </w:r>
    </w:p>
    <w:p w:rsidR="00782E3E" w:rsidRDefault="00782E3E" w:rsidP="00782E3E">
      <w:pPr>
        <w:widowControl w:val="0"/>
        <w:autoSpaceDE w:val="0"/>
        <w:autoSpaceDN w:val="0"/>
        <w:adjustRightInd w:val="0"/>
        <w:spacing w:before="55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123 Semester Hours (Minimum)</w:t>
      </w:r>
    </w:p>
    <w:p w:rsidR="00782E3E" w:rsidRDefault="00782E3E" w:rsidP="00782E3E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82E3E" w:rsidRDefault="00782E3E" w:rsidP="00782E3E">
      <w:pPr>
        <w:widowControl w:val="0"/>
        <w:tabs>
          <w:tab w:val="left" w:pos="7020"/>
          <w:tab w:val="left" w:pos="8640"/>
        </w:tabs>
        <w:autoSpaceDE w:val="0"/>
        <w:autoSpaceDN w:val="0"/>
        <w:adjustRightInd w:val="0"/>
        <w:spacing w:after="0"/>
        <w:ind w:left="270" w:firstLine="0"/>
        <w:rPr>
          <w:rFonts w:ascii="Times New Roman" w:hAnsi="Times New Roman"/>
          <w:b/>
          <w:bCs/>
          <w:color w:val="191919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F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eshman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0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Fall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Spring</w:t>
      </w: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65"/>
        <w:gridCol w:w="1030"/>
        <w:gridCol w:w="4402"/>
        <w:gridCol w:w="1753"/>
        <w:gridCol w:w="850"/>
      </w:tblGrid>
      <w:tr w:rsidR="00782E3E" w:rsidRPr="007A7452" w:rsidTr="00397E52">
        <w:trPr>
          <w:trHeight w:hRule="exact" w:val="237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before="9" w:after="0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before="9" w:after="0"/>
              <w:ind w:left="255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4402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before="9" w:after="0"/>
              <w:ind w:left="26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English Composition I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before="9" w:after="0"/>
              <w:ind w:left="165" w:right="686" w:firstLine="1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firstLine="3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E3E" w:rsidRPr="007A7452" w:rsidTr="00397E52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4402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Fundamental of Public Speaking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5" w:right="686" w:firstLine="1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86" w:firstLine="3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E3E" w:rsidRPr="007A7452" w:rsidTr="00397E52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ASU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1200</w:t>
            </w:r>
          </w:p>
        </w:tc>
        <w:tc>
          <w:tcPr>
            <w:tcW w:w="4402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Freshman Seminar &amp; Service to Leadership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5" w:right="686" w:firstLine="1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86" w:firstLine="3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E3E" w:rsidRPr="007A7452" w:rsidTr="00397E52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1002</w:t>
            </w:r>
          </w:p>
        </w:tc>
        <w:tc>
          <w:tcPr>
            <w:tcW w:w="4402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the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 Diaspora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165" w:firstLine="1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130" w:firstLine="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782E3E" w:rsidRPr="007A7452" w:rsidTr="00397E52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1K</w:t>
            </w:r>
          </w:p>
        </w:tc>
        <w:tc>
          <w:tcPr>
            <w:tcW w:w="4402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 Biological Sciences*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5" w:right="686" w:firstLine="1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firstLine="3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E3E" w:rsidRPr="007A7452" w:rsidTr="00397E52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4402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5" w:right="686" w:firstLine="1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firstLine="3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E3E" w:rsidRPr="007A7452" w:rsidTr="00397E52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102</w:t>
            </w:r>
          </w:p>
        </w:tc>
        <w:tc>
          <w:tcPr>
            <w:tcW w:w="4402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English Composition II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165" w:firstLine="1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130" w:firstLine="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82E3E" w:rsidRPr="007A7452" w:rsidTr="00397E52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4402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College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Algebra or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165" w:firstLine="1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firstLine="3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E3E" w:rsidRPr="007A7452" w:rsidTr="00397E52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4402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Math Modeling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165" w:firstLine="1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130" w:firstLine="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82E3E" w:rsidRPr="007A7452" w:rsidTr="00397E52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4402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Computers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165" w:firstLine="1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130" w:firstLine="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82E3E" w:rsidRPr="007A7452" w:rsidTr="00397E52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  <w:tc>
          <w:tcPr>
            <w:tcW w:w="4402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II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165" w:firstLine="1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130" w:firstLine="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82E3E" w:rsidRPr="007A7452" w:rsidTr="00397E52">
        <w:trPr>
          <w:trHeight w:hRule="exact" w:val="214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4402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General Psychology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165" w:firstLine="1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130" w:firstLine="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82E3E" w:rsidRPr="007A7452" w:rsidTr="00397E52">
        <w:trPr>
          <w:trHeight w:hRule="exact" w:val="29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hanging="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02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265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65" w:right="596" w:firstLine="1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 w:firstLine="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17</w:t>
            </w:r>
          </w:p>
        </w:tc>
      </w:tr>
    </w:tbl>
    <w:p w:rsidR="00782E3E" w:rsidRDefault="00782E3E" w:rsidP="00782E3E">
      <w:pPr>
        <w:widowControl w:val="0"/>
        <w:tabs>
          <w:tab w:val="left" w:pos="8200"/>
          <w:tab w:val="left" w:pos="9660"/>
        </w:tabs>
        <w:autoSpaceDE w:val="0"/>
        <w:autoSpaceDN w:val="0"/>
        <w:adjustRightInd w:val="0"/>
        <w:spacing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</w:p>
    <w:p w:rsidR="00782E3E" w:rsidRDefault="00782E3E" w:rsidP="00782E3E">
      <w:pPr>
        <w:widowControl w:val="0"/>
        <w:autoSpaceDE w:val="0"/>
        <w:autoSpaceDN w:val="0"/>
        <w:adjustRightInd w:val="0"/>
        <w:spacing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Sophomo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0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ear</w:t>
      </w:r>
    </w:p>
    <w:tbl>
      <w:tblPr>
        <w:tblW w:w="10467" w:type="dxa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0"/>
        <w:gridCol w:w="882"/>
        <w:gridCol w:w="198"/>
        <w:gridCol w:w="610"/>
        <w:gridCol w:w="463"/>
        <w:gridCol w:w="3387"/>
        <w:gridCol w:w="1300"/>
        <w:gridCol w:w="1170"/>
        <w:gridCol w:w="456"/>
        <w:gridCol w:w="1090"/>
        <w:gridCol w:w="460"/>
        <w:gridCol w:w="301"/>
      </w:tblGrid>
      <w:tr w:rsidR="00782E3E" w:rsidRPr="007A7452" w:rsidTr="00397E52">
        <w:trPr>
          <w:gridBefore w:val="1"/>
          <w:gridAfter w:val="2"/>
          <w:wBefore w:w="150" w:type="dxa"/>
          <w:wAfter w:w="761" w:type="dxa"/>
          <w:trHeight w:hRule="exact" w:val="237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before="9" w:after="0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10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before="9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6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before="9" w:after="0"/>
              <w:ind w:left="272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Sociology (Required)</w:t>
            </w:r>
          </w:p>
        </w:tc>
        <w:tc>
          <w:tcPr>
            <w:tcW w:w="16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before="9" w:after="0"/>
              <w:ind w:left="95" w:right="686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174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E3E" w:rsidRPr="007A7452" w:rsidTr="00397E52">
        <w:trPr>
          <w:gridBefore w:val="1"/>
          <w:gridAfter w:val="2"/>
          <w:wBefore w:w="150" w:type="dxa"/>
          <w:wAfter w:w="761" w:type="dxa"/>
          <w:trHeight w:hRule="exact" w:val="216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</w:p>
        </w:tc>
        <w:tc>
          <w:tcPr>
            <w:tcW w:w="10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6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2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Literature I</w:t>
            </w:r>
          </w:p>
        </w:tc>
        <w:tc>
          <w:tcPr>
            <w:tcW w:w="16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right="686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9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4" w:right="686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E3E" w:rsidRPr="007A7452" w:rsidTr="00397E52">
        <w:trPr>
          <w:gridBefore w:val="1"/>
          <w:gridAfter w:val="2"/>
          <w:wBefore w:w="150" w:type="dxa"/>
          <w:wAfter w:w="761" w:type="dxa"/>
          <w:trHeight w:hRule="exact" w:val="216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</w:t>
            </w:r>
          </w:p>
        </w:tc>
        <w:tc>
          <w:tcPr>
            <w:tcW w:w="10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2203</w:t>
            </w:r>
          </w:p>
        </w:tc>
        <w:tc>
          <w:tcPr>
            <w:tcW w:w="46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2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Professions of Psychology</w:t>
            </w:r>
          </w:p>
        </w:tc>
        <w:tc>
          <w:tcPr>
            <w:tcW w:w="16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right="687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9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4" w:right="687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E3E" w:rsidRPr="007A7452" w:rsidTr="00397E52">
        <w:trPr>
          <w:gridBefore w:val="1"/>
          <w:gridAfter w:val="2"/>
          <w:wBefore w:w="150" w:type="dxa"/>
          <w:wAfter w:w="761" w:type="dxa"/>
          <w:trHeight w:hRule="exact" w:val="198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SSCI</w:t>
            </w:r>
          </w:p>
        </w:tc>
        <w:tc>
          <w:tcPr>
            <w:tcW w:w="10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2402</w:t>
            </w:r>
          </w:p>
        </w:tc>
        <w:tc>
          <w:tcPr>
            <w:tcW w:w="46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2" w:firstLine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MicroComputers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 in the Social Science</w:t>
            </w:r>
          </w:p>
        </w:tc>
        <w:tc>
          <w:tcPr>
            <w:tcW w:w="16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right="686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9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4" w:right="686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E3E" w:rsidRPr="007A7452" w:rsidTr="00397E52">
        <w:trPr>
          <w:gridBefore w:val="1"/>
          <w:gridAfter w:val="2"/>
          <w:wBefore w:w="150" w:type="dxa"/>
          <w:wAfter w:w="761" w:type="dxa"/>
          <w:trHeight w:hRule="exact" w:val="234"/>
        </w:trPr>
        <w:tc>
          <w:tcPr>
            <w:tcW w:w="846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tabs>
                <w:tab w:val="left" w:pos="1100"/>
                <w:tab w:val="left" w:pos="6930"/>
              </w:tabs>
              <w:autoSpaceDE w:val="0"/>
              <w:autoSpaceDN w:val="0"/>
              <w:adjustRightInd w:val="0"/>
              <w:spacing w:before="6" w:after="0"/>
              <w:ind w:left="95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(1001 - 1007) (any course available)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</w:t>
            </w:r>
          </w:p>
        </w:tc>
        <w:tc>
          <w:tcPr>
            <w:tcW w:w="109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tabs>
                <w:tab w:val="left" w:pos="1100"/>
                <w:tab w:val="left" w:pos="7240"/>
              </w:tabs>
              <w:autoSpaceDE w:val="0"/>
              <w:autoSpaceDN w:val="0"/>
              <w:adjustRightInd w:val="0"/>
              <w:spacing w:before="6" w:after="0"/>
              <w:ind w:left="174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E3E" w:rsidRPr="007A7452" w:rsidTr="00397E52">
        <w:trPr>
          <w:gridBefore w:val="1"/>
          <w:gridAfter w:val="2"/>
          <w:wBefore w:w="150" w:type="dxa"/>
          <w:wAfter w:w="761" w:type="dxa"/>
          <w:trHeight w:hRule="exact" w:val="216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10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260</w:t>
            </w:r>
          </w:p>
        </w:tc>
        <w:tc>
          <w:tcPr>
            <w:tcW w:w="46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72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Problems</w:t>
            </w:r>
          </w:p>
        </w:tc>
        <w:tc>
          <w:tcPr>
            <w:tcW w:w="16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95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174" w:right="336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82E3E" w:rsidRPr="007A7452" w:rsidTr="00397E52">
        <w:trPr>
          <w:gridBefore w:val="1"/>
          <w:gridAfter w:val="2"/>
          <w:wBefore w:w="150" w:type="dxa"/>
          <w:wAfter w:w="761" w:type="dxa"/>
          <w:trHeight w:hRule="exact" w:val="216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10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2031</w:t>
            </w:r>
          </w:p>
        </w:tc>
        <w:tc>
          <w:tcPr>
            <w:tcW w:w="46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2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Introduction to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Anthro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</w:p>
        </w:tc>
        <w:tc>
          <w:tcPr>
            <w:tcW w:w="16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95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4" w:right="336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82E3E" w:rsidRPr="007A7452" w:rsidTr="00397E52">
        <w:trPr>
          <w:gridBefore w:val="1"/>
          <w:gridAfter w:val="2"/>
          <w:wBefore w:w="150" w:type="dxa"/>
          <w:wAfter w:w="761" w:type="dxa"/>
          <w:trHeight w:hRule="exact" w:val="216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10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2201</w:t>
            </w:r>
          </w:p>
        </w:tc>
        <w:tc>
          <w:tcPr>
            <w:tcW w:w="46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2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 Economics</w:t>
            </w:r>
          </w:p>
        </w:tc>
        <w:tc>
          <w:tcPr>
            <w:tcW w:w="16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95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4" w:right="336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82E3E" w:rsidRPr="007A7452" w:rsidTr="00397E52">
        <w:trPr>
          <w:gridBefore w:val="1"/>
          <w:gridAfter w:val="2"/>
          <w:wBefore w:w="150" w:type="dxa"/>
          <w:wAfter w:w="761" w:type="dxa"/>
          <w:trHeight w:hRule="exact" w:val="216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</w:t>
            </w:r>
          </w:p>
        </w:tc>
        <w:tc>
          <w:tcPr>
            <w:tcW w:w="46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2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Introduction to Pol. Sci.</w:t>
            </w:r>
          </w:p>
        </w:tc>
        <w:tc>
          <w:tcPr>
            <w:tcW w:w="16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95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4" w:right="336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82E3E" w:rsidRPr="007A7452" w:rsidTr="00397E52">
        <w:trPr>
          <w:gridBefore w:val="1"/>
          <w:gridAfter w:val="2"/>
          <w:wBefore w:w="150" w:type="dxa"/>
          <w:wAfter w:w="761" w:type="dxa"/>
          <w:trHeight w:hRule="exact" w:val="511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</w:t>
            </w:r>
          </w:p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before="6" w:after="0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10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12K</w:t>
            </w:r>
          </w:p>
        </w:tc>
        <w:tc>
          <w:tcPr>
            <w:tcW w:w="46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2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Biological Sciences II/Area D-Science</w:t>
            </w:r>
          </w:p>
        </w:tc>
        <w:tc>
          <w:tcPr>
            <w:tcW w:w="16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before="1" w:after="0" w:line="200" w:lineRule="exact"/>
              <w:ind w:left="95" w:firstLine="0"/>
              <w:rPr>
                <w:rFonts w:ascii="Times New Roman" w:hAnsi="Times New Roman"/>
                <w:sz w:val="20"/>
                <w:szCs w:val="20"/>
              </w:rPr>
            </w:pPr>
          </w:p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95" w:right="596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4" w:firstLine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3-4</w:t>
            </w:r>
          </w:p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before="6" w:after="0"/>
              <w:ind w:left="174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15-16</w:t>
            </w:r>
          </w:p>
        </w:tc>
      </w:tr>
      <w:tr w:rsidR="00782E3E" w:rsidRPr="007A7452" w:rsidTr="00397E52">
        <w:trPr>
          <w:trHeight w:hRule="exact" w:val="431"/>
        </w:trPr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before="1" w:after="0" w:line="200" w:lineRule="exact"/>
              <w:ind w:firstLine="60"/>
              <w:rPr>
                <w:rFonts w:ascii="Times New Roman" w:hAnsi="Times New Roman"/>
                <w:sz w:val="20"/>
                <w:szCs w:val="20"/>
              </w:rPr>
            </w:pPr>
          </w:p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Junior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943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E3E" w:rsidRPr="007A7452" w:rsidTr="00397E52">
        <w:trPr>
          <w:gridAfter w:val="1"/>
          <w:wAfter w:w="301" w:type="dxa"/>
          <w:trHeight w:hRule="exact" w:val="218"/>
        </w:trPr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8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4300</w:t>
            </w:r>
          </w:p>
        </w:tc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6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Behavioral Stats.</w:t>
            </w:r>
          </w:p>
        </w:tc>
        <w:tc>
          <w:tcPr>
            <w:tcW w:w="24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90" w:right="1098" w:hanging="9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E3E" w:rsidRPr="007A7452" w:rsidTr="00397E52">
        <w:trPr>
          <w:gridAfter w:val="1"/>
          <w:wAfter w:w="301" w:type="dxa"/>
          <w:trHeight w:hRule="exact" w:val="216"/>
        </w:trPr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3317</w:t>
            </w:r>
          </w:p>
        </w:tc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 Culture of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</w:t>
            </w:r>
          </w:p>
        </w:tc>
        <w:tc>
          <w:tcPr>
            <w:tcW w:w="24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90" w:right="1098" w:hanging="9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E3E" w:rsidRPr="007A7452" w:rsidTr="00397E52">
        <w:trPr>
          <w:gridAfter w:val="1"/>
          <w:wAfter w:w="301" w:type="dxa"/>
          <w:trHeight w:hRule="exact" w:val="216"/>
        </w:trPr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3329</w:t>
            </w:r>
          </w:p>
        </w:tc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Community Mental Health</w:t>
            </w:r>
          </w:p>
        </w:tc>
        <w:tc>
          <w:tcPr>
            <w:tcW w:w="24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90" w:right="1098" w:hanging="9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E3E" w:rsidRPr="007A7452" w:rsidTr="00397E52">
        <w:trPr>
          <w:gridAfter w:val="1"/>
          <w:wAfter w:w="301" w:type="dxa"/>
          <w:trHeight w:hRule="exact" w:val="216"/>
        </w:trPr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Electives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90" w:right="1098" w:hanging="9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6</w:t>
            </w:r>
          </w:p>
        </w:tc>
        <w:tc>
          <w:tcPr>
            <w:tcW w:w="20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E3E" w:rsidRPr="007A7452" w:rsidTr="00397E52">
        <w:trPr>
          <w:gridAfter w:val="1"/>
          <w:wAfter w:w="301" w:type="dxa"/>
          <w:trHeight w:hRule="exact" w:val="216"/>
        </w:trPr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4304</w:t>
            </w:r>
          </w:p>
        </w:tc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Behavioral Research</w:t>
            </w:r>
          </w:p>
        </w:tc>
        <w:tc>
          <w:tcPr>
            <w:tcW w:w="24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490" w:hanging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9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82E3E" w:rsidRPr="007A7452" w:rsidTr="00397E52">
        <w:trPr>
          <w:gridAfter w:val="1"/>
          <w:wAfter w:w="301" w:type="dxa"/>
          <w:trHeight w:hRule="exact" w:val="216"/>
        </w:trPr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3321</w:t>
            </w:r>
          </w:p>
        </w:tc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Population</w:t>
            </w:r>
          </w:p>
        </w:tc>
        <w:tc>
          <w:tcPr>
            <w:tcW w:w="24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490" w:hanging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9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82E3E" w:rsidRPr="007A7452" w:rsidTr="00397E52">
        <w:trPr>
          <w:gridAfter w:val="1"/>
          <w:wAfter w:w="301" w:type="dxa"/>
          <w:trHeight w:hRule="exact" w:val="216"/>
        </w:trPr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33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 Family</w:t>
            </w:r>
          </w:p>
        </w:tc>
        <w:tc>
          <w:tcPr>
            <w:tcW w:w="24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490" w:hanging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9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82E3E" w:rsidRPr="007A7452" w:rsidTr="00397E52">
        <w:trPr>
          <w:gridAfter w:val="1"/>
          <w:wAfter w:w="301" w:type="dxa"/>
          <w:trHeight w:hRule="exact" w:val="216"/>
        </w:trPr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3380</w:t>
            </w:r>
          </w:p>
        </w:tc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 Black Church</w:t>
            </w:r>
          </w:p>
        </w:tc>
        <w:tc>
          <w:tcPr>
            <w:tcW w:w="24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490" w:hanging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9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82E3E" w:rsidRPr="007A7452" w:rsidTr="00397E52">
        <w:trPr>
          <w:gridAfter w:val="1"/>
          <w:wAfter w:w="301" w:type="dxa"/>
          <w:trHeight w:hRule="exact" w:val="214"/>
        </w:trPr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Electives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490" w:hanging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9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82E3E" w:rsidRPr="007A7452" w:rsidTr="00397E52">
        <w:trPr>
          <w:gridAfter w:val="1"/>
          <w:wAfter w:w="301" w:type="dxa"/>
          <w:trHeight w:hRule="exact" w:val="322"/>
        </w:trPr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90" w:right="1008" w:hanging="9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20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219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</w:tr>
      <w:tr w:rsidR="00782E3E" w:rsidRPr="007A7452" w:rsidTr="00397E52">
        <w:trPr>
          <w:gridAfter w:val="1"/>
          <w:wAfter w:w="301" w:type="dxa"/>
          <w:trHeight w:hRule="exact" w:val="326"/>
        </w:trPr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before="96" w:after="0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Senior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490" w:hanging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E3E" w:rsidRPr="007A7452" w:rsidTr="00397E52">
        <w:trPr>
          <w:gridAfter w:val="1"/>
          <w:wAfter w:w="301" w:type="dxa"/>
          <w:trHeight w:hRule="exact" w:val="218"/>
        </w:trPr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8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4451</w:t>
            </w:r>
          </w:p>
        </w:tc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6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Theory</w:t>
            </w:r>
          </w:p>
        </w:tc>
        <w:tc>
          <w:tcPr>
            <w:tcW w:w="24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90" w:right="1098" w:hanging="9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E3E" w:rsidRPr="007A7452" w:rsidTr="00397E52">
        <w:trPr>
          <w:gridAfter w:val="1"/>
          <w:wAfter w:w="301" w:type="dxa"/>
          <w:trHeight w:hRule="exact" w:val="252"/>
        </w:trPr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4454</w:t>
            </w:r>
          </w:p>
        </w:tc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Sociology Seminar</w:t>
            </w:r>
          </w:p>
        </w:tc>
        <w:tc>
          <w:tcPr>
            <w:tcW w:w="24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90" w:right="1098" w:hanging="9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E3E" w:rsidRPr="007A7452" w:rsidTr="00397E52">
        <w:trPr>
          <w:gridAfter w:val="1"/>
          <w:wAfter w:w="301" w:type="dxa"/>
          <w:trHeight w:hRule="exact" w:val="180"/>
        </w:trPr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59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position w:val="1"/>
                <w:sz w:val="18"/>
                <w:szCs w:val="18"/>
              </w:rPr>
              <w:t>SOCI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59" w:lineRule="exact"/>
              <w:ind w:left="8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position w:val="1"/>
                <w:sz w:val="18"/>
                <w:szCs w:val="18"/>
              </w:rPr>
              <w:t>3371</w:t>
            </w:r>
          </w:p>
        </w:tc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59" w:lineRule="exact"/>
              <w:ind w:left="36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position w:val="1"/>
                <w:sz w:val="18"/>
                <w:szCs w:val="18"/>
              </w:rPr>
              <w:t>Juvenile Delinquency</w:t>
            </w:r>
          </w:p>
        </w:tc>
        <w:tc>
          <w:tcPr>
            <w:tcW w:w="24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59" w:lineRule="exact"/>
              <w:ind w:left="490" w:right="1098" w:hanging="9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position w:val="1"/>
                <w:sz w:val="18"/>
                <w:szCs w:val="18"/>
              </w:rPr>
              <w:t>3</w:t>
            </w:r>
          </w:p>
        </w:tc>
        <w:tc>
          <w:tcPr>
            <w:tcW w:w="20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E3E" w:rsidRPr="007A7452" w:rsidTr="00397E52">
        <w:trPr>
          <w:gridAfter w:val="1"/>
          <w:wAfter w:w="301" w:type="dxa"/>
          <w:trHeight w:hRule="exact" w:val="216"/>
        </w:trPr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4454</w:t>
            </w:r>
          </w:p>
        </w:tc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Sociology Seminar</w:t>
            </w:r>
          </w:p>
        </w:tc>
        <w:tc>
          <w:tcPr>
            <w:tcW w:w="24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90" w:right="1098" w:hanging="9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E3E" w:rsidRPr="007A7452" w:rsidTr="00397E52">
        <w:trPr>
          <w:gridAfter w:val="1"/>
          <w:wAfter w:w="301" w:type="dxa"/>
          <w:trHeight w:hRule="exact" w:val="216"/>
        </w:trPr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Electives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90" w:right="1098" w:hanging="9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E3E" w:rsidRPr="007A7452" w:rsidTr="00397E52">
        <w:trPr>
          <w:gridAfter w:val="1"/>
          <w:wAfter w:w="301" w:type="dxa"/>
          <w:trHeight w:hRule="exact" w:val="216"/>
        </w:trPr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3360</w:t>
            </w:r>
          </w:p>
        </w:tc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Urban Sociology</w:t>
            </w:r>
          </w:p>
        </w:tc>
        <w:tc>
          <w:tcPr>
            <w:tcW w:w="24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490" w:hanging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9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82E3E" w:rsidRPr="007A7452" w:rsidTr="00397E52">
        <w:trPr>
          <w:gridAfter w:val="1"/>
          <w:wAfter w:w="301" w:type="dxa"/>
          <w:trHeight w:hRule="exact" w:val="216"/>
        </w:trPr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7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4464</w:t>
            </w:r>
          </w:p>
        </w:tc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Psychology</w:t>
            </w:r>
          </w:p>
        </w:tc>
        <w:tc>
          <w:tcPr>
            <w:tcW w:w="24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490" w:hanging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9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82E3E" w:rsidRPr="007A7452" w:rsidTr="00397E52">
        <w:trPr>
          <w:gridAfter w:val="1"/>
          <w:wAfter w:w="301" w:type="dxa"/>
          <w:trHeight w:hRule="exact" w:val="214"/>
        </w:trPr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Electives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490" w:hanging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9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9</w:t>
            </w:r>
          </w:p>
        </w:tc>
      </w:tr>
      <w:tr w:rsidR="00782E3E" w:rsidRPr="007A7452" w:rsidTr="00397E52">
        <w:trPr>
          <w:gridAfter w:val="1"/>
          <w:wAfter w:w="301" w:type="dxa"/>
          <w:trHeight w:hRule="exact" w:val="296"/>
        </w:trPr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90" w:right="1008" w:hanging="9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20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219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</w:tr>
    </w:tbl>
    <w:p w:rsidR="00782E3E" w:rsidRDefault="00782E3E" w:rsidP="00782E3E">
      <w:pPr>
        <w:widowControl w:val="0"/>
        <w:autoSpaceDE w:val="0"/>
        <w:autoSpaceDN w:val="0"/>
        <w:adjustRightInd w:val="0"/>
        <w:spacing w:before="6" w:after="0" w:line="252" w:lineRule="auto"/>
        <w:ind w:left="270" w:right="40" w:firstLine="0"/>
        <w:jc w:val="both"/>
      </w:pPr>
    </w:p>
    <w:p w:rsidR="00782E3E" w:rsidRDefault="00782E3E" w:rsidP="00782E3E">
      <w:pPr>
        <w:widowControl w:val="0"/>
        <w:autoSpaceDE w:val="0"/>
        <w:autoSpaceDN w:val="0"/>
        <w:adjustRightInd w:val="0"/>
        <w:spacing w:before="6" w:after="0" w:line="252" w:lineRule="auto"/>
        <w:ind w:left="270" w:right="40" w:firstLine="0"/>
        <w:jc w:val="both"/>
      </w:pPr>
      <w:r>
        <w:rPr>
          <w:noProof/>
        </w:rPr>
        <w:drawing>
          <wp:inline distT="0" distB="0" distL="0" distR="0">
            <wp:extent cx="6411257" cy="5508172"/>
            <wp:effectExtent l="19050" t="0" r="8593" b="0"/>
            <wp:docPr id="2" name="Picture 0" descr="part2Behaviou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2Behaviour1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3673" cy="551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E3E" w:rsidRDefault="00782E3E" w:rsidP="008014C5">
      <w:pPr>
        <w:widowControl w:val="0"/>
        <w:autoSpaceDE w:val="0"/>
        <w:autoSpaceDN w:val="0"/>
        <w:adjustRightInd w:val="0"/>
        <w:spacing w:after="0"/>
        <w:ind w:left="360" w:firstLine="0"/>
        <w:rPr>
          <w:rFonts w:ascii="Times New Roman" w:hAnsi="Times New Roman"/>
          <w:color w:val="000000"/>
          <w:sz w:val="18"/>
          <w:szCs w:val="18"/>
        </w:rPr>
      </w:pPr>
    </w:p>
    <w:p w:rsidR="00782E3E" w:rsidRDefault="00782E3E" w:rsidP="00426445">
      <w:pPr>
        <w:pStyle w:val="Heading2"/>
        <w:ind w:left="360" w:firstLine="0"/>
        <w:rPr>
          <w:rFonts w:ascii="Times New Roman" w:hAnsi="Times New Roman"/>
          <w:color w:val="191919"/>
          <w:spacing w:val="-3"/>
          <w:sz w:val="48"/>
          <w:szCs w:val="48"/>
        </w:rPr>
        <w:sectPr w:rsidR="00782E3E" w:rsidSect="0055709A">
          <w:pgSz w:w="12240" w:h="15840" w:code="1"/>
          <w:pgMar w:top="432" w:right="1123" w:bottom="274" w:left="547" w:header="720" w:footer="288" w:gutter="0"/>
          <w:cols w:space="720"/>
          <w:docGrid w:linePitch="360"/>
        </w:sectPr>
      </w:pPr>
      <w:bookmarkStart w:id="20" w:name="_Toc295327591"/>
      <w:bookmarkStart w:id="21" w:name="_Toc295562538"/>
    </w:p>
    <w:p w:rsidR="00962810" w:rsidRPr="00426445" w:rsidRDefault="00962810" w:rsidP="00426445">
      <w:pPr>
        <w:pStyle w:val="Heading2"/>
        <w:ind w:left="360" w:firstLine="0"/>
        <w:rPr>
          <w:rFonts w:ascii="Times New Roman" w:hAnsi="Times New Roman"/>
          <w:color w:val="000000"/>
          <w:sz w:val="48"/>
          <w:szCs w:val="48"/>
        </w:rPr>
      </w:pPr>
      <w:bookmarkStart w:id="22" w:name="_Toc295574476"/>
      <w:bookmarkStart w:id="23" w:name="_Toc295575525"/>
      <w:r w:rsidRPr="00426445">
        <w:rPr>
          <w:rFonts w:ascii="Times New Roman" w:hAnsi="Times New Roman"/>
          <w:color w:val="191919"/>
          <w:spacing w:val="-3"/>
          <w:sz w:val="48"/>
          <w:szCs w:val="48"/>
        </w:rPr>
        <w:lastRenderedPageBreak/>
        <w:t>DE</w:t>
      </w:r>
      <w:r w:rsidRPr="00426445">
        <w:rPr>
          <w:rFonts w:ascii="Times New Roman" w:hAnsi="Times New Roman"/>
          <w:color w:val="191919"/>
          <w:spacing w:val="-47"/>
          <w:sz w:val="48"/>
          <w:szCs w:val="48"/>
        </w:rPr>
        <w:t>P</w:t>
      </w:r>
      <w:r w:rsidRPr="00426445">
        <w:rPr>
          <w:rFonts w:ascii="Times New Roman" w:hAnsi="Times New Roman"/>
          <w:color w:val="191919"/>
          <w:spacing w:val="-3"/>
          <w:sz w:val="48"/>
          <w:szCs w:val="48"/>
        </w:rPr>
        <w:t>A</w:t>
      </w:r>
      <w:r w:rsidRPr="00426445">
        <w:rPr>
          <w:rFonts w:ascii="Times New Roman" w:hAnsi="Times New Roman"/>
          <w:color w:val="191919"/>
          <w:spacing w:val="-32"/>
          <w:sz w:val="48"/>
          <w:szCs w:val="48"/>
        </w:rPr>
        <w:t>R</w:t>
      </w:r>
      <w:r w:rsidRPr="00426445">
        <w:rPr>
          <w:rFonts w:ascii="Times New Roman" w:hAnsi="Times New Roman"/>
          <w:color w:val="191919"/>
          <w:spacing w:val="-3"/>
          <w:sz w:val="48"/>
          <w:szCs w:val="48"/>
        </w:rPr>
        <w:t>TMEN</w:t>
      </w:r>
      <w:r w:rsidRPr="00426445">
        <w:rPr>
          <w:rFonts w:ascii="Times New Roman" w:hAnsi="Times New Roman"/>
          <w:color w:val="191919"/>
          <w:sz w:val="48"/>
          <w:szCs w:val="48"/>
        </w:rPr>
        <w:t>T</w:t>
      </w:r>
      <w:r w:rsidRPr="00426445">
        <w:rPr>
          <w:rFonts w:ascii="Times New Roman" w:hAnsi="Times New Roman"/>
          <w:color w:val="191919"/>
          <w:spacing w:val="25"/>
          <w:sz w:val="48"/>
          <w:szCs w:val="48"/>
        </w:rPr>
        <w:t xml:space="preserve"> </w:t>
      </w:r>
      <w:r w:rsidRPr="00426445">
        <w:rPr>
          <w:rFonts w:ascii="Times New Roman" w:hAnsi="Times New Roman"/>
          <w:color w:val="191919"/>
          <w:spacing w:val="-3"/>
          <w:sz w:val="48"/>
          <w:szCs w:val="48"/>
        </w:rPr>
        <w:t>O</w:t>
      </w:r>
      <w:r w:rsidRPr="00426445">
        <w:rPr>
          <w:rFonts w:ascii="Times New Roman" w:hAnsi="Times New Roman"/>
          <w:color w:val="191919"/>
          <w:sz w:val="48"/>
          <w:szCs w:val="48"/>
        </w:rPr>
        <w:t>F</w:t>
      </w:r>
      <w:r w:rsidRPr="00426445">
        <w:rPr>
          <w:rFonts w:ascii="Times New Roman" w:hAnsi="Times New Roman"/>
          <w:color w:val="191919"/>
          <w:spacing w:val="34"/>
          <w:sz w:val="48"/>
          <w:szCs w:val="48"/>
        </w:rPr>
        <w:t xml:space="preserve"> </w:t>
      </w:r>
      <w:r w:rsidRPr="00426445">
        <w:rPr>
          <w:rFonts w:ascii="Times New Roman" w:hAnsi="Times New Roman"/>
          <w:color w:val="191919"/>
          <w:spacing w:val="-3"/>
          <w:sz w:val="48"/>
          <w:szCs w:val="48"/>
        </w:rPr>
        <w:t>ENGLISH</w:t>
      </w:r>
      <w:r w:rsidRPr="00426445">
        <w:rPr>
          <w:rFonts w:ascii="Times New Roman" w:hAnsi="Times New Roman"/>
          <w:color w:val="191919"/>
          <w:sz w:val="48"/>
          <w:szCs w:val="48"/>
        </w:rPr>
        <w:t>,</w:t>
      </w:r>
      <w:r w:rsidRPr="00426445">
        <w:rPr>
          <w:rFonts w:ascii="Times New Roman" w:hAnsi="Times New Roman"/>
          <w:color w:val="191919"/>
          <w:spacing w:val="-6"/>
          <w:sz w:val="48"/>
          <w:szCs w:val="48"/>
        </w:rPr>
        <w:t xml:space="preserve"> </w:t>
      </w:r>
      <w:r w:rsidRPr="00426445">
        <w:rPr>
          <w:rFonts w:ascii="Times New Roman" w:hAnsi="Times New Roman"/>
          <w:color w:val="191919"/>
          <w:spacing w:val="-3"/>
          <w:sz w:val="48"/>
          <w:szCs w:val="48"/>
        </w:rPr>
        <w:t>MODERN</w:t>
      </w:r>
      <w:bookmarkEnd w:id="20"/>
      <w:bookmarkEnd w:id="21"/>
      <w:bookmarkEnd w:id="22"/>
      <w:bookmarkEnd w:id="23"/>
    </w:p>
    <w:p w:rsidR="00426445" w:rsidRDefault="00962810" w:rsidP="00426445">
      <w:pPr>
        <w:pStyle w:val="Heading2"/>
        <w:ind w:left="360" w:firstLine="0"/>
        <w:rPr>
          <w:rFonts w:ascii="Times New Roman" w:hAnsi="Times New Roman"/>
          <w:color w:val="191919"/>
          <w:spacing w:val="-3"/>
          <w:sz w:val="48"/>
          <w:szCs w:val="48"/>
        </w:rPr>
      </w:pPr>
      <w:bookmarkStart w:id="24" w:name="_Toc295327592"/>
      <w:bookmarkStart w:id="25" w:name="_Toc295562539"/>
      <w:bookmarkStart w:id="26" w:name="_Toc295574477"/>
      <w:bookmarkStart w:id="27" w:name="_Toc295575526"/>
      <w:r w:rsidRPr="00426445">
        <w:rPr>
          <w:rFonts w:ascii="Times New Roman" w:hAnsi="Times New Roman"/>
          <w:color w:val="191919"/>
          <w:spacing w:val="-3"/>
          <w:sz w:val="48"/>
          <w:szCs w:val="48"/>
        </w:rPr>
        <w:t>LANGUAGE</w:t>
      </w:r>
      <w:r w:rsidRPr="00426445">
        <w:rPr>
          <w:rFonts w:ascii="Times New Roman" w:hAnsi="Times New Roman"/>
          <w:color w:val="191919"/>
          <w:sz w:val="48"/>
          <w:szCs w:val="48"/>
        </w:rPr>
        <w:t>S</w:t>
      </w:r>
      <w:r w:rsidRPr="00426445">
        <w:rPr>
          <w:rFonts w:ascii="Times New Roman" w:hAnsi="Times New Roman"/>
          <w:color w:val="191919"/>
          <w:spacing w:val="-5"/>
          <w:sz w:val="48"/>
          <w:szCs w:val="48"/>
        </w:rPr>
        <w:t xml:space="preserve"> </w:t>
      </w:r>
      <w:r w:rsidRPr="00426445">
        <w:rPr>
          <w:rFonts w:ascii="Times New Roman" w:hAnsi="Times New Roman"/>
          <w:color w:val="191919"/>
          <w:spacing w:val="-3"/>
          <w:sz w:val="48"/>
          <w:szCs w:val="48"/>
        </w:rPr>
        <w:t>AN</w:t>
      </w:r>
      <w:r w:rsidRPr="00426445">
        <w:rPr>
          <w:rFonts w:ascii="Times New Roman" w:hAnsi="Times New Roman"/>
          <w:color w:val="191919"/>
          <w:sz w:val="48"/>
          <w:szCs w:val="48"/>
        </w:rPr>
        <w:t>D</w:t>
      </w:r>
      <w:r w:rsidRPr="00426445">
        <w:rPr>
          <w:rFonts w:ascii="Times New Roman" w:hAnsi="Times New Roman"/>
          <w:color w:val="191919"/>
          <w:spacing w:val="23"/>
          <w:sz w:val="48"/>
          <w:szCs w:val="48"/>
        </w:rPr>
        <w:t xml:space="preserve"> </w:t>
      </w:r>
      <w:r w:rsidRPr="00426445">
        <w:rPr>
          <w:rFonts w:ascii="Times New Roman" w:hAnsi="Times New Roman"/>
          <w:color w:val="191919"/>
          <w:spacing w:val="-3"/>
          <w:sz w:val="48"/>
          <w:szCs w:val="48"/>
        </w:rPr>
        <w:t>MAS</w:t>
      </w:r>
      <w:r w:rsidRPr="00426445">
        <w:rPr>
          <w:rFonts w:ascii="Times New Roman" w:hAnsi="Times New Roman"/>
          <w:color w:val="191919"/>
          <w:sz w:val="48"/>
          <w:szCs w:val="48"/>
        </w:rPr>
        <w:t>S</w:t>
      </w:r>
      <w:r w:rsidRPr="00426445">
        <w:rPr>
          <w:rFonts w:ascii="Times New Roman" w:hAnsi="Times New Roman"/>
          <w:color w:val="191919"/>
          <w:spacing w:val="22"/>
          <w:sz w:val="48"/>
          <w:szCs w:val="48"/>
        </w:rPr>
        <w:t xml:space="preserve"> </w:t>
      </w:r>
      <w:r w:rsidRPr="00426445">
        <w:rPr>
          <w:rFonts w:ascii="Times New Roman" w:hAnsi="Times New Roman"/>
          <w:color w:val="191919"/>
          <w:spacing w:val="-3"/>
          <w:sz w:val="48"/>
          <w:szCs w:val="48"/>
        </w:rPr>
        <w:t>COMMUNIC</w:t>
      </w:r>
      <w:r w:rsidRPr="00426445">
        <w:rPr>
          <w:rFonts w:ascii="Times New Roman" w:hAnsi="Times New Roman"/>
          <w:color w:val="191919"/>
          <w:spacing w:val="-56"/>
          <w:sz w:val="48"/>
          <w:szCs w:val="48"/>
        </w:rPr>
        <w:t>A</w:t>
      </w:r>
      <w:r w:rsidRPr="00426445">
        <w:rPr>
          <w:rFonts w:ascii="Times New Roman" w:hAnsi="Times New Roman"/>
          <w:color w:val="191919"/>
          <w:spacing w:val="-3"/>
          <w:sz w:val="48"/>
          <w:szCs w:val="48"/>
        </w:rPr>
        <w:t>TION</w:t>
      </w:r>
      <w:bookmarkEnd w:id="24"/>
      <w:bookmarkEnd w:id="25"/>
      <w:bookmarkEnd w:id="26"/>
      <w:bookmarkEnd w:id="27"/>
      <w:r>
        <w:rPr>
          <w:rFonts w:ascii="Times New Roman" w:hAnsi="Times New Roman"/>
          <w:color w:val="191919"/>
          <w:spacing w:val="-3"/>
          <w:sz w:val="48"/>
          <w:szCs w:val="48"/>
        </w:rPr>
        <w:t xml:space="preserve"> </w:t>
      </w:r>
    </w:p>
    <w:p w:rsidR="00962810" w:rsidRDefault="00962810" w:rsidP="00962810">
      <w:pPr>
        <w:widowControl w:val="0"/>
        <w:autoSpaceDE w:val="0"/>
        <w:autoSpaceDN w:val="0"/>
        <w:adjustRightInd w:val="0"/>
        <w:spacing w:before="32" w:after="0" w:line="268" w:lineRule="auto"/>
        <w:ind w:left="360" w:right="6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Departmen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Englis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Moder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Language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Bachelo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English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Communication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Spanish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Additionall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provide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Genera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minor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English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Journalism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Spanish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Completion 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approve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mino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minimu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8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designate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2200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leve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discipline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Depar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provide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graduat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Englis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Englis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Education.</w:t>
      </w:r>
    </w:p>
    <w:p w:rsidR="00962810" w:rsidRDefault="00962810" w:rsidP="00962810">
      <w:pPr>
        <w:widowControl w:val="0"/>
        <w:autoSpaceDE w:val="0"/>
        <w:autoSpaceDN w:val="0"/>
        <w:adjustRightInd w:val="0"/>
        <w:spacing w:before="5" w:after="0" w:line="220" w:lineRule="exact"/>
        <w:ind w:left="360" w:right="6"/>
        <w:jc w:val="both"/>
        <w:rPr>
          <w:rFonts w:ascii="Times New Roman" w:hAnsi="Times New Roman"/>
          <w:color w:val="000000"/>
        </w:rPr>
      </w:pPr>
    </w:p>
    <w:p w:rsidR="00962810" w:rsidRDefault="00962810" w:rsidP="00962810">
      <w:pPr>
        <w:widowControl w:val="0"/>
        <w:autoSpaceDE w:val="0"/>
        <w:autoSpaceDN w:val="0"/>
        <w:adjustRightInd w:val="0"/>
        <w:spacing w:after="0" w:line="250" w:lineRule="auto"/>
        <w:ind w:left="360" w:right="6" w:firstLine="0"/>
        <w:jc w:val="both"/>
        <w:rPr>
          <w:rFonts w:ascii="Times New Roman" w:hAnsi="Times New Roman"/>
          <w:color w:val="191919"/>
          <w:spacing w:val="-2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Bachelo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Englis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designe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primaril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individual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intereste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pursuin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graduat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Englis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many caree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option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available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i.e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journalism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la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governmen</w:t>
      </w:r>
      <w:r>
        <w:rPr>
          <w:rFonts w:ascii="Times New Roman" w:hAnsi="Times New Roman"/>
          <w:color w:val="191919"/>
          <w:sz w:val="18"/>
          <w:szCs w:val="18"/>
        </w:rPr>
        <w:t xml:space="preserve">t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service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publi</w:t>
      </w:r>
      <w:r>
        <w:rPr>
          <w:rFonts w:ascii="Times New Roman" w:hAnsi="Times New Roman"/>
          <w:color w:val="191919"/>
          <w:sz w:val="18"/>
          <w:szCs w:val="18"/>
        </w:rPr>
        <w:t xml:space="preserve">c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relation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technica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freelanc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writing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Inclu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of stud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emphasi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bot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Englis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America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literature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language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theor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practic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composition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program 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variet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pai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non-pai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internships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bot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locall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nationall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whic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enhanc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prep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employment. </w:t>
      </w:r>
    </w:p>
    <w:p w:rsidR="00962810" w:rsidRDefault="00962810" w:rsidP="00962810">
      <w:pPr>
        <w:widowControl w:val="0"/>
        <w:autoSpaceDE w:val="0"/>
        <w:autoSpaceDN w:val="0"/>
        <w:adjustRightInd w:val="0"/>
        <w:spacing w:after="0" w:line="250" w:lineRule="auto"/>
        <w:ind w:left="360" w:right="6" w:firstLine="0"/>
        <w:jc w:val="both"/>
        <w:rPr>
          <w:rFonts w:ascii="Times New Roman" w:hAnsi="Times New Roman"/>
          <w:color w:val="191919"/>
          <w:spacing w:val="-2"/>
          <w:sz w:val="18"/>
          <w:szCs w:val="18"/>
        </w:rPr>
      </w:pPr>
    </w:p>
    <w:p w:rsidR="00962810" w:rsidRDefault="00962810" w:rsidP="00962810">
      <w:pPr>
        <w:widowControl w:val="0"/>
        <w:autoSpaceDE w:val="0"/>
        <w:autoSpaceDN w:val="0"/>
        <w:adjustRightInd w:val="0"/>
        <w:spacing w:after="0" w:line="250" w:lineRule="auto"/>
        <w:ind w:left="360" w:right="6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Bachelo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prepare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career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education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business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government.</w:t>
      </w:r>
    </w:p>
    <w:p w:rsidR="00962810" w:rsidRDefault="00962810" w:rsidP="00962810">
      <w:pPr>
        <w:widowControl w:val="0"/>
        <w:autoSpaceDE w:val="0"/>
        <w:autoSpaceDN w:val="0"/>
        <w:adjustRightInd w:val="0"/>
        <w:spacing w:before="5" w:after="0" w:line="220" w:lineRule="exact"/>
        <w:ind w:left="360" w:right="6"/>
        <w:jc w:val="both"/>
        <w:rPr>
          <w:rFonts w:ascii="Times New Roman" w:hAnsi="Times New Roman"/>
          <w:color w:val="000000"/>
        </w:rPr>
      </w:pPr>
    </w:p>
    <w:p w:rsidR="008014C5" w:rsidRDefault="00962810" w:rsidP="00962810">
      <w:pPr>
        <w:ind w:left="360" w:right="6" w:firstLine="0"/>
        <w:jc w:val="both"/>
        <w:rPr>
          <w:rFonts w:ascii="Times New Roman" w:hAnsi="Times New Roman"/>
          <w:color w:val="191919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Bachelo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Communicatio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prepare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productiv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career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advance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Communicatio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and relate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fields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tw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concentration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–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Prin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Journalis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Electroni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Medi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(Radi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TV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-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whic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signe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acquaint student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 xml:space="preserve">h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state-of-the-ar</w:t>
      </w:r>
      <w:r>
        <w:rPr>
          <w:rFonts w:ascii="Times New Roman" w:hAnsi="Times New Roman"/>
          <w:color w:val="191919"/>
          <w:sz w:val="18"/>
          <w:szCs w:val="18"/>
        </w:rPr>
        <w:t xml:space="preserve">t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technologie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Mas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Communicatio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expan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caree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opportunitie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 xml:space="preserve">n a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variet</w:t>
      </w:r>
      <w:r>
        <w:rPr>
          <w:rFonts w:ascii="Times New Roman" w:hAnsi="Times New Roman"/>
          <w:color w:val="191919"/>
          <w:sz w:val="18"/>
          <w:szCs w:val="18"/>
        </w:rPr>
        <w:t xml:space="preserve">y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f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tradit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ona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eme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professions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Additionall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matriculatin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complet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internship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throug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aboration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partnership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medi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agencies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busines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industr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3A7418" w:rsidRDefault="003A7418" w:rsidP="00962810">
      <w:pPr>
        <w:ind w:left="360" w:right="6" w:firstLine="0"/>
        <w:jc w:val="both"/>
        <w:rPr>
          <w:rFonts w:ascii="Times New Roman" w:hAnsi="Times New Roman"/>
          <w:color w:val="191919"/>
          <w:sz w:val="18"/>
          <w:szCs w:val="18"/>
        </w:rPr>
      </w:pPr>
    </w:p>
    <w:p w:rsidR="003A7418" w:rsidRDefault="003A7418" w:rsidP="003A7418">
      <w:pPr>
        <w:pStyle w:val="Heading2"/>
        <w:ind w:left="360" w:firstLine="0"/>
        <w:rPr>
          <w:rFonts w:ascii="Times New Roman" w:hAnsi="Times New Roman"/>
          <w:color w:val="000000"/>
          <w:sz w:val="24"/>
          <w:szCs w:val="24"/>
        </w:rPr>
      </w:pPr>
      <w:bookmarkStart w:id="28" w:name="_Toc295574478"/>
      <w:bookmarkStart w:id="29" w:name="_Toc295575527"/>
      <w:r>
        <w:rPr>
          <w:rFonts w:ascii="Times New Roman" w:hAnsi="Times New Roman"/>
          <w:color w:val="191919"/>
          <w:spacing w:val="-3"/>
          <w:sz w:val="32"/>
          <w:szCs w:val="32"/>
        </w:rPr>
        <w:t>B</w:t>
      </w:r>
      <w:r>
        <w:rPr>
          <w:rFonts w:ascii="Times New Roman" w:hAnsi="Times New Roman"/>
          <w:color w:val="191919"/>
          <w:spacing w:val="-3"/>
          <w:sz w:val="24"/>
          <w:szCs w:val="24"/>
        </w:rPr>
        <w:t>ACHELO</w:t>
      </w:r>
      <w:r>
        <w:rPr>
          <w:rFonts w:ascii="Times New Roman" w:hAnsi="Times New Roman"/>
          <w:color w:val="191919"/>
          <w:sz w:val="24"/>
          <w:szCs w:val="24"/>
        </w:rPr>
        <w:t>R</w:t>
      </w:r>
      <w:r>
        <w:rPr>
          <w:rFonts w:ascii="Times New Roman" w:hAnsi="Times New Roman"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3"/>
          <w:sz w:val="24"/>
          <w:szCs w:val="24"/>
        </w:rPr>
        <w:t>O</w:t>
      </w:r>
      <w:r>
        <w:rPr>
          <w:rFonts w:ascii="Times New Roman" w:hAnsi="Times New Roman"/>
          <w:color w:val="191919"/>
          <w:sz w:val="24"/>
          <w:szCs w:val="24"/>
        </w:rPr>
        <w:t>F</w:t>
      </w:r>
      <w:r>
        <w:rPr>
          <w:rFonts w:ascii="Times New Roman" w:hAnsi="Times New Roman"/>
          <w:color w:val="191919"/>
          <w:spacing w:val="-13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3"/>
          <w:sz w:val="32"/>
          <w:szCs w:val="32"/>
        </w:rPr>
        <w:t>A</w:t>
      </w:r>
      <w:r>
        <w:rPr>
          <w:rFonts w:ascii="Times New Roman" w:hAnsi="Times New Roman"/>
          <w:color w:val="191919"/>
          <w:spacing w:val="-12"/>
          <w:sz w:val="24"/>
          <w:szCs w:val="24"/>
        </w:rPr>
        <w:t>R</w:t>
      </w:r>
      <w:r>
        <w:rPr>
          <w:rFonts w:ascii="Times New Roman" w:hAnsi="Times New Roman"/>
          <w:color w:val="191919"/>
          <w:spacing w:val="-3"/>
          <w:sz w:val="24"/>
          <w:szCs w:val="24"/>
        </w:rPr>
        <w:t>T</w:t>
      </w:r>
      <w:r>
        <w:rPr>
          <w:rFonts w:ascii="Times New Roman" w:hAnsi="Times New Roman"/>
          <w:color w:val="191919"/>
          <w:sz w:val="24"/>
          <w:szCs w:val="24"/>
        </w:rPr>
        <w:t>S</w:t>
      </w:r>
      <w:r>
        <w:rPr>
          <w:rFonts w:ascii="Times New Roman" w:hAnsi="Times New Roman"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3"/>
          <w:sz w:val="32"/>
          <w:szCs w:val="32"/>
        </w:rPr>
        <w:t>D</w:t>
      </w:r>
      <w:r>
        <w:rPr>
          <w:rFonts w:ascii="Times New Roman" w:hAnsi="Times New Roman"/>
          <w:color w:val="191919"/>
          <w:spacing w:val="-3"/>
          <w:sz w:val="24"/>
          <w:szCs w:val="24"/>
        </w:rPr>
        <w:t>EGRE</w:t>
      </w:r>
      <w:r>
        <w:rPr>
          <w:rFonts w:ascii="Times New Roman" w:hAnsi="Times New Roman"/>
          <w:color w:val="191919"/>
          <w:sz w:val="24"/>
          <w:szCs w:val="24"/>
        </w:rPr>
        <w:t>E</w:t>
      </w:r>
      <w:r>
        <w:rPr>
          <w:rFonts w:ascii="Times New Roman" w:hAnsi="Times New Roman"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3"/>
          <w:sz w:val="24"/>
          <w:szCs w:val="24"/>
        </w:rPr>
        <w:t>I</w:t>
      </w:r>
      <w:r>
        <w:rPr>
          <w:rFonts w:ascii="Times New Roman" w:hAnsi="Times New Roman"/>
          <w:color w:val="191919"/>
          <w:sz w:val="24"/>
          <w:szCs w:val="24"/>
        </w:rPr>
        <w:t>N</w:t>
      </w:r>
      <w:r>
        <w:rPr>
          <w:rFonts w:ascii="Times New Roman" w:hAnsi="Times New Roman"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3"/>
          <w:sz w:val="32"/>
          <w:szCs w:val="32"/>
        </w:rPr>
        <w:t>E</w:t>
      </w:r>
      <w:r>
        <w:rPr>
          <w:rFonts w:ascii="Times New Roman" w:hAnsi="Times New Roman"/>
          <w:color w:val="191919"/>
          <w:spacing w:val="-3"/>
          <w:sz w:val="24"/>
          <w:szCs w:val="24"/>
        </w:rPr>
        <w:t>NGLISH</w:t>
      </w:r>
      <w:bookmarkEnd w:id="28"/>
      <w:bookmarkEnd w:id="29"/>
    </w:p>
    <w:p w:rsidR="003A7418" w:rsidRDefault="003A7418" w:rsidP="003A7418">
      <w:pPr>
        <w:widowControl w:val="0"/>
        <w:tabs>
          <w:tab w:val="left" w:pos="5900"/>
          <w:tab w:val="left" w:pos="9000"/>
        </w:tabs>
        <w:autoSpaceDE w:val="0"/>
        <w:autoSpaceDN w:val="0"/>
        <w:adjustRightInd w:val="0"/>
        <w:spacing w:before="52" w:after="0"/>
        <w:ind w:left="36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Fiel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P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equisite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edi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Hrs.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51"/>
        <w:gridCol w:w="3531"/>
        <w:gridCol w:w="1645"/>
        <w:gridCol w:w="1935"/>
        <w:gridCol w:w="1138"/>
      </w:tblGrid>
      <w:tr w:rsidR="003A7418" w:rsidRPr="007A7452" w:rsidTr="009F0463">
        <w:trPr>
          <w:trHeight w:hRule="exact" w:val="237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3A7418" w:rsidRPr="007A7452" w:rsidRDefault="003A7418" w:rsidP="003A7418">
            <w:pPr>
              <w:widowControl w:val="0"/>
              <w:autoSpaceDE w:val="0"/>
              <w:autoSpaceDN w:val="0"/>
              <w:adjustRightInd w:val="0"/>
              <w:spacing w:before="9" w:after="0"/>
              <w:ind w:left="36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</w:t>
            </w:r>
          </w:p>
        </w:tc>
        <w:tc>
          <w:tcPr>
            <w:tcW w:w="3531" w:type="dxa"/>
            <w:tcBorders>
              <w:top w:val="nil"/>
              <w:left w:val="nil"/>
              <w:bottom w:val="nil"/>
              <w:right w:val="nil"/>
            </w:tcBorders>
          </w:tcPr>
          <w:p w:rsidR="003A7418" w:rsidRPr="007A7452" w:rsidRDefault="003A7418" w:rsidP="003A7418">
            <w:pPr>
              <w:widowControl w:val="0"/>
              <w:autoSpaceDE w:val="0"/>
              <w:autoSpaceDN w:val="0"/>
              <w:adjustRightInd w:val="0"/>
              <w:spacing w:before="9" w:after="0"/>
              <w:ind w:left="36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</w:tcPr>
          <w:p w:rsidR="003A7418" w:rsidRPr="007A7452" w:rsidRDefault="003A7418" w:rsidP="003A7418">
            <w:pPr>
              <w:widowControl w:val="0"/>
              <w:autoSpaceDE w:val="0"/>
              <w:autoSpaceDN w:val="0"/>
              <w:adjustRightInd w:val="0"/>
              <w:spacing w:before="9" w:after="0"/>
              <w:ind w:left="36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:rsidR="003A7418" w:rsidRPr="007A7452" w:rsidRDefault="003A7418" w:rsidP="003A7418">
            <w:pPr>
              <w:widowControl w:val="0"/>
              <w:autoSpaceDE w:val="0"/>
              <w:autoSpaceDN w:val="0"/>
              <w:adjustRightInd w:val="0"/>
              <w:spacing w:after="0"/>
              <w:ind w:left="36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3A7418" w:rsidRPr="007A7452" w:rsidRDefault="003A7418" w:rsidP="003A7418">
            <w:pPr>
              <w:widowControl w:val="0"/>
              <w:autoSpaceDE w:val="0"/>
              <w:autoSpaceDN w:val="0"/>
              <w:adjustRightInd w:val="0"/>
              <w:spacing w:before="9" w:after="0"/>
              <w:ind w:left="36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3A7418" w:rsidRPr="007A7452" w:rsidTr="009F0463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3A7418" w:rsidRPr="007A7452" w:rsidRDefault="003A7418" w:rsidP="003A741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2298</w:t>
            </w:r>
          </w:p>
        </w:tc>
        <w:tc>
          <w:tcPr>
            <w:tcW w:w="3531" w:type="dxa"/>
            <w:tcBorders>
              <w:top w:val="nil"/>
              <w:left w:val="nil"/>
              <w:bottom w:val="nil"/>
              <w:right w:val="nil"/>
            </w:tcBorders>
          </w:tcPr>
          <w:p w:rsidR="003A7418" w:rsidRPr="007A7452" w:rsidRDefault="003A7418" w:rsidP="003A741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</w:tcPr>
          <w:p w:rsidR="003A7418" w:rsidRPr="007A7452" w:rsidRDefault="003A7418" w:rsidP="003A741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:rsidR="003A7418" w:rsidRPr="007A7452" w:rsidRDefault="003A7418" w:rsidP="003A7418">
            <w:pPr>
              <w:widowControl w:val="0"/>
              <w:autoSpaceDE w:val="0"/>
              <w:autoSpaceDN w:val="0"/>
              <w:adjustRightInd w:val="0"/>
              <w:spacing w:after="0"/>
              <w:ind w:left="36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3A7418" w:rsidRPr="007A7452" w:rsidRDefault="003A7418" w:rsidP="003A741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3A7418" w:rsidRPr="007A7452" w:rsidTr="009F0463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3A7418" w:rsidRPr="007A7452" w:rsidRDefault="003A7418" w:rsidP="003A741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2299</w:t>
            </w:r>
          </w:p>
        </w:tc>
        <w:tc>
          <w:tcPr>
            <w:tcW w:w="3531" w:type="dxa"/>
            <w:tcBorders>
              <w:top w:val="nil"/>
              <w:left w:val="nil"/>
              <w:bottom w:val="nil"/>
              <w:right w:val="nil"/>
            </w:tcBorders>
          </w:tcPr>
          <w:p w:rsidR="003A7418" w:rsidRPr="007A7452" w:rsidRDefault="003A7418" w:rsidP="003A741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</w:tcPr>
          <w:p w:rsidR="003A7418" w:rsidRPr="007A7452" w:rsidRDefault="003A7418" w:rsidP="003A741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2298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:rsidR="003A7418" w:rsidRPr="007A7452" w:rsidRDefault="003A7418" w:rsidP="003A741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3A7418" w:rsidRPr="007A7452" w:rsidRDefault="003A7418" w:rsidP="003A741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3A7418" w:rsidRPr="007A7452" w:rsidTr="009F0463">
        <w:trPr>
          <w:trHeight w:hRule="exact" w:val="298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3A7418" w:rsidRPr="007A7452" w:rsidRDefault="003A7418" w:rsidP="003A741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3531" w:type="dxa"/>
            <w:tcBorders>
              <w:top w:val="nil"/>
              <w:left w:val="nil"/>
              <w:bottom w:val="nil"/>
              <w:right w:val="nil"/>
            </w:tcBorders>
          </w:tcPr>
          <w:p w:rsidR="003A7418" w:rsidRPr="007A7452" w:rsidRDefault="003A7418" w:rsidP="003A741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Forms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</w:tcPr>
          <w:p w:rsidR="003A7418" w:rsidRPr="007A7452" w:rsidRDefault="003A7418" w:rsidP="003A741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:rsidR="003A7418" w:rsidRPr="007A7452" w:rsidRDefault="003A7418" w:rsidP="003A7418">
            <w:pPr>
              <w:widowControl w:val="0"/>
              <w:autoSpaceDE w:val="0"/>
              <w:autoSpaceDN w:val="0"/>
              <w:adjustRightInd w:val="0"/>
              <w:spacing w:after="0"/>
              <w:ind w:left="36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3A7418" w:rsidRPr="007A7452" w:rsidRDefault="003A7418" w:rsidP="003A741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3A7418" w:rsidRDefault="003A7418" w:rsidP="003A7418">
      <w:pPr>
        <w:widowControl w:val="0"/>
        <w:autoSpaceDE w:val="0"/>
        <w:autoSpaceDN w:val="0"/>
        <w:adjustRightInd w:val="0"/>
        <w:spacing w:after="0"/>
        <w:ind w:left="36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Choic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6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following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selecte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sequence:</w:t>
      </w:r>
    </w:p>
    <w:p w:rsidR="003A7418" w:rsidRDefault="003A7418" w:rsidP="003A7418">
      <w:pPr>
        <w:ind w:left="360" w:firstLine="0"/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880"/>
        <w:gridCol w:w="3158"/>
        <w:gridCol w:w="2508"/>
        <w:gridCol w:w="2254"/>
      </w:tblGrid>
      <w:tr w:rsidR="003A7418" w:rsidRPr="007A7452" w:rsidTr="009F0463">
        <w:trPr>
          <w:trHeight w:hRule="exact" w:val="234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3A7418" w:rsidRPr="007A7452" w:rsidRDefault="003A7418" w:rsidP="003A7418">
            <w:pPr>
              <w:widowControl w:val="0"/>
              <w:autoSpaceDE w:val="0"/>
              <w:autoSpaceDN w:val="0"/>
              <w:adjustRightInd w:val="0"/>
              <w:spacing w:before="6" w:after="0"/>
              <w:ind w:left="36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2001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3A7418" w:rsidRPr="007A7452" w:rsidRDefault="003A7418" w:rsidP="003A7418">
            <w:pPr>
              <w:widowControl w:val="0"/>
              <w:autoSpaceDE w:val="0"/>
              <w:autoSpaceDN w:val="0"/>
              <w:adjustRightInd w:val="0"/>
              <w:spacing w:before="6" w:after="0"/>
              <w:ind w:left="36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Intermediat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Frenc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3A7418" w:rsidRPr="007A7452" w:rsidRDefault="003A7418" w:rsidP="003A7418">
            <w:pPr>
              <w:widowControl w:val="0"/>
              <w:autoSpaceDE w:val="0"/>
              <w:autoSpaceDN w:val="0"/>
              <w:adjustRightInd w:val="0"/>
              <w:spacing w:before="6" w:after="0"/>
              <w:ind w:left="36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1002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3A7418" w:rsidRPr="007A7452" w:rsidRDefault="003A7418" w:rsidP="003A7418">
            <w:pPr>
              <w:widowControl w:val="0"/>
              <w:autoSpaceDE w:val="0"/>
              <w:autoSpaceDN w:val="0"/>
              <w:adjustRightInd w:val="0"/>
              <w:spacing w:before="6" w:after="0"/>
              <w:ind w:left="360" w:right="45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3A7418" w:rsidRPr="007A7452" w:rsidTr="009F0463">
        <w:trPr>
          <w:trHeight w:hRule="exact" w:val="216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3A7418" w:rsidRPr="007A7452" w:rsidRDefault="003A7418" w:rsidP="003A741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2002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3A7418" w:rsidRPr="007A7452" w:rsidRDefault="003A7418" w:rsidP="003A741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Intermediat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Frenc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3A7418" w:rsidRPr="007A7452" w:rsidRDefault="003A7418" w:rsidP="003A741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2001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3A7418" w:rsidRPr="007A7452" w:rsidRDefault="003A7418" w:rsidP="003A741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 w:right="45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3A7418" w:rsidRPr="007A7452" w:rsidTr="009F0463">
        <w:trPr>
          <w:trHeight w:hRule="exact" w:val="216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3A7418" w:rsidRDefault="003A7418" w:rsidP="003A741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 w:firstLine="0"/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GRM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2001</w:t>
            </w:r>
          </w:p>
          <w:p w:rsidR="003A7418" w:rsidRPr="007A7452" w:rsidRDefault="003A7418" w:rsidP="003A741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3A7418" w:rsidRPr="007A7452" w:rsidRDefault="003A7418" w:rsidP="003A741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Intermediat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Germa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3A7418" w:rsidRPr="007A7452" w:rsidRDefault="003A7418" w:rsidP="003A741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GRM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1002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3A7418" w:rsidRPr="007A7452" w:rsidRDefault="003A7418" w:rsidP="003A741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 w:right="45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3A7418" w:rsidRPr="007A7452" w:rsidTr="009F0463">
        <w:trPr>
          <w:trHeight w:hRule="exact" w:val="216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3A7418" w:rsidRPr="007A7452" w:rsidRDefault="003A7418" w:rsidP="003A741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GRM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2001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3A7418" w:rsidRPr="007A7452" w:rsidRDefault="003A7418" w:rsidP="003A741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Intermediat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Germa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3A7418" w:rsidRPr="007A7452" w:rsidRDefault="003A7418" w:rsidP="003A741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GRM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2001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3A7418" w:rsidRPr="007A7452" w:rsidRDefault="003A7418" w:rsidP="003A741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 w:right="45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3A7418" w:rsidRPr="007A7452" w:rsidTr="009F0463">
        <w:trPr>
          <w:trHeight w:hRule="exact" w:val="216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3A7418" w:rsidRPr="007A7452" w:rsidRDefault="003A7418" w:rsidP="003A741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2001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3A7418" w:rsidRPr="007A7452" w:rsidRDefault="003A7418" w:rsidP="003A741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Intermediat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3A7418" w:rsidRPr="007A7452" w:rsidRDefault="003A7418" w:rsidP="003A741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1002 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3A7418" w:rsidRPr="007A7452" w:rsidRDefault="003A7418" w:rsidP="003A741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 w:right="45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3A7418" w:rsidRPr="007A7452" w:rsidTr="009F0463">
        <w:trPr>
          <w:trHeight w:hRule="exact" w:val="537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3A7418" w:rsidRPr="007A7452" w:rsidRDefault="003A7418" w:rsidP="003A741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- 2001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3A7418" w:rsidRPr="007A7452" w:rsidRDefault="003A7418" w:rsidP="003A741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Intermediat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3A7418" w:rsidRPr="007A7452" w:rsidRDefault="003A7418" w:rsidP="003A741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2001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3A7418" w:rsidRPr="007A7452" w:rsidRDefault="003A7418" w:rsidP="003A741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 w:right="45" w:firstLine="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  <w:p w:rsidR="003A7418" w:rsidRPr="007A7452" w:rsidRDefault="003A7418" w:rsidP="003A7418">
            <w:pPr>
              <w:widowControl w:val="0"/>
              <w:autoSpaceDE w:val="0"/>
              <w:autoSpaceDN w:val="0"/>
              <w:adjustRightInd w:val="0"/>
              <w:spacing w:before="6" w:after="0"/>
              <w:ind w:left="36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Subtota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18</w:t>
            </w:r>
          </w:p>
        </w:tc>
      </w:tr>
    </w:tbl>
    <w:p w:rsidR="003A7418" w:rsidRDefault="003A7418" w:rsidP="00962810">
      <w:pPr>
        <w:ind w:left="360" w:right="6" w:firstLine="0"/>
        <w:jc w:val="both"/>
      </w:pPr>
    </w:p>
    <w:p w:rsidR="003D64F7" w:rsidRPr="003D64F7" w:rsidRDefault="00782E3E" w:rsidP="00E328D1">
      <w:pPr>
        <w:pStyle w:val="TOC1"/>
        <w:rPr>
          <w:noProof/>
        </w:rPr>
      </w:pPr>
      <w:r w:rsidRPr="003D64F7">
        <w:rPr>
          <w:noProof/>
        </w:rPr>
        <w:t xml:space="preserve"> </w:t>
      </w:r>
    </w:p>
    <w:p w:rsidR="008014C5" w:rsidRPr="003D64F7" w:rsidRDefault="008014C5" w:rsidP="003D64F7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CC6BA5" w:rsidRDefault="00CC6BA5"/>
    <w:p w:rsidR="00CC6BA5" w:rsidRDefault="00CC6BA5"/>
    <w:p w:rsidR="00962810" w:rsidRDefault="00962810">
      <w:r>
        <w:br w:type="page"/>
      </w:r>
    </w:p>
    <w:p w:rsidR="00782E3E" w:rsidRDefault="00782E3E" w:rsidP="00426445">
      <w:pPr>
        <w:pStyle w:val="Heading2"/>
        <w:ind w:firstLine="180"/>
        <w:rPr>
          <w:rFonts w:ascii="Times New Roman" w:hAnsi="Times New Roman"/>
          <w:color w:val="191919"/>
          <w:spacing w:val="-3"/>
          <w:sz w:val="32"/>
          <w:szCs w:val="32"/>
        </w:rPr>
        <w:sectPr w:rsidR="00782E3E" w:rsidSect="0055709A">
          <w:pgSz w:w="12240" w:h="15840" w:code="1"/>
          <w:pgMar w:top="432" w:right="1123" w:bottom="274" w:left="547" w:header="720" w:footer="288" w:gutter="0"/>
          <w:cols w:space="720"/>
          <w:docGrid w:linePitch="360"/>
        </w:sectPr>
      </w:pPr>
      <w:bookmarkStart w:id="30" w:name="_Toc295327593"/>
      <w:bookmarkStart w:id="31" w:name="_Toc295562540"/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880"/>
        <w:gridCol w:w="3158"/>
        <w:gridCol w:w="2508"/>
        <w:gridCol w:w="2254"/>
      </w:tblGrid>
      <w:tr w:rsidR="00962810" w:rsidRPr="007A7452" w:rsidTr="00962810">
        <w:trPr>
          <w:trHeight w:hRule="exact" w:val="326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bookmarkEnd w:id="30"/>
          <w:bookmarkEnd w:id="31"/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96" w:after="0"/>
              <w:ind w:left="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lastRenderedPageBreak/>
              <w:t>Majo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Requi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ements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hanging="4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802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2810" w:rsidRPr="007A7452" w:rsidTr="00962810">
        <w:trPr>
          <w:trHeight w:hRule="exact" w:val="218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Require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Course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(2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6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Hours)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hanging="4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802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2810" w:rsidRPr="007A7452" w:rsidTr="00962810">
        <w:trPr>
          <w:trHeight w:hRule="exact" w:val="216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 w:hanging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2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3312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 w:hanging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2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3613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 w:hanging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Moder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Novel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2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3790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 w:hanging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Africa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442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sz w:val="18"/>
                <w:szCs w:val="18"/>
              </w:rPr>
              <w:t xml:space="preserve">        ENGL 2406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3791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 w:hanging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Africa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442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sz w:val="18"/>
                <w:szCs w:val="18"/>
              </w:rPr>
              <w:t xml:space="preserve">        ENGL 2406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4304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 w:hanging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Language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2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2229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4600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 w:hanging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Shakespeare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2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4908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 w:hanging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Criticism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2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 w:hanging="4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802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 w:hanging="4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802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4651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 w:hanging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Britis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19t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Century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802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4995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 w:hanging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Senio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Semina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802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962810" w:rsidRPr="007A7452" w:rsidTr="00962810">
        <w:trPr>
          <w:trHeight w:hRule="exact" w:val="511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4996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 w:hanging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Senio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Semina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802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before="6" w:after="0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Subtota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 29</w:t>
            </w:r>
          </w:p>
        </w:tc>
      </w:tr>
    </w:tbl>
    <w:p w:rsidR="00962810" w:rsidRDefault="00962810" w:rsidP="00962810">
      <w:pPr>
        <w:widowControl w:val="0"/>
        <w:autoSpaceDE w:val="0"/>
        <w:autoSpaceDN w:val="0"/>
        <w:adjustRightInd w:val="0"/>
        <w:spacing w:after="0"/>
        <w:ind w:left="140" w:firstLine="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Electiv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(a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leas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 23</w:t>
      </w:r>
      <w:proofErr w:type="gramEnd"/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 w:rsidR="00367F0C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ours)</w:t>
      </w:r>
    </w:p>
    <w:p w:rsidR="008014C5" w:rsidRDefault="008014C5"/>
    <w:tbl>
      <w:tblPr>
        <w:tblpPr w:leftFromText="180" w:rightFromText="180" w:vertAnchor="text" w:horzAnchor="margin" w:tblpY="14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551"/>
        <w:gridCol w:w="3846"/>
        <w:gridCol w:w="2587"/>
        <w:gridCol w:w="1821"/>
      </w:tblGrid>
      <w:tr w:rsidR="00962810" w:rsidRPr="007A7452" w:rsidTr="00962810">
        <w:trPr>
          <w:trHeight w:hRule="exact" w:val="237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before="9" w:after="0"/>
              <w:ind w:left="180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2105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before="9" w:after="0"/>
              <w:ind w:left="429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Creativ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962810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9"/>
                <w:sz w:val="18"/>
                <w:szCs w:val="18"/>
              </w:rPr>
              <w:t>W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riting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before="9" w:after="0"/>
              <w:ind w:left="543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101,</w:t>
            </w:r>
            <w:r w:rsidRPr="00962810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102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9" w:after="0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2204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9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Advance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962810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Composition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3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101,</w:t>
            </w:r>
            <w:r w:rsidRPr="00962810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102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2425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9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962810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Shor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962810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Story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3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2550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9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Poetry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3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3106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9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T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echnica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9"/>
                <w:sz w:val="18"/>
                <w:szCs w:val="18"/>
              </w:rPr>
              <w:t>W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riting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3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2204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3305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9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Moder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962810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Grammar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3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101,</w:t>
            </w:r>
            <w:r w:rsidRPr="00962810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102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3603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9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Developmen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962810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962810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962810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Novel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3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3707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9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Chaucer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3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2298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3708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9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962810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962810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Novel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3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3799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9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Specia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T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opic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962810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962810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Africa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962810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962810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Lit.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3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3825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9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Caribbea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962810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Literature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3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3845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9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Africa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962810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Literature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3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3998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9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Unde</w:t>
            </w:r>
            <w:r w:rsidRPr="00962810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>r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graduat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962810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Research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3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46</w:t>
            </w:r>
            <w:r w:rsidRPr="00962810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9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Britis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962810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Renaissanc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962810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962810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Reformation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3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2298,2299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4631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9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Restoratio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962810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962810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18t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962810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Centur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962810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Literature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3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2298,2299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4632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9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Eighteent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962810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Centur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962810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Literature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3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2298,2299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4950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9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Introductio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962810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962810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omen</w:t>
            </w:r>
            <w:r w:rsidRPr="00962810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>’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962810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Literature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543" w:firstLine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4955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9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Moder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962810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Drama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3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4980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9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Internship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3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4990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9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Specia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T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opics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3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98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180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sz w:val="18"/>
                <w:szCs w:val="18"/>
              </w:rPr>
              <w:t>ENGL 3204 Rhetoric and advanced Writing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429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sz w:val="18"/>
                <w:szCs w:val="18"/>
              </w:rPr>
              <w:t>Rhetoric and Advanced Writing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543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sz w:val="18"/>
                <w:szCs w:val="18"/>
              </w:rPr>
              <w:t xml:space="preserve"> ENGL 2406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Subtota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 23</w:t>
            </w:r>
          </w:p>
        </w:tc>
      </w:tr>
    </w:tbl>
    <w:p w:rsidR="008014C5" w:rsidRDefault="008014C5"/>
    <w:p w:rsidR="008014C5" w:rsidRDefault="008014C5"/>
    <w:p w:rsidR="008014C5" w:rsidRDefault="008014C5"/>
    <w:p w:rsidR="008014C5" w:rsidRDefault="008014C5"/>
    <w:p w:rsidR="008014C5" w:rsidRDefault="008014C5"/>
    <w:p w:rsidR="008014C5" w:rsidRDefault="008014C5"/>
    <w:p w:rsidR="008014C5" w:rsidRDefault="008014C5"/>
    <w:p w:rsidR="008014C5" w:rsidRDefault="008014C5"/>
    <w:p w:rsidR="008014C5" w:rsidRDefault="008014C5"/>
    <w:p w:rsidR="008014C5" w:rsidRDefault="008014C5"/>
    <w:p w:rsidR="008014C5" w:rsidRDefault="008014C5"/>
    <w:p w:rsidR="00962810" w:rsidRDefault="00962810" w:rsidP="00962810">
      <w:pPr>
        <w:widowControl w:val="0"/>
        <w:tabs>
          <w:tab w:val="left" w:pos="9540"/>
        </w:tabs>
        <w:autoSpaceDE w:val="0"/>
        <w:autoSpaceDN w:val="0"/>
        <w:adjustRightInd w:val="0"/>
        <w:spacing w:after="0"/>
        <w:ind w:left="180" w:right="1382" w:firstLine="0"/>
        <w:rPr>
          <w:rFonts w:ascii="Times New Roman" w:hAnsi="Times New Roman"/>
          <w:color w:val="191919"/>
          <w:spacing w:val="-5"/>
          <w:sz w:val="18"/>
          <w:szCs w:val="18"/>
        </w:rPr>
      </w:pPr>
      <w:r w:rsidRPr="00962810">
        <w:rPr>
          <w:rFonts w:ascii="Times New Roman" w:hAnsi="Times New Roman"/>
          <w:color w:val="191919"/>
          <w:spacing w:val="-5"/>
          <w:sz w:val="18"/>
          <w:szCs w:val="18"/>
        </w:rPr>
        <w:t xml:space="preserve">Free Elective </w:t>
      </w:r>
      <w:proofErr w:type="gramStart"/>
      <w:r w:rsidRPr="00962810">
        <w:rPr>
          <w:rFonts w:ascii="Times New Roman" w:hAnsi="Times New Roman"/>
          <w:color w:val="191919"/>
          <w:spacing w:val="-5"/>
          <w:sz w:val="18"/>
          <w:szCs w:val="18"/>
        </w:rPr>
        <w:t>s  (</w:t>
      </w:r>
      <w:proofErr w:type="gramEnd"/>
      <w:r w:rsidRPr="00962810">
        <w:rPr>
          <w:rFonts w:ascii="Times New Roman" w:hAnsi="Times New Roman"/>
          <w:color w:val="191919"/>
          <w:spacing w:val="-5"/>
          <w:sz w:val="18"/>
          <w:szCs w:val="18"/>
        </w:rPr>
        <w:t>at least 9 Hours)</w:t>
      </w:r>
    </w:p>
    <w:p w:rsidR="00962810" w:rsidRPr="00962810" w:rsidRDefault="00962810" w:rsidP="00962810">
      <w:pPr>
        <w:widowControl w:val="0"/>
        <w:autoSpaceDE w:val="0"/>
        <w:autoSpaceDN w:val="0"/>
        <w:adjustRightInd w:val="0"/>
        <w:spacing w:after="0" w:line="204" w:lineRule="exact"/>
        <w:ind w:left="5040" w:right="760" w:firstLine="0"/>
        <w:jc w:val="right"/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</w:pPr>
      <w:r w:rsidRPr="00962810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TOTAL HOURS FOR THE CORE CURRICULUM- 62</w:t>
      </w:r>
    </w:p>
    <w:p w:rsidR="00962810" w:rsidRPr="00962810" w:rsidRDefault="00962810" w:rsidP="00962810">
      <w:pPr>
        <w:widowControl w:val="0"/>
        <w:autoSpaceDE w:val="0"/>
        <w:autoSpaceDN w:val="0"/>
        <w:adjustRightInd w:val="0"/>
        <w:spacing w:after="0" w:line="204" w:lineRule="exact"/>
        <w:ind w:left="5040" w:right="760" w:firstLine="0"/>
        <w:jc w:val="right"/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</w:pPr>
      <w:r w:rsidRPr="00962810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TOTAL HOURS FOR THE MAJOR FIELD</w:t>
      </w:r>
      <w:r w:rsidRPr="00962810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ab/>
      </w:r>
    </w:p>
    <w:p w:rsidR="003A7418" w:rsidRDefault="003A7418" w:rsidP="003A7418">
      <w:pPr>
        <w:widowControl w:val="0"/>
        <w:autoSpaceDE w:val="0"/>
        <w:autoSpaceDN w:val="0"/>
        <w:adjustRightInd w:val="0"/>
        <w:spacing w:after="0" w:line="204" w:lineRule="exact"/>
        <w:ind w:left="5040" w:right="760" w:firstLine="0"/>
        <w:jc w:val="right"/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</w:pPr>
      <w:r w:rsidRPr="00962810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(REQUIRED HOURS 29)</w:t>
      </w:r>
    </w:p>
    <w:p w:rsidR="003A7418" w:rsidRDefault="003A7418" w:rsidP="003A7418">
      <w:pPr>
        <w:widowControl w:val="0"/>
        <w:autoSpaceDE w:val="0"/>
        <w:autoSpaceDN w:val="0"/>
        <w:adjustRightInd w:val="0"/>
        <w:spacing w:after="0" w:line="204" w:lineRule="exact"/>
        <w:ind w:left="5040" w:right="760" w:firstLine="0"/>
        <w:jc w:val="right"/>
        <w:rPr>
          <w:rFonts w:ascii="Times New Roman" w:hAnsi="Times New Roman"/>
          <w:color w:val="191919"/>
          <w:spacing w:val="-2"/>
          <w:sz w:val="18"/>
          <w:szCs w:val="18"/>
        </w:rPr>
      </w:pPr>
      <w:r w:rsidRPr="00962810">
        <w:rPr>
          <w:rFonts w:ascii="Times New Roman" w:hAnsi="Times New Roman"/>
          <w:color w:val="191919"/>
          <w:spacing w:val="-2"/>
          <w:sz w:val="18"/>
          <w:szCs w:val="18"/>
        </w:rPr>
        <w:t>(ELECTIV</w:t>
      </w:r>
      <w:r w:rsidRPr="00962810">
        <w:rPr>
          <w:rFonts w:ascii="Times New Roman" w:hAnsi="Times New Roman"/>
          <w:color w:val="191919"/>
          <w:sz w:val="18"/>
          <w:szCs w:val="18"/>
        </w:rPr>
        <w:t>E</w:t>
      </w:r>
      <w:r w:rsidRPr="00962810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Pr="00962810"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 w:rsidRPr="00962810">
        <w:rPr>
          <w:rFonts w:ascii="Times New Roman" w:hAnsi="Times New Roman"/>
          <w:color w:val="191919"/>
          <w:sz w:val="18"/>
          <w:szCs w:val="18"/>
        </w:rPr>
        <w:t>S</w:t>
      </w:r>
      <w:r w:rsidRPr="00962810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Pr="00962810">
        <w:rPr>
          <w:rFonts w:ascii="Times New Roman" w:hAnsi="Times New Roman"/>
          <w:color w:val="191919"/>
          <w:spacing w:val="-2"/>
          <w:sz w:val="18"/>
          <w:szCs w:val="18"/>
        </w:rPr>
        <w:t>23)</w:t>
      </w:r>
    </w:p>
    <w:p w:rsidR="003A7418" w:rsidRPr="00962810" w:rsidRDefault="003A7418" w:rsidP="003A7418">
      <w:pPr>
        <w:widowControl w:val="0"/>
        <w:autoSpaceDE w:val="0"/>
        <w:autoSpaceDN w:val="0"/>
        <w:adjustRightInd w:val="0"/>
        <w:spacing w:after="0" w:line="204" w:lineRule="exact"/>
        <w:ind w:left="5040" w:right="760" w:firstLine="0"/>
        <w:jc w:val="right"/>
        <w:rPr>
          <w:rFonts w:ascii="Times New Roman" w:hAnsi="Times New Roman"/>
          <w:color w:val="000000"/>
          <w:sz w:val="18"/>
          <w:szCs w:val="18"/>
        </w:rPr>
      </w:pPr>
      <w:r w:rsidRPr="00962810">
        <w:rPr>
          <w:rFonts w:ascii="Times New Roman" w:hAnsi="Times New Roman"/>
          <w:color w:val="191919"/>
          <w:spacing w:val="-2"/>
          <w:sz w:val="18"/>
          <w:szCs w:val="18"/>
        </w:rPr>
        <w:t xml:space="preserve"> (FRE</w:t>
      </w:r>
      <w:r w:rsidRPr="00962810">
        <w:rPr>
          <w:rFonts w:ascii="Times New Roman" w:hAnsi="Times New Roman"/>
          <w:color w:val="191919"/>
          <w:sz w:val="18"/>
          <w:szCs w:val="18"/>
        </w:rPr>
        <w:t>E</w:t>
      </w:r>
      <w:r w:rsidRPr="00962810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Pr="00962810">
        <w:rPr>
          <w:rFonts w:ascii="Times New Roman" w:hAnsi="Times New Roman"/>
          <w:color w:val="191919"/>
          <w:spacing w:val="-2"/>
          <w:sz w:val="18"/>
          <w:szCs w:val="18"/>
        </w:rPr>
        <w:t>ELECTIVE</w:t>
      </w:r>
      <w:r w:rsidRPr="00962810">
        <w:rPr>
          <w:rFonts w:ascii="Times New Roman" w:hAnsi="Times New Roman"/>
          <w:color w:val="191919"/>
          <w:sz w:val="18"/>
          <w:szCs w:val="18"/>
        </w:rPr>
        <w:t>S</w:t>
      </w:r>
      <w:r w:rsidRPr="00962810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Pr="00962810">
        <w:rPr>
          <w:rFonts w:ascii="Times New Roman" w:hAnsi="Times New Roman"/>
          <w:color w:val="191919"/>
          <w:spacing w:val="-2"/>
          <w:sz w:val="18"/>
          <w:szCs w:val="18"/>
        </w:rPr>
        <w:t>9)</w:t>
      </w:r>
    </w:p>
    <w:p w:rsidR="003A7418" w:rsidRDefault="003A7418" w:rsidP="003A7418">
      <w:pPr>
        <w:widowControl w:val="0"/>
        <w:autoSpaceDE w:val="0"/>
        <w:autoSpaceDN w:val="0"/>
        <w:adjustRightInd w:val="0"/>
        <w:spacing w:after="0" w:line="204" w:lineRule="exact"/>
        <w:ind w:left="5040" w:right="760" w:firstLine="0"/>
        <w:jc w:val="right"/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sectPr w:rsidR="003A7418" w:rsidSect="0055709A">
          <w:headerReference w:type="even" r:id="rId14"/>
          <w:pgSz w:w="12240" w:h="15840" w:code="1"/>
          <w:pgMar w:top="432" w:right="1123" w:bottom="274" w:left="547" w:header="720" w:footer="288" w:gutter="0"/>
          <w:cols w:space="720"/>
          <w:docGrid w:linePitch="360"/>
        </w:sectPr>
      </w:pPr>
      <w:r w:rsidRPr="00962810"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T</w:t>
      </w:r>
      <w:r w:rsidRPr="00962810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</w:t>
      </w:r>
      <w:r w:rsidRPr="00962810">
        <w:rPr>
          <w:rFonts w:ascii="Times New Roman" w:hAnsi="Times New Roman"/>
          <w:b/>
          <w:bCs/>
          <w:color w:val="191919"/>
          <w:spacing w:val="-15"/>
          <w:sz w:val="18"/>
          <w:szCs w:val="18"/>
        </w:rPr>
        <w:t>T</w:t>
      </w:r>
      <w:r w:rsidRPr="00962810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</w:t>
      </w:r>
      <w:r w:rsidRPr="00962810"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 w:rsidRPr="00962810"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 w:rsidRPr="00962810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</w:t>
      </w:r>
      <w:r w:rsidRPr="00962810"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 w:rsidRPr="00962810"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 w:rsidRPr="00962810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FO</w:t>
      </w:r>
      <w:r w:rsidRPr="00962810"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 w:rsidRPr="00962810"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 w:rsidRPr="00962810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TH</w:t>
      </w:r>
      <w:r w:rsidRPr="00962810"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 w:rsidRPr="00962810"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 w:rsidRPr="00962810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ENGLIS</w:t>
      </w:r>
      <w:r w:rsidRPr="00962810">
        <w:rPr>
          <w:rFonts w:ascii="Times New Roman" w:hAnsi="Times New Roman"/>
          <w:b/>
          <w:bCs/>
          <w:color w:val="191919"/>
          <w:sz w:val="18"/>
          <w:szCs w:val="18"/>
        </w:rPr>
        <w:t>H</w:t>
      </w:r>
      <w:r w:rsidRPr="00962810"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proofErr w:type="gramStart"/>
      <w:r w:rsidRPr="00962810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MAJO</w:t>
      </w:r>
      <w:r w:rsidRPr="00962810"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 w:rsidRPr="00962810"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 w:rsidRPr="00962810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125</w:t>
      </w:r>
      <w:proofErr w:type="gramEnd"/>
    </w:p>
    <w:p w:rsidR="00962810" w:rsidRDefault="00962810" w:rsidP="00962810">
      <w:pPr>
        <w:widowControl w:val="0"/>
        <w:autoSpaceDE w:val="0"/>
        <w:autoSpaceDN w:val="0"/>
        <w:adjustRightInd w:val="0"/>
        <w:spacing w:before="7" w:after="0"/>
        <w:ind w:left="360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lastRenderedPageBreak/>
        <w:t>P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ROGRA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M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TUD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Y</w:t>
      </w:r>
      <w:r>
        <w:rPr>
          <w:rFonts w:ascii="Times New Roman" w:hAnsi="Times New Roman"/>
          <w:b/>
          <w:bCs/>
          <w:color w:val="191919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FO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TH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ACHELO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12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EGRE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N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E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NGLISH</w:t>
      </w:r>
    </w:p>
    <w:p w:rsidR="008014C5" w:rsidRDefault="008014C5"/>
    <w:tbl>
      <w:tblPr>
        <w:tblpPr w:leftFromText="180" w:rightFromText="180" w:vertAnchor="text" w:horzAnchor="margin" w:tblpX="360" w:tblpY="-93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397"/>
        <w:gridCol w:w="1981"/>
        <w:gridCol w:w="1201"/>
        <w:gridCol w:w="1966"/>
        <w:gridCol w:w="2555"/>
        <w:gridCol w:w="787"/>
      </w:tblGrid>
      <w:tr w:rsidR="00962810" w:rsidRPr="007A7452" w:rsidTr="00962810">
        <w:trPr>
          <w:trHeight w:hRule="exact" w:val="751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70" w:after="0"/>
              <w:ind w:left="40" w:firstLine="6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eshma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8" w:after="0" w:line="220" w:lineRule="exact"/>
              <w:ind w:firstLine="60"/>
              <w:rPr>
                <w:rFonts w:ascii="Times New Roman" w:hAnsi="Times New Roman"/>
              </w:rPr>
            </w:pPr>
          </w:p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70" w:after="0"/>
              <w:ind w:left="95" w:hanging="3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2008</w:t>
            </w:r>
          </w:p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8" w:after="0" w:line="220" w:lineRule="exact"/>
              <w:ind w:hanging="30"/>
              <w:rPr>
                <w:rFonts w:ascii="Times New Roman" w:hAnsi="Times New Roman"/>
              </w:rPr>
            </w:pPr>
          </w:p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95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Compositio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5" w:after="0" w:line="100" w:lineRule="exact"/>
              <w:ind w:firstLine="81"/>
              <w:rPr>
                <w:rFonts w:ascii="Times New Roman" w:hAnsi="Times New Roman"/>
                <w:sz w:val="10"/>
                <w:szCs w:val="10"/>
              </w:rPr>
            </w:pPr>
          </w:p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firstLine="81"/>
              <w:rPr>
                <w:rFonts w:ascii="Times New Roman" w:hAnsi="Times New Roman"/>
                <w:sz w:val="20"/>
                <w:szCs w:val="20"/>
              </w:rPr>
            </w:pPr>
          </w:p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firstLine="81"/>
              <w:rPr>
                <w:rFonts w:ascii="Times New Roman" w:hAnsi="Times New Roman"/>
                <w:sz w:val="20"/>
                <w:szCs w:val="20"/>
              </w:rPr>
            </w:pPr>
          </w:p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528" w:right="506" w:firstLine="8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5" w:after="0" w:line="100" w:lineRule="exact"/>
              <w:ind w:firstLine="0"/>
              <w:rPr>
                <w:rFonts w:ascii="Times New Roman" w:hAnsi="Times New Roman"/>
                <w:sz w:val="10"/>
                <w:szCs w:val="10"/>
              </w:rPr>
            </w:pPr>
          </w:p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firstLine="0"/>
              <w:rPr>
                <w:rFonts w:ascii="Times New Roman" w:hAnsi="Times New Roman"/>
                <w:sz w:val="20"/>
                <w:szCs w:val="20"/>
              </w:rPr>
            </w:pPr>
          </w:p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firstLine="0"/>
              <w:rPr>
                <w:rFonts w:ascii="Times New Roman" w:hAnsi="Times New Roman"/>
                <w:sz w:val="20"/>
                <w:szCs w:val="20"/>
              </w:rPr>
            </w:pPr>
          </w:p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5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102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70" w:after="0"/>
              <w:ind w:left="31" w:firstLine="6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2009</w:t>
            </w:r>
          </w:p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8" w:after="0" w:line="220" w:lineRule="exact"/>
              <w:ind w:firstLine="60"/>
              <w:rPr>
                <w:rFonts w:ascii="Times New Roman" w:hAnsi="Times New Roman"/>
              </w:rPr>
            </w:pPr>
          </w:p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32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5" w:after="0" w:line="100" w:lineRule="exact"/>
              <w:ind w:hanging="12"/>
              <w:rPr>
                <w:rFonts w:ascii="Times New Roman" w:hAnsi="Times New Roman"/>
                <w:sz w:val="10"/>
                <w:szCs w:val="10"/>
              </w:rPr>
            </w:pPr>
          </w:p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hanging="12"/>
              <w:rPr>
                <w:rFonts w:ascii="Times New Roman" w:hAnsi="Times New Roman"/>
                <w:sz w:val="20"/>
                <w:szCs w:val="20"/>
              </w:rPr>
            </w:pPr>
          </w:p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hanging="12"/>
              <w:rPr>
                <w:rFonts w:ascii="Times New Roman" w:hAnsi="Times New Roman"/>
                <w:sz w:val="20"/>
                <w:szCs w:val="20"/>
              </w:rPr>
            </w:pPr>
          </w:p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right="40" w:hanging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21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Modeling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28" w:right="507" w:firstLine="8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CSC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1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Computers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hanging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21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K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Biological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8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12K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Biological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hanging="1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2810" w:rsidRPr="007A7452" w:rsidTr="00962810">
        <w:trPr>
          <w:trHeight w:hRule="exact" w:val="221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Science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28" w:right="507" w:firstLine="8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1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Science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hanging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962810" w:rsidRPr="007A7452" w:rsidTr="00962810">
        <w:trPr>
          <w:trHeight w:hRule="exact" w:val="221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1200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Freshma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Seminar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8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1002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1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African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hanging="1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2810" w:rsidRPr="007A7452" w:rsidTr="00962810">
        <w:trPr>
          <w:trHeight w:hRule="exact" w:val="221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Servic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Leadership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28" w:right="506" w:firstLine="8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Diaspora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hanging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962810" w:rsidRPr="007A7452" w:rsidTr="00962810">
        <w:trPr>
          <w:trHeight w:hRule="exact" w:val="221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PED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Option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hanging="3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28" w:right="507" w:firstLine="8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1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Fundamental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Publi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Speaking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hanging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550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Option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hanging="3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28" w:right="507" w:firstLine="81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6" w:after="0"/>
              <w:ind w:left="46" w:firstLine="8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8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ota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17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PED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Option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1" w:hanging="12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6" w:after="0"/>
              <w:ind w:right="42" w:hanging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8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ota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16</w:t>
            </w:r>
          </w:p>
        </w:tc>
      </w:tr>
      <w:tr w:rsidR="00962810" w:rsidRPr="007A7452" w:rsidTr="00962810">
        <w:trPr>
          <w:trHeight w:hRule="exact" w:val="334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96" w:after="0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Sophomo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96" w:after="0"/>
              <w:ind w:left="95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2009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8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96" w:after="0"/>
              <w:ind w:left="31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2010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hanging="1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2810" w:rsidRPr="007A7452" w:rsidTr="00962810">
        <w:trPr>
          <w:trHeight w:hRule="exact" w:val="223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PED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Option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hanging="3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528" w:right="507" w:firstLine="8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5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Option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1" w:hanging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03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POL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U.S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Geo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Govt.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28" w:right="507" w:firstLine="8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Option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1" w:hanging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40"/>
        </w:trPr>
        <w:tc>
          <w:tcPr>
            <w:tcW w:w="988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tabs>
                <w:tab w:val="left" w:pos="3960"/>
                <w:tab w:val="left" w:pos="5080"/>
                <w:tab w:val="left" w:pos="9720"/>
              </w:tabs>
              <w:autoSpaceDE w:val="0"/>
              <w:autoSpaceDN w:val="0"/>
              <w:adjustRightInd w:val="0"/>
              <w:spacing w:before="6" w:after="0"/>
              <w:ind w:left="90" w:hanging="1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Foreig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Languag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Foreig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Languag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</w:t>
            </w:r>
          </w:p>
        </w:tc>
      </w:tr>
      <w:tr w:rsidR="00962810" w:rsidRPr="007A7452" w:rsidTr="00962810">
        <w:trPr>
          <w:trHeight w:hRule="exact" w:val="221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**ENG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95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528" w:right="506" w:firstLine="8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5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***ENG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32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0" w:hanging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21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***ENG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Forms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28" w:right="507" w:firstLine="8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***ENG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2299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1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hanging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21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***ENG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2298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28" w:right="506" w:firstLine="8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right="-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0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Option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hanging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550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2204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Advance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Composition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1" w:after="0" w:line="200" w:lineRule="exact"/>
              <w:ind w:firstLine="81"/>
              <w:rPr>
                <w:rFonts w:ascii="Times New Roman" w:hAnsi="Times New Roman"/>
                <w:sz w:val="20"/>
                <w:szCs w:val="20"/>
              </w:rPr>
            </w:pPr>
          </w:p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46" w:firstLine="8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8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ota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16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1" w:after="0" w:line="200" w:lineRule="exact"/>
              <w:ind w:hanging="12"/>
              <w:rPr>
                <w:rFonts w:ascii="Times New Roman" w:hAnsi="Times New Roman"/>
                <w:sz w:val="20"/>
                <w:szCs w:val="20"/>
              </w:rPr>
            </w:pPr>
          </w:p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133" w:hanging="1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8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ota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18</w:t>
            </w:r>
          </w:p>
        </w:tc>
      </w:tr>
      <w:tr w:rsidR="00962810" w:rsidRPr="007A7452" w:rsidTr="00962810">
        <w:trPr>
          <w:trHeight w:hRule="exact" w:val="334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96" w:after="0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Junio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96" w:after="0"/>
              <w:ind w:left="95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2010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8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96" w:after="0"/>
              <w:ind w:left="31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20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2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hanging="1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2810" w:rsidRPr="007A7452" w:rsidTr="00962810">
        <w:trPr>
          <w:trHeight w:hRule="exact" w:val="223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Elective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hanging="3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528" w:right="506" w:firstLine="8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5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Elective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 w:hanging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21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28" w:right="506" w:firstLine="8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3312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hanging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21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3790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Africa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28" w:right="506" w:firstLine="8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3791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Africa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hanging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21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3613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Moder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Novel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28" w:right="507" w:firstLine="8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4908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1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Criticism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hanging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21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Options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hanging="3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2" w:right="508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5/6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Options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hanging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6</w:t>
            </w:r>
          </w:p>
        </w:tc>
      </w:tr>
      <w:tr w:rsidR="00962810" w:rsidRPr="007A7452" w:rsidTr="00962810">
        <w:trPr>
          <w:trHeight w:hRule="exact" w:val="221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2105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Creativ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9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riting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8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2425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Shor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Story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hanging="1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2810" w:rsidRPr="007A7452" w:rsidTr="00962810">
        <w:trPr>
          <w:trHeight w:hRule="exact" w:val="221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2550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Poetry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8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3305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1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Moder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Grammar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hanging="1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2810" w:rsidRPr="007A7452" w:rsidTr="00962810">
        <w:trPr>
          <w:trHeight w:hRule="exact" w:val="221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3106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echnica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9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riting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8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3707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Chaucer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hanging="1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2810" w:rsidRPr="007A7452" w:rsidTr="00962810">
        <w:trPr>
          <w:trHeight w:hRule="exact" w:val="221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3998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Unde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graduat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Research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8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4631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Restoratio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18t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Century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hanging="1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2810" w:rsidRPr="007A7452" w:rsidTr="00962810">
        <w:trPr>
          <w:trHeight w:hRule="exact" w:val="237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4610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Sixteent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Century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8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4995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Moder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Drama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hanging="12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62810" w:rsidRDefault="00962810" w:rsidP="00962810">
      <w:pPr>
        <w:widowControl w:val="0"/>
        <w:tabs>
          <w:tab w:val="left" w:pos="9630"/>
        </w:tabs>
        <w:autoSpaceDE w:val="0"/>
        <w:autoSpaceDN w:val="0"/>
        <w:adjustRightInd w:val="0"/>
        <w:spacing w:after="0" w:line="178" w:lineRule="exact"/>
        <w:ind w:left="37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8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ota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17/1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8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18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ota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18</w:t>
      </w: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401"/>
        <w:gridCol w:w="2188"/>
        <w:gridCol w:w="1198"/>
        <w:gridCol w:w="1928"/>
        <w:gridCol w:w="2316"/>
        <w:gridCol w:w="1301"/>
      </w:tblGrid>
      <w:tr w:rsidR="00962810" w:rsidRPr="007A7452" w:rsidTr="00962810">
        <w:trPr>
          <w:trHeight w:hRule="exact" w:val="353"/>
        </w:trPr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70" w:after="0"/>
              <w:ind w:left="347" w:firstLine="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Senio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70" w:after="0"/>
              <w:ind w:left="27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20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2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70" w:after="0"/>
              <w:ind w:left="151" w:firstLine="3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2012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2810" w:rsidRPr="007A7452" w:rsidTr="00962810">
        <w:trPr>
          <w:trHeight w:hRule="exact" w:val="257"/>
        </w:trPr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47" w:firstLine="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Option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278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73" w:right="143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540" w:firstLine="30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Option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39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54"/>
        </w:trPr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7" w:firstLine="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4995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Senio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Semina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3" w:right="143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firstLine="30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4600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1" w:firstLine="3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Shakespeare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54"/>
        </w:trPr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7" w:firstLine="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4304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Lang.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3" w:right="143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firstLine="30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4996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1" w:firstLine="3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Senio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Semina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962810" w:rsidRPr="007A7452" w:rsidTr="00962810">
        <w:trPr>
          <w:trHeight w:hRule="exact" w:val="254"/>
        </w:trPr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7" w:firstLine="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Options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278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3" w:right="143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8/9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firstLine="30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Options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39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9</w:t>
            </w:r>
          </w:p>
        </w:tc>
      </w:tr>
      <w:tr w:rsidR="00962810" w:rsidRPr="007A7452" w:rsidTr="00962810">
        <w:trPr>
          <w:trHeight w:hRule="exact" w:val="254"/>
        </w:trPr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7" w:firstLine="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3603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Development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173" w:right="143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firstLine="30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3825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1" w:firstLine="3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Caribbea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Literature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2810" w:rsidRPr="007A7452" w:rsidTr="00962810">
        <w:trPr>
          <w:trHeight w:hRule="exact" w:val="254"/>
        </w:trPr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7" w:firstLine="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4651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Britis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19t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Century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173" w:right="143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firstLine="30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3708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1" w:firstLine="3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Novel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2810" w:rsidRPr="007A7452" w:rsidTr="00962810">
        <w:trPr>
          <w:trHeight w:hRule="exact" w:val="254"/>
        </w:trPr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7" w:firstLine="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3845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Africa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Literature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173" w:right="143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30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39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2810" w:rsidRPr="007A7452" w:rsidTr="00962810">
        <w:trPr>
          <w:trHeight w:hRule="exact" w:val="254"/>
        </w:trPr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7" w:firstLine="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4641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Romanti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Literature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173" w:right="143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firstLine="30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3305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1" w:firstLine="3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Moder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Grammar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2810" w:rsidRPr="007A7452" w:rsidTr="00962810">
        <w:trPr>
          <w:trHeight w:hRule="exact" w:val="254"/>
        </w:trPr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7" w:firstLine="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4950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proofErr w:type="gramStart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proofErr w:type="gramEnd"/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omen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>’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Lit.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173" w:right="143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30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2810" w:rsidRPr="007A7452" w:rsidTr="00962810">
        <w:trPr>
          <w:trHeight w:hRule="exact" w:val="601"/>
        </w:trPr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7" w:firstLine="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3998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Unde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graduat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Research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1" w:after="0" w:line="200" w:lineRule="exact"/>
              <w:ind w:left="173" w:right="143" w:firstLine="0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173" w:right="143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 xml:space="preserve">Total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15/16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1" w:after="0" w:line="200" w:lineRule="exact"/>
              <w:ind w:firstLine="0"/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191919"/>
                <w:spacing w:val="-18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ota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16</w:t>
            </w:r>
          </w:p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136" w:firstLine="117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8"/>
                <w:sz w:val="18"/>
                <w:szCs w:val="18"/>
              </w:rPr>
              <w:t>T</w:t>
            </w:r>
          </w:p>
        </w:tc>
      </w:tr>
    </w:tbl>
    <w:p w:rsidR="00962810" w:rsidRDefault="00962810" w:rsidP="00962810">
      <w:pPr>
        <w:widowControl w:val="0"/>
        <w:autoSpaceDE w:val="0"/>
        <w:autoSpaceDN w:val="0"/>
        <w:adjustRightInd w:val="0"/>
        <w:spacing w:before="30" w:after="0"/>
        <w:ind w:left="540" w:hanging="3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5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CURRICULU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…….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191919"/>
          <w:spacing w:val="-2"/>
          <w:sz w:val="18"/>
          <w:szCs w:val="18"/>
        </w:rPr>
        <w:t>.61</w:t>
      </w:r>
      <w:proofErr w:type="gramEnd"/>
    </w:p>
    <w:p w:rsidR="00962810" w:rsidRDefault="00962810" w:rsidP="00962810">
      <w:pPr>
        <w:widowControl w:val="0"/>
        <w:autoSpaceDE w:val="0"/>
        <w:autoSpaceDN w:val="0"/>
        <w:adjustRightInd w:val="0"/>
        <w:spacing w:before="9" w:after="0"/>
        <w:ind w:left="540" w:hanging="3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5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(5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ENGLISH/</w:t>
      </w:r>
      <w:r>
        <w:rPr>
          <w:rFonts w:ascii="Times New Roman" w:hAnsi="Times New Roman"/>
          <w:color w:val="191919"/>
          <w:sz w:val="18"/>
          <w:szCs w:val="18"/>
        </w:rPr>
        <w:t>9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ELECTIVES</w:t>
      </w:r>
      <w:r>
        <w:rPr>
          <w:rFonts w:ascii="Times New Roman" w:hAnsi="Times New Roman"/>
          <w:color w:val="191919"/>
          <w:sz w:val="18"/>
          <w:szCs w:val="18"/>
        </w:rPr>
        <w:t xml:space="preserve">) </w:t>
      </w:r>
      <w:r>
        <w:rPr>
          <w:rFonts w:ascii="Times New Roman" w:hAnsi="Times New Roman"/>
          <w:color w:val="191919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…….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.61</w:t>
      </w:r>
    </w:p>
    <w:p w:rsidR="00962810" w:rsidRDefault="00962810" w:rsidP="00962810">
      <w:pPr>
        <w:widowControl w:val="0"/>
        <w:autoSpaceDE w:val="0"/>
        <w:autoSpaceDN w:val="0"/>
        <w:adjustRightInd w:val="0"/>
        <w:spacing w:after="0"/>
        <w:ind w:left="540" w:hanging="3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b/>
          <w:bCs/>
          <w:color w:val="191919"/>
          <w:spacing w:val="-15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……..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.122</w:t>
      </w:r>
    </w:p>
    <w:p w:rsidR="00962810" w:rsidRDefault="00962810" w:rsidP="00962810">
      <w:pPr>
        <w:widowControl w:val="0"/>
        <w:autoSpaceDE w:val="0"/>
        <w:autoSpaceDN w:val="0"/>
        <w:adjustRightInd w:val="0"/>
        <w:spacing w:before="12" w:after="0"/>
        <w:ind w:left="540" w:hanging="3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*Institutiona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Credi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Only</w:t>
      </w:r>
    </w:p>
    <w:p w:rsidR="00962810" w:rsidRDefault="00962810" w:rsidP="00962810">
      <w:pPr>
        <w:widowControl w:val="0"/>
        <w:autoSpaceDE w:val="0"/>
        <w:autoSpaceDN w:val="0"/>
        <w:adjustRightInd w:val="0"/>
        <w:spacing w:before="9" w:after="0"/>
        <w:ind w:left="540" w:hanging="3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**Are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</w:t>
      </w:r>
    </w:p>
    <w:p w:rsidR="00962810" w:rsidRDefault="00962810" w:rsidP="00962810">
      <w:pPr>
        <w:widowControl w:val="0"/>
        <w:autoSpaceDE w:val="0"/>
        <w:autoSpaceDN w:val="0"/>
        <w:adjustRightInd w:val="0"/>
        <w:spacing w:before="9" w:after="0"/>
        <w:ind w:left="540" w:hanging="3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***Are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</w:t>
      </w:r>
    </w:p>
    <w:p w:rsidR="00962810" w:rsidRDefault="00962810"/>
    <w:p w:rsidR="00C06A78" w:rsidRDefault="00C06A78" w:rsidP="00426445">
      <w:pPr>
        <w:pStyle w:val="Heading2"/>
        <w:ind w:left="180" w:firstLine="0"/>
        <w:rPr>
          <w:rFonts w:ascii="Times New Roman" w:hAnsi="Times New Roman"/>
          <w:b w:val="0"/>
          <w:bCs w:val="0"/>
          <w:color w:val="191919"/>
          <w:sz w:val="32"/>
          <w:szCs w:val="32"/>
        </w:rPr>
      </w:pPr>
      <w:bookmarkStart w:id="32" w:name="_Toc295327594"/>
      <w:bookmarkStart w:id="33" w:name="_Toc295562541"/>
      <w:bookmarkStart w:id="34" w:name="_Toc295574479"/>
      <w:bookmarkStart w:id="35" w:name="_Toc295575528"/>
      <w:r>
        <w:rPr>
          <w:rFonts w:ascii="Times New Roman" w:hAnsi="Times New Roman"/>
          <w:color w:val="191919"/>
          <w:spacing w:val="-3"/>
          <w:sz w:val="32"/>
          <w:szCs w:val="32"/>
        </w:rPr>
        <w:lastRenderedPageBreak/>
        <w:t>B</w:t>
      </w:r>
      <w:r>
        <w:rPr>
          <w:rFonts w:ascii="Times New Roman" w:hAnsi="Times New Roman"/>
          <w:color w:val="191919"/>
          <w:spacing w:val="-3"/>
          <w:sz w:val="24"/>
          <w:szCs w:val="24"/>
        </w:rPr>
        <w:t>ACHELO</w:t>
      </w:r>
      <w:r>
        <w:rPr>
          <w:rFonts w:ascii="Times New Roman" w:hAnsi="Times New Roman"/>
          <w:color w:val="191919"/>
          <w:sz w:val="24"/>
          <w:szCs w:val="24"/>
        </w:rPr>
        <w:t>R</w:t>
      </w:r>
      <w:r>
        <w:rPr>
          <w:rFonts w:ascii="Times New Roman" w:hAnsi="Times New Roman"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3"/>
          <w:sz w:val="24"/>
          <w:szCs w:val="24"/>
        </w:rPr>
        <w:t>O</w:t>
      </w:r>
      <w:r>
        <w:rPr>
          <w:rFonts w:ascii="Times New Roman" w:hAnsi="Times New Roman"/>
          <w:color w:val="191919"/>
          <w:sz w:val="24"/>
          <w:szCs w:val="24"/>
        </w:rPr>
        <w:t>F</w:t>
      </w:r>
      <w:r>
        <w:rPr>
          <w:rFonts w:ascii="Times New Roman" w:hAnsi="Times New Roman"/>
          <w:color w:val="191919"/>
          <w:spacing w:val="-13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3"/>
          <w:sz w:val="32"/>
          <w:szCs w:val="32"/>
        </w:rPr>
        <w:t>A</w:t>
      </w:r>
      <w:r>
        <w:rPr>
          <w:rFonts w:ascii="Times New Roman" w:hAnsi="Times New Roman"/>
          <w:color w:val="191919"/>
          <w:spacing w:val="-12"/>
          <w:sz w:val="24"/>
          <w:szCs w:val="24"/>
        </w:rPr>
        <w:t>R</w:t>
      </w:r>
      <w:r>
        <w:rPr>
          <w:rFonts w:ascii="Times New Roman" w:hAnsi="Times New Roman"/>
          <w:color w:val="191919"/>
          <w:spacing w:val="-3"/>
          <w:sz w:val="24"/>
          <w:szCs w:val="24"/>
        </w:rPr>
        <w:t>T</w:t>
      </w:r>
      <w:r>
        <w:rPr>
          <w:rFonts w:ascii="Times New Roman" w:hAnsi="Times New Roman"/>
          <w:color w:val="191919"/>
          <w:sz w:val="24"/>
          <w:szCs w:val="24"/>
        </w:rPr>
        <w:t>S</w:t>
      </w:r>
      <w:r>
        <w:rPr>
          <w:rFonts w:ascii="Times New Roman" w:hAnsi="Times New Roman"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3"/>
          <w:sz w:val="32"/>
          <w:szCs w:val="32"/>
        </w:rPr>
        <w:t>D</w:t>
      </w:r>
      <w:r>
        <w:rPr>
          <w:rFonts w:ascii="Times New Roman" w:hAnsi="Times New Roman"/>
          <w:color w:val="191919"/>
          <w:spacing w:val="-3"/>
          <w:sz w:val="24"/>
          <w:szCs w:val="24"/>
        </w:rPr>
        <w:t>EGREE</w:t>
      </w:r>
      <w:r>
        <w:rPr>
          <w:rFonts w:ascii="Times New Roman" w:hAnsi="Times New Roman"/>
          <w:color w:val="191919"/>
          <w:sz w:val="24"/>
          <w:szCs w:val="24"/>
        </w:rPr>
        <w:t>S</w:t>
      </w:r>
      <w:r>
        <w:rPr>
          <w:rFonts w:ascii="Times New Roman" w:hAnsi="Times New Roman"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3"/>
          <w:sz w:val="24"/>
          <w:szCs w:val="24"/>
        </w:rPr>
        <w:t>I</w:t>
      </w:r>
      <w:r>
        <w:rPr>
          <w:rFonts w:ascii="Times New Roman" w:hAnsi="Times New Roman"/>
          <w:color w:val="191919"/>
          <w:sz w:val="24"/>
          <w:szCs w:val="24"/>
        </w:rPr>
        <w:t>N</w:t>
      </w:r>
      <w:r>
        <w:rPr>
          <w:rFonts w:ascii="Times New Roman" w:hAnsi="Times New Roman"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3"/>
          <w:sz w:val="32"/>
          <w:szCs w:val="32"/>
        </w:rPr>
        <w:t>M</w:t>
      </w:r>
      <w:r>
        <w:rPr>
          <w:rFonts w:ascii="Times New Roman" w:hAnsi="Times New Roman"/>
          <w:color w:val="191919"/>
          <w:spacing w:val="-3"/>
          <w:sz w:val="24"/>
          <w:szCs w:val="24"/>
        </w:rPr>
        <w:t>ODER</w:t>
      </w:r>
      <w:r>
        <w:rPr>
          <w:rFonts w:ascii="Times New Roman" w:hAnsi="Times New Roman"/>
          <w:color w:val="191919"/>
          <w:sz w:val="24"/>
          <w:szCs w:val="24"/>
        </w:rPr>
        <w:t>N</w:t>
      </w:r>
      <w:r>
        <w:rPr>
          <w:rFonts w:ascii="Times New Roman" w:hAnsi="Times New Roman"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3"/>
          <w:sz w:val="32"/>
          <w:szCs w:val="32"/>
        </w:rPr>
        <w:t>L</w:t>
      </w:r>
      <w:r>
        <w:rPr>
          <w:rFonts w:ascii="Times New Roman" w:hAnsi="Times New Roman"/>
          <w:color w:val="191919"/>
          <w:spacing w:val="-3"/>
          <w:sz w:val="24"/>
          <w:szCs w:val="24"/>
        </w:rPr>
        <w:t>ANGUAGE</w:t>
      </w:r>
      <w:r>
        <w:rPr>
          <w:rFonts w:ascii="Times New Roman" w:hAnsi="Times New Roman"/>
          <w:color w:val="191919"/>
          <w:sz w:val="24"/>
          <w:szCs w:val="24"/>
        </w:rPr>
        <w:t>S</w:t>
      </w:r>
      <w:r>
        <w:rPr>
          <w:rFonts w:ascii="Times New Roman" w:hAnsi="Times New Roman"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3"/>
          <w:sz w:val="32"/>
          <w:szCs w:val="32"/>
        </w:rPr>
        <w:t>(S</w:t>
      </w:r>
      <w:r>
        <w:rPr>
          <w:rFonts w:ascii="Times New Roman" w:hAnsi="Times New Roman"/>
          <w:color w:val="191919"/>
          <w:spacing w:val="-21"/>
          <w:sz w:val="24"/>
          <w:szCs w:val="24"/>
        </w:rPr>
        <w:t>P</w:t>
      </w:r>
      <w:r>
        <w:rPr>
          <w:rFonts w:ascii="Times New Roman" w:hAnsi="Times New Roman"/>
          <w:color w:val="191919"/>
          <w:spacing w:val="-3"/>
          <w:sz w:val="24"/>
          <w:szCs w:val="24"/>
        </w:rPr>
        <w:t>ANISH</w:t>
      </w:r>
      <w:r>
        <w:rPr>
          <w:rFonts w:ascii="Times New Roman" w:hAnsi="Times New Roman"/>
          <w:color w:val="191919"/>
          <w:sz w:val="32"/>
          <w:szCs w:val="32"/>
        </w:rPr>
        <w:t>)</w:t>
      </w:r>
      <w:bookmarkEnd w:id="32"/>
      <w:bookmarkEnd w:id="33"/>
      <w:bookmarkEnd w:id="34"/>
      <w:bookmarkEnd w:id="35"/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829"/>
        <w:gridCol w:w="4653"/>
        <w:gridCol w:w="3318"/>
      </w:tblGrid>
      <w:tr w:rsidR="00C06A78" w:rsidRPr="007A7452" w:rsidTr="00C06A78">
        <w:trPr>
          <w:trHeight w:hRule="exact" w:val="681"/>
        </w:trPr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21" w:after="0"/>
              <w:ind w:left="40" w:firstLine="2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Courses</w:t>
            </w: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5" w:after="0" w:line="220" w:lineRule="exact"/>
              <w:ind w:firstLine="20"/>
              <w:rPr>
                <w:rFonts w:ascii="Times New Roman" w:hAnsi="Times New Roman"/>
              </w:rPr>
            </w:pP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1002</w:t>
            </w:r>
          </w:p>
        </w:tc>
        <w:tc>
          <w:tcPr>
            <w:tcW w:w="4653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21" w:after="0"/>
              <w:ind w:left="371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itles</w:t>
            </w: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5" w:after="0" w:line="220" w:lineRule="exact"/>
              <w:rPr>
                <w:rFonts w:ascii="Times New Roman" w:hAnsi="Times New Roman"/>
              </w:rPr>
            </w:pP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left="37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Elementar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21" w:after="0"/>
              <w:ind w:right="42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edi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Hrs.</w:t>
            </w: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5" w:after="0" w:line="220" w:lineRule="exact"/>
              <w:rPr>
                <w:rFonts w:ascii="Times New Roman" w:hAnsi="Times New Roman"/>
              </w:rPr>
            </w:pP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2001</w:t>
            </w:r>
          </w:p>
        </w:tc>
        <w:tc>
          <w:tcPr>
            <w:tcW w:w="4653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7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Intermediat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2002</w:t>
            </w:r>
          </w:p>
        </w:tc>
        <w:tc>
          <w:tcPr>
            <w:tcW w:w="4653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7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Intermediat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</w:t>
            </w:r>
          </w:p>
        </w:tc>
        <w:tc>
          <w:tcPr>
            <w:tcW w:w="4653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7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2120</w:t>
            </w:r>
          </w:p>
        </w:tc>
        <w:tc>
          <w:tcPr>
            <w:tcW w:w="4653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7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Conversatio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511"/>
        </w:trPr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2220</w:t>
            </w:r>
          </w:p>
        </w:tc>
        <w:tc>
          <w:tcPr>
            <w:tcW w:w="4653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7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Hispani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Culture</w:t>
            </w:r>
          </w:p>
        </w:tc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6" w:after="0"/>
              <w:ind w:right="4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Subtota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18</w:t>
            </w:r>
          </w:p>
        </w:tc>
      </w:tr>
    </w:tbl>
    <w:p w:rsidR="00C06A78" w:rsidRDefault="00C06A78" w:rsidP="00C06A78">
      <w:pPr>
        <w:widowControl w:val="0"/>
        <w:autoSpaceDE w:val="0"/>
        <w:autoSpaceDN w:val="0"/>
        <w:adjustRightInd w:val="0"/>
        <w:spacing w:after="0"/>
        <w:ind w:left="160" w:firstLine="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equi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ement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(2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2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Hours)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36"/>
        <w:gridCol w:w="5472"/>
        <w:gridCol w:w="2792"/>
      </w:tblGrid>
      <w:tr w:rsidR="00C06A78" w:rsidRPr="007A7452" w:rsidTr="00C06A78">
        <w:trPr>
          <w:trHeight w:hRule="exact" w:val="237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9" w:after="0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3001</w:t>
            </w: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9" w:after="0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9" w:after="0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3002</w:t>
            </w: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</w:t>
            </w: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Phonetics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3120</w:t>
            </w: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Conversatio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3420</w:t>
            </w: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Advance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Gramma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Composition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4001</w:t>
            </w: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4002</w:t>
            </w: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511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4990</w:t>
            </w: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Researc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opic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6" w:after="0"/>
              <w:ind w:right="4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Subtota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22</w:t>
            </w:r>
          </w:p>
        </w:tc>
      </w:tr>
    </w:tbl>
    <w:p w:rsidR="00C06A78" w:rsidRDefault="00C06A78" w:rsidP="00C06A78">
      <w:pPr>
        <w:widowControl w:val="0"/>
        <w:autoSpaceDE w:val="0"/>
        <w:autoSpaceDN w:val="0"/>
        <w:adjustRightInd w:val="0"/>
        <w:spacing w:after="0"/>
        <w:ind w:left="160" w:firstLine="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Electives-Literatu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(1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2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hours)</w:t>
      </w:r>
    </w:p>
    <w:p w:rsidR="00C06A78" w:rsidRDefault="00C06A78" w:rsidP="00C06A78">
      <w:pPr>
        <w:widowControl w:val="0"/>
        <w:autoSpaceDE w:val="0"/>
        <w:autoSpaceDN w:val="0"/>
        <w:adjustRightInd w:val="0"/>
        <w:spacing w:before="7" w:after="0"/>
        <w:ind w:left="160" w:firstLine="2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Selec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fou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followin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Courses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36"/>
        <w:gridCol w:w="5128"/>
        <w:gridCol w:w="3136"/>
      </w:tblGrid>
      <w:tr w:rsidR="00C06A78" w:rsidRPr="007A7452" w:rsidTr="00C06A78">
        <w:trPr>
          <w:trHeight w:hRule="exact" w:val="298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70" w:after="0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4550</w:t>
            </w:r>
          </w:p>
        </w:tc>
        <w:tc>
          <w:tcPr>
            <w:tcW w:w="512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70" w:after="0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Cont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Nove</w:t>
            </w:r>
            <w:proofErr w:type="spellEnd"/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70" w:after="0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4563</w:t>
            </w:r>
          </w:p>
        </w:tc>
        <w:tc>
          <w:tcPr>
            <w:tcW w:w="512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Nineteent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wentiet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Cent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Nar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>r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Fiction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4565</w:t>
            </w:r>
          </w:p>
        </w:tc>
        <w:tc>
          <w:tcPr>
            <w:tcW w:w="512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Nineteent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wentiet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Cent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Nar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>r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Fiction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4773</w:t>
            </w:r>
          </w:p>
        </w:tc>
        <w:tc>
          <w:tcPr>
            <w:tcW w:w="512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Poetry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4883</w:t>
            </w:r>
          </w:p>
        </w:tc>
        <w:tc>
          <w:tcPr>
            <w:tcW w:w="512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Golde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Age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511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4885</w:t>
            </w:r>
          </w:p>
        </w:tc>
        <w:tc>
          <w:tcPr>
            <w:tcW w:w="512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Nineteent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Centur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Drama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6" w:after="0"/>
              <w:ind w:right="42" w:firstLine="56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8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ota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Requi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Graduatio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122</w:t>
            </w:r>
          </w:p>
        </w:tc>
      </w:tr>
    </w:tbl>
    <w:p w:rsidR="00C06A78" w:rsidRDefault="00C06A78" w:rsidP="00C06A78">
      <w:pPr>
        <w:widowControl w:val="0"/>
        <w:autoSpaceDE w:val="0"/>
        <w:autoSpaceDN w:val="0"/>
        <w:adjustRightInd w:val="0"/>
        <w:spacing w:before="6" w:after="0"/>
        <w:ind w:left="180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ROGRA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M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TUD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Y</w:t>
      </w:r>
      <w:r>
        <w:rPr>
          <w:rFonts w:ascii="Times New Roman" w:hAnsi="Times New Roman"/>
          <w:b/>
          <w:bCs/>
          <w:color w:val="191919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FO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TH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ACHELO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12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EGRE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N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pacing w:val="-21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ANISH</w:t>
      </w:r>
    </w:p>
    <w:p w:rsidR="00962810" w:rsidRDefault="00C06A78" w:rsidP="00C06A78">
      <w:pPr>
        <w:ind w:left="180" w:firstLine="0"/>
      </w:pPr>
      <w:r>
        <w:rPr>
          <w:rFonts w:ascii="Times New Roman" w:hAnsi="Times New Roman"/>
          <w:color w:val="191919"/>
          <w:spacing w:val="-2"/>
          <w:sz w:val="18"/>
          <w:szCs w:val="18"/>
        </w:rPr>
        <w:t>12</w:t>
      </w:r>
      <w:r>
        <w:rPr>
          <w:rFonts w:ascii="Times New Roman" w:hAnsi="Times New Roman"/>
          <w:color w:val="191919"/>
          <w:sz w:val="18"/>
          <w:szCs w:val="18"/>
        </w:rPr>
        <w:t>3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Semeste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Hours</w:t>
      </w:r>
    </w:p>
    <w:tbl>
      <w:tblPr>
        <w:tblpPr w:leftFromText="180" w:rightFromText="180" w:vertAnchor="text" w:horzAnchor="margin" w:tblpX="180" w:tblpY="17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385"/>
        <w:gridCol w:w="2005"/>
        <w:gridCol w:w="970"/>
        <w:gridCol w:w="2028"/>
        <w:gridCol w:w="2679"/>
        <w:gridCol w:w="734"/>
      </w:tblGrid>
      <w:tr w:rsidR="00C06A78" w:rsidRPr="007A7452" w:rsidTr="00C06A78">
        <w:trPr>
          <w:trHeight w:hRule="exact" w:val="733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70" w:after="0"/>
              <w:ind w:left="40" w:firstLine="2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eshma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8" w:after="0" w:line="220" w:lineRule="exact"/>
              <w:ind w:firstLine="20"/>
              <w:rPr>
                <w:rFonts w:ascii="Times New Roman" w:hAnsi="Times New Roman"/>
              </w:rPr>
            </w:pP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70" w:after="0"/>
              <w:ind w:left="95" w:firstLine="2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Fall</w:t>
            </w: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8" w:after="0" w:line="220" w:lineRule="exact"/>
              <w:ind w:firstLine="20"/>
              <w:rPr>
                <w:rFonts w:ascii="Times New Roman" w:hAnsi="Times New Roman"/>
              </w:rPr>
            </w:pP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left="95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Compositio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5" w:after="0" w:line="100" w:lineRule="exact"/>
              <w:ind w:firstLine="540"/>
              <w:rPr>
                <w:rFonts w:ascii="Times New Roman" w:hAnsi="Times New Roman"/>
                <w:sz w:val="10"/>
                <w:szCs w:val="10"/>
              </w:rPr>
            </w:pP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firstLine="540"/>
              <w:rPr>
                <w:rFonts w:ascii="Times New Roman" w:hAnsi="Times New Roman"/>
                <w:sz w:val="20"/>
                <w:szCs w:val="20"/>
              </w:rPr>
            </w:pP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firstLine="540"/>
              <w:rPr>
                <w:rFonts w:ascii="Times New Roman" w:hAnsi="Times New Roman"/>
                <w:sz w:val="20"/>
                <w:szCs w:val="20"/>
              </w:rPr>
            </w:pP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left="160" w:firstLine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70" w:after="0"/>
              <w:ind w:left="353" w:right="765" w:firstLine="9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Spring</w:t>
            </w: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8" w:after="0" w:line="220" w:lineRule="exact"/>
              <w:ind w:left="353" w:firstLine="90"/>
              <w:rPr>
                <w:rFonts w:ascii="Times New Roman" w:hAnsi="Times New Roman"/>
              </w:rPr>
            </w:pP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left="353" w:firstLine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102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5" w:after="0" w:line="100" w:lineRule="exact"/>
              <w:ind w:firstLine="62"/>
              <w:rPr>
                <w:rFonts w:ascii="Times New Roman" w:hAnsi="Times New Roman"/>
                <w:sz w:val="10"/>
                <w:szCs w:val="10"/>
              </w:rPr>
            </w:pP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firstLine="62"/>
              <w:rPr>
                <w:rFonts w:ascii="Times New Roman" w:hAnsi="Times New Roman"/>
                <w:sz w:val="20"/>
                <w:szCs w:val="20"/>
              </w:rPr>
            </w:pP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firstLine="62"/>
              <w:rPr>
                <w:rFonts w:ascii="Times New Roman" w:hAnsi="Times New Roman"/>
                <w:sz w:val="20"/>
                <w:szCs w:val="20"/>
              </w:rPr>
            </w:pP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left="132" w:firstLine="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Compositio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5" w:after="0" w:line="100" w:lineRule="exact"/>
              <w:ind w:left="-97" w:firstLine="90"/>
              <w:rPr>
                <w:rFonts w:ascii="Times New Roman" w:hAnsi="Times New Roman"/>
                <w:sz w:val="10"/>
                <w:szCs w:val="10"/>
              </w:rPr>
            </w:pP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-97" w:firstLine="90"/>
              <w:rPr>
                <w:rFonts w:ascii="Times New Roman" w:hAnsi="Times New Roman"/>
                <w:sz w:val="20"/>
                <w:szCs w:val="20"/>
              </w:rPr>
            </w:pP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-97" w:firstLine="90"/>
              <w:rPr>
                <w:rFonts w:ascii="Times New Roman" w:hAnsi="Times New Roman"/>
                <w:sz w:val="20"/>
                <w:szCs w:val="20"/>
              </w:rPr>
            </w:pP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left="-97" w:right="40" w:firstLine="9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Intermediat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0" w:firstLine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3" w:firstLine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2" w:firstLine="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Intermediat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97" w:right="40" w:firstLine="9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1111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Colleg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Algebra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0" w:firstLine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3" w:firstLine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1200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2" w:firstLine="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Fresh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Ser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Lead.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97" w:right="40" w:firstLine="9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Fund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Publi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Speaking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0" w:firstLine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3" w:firstLine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Choice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97" w:right="41" w:firstLine="9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K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right="-136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Biologica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Science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" w:firstLine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26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3" w:firstLine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12K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2" w:firstLine="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Biologica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Sciences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97" w:right="40" w:firstLine="9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C06A78" w:rsidRPr="007A7452" w:rsidTr="00C06A78">
        <w:trPr>
          <w:trHeight w:hRule="exact" w:val="214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PED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Course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0" w:firstLine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3" w:firstLine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1002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2" w:firstLine="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proofErr w:type="gramStart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proofErr w:type="gramEnd"/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Africa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Diasp</w:t>
            </w:r>
            <w:proofErr w:type="spellEnd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.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97" w:right="41" w:firstLine="9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C06A78" w:rsidRPr="007A7452" w:rsidTr="00C06A78">
        <w:trPr>
          <w:trHeight w:hRule="exact" w:val="322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8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otal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71" w:firstLine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17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left="353" w:firstLine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-97" w:right="42" w:firstLine="9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18</w:t>
            </w:r>
          </w:p>
        </w:tc>
      </w:tr>
      <w:tr w:rsidR="00C06A78" w:rsidRPr="007A7452" w:rsidTr="00C06A78">
        <w:trPr>
          <w:trHeight w:hRule="exact" w:val="32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96" w:after="0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Sophomo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5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left="353" w:firstLine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left="-97" w:firstLine="9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06A78" w:rsidRPr="007A7452" w:rsidTr="00C06A78">
        <w:trPr>
          <w:trHeight w:hRule="exact" w:val="218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95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60" w:firstLine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53" w:firstLine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32" w:firstLine="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-97" w:right="40" w:firstLine="9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1111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0" w:firstLine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3" w:firstLine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2" w:firstLine="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97" w:right="41" w:firstLine="9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PSY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Genera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Psychology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0" w:firstLine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3" w:firstLine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3001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2" w:firstLine="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97" w:right="41" w:firstLine="9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PED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Course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0" w:firstLine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3" w:firstLine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CSC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2" w:firstLine="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Computers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97" w:right="40" w:firstLine="9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Phonetics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0" w:firstLine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3" w:firstLine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Choice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97" w:right="41" w:firstLine="9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4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Electives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0" w:firstLine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left="353" w:firstLine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left="-97" w:firstLine="9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06A78" w:rsidRPr="007A7452" w:rsidTr="00C06A78">
        <w:trPr>
          <w:trHeight w:hRule="exact" w:val="29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C06A78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 w:firstLine="20"/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8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otal</w:t>
            </w:r>
          </w:p>
          <w:p w:rsidR="00C06A78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 w:firstLine="20"/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</w:pP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71" w:firstLine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15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-97" w:right="42" w:firstLine="9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15</w:t>
            </w:r>
          </w:p>
        </w:tc>
      </w:tr>
    </w:tbl>
    <w:p w:rsidR="00782E3E" w:rsidRDefault="00782E3E"/>
    <w:p w:rsidR="00782E3E" w:rsidRDefault="00782E3E"/>
    <w:p w:rsidR="00782E3E" w:rsidRDefault="00782E3E"/>
    <w:p w:rsidR="00782E3E" w:rsidRDefault="00782E3E"/>
    <w:p w:rsidR="00782E3E" w:rsidRDefault="00782E3E"/>
    <w:p w:rsidR="00782E3E" w:rsidRDefault="00782E3E"/>
    <w:p w:rsidR="00782E3E" w:rsidRDefault="00782E3E"/>
    <w:p w:rsidR="00782E3E" w:rsidRDefault="00782E3E"/>
    <w:p w:rsidR="00782E3E" w:rsidRDefault="00782E3E"/>
    <w:p w:rsidR="00782E3E" w:rsidRDefault="00782E3E"/>
    <w:p w:rsidR="00C06A78" w:rsidRDefault="00962810">
      <w:r>
        <w:br w:type="page"/>
      </w:r>
    </w:p>
    <w:p w:rsidR="00C06A78" w:rsidRDefault="00C06A78" w:rsidP="00C06A78">
      <w:pPr>
        <w:widowControl w:val="0"/>
        <w:tabs>
          <w:tab w:val="left" w:pos="2460"/>
          <w:tab w:val="left" w:pos="7500"/>
        </w:tabs>
        <w:autoSpaceDE w:val="0"/>
        <w:autoSpaceDN w:val="0"/>
        <w:adjustRightInd w:val="0"/>
        <w:spacing w:before="30" w:after="0"/>
        <w:ind w:left="72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lastRenderedPageBreak/>
        <w:t>Junio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2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Fal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Spring</w:t>
      </w:r>
    </w:p>
    <w:p w:rsidR="00C06A78" w:rsidRDefault="00C06A78" w:rsidP="00C06A78">
      <w:pPr>
        <w:widowControl w:val="0"/>
        <w:tabs>
          <w:tab w:val="left" w:pos="2440"/>
          <w:tab w:val="left" w:pos="4520"/>
          <w:tab w:val="left" w:pos="6060"/>
          <w:tab w:val="left" w:pos="7480"/>
          <w:tab w:val="left" w:pos="10170"/>
        </w:tabs>
        <w:autoSpaceDE w:val="0"/>
        <w:autoSpaceDN w:val="0"/>
        <w:adjustRightInd w:val="0"/>
        <w:spacing w:before="12" w:after="0"/>
        <w:ind w:left="720" w:right="13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SOC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200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Principle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Sociolog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312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Conversatio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440"/>
          <w:tab w:val="left" w:pos="4520"/>
          <w:tab w:val="left" w:pos="6060"/>
          <w:tab w:val="left" w:pos="7480"/>
          <w:tab w:val="left" w:pos="10170"/>
        </w:tabs>
        <w:autoSpaceDE w:val="0"/>
        <w:autoSpaceDN w:val="0"/>
        <w:adjustRightInd w:val="0"/>
        <w:spacing w:before="9" w:after="0"/>
        <w:ind w:left="720" w:right="13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342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Advance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Gramma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300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Surve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10170"/>
        </w:tabs>
        <w:autoSpaceDE w:val="0"/>
        <w:autoSpaceDN w:val="0"/>
        <w:adjustRightInd w:val="0"/>
        <w:spacing w:before="9" w:after="0"/>
        <w:ind w:left="720" w:right="13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Compositio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Literatur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</w:t>
      </w:r>
    </w:p>
    <w:p w:rsidR="00C06A78" w:rsidRDefault="00C06A78" w:rsidP="00C06A78">
      <w:pPr>
        <w:widowControl w:val="0"/>
        <w:tabs>
          <w:tab w:val="left" w:pos="2440"/>
          <w:tab w:val="left" w:pos="4520"/>
          <w:tab w:val="left" w:pos="6040"/>
          <w:tab w:val="left" w:pos="10170"/>
        </w:tabs>
        <w:autoSpaceDE w:val="0"/>
        <w:autoSpaceDN w:val="0"/>
        <w:adjustRightInd w:val="0"/>
        <w:spacing w:before="9" w:after="0"/>
        <w:ind w:left="720" w:right="13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300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Surve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Electiv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440"/>
          <w:tab w:val="left" w:pos="6040"/>
          <w:tab w:val="left" w:pos="10170"/>
        </w:tabs>
        <w:autoSpaceDE w:val="0"/>
        <w:autoSpaceDN w:val="0"/>
        <w:adjustRightInd w:val="0"/>
        <w:spacing w:before="9" w:after="0"/>
        <w:ind w:left="720" w:right="13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400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Surve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ARE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Choic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4520"/>
          <w:tab w:val="left" w:pos="6060"/>
          <w:tab w:val="left" w:pos="10170"/>
        </w:tabs>
        <w:autoSpaceDE w:val="0"/>
        <w:autoSpaceDN w:val="0"/>
        <w:adjustRightInd w:val="0"/>
        <w:spacing w:before="9" w:after="0"/>
        <w:ind w:left="720" w:right="13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Spanish-Am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PED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</w:p>
    <w:p w:rsidR="00C06A78" w:rsidRDefault="00C06A78" w:rsidP="00C06A78">
      <w:pPr>
        <w:widowControl w:val="0"/>
        <w:tabs>
          <w:tab w:val="left" w:pos="4520"/>
          <w:tab w:val="left" w:pos="10170"/>
        </w:tabs>
        <w:autoSpaceDE w:val="0"/>
        <w:autoSpaceDN w:val="0"/>
        <w:adjustRightInd w:val="0"/>
        <w:spacing w:before="9" w:after="0"/>
        <w:ind w:left="720" w:right="13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PED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</w:p>
    <w:p w:rsidR="00C06A78" w:rsidRDefault="00C06A78" w:rsidP="00C06A78">
      <w:pPr>
        <w:widowControl w:val="0"/>
        <w:tabs>
          <w:tab w:val="left" w:pos="4440"/>
          <w:tab w:val="left" w:pos="6060"/>
          <w:tab w:val="left" w:pos="10170"/>
          <w:tab w:val="left" w:pos="10560"/>
        </w:tabs>
        <w:autoSpaceDE w:val="0"/>
        <w:autoSpaceDN w:val="0"/>
        <w:adjustRightInd w:val="0"/>
        <w:spacing w:before="6" w:after="0"/>
        <w:ind w:left="720" w:right="13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8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ota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1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3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18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ota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13</w:t>
      </w:r>
    </w:p>
    <w:p w:rsidR="00C06A78" w:rsidRDefault="00C06A78" w:rsidP="00C06A78">
      <w:pPr>
        <w:widowControl w:val="0"/>
        <w:tabs>
          <w:tab w:val="left" w:pos="10170"/>
        </w:tabs>
        <w:autoSpaceDE w:val="0"/>
        <w:autoSpaceDN w:val="0"/>
        <w:adjustRightInd w:val="0"/>
        <w:spacing w:before="5" w:after="0" w:line="220" w:lineRule="exact"/>
        <w:ind w:left="720" w:right="130" w:firstLine="0"/>
        <w:rPr>
          <w:rFonts w:ascii="Times New Roman" w:hAnsi="Times New Roman"/>
          <w:color w:val="000000"/>
        </w:rPr>
      </w:pPr>
    </w:p>
    <w:p w:rsidR="00C06A78" w:rsidRDefault="00C06A78" w:rsidP="00C06A78">
      <w:pPr>
        <w:widowControl w:val="0"/>
        <w:tabs>
          <w:tab w:val="left" w:pos="10170"/>
        </w:tabs>
        <w:autoSpaceDE w:val="0"/>
        <w:autoSpaceDN w:val="0"/>
        <w:adjustRightInd w:val="0"/>
        <w:spacing w:after="0"/>
        <w:ind w:left="720" w:right="13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Senio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2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ear</w:t>
      </w:r>
    </w:p>
    <w:p w:rsidR="00C06A78" w:rsidRDefault="00C06A78" w:rsidP="00C06A78">
      <w:pPr>
        <w:widowControl w:val="0"/>
        <w:tabs>
          <w:tab w:val="left" w:pos="2440"/>
          <w:tab w:val="left" w:pos="4520"/>
          <w:tab w:val="left" w:pos="6040"/>
          <w:tab w:val="left" w:pos="7480"/>
          <w:tab w:val="left" w:pos="10170"/>
        </w:tabs>
        <w:autoSpaceDE w:val="0"/>
        <w:autoSpaceDN w:val="0"/>
        <w:adjustRightInd w:val="0"/>
        <w:spacing w:before="12" w:after="0"/>
        <w:ind w:left="720" w:right="13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333</w:t>
      </w:r>
      <w:r>
        <w:rPr>
          <w:rFonts w:ascii="Times New Roman" w:hAnsi="Times New Roman"/>
          <w:color w:val="191919"/>
          <w:sz w:val="18"/>
          <w:szCs w:val="18"/>
        </w:rPr>
        <w:t>8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Dram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333</w:t>
      </w:r>
      <w:r>
        <w:rPr>
          <w:rFonts w:ascii="Times New Roman" w:hAnsi="Times New Roman"/>
          <w:color w:val="191919"/>
          <w:sz w:val="18"/>
          <w:szCs w:val="18"/>
        </w:rPr>
        <w:t>9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Poetr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440"/>
          <w:tab w:val="left" w:pos="4520"/>
          <w:tab w:val="left" w:pos="6040"/>
          <w:tab w:val="left" w:pos="7480"/>
          <w:tab w:val="left" w:pos="10170"/>
        </w:tabs>
        <w:autoSpaceDE w:val="0"/>
        <w:autoSpaceDN w:val="0"/>
        <w:adjustRightInd w:val="0"/>
        <w:spacing w:before="9" w:after="0"/>
        <w:ind w:left="720" w:right="13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443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443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Literatur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440"/>
          <w:tab w:val="left" w:pos="4520"/>
          <w:tab w:val="left" w:pos="6060"/>
          <w:tab w:val="left" w:pos="7480"/>
          <w:tab w:val="left" w:pos="10170"/>
        </w:tabs>
        <w:autoSpaceDE w:val="0"/>
        <w:autoSpaceDN w:val="0"/>
        <w:adjustRightInd w:val="0"/>
        <w:spacing w:before="9" w:after="0"/>
        <w:ind w:left="720" w:right="13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443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Spanish-America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443</w:t>
      </w:r>
      <w:r>
        <w:rPr>
          <w:rFonts w:ascii="Times New Roman" w:hAnsi="Times New Roman"/>
          <w:color w:val="191919"/>
          <w:sz w:val="18"/>
          <w:szCs w:val="18"/>
        </w:rPr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II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4520"/>
          <w:tab w:val="left" w:pos="6060"/>
          <w:tab w:val="left" w:pos="7480"/>
          <w:tab w:val="left" w:pos="10170"/>
        </w:tabs>
        <w:autoSpaceDE w:val="0"/>
        <w:autoSpaceDN w:val="0"/>
        <w:adjustRightInd w:val="0"/>
        <w:spacing w:before="9" w:after="0"/>
        <w:ind w:left="720" w:right="13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Elective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499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Researc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opi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</w:p>
    <w:p w:rsidR="00C06A78" w:rsidRDefault="00C06A78" w:rsidP="00C06A78">
      <w:pPr>
        <w:widowControl w:val="0"/>
        <w:tabs>
          <w:tab w:val="left" w:pos="2440"/>
          <w:tab w:val="left" w:pos="4520"/>
          <w:tab w:val="left" w:pos="6040"/>
          <w:tab w:val="left" w:pos="10170"/>
        </w:tabs>
        <w:autoSpaceDE w:val="0"/>
        <w:autoSpaceDN w:val="0"/>
        <w:adjustRightInd w:val="0"/>
        <w:spacing w:before="9" w:after="0"/>
        <w:ind w:left="720" w:right="13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Senio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Semina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Elective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2</w:t>
      </w:r>
    </w:p>
    <w:p w:rsidR="00C06A78" w:rsidRDefault="00C06A78" w:rsidP="00C06A78">
      <w:pPr>
        <w:widowControl w:val="0"/>
        <w:tabs>
          <w:tab w:val="left" w:pos="2440"/>
          <w:tab w:val="left" w:pos="4520"/>
          <w:tab w:val="left" w:pos="6060"/>
          <w:tab w:val="left" w:pos="7480"/>
          <w:tab w:val="left" w:pos="10170"/>
        </w:tabs>
        <w:autoSpaceDE w:val="0"/>
        <w:autoSpaceDN w:val="0"/>
        <w:adjustRightInd w:val="0"/>
        <w:spacing w:before="9" w:after="0"/>
        <w:ind w:left="720" w:right="13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443</w:t>
      </w:r>
      <w:r>
        <w:rPr>
          <w:rFonts w:ascii="Times New Roman" w:hAnsi="Times New Roman"/>
          <w:color w:val="191919"/>
          <w:sz w:val="18"/>
          <w:szCs w:val="18"/>
        </w:rPr>
        <w:t>4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20t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Cent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191919"/>
          <w:spacing w:val="-2"/>
          <w:sz w:val="18"/>
          <w:szCs w:val="18"/>
        </w:rPr>
        <w:t>Span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MD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226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Intro</w:t>
      </w:r>
      <w:r>
        <w:rPr>
          <w:rFonts w:ascii="Times New Roman" w:hAnsi="Times New Roman"/>
          <w:color w:val="191919"/>
          <w:sz w:val="18"/>
          <w:szCs w:val="18"/>
        </w:rPr>
        <w:t>.</w:t>
      </w:r>
      <w:proofErr w:type="gramEnd"/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proofErr w:type="gramEnd"/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Descriptiv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Linguistic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4440"/>
          <w:tab w:val="right" w:pos="10260"/>
        </w:tabs>
        <w:autoSpaceDE w:val="0"/>
        <w:autoSpaceDN w:val="0"/>
        <w:adjustRightInd w:val="0"/>
        <w:spacing w:before="6" w:after="0"/>
        <w:ind w:left="72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8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ota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1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7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15</w:t>
      </w:r>
    </w:p>
    <w:p w:rsidR="00C06A78" w:rsidRDefault="00C06A78" w:rsidP="00C06A78">
      <w:pPr>
        <w:widowControl w:val="0"/>
        <w:autoSpaceDE w:val="0"/>
        <w:autoSpaceDN w:val="0"/>
        <w:adjustRightInd w:val="0"/>
        <w:spacing w:before="65" w:after="0"/>
        <w:ind w:left="270" w:firstLine="0"/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</w:pPr>
    </w:p>
    <w:p w:rsidR="00C06A78" w:rsidRDefault="00C06A78" w:rsidP="00426445">
      <w:pPr>
        <w:pStyle w:val="Heading2"/>
        <w:ind w:left="270" w:firstLine="0"/>
        <w:rPr>
          <w:rFonts w:ascii="Times New Roman" w:hAnsi="Times New Roman"/>
          <w:color w:val="000000"/>
          <w:sz w:val="24"/>
          <w:szCs w:val="24"/>
        </w:rPr>
      </w:pPr>
      <w:bookmarkStart w:id="36" w:name="_Toc295327595"/>
      <w:bookmarkStart w:id="37" w:name="_Toc295562542"/>
      <w:bookmarkStart w:id="38" w:name="_Toc295574480"/>
      <w:bookmarkStart w:id="39" w:name="_Toc295575529"/>
      <w:r>
        <w:rPr>
          <w:rFonts w:ascii="Times New Roman" w:hAnsi="Times New Roman"/>
          <w:color w:val="191919"/>
          <w:spacing w:val="-3"/>
          <w:sz w:val="32"/>
          <w:szCs w:val="32"/>
        </w:rPr>
        <w:t>B</w:t>
      </w:r>
      <w:r>
        <w:rPr>
          <w:rFonts w:ascii="Times New Roman" w:hAnsi="Times New Roman"/>
          <w:color w:val="191919"/>
          <w:spacing w:val="-3"/>
          <w:sz w:val="24"/>
          <w:szCs w:val="24"/>
        </w:rPr>
        <w:t>ACHELO</w:t>
      </w:r>
      <w:r>
        <w:rPr>
          <w:rFonts w:ascii="Times New Roman" w:hAnsi="Times New Roman"/>
          <w:color w:val="191919"/>
          <w:sz w:val="24"/>
          <w:szCs w:val="24"/>
        </w:rPr>
        <w:t>R</w:t>
      </w:r>
      <w:r>
        <w:rPr>
          <w:rFonts w:ascii="Times New Roman" w:hAnsi="Times New Roman"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3"/>
          <w:sz w:val="24"/>
          <w:szCs w:val="24"/>
        </w:rPr>
        <w:t>O</w:t>
      </w:r>
      <w:r>
        <w:rPr>
          <w:rFonts w:ascii="Times New Roman" w:hAnsi="Times New Roman"/>
          <w:color w:val="191919"/>
          <w:sz w:val="24"/>
          <w:szCs w:val="24"/>
        </w:rPr>
        <w:t>F</w:t>
      </w:r>
      <w:r>
        <w:rPr>
          <w:rFonts w:ascii="Times New Roman" w:hAnsi="Times New Roman"/>
          <w:color w:val="191919"/>
          <w:spacing w:val="-13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3"/>
          <w:sz w:val="32"/>
          <w:szCs w:val="32"/>
        </w:rPr>
        <w:t>A</w:t>
      </w:r>
      <w:r>
        <w:rPr>
          <w:rFonts w:ascii="Times New Roman" w:hAnsi="Times New Roman"/>
          <w:color w:val="191919"/>
          <w:spacing w:val="-12"/>
          <w:sz w:val="24"/>
          <w:szCs w:val="24"/>
        </w:rPr>
        <w:t>R</w:t>
      </w:r>
      <w:r>
        <w:rPr>
          <w:rFonts w:ascii="Times New Roman" w:hAnsi="Times New Roman"/>
          <w:color w:val="191919"/>
          <w:spacing w:val="-3"/>
          <w:sz w:val="24"/>
          <w:szCs w:val="24"/>
        </w:rPr>
        <w:t>T</w:t>
      </w:r>
      <w:r>
        <w:rPr>
          <w:rFonts w:ascii="Times New Roman" w:hAnsi="Times New Roman"/>
          <w:color w:val="191919"/>
          <w:sz w:val="24"/>
          <w:szCs w:val="24"/>
        </w:rPr>
        <w:t>S</w:t>
      </w:r>
      <w:r>
        <w:rPr>
          <w:rFonts w:ascii="Times New Roman" w:hAnsi="Times New Roman"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3"/>
          <w:sz w:val="32"/>
          <w:szCs w:val="32"/>
        </w:rPr>
        <w:t>D</w:t>
      </w:r>
      <w:r>
        <w:rPr>
          <w:rFonts w:ascii="Times New Roman" w:hAnsi="Times New Roman"/>
          <w:color w:val="191919"/>
          <w:spacing w:val="-3"/>
          <w:sz w:val="24"/>
          <w:szCs w:val="24"/>
        </w:rPr>
        <w:t>EGRE</w:t>
      </w:r>
      <w:r>
        <w:rPr>
          <w:rFonts w:ascii="Times New Roman" w:hAnsi="Times New Roman"/>
          <w:color w:val="191919"/>
          <w:sz w:val="24"/>
          <w:szCs w:val="24"/>
        </w:rPr>
        <w:t>E</w:t>
      </w:r>
      <w:r>
        <w:rPr>
          <w:rFonts w:ascii="Times New Roman" w:hAnsi="Times New Roman"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3"/>
          <w:sz w:val="24"/>
          <w:szCs w:val="24"/>
        </w:rPr>
        <w:t>I</w:t>
      </w:r>
      <w:r>
        <w:rPr>
          <w:rFonts w:ascii="Times New Roman" w:hAnsi="Times New Roman"/>
          <w:color w:val="191919"/>
          <w:sz w:val="24"/>
          <w:szCs w:val="24"/>
        </w:rPr>
        <w:t>N</w:t>
      </w:r>
      <w:r>
        <w:rPr>
          <w:rFonts w:ascii="Times New Roman" w:hAnsi="Times New Roman"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3"/>
          <w:sz w:val="32"/>
          <w:szCs w:val="32"/>
        </w:rPr>
        <w:t>M</w:t>
      </w:r>
      <w:r>
        <w:rPr>
          <w:rFonts w:ascii="Times New Roman" w:hAnsi="Times New Roman"/>
          <w:color w:val="191919"/>
          <w:spacing w:val="-3"/>
          <w:sz w:val="24"/>
          <w:szCs w:val="24"/>
        </w:rPr>
        <w:t>AS</w:t>
      </w:r>
      <w:r>
        <w:rPr>
          <w:rFonts w:ascii="Times New Roman" w:hAnsi="Times New Roman"/>
          <w:color w:val="191919"/>
          <w:sz w:val="24"/>
          <w:szCs w:val="24"/>
        </w:rPr>
        <w:t>S</w:t>
      </w:r>
      <w:r>
        <w:rPr>
          <w:rFonts w:ascii="Times New Roman" w:hAnsi="Times New Roman"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3"/>
          <w:sz w:val="32"/>
          <w:szCs w:val="32"/>
        </w:rPr>
        <w:t>C</w:t>
      </w:r>
      <w:r>
        <w:rPr>
          <w:rFonts w:ascii="Times New Roman" w:hAnsi="Times New Roman"/>
          <w:color w:val="191919"/>
          <w:spacing w:val="-3"/>
          <w:sz w:val="24"/>
          <w:szCs w:val="24"/>
        </w:rPr>
        <w:t>OMMUNIC</w:t>
      </w:r>
      <w:r>
        <w:rPr>
          <w:rFonts w:ascii="Times New Roman" w:hAnsi="Times New Roman"/>
          <w:color w:val="191919"/>
          <w:spacing w:val="-21"/>
          <w:sz w:val="24"/>
          <w:szCs w:val="24"/>
        </w:rPr>
        <w:t>A</w:t>
      </w:r>
      <w:r>
        <w:rPr>
          <w:rFonts w:ascii="Times New Roman" w:hAnsi="Times New Roman"/>
          <w:color w:val="191919"/>
          <w:spacing w:val="-3"/>
          <w:sz w:val="24"/>
          <w:szCs w:val="24"/>
        </w:rPr>
        <w:t>TION</w:t>
      </w:r>
      <w:bookmarkEnd w:id="36"/>
      <w:bookmarkEnd w:id="37"/>
      <w:bookmarkEnd w:id="38"/>
      <w:bookmarkEnd w:id="39"/>
    </w:p>
    <w:p w:rsidR="00C06A78" w:rsidRDefault="00C06A78" w:rsidP="00C06A78">
      <w:pPr>
        <w:widowControl w:val="0"/>
        <w:autoSpaceDE w:val="0"/>
        <w:autoSpaceDN w:val="0"/>
        <w:adjustRightInd w:val="0"/>
        <w:spacing w:before="16" w:after="0"/>
        <w:ind w:left="270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RIN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J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OURNALIS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M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C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ONCENTR</w:t>
      </w:r>
      <w:r>
        <w:rPr>
          <w:rFonts w:ascii="Times New Roman" w:hAnsi="Times New Roman"/>
          <w:b/>
          <w:bCs/>
          <w:color w:val="191919"/>
          <w:spacing w:val="-21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TION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917"/>
        <w:gridCol w:w="3293"/>
        <w:gridCol w:w="2788"/>
        <w:gridCol w:w="2262"/>
      </w:tblGrid>
      <w:tr w:rsidR="00C06A78" w:rsidRPr="007A7452" w:rsidTr="00C06A78">
        <w:trPr>
          <w:trHeight w:hRule="exact" w:val="300"/>
        </w:trPr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70" w:after="0"/>
              <w:ind w:left="40" w:firstLine="2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Majo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Fiel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Courses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8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70" w:after="0"/>
              <w:ind w:left="5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equisites</w:t>
            </w: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70" w:after="0"/>
              <w:ind w:left="9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edi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Hrs.</w:t>
            </w:r>
          </w:p>
        </w:tc>
      </w:tr>
      <w:tr w:rsidR="00C06A78" w:rsidRPr="007A7452" w:rsidTr="00C06A78">
        <w:trPr>
          <w:trHeight w:hRule="exact" w:val="218"/>
        </w:trPr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2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(1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8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hours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)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Hrs.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8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06A78" w:rsidRPr="007A7452" w:rsidTr="00C06A78">
        <w:trPr>
          <w:trHeight w:hRule="exact" w:val="216"/>
        </w:trPr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2000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2" w:hanging="3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Basi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New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9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riting/Reporting</w:t>
            </w:r>
          </w:p>
        </w:tc>
        <w:tc>
          <w:tcPr>
            <w:tcW w:w="278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101,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102</w:t>
            </w: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2001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2" w:hanging="3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Medi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Society</w:t>
            </w:r>
          </w:p>
        </w:tc>
        <w:tc>
          <w:tcPr>
            <w:tcW w:w="278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102</w:t>
            </w: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2202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2" w:hanging="3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Advance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Newswriting</w:t>
            </w:r>
            <w:proofErr w:type="spellEnd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/Reporting</w:t>
            </w:r>
          </w:p>
        </w:tc>
        <w:tc>
          <w:tcPr>
            <w:tcW w:w="278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98"/>
        </w:trPr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ECO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2106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2" w:hanging="3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Microeconomics</w:t>
            </w:r>
          </w:p>
        </w:tc>
        <w:tc>
          <w:tcPr>
            <w:tcW w:w="278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C06A78" w:rsidRDefault="00C06A78" w:rsidP="00C06A78">
      <w:pPr>
        <w:widowControl w:val="0"/>
        <w:autoSpaceDE w:val="0"/>
        <w:autoSpaceDN w:val="0"/>
        <w:adjustRightInd w:val="0"/>
        <w:spacing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Moder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Language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(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6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hours)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12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100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Leve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FREN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GRM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YOR</w:t>
      </w:r>
      <w:r>
        <w:rPr>
          <w:rFonts w:ascii="Times New Roman" w:hAnsi="Times New Roman"/>
          <w:color w:val="191919"/>
          <w:sz w:val="18"/>
          <w:szCs w:val="18"/>
        </w:rPr>
        <w:t>U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ARA</w:t>
      </w:r>
      <w:r>
        <w:rPr>
          <w:rFonts w:ascii="Times New Roman" w:hAnsi="Times New Roman"/>
          <w:color w:val="191919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ab/>
        <w:t>6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Selec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3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following: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ARA</w:t>
      </w:r>
      <w:r>
        <w:rPr>
          <w:rFonts w:ascii="Times New Roman" w:hAnsi="Times New Roman"/>
          <w:color w:val="191919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Appreciatio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Appreciatio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FIA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Introductio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autoSpaceDE w:val="0"/>
        <w:autoSpaceDN w:val="0"/>
        <w:adjustRightInd w:val="0"/>
        <w:spacing w:before="6" w:after="0"/>
        <w:ind w:right="162"/>
        <w:jc w:val="righ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18</w:t>
      </w:r>
    </w:p>
    <w:p w:rsidR="00C06A78" w:rsidRDefault="00C06A78" w:rsidP="00C06A78">
      <w:pPr>
        <w:widowControl w:val="0"/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Requi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ement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4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2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hours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12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220</w:t>
      </w:r>
      <w:r>
        <w:rPr>
          <w:rFonts w:ascii="Times New Roman" w:hAnsi="Times New Roman"/>
          <w:color w:val="191919"/>
          <w:sz w:val="18"/>
          <w:szCs w:val="18"/>
        </w:rPr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ritin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Radio/TV/Fil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331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Mas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Researc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Method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New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Editin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330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New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Editin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330</w:t>
      </w:r>
      <w:r>
        <w:rPr>
          <w:rFonts w:ascii="Times New Roman" w:hAnsi="Times New Roman"/>
          <w:color w:val="191919"/>
          <w:sz w:val="18"/>
          <w:szCs w:val="18"/>
        </w:rPr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Photojournalis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332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Histor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Journalis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334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Interpretativ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Reportin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335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Featur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ritin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336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Newspape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Productio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333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Editoria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Critica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ritin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POL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360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Loca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Governmen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422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Philosoph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&amp;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Ethic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441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Communicatio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La</w:t>
      </w:r>
      <w:r>
        <w:rPr>
          <w:rFonts w:ascii="Times New Roman" w:hAnsi="Times New Roman"/>
          <w:color w:val="191919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449</w:t>
      </w:r>
      <w:r>
        <w:rPr>
          <w:rFonts w:ascii="Times New Roman" w:hAnsi="Times New Roman"/>
          <w:color w:val="191919"/>
          <w:sz w:val="18"/>
          <w:szCs w:val="18"/>
        </w:rPr>
        <w:t>8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Internshi</w:t>
      </w:r>
      <w:r>
        <w:rPr>
          <w:rFonts w:ascii="Times New Roman" w:hAnsi="Times New Roman"/>
          <w:color w:val="191919"/>
          <w:sz w:val="18"/>
          <w:szCs w:val="18"/>
        </w:rPr>
        <w:t>p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autoSpaceDE w:val="0"/>
        <w:autoSpaceDN w:val="0"/>
        <w:adjustRightInd w:val="0"/>
        <w:spacing w:before="9" w:after="0"/>
        <w:ind w:left="270" w:right="162" w:firstLine="0"/>
        <w:jc w:val="righ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42</w:t>
      </w:r>
    </w:p>
    <w:p w:rsidR="00C06A78" w:rsidRDefault="00C06A78" w:rsidP="00C06A78">
      <w:pPr>
        <w:widowControl w:val="0"/>
        <w:autoSpaceDE w:val="0"/>
        <w:autoSpaceDN w:val="0"/>
        <w:adjustRightInd w:val="0"/>
        <w:spacing w:before="6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Cognat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3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0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hours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12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ECO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210</w:t>
      </w:r>
      <w:r>
        <w:rPr>
          <w:rFonts w:ascii="Times New Roman" w:hAnsi="Times New Roman"/>
          <w:color w:val="191919"/>
          <w:sz w:val="18"/>
          <w:szCs w:val="18"/>
        </w:rPr>
        <w:t>5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Macroeconomic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ECO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210</w:t>
      </w:r>
      <w:r>
        <w:rPr>
          <w:rFonts w:ascii="Times New Roman" w:hAnsi="Times New Roman"/>
          <w:color w:val="191919"/>
          <w:sz w:val="18"/>
          <w:szCs w:val="18"/>
        </w:rPr>
        <w:t>6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Microeconomic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HIS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Minoritie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Americ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GEO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Intr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Huma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Geograph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SOC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20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Principle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Sociolog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320</w:t>
      </w:r>
      <w:r>
        <w:rPr>
          <w:rFonts w:ascii="Times New Roman" w:hAnsi="Times New Roman"/>
          <w:color w:val="191919"/>
          <w:sz w:val="18"/>
          <w:szCs w:val="18"/>
        </w:rPr>
        <w:t>7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Principles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Practice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Theory-MAC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2000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200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335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Featur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riting-MAC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2001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422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Philosophy-an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Ethic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Communication-MAC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2001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220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HIS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340</w:t>
      </w:r>
      <w:r>
        <w:rPr>
          <w:rFonts w:ascii="Times New Roman" w:hAnsi="Times New Roman"/>
          <w:color w:val="191919"/>
          <w:sz w:val="18"/>
          <w:szCs w:val="18"/>
        </w:rPr>
        <w:t>4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Diplomati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Histor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POL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381</w:t>
      </w:r>
      <w:r>
        <w:rPr>
          <w:rFonts w:ascii="Times New Roman" w:hAnsi="Times New Roman"/>
          <w:color w:val="191919"/>
          <w:sz w:val="18"/>
          <w:szCs w:val="18"/>
        </w:rPr>
        <w:t>5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Municipa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Governmen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460"/>
          <w:tab w:val="left" w:pos="7500"/>
        </w:tabs>
        <w:autoSpaceDE w:val="0"/>
        <w:autoSpaceDN w:val="0"/>
        <w:adjustRightInd w:val="0"/>
        <w:spacing w:before="30" w:after="0"/>
        <w:ind w:left="270" w:firstLine="0"/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ab/>
      </w:r>
    </w:p>
    <w:p w:rsidR="00C06A78" w:rsidRDefault="00C06A78" w:rsidP="00C06A78">
      <w:pPr>
        <w:widowControl w:val="0"/>
        <w:autoSpaceDE w:val="0"/>
        <w:autoSpaceDN w:val="0"/>
        <w:adjustRightInd w:val="0"/>
        <w:spacing w:before="30" w:after="0"/>
        <w:ind w:left="160" w:firstLine="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lastRenderedPageBreak/>
        <w:t>Mas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Communicatio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Electiv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(1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5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hours)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648"/>
        <w:gridCol w:w="3541"/>
        <w:gridCol w:w="3523"/>
        <w:gridCol w:w="1088"/>
      </w:tblGrid>
      <w:tr w:rsidR="00C06A78" w:rsidRPr="007A7452" w:rsidTr="00C06A78">
        <w:trPr>
          <w:trHeight w:hRule="exact" w:val="237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9" w:after="0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3208</w:t>
            </w:r>
          </w:p>
        </w:tc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9" w:after="0"/>
              <w:ind w:left="552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Radio/TV/Film</w:t>
            </w:r>
          </w:p>
        </w:tc>
        <w:tc>
          <w:tcPr>
            <w:tcW w:w="3523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9" w:after="0"/>
              <w:ind w:left="61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2203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9" w:after="0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3228</w:t>
            </w:r>
          </w:p>
        </w:tc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52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Medi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Advertisin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Sales</w:t>
            </w:r>
          </w:p>
        </w:tc>
        <w:tc>
          <w:tcPr>
            <w:tcW w:w="3523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1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2203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3331</w:t>
            </w:r>
          </w:p>
        </w:tc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52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Internationa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Journalism</w:t>
            </w:r>
          </w:p>
        </w:tc>
        <w:tc>
          <w:tcPr>
            <w:tcW w:w="3523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1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2203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3334</w:t>
            </w:r>
          </w:p>
        </w:tc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52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Broadcas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Journalis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Editing</w:t>
            </w:r>
          </w:p>
        </w:tc>
        <w:tc>
          <w:tcPr>
            <w:tcW w:w="3523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1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320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8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06A78" w:rsidRPr="007A7452" w:rsidTr="00C06A78">
        <w:trPr>
          <w:trHeight w:hRule="exact" w:val="216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4490</w:t>
            </w:r>
          </w:p>
        </w:tc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52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Medi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Seminar</w:t>
            </w:r>
          </w:p>
        </w:tc>
        <w:tc>
          <w:tcPr>
            <w:tcW w:w="3523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98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4494-J</w:t>
            </w:r>
          </w:p>
        </w:tc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52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Directe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Study</w:t>
            </w:r>
          </w:p>
        </w:tc>
        <w:tc>
          <w:tcPr>
            <w:tcW w:w="3523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C06A78" w:rsidRDefault="00C06A78">
      <w:pP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</w:pPr>
    </w:p>
    <w:p w:rsidR="00C06A78" w:rsidRDefault="00C06A78" w:rsidP="00C06A78">
      <w:pPr>
        <w:widowControl w:val="0"/>
        <w:autoSpaceDE w:val="0"/>
        <w:autoSpaceDN w:val="0"/>
        <w:adjustRightInd w:val="0"/>
        <w:spacing w:before="7" w:after="0"/>
        <w:ind w:left="160" w:firstLine="2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E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LECTRONI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C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M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EDI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 xml:space="preserve">A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C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ONCENTR</w:t>
      </w:r>
      <w:r>
        <w:rPr>
          <w:rFonts w:ascii="Times New Roman" w:hAnsi="Times New Roman"/>
          <w:b/>
          <w:bCs/>
          <w:color w:val="191919"/>
          <w:spacing w:val="-21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TIO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N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(R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ADIO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&amp;TV)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060"/>
        <w:gridCol w:w="3024"/>
        <w:gridCol w:w="2936"/>
        <w:gridCol w:w="1785"/>
      </w:tblGrid>
      <w:tr w:rsidR="00C06A78" w:rsidRPr="007A7452" w:rsidTr="00C06A78">
        <w:trPr>
          <w:trHeight w:hRule="exact" w:val="298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70" w:after="0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Majo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Fiel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Courses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70" w:after="0"/>
              <w:ind w:left="71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equisites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70" w:after="0"/>
              <w:ind w:left="88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edi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Hrs.</w:t>
            </w:r>
          </w:p>
        </w:tc>
      </w:tr>
      <w:tr w:rsidR="00C06A78" w:rsidRPr="007A7452" w:rsidTr="00C06A78">
        <w:trPr>
          <w:trHeight w:hRule="exact" w:val="218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6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COR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(1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8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hours)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06A78" w:rsidRPr="007A7452" w:rsidTr="00C06A78">
        <w:trPr>
          <w:trHeight w:hRule="exact" w:val="218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2000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Basi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New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9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riting/Reporting</w:t>
            </w: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1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I101,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102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2001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Medi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Society</w:t>
            </w: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0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102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ACC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2103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Accountin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Non-Majors</w:t>
            </w: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98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2203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9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ritin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Radio/TV/Film</w:t>
            </w: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C06A78" w:rsidRDefault="00C06A78" w:rsidP="00C06A78">
      <w:pPr>
        <w:widowControl w:val="0"/>
        <w:autoSpaceDE w:val="0"/>
        <w:autoSpaceDN w:val="0"/>
        <w:adjustRightInd w:val="0"/>
        <w:spacing w:after="0"/>
        <w:ind w:left="160" w:firstLine="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Moder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Language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(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6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hours)</w:t>
      </w:r>
    </w:p>
    <w:p w:rsidR="00C06A78" w:rsidRDefault="00C06A78" w:rsidP="00C06A78">
      <w:pPr>
        <w:widowControl w:val="0"/>
        <w:tabs>
          <w:tab w:val="left" w:pos="9780"/>
        </w:tabs>
        <w:autoSpaceDE w:val="0"/>
        <w:autoSpaceDN w:val="0"/>
        <w:adjustRightInd w:val="0"/>
        <w:spacing w:before="12" w:after="0"/>
        <w:ind w:left="160" w:firstLine="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100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100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Leve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Languag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6</w:t>
      </w:r>
    </w:p>
    <w:p w:rsidR="00C06A78" w:rsidRDefault="00C06A78" w:rsidP="00C06A78">
      <w:pPr>
        <w:widowControl w:val="0"/>
        <w:autoSpaceDE w:val="0"/>
        <w:autoSpaceDN w:val="0"/>
        <w:adjustRightInd w:val="0"/>
        <w:spacing w:after="0"/>
        <w:ind w:left="160"/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</w:pPr>
    </w:p>
    <w:p w:rsidR="00C06A78" w:rsidRDefault="00C06A78" w:rsidP="00C06A78">
      <w:pPr>
        <w:widowControl w:val="0"/>
        <w:autoSpaceDE w:val="0"/>
        <w:autoSpaceDN w:val="0"/>
        <w:adjustRightInd w:val="0"/>
        <w:spacing w:after="0"/>
        <w:ind w:left="160" w:firstLine="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Requi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ement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(3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8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hours)</w:t>
      </w:r>
    </w:p>
    <w:p w:rsidR="00C06A78" w:rsidRDefault="00C06A78">
      <w:pP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62"/>
        <w:gridCol w:w="3235"/>
        <w:gridCol w:w="3271"/>
        <w:gridCol w:w="1132"/>
      </w:tblGrid>
      <w:tr w:rsidR="00C06A78" w:rsidRPr="007A7452" w:rsidTr="00C06A78">
        <w:trPr>
          <w:trHeight w:hRule="exact" w:val="237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9" w:after="0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MKT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3136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9" w:after="0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Promotio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Advertising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9" w:after="0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MKT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3120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Principle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Marketing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3310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Communicatio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Research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Methods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2001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3206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Criticis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Film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3348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Fundamental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Radi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Production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3208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3349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Fundamental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elevisio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Production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3208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4412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Communicatio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Law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2203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4222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Philosoph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Ethic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of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Communication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2202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4475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Radi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Prog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proofErr w:type="gramStart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proofErr w:type="gramEnd"/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4477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Advance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4498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Internship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4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POL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3601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Stat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Loca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Government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4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38</w:t>
            </w:r>
          </w:p>
        </w:tc>
      </w:tr>
      <w:tr w:rsidR="00C06A78" w:rsidRPr="007A7452" w:rsidTr="00C06A78">
        <w:trPr>
          <w:trHeight w:hRule="exact" w:val="218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6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Cognat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Course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(3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0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hours)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06A78" w:rsidRPr="007A7452" w:rsidTr="00C06A78">
        <w:trPr>
          <w:trHeight w:hRule="exact" w:val="218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History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13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Minoritie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SOC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Principle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Sociology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MKT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3120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Principle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Marketing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MKT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3136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Promotio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Advertising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ACC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2103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Accountin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Non-Majors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POL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3815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Municipa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Government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3404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Diplomati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Unite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States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4474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Radi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Programmin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3334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4477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Advance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elevisio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Production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06A78" w:rsidRPr="007A7452" w:rsidTr="00C06A78">
        <w:trPr>
          <w:trHeight w:hRule="exact" w:val="214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Directin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3334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19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30</w:t>
            </w:r>
          </w:p>
        </w:tc>
      </w:tr>
      <w:tr w:rsidR="00C06A78" w:rsidRPr="007A7452" w:rsidTr="00C06A78">
        <w:trPr>
          <w:trHeight w:hRule="exact" w:val="236"/>
        </w:trPr>
        <w:tc>
          <w:tcPr>
            <w:tcW w:w="98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6" w:after="0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Mas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Communicatio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Elective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(1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9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Hour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)</w:t>
            </w:r>
          </w:p>
        </w:tc>
      </w:tr>
      <w:tr w:rsidR="00C06A78" w:rsidRPr="007A7452" w:rsidTr="00C06A78">
        <w:trPr>
          <w:trHeight w:hRule="exact" w:val="218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3205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Africa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Image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Media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2203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3210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Publi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Opinio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Propaganda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2203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3327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Developmen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of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Radi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TV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3208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98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3334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Broadcas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Journalis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Editing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C06A78" w:rsidRDefault="00C06A78">
      <w:pP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</w:pPr>
    </w:p>
    <w:p w:rsidR="00C06A78" w:rsidRDefault="00C06A78">
      <w:pP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br w:type="page"/>
      </w:r>
    </w:p>
    <w:p w:rsidR="00C06A78" w:rsidRDefault="00C06A78" w:rsidP="00C06A78">
      <w:pPr>
        <w:widowControl w:val="0"/>
        <w:tabs>
          <w:tab w:val="left" w:pos="2250"/>
        </w:tabs>
        <w:autoSpaceDE w:val="0"/>
        <w:autoSpaceDN w:val="0"/>
        <w:adjustRightInd w:val="0"/>
        <w:spacing w:before="30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lastRenderedPageBreak/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447</w:t>
      </w:r>
      <w:r>
        <w:rPr>
          <w:rFonts w:ascii="Times New Roman" w:hAnsi="Times New Roman"/>
          <w:color w:val="191919"/>
          <w:sz w:val="18"/>
          <w:szCs w:val="18"/>
        </w:rPr>
        <w:t>6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Radi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Programmin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and</w:t>
      </w:r>
    </w:p>
    <w:p w:rsidR="00C06A78" w:rsidRDefault="00C06A78" w:rsidP="00C06A78">
      <w:pPr>
        <w:widowControl w:val="0"/>
        <w:tabs>
          <w:tab w:val="left" w:pos="2250"/>
          <w:tab w:val="left" w:pos="3600"/>
          <w:tab w:val="left" w:pos="7460"/>
        </w:tabs>
        <w:autoSpaceDE w:val="0"/>
        <w:autoSpaceDN w:val="0"/>
        <w:adjustRightInd w:val="0"/>
        <w:spacing w:before="9" w:after="0"/>
        <w:ind w:left="270" w:right="1210" w:firstLine="0"/>
        <w:jc w:val="righ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ab/>
        <w:t>Productio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                  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2001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334</w:t>
      </w:r>
      <w:r>
        <w:rPr>
          <w:rFonts w:ascii="Times New Roman" w:hAnsi="Times New Roman"/>
          <w:color w:val="191919"/>
          <w:sz w:val="18"/>
          <w:szCs w:val="18"/>
        </w:rPr>
        <w:t>8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250"/>
        </w:tabs>
        <w:autoSpaceDE w:val="0"/>
        <w:autoSpaceDN w:val="0"/>
        <w:adjustRightInd w:val="0"/>
        <w:spacing w:before="9" w:after="0"/>
        <w:ind w:left="270" w:right="121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447</w:t>
      </w:r>
      <w:r>
        <w:rPr>
          <w:rFonts w:ascii="Times New Roman" w:hAnsi="Times New Roman"/>
          <w:color w:val="191919"/>
          <w:sz w:val="18"/>
          <w:szCs w:val="18"/>
        </w:rPr>
        <w:t>8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Advance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elevisio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Production 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Directin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 xml:space="preserve">1  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2001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334</w:t>
      </w:r>
      <w:r>
        <w:rPr>
          <w:rFonts w:ascii="Times New Roman" w:hAnsi="Times New Roman"/>
          <w:color w:val="191919"/>
          <w:sz w:val="18"/>
          <w:szCs w:val="18"/>
        </w:rPr>
        <w:t>9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        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              3</w:t>
      </w:r>
    </w:p>
    <w:p w:rsidR="00C06A78" w:rsidRDefault="00C06A78" w:rsidP="00C06A78">
      <w:pPr>
        <w:widowControl w:val="0"/>
        <w:tabs>
          <w:tab w:val="left" w:pos="2250"/>
          <w:tab w:val="left" w:pos="5940"/>
          <w:tab w:val="left" w:pos="909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447</w:t>
      </w:r>
      <w:r>
        <w:rPr>
          <w:rFonts w:ascii="Times New Roman" w:hAnsi="Times New Roman"/>
          <w:color w:val="191919"/>
          <w:sz w:val="18"/>
          <w:szCs w:val="18"/>
        </w:rPr>
        <w:t>9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Cinematograph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2001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320</w:t>
      </w:r>
      <w:r>
        <w:rPr>
          <w:rFonts w:ascii="Times New Roman" w:hAnsi="Times New Roman"/>
          <w:color w:val="191919"/>
          <w:sz w:val="18"/>
          <w:szCs w:val="18"/>
        </w:rPr>
        <w:t>6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     3</w:t>
      </w:r>
    </w:p>
    <w:p w:rsidR="00C06A78" w:rsidRDefault="00C06A78" w:rsidP="00C06A78">
      <w:pPr>
        <w:widowControl w:val="0"/>
        <w:tabs>
          <w:tab w:val="left" w:pos="2250"/>
          <w:tab w:val="left" w:pos="5940"/>
          <w:tab w:val="left" w:pos="909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448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Cinematograph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2001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320</w:t>
      </w:r>
      <w:r>
        <w:rPr>
          <w:rFonts w:ascii="Times New Roman" w:hAnsi="Times New Roman"/>
          <w:color w:val="191919"/>
          <w:sz w:val="18"/>
          <w:szCs w:val="18"/>
        </w:rPr>
        <w:t>6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     3</w:t>
      </w:r>
    </w:p>
    <w:p w:rsidR="00C06A78" w:rsidRDefault="00C06A78" w:rsidP="00C06A78">
      <w:pPr>
        <w:widowControl w:val="0"/>
        <w:tabs>
          <w:tab w:val="left" w:pos="2250"/>
          <w:tab w:val="left" w:pos="909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449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Medi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Semina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     3</w:t>
      </w:r>
    </w:p>
    <w:p w:rsidR="00C06A78" w:rsidRDefault="00C06A78" w:rsidP="00C06A78">
      <w:pPr>
        <w:widowControl w:val="0"/>
        <w:tabs>
          <w:tab w:val="left" w:pos="2250"/>
          <w:tab w:val="left" w:pos="909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4494-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Directe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     3</w:t>
      </w:r>
    </w:p>
    <w:p w:rsidR="00C06A78" w:rsidRDefault="00C06A78" w:rsidP="00C06A78">
      <w:pPr>
        <w:widowControl w:val="0"/>
        <w:tabs>
          <w:tab w:val="left" w:pos="2250"/>
        </w:tabs>
        <w:autoSpaceDE w:val="0"/>
        <w:autoSpaceDN w:val="0"/>
        <w:adjustRightInd w:val="0"/>
        <w:spacing w:before="9" w:after="0"/>
        <w:ind w:left="270" w:right="1120" w:firstLine="0"/>
        <w:jc w:val="righ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19</w:t>
      </w:r>
    </w:p>
    <w:p w:rsidR="00B11F35" w:rsidRDefault="00B11F35" w:rsidP="00B11F35">
      <w:pPr>
        <w:widowControl w:val="0"/>
        <w:autoSpaceDE w:val="0"/>
        <w:autoSpaceDN w:val="0"/>
        <w:adjustRightInd w:val="0"/>
        <w:spacing w:after="0"/>
        <w:ind w:left="270" w:firstLine="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ROGRA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M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TUD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Y</w:t>
      </w:r>
      <w:r>
        <w:rPr>
          <w:rFonts w:ascii="Times New Roman" w:hAnsi="Times New Roman"/>
          <w:b/>
          <w:bCs/>
          <w:color w:val="191919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FO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TH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E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LECTRONI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C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M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EDI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 xml:space="preserve">A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C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ONC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.</w:t>
      </w:r>
      <w:r>
        <w:rPr>
          <w:rFonts w:ascii="Times New Roman" w:hAnsi="Times New Roman"/>
          <w:b/>
          <w:bCs/>
          <w:color w:val="191919"/>
          <w:spacing w:val="-6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(R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ADIO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&amp;TV)</w:t>
      </w:r>
    </w:p>
    <w:p w:rsidR="00C06A78" w:rsidRDefault="00C06A78" w:rsidP="00C06A78">
      <w:pPr>
        <w:widowControl w:val="0"/>
        <w:autoSpaceDE w:val="0"/>
        <w:autoSpaceDN w:val="0"/>
        <w:adjustRightInd w:val="0"/>
        <w:spacing w:before="3" w:after="0" w:line="100" w:lineRule="exact"/>
        <w:ind w:left="270"/>
        <w:rPr>
          <w:rFonts w:ascii="Times New Roman" w:hAnsi="Times New Roman"/>
          <w:color w:val="000000"/>
          <w:sz w:val="10"/>
          <w:szCs w:val="10"/>
        </w:rPr>
      </w:pPr>
    </w:p>
    <w:tbl>
      <w:tblPr>
        <w:tblW w:w="9540" w:type="dxa"/>
        <w:tblInd w:w="1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336"/>
        <w:gridCol w:w="3024"/>
        <w:gridCol w:w="1897"/>
        <w:gridCol w:w="2735"/>
        <w:gridCol w:w="548"/>
      </w:tblGrid>
      <w:tr w:rsidR="00B11F35" w:rsidRPr="007A7452" w:rsidTr="00B81D5C">
        <w:trPr>
          <w:trHeight w:hRule="exact" w:val="300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before="70" w:after="0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eshma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before="70" w:after="0"/>
              <w:ind w:left="144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Fall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before="70" w:after="0"/>
              <w:ind w:left="-14" w:right="634" w:firstLine="6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Spring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/>
              <w:ind w:firstLine="4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11F35" w:rsidRPr="007A7452" w:rsidTr="00B81D5C">
        <w:trPr>
          <w:trHeight w:hRule="exact" w:val="218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tabs>
                <w:tab w:val="left" w:pos="2200"/>
              </w:tabs>
              <w:autoSpaceDE w:val="0"/>
              <w:autoSpaceDN w:val="0"/>
              <w:adjustRightInd w:val="0"/>
              <w:spacing w:after="0" w:line="197" w:lineRule="exact"/>
              <w:ind w:left="144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Compositio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-14" w:firstLine="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102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60" w:firstLine="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Composition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-352" w:right="40" w:firstLine="3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B11F35" w:rsidRPr="007A7452" w:rsidTr="00B81D5C">
        <w:trPr>
          <w:trHeight w:hRule="exact" w:val="216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1111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tabs>
                <w:tab w:val="left" w:pos="2200"/>
              </w:tabs>
              <w:autoSpaceDE w:val="0"/>
              <w:autoSpaceDN w:val="0"/>
              <w:adjustRightInd w:val="0"/>
              <w:spacing w:after="0" w:line="195" w:lineRule="exact"/>
              <w:ind w:left="144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Colleg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Algebr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14" w:firstLine="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1002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0" w:firstLine="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Africa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Diaspora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352" w:right="40" w:firstLine="3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B11F35" w:rsidRPr="007A7452" w:rsidTr="00B81D5C">
        <w:trPr>
          <w:trHeight w:hRule="exact" w:val="216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1200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Fresh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Ser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Lead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9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14" w:firstLine="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12K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0" w:firstLine="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Biologica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Science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352" w:right="40" w:firstLine="3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B11F35" w:rsidRPr="007A7452" w:rsidTr="00B81D5C">
        <w:trPr>
          <w:trHeight w:hRule="exact" w:val="216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POL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U.S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Geo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Governmen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14" w:firstLine="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CSC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0" w:firstLine="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Computers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352" w:right="40" w:firstLine="3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B11F35" w:rsidRPr="007A7452" w:rsidTr="00B81D5C">
        <w:trPr>
          <w:trHeight w:hRule="exact" w:val="216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tabs>
                <w:tab w:val="left" w:pos="2200"/>
              </w:tabs>
              <w:autoSpaceDE w:val="0"/>
              <w:autoSpaceDN w:val="0"/>
              <w:adjustRightInd w:val="0"/>
              <w:spacing w:after="0" w:line="195" w:lineRule="exact"/>
              <w:ind w:left="144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Fund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Publi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Speakin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/>
              <w:ind w:left="-14" w:firstLine="6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0" w:firstLine="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PED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HEDP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352" w:right="40" w:firstLine="3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B11F35" w:rsidRPr="007A7452" w:rsidTr="00B81D5C">
        <w:trPr>
          <w:trHeight w:hRule="exact" w:val="511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K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720" w:firstLine="5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Biologica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Scienc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e   </w:t>
            </w:r>
            <w:r w:rsidRPr="007A7452">
              <w:rPr>
                <w:rFonts w:ascii="Times New Roman" w:hAnsi="Times New Roman"/>
                <w:color w:val="191919"/>
                <w:spacing w:val="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before="6" w:after="0"/>
              <w:ind w:right="722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16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/>
              <w:ind w:left="-14" w:firstLine="6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/>
              <w:ind w:firstLine="4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352" w:right="42" w:firstLine="3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16</w:t>
            </w:r>
          </w:p>
        </w:tc>
      </w:tr>
    </w:tbl>
    <w:p w:rsidR="00B11F35" w:rsidRDefault="00C06A78" w:rsidP="00C06A78">
      <w:pPr>
        <w:widowControl w:val="0"/>
        <w:tabs>
          <w:tab w:val="left" w:pos="2460"/>
          <w:tab w:val="left" w:pos="7500"/>
        </w:tabs>
        <w:autoSpaceDE w:val="0"/>
        <w:autoSpaceDN w:val="0"/>
        <w:adjustRightInd w:val="0"/>
        <w:spacing w:before="30" w:after="0"/>
        <w:ind w:left="270" w:firstLine="0"/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ab/>
      </w:r>
    </w:p>
    <w:tbl>
      <w:tblPr>
        <w:tblW w:w="9800" w:type="dxa"/>
        <w:tblInd w:w="1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3321"/>
        <w:gridCol w:w="1032"/>
        <w:gridCol w:w="2035"/>
        <w:gridCol w:w="2666"/>
        <w:gridCol w:w="746"/>
      </w:tblGrid>
      <w:tr w:rsidR="00B11F35" w:rsidRPr="007A7452" w:rsidTr="00B81D5C">
        <w:trPr>
          <w:trHeight w:hRule="exact" w:val="300"/>
        </w:trPr>
        <w:tc>
          <w:tcPr>
            <w:tcW w:w="3321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before="70" w:after="0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Sophomo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 xml:space="preserve">r  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8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Fall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81D5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before="70" w:after="0"/>
              <w:ind w:left="57" w:right="779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Spring</w:t>
            </w:r>
          </w:p>
        </w:tc>
        <w:tc>
          <w:tcPr>
            <w:tcW w:w="34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/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11F35" w:rsidRPr="007A7452" w:rsidTr="00B81D5C">
        <w:trPr>
          <w:trHeight w:hRule="exact" w:val="218"/>
        </w:trPr>
        <w:tc>
          <w:tcPr>
            <w:tcW w:w="3321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tabs>
                <w:tab w:val="left" w:pos="1460"/>
              </w:tabs>
              <w:autoSpaceDE w:val="0"/>
              <w:autoSpaceDN w:val="0"/>
              <w:adjustRightInd w:val="0"/>
              <w:spacing w:after="0" w:line="197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-5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57" w:right="935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1002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Leve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Languag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Course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-696"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B11F35" w:rsidRPr="007A7452" w:rsidTr="00B81D5C">
        <w:trPr>
          <w:trHeight w:hRule="exact" w:val="216"/>
        </w:trPr>
        <w:tc>
          <w:tcPr>
            <w:tcW w:w="3321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0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Leve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Languag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Course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5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ACC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2103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Accountin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Non-Majors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774"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B11F35" w:rsidRPr="007A7452" w:rsidTr="00B81D5C">
        <w:trPr>
          <w:trHeight w:hRule="exact" w:val="216"/>
        </w:trPr>
        <w:tc>
          <w:tcPr>
            <w:tcW w:w="3321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PED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HED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Course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5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2203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9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ritin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Radio/TV/Film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774"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B11F35" w:rsidRPr="007A7452" w:rsidTr="00B81D5C">
        <w:trPr>
          <w:trHeight w:hRule="exact" w:val="216"/>
        </w:trPr>
        <w:tc>
          <w:tcPr>
            <w:tcW w:w="3321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0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Basi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New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9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riting/Reporting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5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3310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Resch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Meth.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696"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B11F35" w:rsidRPr="007A7452" w:rsidTr="00B81D5C">
        <w:trPr>
          <w:trHeight w:hRule="exact" w:val="216"/>
        </w:trPr>
        <w:tc>
          <w:tcPr>
            <w:tcW w:w="3321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Medi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Society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5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PED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HEDP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/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774"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B11F35" w:rsidRPr="007A7452" w:rsidTr="00B81D5C">
        <w:trPr>
          <w:trHeight w:hRule="exact" w:val="214"/>
        </w:trPr>
        <w:tc>
          <w:tcPr>
            <w:tcW w:w="3321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-5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ARAP/MUSC/FIA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Course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-684"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B11F35" w:rsidRPr="007A7452" w:rsidTr="00B81D5C">
        <w:trPr>
          <w:trHeight w:hRule="exact" w:val="296"/>
        </w:trPr>
        <w:tc>
          <w:tcPr>
            <w:tcW w:w="3321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81D5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-5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16</w:t>
            </w:r>
          </w:p>
        </w:tc>
        <w:tc>
          <w:tcPr>
            <w:tcW w:w="4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/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-774" w:right="4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16</w:t>
            </w:r>
          </w:p>
        </w:tc>
      </w:tr>
    </w:tbl>
    <w:p w:rsidR="00B11F35" w:rsidRDefault="00C06A78" w:rsidP="00C06A78">
      <w:pPr>
        <w:widowControl w:val="0"/>
        <w:tabs>
          <w:tab w:val="left" w:pos="2460"/>
          <w:tab w:val="left" w:pos="7500"/>
        </w:tabs>
        <w:autoSpaceDE w:val="0"/>
        <w:autoSpaceDN w:val="0"/>
        <w:adjustRightInd w:val="0"/>
        <w:spacing w:before="30" w:after="0"/>
        <w:ind w:left="270" w:firstLine="0"/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ab/>
      </w:r>
    </w:p>
    <w:tbl>
      <w:tblPr>
        <w:tblW w:w="9800" w:type="dxa"/>
        <w:tblInd w:w="27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224"/>
        <w:gridCol w:w="2184"/>
        <w:gridCol w:w="945"/>
        <w:gridCol w:w="2032"/>
        <w:gridCol w:w="2576"/>
        <w:gridCol w:w="839"/>
      </w:tblGrid>
      <w:tr w:rsidR="00B11F35" w:rsidRPr="007A7452" w:rsidTr="00B81D5C">
        <w:trPr>
          <w:trHeight w:hRule="exact" w:val="300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before="70" w:after="0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Junio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before="70" w:after="0"/>
              <w:ind w:left="256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Fall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81D5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before="70" w:after="0"/>
              <w:ind w:right="775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Spring</w:t>
            </w:r>
          </w:p>
        </w:tc>
        <w:tc>
          <w:tcPr>
            <w:tcW w:w="34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11F35" w:rsidRPr="007A7452" w:rsidTr="00B81D5C">
        <w:trPr>
          <w:trHeight w:hRule="exact" w:val="218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MKT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3120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56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Principle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Marketing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-6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3348</w:t>
            </w:r>
          </w:p>
        </w:tc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Fund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Production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81D5C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B11F35" w:rsidRPr="007A7452" w:rsidTr="00B81D5C">
        <w:trPr>
          <w:trHeight w:hRule="exact" w:val="216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POL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3601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6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Stat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Loca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Gov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>’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proofErr w:type="spellEnd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.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6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MKT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3136</w:t>
            </w:r>
          </w:p>
        </w:tc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Promotio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Advertising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81D5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B11F35" w:rsidRPr="007A7452" w:rsidTr="00B81D5C">
        <w:trPr>
          <w:trHeight w:hRule="exact" w:val="216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3206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6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Criticis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Film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6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Elective</w:t>
            </w:r>
          </w:p>
        </w:tc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81D5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B11F35" w:rsidRPr="007A7452" w:rsidTr="00B81D5C">
        <w:trPr>
          <w:trHeight w:hRule="exact" w:val="216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3349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6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Fund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Radi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Production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6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13</w:t>
            </w:r>
          </w:p>
        </w:tc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Minoritie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81D5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B11F35" w:rsidRPr="007A7452" w:rsidTr="00B81D5C">
        <w:trPr>
          <w:trHeight w:hRule="exact" w:val="214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SOC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56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Principle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Sociology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-6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6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Elective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81D5C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B11F35" w:rsidRPr="007A7452" w:rsidTr="00B81D5C">
        <w:trPr>
          <w:trHeight w:hRule="exact" w:val="296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/>
              <w:ind w:firstLine="5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81D5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-6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16</w:t>
            </w:r>
          </w:p>
        </w:tc>
        <w:tc>
          <w:tcPr>
            <w:tcW w:w="46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-771" w:right="4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15</w:t>
            </w:r>
          </w:p>
        </w:tc>
      </w:tr>
    </w:tbl>
    <w:p w:rsidR="00B11F35" w:rsidRDefault="00C06A78" w:rsidP="00C06A78">
      <w:pPr>
        <w:widowControl w:val="0"/>
        <w:tabs>
          <w:tab w:val="left" w:pos="2460"/>
          <w:tab w:val="left" w:pos="7500"/>
        </w:tabs>
        <w:autoSpaceDE w:val="0"/>
        <w:autoSpaceDN w:val="0"/>
        <w:adjustRightInd w:val="0"/>
        <w:spacing w:before="30" w:after="0"/>
        <w:ind w:left="270" w:firstLine="0"/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ab/>
      </w:r>
    </w:p>
    <w:tbl>
      <w:tblPr>
        <w:tblW w:w="9800" w:type="dxa"/>
        <w:tblInd w:w="27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40"/>
        <w:gridCol w:w="2140"/>
        <w:gridCol w:w="1074"/>
        <w:gridCol w:w="2031"/>
        <w:gridCol w:w="2635"/>
        <w:gridCol w:w="780"/>
      </w:tblGrid>
      <w:tr w:rsidR="00B11F35" w:rsidRPr="007A7452" w:rsidTr="00B81D5C">
        <w:trPr>
          <w:trHeight w:hRule="exact"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before="70" w:after="0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Senio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before="70" w:after="0"/>
              <w:ind w:left="3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Fall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81D5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before="70" w:after="0"/>
              <w:ind w:left="-46" w:right="775" w:firstLine="1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Spring</w:t>
            </w:r>
          </w:p>
        </w:tc>
        <w:tc>
          <w:tcPr>
            <w:tcW w:w="34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81D5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11F35" w:rsidRPr="007A7452" w:rsidTr="00B81D5C">
        <w:trPr>
          <w:trHeight w:hRule="exact" w:val="21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4412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Communicatio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Law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-4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-46" w:firstLine="10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4222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Philosoph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Ethics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-740"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B11F35" w:rsidRPr="007A7452" w:rsidTr="00B81D5C">
        <w:trPr>
          <w:trHeight w:hRule="exact" w:val="216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4474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Radi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Programmin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81D5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46" w:firstLine="10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4477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Advance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740"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B11F35" w:rsidRPr="007A7452" w:rsidTr="00B81D5C">
        <w:trPr>
          <w:trHeight w:hRule="exact" w:val="216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/>
              <w:ind w:firstLine="5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Communication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81D5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/>
              <w:ind w:left="-46" w:firstLine="10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Directin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740"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B11F35" w:rsidRPr="007A7452" w:rsidTr="00B81D5C">
        <w:trPr>
          <w:trHeight w:hRule="exact" w:val="216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/>
              <w:ind w:firstLine="5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Production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4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46" w:firstLine="10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Elective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740"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B11F35" w:rsidRPr="007A7452" w:rsidTr="00B81D5C">
        <w:trPr>
          <w:trHeight w:hRule="exact" w:val="216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right="-25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Elective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4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46" w:firstLine="10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4498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Internshi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(E)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740"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B11F35" w:rsidRPr="007A7452" w:rsidTr="00B81D5C">
        <w:trPr>
          <w:trHeight w:hRule="exact" w:val="214"/>
        </w:trPr>
        <w:tc>
          <w:tcPr>
            <w:tcW w:w="3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Elective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-4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6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56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Elective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-740"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B11F35" w:rsidRPr="007A7452" w:rsidTr="00B81D5C">
        <w:trPr>
          <w:trHeight w:hRule="exact" w:val="296"/>
        </w:trPr>
        <w:tc>
          <w:tcPr>
            <w:tcW w:w="3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81D5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-4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15</w:t>
            </w:r>
          </w:p>
        </w:tc>
        <w:tc>
          <w:tcPr>
            <w:tcW w:w="46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81D5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-740" w:right="4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16</w:t>
            </w:r>
          </w:p>
        </w:tc>
      </w:tr>
    </w:tbl>
    <w:p w:rsidR="00C06A78" w:rsidRDefault="00C06A78" w:rsidP="00C06A78">
      <w:pPr>
        <w:widowControl w:val="0"/>
        <w:tabs>
          <w:tab w:val="left" w:pos="2460"/>
          <w:tab w:val="left" w:pos="7500"/>
        </w:tabs>
        <w:autoSpaceDE w:val="0"/>
        <w:autoSpaceDN w:val="0"/>
        <w:adjustRightInd w:val="0"/>
        <w:spacing w:before="30" w:after="0"/>
        <w:ind w:left="270" w:firstLine="0"/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ab/>
      </w:r>
      <w:r>
        <w:br w:type="page"/>
      </w:r>
    </w:p>
    <w:p w:rsidR="00782E3E" w:rsidRDefault="00782E3E" w:rsidP="00426445">
      <w:pPr>
        <w:pStyle w:val="Heading2"/>
        <w:ind w:left="180" w:firstLine="0"/>
        <w:rPr>
          <w:rFonts w:ascii="Times New Roman" w:hAnsi="Times New Roman"/>
          <w:color w:val="191919"/>
          <w:spacing w:val="-7"/>
          <w:sz w:val="72"/>
          <w:szCs w:val="72"/>
        </w:rPr>
        <w:sectPr w:rsidR="00782E3E" w:rsidSect="0055709A">
          <w:pgSz w:w="12240" w:h="15840" w:code="1"/>
          <w:pgMar w:top="432" w:right="1123" w:bottom="274" w:left="547" w:header="720" w:footer="288" w:gutter="0"/>
          <w:cols w:space="720"/>
          <w:docGrid w:linePitch="360"/>
        </w:sectPr>
      </w:pPr>
      <w:bookmarkStart w:id="40" w:name="_Toc295327596"/>
      <w:bookmarkStart w:id="41" w:name="_Toc295562543"/>
    </w:p>
    <w:p w:rsidR="008014C5" w:rsidRDefault="008014C5" w:rsidP="0055709A">
      <w:pPr>
        <w:pStyle w:val="Heading2"/>
        <w:ind w:left="360" w:right="130" w:firstLine="0"/>
        <w:rPr>
          <w:rFonts w:ascii="Times New Roman" w:hAnsi="Times New Roman"/>
          <w:color w:val="000000"/>
          <w:sz w:val="54"/>
          <w:szCs w:val="54"/>
        </w:rPr>
      </w:pPr>
      <w:bookmarkStart w:id="42" w:name="_Toc295574481"/>
      <w:bookmarkStart w:id="43" w:name="_Toc295575530"/>
      <w:r>
        <w:rPr>
          <w:rFonts w:ascii="Times New Roman" w:hAnsi="Times New Roman"/>
          <w:color w:val="191919"/>
          <w:spacing w:val="-7"/>
          <w:sz w:val="72"/>
          <w:szCs w:val="72"/>
        </w:rPr>
        <w:lastRenderedPageBreak/>
        <w:t>D</w:t>
      </w:r>
      <w:r>
        <w:rPr>
          <w:rFonts w:ascii="Times New Roman" w:hAnsi="Times New Roman"/>
          <w:color w:val="191919"/>
          <w:spacing w:val="-7"/>
          <w:sz w:val="54"/>
          <w:szCs w:val="54"/>
        </w:rPr>
        <w:t>E</w:t>
      </w:r>
      <w:r>
        <w:rPr>
          <w:rFonts w:ascii="Times New Roman" w:hAnsi="Times New Roman"/>
          <w:color w:val="191919"/>
          <w:spacing w:val="-57"/>
          <w:sz w:val="54"/>
          <w:szCs w:val="54"/>
        </w:rPr>
        <w:t>P</w:t>
      </w:r>
      <w:r>
        <w:rPr>
          <w:rFonts w:ascii="Times New Roman" w:hAnsi="Times New Roman"/>
          <w:color w:val="191919"/>
          <w:spacing w:val="-7"/>
          <w:sz w:val="54"/>
          <w:szCs w:val="54"/>
        </w:rPr>
        <w:t>A</w:t>
      </w:r>
      <w:r>
        <w:rPr>
          <w:rFonts w:ascii="Times New Roman" w:hAnsi="Times New Roman"/>
          <w:color w:val="191919"/>
          <w:spacing w:val="-40"/>
          <w:sz w:val="54"/>
          <w:szCs w:val="54"/>
        </w:rPr>
        <w:t>R</w:t>
      </w:r>
      <w:r>
        <w:rPr>
          <w:rFonts w:ascii="Times New Roman" w:hAnsi="Times New Roman"/>
          <w:color w:val="191919"/>
          <w:spacing w:val="-7"/>
          <w:sz w:val="54"/>
          <w:szCs w:val="54"/>
        </w:rPr>
        <w:t>TMEN</w:t>
      </w:r>
      <w:r>
        <w:rPr>
          <w:rFonts w:ascii="Times New Roman" w:hAnsi="Times New Roman"/>
          <w:color w:val="191919"/>
          <w:sz w:val="54"/>
          <w:szCs w:val="54"/>
        </w:rPr>
        <w:t>T</w:t>
      </w:r>
      <w:r>
        <w:rPr>
          <w:rFonts w:ascii="Times New Roman" w:hAnsi="Times New Roman"/>
          <w:color w:val="191919"/>
          <w:spacing w:val="21"/>
          <w:sz w:val="54"/>
          <w:szCs w:val="54"/>
        </w:rPr>
        <w:t xml:space="preserve"> </w:t>
      </w:r>
      <w:r>
        <w:rPr>
          <w:rFonts w:ascii="Times New Roman" w:hAnsi="Times New Roman"/>
          <w:color w:val="191919"/>
          <w:spacing w:val="-7"/>
          <w:sz w:val="54"/>
          <w:szCs w:val="54"/>
        </w:rPr>
        <w:t>O</w:t>
      </w:r>
      <w:r>
        <w:rPr>
          <w:rFonts w:ascii="Times New Roman" w:hAnsi="Times New Roman"/>
          <w:color w:val="191919"/>
          <w:sz w:val="54"/>
          <w:szCs w:val="54"/>
        </w:rPr>
        <w:t>F</w:t>
      </w:r>
      <w:r>
        <w:rPr>
          <w:rFonts w:ascii="Times New Roman" w:hAnsi="Times New Roman"/>
          <w:color w:val="191919"/>
          <w:spacing w:val="31"/>
          <w:sz w:val="54"/>
          <w:szCs w:val="54"/>
        </w:rPr>
        <w:t xml:space="preserve"> </w:t>
      </w:r>
      <w:r>
        <w:rPr>
          <w:rFonts w:ascii="Times New Roman" w:hAnsi="Times New Roman"/>
          <w:color w:val="191919"/>
          <w:spacing w:val="-7"/>
          <w:sz w:val="72"/>
          <w:szCs w:val="72"/>
        </w:rPr>
        <w:t>F</w:t>
      </w:r>
      <w:r>
        <w:rPr>
          <w:rFonts w:ascii="Times New Roman" w:hAnsi="Times New Roman"/>
          <w:color w:val="191919"/>
          <w:spacing w:val="-7"/>
          <w:sz w:val="54"/>
          <w:szCs w:val="54"/>
        </w:rPr>
        <w:t>IN</w:t>
      </w:r>
      <w:r>
        <w:rPr>
          <w:rFonts w:ascii="Times New Roman" w:hAnsi="Times New Roman"/>
          <w:color w:val="191919"/>
          <w:sz w:val="54"/>
          <w:szCs w:val="54"/>
        </w:rPr>
        <w:t>E</w:t>
      </w:r>
      <w:r>
        <w:rPr>
          <w:rFonts w:ascii="Times New Roman" w:hAnsi="Times New Roman"/>
          <w:color w:val="191919"/>
          <w:spacing w:val="-9"/>
          <w:sz w:val="54"/>
          <w:szCs w:val="54"/>
        </w:rPr>
        <w:t xml:space="preserve"> </w:t>
      </w:r>
      <w:r>
        <w:rPr>
          <w:rFonts w:ascii="Times New Roman" w:hAnsi="Times New Roman"/>
          <w:color w:val="191919"/>
          <w:spacing w:val="-7"/>
          <w:sz w:val="72"/>
          <w:szCs w:val="72"/>
        </w:rPr>
        <w:t>A</w:t>
      </w:r>
      <w:r>
        <w:rPr>
          <w:rFonts w:ascii="Times New Roman" w:hAnsi="Times New Roman"/>
          <w:color w:val="191919"/>
          <w:spacing w:val="-40"/>
          <w:sz w:val="54"/>
          <w:szCs w:val="54"/>
        </w:rPr>
        <w:t>R</w:t>
      </w:r>
      <w:r>
        <w:rPr>
          <w:rFonts w:ascii="Times New Roman" w:hAnsi="Times New Roman"/>
          <w:color w:val="191919"/>
          <w:spacing w:val="-7"/>
          <w:sz w:val="54"/>
          <w:szCs w:val="54"/>
        </w:rPr>
        <w:t>T</w:t>
      </w:r>
      <w:r>
        <w:rPr>
          <w:rFonts w:ascii="Times New Roman" w:hAnsi="Times New Roman"/>
          <w:color w:val="191919"/>
          <w:sz w:val="54"/>
          <w:szCs w:val="54"/>
        </w:rPr>
        <w:t>S</w:t>
      </w:r>
      <w:bookmarkEnd w:id="40"/>
      <w:bookmarkEnd w:id="41"/>
      <w:bookmarkEnd w:id="42"/>
      <w:bookmarkEnd w:id="43"/>
    </w:p>
    <w:p w:rsidR="008014C5" w:rsidRDefault="008014C5" w:rsidP="0055709A">
      <w:pPr>
        <w:widowControl w:val="0"/>
        <w:autoSpaceDE w:val="0"/>
        <w:autoSpaceDN w:val="0"/>
        <w:adjustRightInd w:val="0"/>
        <w:spacing w:before="30" w:after="0" w:line="250" w:lineRule="auto"/>
        <w:ind w:left="360" w:right="130" w:hanging="3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Departmen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specialt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areas</w:t>
      </w:r>
      <w:r>
        <w:rPr>
          <w:rFonts w:ascii="Times New Roman" w:hAnsi="Times New Roman"/>
          <w:color w:val="191919"/>
          <w:sz w:val="18"/>
          <w:szCs w:val="18"/>
        </w:rPr>
        <w:t>: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Music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Speech/Theatre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Departmen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provide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non- majo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music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speec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theatr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suppor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libera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curriculu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8014C5" w:rsidRDefault="008014C5" w:rsidP="0055709A">
      <w:pPr>
        <w:widowControl w:val="0"/>
        <w:autoSpaceDE w:val="0"/>
        <w:autoSpaceDN w:val="0"/>
        <w:adjustRightInd w:val="0"/>
        <w:spacing w:before="8" w:after="0" w:line="190" w:lineRule="exact"/>
        <w:ind w:left="360" w:right="130"/>
        <w:rPr>
          <w:rFonts w:ascii="Times New Roman" w:hAnsi="Times New Roman"/>
          <w:color w:val="000000"/>
          <w:sz w:val="19"/>
          <w:szCs w:val="19"/>
        </w:rPr>
      </w:pPr>
    </w:p>
    <w:p w:rsidR="008014C5" w:rsidRDefault="008014C5" w:rsidP="0055709A">
      <w:pPr>
        <w:widowControl w:val="0"/>
        <w:autoSpaceDE w:val="0"/>
        <w:autoSpaceDN w:val="0"/>
        <w:adjustRightInd w:val="0"/>
        <w:spacing w:after="0"/>
        <w:ind w:left="360" w:right="130" w:hanging="3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B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ACHELO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F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D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EGREE</w:t>
      </w:r>
    </w:p>
    <w:p w:rsidR="008014C5" w:rsidRPr="00221937" w:rsidRDefault="008014C5" w:rsidP="0055709A">
      <w:pPr>
        <w:widowControl w:val="0"/>
        <w:autoSpaceDE w:val="0"/>
        <w:autoSpaceDN w:val="0"/>
        <w:adjustRightInd w:val="0"/>
        <w:spacing w:before="30" w:after="0" w:line="250" w:lineRule="auto"/>
        <w:ind w:left="360" w:right="130" w:firstLine="0"/>
        <w:jc w:val="both"/>
        <w:rPr>
          <w:rFonts w:ascii="Times New Roman" w:hAnsi="Times New Roman"/>
          <w:color w:val="191919"/>
          <w:spacing w:val="-4"/>
          <w:sz w:val="18"/>
          <w:szCs w:val="18"/>
          <w:rPrChange w:id="44" w:author=" " w:date="2011-05-16T11:07:00Z">
            <w:rPr>
              <w:rFonts w:ascii="Times New Roman" w:hAnsi="Times New Roman"/>
              <w:color w:val="000000"/>
              <w:sz w:val="18"/>
              <w:szCs w:val="18"/>
            </w:rPr>
          </w:rPrChange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Bachelo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concentration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drawing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painting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sculpture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graphic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crafts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vide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student </w:t>
      </w:r>
      <w:ins w:id="45" w:author=" " w:date="2011-05-16T11:07:00Z">
        <w:r>
          <w:rPr>
            <w:rFonts w:ascii="Times New Roman" w:hAnsi="Times New Roman"/>
            <w:color w:val="191919"/>
            <w:spacing w:val="-2"/>
            <w:sz w:val="18"/>
            <w:szCs w:val="18"/>
          </w:rPr>
          <w:t xml:space="preserve">with </w:t>
        </w:r>
      </w:ins>
      <w:r>
        <w:rPr>
          <w:rFonts w:ascii="Times New Roman" w:hAnsi="Times New Roman"/>
          <w:color w:val="191919"/>
          <w:spacing w:val="-2"/>
          <w:sz w:val="18"/>
          <w:szCs w:val="18"/>
        </w:rPr>
        <w:t>broa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technica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knowledg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professiona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skill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throug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varie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instructio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disciplines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furthe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reinforce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range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interactio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with professiona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artist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throug</w:t>
      </w:r>
      <w:r>
        <w:rPr>
          <w:rFonts w:ascii="Times New Roman" w:hAnsi="Times New Roman"/>
          <w:color w:val="191919"/>
          <w:sz w:val="18"/>
          <w:szCs w:val="18"/>
        </w:rPr>
        <w:t xml:space="preserve">h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residencies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seminars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 xml:space="preserve">t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apprenticeships/internships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 xml:space="preserve">y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libera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subject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promotin</w:t>
      </w:r>
      <w:r>
        <w:rPr>
          <w:rFonts w:ascii="Times New Roman" w:hAnsi="Times New Roman"/>
          <w:color w:val="191919"/>
          <w:sz w:val="18"/>
          <w:szCs w:val="18"/>
        </w:rPr>
        <w:t xml:space="preserve">g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identificatio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of purpos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socia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awareness–necessar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adjunct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developmen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creativ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artist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Potentia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seekin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admitt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ins w:id="46" w:author=" " w:date="2011-05-16T11:07:00Z">
        <w:r>
          <w:rPr>
            <w:rFonts w:ascii="Times New Roman" w:hAnsi="Times New Roman"/>
            <w:color w:val="191919"/>
            <w:spacing w:val="-4"/>
            <w:sz w:val="18"/>
            <w:szCs w:val="18"/>
          </w:rPr>
          <w:t xml:space="preserve"> </w:t>
        </w:r>
      </w:ins>
      <w:del w:id="47" w:author=" " w:date="2011-05-16T11:06:00Z">
        <w:r w:rsidDel="00221937">
          <w:rPr>
            <w:rFonts w:ascii="Times New Roman" w:hAnsi="Times New Roman"/>
            <w:color w:val="191919"/>
            <w:spacing w:val="-2"/>
            <w:sz w:val="18"/>
            <w:szCs w:val="18"/>
          </w:rPr>
          <w:delText>dis</w:delText>
        </w:r>
      </w:del>
      <w:del w:id="48" w:author=" " w:date="2011-05-16T11:05:00Z">
        <w:r w:rsidDel="00221937">
          <w:rPr>
            <w:rFonts w:ascii="Times New Roman" w:hAnsi="Times New Roman"/>
            <w:color w:val="191919"/>
            <w:spacing w:val="-2"/>
            <w:sz w:val="18"/>
            <w:szCs w:val="18"/>
          </w:rPr>
          <w:delText xml:space="preserve">- </w:delText>
        </w:r>
      </w:del>
      <w:del w:id="49" w:author=" " w:date="2011-05-16T11:06:00Z">
        <w:r w:rsidDel="00221937">
          <w:rPr>
            <w:rFonts w:ascii="Times New Roman" w:hAnsi="Times New Roman"/>
            <w:color w:val="191919"/>
            <w:spacing w:val="-2"/>
            <w:sz w:val="18"/>
            <w:szCs w:val="18"/>
          </w:rPr>
          <w:delText>ciplin</w:delText>
        </w:r>
        <w:r w:rsidDel="00221937">
          <w:rPr>
            <w:rFonts w:ascii="Times New Roman" w:hAnsi="Times New Roman"/>
            <w:color w:val="191919"/>
            <w:sz w:val="18"/>
            <w:szCs w:val="18"/>
          </w:rPr>
          <w:delText>e</w:delText>
        </w:r>
      </w:del>
      <w:ins w:id="50" w:author=" " w:date="2011-05-16T11:07:00Z">
        <w:r>
          <w:rPr>
            <w:rFonts w:ascii="Times New Roman" w:hAnsi="Times New Roman"/>
            <w:color w:val="191919"/>
            <w:sz w:val="18"/>
            <w:szCs w:val="18"/>
          </w:rPr>
          <w:t xml:space="preserve"> </w:t>
        </w:r>
      </w:ins>
      <w:ins w:id="51" w:author=" " w:date="2011-05-16T11:06:00Z">
        <w:r>
          <w:rPr>
            <w:rFonts w:ascii="Times New Roman" w:hAnsi="Times New Roman"/>
            <w:color w:val="191919"/>
            <w:spacing w:val="-2"/>
            <w:sz w:val="18"/>
            <w:szCs w:val="18"/>
          </w:rPr>
          <w:t>discipline</w:t>
        </w:r>
      </w:ins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submi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portfoli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previou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wor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revie</w:t>
      </w:r>
      <w:r>
        <w:rPr>
          <w:rFonts w:ascii="Times New Roman" w:hAnsi="Times New Roman"/>
          <w:color w:val="19191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approva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befor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statu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granted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Additionall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acceptanc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into 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graduatio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discipline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 xml:space="preserve">h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 xml:space="preserve">t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have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thereafte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maintai</w:t>
      </w:r>
      <w:r>
        <w:rPr>
          <w:rFonts w:ascii="Times New Roman" w:hAnsi="Times New Roman"/>
          <w:color w:val="191919"/>
          <w:sz w:val="18"/>
          <w:szCs w:val="18"/>
        </w:rPr>
        <w:t>n 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cumulativ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poin</w:t>
      </w:r>
      <w:r>
        <w:rPr>
          <w:rFonts w:ascii="Times New Roman" w:hAnsi="Times New Roman"/>
          <w:color w:val="191919"/>
          <w:sz w:val="18"/>
          <w:szCs w:val="18"/>
        </w:rPr>
        <w:t xml:space="preserve">t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averag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2.2</w:t>
      </w:r>
      <w:r>
        <w:rPr>
          <w:rFonts w:ascii="Times New Roman" w:hAnsi="Times New Roman"/>
          <w:color w:val="191919"/>
          <w:sz w:val="18"/>
          <w:szCs w:val="18"/>
        </w:rPr>
        <w:t>5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bette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del w:id="52" w:author=" " w:date="2011-05-16T11:06:00Z">
        <w:r w:rsidDel="00221937">
          <w:rPr>
            <w:rFonts w:ascii="Times New Roman" w:hAnsi="Times New Roman"/>
            <w:color w:val="191919"/>
            <w:spacing w:val="-2"/>
            <w:sz w:val="18"/>
            <w:szCs w:val="18"/>
          </w:rPr>
          <w:delText>ma- jor</w:delText>
        </w:r>
        <w:r w:rsidDel="00221937">
          <w:rPr>
            <w:rFonts w:ascii="Times New Roman" w:hAnsi="Times New Roman"/>
            <w:color w:val="191919"/>
            <w:sz w:val="18"/>
            <w:szCs w:val="18"/>
          </w:rPr>
          <w:delText>s</w:delText>
        </w:r>
        <w:r w:rsidDel="00221937">
          <w:rPr>
            <w:rFonts w:ascii="Times New Roman" w:hAnsi="Times New Roman"/>
            <w:color w:val="191919"/>
            <w:spacing w:val="-4"/>
            <w:sz w:val="18"/>
            <w:szCs w:val="18"/>
          </w:rPr>
          <w:delText xml:space="preserve"> </w:delText>
        </w:r>
      </w:del>
      <w:ins w:id="53" w:author=" " w:date="2011-05-16T11:06:00Z">
        <w:r>
          <w:rPr>
            <w:rFonts w:ascii="Times New Roman" w:hAnsi="Times New Roman"/>
            <w:color w:val="191919"/>
            <w:spacing w:val="-4"/>
            <w:sz w:val="18"/>
            <w:szCs w:val="18"/>
          </w:rPr>
          <w:t xml:space="preserve"> majors </w:t>
        </w:r>
      </w:ins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ear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minimu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perfor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satisfactoril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complet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>e</w:t>
      </w:r>
      <w:ins w:id="54" w:author=" " w:date="2011-05-16T11:08:00Z">
        <w:r>
          <w:rPr>
            <w:rFonts w:ascii="Times New Roman" w:hAnsi="Times New Roman"/>
            <w:color w:val="191919"/>
            <w:sz w:val="18"/>
            <w:szCs w:val="18"/>
          </w:rPr>
          <w:t xml:space="preserve"> </w:t>
        </w:r>
      </w:ins>
      <w:ins w:id="55" w:author=" " w:date="2011-05-16T11:09:00Z">
        <w:r>
          <w:rPr>
            <w:rFonts w:ascii="Times New Roman" w:hAnsi="Times New Roman"/>
            <w:color w:val="191919"/>
            <w:sz w:val="18"/>
            <w:szCs w:val="18"/>
          </w:rPr>
          <w:t>departmental exit examination and a senior exhibit</w:t>
        </w:r>
        <w:proofErr w:type="gramStart"/>
        <w:r>
          <w:rPr>
            <w:rFonts w:ascii="Times New Roman" w:hAnsi="Times New Roman"/>
            <w:color w:val="191919"/>
            <w:sz w:val="18"/>
            <w:szCs w:val="18"/>
          </w:rPr>
          <w:t>.</w:t>
        </w:r>
      </w:ins>
      <w:ins w:id="56" w:author=" " w:date="2011-05-16T11:08:00Z">
        <w:r>
          <w:rPr>
            <w:rFonts w:ascii="Times New Roman" w:hAnsi="Times New Roman"/>
            <w:color w:val="191919"/>
            <w:sz w:val="18"/>
            <w:szCs w:val="18"/>
          </w:rPr>
          <w:t>`</w:t>
        </w:r>
        <w:proofErr w:type="gramEnd"/>
        <w:r>
          <w:rPr>
            <w:rFonts w:ascii="Times New Roman" w:hAnsi="Times New Roman"/>
            <w:color w:val="191919"/>
            <w:sz w:val="18"/>
            <w:szCs w:val="18"/>
          </w:rPr>
          <w:tab/>
        </w:r>
      </w:ins>
    </w:p>
    <w:p w:rsidR="008014C5" w:rsidRDefault="008014C5" w:rsidP="0055709A">
      <w:pPr>
        <w:widowControl w:val="0"/>
        <w:autoSpaceDE w:val="0"/>
        <w:autoSpaceDN w:val="0"/>
        <w:adjustRightInd w:val="0"/>
        <w:spacing w:before="8" w:after="0" w:line="190" w:lineRule="exact"/>
        <w:ind w:left="360" w:right="130"/>
        <w:rPr>
          <w:rFonts w:ascii="Times New Roman" w:hAnsi="Times New Roman"/>
          <w:color w:val="000000"/>
          <w:sz w:val="19"/>
          <w:szCs w:val="19"/>
        </w:rPr>
      </w:pPr>
    </w:p>
    <w:p w:rsidR="008014C5" w:rsidDel="00221937" w:rsidRDefault="008014C5" w:rsidP="0055709A">
      <w:pPr>
        <w:widowControl w:val="0"/>
        <w:autoSpaceDE w:val="0"/>
        <w:autoSpaceDN w:val="0"/>
        <w:adjustRightInd w:val="0"/>
        <w:spacing w:after="0"/>
        <w:ind w:left="360" w:right="130" w:firstLine="0"/>
        <w:jc w:val="both"/>
        <w:rPr>
          <w:del w:id="57" w:author=" " w:date="2011-05-16T11:08:00Z"/>
          <w:rFonts w:ascii="Times New Roman" w:hAnsi="Times New Roman"/>
          <w:color w:val="000000"/>
          <w:sz w:val="24"/>
          <w:szCs w:val="24"/>
        </w:rPr>
      </w:pPr>
      <w:del w:id="58" w:author=" " w:date="2011-05-16T11:08:00Z">
        <w:r w:rsidDel="00221937">
          <w:rPr>
            <w:rFonts w:ascii="Times New Roman" w:hAnsi="Times New Roman"/>
            <w:b/>
            <w:bCs/>
            <w:color w:val="191919"/>
            <w:spacing w:val="-2"/>
            <w:sz w:val="24"/>
            <w:szCs w:val="24"/>
          </w:rPr>
          <w:delText>G</w:delText>
        </w:r>
        <w:r w:rsidDel="00221937">
          <w:rPr>
            <w:rFonts w:ascii="Times New Roman" w:hAnsi="Times New Roman"/>
            <w:b/>
            <w:bCs/>
            <w:color w:val="191919"/>
            <w:spacing w:val="-2"/>
            <w:sz w:val="18"/>
            <w:szCs w:val="18"/>
          </w:rPr>
          <w:delText>RADU</w:delText>
        </w:r>
        <w:r w:rsidDel="00221937">
          <w:rPr>
            <w:rFonts w:ascii="Times New Roman" w:hAnsi="Times New Roman"/>
            <w:b/>
            <w:bCs/>
            <w:color w:val="191919"/>
            <w:spacing w:val="-16"/>
            <w:sz w:val="18"/>
            <w:szCs w:val="18"/>
          </w:rPr>
          <w:delText>A</w:delText>
        </w:r>
        <w:r w:rsidDel="00221937">
          <w:rPr>
            <w:rFonts w:ascii="Times New Roman" w:hAnsi="Times New Roman"/>
            <w:b/>
            <w:bCs/>
            <w:color w:val="191919"/>
            <w:spacing w:val="-2"/>
            <w:sz w:val="18"/>
            <w:szCs w:val="18"/>
          </w:rPr>
          <w:delText>T</w:delText>
        </w:r>
        <w:r w:rsidDel="00221937">
          <w:rPr>
            <w:rFonts w:ascii="Times New Roman" w:hAnsi="Times New Roman"/>
            <w:b/>
            <w:bCs/>
            <w:color w:val="191919"/>
            <w:sz w:val="18"/>
            <w:szCs w:val="18"/>
          </w:rPr>
          <w:delText>E</w:delText>
        </w:r>
        <w:r w:rsidDel="00221937">
          <w:rPr>
            <w:rFonts w:ascii="Times New Roman" w:hAnsi="Times New Roman"/>
            <w:b/>
            <w:bCs/>
            <w:color w:val="191919"/>
            <w:spacing w:val="10"/>
            <w:sz w:val="18"/>
            <w:szCs w:val="18"/>
          </w:rPr>
          <w:delText xml:space="preserve"> </w:delText>
        </w:r>
        <w:r w:rsidDel="00221937">
          <w:rPr>
            <w:rFonts w:ascii="Times New Roman" w:hAnsi="Times New Roman"/>
            <w:b/>
            <w:bCs/>
            <w:color w:val="191919"/>
            <w:spacing w:val="-2"/>
            <w:sz w:val="24"/>
            <w:szCs w:val="24"/>
          </w:rPr>
          <w:delText>R</w:delText>
        </w:r>
        <w:r w:rsidDel="00221937">
          <w:rPr>
            <w:rFonts w:ascii="Times New Roman" w:hAnsi="Times New Roman"/>
            <w:b/>
            <w:bCs/>
            <w:color w:val="191919"/>
            <w:spacing w:val="-2"/>
            <w:sz w:val="18"/>
            <w:szCs w:val="18"/>
          </w:rPr>
          <w:delText>ECOR</w:delText>
        </w:r>
        <w:r w:rsidDel="00221937">
          <w:rPr>
            <w:rFonts w:ascii="Times New Roman" w:hAnsi="Times New Roman"/>
            <w:b/>
            <w:bCs/>
            <w:color w:val="191919"/>
            <w:sz w:val="18"/>
            <w:szCs w:val="18"/>
          </w:rPr>
          <w:delText>D</w:delText>
        </w:r>
        <w:r w:rsidDel="00221937">
          <w:rPr>
            <w:rFonts w:ascii="Times New Roman" w:hAnsi="Times New Roman"/>
            <w:b/>
            <w:bCs/>
            <w:color w:val="191919"/>
            <w:spacing w:val="10"/>
            <w:sz w:val="18"/>
            <w:szCs w:val="18"/>
          </w:rPr>
          <w:delText xml:space="preserve"> </w:delText>
        </w:r>
        <w:r w:rsidDel="00221937">
          <w:rPr>
            <w:rFonts w:ascii="Times New Roman" w:hAnsi="Times New Roman"/>
            <w:b/>
            <w:bCs/>
            <w:color w:val="191919"/>
            <w:spacing w:val="-2"/>
            <w:sz w:val="24"/>
            <w:szCs w:val="24"/>
          </w:rPr>
          <w:delText>E</w:delText>
        </w:r>
        <w:r w:rsidDel="00221937">
          <w:rPr>
            <w:rFonts w:ascii="Times New Roman" w:hAnsi="Times New Roman"/>
            <w:b/>
            <w:bCs/>
            <w:color w:val="191919"/>
            <w:spacing w:val="-2"/>
            <w:sz w:val="18"/>
            <w:szCs w:val="18"/>
          </w:rPr>
          <w:delText>XAMIN</w:delText>
        </w:r>
        <w:r w:rsidDel="00221937">
          <w:rPr>
            <w:rFonts w:ascii="Times New Roman" w:hAnsi="Times New Roman"/>
            <w:b/>
            <w:bCs/>
            <w:color w:val="191919"/>
            <w:spacing w:val="-16"/>
            <w:sz w:val="18"/>
            <w:szCs w:val="18"/>
          </w:rPr>
          <w:delText>A</w:delText>
        </w:r>
        <w:r w:rsidDel="00221937">
          <w:rPr>
            <w:rFonts w:ascii="Times New Roman" w:hAnsi="Times New Roman"/>
            <w:b/>
            <w:bCs/>
            <w:color w:val="191919"/>
            <w:spacing w:val="-2"/>
            <w:sz w:val="18"/>
            <w:szCs w:val="18"/>
          </w:rPr>
          <w:delText>TION</w:delText>
        </w:r>
        <w:r w:rsidDel="00221937">
          <w:rPr>
            <w:rFonts w:ascii="Times New Roman" w:hAnsi="Times New Roman"/>
            <w:b/>
            <w:bCs/>
            <w:color w:val="191919"/>
            <w:sz w:val="24"/>
            <w:szCs w:val="24"/>
          </w:rPr>
          <w:delText>.</w:delText>
        </w:r>
      </w:del>
    </w:p>
    <w:p w:rsidR="008014C5" w:rsidRDefault="008014C5" w:rsidP="0055709A">
      <w:pPr>
        <w:widowControl w:val="0"/>
        <w:autoSpaceDE w:val="0"/>
        <w:autoSpaceDN w:val="0"/>
        <w:adjustRightInd w:val="0"/>
        <w:spacing w:before="30" w:after="0" w:line="250" w:lineRule="auto"/>
        <w:ind w:left="36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Bachelo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applie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concentratio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ins w:id="59" w:author=" " w:date="2011-05-16T11:07:00Z">
        <w:r>
          <w:rPr>
            <w:rFonts w:ascii="Times New Roman" w:hAnsi="Times New Roman"/>
            <w:color w:val="191919"/>
            <w:sz w:val="18"/>
            <w:szCs w:val="18"/>
          </w:rPr>
          <w:t>s</w:t>
        </w:r>
      </w:ins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voice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piano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instruments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percussion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fers 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theor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-training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counterpoint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for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analysis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histor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literatur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emphasi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perform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nce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leadin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del w:id="60" w:author=" " w:date="2011-05-16T11:10:00Z">
        <w:r w:rsidDel="00221937">
          <w:rPr>
            <w:rFonts w:ascii="Times New Roman" w:hAnsi="Times New Roman"/>
            <w:color w:val="191919"/>
            <w:spacing w:val="-2"/>
            <w:sz w:val="18"/>
            <w:szCs w:val="18"/>
          </w:rPr>
          <w:delText>fu</w:delText>
        </w:r>
        <w:r w:rsidDel="00221937">
          <w:rPr>
            <w:rFonts w:ascii="Times New Roman" w:hAnsi="Times New Roman"/>
            <w:color w:val="191919"/>
            <w:spacing w:val="-5"/>
            <w:sz w:val="18"/>
            <w:szCs w:val="18"/>
          </w:rPr>
          <w:delText>r</w:delText>
        </w:r>
        <w:r w:rsidDel="00221937">
          <w:rPr>
            <w:rFonts w:ascii="Times New Roman" w:hAnsi="Times New Roman"/>
            <w:color w:val="191919"/>
            <w:sz w:val="18"/>
            <w:szCs w:val="18"/>
          </w:rPr>
          <w:delText xml:space="preserve">- </w:delText>
        </w:r>
        <w:r w:rsidDel="00221937">
          <w:rPr>
            <w:rFonts w:ascii="Times New Roman" w:hAnsi="Times New Roman"/>
            <w:color w:val="191919"/>
            <w:spacing w:val="-2"/>
            <w:sz w:val="18"/>
            <w:szCs w:val="18"/>
          </w:rPr>
          <w:delText>the</w:delText>
        </w:r>
        <w:r w:rsidDel="00221937">
          <w:rPr>
            <w:rFonts w:ascii="Times New Roman" w:hAnsi="Times New Roman"/>
            <w:color w:val="191919"/>
            <w:sz w:val="18"/>
            <w:szCs w:val="18"/>
          </w:rPr>
          <w:delText>r</w:delText>
        </w:r>
      </w:del>
      <w:ins w:id="61" w:author=" " w:date="2011-05-16T11:10:00Z">
        <w:r>
          <w:rPr>
            <w:rFonts w:ascii="Times New Roman" w:hAnsi="Times New Roman"/>
            <w:color w:val="191919"/>
            <w:spacing w:val="-2"/>
            <w:sz w:val="18"/>
            <w:szCs w:val="18"/>
          </w:rPr>
          <w:t xml:space="preserve"> </w:t>
        </w:r>
      </w:ins>
      <w:r w:rsidR="00367F0C">
        <w:rPr>
          <w:rFonts w:ascii="Times New Roman" w:hAnsi="Times New Roman"/>
          <w:color w:val="191919"/>
          <w:spacing w:val="-2"/>
          <w:sz w:val="18"/>
          <w:szCs w:val="18"/>
        </w:rPr>
        <w:t>further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graduat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professiona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level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Participatio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performanc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ganization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relativ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are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applie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specialt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also required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disciplin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eithe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freshma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transfe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level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importan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enterin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freshma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del w:id="62" w:author=" " w:date="2011-05-16T11:10:00Z">
        <w:r w:rsidDel="00221937">
          <w:rPr>
            <w:rFonts w:ascii="Times New Roman" w:hAnsi="Times New Roman"/>
            <w:color w:val="191919"/>
            <w:spacing w:val="-2"/>
            <w:sz w:val="18"/>
            <w:szCs w:val="18"/>
          </w:rPr>
          <w:delText>iden- tif</w:delText>
        </w:r>
        <w:r w:rsidDel="00221937">
          <w:rPr>
            <w:rFonts w:ascii="Times New Roman" w:hAnsi="Times New Roman"/>
            <w:color w:val="191919"/>
            <w:sz w:val="18"/>
            <w:szCs w:val="18"/>
          </w:rPr>
          <w:delText>y</w:delText>
        </w:r>
      </w:del>
      <w:ins w:id="63" w:author=" " w:date="2011-05-16T11:10:00Z">
        <w:r>
          <w:rPr>
            <w:rFonts w:ascii="Times New Roman" w:hAnsi="Times New Roman"/>
            <w:color w:val="191919"/>
            <w:spacing w:val="-2"/>
            <w:sz w:val="18"/>
            <w:szCs w:val="18"/>
          </w:rPr>
          <w:t xml:space="preserve"> identify</w:t>
        </w:r>
      </w:ins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themselve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befor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upo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registration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divisio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entranc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requirements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importan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potentia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del w:id="64" w:author=" " w:date="2011-05-16T11:11:00Z">
        <w:r w:rsidDel="00221937">
          <w:rPr>
            <w:rFonts w:ascii="Times New Roman" w:hAnsi="Times New Roman"/>
            <w:color w:val="191919"/>
            <w:spacing w:val="-2"/>
            <w:sz w:val="18"/>
            <w:szCs w:val="18"/>
          </w:rPr>
          <w:delText>imme- diatel</w:delText>
        </w:r>
        <w:r w:rsidDel="00221937">
          <w:rPr>
            <w:rFonts w:ascii="Times New Roman" w:hAnsi="Times New Roman"/>
            <w:color w:val="191919"/>
            <w:sz w:val="18"/>
            <w:szCs w:val="18"/>
          </w:rPr>
          <w:delText>y</w:delText>
        </w:r>
      </w:del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ins w:id="65" w:author=" " w:date="2011-05-16T11:11:00Z">
        <w:r>
          <w:rPr>
            <w:rFonts w:ascii="Times New Roman" w:hAnsi="Times New Roman"/>
            <w:color w:val="191919"/>
            <w:spacing w:val="1"/>
            <w:sz w:val="18"/>
            <w:szCs w:val="18"/>
          </w:rPr>
          <w:t xml:space="preserve">immediately </w:t>
        </w:r>
      </w:ins>
      <w:r>
        <w:rPr>
          <w:rFonts w:ascii="Times New Roman" w:hAnsi="Times New Roman"/>
          <w:color w:val="191919"/>
          <w:spacing w:val="-2"/>
          <w:sz w:val="18"/>
          <w:szCs w:val="18"/>
        </w:rPr>
        <w:t>becom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enrolle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prope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sequentia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theor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applie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classe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whic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begi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freshma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level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ransfe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a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stag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commensurat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 xml:space="preserve">h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leve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f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proficienc</w:t>
      </w:r>
      <w:r>
        <w:rPr>
          <w:rFonts w:ascii="Times New Roman" w:hAnsi="Times New Roman"/>
          <w:color w:val="191919"/>
          <w:sz w:val="18"/>
          <w:szCs w:val="18"/>
        </w:rPr>
        <w:t xml:space="preserve">y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prio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instruction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acceptanc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</w:t>
      </w:r>
      <w:r>
        <w:rPr>
          <w:rFonts w:ascii="Times New Roman" w:hAnsi="Times New Roman"/>
          <w:color w:val="191919"/>
          <w:sz w:val="18"/>
          <w:szCs w:val="18"/>
        </w:rPr>
        <w:t xml:space="preserve">o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voca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instrumenta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courses</w:t>
      </w:r>
      <w:del w:id="66" w:author=" " w:date="2011-05-16T11:11:00Z">
        <w:r w:rsidDel="00221937">
          <w:rPr>
            <w:rFonts w:ascii="Times New Roman" w:hAnsi="Times New Roman"/>
            <w:color w:val="191919"/>
            <w:sz w:val="18"/>
            <w:szCs w:val="18"/>
          </w:rPr>
          <w:delText xml:space="preserve">, </w:delText>
        </w:r>
        <w:r w:rsidDel="00221937">
          <w:rPr>
            <w:rFonts w:ascii="Times New Roman" w:hAnsi="Times New Roman"/>
            <w:color w:val="191919"/>
            <w:spacing w:val="-2"/>
            <w:sz w:val="18"/>
            <w:szCs w:val="18"/>
          </w:rPr>
          <w:delText>stu- dent</w:delText>
        </w:r>
        <w:r w:rsidDel="00221937">
          <w:rPr>
            <w:rFonts w:ascii="Times New Roman" w:hAnsi="Times New Roman"/>
            <w:color w:val="191919"/>
            <w:sz w:val="18"/>
            <w:szCs w:val="18"/>
          </w:rPr>
          <w:delText>s</w:delText>
        </w:r>
      </w:del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ins w:id="67" w:author=" " w:date="2011-05-16T11:11:00Z">
        <w:r>
          <w:rPr>
            <w:rFonts w:ascii="Times New Roman" w:hAnsi="Times New Roman"/>
            <w:color w:val="191919"/>
            <w:spacing w:val="-11"/>
            <w:sz w:val="18"/>
            <w:szCs w:val="18"/>
          </w:rPr>
          <w:t xml:space="preserve">students </w:t>
        </w:r>
      </w:ins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prio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instructio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demonstrat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requisit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proficienc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auditio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befor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facult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secon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jurie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auditio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prior 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acceptanc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junio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leve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applie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required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Senio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Recita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presente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orde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uate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Additionall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acceptanc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graduatio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discipline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maintai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cumulativ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poin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averag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2.2</w:t>
      </w:r>
      <w:r>
        <w:rPr>
          <w:rFonts w:ascii="Times New Roman" w:hAnsi="Times New Roman"/>
          <w:color w:val="191919"/>
          <w:sz w:val="18"/>
          <w:szCs w:val="18"/>
        </w:rPr>
        <w:t>5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bette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ear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minimu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perfor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satisfactoril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2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tak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del w:id="68" w:author=" " w:date="2011-05-16T11:12:00Z">
        <w:r w:rsidDel="00221937">
          <w:rPr>
            <w:rFonts w:ascii="Times New Roman" w:hAnsi="Times New Roman"/>
            <w:color w:val="191919"/>
            <w:spacing w:val="-2"/>
            <w:sz w:val="18"/>
            <w:szCs w:val="18"/>
          </w:rPr>
          <w:delText>De</w:delText>
        </w:r>
      </w:del>
      <w:del w:id="69" w:author=" " w:date="2011-03-21T13:57:00Z">
        <w:r w:rsidDel="00030045">
          <w:rPr>
            <w:rFonts w:ascii="Times New Roman" w:hAnsi="Times New Roman"/>
            <w:color w:val="191919"/>
            <w:spacing w:val="-2"/>
            <w:sz w:val="18"/>
            <w:szCs w:val="18"/>
          </w:rPr>
          <w:delText xml:space="preserve">- </w:delText>
        </w:r>
      </w:del>
      <w:del w:id="70" w:author=" " w:date="2011-05-16T11:12:00Z">
        <w:r w:rsidDel="00221937">
          <w:rPr>
            <w:rFonts w:ascii="Times New Roman" w:hAnsi="Times New Roman"/>
            <w:color w:val="191919"/>
            <w:spacing w:val="-2"/>
            <w:sz w:val="18"/>
            <w:szCs w:val="18"/>
          </w:rPr>
          <w:delText>partmenta</w:delText>
        </w:r>
        <w:r w:rsidDel="00221937">
          <w:rPr>
            <w:rFonts w:ascii="Times New Roman" w:hAnsi="Times New Roman"/>
            <w:color w:val="191919"/>
            <w:sz w:val="18"/>
            <w:szCs w:val="18"/>
          </w:rPr>
          <w:delText>l</w:delText>
        </w:r>
        <w:r w:rsidDel="00221937">
          <w:rPr>
            <w:rFonts w:ascii="Times New Roman" w:hAnsi="Times New Roman"/>
            <w:color w:val="191919"/>
            <w:spacing w:val="-3"/>
            <w:sz w:val="18"/>
            <w:szCs w:val="18"/>
          </w:rPr>
          <w:delText xml:space="preserve"> </w:delText>
        </w:r>
      </w:del>
      <w:ins w:id="71" w:author=" " w:date="2011-05-16T11:12:00Z">
        <w:r>
          <w:rPr>
            <w:rFonts w:ascii="Times New Roman" w:hAnsi="Times New Roman"/>
            <w:color w:val="191919"/>
            <w:spacing w:val="-3"/>
            <w:sz w:val="18"/>
            <w:szCs w:val="18"/>
          </w:rPr>
          <w:t xml:space="preserve">Departmental </w:t>
        </w:r>
      </w:ins>
      <w:r>
        <w:rPr>
          <w:rFonts w:ascii="Times New Roman" w:hAnsi="Times New Roman"/>
          <w:color w:val="191919"/>
          <w:spacing w:val="-2"/>
          <w:sz w:val="18"/>
          <w:szCs w:val="18"/>
        </w:rPr>
        <w:t>Exi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Exam.</w:t>
      </w:r>
    </w:p>
    <w:p w:rsidR="008014C5" w:rsidRDefault="008014C5" w:rsidP="0055709A">
      <w:pPr>
        <w:widowControl w:val="0"/>
        <w:autoSpaceDE w:val="0"/>
        <w:autoSpaceDN w:val="0"/>
        <w:adjustRightInd w:val="0"/>
        <w:spacing w:before="16" w:after="0" w:line="200" w:lineRule="exact"/>
        <w:ind w:left="360" w:right="130"/>
        <w:rPr>
          <w:rFonts w:ascii="Times New Roman" w:hAnsi="Times New Roman"/>
          <w:color w:val="000000"/>
          <w:sz w:val="20"/>
          <w:szCs w:val="20"/>
        </w:rPr>
      </w:pPr>
    </w:p>
    <w:p w:rsidR="008014C5" w:rsidRPr="00AE3903" w:rsidRDefault="008014C5" w:rsidP="0055709A">
      <w:pPr>
        <w:widowControl w:val="0"/>
        <w:autoSpaceDE w:val="0"/>
        <w:autoSpaceDN w:val="0"/>
        <w:adjustRightInd w:val="0"/>
        <w:spacing w:after="0" w:line="250" w:lineRule="auto"/>
        <w:ind w:left="360" w:right="130" w:firstLine="0"/>
        <w:jc w:val="both"/>
        <w:rPr>
          <w:rFonts w:ascii="Times New Roman" w:hAnsi="Times New Roman"/>
          <w:color w:val="191919"/>
          <w:spacing w:val="-9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Bachelo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Speec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Theatr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tw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concentration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whic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receiv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specializati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>: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Speec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del w:id="72" w:author=" " w:date="2011-05-16T11:12:00Z">
        <w:r w:rsidDel="00221937">
          <w:rPr>
            <w:rFonts w:ascii="Times New Roman" w:hAnsi="Times New Roman"/>
            <w:color w:val="191919"/>
            <w:spacing w:val="-2"/>
            <w:sz w:val="18"/>
            <w:szCs w:val="18"/>
          </w:rPr>
          <w:delText>Con- centratio</w:delText>
        </w:r>
        <w:r w:rsidDel="00221937">
          <w:rPr>
            <w:rFonts w:ascii="Times New Roman" w:hAnsi="Times New Roman"/>
            <w:color w:val="191919"/>
            <w:sz w:val="18"/>
            <w:szCs w:val="18"/>
          </w:rPr>
          <w:delText>n</w:delText>
        </w:r>
        <w:r w:rsidDel="00221937">
          <w:rPr>
            <w:rFonts w:ascii="Times New Roman" w:hAnsi="Times New Roman"/>
            <w:color w:val="191919"/>
            <w:spacing w:val="-5"/>
            <w:sz w:val="18"/>
            <w:szCs w:val="18"/>
          </w:rPr>
          <w:delText xml:space="preserve"> </w:delText>
        </w:r>
      </w:del>
      <w:ins w:id="73" w:author=" " w:date="2011-05-16T11:13:00Z">
        <w:r>
          <w:rPr>
            <w:rFonts w:ascii="Times New Roman" w:hAnsi="Times New Roman"/>
            <w:color w:val="191919"/>
            <w:spacing w:val="-5"/>
            <w:sz w:val="18"/>
            <w:szCs w:val="18"/>
          </w:rPr>
          <w:t xml:space="preserve">Concentration </w:t>
        </w:r>
      </w:ins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Theatr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Concentration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specifi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objective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(la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radi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television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announcin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politics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consul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facult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advic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whic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woul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caree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ambitions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designe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provid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maximu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flexibilit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in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meetin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varie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interest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caree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objective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students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concentration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ha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specifi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requirements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i.e.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dramati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performances,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qualifyin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examinations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ora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presentations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etc.</w:t>
      </w:r>
      <w:r>
        <w:rPr>
          <w:rFonts w:ascii="Times New Roman" w:hAnsi="Times New Roman"/>
          <w:color w:val="191919"/>
          <w:sz w:val="18"/>
          <w:szCs w:val="18"/>
        </w:rPr>
        <w:t>;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howeve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bot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concentration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require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grad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poin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averag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2.2</w:t>
      </w:r>
      <w:r>
        <w:rPr>
          <w:rFonts w:ascii="Times New Roman" w:hAnsi="Times New Roman"/>
          <w:color w:val="191919"/>
          <w:sz w:val="18"/>
          <w:szCs w:val="18"/>
        </w:rPr>
        <w:t>5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or bette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Bachelo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Speec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Theatre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bette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urses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must 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perfor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satisfactoril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complet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Departmenta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Examination.</w:t>
      </w:r>
    </w:p>
    <w:p w:rsidR="008014C5" w:rsidRDefault="008014C5" w:rsidP="0055709A">
      <w:pPr>
        <w:widowControl w:val="0"/>
        <w:autoSpaceDE w:val="0"/>
        <w:autoSpaceDN w:val="0"/>
        <w:adjustRightInd w:val="0"/>
        <w:spacing w:after="0" w:line="200" w:lineRule="exact"/>
        <w:ind w:left="360" w:right="130"/>
        <w:rPr>
          <w:rFonts w:ascii="Times New Roman" w:hAnsi="Times New Roman"/>
          <w:color w:val="000000"/>
          <w:sz w:val="20"/>
          <w:szCs w:val="20"/>
        </w:rPr>
      </w:pPr>
    </w:p>
    <w:p w:rsidR="008014C5" w:rsidRDefault="008014C5" w:rsidP="0055709A">
      <w:pPr>
        <w:widowControl w:val="0"/>
        <w:autoSpaceDE w:val="0"/>
        <w:autoSpaceDN w:val="0"/>
        <w:adjustRightInd w:val="0"/>
        <w:spacing w:before="6" w:after="0" w:line="280" w:lineRule="exact"/>
        <w:ind w:left="360" w:right="130"/>
        <w:rPr>
          <w:rFonts w:ascii="Times New Roman" w:hAnsi="Times New Roman"/>
          <w:color w:val="000000"/>
          <w:sz w:val="28"/>
          <w:szCs w:val="28"/>
        </w:rPr>
      </w:pPr>
    </w:p>
    <w:p w:rsidR="008014C5" w:rsidRDefault="008014C5" w:rsidP="0055709A">
      <w:pPr>
        <w:widowControl w:val="0"/>
        <w:autoSpaceDE w:val="0"/>
        <w:autoSpaceDN w:val="0"/>
        <w:adjustRightInd w:val="0"/>
        <w:spacing w:after="0"/>
        <w:ind w:left="36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B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ACHELOR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OF</w:t>
      </w:r>
      <w:r>
        <w:rPr>
          <w:rFonts w:ascii="Times New Roman" w:hAnsi="Times New Roman"/>
          <w:b/>
          <w:bCs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M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USIC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DUC</w:t>
      </w:r>
      <w:r>
        <w:rPr>
          <w:rFonts w:ascii="Times New Roman" w:hAnsi="Times New Roman"/>
          <w:b/>
          <w:bCs/>
          <w:color w:val="191919"/>
          <w:spacing w:val="-13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TION</w:t>
      </w:r>
    </w:p>
    <w:p w:rsidR="008014C5" w:rsidRDefault="008014C5" w:rsidP="0055709A">
      <w:pPr>
        <w:widowControl w:val="0"/>
        <w:autoSpaceDE w:val="0"/>
        <w:autoSpaceDN w:val="0"/>
        <w:adjustRightInd w:val="0"/>
        <w:spacing w:before="30" w:after="0" w:line="250" w:lineRule="auto"/>
        <w:ind w:left="36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 music education program will 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 xml:space="preserve">fer study leading to the Bachelor of Music Education degree with applied concentrations in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ne of the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followin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categories</w:t>
      </w:r>
      <w:r>
        <w:rPr>
          <w:rFonts w:ascii="Times New Roman" w:hAnsi="Times New Roman"/>
          <w:color w:val="191919"/>
          <w:sz w:val="18"/>
          <w:szCs w:val="18"/>
        </w:rPr>
        <w:t>: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voice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piano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woodwind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bras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percussio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instruments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requirement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complete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primari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music </w:t>
      </w:r>
      <w:r>
        <w:rPr>
          <w:rFonts w:ascii="Times New Roman" w:hAnsi="Times New Roman"/>
          <w:color w:val="191919"/>
          <w:sz w:val="18"/>
          <w:szCs w:val="18"/>
        </w:rPr>
        <w:t>area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Department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Fine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Arts,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howeve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teaching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certification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will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be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earned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through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College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Education.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Curr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culum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del w:id="74" w:author=" " w:date="2011-05-16T11:13:00Z">
        <w:r w:rsidDel="00221937">
          <w:rPr>
            <w:rFonts w:ascii="Times New Roman" w:hAnsi="Times New Roman"/>
            <w:color w:val="191919"/>
            <w:sz w:val="18"/>
            <w:szCs w:val="18"/>
          </w:rPr>
          <w:delText>com- ponents</w:delText>
        </w:r>
        <w:r w:rsidDel="00221937">
          <w:rPr>
            <w:rFonts w:ascii="Times New Roman" w:hAnsi="Times New Roman"/>
            <w:color w:val="191919"/>
            <w:spacing w:val="3"/>
            <w:sz w:val="18"/>
            <w:szCs w:val="18"/>
          </w:rPr>
          <w:delText xml:space="preserve"> </w:delText>
        </w:r>
      </w:del>
      <w:ins w:id="75" w:author=" " w:date="2011-05-16T11:13:00Z">
        <w:r>
          <w:rPr>
            <w:rFonts w:ascii="Times New Roman" w:hAnsi="Times New Roman"/>
            <w:color w:val="191919"/>
            <w:spacing w:val="3"/>
            <w:sz w:val="18"/>
            <w:szCs w:val="18"/>
          </w:rPr>
          <w:t xml:space="preserve">components </w:t>
        </w:r>
      </w:ins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program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study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(1)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Area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A-E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-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University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Core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Courses,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(2)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Area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-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Courses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Related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Majo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(3)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Area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-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Major Requirements;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(4)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-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Professional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Education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Courses.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order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admitted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Music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Education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Program,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must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first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mee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colleg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admittanc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requirements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Additionall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auditio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majo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instrumen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voic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acceptanc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program, </w:t>
      </w:r>
      <w:r>
        <w:rPr>
          <w:rFonts w:ascii="Times New Roman" w:hAnsi="Times New Roman"/>
          <w:color w:val="191919"/>
          <w:sz w:val="18"/>
          <w:szCs w:val="18"/>
        </w:rPr>
        <w:t>and must meet the requirements of the College of Education for admission to the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eacher Education Program.</w:t>
      </w:r>
    </w:p>
    <w:p w:rsidR="008014C5" w:rsidRDefault="008014C5" w:rsidP="0055709A">
      <w:pPr>
        <w:widowControl w:val="0"/>
        <w:autoSpaceDE w:val="0"/>
        <w:autoSpaceDN w:val="0"/>
        <w:adjustRightInd w:val="0"/>
        <w:spacing w:before="16" w:after="0" w:line="200" w:lineRule="exact"/>
        <w:ind w:left="360" w:right="130"/>
        <w:rPr>
          <w:rFonts w:ascii="Times New Roman" w:hAnsi="Times New Roman"/>
          <w:color w:val="000000"/>
          <w:sz w:val="20"/>
          <w:szCs w:val="20"/>
        </w:rPr>
      </w:pPr>
    </w:p>
    <w:p w:rsidR="008014C5" w:rsidRDefault="008014C5" w:rsidP="0055709A">
      <w:pPr>
        <w:widowControl w:val="0"/>
        <w:autoSpaceDE w:val="0"/>
        <w:autoSpaceDN w:val="0"/>
        <w:adjustRightInd w:val="0"/>
        <w:spacing w:after="0"/>
        <w:ind w:left="36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 non-course requirements include:</w:t>
      </w:r>
    </w:p>
    <w:p w:rsidR="008014C5" w:rsidRDefault="008014C5" w:rsidP="008014C5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8014C5" w:rsidRPr="00AE3903" w:rsidRDefault="008014C5" w:rsidP="0055709A">
      <w:pPr>
        <w:pStyle w:val="ListParagraph"/>
        <w:widowControl w:val="0"/>
        <w:numPr>
          <w:ilvl w:val="1"/>
          <w:numId w:val="13"/>
        </w:numPr>
        <w:autoSpaceDE w:val="0"/>
        <w:autoSpaceDN w:val="0"/>
        <w:adjustRightInd w:val="0"/>
        <w:spacing w:after="0"/>
        <w:ind w:left="900" w:right="130"/>
        <w:rPr>
          <w:rFonts w:ascii="Times New Roman" w:hAnsi="Times New Roman"/>
          <w:color w:val="000000"/>
          <w:sz w:val="18"/>
          <w:szCs w:val="18"/>
        </w:rPr>
      </w:pPr>
      <w:r w:rsidRPr="00AE3903">
        <w:rPr>
          <w:rFonts w:ascii="Times New Roman" w:hAnsi="Times New Roman"/>
          <w:color w:val="191919"/>
          <w:sz w:val="18"/>
          <w:szCs w:val="18"/>
        </w:rPr>
        <w:t>A</w:t>
      </w:r>
      <w:r w:rsidRPr="00AE3903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Pr="00AE3903">
        <w:rPr>
          <w:rFonts w:ascii="Times New Roman" w:hAnsi="Times New Roman"/>
          <w:color w:val="191919"/>
          <w:sz w:val="18"/>
          <w:szCs w:val="18"/>
        </w:rPr>
        <w:t>2.5 G</w:t>
      </w:r>
      <w:r w:rsidRPr="00AE3903">
        <w:rPr>
          <w:rFonts w:ascii="Times New Roman" w:hAnsi="Times New Roman"/>
          <w:color w:val="191919"/>
          <w:spacing w:val="-17"/>
          <w:sz w:val="18"/>
          <w:szCs w:val="18"/>
        </w:rPr>
        <w:t>P</w:t>
      </w:r>
      <w:r w:rsidRPr="00AE3903">
        <w:rPr>
          <w:rFonts w:ascii="Times New Roman" w:hAnsi="Times New Roman"/>
          <w:color w:val="191919"/>
          <w:sz w:val="18"/>
          <w:szCs w:val="18"/>
        </w:rPr>
        <w:t>A</w:t>
      </w:r>
    </w:p>
    <w:p w:rsidR="008014C5" w:rsidRPr="00AE3903" w:rsidRDefault="008014C5" w:rsidP="0055709A">
      <w:pPr>
        <w:pStyle w:val="ListParagraph"/>
        <w:widowControl w:val="0"/>
        <w:numPr>
          <w:ilvl w:val="1"/>
          <w:numId w:val="13"/>
        </w:numPr>
        <w:autoSpaceDE w:val="0"/>
        <w:autoSpaceDN w:val="0"/>
        <w:adjustRightInd w:val="0"/>
        <w:spacing w:before="9" w:after="0"/>
        <w:ind w:left="900" w:right="130"/>
        <w:rPr>
          <w:rFonts w:ascii="Times New Roman" w:hAnsi="Times New Roman"/>
          <w:color w:val="000000"/>
          <w:sz w:val="18"/>
          <w:szCs w:val="18"/>
        </w:rPr>
      </w:pPr>
      <w:r w:rsidRPr="00AE3903">
        <w:rPr>
          <w:rFonts w:ascii="Times New Roman" w:hAnsi="Times New Roman"/>
          <w:color w:val="191919"/>
          <w:sz w:val="18"/>
          <w:szCs w:val="18"/>
        </w:rPr>
        <w:t>Passing Regents’</w:t>
      </w:r>
      <w:r w:rsidRPr="00AE3903"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 w:rsidRPr="00AE3903"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 w:rsidRPr="00AE3903">
        <w:rPr>
          <w:rFonts w:ascii="Times New Roman" w:hAnsi="Times New Roman"/>
          <w:color w:val="191919"/>
          <w:sz w:val="18"/>
          <w:szCs w:val="18"/>
        </w:rPr>
        <w:t>est</w:t>
      </w:r>
    </w:p>
    <w:p w:rsidR="008014C5" w:rsidRPr="00AE3903" w:rsidRDefault="008014C5" w:rsidP="0055709A">
      <w:pPr>
        <w:pStyle w:val="ListParagraph"/>
        <w:widowControl w:val="0"/>
        <w:numPr>
          <w:ilvl w:val="1"/>
          <w:numId w:val="13"/>
        </w:numPr>
        <w:autoSpaceDE w:val="0"/>
        <w:autoSpaceDN w:val="0"/>
        <w:adjustRightInd w:val="0"/>
        <w:spacing w:before="9" w:after="0"/>
        <w:ind w:left="900" w:right="130"/>
        <w:rPr>
          <w:rFonts w:ascii="Times New Roman" w:hAnsi="Times New Roman"/>
          <w:color w:val="000000"/>
          <w:sz w:val="18"/>
          <w:szCs w:val="18"/>
        </w:rPr>
      </w:pPr>
      <w:r w:rsidRPr="00AE3903">
        <w:rPr>
          <w:rFonts w:ascii="Times New Roman" w:hAnsi="Times New Roman"/>
          <w:color w:val="191919"/>
          <w:sz w:val="18"/>
          <w:szCs w:val="18"/>
        </w:rPr>
        <w:t xml:space="preserve">Passing the </w:t>
      </w:r>
      <w:del w:id="76" w:author=" " w:date="2011-05-16T11:13:00Z">
        <w:r w:rsidRPr="00AE3903" w:rsidDel="00221937">
          <w:rPr>
            <w:rFonts w:ascii="Times New Roman" w:hAnsi="Times New Roman"/>
            <w:color w:val="191919"/>
            <w:sz w:val="18"/>
            <w:szCs w:val="18"/>
          </w:rPr>
          <w:delText xml:space="preserve">PRAXIS </w:delText>
        </w:r>
      </w:del>
      <w:del w:id="77" w:author=" " w:date="2011-05-16T11:14:00Z">
        <w:r w:rsidRPr="00AE3903" w:rsidDel="00221937">
          <w:rPr>
            <w:rFonts w:ascii="Times New Roman" w:hAnsi="Times New Roman"/>
            <w:color w:val="191919"/>
            <w:sz w:val="18"/>
            <w:szCs w:val="18"/>
          </w:rPr>
          <w:delText xml:space="preserve">1 </w:delText>
        </w:r>
      </w:del>
      <w:ins w:id="78" w:author=" " w:date="2011-05-16T11:14:00Z">
        <w:r w:rsidRPr="00AE3903">
          <w:rPr>
            <w:rFonts w:ascii="Times New Roman" w:hAnsi="Times New Roman"/>
            <w:color w:val="191919"/>
            <w:sz w:val="18"/>
            <w:szCs w:val="18"/>
          </w:rPr>
          <w:t xml:space="preserve">GACE I </w:t>
        </w:r>
      </w:ins>
      <w:r w:rsidRPr="00AE3903">
        <w:rPr>
          <w:rFonts w:ascii="Times New Roman" w:hAnsi="Times New Roman"/>
          <w:color w:val="191919"/>
          <w:sz w:val="18"/>
          <w:szCs w:val="18"/>
        </w:rPr>
        <w:t>Exam (for full admittance into the</w:t>
      </w:r>
      <w:r w:rsidRPr="00AE3903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Pr="00AE3903"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 w:rsidRPr="00AE3903">
        <w:rPr>
          <w:rFonts w:ascii="Times New Roman" w:hAnsi="Times New Roman"/>
          <w:color w:val="191919"/>
          <w:sz w:val="18"/>
          <w:szCs w:val="18"/>
        </w:rPr>
        <w:t>eacher Education Program and to be able to student teach)</w:t>
      </w:r>
      <w:ins w:id="79" w:author=" " w:date="2011-05-16T11:15:00Z">
        <w:r w:rsidRPr="00AE3903">
          <w:rPr>
            <w:rFonts w:ascii="Times New Roman" w:hAnsi="Times New Roman"/>
            <w:color w:val="191919"/>
            <w:sz w:val="18"/>
            <w:szCs w:val="18"/>
          </w:rPr>
          <w:t>.</w:t>
        </w:r>
      </w:ins>
    </w:p>
    <w:p w:rsidR="002A0B0F" w:rsidRDefault="008014C5" w:rsidP="0055709A">
      <w:pPr>
        <w:pStyle w:val="ListParagraph"/>
        <w:widowControl w:val="0"/>
        <w:numPr>
          <w:ilvl w:val="1"/>
          <w:numId w:val="13"/>
        </w:numPr>
        <w:autoSpaceDE w:val="0"/>
        <w:autoSpaceDN w:val="0"/>
        <w:adjustRightInd w:val="0"/>
        <w:spacing w:before="9" w:after="0"/>
        <w:ind w:left="900" w:right="130"/>
        <w:rPr>
          <w:rFonts w:ascii="Times New Roman" w:hAnsi="Times New Roman"/>
          <w:color w:val="000000"/>
          <w:sz w:val="18"/>
          <w:szCs w:val="18"/>
        </w:rPr>
        <w:pPrChange w:id="80" w:author=" " w:date="2011-05-16T11:15:00Z">
          <w:pPr>
            <w:widowControl w:val="0"/>
            <w:autoSpaceDE w:val="0"/>
            <w:autoSpaceDN w:val="0"/>
            <w:adjustRightInd w:val="0"/>
            <w:spacing w:after="0" w:line="197" w:lineRule="exact"/>
            <w:ind w:left="480"/>
          </w:pPr>
        </w:pPrChange>
      </w:pPr>
      <w:r w:rsidRPr="00AE3903">
        <w:rPr>
          <w:rFonts w:ascii="Times New Roman" w:hAnsi="Times New Roman"/>
          <w:color w:val="191919"/>
          <w:sz w:val="18"/>
          <w:szCs w:val="18"/>
        </w:rPr>
        <w:t xml:space="preserve">Passing of </w:t>
      </w:r>
      <w:del w:id="81" w:author=" " w:date="2011-05-16T11:14:00Z">
        <w:r w:rsidRPr="00AE3903" w:rsidDel="00221937">
          <w:rPr>
            <w:rFonts w:ascii="Times New Roman" w:hAnsi="Times New Roman"/>
            <w:color w:val="191919"/>
            <w:sz w:val="18"/>
            <w:szCs w:val="18"/>
          </w:rPr>
          <w:delText>PRAXIS II</w:delText>
        </w:r>
      </w:del>
      <w:ins w:id="82" w:author=" " w:date="2011-05-16T11:14:00Z">
        <w:r w:rsidRPr="00AE3903">
          <w:rPr>
            <w:rFonts w:ascii="Times New Roman" w:hAnsi="Times New Roman"/>
            <w:color w:val="191919"/>
            <w:sz w:val="18"/>
            <w:szCs w:val="18"/>
          </w:rPr>
          <w:t xml:space="preserve"> GACE </w:t>
        </w:r>
        <w:proofErr w:type="gramStart"/>
        <w:r w:rsidRPr="00AE3903">
          <w:rPr>
            <w:rFonts w:ascii="Times New Roman" w:hAnsi="Times New Roman"/>
            <w:color w:val="191919"/>
            <w:sz w:val="18"/>
            <w:szCs w:val="18"/>
          </w:rPr>
          <w:t xml:space="preserve">II </w:t>
        </w:r>
      </w:ins>
      <w:r w:rsidRPr="00AE3903">
        <w:rPr>
          <w:rFonts w:ascii="Times New Roman" w:hAnsi="Times New Roman"/>
          <w:color w:val="191919"/>
          <w:sz w:val="18"/>
          <w:szCs w:val="18"/>
        </w:rPr>
        <w:t xml:space="preserve"> (</w:t>
      </w:r>
      <w:proofErr w:type="gramEnd"/>
      <w:r w:rsidRPr="00AE3903">
        <w:rPr>
          <w:rFonts w:ascii="Times New Roman" w:hAnsi="Times New Roman"/>
          <w:color w:val="191919"/>
          <w:sz w:val="18"/>
          <w:szCs w:val="18"/>
        </w:rPr>
        <w:t>required for graduation)</w:t>
      </w:r>
      <w:ins w:id="83" w:author=" " w:date="2011-05-16T11:15:00Z">
        <w:r w:rsidRPr="00AE3903">
          <w:rPr>
            <w:rFonts w:ascii="Times New Roman" w:hAnsi="Times New Roman"/>
            <w:color w:val="191919"/>
            <w:sz w:val="18"/>
            <w:szCs w:val="18"/>
          </w:rPr>
          <w:t>.</w:t>
        </w:r>
      </w:ins>
    </w:p>
    <w:p w:rsidR="008014C5" w:rsidRDefault="008014C5" w:rsidP="0055709A">
      <w:pPr>
        <w:pStyle w:val="ListParagraph"/>
        <w:numPr>
          <w:ilvl w:val="1"/>
          <w:numId w:val="13"/>
        </w:numPr>
        <w:ind w:left="900" w:right="130"/>
        <w:rPr>
          <w:rFonts w:ascii="Times New Roman" w:hAnsi="Times New Roman"/>
          <w:color w:val="191919"/>
          <w:sz w:val="18"/>
          <w:szCs w:val="18"/>
        </w:rPr>
      </w:pPr>
      <w:r w:rsidRPr="00AE3903">
        <w:rPr>
          <w:rFonts w:ascii="Times New Roman" w:hAnsi="Times New Roman"/>
          <w:color w:val="191919"/>
          <w:sz w:val="18"/>
          <w:szCs w:val="18"/>
        </w:rPr>
        <w:t>Beginning School Experience (two-week internship at one of the public schools during the first two weeks of school)</w:t>
      </w:r>
      <w:ins w:id="84" w:author=" " w:date="2011-05-16T11:15:00Z">
        <w:r w:rsidRPr="00AE3903">
          <w:rPr>
            <w:rFonts w:ascii="Times New Roman" w:hAnsi="Times New Roman"/>
            <w:color w:val="191919"/>
            <w:sz w:val="18"/>
            <w:szCs w:val="18"/>
          </w:rPr>
          <w:t>.</w:t>
        </w:r>
      </w:ins>
      <w:r>
        <w:rPr>
          <w:rFonts w:ascii="Times New Roman" w:hAnsi="Times New Roman"/>
          <w:color w:val="191919"/>
          <w:sz w:val="18"/>
          <w:szCs w:val="18"/>
        </w:rPr>
        <w:t xml:space="preserve"> </w:t>
      </w:r>
    </w:p>
    <w:p w:rsidR="008014C5" w:rsidRPr="008014C5" w:rsidRDefault="008014C5" w:rsidP="0055709A">
      <w:pPr>
        <w:pStyle w:val="ListParagraph"/>
        <w:numPr>
          <w:ilvl w:val="1"/>
          <w:numId w:val="13"/>
        </w:numPr>
        <w:ind w:left="900" w:right="130"/>
        <w:rPr>
          <w:rFonts w:ascii="Times New Roman" w:hAnsi="Times New Roman"/>
          <w:color w:val="191919"/>
          <w:sz w:val="18"/>
          <w:szCs w:val="18"/>
        </w:rPr>
      </w:pPr>
      <w:r w:rsidRPr="008014C5">
        <w:rPr>
          <w:rFonts w:ascii="Times New Roman" w:hAnsi="Times New Roman"/>
          <w:color w:val="191919"/>
          <w:sz w:val="18"/>
          <w:szCs w:val="18"/>
        </w:rPr>
        <w:t>Student membership in the College Music Educators National Conference (CMENC), and the</w:t>
      </w:r>
      <w:r w:rsidRPr="008014C5">
        <w:rPr>
          <w:rFonts w:ascii="Times New Roman" w:hAnsi="Times New Roman"/>
          <w:color w:val="191919"/>
          <w:spacing w:val="15"/>
          <w:sz w:val="18"/>
          <w:szCs w:val="18"/>
        </w:rPr>
        <w:t xml:space="preserve"> </w:t>
      </w:r>
      <w:r w:rsidRPr="008014C5">
        <w:rPr>
          <w:rFonts w:ascii="Times New Roman" w:hAnsi="Times New Roman"/>
          <w:color w:val="191919"/>
          <w:sz w:val="18"/>
          <w:szCs w:val="18"/>
        </w:rPr>
        <w:t>National Education</w:t>
      </w:r>
      <w:r w:rsidRPr="008014C5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Pr="008014C5">
        <w:rPr>
          <w:rFonts w:ascii="Times New Roman" w:hAnsi="Times New Roman"/>
          <w:color w:val="191919"/>
          <w:sz w:val="18"/>
          <w:szCs w:val="18"/>
        </w:rPr>
        <w:t>Association (NEA) or</w:t>
      </w:r>
      <w:r w:rsidRPr="008014C5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Pr="008014C5">
        <w:rPr>
          <w:rFonts w:ascii="Times New Roman" w:hAnsi="Times New Roman"/>
          <w:color w:val="191919"/>
          <w:sz w:val="18"/>
          <w:szCs w:val="18"/>
        </w:rPr>
        <w:t>the</w:t>
      </w:r>
      <w:r w:rsidRPr="008014C5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Pr="008014C5">
        <w:rPr>
          <w:rFonts w:ascii="Times New Roman" w:hAnsi="Times New Roman"/>
          <w:color w:val="191919"/>
          <w:sz w:val="18"/>
          <w:szCs w:val="18"/>
        </w:rPr>
        <w:t>Professional</w:t>
      </w:r>
      <w:r w:rsidRPr="008014C5"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 w:rsidRPr="008014C5">
        <w:rPr>
          <w:rFonts w:ascii="Times New Roman" w:hAnsi="Times New Roman"/>
          <w:color w:val="191919"/>
          <w:sz w:val="18"/>
          <w:szCs w:val="18"/>
        </w:rPr>
        <w:t>Association</w:t>
      </w:r>
      <w:r w:rsidRPr="008014C5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Pr="008014C5">
        <w:rPr>
          <w:rFonts w:ascii="Times New Roman" w:hAnsi="Times New Roman"/>
          <w:color w:val="191919"/>
          <w:sz w:val="18"/>
          <w:szCs w:val="18"/>
        </w:rPr>
        <w:t>of</w:t>
      </w:r>
      <w:r w:rsidRPr="008014C5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Pr="008014C5">
        <w:rPr>
          <w:rFonts w:ascii="Times New Roman" w:hAnsi="Times New Roman"/>
          <w:color w:val="191919"/>
          <w:sz w:val="18"/>
          <w:szCs w:val="18"/>
        </w:rPr>
        <w:t>Geo</w:t>
      </w:r>
      <w:r w:rsidRPr="008014C5"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 w:rsidRPr="008014C5">
        <w:rPr>
          <w:rFonts w:ascii="Times New Roman" w:hAnsi="Times New Roman"/>
          <w:color w:val="191919"/>
          <w:sz w:val="18"/>
          <w:szCs w:val="18"/>
        </w:rPr>
        <w:t>gia</w:t>
      </w:r>
      <w:r w:rsidRPr="008014C5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Pr="008014C5">
        <w:rPr>
          <w:rFonts w:ascii="Times New Roman" w:hAnsi="Times New Roman"/>
          <w:color w:val="191919"/>
          <w:sz w:val="18"/>
          <w:szCs w:val="18"/>
        </w:rPr>
        <w:t>Educators</w:t>
      </w:r>
      <w:r w:rsidRPr="008014C5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Pr="008014C5">
        <w:rPr>
          <w:rFonts w:ascii="Times New Roman" w:hAnsi="Times New Roman"/>
          <w:color w:val="191919"/>
          <w:sz w:val="18"/>
          <w:szCs w:val="18"/>
        </w:rPr>
        <w:t>(</w:t>
      </w:r>
      <w:r w:rsidRPr="008014C5">
        <w:rPr>
          <w:rFonts w:ascii="Times New Roman" w:hAnsi="Times New Roman"/>
          <w:color w:val="191919"/>
          <w:spacing w:val="-17"/>
          <w:sz w:val="18"/>
          <w:szCs w:val="18"/>
        </w:rPr>
        <w:t>P</w:t>
      </w:r>
      <w:r w:rsidRPr="008014C5">
        <w:rPr>
          <w:rFonts w:ascii="Times New Roman" w:hAnsi="Times New Roman"/>
          <w:color w:val="191919"/>
          <w:sz w:val="18"/>
          <w:szCs w:val="18"/>
        </w:rPr>
        <w:t>AGE)</w:t>
      </w:r>
      <w:ins w:id="85" w:author=" " w:date="2011-05-16T11:15:00Z">
        <w:r w:rsidRPr="008014C5">
          <w:rPr>
            <w:rFonts w:ascii="Times New Roman" w:hAnsi="Times New Roman"/>
            <w:color w:val="191919"/>
            <w:sz w:val="18"/>
            <w:szCs w:val="18"/>
          </w:rPr>
          <w:t>.</w:t>
        </w:r>
      </w:ins>
    </w:p>
    <w:p w:rsidR="008014C5" w:rsidRDefault="008014C5"/>
    <w:p w:rsidR="00782E3E" w:rsidRDefault="00782E3E">
      <w:pPr>
        <w:sectPr w:rsidR="00782E3E" w:rsidSect="0055709A">
          <w:headerReference w:type="even" r:id="rId15"/>
          <w:pgSz w:w="12240" w:h="15840" w:code="1"/>
          <w:pgMar w:top="432" w:right="1123" w:bottom="274" w:left="547" w:header="720" w:footer="288" w:gutter="0"/>
          <w:cols w:space="720"/>
          <w:docGrid w:linePitch="360"/>
        </w:sectPr>
      </w:pPr>
    </w:p>
    <w:p w:rsidR="008014C5" w:rsidRDefault="008014C5"/>
    <w:p w:rsidR="008014C5" w:rsidRDefault="008014C5" w:rsidP="00426445">
      <w:pPr>
        <w:pStyle w:val="Heading2"/>
        <w:ind w:left="180" w:firstLine="0"/>
        <w:rPr>
          <w:rFonts w:ascii="Times New Roman" w:hAnsi="Times New Roman"/>
          <w:color w:val="000000"/>
          <w:sz w:val="18"/>
          <w:szCs w:val="18"/>
        </w:rPr>
      </w:pPr>
      <w:bookmarkStart w:id="86" w:name="_Toc295327597"/>
      <w:bookmarkStart w:id="87" w:name="_Toc295562544"/>
      <w:bookmarkStart w:id="88" w:name="_Toc295574482"/>
      <w:bookmarkStart w:id="89" w:name="_Toc295575531"/>
      <w:r>
        <w:rPr>
          <w:rFonts w:ascii="Times New Roman" w:hAnsi="Times New Roman"/>
          <w:color w:val="191919"/>
          <w:sz w:val="24"/>
          <w:szCs w:val="24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ACHELOR</w:t>
      </w:r>
      <w:r>
        <w:rPr>
          <w:rFonts w:ascii="Times New Roman" w:hAnsi="Times New Roman"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24"/>
          <w:szCs w:val="24"/>
        </w:rPr>
        <w:t>A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TS</w:t>
      </w:r>
      <w:r>
        <w:rPr>
          <w:rFonts w:ascii="Times New Roman" w:hAnsi="Times New Roman"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24"/>
          <w:szCs w:val="24"/>
        </w:rPr>
        <w:t>D</w:t>
      </w:r>
      <w:r>
        <w:rPr>
          <w:rFonts w:ascii="Times New Roman" w:hAnsi="Times New Roman"/>
          <w:color w:val="191919"/>
          <w:sz w:val="18"/>
          <w:szCs w:val="18"/>
        </w:rPr>
        <w:t>EGREE</w:t>
      </w:r>
      <w:r>
        <w:rPr>
          <w:rFonts w:ascii="Times New Roman" w:hAnsi="Times New Roman"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24"/>
          <w:szCs w:val="24"/>
        </w:rPr>
        <w:t>A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>RT</w:t>
      </w:r>
      <w:bookmarkEnd w:id="86"/>
      <w:bookmarkEnd w:id="87"/>
      <w:bookmarkEnd w:id="88"/>
      <w:bookmarkEnd w:id="89"/>
    </w:p>
    <w:p w:rsidR="008014C5" w:rsidRDefault="008014C5" w:rsidP="008014C5">
      <w:pPr>
        <w:widowControl w:val="0"/>
        <w:autoSpaceDE w:val="0"/>
        <w:autoSpaceDN w:val="0"/>
        <w:adjustRightInd w:val="0"/>
        <w:spacing w:before="3" w:after="0" w:line="170" w:lineRule="exact"/>
        <w:ind w:firstLine="270"/>
        <w:rPr>
          <w:rFonts w:ascii="Times New Roman" w:hAnsi="Times New Roman"/>
          <w:color w:val="000000"/>
          <w:sz w:val="17"/>
          <w:szCs w:val="17"/>
        </w:rPr>
      </w:pPr>
    </w:p>
    <w:tbl>
      <w:tblPr>
        <w:tblW w:w="0" w:type="auto"/>
        <w:tblInd w:w="5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924"/>
        <w:gridCol w:w="3096"/>
        <w:gridCol w:w="2824"/>
        <w:gridCol w:w="1963"/>
      </w:tblGrid>
      <w:tr w:rsidR="008014C5" w:rsidRPr="007A7452" w:rsidTr="008014C5">
        <w:trPr>
          <w:trHeight w:hRule="exact" w:val="733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70" w:after="0"/>
              <w:ind w:left="40" w:firstLine="27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Majo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Fiel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Courses</w:t>
            </w: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8" w:after="0" w:line="220" w:lineRule="exact"/>
              <w:ind w:firstLine="270"/>
              <w:rPr>
                <w:rFonts w:ascii="Times New Roman" w:hAnsi="Times New Roman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1001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5" w:after="0" w:line="100" w:lineRule="exact"/>
              <w:ind w:firstLine="270"/>
              <w:rPr>
                <w:rFonts w:ascii="Times New Roman" w:hAnsi="Times New Roman"/>
                <w:sz w:val="10"/>
                <w:szCs w:val="10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firstLine="270"/>
              <w:rPr>
                <w:rFonts w:ascii="Times New Roman" w:hAnsi="Times New Roman"/>
                <w:sz w:val="20"/>
                <w:szCs w:val="20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firstLine="270"/>
              <w:rPr>
                <w:rFonts w:ascii="Times New Roman" w:hAnsi="Times New Roman"/>
                <w:sz w:val="20"/>
                <w:szCs w:val="20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6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Design I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70" w:after="0"/>
              <w:ind w:left="78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equisites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70" w:after="0"/>
              <w:ind w:right="42" w:firstLine="27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edi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Hrs.</w:t>
            </w: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8" w:after="0" w:line="220" w:lineRule="exact"/>
              <w:ind w:firstLine="270"/>
              <w:rPr>
                <w:rFonts w:ascii="Times New Roman" w:hAnsi="Times New Roman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right="47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2002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Design II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1001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1031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Drawing I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27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2032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Drawing II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1031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Sculpture I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2002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537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2051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Painting I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2032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 w:firstLine="27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6" w:after="0"/>
              <w:ind w:right="40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18</w:t>
            </w:r>
          </w:p>
        </w:tc>
      </w:tr>
      <w:tr w:rsidR="008014C5" w:rsidRPr="007A7452" w:rsidTr="008014C5">
        <w:trPr>
          <w:trHeight w:hRule="exact" w:val="32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96" w:after="0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Major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Requi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ements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27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27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27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ARAP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76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Appreciation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27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7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3102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Sculpture II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3052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Painting II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2051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3081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Ceramics I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27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3201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Graphics I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2032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3202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Graphics II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3201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ARHA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3401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Ancient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 History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ARAP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ARHA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3402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Renaissance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 History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ARHA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3401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ARHA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4403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Modern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 History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ARHA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3402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4065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Spec. Problems in Painting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ARHA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3052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4066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Spec. Problems in Sculpture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3102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4601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Seminar I Senior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27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511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4602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Seminar II Senior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27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 w:firstLine="27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6" w:after="0"/>
              <w:ind w:right="40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39</w:t>
            </w:r>
          </w:p>
        </w:tc>
      </w:tr>
    </w:tbl>
    <w:p w:rsidR="008014C5" w:rsidRDefault="008014C5" w:rsidP="008014C5">
      <w:pPr>
        <w:widowControl w:val="0"/>
        <w:autoSpaceDE w:val="0"/>
        <w:autoSpaceDN w:val="0"/>
        <w:adjustRightInd w:val="0"/>
        <w:spacing w:before="3" w:after="0" w:line="120" w:lineRule="exact"/>
        <w:ind w:firstLine="270"/>
        <w:rPr>
          <w:rFonts w:ascii="Times New Roman" w:hAnsi="Times New Roman"/>
          <w:sz w:val="12"/>
          <w:szCs w:val="12"/>
        </w:rPr>
      </w:pPr>
    </w:p>
    <w:p w:rsidR="008014C5" w:rsidRDefault="008014C5" w:rsidP="008014C5">
      <w:pPr>
        <w:widowControl w:val="0"/>
        <w:autoSpaceDE w:val="0"/>
        <w:autoSpaceDN w:val="0"/>
        <w:adjustRightInd w:val="0"/>
        <w:spacing w:after="0"/>
        <w:ind w:left="720" w:firstLine="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b/>
          <w:bCs/>
          <w:color w:val="191919"/>
          <w:sz w:val="18"/>
          <w:szCs w:val="18"/>
        </w:rPr>
        <w:t>Major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Electives (choose f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om the following) 18 Hrs.</w:t>
      </w:r>
      <w:proofErr w:type="gramEnd"/>
    </w:p>
    <w:tbl>
      <w:tblPr>
        <w:tblW w:w="0" w:type="auto"/>
        <w:tblInd w:w="5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72"/>
        <w:gridCol w:w="3510"/>
        <w:gridCol w:w="3803"/>
        <w:gridCol w:w="915"/>
      </w:tblGrid>
      <w:tr w:rsidR="008014C5" w:rsidRPr="007A7452" w:rsidTr="008014C5">
        <w:trPr>
          <w:trHeight w:hRule="exact" w:val="237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9" w:after="0"/>
              <w:ind w:left="1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3081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9" w:after="0"/>
              <w:ind w:left="628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Ceramics I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9" w:after="0"/>
              <w:ind w:left="718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3082 Ceramics II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9" w:after="0"/>
              <w:ind w:right="40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ARHA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4406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27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Afro-American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8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ARAP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Appreciation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3501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28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extile Design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8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2002 Design II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3007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28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Craft Design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8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2002 Design II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4201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28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ater Color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8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2032 Drawing II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4067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28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Special Problems in Graphics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8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4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3202 Graphic II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4068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28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Special Problems in Drawing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8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4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2032 Drawing II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ARHA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4069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27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Special Problems in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ARHA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8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 History Modern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 History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4070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71E7F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18" w:hanging="3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Special Problems in Ceramics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98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 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Ceramics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1318" w:firstLine="27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27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4071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28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Special Problems in Design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8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2002 Design II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98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4072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28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echniques and Materials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8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2002 Design II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8014C5" w:rsidRDefault="008014C5" w:rsidP="008014C5">
      <w:pPr>
        <w:widowControl w:val="0"/>
        <w:autoSpaceDE w:val="0"/>
        <w:autoSpaceDN w:val="0"/>
        <w:adjustRightInd w:val="0"/>
        <w:spacing w:before="10" w:after="0" w:line="140" w:lineRule="exact"/>
        <w:ind w:firstLine="270"/>
        <w:rPr>
          <w:rFonts w:ascii="Times New Roman" w:hAnsi="Times New Roman"/>
          <w:sz w:val="14"/>
          <w:szCs w:val="14"/>
        </w:rPr>
      </w:pPr>
    </w:p>
    <w:p w:rsidR="008014C5" w:rsidRDefault="008014C5" w:rsidP="008014C5">
      <w:pPr>
        <w:widowControl w:val="0"/>
        <w:autoSpaceDE w:val="0"/>
        <w:autoSpaceDN w:val="0"/>
        <w:adjustRightInd w:val="0"/>
        <w:spacing w:before="7" w:after="0"/>
        <w:ind w:firstLine="27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ROGRAM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TUDY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FOR</w:t>
      </w:r>
      <w:r>
        <w:rPr>
          <w:rFonts w:ascii="Times New Roman" w:hAnsi="Times New Roman"/>
          <w:b/>
          <w:bCs/>
          <w:color w:val="191919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THE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TS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EGREE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IN</w:t>
      </w:r>
      <w:r>
        <w:rPr>
          <w:rFonts w:ascii="Times New Roman" w:hAnsi="Times New Roman"/>
          <w:b/>
          <w:bCs/>
          <w:color w:val="191919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RT</w:t>
      </w:r>
    </w:p>
    <w:p w:rsidR="008014C5" w:rsidRDefault="008014C5" w:rsidP="008014C5">
      <w:pPr>
        <w:widowControl w:val="0"/>
        <w:autoSpaceDE w:val="0"/>
        <w:autoSpaceDN w:val="0"/>
        <w:adjustRightInd w:val="0"/>
        <w:spacing w:before="16" w:after="0"/>
        <w:ind w:firstLine="27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(123 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EMESTER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H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OURS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)</w:t>
      </w:r>
    </w:p>
    <w:p w:rsidR="008014C5" w:rsidRDefault="008014C5" w:rsidP="008014C5">
      <w:pPr>
        <w:widowControl w:val="0"/>
        <w:autoSpaceDE w:val="0"/>
        <w:autoSpaceDN w:val="0"/>
        <w:adjustRightInd w:val="0"/>
        <w:spacing w:before="7" w:after="0" w:line="190" w:lineRule="exact"/>
        <w:ind w:firstLine="270"/>
        <w:rPr>
          <w:rFonts w:ascii="Times New Roman" w:hAnsi="Times New Roman"/>
          <w:color w:val="000000"/>
          <w:sz w:val="19"/>
          <w:szCs w:val="19"/>
        </w:rPr>
      </w:pPr>
    </w:p>
    <w:tbl>
      <w:tblPr>
        <w:tblW w:w="0" w:type="auto"/>
        <w:tblInd w:w="5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777"/>
        <w:gridCol w:w="3858"/>
        <w:gridCol w:w="2070"/>
        <w:gridCol w:w="1015"/>
      </w:tblGrid>
      <w:tr w:rsidR="008014C5" w:rsidRPr="007A7452" w:rsidTr="008014C5">
        <w:trPr>
          <w:trHeight w:hRule="exact" w:val="300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70" w:after="0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eshma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27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70" w:after="0"/>
              <w:ind w:left="131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Fall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70" w:after="0"/>
              <w:ind w:left="464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Spring</w:t>
            </w:r>
          </w:p>
        </w:tc>
      </w:tr>
      <w:tr w:rsidR="008014C5" w:rsidRPr="007A7452" w:rsidTr="008014C5">
        <w:trPr>
          <w:trHeight w:hRule="exact" w:val="218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101,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102</w:t>
            </w: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23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Eng. Comp. I &amp; II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64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27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5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COMM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3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Fund. of Public Speaking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5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27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6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3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Appreciation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4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27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6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1K</w:t>
            </w: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3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Biological Sciences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27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ASU 1200</w:t>
            </w: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3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Freshman Seminar &amp;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27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27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6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27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3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Service to Leadership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4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27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6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1002</w:t>
            </w: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3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the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 Diaspora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27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1001, 2002</w:t>
            </w: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3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Design I &amp; II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5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4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POLS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3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U.S. &amp; GA. Govt.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27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96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27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65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</w:tbl>
    <w:p w:rsidR="008014C5" w:rsidRDefault="008014C5"/>
    <w:p w:rsidR="008014C5" w:rsidRDefault="008014C5"/>
    <w:p w:rsidR="008014C5" w:rsidRDefault="008014C5"/>
    <w:tbl>
      <w:tblPr>
        <w:tblW w:w="10831" w:type="dxa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782"/>
        <w:gridCol w:w="4311"/>
        <w:gridCol w:w="1977"/>
        <w:gridCol w:w="2761"/>
      </w:tblGrid>
      <w:tr w:rsidR="008014C5" w:rsidRPr="007A7452" w:rsidTr="008014C5">
        <w:trPr>
          <w:trHeight w:hRule="exact" w:val="861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8" w:after="0" w:line="190" w:lineRule="exact"/>
              <w:rPr>
                <w:rFonts w:ascii="Times New Roman" w:hAnsi="Times New Roman"/>
                <w:sz w:val="19"/>
                <w:szCs w:val="19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60" w:firstLine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Sophomo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ear</w:t>
            </w: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8" w:after="0" w:line="220" w:lineRule="exact"/>
              <w:rPr>
                <w:rFonts w:ascii="Times New Roman" w:hAnsi="Times New Roman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13" w:after="0" w:line="220" w:lineRule="exact"/>
              <w:rPr>
                <w:rFonts w:ascii="Times New Roman" w:hAnsi="Times New Roman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Literature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8" w:after="0" w:line="190" w:lineRule="exact"/>
              <w:ind w:firstLine="0"/>
              <w:jc w:val="both"/>
              <w:rPr>
                <w:rFonts w:ascii="Times New Roman" w:hAnsi="Times New Roman"/>
                <w:sz w:val="19"/>
                <w:szCs w:val="19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Fall</w:t>
            </w: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8" w:after="0" w:line="220" w:lineRule="exact"/>
              <w:ind w:firstLine="0"/>
              <w:jc w:val="both"/>
              <w:rPr>
                <w:rFonts w:ascii="Times New Roman" w:hAnsi="Times New Roman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1057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8" w:after="0" w:line="190" w:lineRule="exact"/>
              <w:rPr>
                <w:rFonts w:ascii="Times New Roman" w:hAnsi="Times New Roman"/>
                <w:sz w:val="19"/>
                <w:szCs w:val="19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4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Spring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 1003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echnology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77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12K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Biological Sciences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57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1031, 2032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Drawing I &amp; II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57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2101, 3102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Sculpture I &amp; II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57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 1003, 1004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Rec. Skills I &amp; II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ARHA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3401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Ancient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 History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4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MUSC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Appreciation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322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967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7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</w:tr>
      <w:tr w:rsidR="008014C5" w:rsidRPr="007A7452" w:rsidTr="008014C5">
        <w:trPr>
          <w:trHeight w:hRule="exact" w:val="32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96" w:after="0"/>
              <w:ind w:left="6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Junior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8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2051, 3052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Paintings I &amp; II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057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8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55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3201, 3202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Graphics I &amp; II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57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177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56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position w:val="1"/>
                <w:sz w:val="18"/>
                <w:szCs w:val="18"/>
              </w:rPr>
              <w:t>ARHA</w:t>
            </w:r>
            <w:r w:rsidRPr="007A7452">
              <w:rPr>
                <w:rFonts w:ascii="Times New Roman" w:hAnsi="Times New Roman"/>
                <w:color w:val="191919"/>
                <w:spacing w:val="-10"/>
                <w:position w:val="1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position w:val="1"/>
                <w:sz w:val="18"/>
                <w:szCs w:val="18"/>
              </w:rPr>
              <w:t>3402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56" w:lineRule="exact"/>
              <w:ind w:left="41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position w:val="1"/>
                <w:sz w:val="18"/>
                <w:szCs w:val="18"/>
              </w:rPr>
              <w:t>Renaissance</w:t>
            </w:r>
            <w:r w:rsidRPr="007A7452">
              <w:rPr>
                <w:rFonts w:ascii="Times New Roman" w:hAnsi="Times New Roman"/>
                <w:color w:val="191919"/>
                <w:spacing w:val="-10"/>
                <w:position w:val="1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position w:val="1"/>
                <w:sz w:val="18"/>
                <w:szCs w:val="18"/>
              </w:rPr>
              <w:t>Art History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56" w:lineRule="exact"/>
              <w:ind w:left="1057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position w:val="1"/>
                <w:sz w:val="18"/>
                <w:szCs w:val="18"/>
              </w:rPr>
              <w:t>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ARHA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4403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Modern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 History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4072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Special Probs. In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echnique and Materials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57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4066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Special Probs. in Sculpture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4068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Special Probs. in Drawing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4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13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Minorities in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57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322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967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7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</w:tr>
      <w:tr w:rsidR="008014C5" w:rsidRPr="007A7452" w:rsidTr="008014C5">
        <w:trPr>
          <w:trHeight w:hRule="exact" w:val="32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96" w:after="0"/>
              <w:ind w:left="6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Senior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8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4601, 4602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Seminar I &amp; II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057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8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3081, 3082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Ceramics I &amp; II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57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3007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Craft Design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57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4065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Special Problems in Painting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57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4067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Special Probs. in Graphics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ARHA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4069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Special Probs. in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 History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4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1,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 &amp; II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57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9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967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7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</w:tr>
    </w:tbl>
    <w:p w:rsidR="008014C5" w:rsidRDefault="008014C5" w:rsidP="00426445">
      <w:pPr>
        <w:pStyle w:val="Heading2"/>
        <w:ind w:left="180" w:firstLine="0"/>
        <w:rPr>
          <w:rFonts w:ascii="Times New Roman" w:hAnsi="Times New Roman"/>
          <w:color w:val="000000"/>
          <w:sz w:val="24"/>
          <w:szCs w:val="24"/>
        </w:rPr>
      </w:pPr>
      <w:bookmarkStart w:id="90" w:name="_Toc295327598"/>
      <w:bookmarkStart w:id="91" w:name="_Toc295562545"/>
      <w:bookmarkStart w:id="92" w:name="_Toc295574483"/>
      <w:bookmarkStart w:id="93" w:name="_Toc295575532"/>
      <w:r>
        <w:rPr>
          <w:rFonts w:ascii="Times New Roman" w:hAnsi="Times New Roman"/>
          <w:color w:val="191919"/>
          <w:sz w:val="32"/>
          <w:szCs w:val="32"/>
        </w:rPr>
        <w:t>B</w:t>
      </w:r>
      <w:r>
        <w:rPr>
          <w:rFonts w:ascii="Times New Roman" w:hAnsi="Times New Roman"/>
          <w:color w:val="191919"/>
          <w:sz w:val="24"/>
          <w:szCs w:val="24"/>
        </w:rPr>
        <w:t>ACHELOR</w:t>
      </w:r>
      <w:r>
        <w:rPr>
          <w:rFonts w:ascii="Times New Roman" w:hAnsi="Times New Roman"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24"/>
          <w:szCs w:val="24"/>
        </w:rPr>
        <w:t>OF</w:t>
      </w:r>
      <w:r>
        <w:rPr>
          <w:rFonts w:ascii="Times New Roman" w:hAnsi="Times New Roman"/>
          <w:color w:val="191919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32"/>
          <w:szCs w:val="32"/>
        </w:rPr>
        <w:t>A</w:t>
      </w:r>
      <w:r>
        <w:rPr>
          <w:rFonts w:ascii="Times New Roman" w:hAnsi="Times New Roman"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color w:val="191919"/>
          <w:sz w:val="24"/>
          <w:szCs w:val="24"/>
        </w:rPr>
        <w:t>TS</w:t>
      </w:r>
      <w:r>
        <w:rPr>
          <w:rFonts w:ascii="Times New Roman" w:hAnsi="Times New Roman"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32"/>
          <w:szCs w:val="32"/>
        </w:rPr>
        <w:t>D</w:t>
      </w:r>
      <w:r>
        <w:rPr>
          <w:rFonts w:ascii="Times New Roman" w:hAnsi="Times New Roman"/>
          <w:color w:val="191919"/>
          <w:sz w:val="24"/>
          <w:szCs w:val="24"/>
        </w:rPr>
        <w:t>EGREE</w:t>
      </w:r>
      <w:r>
        <w:rPr>
          <w:rFonts w:ascii="Times New Roman" w:hAnsi="Times New Roman"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24"/>
          <w:szCs w:val="24"/>
        </w:rPr>
        <w:t>IN</w:t>
      </w:r>
      <w:r>
        <w:rPr>
          <w:rFonts w:ascii="Times New Roman" w:hAnsi="Times New Roman"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32"/>
          <w:szCs w:val="32"/>
        </w:rPr>
        <w:t>M</w:t>
      </w:r>
      <w:r>
        <w:rPr>
          <w:rFonts w:ascii="Times New Roman" w:hAnsi="Times New Roman"/>
          <w:color w:val="191919"/>
          <w:sz w:val="24"/>
          <w:szCs w:val="24"/>
        </w:rPr>
        <w:t>USIC</w:t>
      </w:r>
      <w:bookmarkEnd w:id="90"/>
      <w:bookmarkEnd w:id="91"/>
      <w:bookmarkEnd w:id="92"/>
      <w:bookmarkEnd w:id="93"/>
    </w:p>
    <w:p w:rsidR="008014C5" w:rsidRDefault="008014C5" w:rsidP="008014C5">
      <w:pPr>
        <w:widowControl w:val="0"/>
        <w:tabs>
          <w:tab w:val="left" w:pos="6660"/>
          <w:tab w:val="left" w:pos="9020"/>
        </w:tabs>
        <w:autoSpaceDE w:val="0"/>
        <w:autoSpaceDN w:val="0"/>
        <w:adjustRightInd w:val="0"/>
        <w:spacing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Fiel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P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equisite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edi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Hrs.</w:t>
      </w:r>
    </w:p>
    <w:p w:rsidR="008014C5" w:rsidRDefault="008014C5" w:rsidP="008014C5">
      <w:pPr>
        <w:widowControl w:val="0"/>
        <w:autoSpaceDE w:val="0"/>
        <w:autoSpaceDN w:val="0"/>
        <w:adjustRightInd w:val="0"/>
        <w:spacing w:before="8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924"/>
        <w:gridCol w:w="4526"/>
        <w:gridCol w:w="1620"/>
        <w:gridCol w:w="1800"/>
      </w:tblGrid>
      <w:tr w:rsidR="008014C5" w:rsidRPr="007A7452" w:rsidTr="008014C5">
        <w:trPr>
          <w:trHeight w:hRule="exact" w:val="29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70" w:after="0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1021, 1022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70" w:after="0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Elementary Harmony &amp; Musicianship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70" w:after="0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6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1021L,1022L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raining Lab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Lessons (Freshman Level)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Lessons (Sophomore Level)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Secondary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(</w:t>
            </w:r>
            <w:r w:rsidRPr="007A7452">
              <w:rPr>
                <w:rFonts w:ascii="Times New Roman" w:hAnsi="Times New Roman"/>
                <w:color w:val="191919"/>
                <w:spacing w:val="-23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oice, Keyboard, etc.)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429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Performance 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ganizations (Band, Choi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 etc.)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6" w:after="0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 18</w:t>
            </w:r>
          </w:p>
        </w:tc>
      </w:tr>
      <w:tr w:rsidR="008014C5" w:rsidRPr="007A7452" w:rsidTr="008014C5">
        <w:trPr>
          <w:trHeight w:hRule="exact" w:val="21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6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Major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Requi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ements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2021, 2022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Theory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5" w:firstLine="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54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6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2021L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raining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5" w:firstLine="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1022L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 2022L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Secondary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Lessons (Sophomore Level)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1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3021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Counterpoint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5" w:firstLine="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4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3022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Form and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Analysis I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MUSC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133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 Music Lit.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MUSC**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Lessons (Junior Level)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Performance 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ganizations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3000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Junior Recital (optional)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(1)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3133, 3134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 History and Literature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6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MUSC**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Lessons (Senior Level)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2000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 Seminars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MUSC***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Instrumental or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3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ocal Methods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4000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Senior Recital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9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 41 (42)</w:t>
            </w:r>
          </w:p>
        </w:tc>
      </w:tr>
    </w:tbl>
    <w:p w:rsidR="008014C5" w:rsidRPr="00EA65A2" w:rsidRDefault="008014C5" w:rsidP="008014C5">
      <w:pPr>
        <w:widowControl w:val="0"/>
        <w:autoSpaceDE w:val="0"/>
        <w:autoSpaceDN w:val="0"/>
        <w:adjustRightInd w:val="0"/>
        <w:spacing w:after="0"/>
        <w:ind w:left="160" w:firstLine="20"/>
        <w:rPr>
          <w:rFonts w:ascii="Times New Roman" w:hAnsi="Times New Roman"/>
          <w:color w:val="000000"/>
          <w:sz w:val="18"/>
          <w:szCs w:val="18"/>
        </w:rPr>
      </w:pPr>
      <w:r w:rsidRPr="00EA65A2">
        <w:rPr>
          <w:rFonts w:ascii="Times New Roman" w:hAnsi="Times New Roman"/>
          <w:i/>
          <w:iCs/>
          <w:color w:val="191919"/>
          <w:sz w:val="18"/>
          <w:szCs w:val="18"/>
        </w:rPr>
        <w:t>*Applied lessons for music majors at the f</w:t>
      </w:r>
      <w:r w:rsidRPr="00EA65A2">
        <w:rPr>
          <w:rFonts w:ascii="Times New Roman" w:hAnsi="Times New Roman"/>
          <w:i/>
          <w:iCs/>
          <w:color w:val="191919"/>
          <w:spacing w:val="-6"/>
          <w:sz w:val="18"/>
          <w:szCs w:val="18"/>
        </w:rPr>
        <w:t>r</w:t>
      </w:r>
      <w:r w:rsidRPr="00EA65A2">
        <w:rPr>
          <w:rFonts w:ascii="Times New Roman" w:hAnsi="Times New Roman"/>
          <w:i/>
          <w:iCs/>
          <w:color w:val="191919"/>
          <w:sz w:val="18"/>
          <w:szCs w:val="18"/>
        </w:rPr>
        <w:t>eshman and sophomo</w:t>
      </w:r>
      <w:r w:rsidRPr="00EA65A2">
        <w:rPr>
          <w:rFonts w:ascii="Times New Roman" w:hAnsi="Times New Roman"/>
          <w:i/>
          <w:iCs/>
          <w:color w:val="191919"/>
          <w:spacing w:val="-6"/>
          <w:sz w:val="18"/>
          <w:szCs w:val="18"/>
        </w:rPr>
        <w:t>r</w:t>
      </w:r>
      <w:r w:rsidRPr="00EA65A2">
        <w:rPr>
          <w:rFonts w:ascii="Times New Roman" w:hAnsi="Times New Roman"/>
          <w:i/>
          <w:iCs/>
          <w:color w:val="191919"/>
          <w:sz w:val="18"/>
          <w:szCs w:val="18"/>
        </w:rPr>
        <w:t xml:space="preserve">e levels </w:t>
      </w:r>
      <w:r w:rsidRPr="00EA65A2">
        <w:rPr>
          <w:rFonts w:ascii="Times New Roman" w:hAnsi="Times New Roman"/>
          <w:i/>
          <w:iCs/>
          <w:color w:val="191919"/>
          <w:spacing w:val="-6"/>
          <w:sz w:val="18"/>
          <w:szCs w:val="18"/>
        </w:rPr>
        <w:t>r</w:t>
      </w:r>
      <w:r w:rsidRPr="00EA65A2">
        <w:rPr>
          <w:rFonts w:ascii="Times New Roman" w:hAnsi="Times New Roman"/>
          <w:i/>
          <w:iCs/>
          <w:color w:val="191919"/>
          <w:sz w:val="18"/>
          <w:szCs w:val="18"/>
        </w:rPr>
        <w:t>eceive one (1) semester hour c</w:t>
      </w:r>
      <w:r w:rsidRPr="00EA65A2">
        <w:rPr>
          <w:rFonts w:ascii="Times New Roman" w:hAnsi="Times New Roman"/>
          <w:i/>
          <w:iCs/>
          <w:color w:val="191919"/>
          <w:spacing w:val="-6"/>
          <w:sz w:val="18"/>
          <w:szCs w:val="18"/>
        </w:rPr>
        <w:t>r</w:t>
      </w:r>
      <w:r w:rsidRPr="00EA65A2">
        <w:rPr>
          <w:rFonts w:ascii="Times New Roman" w:hAnsi="Times New Roman"/>
          <w:i/>
          <w:iCs/>
          <w:color w:val="191919"/>
          <w:sz w:val="18"/>
          <w:szCs w:val="18"/>
        </w:rPr>
        <w:t>edit.</w:t>
      </w:r>
    </w:p>
    <w:p w:rsidR="008014C5" w:rsidRPr="00EA65A2" w:rsidRDefault="008014C5" w:rsidP="008014C5">
      <w:pPr>
        <w:widowControl w:val="0"/>
        <w:autoSpaceDE w:val="0"/>
        <w:autoSpaceDN w:val="0"/>
        <w:adjustRightInd w:val="0"/>
        <w:spacing w:before="8" w:after="0"/>
        <w:ind w:left="160" w:firstLine="20"/>
        <w:rPr>
          <w:rFonts w:ascii="Times New Roman" w:hAnsi="Times New Roman"/>
          <w:color w:val="000000"/>
          <w:sz w:val="18"/>
          <w:szCs w:val="18"/>
        </w:rPr>
      </w:pPr>
      <w:r w:rsidRPr="00EA65A2">
        <w:rPr>
          <w:rFonts w:ascii="Times New Roman" w:hAnsi="Times New Roman"/>
          <w:i/>
          <w:iCs/>
          <w:color w:val="191919"/>
          <w:sz w:val="18"/>
          <w:szCs w:val="18"/>
        </w:rPr>
        <w:t>**</w:t>
      </w:r>
      <w:r w:rsidRPr="00EA65A2">
        <w:rPr>
          <w:rFonts w:ascii="Times New Roman" w:hAnsi="Times New Roman"/>
          <w:i/>
          <w:iCs/>
          <w:color w:val="191919"/>
          <w:spacing w:val="-3"/>
          <w:sz w:val="18"/>
          <w:szCs w:val="18"/>
        </w:rPr>
        <w:t xml:space="preserve"> </w:t>
      </w:r>
      <w:r w:rsidRPr="00EA65A2">
        <w:rPr>
          <w:rFonts w:ascii="Times New Roman" w:hAnsi="Times New Roman"/>
          <w:i/>
          <w:iCs/>
          <w:color w:val="191919"/>
          <w:sz w:val="18"/>
          <w:szCs w:val="18"/>
        </w:rPr>
        <w:t xml:space="preserve">Applied Lessons at the junior and senior levels </w:t>
      </w:r>
      <w:r w:rsidRPr="00EA65A2">
        <w:rPr>
          <w:rFonts w:ascii="Times New Roman" w:hAnsi="Times New Roman"/>
          <w:i/>
          <w:iCs/>
          <w:color w:val="191919"/>
          <w:spacing w:val="-6"/>
          <w:sz w:val="18"/>
          <w:szCs w:val="18"/>
        </w:rPr>
        <w:t>r</w:t>
      </w:r>
      <w:r w:rsidRPr="00EA65A2">
        <w:rPr>
          <w:rFonts w:ascii="Times New Roman" w:hAnsi="Times New Roman"/>
          <w:i/>
          <w:iCs/>
          <w:color w:val="191919"/>
          <w:sz w:val="18"/>
          <w:szCs w:val="18"/>
        </w:rPr>
        <w:t>eceive two (2) semester hours c</w:t>
      </w:r>
      <w:r w:rsidRPr="00EA65A2">
        <w:rPr>
          <w:rFonts w:ascii="Times New Roman" w:hAnsi="Times New Roman"/>
          <w:i/>
          <w:iCs/>
          <w:color w:val="191919"/>
          <w:spacing w:val="-6"/>
          <w:sz w:val="18"/>
          <w:szCs w:val="18"/>
        </w:rPr>
        <w:t>r</w:t>
      </w:r>
      <w:r w:rsidRPr="00EA65A2">
        <w:rPr>
          <w:rFonts w:ascii="Times New Roman" w:hAnsi="Times New Roman"/>
          <w:i/>
          <w:iCs/>
          <w:color w:val="191919"/>
          <w:sz w:val="18"/>
          <w:szCs w:val="18"/>
        </w:rPr>
        <w:t>edit.</w:t>
      </w:r>
    </w:p>
    <w:p w:rsidR="008014C5" w:rsidRDefault="008014C5" w:rsidP="008014C5">
      <w:pPr>
        <w:ind w:left="180" w:firstLine="0"/>
      </w:pPr>
      <w:r w:rsidRPr="00EA65A2">
        <w:rPr>
          <w:rFonts w:ascii="Times New Roman" w:hAnsi="Times New Roman"/>
          <w:i/>
          <w:iCs/>
          <w:color w:val="191919"/>
          <w:sz w:val="18"/>
          <w:szCs w:val="18"/>
        </w:rPr>
        <w:lastRenderedPageBreak/>
        <w:t>***</w:t>
      </w:r>
      <w:r w:rsidRPr="00EA65A2">
        <w:rPr>
          <w:rFonts w:ascii="Times New Roman" w:hAnsi="Times New Roman"/>
          <w:i/>
          <w:iCs/>
          <w:color w:val="191919"/>
          <w:spacing w:val="-18"/>
          <w:sz w:val="18"/>
          <w:szCs w:val="18"/>
        </w:rPr>
        <w:t>V</w:t>
      </w:r>
      <w:r w:rsidRPr="00EA65A2">
        <w:rPr>
          <w:rFonts w:ascii="Times New Roman" w:hAnsi="Times New Roman"/>
          <w:i/>
          <w:iCs/>
          <w:color w:val="191919"/>
          <w:sz w:val="18"/>
          <w:szCs w:val="18"/>
        </w:rPr>
        <w:t>oice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majors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take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MUSC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3171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and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3172,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piano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majors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take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MUSC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4050,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and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instrumental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majors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take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all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of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the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following: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MUSC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pacing w:val="-1"/>
          <w:sz w:val="16"/>
          <w:szCs w:val="16"/>
        </w:rPr>
        <w:t>3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230,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3050,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3600,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3700.</w:t>
      </w:r>
    </w:p>
    <w:p w:rsidR="008014C5" w:rsidRDefault="008014C5" w:rsidP="008014C5">
      <w:pPr>
        <w:widowControl w:val="0"/>
        <w:autoSpaceDE w:val="0"/>
        <w:autoSpaceDN w:val="0"/>
        <w:adjustRightInd w:val="0"/>
        <w:spacing w:before="30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Major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Electives</w:t>
      </w:r>
    </w:p>
    <w:p w:rsidR="008014C5" w:rsidRDefault="008014C5" w:rsidP="008014C5">
      <w:pPr>
        <w:widowControl w:val="0"/>
        <w:tabs>
          <w:tab w:val="left" w:pos="9900"/>
        </w:tabs>
        <w:autoSpaceDE w:val="0"/>
        <w:autoSpaceDN w:val="0"/>
        <w:adjustRightInd w:val="0"/>
        <w:spacing w:before="12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Foreign Languages (two semesters)</w:t>
      </w:r>
      <w:r>
        <w:rPr>
          <w:rFonts w:ascii="Times New Roman" w:hAnsi="Times New Roman"/>
          <w:color w:val="191919"/>
          <w:sz w:val="18"/>
          <w:szCs w:val="18"/>
        </w:rPr>
        <w:tab/>
        <w:t>6</w:t>
      </w:r>
    </w:p>
    <w:p w:rsidR="008014C5" w:rsidRDefault="008014C5" w:rsidP="008014C5">
      <w:pPr>
        <w:widowControl w:val="0"/>
        <w:tabs>
          <w:tab w:val="left" w:pos="981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Major Electives*</w:t>
      </w:r>
      <w:r>
        <w:rPr>
          <w:rFonts w:ascii="Times New Roman" w:hAnsi="Times New Roman"/>
          <w:color w:val="191919"/>
          <w:sz w:val="18"/>
          <w:szCs w:val="18"/>
        </w:rPr>
        <w:tab/>
        <w:t>10</w:t>
      </w:r>
    </w:p>
    <w:p w:rsidR="008014C5" w:rsidRDefault="008014C5" w:rsidP="008014C5">
      <w:pPr>
        <w:widowControl w:val="0"/>
        <w:autoSpaceDE w:val="0"/>
        <w:autoSpaceDN w:val="0"/>
        <w:adjustRightInd w:val="0"/>
        <w:spacing w:before="6" w:after="0"/>
        <w:ind w:left="270" w:right="460" w:firstLine="0"/>
        <w:jc w:val="righ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Subtotal 16</w:t>
      </w:r>
    </w:p>
    <w:p w:rsidR="008014C5" w:rsidRDefault="008014C5" w:rsidP="008014C5">
      <w:pPr>
        <w:widowControl w:val="0"/>
        <w:autoSpaceDE w:val="0"/>
        <w:autoSpaceDN w:val="0"/>
        <w:adjustRightInd w:val="0"/>
        <w:spacing w:before="17" w:after="0"/>
        <w:ind w:left="270" w:firstLine="0"/>
        <w:rPr>
          <w:rFonts w:ascii="Times New Roman" w:hAnsi="Times New Roman"/>
          <w:color w:val="000000"/>
          <w:sz w:val="16"/>
          <w:szCs w:val="16"/>
        </w:rPr>
      </w:pPr>
      <w:r w:rsidRPr="00EA65A2">
        <w:rPr>
          <w:rFonts w:ascii="Times New Roman" w:hAnsi="Times New Roman"/>
          <w:i/>
          <w:iCs/>
          <w:color w:val="191919"/>
          <w:sz w:val="18"/>
          <w:szCs w:val="18"/>
        </w:rPr>
        <w:t xml:space="preserve">*Major electives include the following courses: MUSC </w:t>
      </w:r>
      <w:r w:rsidRPr="00EA65A2">
        <w:rPr>
          <w:rFonts w:ascii="Times New Roman" w:hAnsi="Times New Roman"/>
          <w:i/>
          <w:iCs/>
          <w:color w:val="191919"/>
          <w:spacing w:val="-12"/>
          <w:sz w:val="18"/>
          <w:szCs w:val="18"/>
        </w:rPr>
        <w:t>111</w:t>
      </w:r>
      <w:r w:rsidRPr="00EA65A2">
        <w:rPr>
          <w:rFonts w:ascii="Times New Roman" w:hAnsi="Times New Roman"/>
          <w:i/>
          <w:iCs/>
          <w:color w:val="191919"/>
          <w:sz w:val="18"/>
          <w:szCs w:val="18"/>
        </w:rPr>
        <w:t xml:space="preserve">1, </w:t>
      </w:r>
      <w:r w:rsidRPr="00EA65A2">
        <w:rPr>
          <w:rFonts w:ascii="Times New Roman" w:hAnsi="Times New Roman"/>
          <w:i/>
          <w:iCs/>
          <w:color w:val="191919"/>
          <w:spacing w:val="-12"/>
          <w:sz w:val="18"/>
          <w:szCs w:val="18"/>
        </w:rPr>
        <w:t>11</w:t>
      </w:r>
      <w:r w:rsidRPr="00EA65A2">
        <w:rPr>
          <w:rFonts w:ascii="Times New Roman" w:hAnsi="Times New Roman"/>
          <w:i/>
          <w:iCs/>
          <w:color w:val="191919"/>
          <w:sz w:val="18"/>
          <w:szCs w:val="18"/>
        </w:rPr>
        <w:t>12, 4220, 4230,</w:t>
      </w:r>
      <w:r>
        <w:rPr>
          <w:rFonts w:ascii="Times New Roman" w:hAnsi="Times New Roman"/>
          <w:i/>
          <w:iCs/>
          <w:color w:val="191919"/>
          <w:sz w:val="18"/>
          <w:szCs w:val="18"/>
        </w:rPr>
        <w:t xml:space="preserve"> </w:t>
      </w:r>
      <w:r w:rsidRPr="00EA65A2">
        <w:rPr>
          <w:rFonts w:ascii="Times New Roman" w:hAnsi="Times New Roman"/>
          <w:i/>
          <w:iCs/>
          <w:color w:val="191919"/>
          <w:sz w:val="18"/>
          <w:szCs w:val="18"/>
        </w:rPr>
        <w:t>2024,</w:t>
      </w:r>
      <w:r>
        <w:rPr>
          <w:rFonts w:ascii="Times New Roman" w:hAnsi="Times New Roman"/>
          <w:i/>
          <w:iCs/>
          <w:color w:val="191919"/>
          <w:sz w:val="18"/>
          <w:szCs w:val="18"/>
        </w:rPr>
        <w:t xml:space="preserve"> </w:t>
      </w:r>
      <w:r w:rsidRPr="00EA65A2">
        <w:rPr>
          <w:rFonts w:ascii="Times New Roman" w:hAnsi="Times New Roman"/>
          <w:i/>
          <w:iCs/>
          <w:color w:val="191919"/>
          <w:sz w:val="18"/>
          <w:szCs w:val="18"/>
        </w:rPr>
        <w:t>3025, 3026</w:t>
      </w:r>
      <w:proofErr w:type="gramStart"/>
      <w:r w:rsidRPr="00EA65A2">
        <w:rPr>
          <w:rFonts w:ascii="Times New Roman" w:hAnsi="Times New Roman"/>
          <w:i/>
          <w:iCs/>
          <w:color w:val="191919"/>
          <w:sz w:val="18"/>
          <w:szCs w:val="18"/>
        </w:rPr>
        <w:t>,4130</w:t>
      </w:r>
      <w:proofErr w:type="gramEnd"/>
    </w:p>
    <w:p w:rsidR="008014C5" w:rsidRDefault="008014C5" w:rsidP="008014C5">
      <w:pPr>
        <w:widowControl w:val="0"/>
        <w:autoSpaceDE w:val="0"/>
        <w:autoSpaceDN w:val="0"/>
        <w:adjustRightInd w:val="0"/>
        <w:spacing w:before="18" w:after="0" w:line="240" w:lineRule="exact"/>
        <w:ind w:left="270" w:firstLine="0"/>
        <w:rPr>
          <w:rFonts w:ascii="Times New Roman" w:hAnsi="Times New Roman"/>
          <w:color w:val="000000"/>
          <w:sz w:val="24"/>
          <w:szCs w:val="24"/>
        </w:rPr>
      </w:pPr>
    </w:p>
    <w:p w:rsidR="008014C5" w:rsidRDefault="008014C5" w:rsidP="008014C5">
      <w:pPr>
        <w:widowControl w:val="0"/>
        <w:autoSpaceDE w:val="0"/>
        <w:autoSpaceDN w:val="0"/>
        <w:adjustRightInd w:val="0"/>
        <w:spacing w:after="0"/>
        <w:ind w:left="270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ROGRAM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TUDY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FOR</w:t>
      </w:r>
      <w:r>
        <w:rPr>
          <w:rFonts w:ascii="Times New Roman" w:hAnsi="Times New Roman"/>
          <w:b/>
          <w:bCs/>
          <w:color w:val="191919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THE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TS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EGREE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M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USIC</w:t>
      </w:r>
    </w:p>
    <w:p w:rsidR="008014C5" w:rsidRDefault="008014C5" w:rsidP="008014C5">
      <w:pPr>
        <w:widowControl w:val="0"/>
        <w:autoSpaceDE w:val="0"/>
        <w:autoSpaceDN w:val="0"/>
        <w:adjustRightInd w:val="0"/>
        <w:spacing w:before="16" w:after="0"/>
        <w:ind w:left="270" w:firstLine="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(123 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EMESTER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H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OURS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)</w:t>
      </w:r>
    </w:p>
    <w:p w:rsidR="008014C5" w:rsidRDefault="008014C5" w:rsidP="008014C5">
      <w:pPr>
        <w:widowControl w:val="0"/>
        <w:autoSpaceDE w:val="0"/>
        <w:autoSpaceDN w:val="0"/>
        <w:adjustRightInd w:val="0"/>
        <w:spacing w:before="7" w:after="0" w:line="190" w:lineRule="exact"/>
        <w:ind w:left="270" w:firstLine="0"/>
        <w:rPr>
          <w:rFonts w:ascii="Times New Roman" w:hAnsi="Times New Roman"/>
          <w:color w:val="000000"/>
          <w:sz w:val="19"/>
          <w:szCs w:val="19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065"/>
        <w:gridCol w:w="3992"/>
        <w:gridCol w:w="2373"/>
        <w:gridCol w:w="1350"/>
      </w:tblGrid>
      <w:tr w:rsidR="008014C5" w:rsidRPr="007A7452" w:rsidTr="008014C5">
        <w:trPr>
          <w:trHeight w:hRule="exact" w:val="300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70"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eshma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</w:tc>
        <w:tc>
          <w:tcPr>
            <w:tcW w:w="399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70"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70" w:after="0"/>
              <w:ind w:left="27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Spring</w:t>
            </w:r>
          </w:p>
        </w:tc>
      </w:tr>
      <w:tr w:rsidR="008014C5" w:rsidRPr="007A7452" w:rsidTr="008014C5">
        <w:trPr>
          <w:trHeight w:hRule="exact" w:val="218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101,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102</w:t>
            </w:r>
          </w:p>
        </w:tc>
        <w:tc>
          <w:tcPr>
            <w:tcW w:w="399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English Comp. I &amp; II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TH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399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College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Algebra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right="-31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CSCI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399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Computers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1021, 1022</w:t>
            </w:r>
          </w:p>
        </w:tc>
        <w:tc>
          <w:tcPr>
            <w:tcW w:w="399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Theory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1021L, 1022L</w:t>
            </w:r>
          </w:p>
        </w:tc>
        <w:tc>
          <w:tcPr>
            <w:tcW w:w="399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raining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Major Instrument</w:t>
            </w:r>
          </w:p>
        </w:tc>
        <w:tc>
          <w:tcPr>
            <w:tcW w:w="399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60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Secondary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(Keyboard, etc.)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60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Performance 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60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(Band, Choi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 etc)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ASU 1200</w:t>
            </w:r>
          </w:p>
        </w:tc>
        <w:tc>
          <w:tcPr>
            <w:tcW w:w="399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Freshman Seminar  &amp; Service to Leaders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 1001-10</w:t>
            </w:r>
          </w:p>
        </w:tc>
        <w:tc>
          <w:tcPr>
            <w:tcW w:w="399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Recreational Skills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4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1002</w:t>
            </w:r>
          </w:p>
        </w:tc>
        <w:tc>
          <w:tcPr>
            <w:tcW w:w="399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the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 Diaspora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29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399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</w:tbl>
    <w:p w:rsidR="008014C5" w:rsidRDefault="008014C5" w:rsidP="008014C5">
      <w:pPr>
        <w:widowControl w:val="0"/>
        <w:autoSpaceDE w:val="0"/>
        <w:autoSpaceDN w:val="0"/>
        <w:adjustRightInd w:val="0"/>
        <w:spacing w:before="3" w:after="0" w:line="120" w:lineRule="exact"/>
        <w:ind w:left="270" w:firstLine="0"/>
        <w:rPr>
          <w:rFonts w:ascii="Times New Roman" w:hAnsi="Times New Roman"/>
          <w:sz w:val="12"/>
          <w:szCs w:val="12"/>
        </w:rPr>
      </w:pPr>
    </w:p>
    <w:p w:rsidR="008014C5" w:rsidRDefault="008014C5" w:rsidP="008014C5">
      <w:pPr>
        <w:widowControl w:val="0"/>
        <w:autoSpaceDE w:val="0"/>
        <w:autoSpaceDN w:val="0"/>
        <w:adjustRightInd w:val="0"/>
        <w:spacing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Sophomo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0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ear</w:t>
      </w:r>
    </w:p>
    <w:p w:rsidR="008014C5" w:rsidRDefault="008014C5" w:rsidP="008014C5">
      <w:pPr>
        <w:widowControl w:val="0"/>
        <w:autoSpaceDE w:val="0"/>
        <w:autoSpaceDN w:val="0"/>
        <w:adjustRightInd w:val="0"/>
        <w:spacing w:before="12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BIOL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111</w:t>
      </w:r>
      <w:r>
        <w:rPr>
          <w:rFonts w:ascii="Times New Roman" w:hAnsi="Times New Roman"/>
          <w:color w:val="191919"/>
          <w:sz w:val="18"/>
          <w:szCs w:val="18"/>
        </w:rPr>
        <w:t xml:space="preserve">1K,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12K (or Physical Science)</w:t>
      </w:r>
    </w:p>
    <w:tbl>
      <w:tblPr>
        <w:tblW w:w="97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065"/>
        <w:gridCol w:w="3845"/>
        <w:gridCol w:w="1980"/>
        <w:gridCol w:w="1890"/>
      </w:tblGrid>
      <w:tr w:rsidR="008014C5" w:rsidRPr="007A7452" w:rsidTr="008014C5">
        <w:trPr>
          <w:trHeight w:hRule="exact" w:val="234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6"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Biological Sciences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6"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6" w:after="0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Literature I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2000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 Seminar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2021, 2022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 Harmony &amp; Musicianship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2021L, 2022L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raining Lab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Major Instrument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59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Secondary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(Keyboard, etc.)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59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Performance 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 1001-10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Recreational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Activity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4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MUSC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133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Music Literature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322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</w:tr>
      <w:tr w:rsidR="008014C5" w:rsidRPr="007A7452" w:rsidTr="008014C5">
        <w:trPr>
          <w:trHeight w:hRule="exact" w:val="32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96"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Junior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8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(Area E) POLS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US &amp; GA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Go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ARAP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Appreciation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Foreign Language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3133,3134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 History and Lit.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3021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Counterpoint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3022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Form &amp;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Analysis I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Major Instrument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Performing 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4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Instrumental Methods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322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  <w:tr w:rsidR="008014C5" w:rsidRPr="007A7452" w:rsidTr="008014C5">
        <w:trPr>
          <w:trHeight w:hRule="exact" w:val="32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96"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Senior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8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 2105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Economy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324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1,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 and II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324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96"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Major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Electives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96"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5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96" w:after="0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5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COMM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Analytical Discussions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Major Instrument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HEDP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1001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ellness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Instrumental Methods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4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4000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Senior Recital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9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14</w:t>
            </w:r>
          </w:p>
        </w:tc>
      </w:tr>
    </w:tbl>
    <w:p w:rsidR="008014C5" w:rsidRDefault="008014C5"/>
    <w:p w:rsidR="008014C5" w:rsidRDefault="008014C5" w:rsidP="00426445">
      <w:pPr>
        <w:pStyle w:val="Heading2"/>
        <w:ind w:left="270" w:firstLine="0"/>
        <w:rPr>
          <w:rFonts w:ascii="Times New Roman" w:hAnsi="Times New Roman"/>
          <w:color w:val="000000"/>
          <w:sz w:val="24"/>
          <w:szCs w:val="24"/>
        </w:rPr>
      </w:pPr>
      <w:bookmarkStart w:id="94" w:name="_Toc295327599"/>
      <w:bookmarkStart w:id="95" w:name="_Toc295562546"/>
      <w:bookmarkStart w:id="96" w:name="_Toc295574484"/>
      <w:bookmarkStart w:id="97" w:name="_Toc295575533"/>
      <w:r>
        <w:rPr>
          <w:rFonts w:ascii="Times New Roman" w:hAnsi="Times New Roman"/>
          <w:color w:val="191919"/>
          <w:sz w:val="32"/>
          <w:szCs w:val="32"/>
        </w:rPr>
        <w:t>B</w:t>
      </w:r>
      <w:r>
        <w:rPr>
          <w:rFonts w:ascii="Times New Roman" w:hAnsi="Times New Roman"/>
          <w:color w:val="191919"/>
          <w:sz w:val="24"/>
          <w:szCs w:val="24"/>
        </w:rPr>
        <w:t>ACHELOR</w:t>
      </w:r>
      <w:r>
        <w:rPr>
          <w:rFonts w:ascii="Times New Roman" w:hAnsi="Times New Roman"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24"/>
          <w:szCs w:val="24"/>
        </w:rPr>
        <w:t>OF</w:t>
      </w:r>
      <w:r>
        <w:rPr>
          <w:rFonts w:ascii="Times New Roman" w:hAnsi="Times New Roman"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32"/>
          <w:szCs w:val="32"/>
        </w:rPr>
        <w:t>M</w:t>
      </w:r>
      <w:r>
        <w:rPr>
          <w:rFonts w:ascii="Times New Roman" w:hAnsi="Times New Roman"/>
          <w:color w:val="191919"/>
          <w:sz w:val="24"/>
          <w:szCs w:val="24"/>
        </w:rPr>
        <w:t>USIC</w:t>
      </w:r>
      <w:r>
        <w:rPr>
          <w:rFonts w:ascii="Times New Roman" w:hAnsi="Times New Roman"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32"/>
          <w:szCs w:val="32"/>
        </w:rPr>
        <w:t>E</w:t>
      </w:r>
      <w:r>
        <w:rPr>
          <w:rFonts w:ascii="Times New Roman" w:hAnsi="Times New Roman"/>
          <w:color w:val="191919"/>
          <w:sz w:val="24"/>
          <w:szCs w:val="24"/>
        </w:rPr>
        <w:t>DUC</w:t>
      </w:r>
      <w:r>
        <w:rPr>
          <w:rFonts w:ascii="Times New Roman" w:hAnsi="Times New Roman"/>
          <w:color w:val="191919"/>
          <w:spacing w:val="-18"/>
          <w:sz w:val="24"/>
          <w:szCs w:val="24"/>
        </w:rPr>
        <w:t>A</w:t>
      </w:r>
      <w:r>
        <w:rPr>
          <w:rFonts w:ascii="Times New Roman" w:hAnsi="Times New Roman"/>
          <w:color w:val="191919"/>
          <w:sz w:val="24"/>
          <w:szCs w:val="24"/>
        </w:rPr>
        <w:t>TION</w:t>
      </w:r>
      <w:r>
        <w:rPr>
          <w:rFonts w:ascii="Times New Roman" w:hAnsi="Times New Roman"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32"/>
          <w:szCs w:val="32"/>
        </w:rPr>
        <w:t>D</w:t>
      </w:r>
      <w:r>
        <w:rPr>
          <w:rFonts w:ascii="Times New Roman" w:hAnsi="Times New Roman"/>
          <w:color w:val="191919"/>
          <w:sz w:val="24"/>
          <w:szCs w:val="24"/>
        </w:rPr>
        <w:t>EGREE</w:t>
      </w:r>
      <w:bookmarkEnd w:id="94"/>
      <w:bookmarkEnd w:id="95"/>
      <w:bookmarkEnd w:id="96"/>
      <w:bookmarkEnd w:id="97"/>
    </w:p>
    <w:p w:rsidR="008014C5" w:rsidRDefault="008014C5" w:rsidP="008014C5">
      <w:pPr>
        <w:widowControl w:val="0"/>
        <w:autoSpaceDE w:val="0"/>
        <w:autoSpaceDN w:val="0"/>
        <w:adjustRightInd w:val="0"/>
        <w:spacing w:before="8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8014C5" w:rsidRDefault="008014C5" w:rsidP="008014C5">
      <w:pPr>
        <w:widowControl w:val="0"/>
        <w:tabs>
          <w:tab w:val="left" w:pos="6480"/>
          <w:tab w:val="left" w:pos="9020"/>
        </w:tabs>
        <w:autoSpaceDE w:val="0"/>
        <w:autoSpaceDN w:val="0"/>
        <w:adjustRightInd w:val="0"/>
        <w:spacing w:after="0"/>
        <w:ind w:left="160" w:firstLine="11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Fiel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P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equisite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edi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Hrs.</w:t>
      </w:r>
    </w:p>
    <w:p w:rsidR="008014C5" w:rsidRDefault="008014C5" w:rsidP="008014C5">
      <w:pPr>
        <w:widowControl w:val="0"/>
        <w:autoSpaceDE w:val="0"/>
        <w:autoSpaceDN w:val="0"/>
        <w:adjustRightInd w:val="0"/>
        <w:spacing w:before="8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80"/>
        <w:gridCol w:w="3510"/>
        <w:gridCol w:w="90"/>
        <w:gridCol w:w="1585"/>
        <w:gridCol w:w="35"/>
        <w:gridCol w:w="1890"/>
      </w:tblGrid>
      <w:tr w:rsidR="008014C5" w:rsidRPr="007A7452" w:rsidTr="008014C5">
        <w:trPr>
          <w:trHeight w:hRule="exact" w:val="298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70" w:after="0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1021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70" w:after="0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Theory I</w:t>
            </w: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70" w:after="0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1022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Theory II</w:t>
            </w: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1021L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raining I</w:t>
            </w: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1022L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raining II</w:t>
            </w: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MUSC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123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Music</w:t>
            </w: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Lessons (Freshman Level)</w:t>
            </w: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Lessons (Sophomore Level)</w:t>
            </w: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Secondary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(Piano,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3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oice, Etc.)</w:t>
            </w: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537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Performance 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ganizations</w:t>
            </w: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6" w:after="0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 18</w:t>
            </w:r>
          </w:p>
        </w:tc>
      </w:tr>
      <w:tr w:rsidR="008014C5" w:rsidRPr="007A7452" w:rsidTr="008014C5">
        <w:trPr>
          <w:trHeight w:hRule="exact" w:val="32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96" w:after="0"/>
              <w:ind w:left="15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Major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Requi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ements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8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2021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Theory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1022</w:t>
            </w:r>
          </w:p>
        </w:tc>
        <w:tc>
          <w:tcPr>
            <w:tcW w:w="1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2022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Theory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2021</w:t>
            </w:r>
          </w:p>
        </w:tc>
        <w:tc>
          <w:tcPr>
            <w:tcW w:w="1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2021L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raining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1022L</w:t>
            </w:r>
          </w:p>
        </w:tc>
        <w:tc>
          <w:tcPr>
            <w:tcW w:w="1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2022L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raining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2021L</w:t>
            </w:r>
          </w:p>
        </w:tc>
        <w:tc>
          <w:tcPr>
            <w:tcW w:w="1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Secondary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(Soph.)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2280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Computer Generated Music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3022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Form and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Analysis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3021</w:t>
            </w:r>
          </w:p>
        </w:tc>
        <w:tc>
          <w:tcPr>
            <w:tcW w:w="1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Junior Level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Lessons (**Ed)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Performance 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ganizations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Senior Level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Lessons (Ed.)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3133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 History and Literature I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3134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 History and Literature II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4220 or 4230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Conducting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3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oice, Piano or Instrumental Methods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5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2010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Music Education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4000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Senior Recital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4436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Elementary Music Methods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511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4439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Secondary Band Choral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6" w:after="0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 44</w:t>
            </w:r>
          </w:p>
        </w:tc>
      </w:tr>
    </w:tbl>
    <w:p w:rsidR="008014C5" w:rsidRDefault="008014C5" w:rsidP="008014C5">
      <w:pPr>
        <w:widowControl w:val="0"/>
        <w:autoSpaceDE w:val="0"/>
        <w:autoSpaceDN w:val="0"/>
        <w:adjustRightInd w:val="0"/>
        <w:spacing w:before="3" w:after="0" w:line="120" w:lineRule="exact"/>
        <w:rPr>
          <w:rFonts w:ascii="Times New Roman" w:hAnsi="Times New Roman"/>
          <w:sz w:val="12"/>
          <w:szCs w:val="12"/>
        </w:rPr>
      </w:pPr>
    </w:p>
    <w:p w:rsidR="008014C5" w:rsidRDefault="008014C5" w:rsidP="008014C5">
      <w:pPr>
        <w:widowControl w:val="0"/>
        <w:autoSpaceDE w:val="0"/>
        <w:autoSpaceDN w:val="0"/>
        <w:adjustRightInd w:val="0"/>
        <w:spacing w:after="0"/>
        <w:ind w:left="160" w:firstLine="11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P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ofessional Education Courses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60"/>
        <w:gridCol w:w="5220"/>
        <w:gridCol w:w="1686"/>
      </w:tblGrid>
      <w:tr w:rsidR="008014C5" w:rsidRPr="007A7452" w:rsidTr="008014C5">
        <w:trPr>
          <w:trHeight w:hRule="exact" w:val="237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9" w:after="0"/>
              <w:ind w:left="15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 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9" w:after="0"/>
              <w:ind w:hanging="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Investing Critical &amp; Contemporary Issues in Education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9" w:after="0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 2120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hanging="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Exploring Socio/Cultural Perspectives on Diversity in the </w:t>
            </w: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 Context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 2130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hanging="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Exploring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eaching and Learning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SPED 3230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hanging="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Contemporary Perspective of the Exceptional Student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 4430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hanging="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Prep for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eaching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511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 4461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hanging="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Student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eaching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1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14</w:t>
            </w: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6" w:after="0"/>
              <w:ind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 28</w:t>
            </w:r>
          </w:p>
        </w:tc>
      </w:tr>
    </w:tbl>
    <w:p w:rsidR="008014C5" w:rsidRDefault="008014C5"/>
    <w:p w:rsidR="008014C5" w:rsidRDefault="008014C5"/>
    <w:p w:rsidR="008014C5" w:rsidRDefault="008014C5"/>
    <w:p w:rsidR="008014C5" w:rsidRDefault="008014C5"/>
    <w:p w:rsidR="008014C5" w:rsidRDefault="008014C5"/>
    <w:p w:rsidR="008014C5" w:rsidRDefault="008014C5"/>
    <w:p w:rsidR="008014C5" w:rsidRDefault="008014C5"/>
    <w:p w:rsidR="008014C5" w:rsidRDefault="008014C5"/>
    <w:p w:rsidR="008014C5" w:rsidRDefault="008014C5"/>
    <w:p w:rsidR="008014C5" w:rsidRDefault="008014C5" w:rsidP="008014C5">
      <w:pPr>
        <w:widowControl w:val="0"/>
        <w:autoSpaceDE w:val="0"/>
        <w:autoSpaceDN w:val="0"/>
        <w:adjustRightInd w:val="0"/>
        <w:spacing w:before="29" w:after="0"/>
        <w:ind w:left="270" w:firstLine="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lastRenderedPageBreak/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ROGRAM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TUDY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FOR</w:t>
      </w:r>
      <w:r>
        <w:rPr>
          <w:rFonts w:ascii="Times New Roman" w:hAnsi="Times New Roman"/>
          <w:b/>
          <w:bCs/>
          <w:color w:val="191919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THE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M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USIC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E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DUC</w:t>
      </w:r>
      <w:r>
        <w:rPr>
          <w:rFonts w:ascii="Times New Roman" w:hAnsi="Times New Roman"/>
          <w:b/>
          <w:bCs/>
          <w:color w:val="191919"/>
          <w:spacing w:val="-18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EGREE</w:t>
      </w:r>
    </w:p>
    <w:p w:rsidR="008014C5" w:rsidRDefault="008014C5" w:rsidP="008014C5">
      <w:pPr>
        <w:widowControl w:val="0"/>
        <w:autoSpaceDE w:val="0"/>
        <w:autoSpaceDN w:val="0"/>
        <w:adjustRightInd w:val="0"/>
        <w:spacing w:before="55" w:after="0"/>
        <w:ind w:left="270" w:firstLine="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135 Semester Hours</w:t>
      </w:r>
    </w:p>
    <w:p w:rsidR="008014C5" w:rsidRDefault="008014C5" w:rsidP="008014C5">
      <w:pPr>
        <w:widowControl w:val="0"/>
        <w:autoSpaceDE w:val="0"/>
        <w:autoSpaceDN w:val="0"/>
        <w:adjustRightInd w:val="0"/>
        <w:spacing w:before="9" w:after="0"/>
        <w:ind w:left="270" w:firstLine="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Musi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minimu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fou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hal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yea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program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orde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finis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fou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year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severa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semester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overloa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credit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taken.</w:t>
      </w:r>
    </w:p>
    <w:tbl>
      <w:tblPr>
        <w:tblW w:w="99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070"/>
        <w:gridCol w:w="2250"/>
        <w:gridCol w:w="630"/>
        <w:gridCol w:w="1697"/>
        <w:gridCol w:w="2353"/>
        <w:gridCol w:w="900"/>
      </w:tblGrid>
      <w:tr w:rsidR="008014C5" w:rsidRPr="007A7452" w:rsidTr="008014C5">
        <w:trPr>
          <w:trHeight w:hRule="exact" w:val="516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70" w:after="0"/>
              <w:ind w:left="720" w:firstLine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eshman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12" w:after="0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First Semester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9" w:after="0" w:line="280" w:lineRule="exact"/>
              <w:ind w:left="720"/>
              <w:rPr>
                <w:rFonts w:ascii="Times New Roman" w:hAnsi="Times New Roman"/>
                <w:sz w:val="28"/>
                <w:szCs w:val="28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Second Semester</w:t>
            </w:r>
          </w:p>
        </w:tc>
        <w:tc>
          <w:tcPr>
            <w:tcW w:w="32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6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Courses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itles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Hours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Courses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itles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-61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Hours</w:t>
            </w:r>
            <w:r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</w:t>
            </w:r>
            <w:proofErr w:type="spellEnd"/>
          </w:p>
        </w:tc>
      </w:tr>
      <w:tr w:rsidR="008014C5" w:rsidRPr="007A7452" w:rsidTr="008014C5">
        <w:trPr>
          <w:trHeight w:hRule="exact" w:val="218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English Composition I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102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English Composition II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540" w:right="136" w:firstLine="149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TH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College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Algebra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 1003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echnology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right="46" w:firstLine="149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Theory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1022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Theory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right="47" w:firstLine="149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1021L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raining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1022L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raining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right="46" w:firstLine="149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7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 xml:space="preserve">*Applied Major 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20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oice or Instrument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0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*Applied Major Instrument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540" w:right="47" w:firstLine="149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Secondary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Applied (Keyboa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7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d, etc.)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0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Secondary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Applied (Keyboa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7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d, etc.)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14" w:right="47" w:firstLine="149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Performance O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7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ganization (Band, Choir)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0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Performance O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7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ganization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right="47" w:firstLine="149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tabs>
                <w:tab w:val="left" w:pos="1460"/>
              </w:tabs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ASU 1200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Freshman Seminar</w:t>
            </w:r>
            <w:ins w:id="98" w:author=" " w:date="2011-05-16T11:20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 xml:space="preserve"> </w:t>
              </w:r>
            </w:ins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0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 1001-10 Recreational Skills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right="46" w:firstLine="149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tabs>
                <w:tab w:val="left" w:pos="1460"/>
              </w:tabs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del w:id="99" w:author=" " w:date="2011-05-16T11:21:00Z">
              <w:r w:rsidRPr="007A7452" w:rsidDel="00B56010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HIST</w:delText>
              </w:r>
              <w:r w:rsidRPr="007A7452" w:rsidDel="00B56010">
                <w:rPr>
                  <w:rFonts w:ascii="Times New Roman" w:hAnsi="Times New Roman"/>
                  <w:color w:val="191919"/>
                  <w:spacing w:val="-3"/>
                  <w:sz w:val="18"/>
                  <w:szCs w:val="18"/>
                </w:rPr>
                <w:delText xml:space="preserve"> </w:delText>
              </w:r>
              <w:r w:rsidRPr="007A7452" w:rsidDel="00B56010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1002</w:delText>
              </w:r>
              <w:r w:rsidRPr="007A7452" w:rsidDel="00B56010">
                <w:rPr>
                  <w:rFonts w:ascii="Times New Roman" w:hAnsi="Times New Roman"/>
                  <w:color w:val="191919"/>
                  <w:sz w:val="18"/>
                  <w:szCs w:val="18"/>
                </w:rPr>
                <w:tab/>
                <w:delText>African Diaspora</w:delText>
              </w:r>
            </w:del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  <w:ins w:id="100" w:author=" " w:date="2011-05-16T11:21:00Z">
              <w:r>
                <w:rPr>
                  <w:rFonts w:ascii="Times New Roman" w:hAnsi="Times New Roman"/>
                  <w:sz w:val="24"/>
                  <w:szCs w:val="24"/>
                </w:rPr>
                <w:t xml:space="preserve">  </w:t>
              </w:r>
            </w:ins>
          </w:p>
        </w:tc>
        <w:tc>
          <w:tcPr>
            <w:tcW w:w="40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ins w:id="101" w:author=" " w:date="2011-05-16T11:21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 xml:space="preserve"> </w:t>
              </w:r>
              <w:r w:rsidRPr="007A7452">
                <w:rPr>
                  <w:rFonts w:ascii="Times New Roman" w:hAnsi="Times New Roman"/>
                  <w:color w:val="191919"/>
                  <w:sz w:val="18"/>
                  <w:szCs w:val="18"/>
                </w:rPr>
                <w:t>HIST</w:t>
              </w:r>
              <w:r w:rsidRPr="007A7452">
                <w:rPr>
                  <w:rFonts w:ascii="Times New Roman" w:hAnsi="Times New Roman"/>
                  <w:color w:val="191919"/>
                  <w:spacing w:val="-3"/>
                  <w:sz w:val="18"/>
                  <w:szCs w:val="18"/>
                </w:rPr>
                <w:t xml:space="preserve"> </w:t>
              </w:r>
              <w:r w:rsidRPr="007A7452">
                <w:rPr>
                  <w:rFonts w:ascii="Times New Roman" w:hAnsi="Times New Roman"/>
                  <w:color w:val="191919"/>
                  <w:sz w:val="18"/>
                  <w:szCs w:val="18"/>
                </w:rPr>
                <w:t>1002</w:t>
              </w:r>
              <w:r w:rsidRPr="007A7452">
                <w:rPr>
                  <w:rFonts w:ascii="Times New Roman" w:hAnsi="Times New Roman"/>
                  <w:color w:val="191919"/>
                  <w:sz w:val="18"/>
                  <w:szCs w:val="18"/>
                </w:rPr>
                <w:tab/>
                <w:t>African Diaspora</w:t>
              </w:r>
            </w:ins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right="47" w:firstLine="149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214"/>
        </w:trPr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tabs>
                <w:tab w:val="left" w:pos="1460"/>
              </w:tabs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del w:id="102" w:author=" " w:date="2011-05-16T11:21:00Z">
              <w:r w:rsidRPr="007A7452" w:rsidDel="00B56010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 xml:space="preserve">MUSC </w:delText>
              </w:r>
              <w:r w:rsidRPr="007A7452" w:rsidDel="00B56010">
                <w:rPr>
                  <w:rFonts w:ascii="Times New Roman" w:hAnsi="Times New Roman"/>
                  <w:color w:val="191919"/>
                  <w:spacing w:val="-7"/>
                  <w:sz w:val="18"/>
                  <w:szCs w:val="18"/>
                </w:rPr>
                <w:delText>1</w:delText>
              </w:r>
              <w:r w:rsidRPr="007A7452" w:rsidDel="00B56010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123</w:delText>
              </w:r>
              <w:r w:rsidRPr="007A7452" w:rsidDel="00B56010">
                <w:rPr>
                  <w:rFonts w:ascii="Times New Roman" w:hAnsi="Times New Roman"/>
                  <w:color w:val="191919"/>
                  <w:sz w:val="18"/>
                  <w:szCs w:val="18"/>
                </w:rPr>
                <w:tab/>
              </w:r>
              <w:r w:rsidRPr="007A7452" w:rsidDel="00B56010">
                <w:rPr>
                  <w:rFonts w:ascii="Times New Roman" w:hAnsi="Times New Roman"/>
                  <w:color w:val="191919"/>
                  <w:spacing w:val="-14"/>
                  <w:sz w:val="18"/>
                  <w:szCs w:val="18"/>
                </w:rPr>
                <w:delText>W</w:delText>
              </w:r>
              <w:r w:rsidRPr="007A7452" w:rsidDel="00B56010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orld Music</w:delText>
              </w:r>
            </w:del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ins w:id="103" w:author=" " w:date="2011-05-16T11:21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 xml:space="preserve"> </w:t>
              </w:r>
              <w:r w:rsidRPr="007A7452">
                <w:rPr>
                  <w:rFonts w:ascii="Times New Roman" w:hAnsi="Times New Roman"/>
                  <w:color w:val="191919"/>
                  <w:sz w:val="18"/>
                  <w:szCs w:val="18"/>
                </w:rPr>
                <w:t xml:space="preserve">MUSC </w:t>
              </w:r>
              <w:r w:rsidRPr="007A7452">
                <w:rPr>
                  <w:rFonts w:ascii="Times New Roman" w:hAnsi="Times New Roman"/>
                  <w:color w:val="191919"/>
                  <w:spacing w:val="-7"/>
                  <w:sz w:val="18"/>
                  <w:szCs w:val="18"/>
                </w:rPr>
                <w:t>1</w:t>
              </w:r>
              <w:r w:rsidRPr="007A7452">
                <w:rPr>
                  <w:rFonts w:ascii="Times New Roman" w:hAnsi="Times New Roman"/>
                  <w:color w:val="191919"/>
                  <w:sz w:val="18"/>
                  <w:szCs w:val="18"/>
                </w:rPr>
                <w:t>123</w:t>
              </w:r>
              <w:r w:rsidRPr="007A7452">
                <w:rPr>
                  <w:rFonts w:ascii="Times New Roman" w:hAnsi="Times New Roman"/>
                  <w:color w:val="191919"/>
                  <w:sz w:val="18"/>
                  <w:szCs w:val="18"/>
                </w:rPr>
                <w:tab/>
              </w:r>
              <w:r w:rsidRPr="007A7452">
                <w:rPr>
                  <w:rFonts w:ascii="Times New Roman" w:hAnsi="Times New Roman"/>
                  <w:color w:val="191919"/>
                  <w:spacing w:val="-14"/>
                  <w:sz w:val="18"/>
                  <w:szCs w:val="18"/>
                </w:rPr>
                <w:t>W</w:t>
              </w:r>
              <w:r w:rsidRPr="007A7452">
                <w:rPr>
                  <w:rFonts w:ascii="Times New Roman" w:hAnsi="Times New Roman"/>
                  <w:color w:val="191919"/>
                  <w:sz w:val="18"/>
                  <w:szCs w:val="18"/>
                </w:rPr>
                <w:t>orld Music</w:t>
              </w:r>
            </w:ins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97" w:right="47" w:firstLine="149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322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8" w:lineRule="exact"/>
              <w:ind w:left="7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8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 w:firstLine="3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8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 17</w:t>
            </w:r>
          </w:p>
        </w:tc>
      </w:tr>
      <w:tr w:rsidR="008014C5" w:rsidRPr="007A7452" w:rsidTr="008014C5">
        <w:trPr>
          <w:trHeight w:hRule="exact" w:val="326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96" w:after="0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Sophomo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432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20" w:firstLine="6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First Semester</w:t>
            </w: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6" w:after="0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Courses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3" w:after="0" w:line="200" w:lineRule="exact"/>
              <w:ind w:left="720"/>
              <w:rPr>
                <w:rFonts w:ascii="Times New Roman" w:hAnsi="Times New Roman"/>
                <w:sz w:val="20"/>
                <w:szCs w:val="20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 w:firstLine="1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itles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3" w:after="0" w:line="200" w:lineRule="exact"/>
              <w:ind w:left="720"/>
              <w:rPr>
                <w:rFonts w:ascii="Times New Roman" w:hAnsi="Times New Roman"/>
                <w:sz w:val="20"/>
                <w:szCs w:val="20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Hours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firstLine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Second Semester</w:t>
            </w: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6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Courses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3" w:after="0" w:line="200" w:lineRule="exact"/>
              <w:ind w:left="720"/>
              <w:rPr>
                <w:rFonts w:ascii="Times New Roman" w:hAnsi="Times New Roman"/>
                <w:sz w:val="20"/>
                <w:szCs w:val="20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itles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3" w:after="0" w:line="200" w:lineRule="exact"/>
              <w:ind w:left="-12" w:firstLine="12"/>
              <w:rPr>
                <w:rFonts w:ascii="Times New Roman" w:hAnsi="Times New Roman"/>
                <w:sz w:val="20"/>
                <w:szCs w:val="20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-12" w:firstLine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Hours</w:t>
            </w:r>
          </w:p>
        </w:tc>
      </w:tr>
      <w:tr w:rsidR="008014C5" w:rsidRPr="007A7452" w:rsidTr="008014C5">
        <w:trPr>
          <w:trHeight w:hRule="exact" w:val="218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1111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20" w:firstLine="1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Introduction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Introduction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-12" w:right="46" w:firstLine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1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Literature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12" w:right="47" w:firstLine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2280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1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Comp. Gen. Music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MUSC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Appreciation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12" w:right="47" w:firstLine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1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Theory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2022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Theory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12" w:right="40" w:firstLine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2021L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1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raining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2022L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raining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12" w:right="46" w:firstLine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2010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1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Music Ed.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HEDP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1001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ellness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12" w:right="47" w:firstLine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 xml:space="preserve">*Applied Major 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20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oice or Instrumental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0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*Applied Major Instrument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-12" w:firstLine="1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6"/>
        </w:trPr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Secondary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Applied (Keyboa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7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d, etc.)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0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Secondary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Applied (Keyboa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7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d, etc.)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12" w:right="47" w:firstLine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4"/>
        </w:trPr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Performance O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7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ganization (Band, Choir)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0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Performance O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7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ganization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12" w:right="47" w:firstLine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96"/>
        </w:trPr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17</w:t>
            </w:r>
          </w:p>
        </w:tc>
        <w:tc>
          <w:tcPr>
            <w:tcW w:w="40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-12" w:right="47" w:firstLine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18</w:t>
            </w:r>
          </w:p>
        </w:tc>
      </w:tr>
    </w:tbl>
    <w:p w:rsidR="008014C5" w:rsidRDefault="008014C5" w:rsidP="008014C5">
      <w:pPr>
        <w:widowControl w:val="0"/>
        <w:autoSpaceDE w:val="0"/>
        <w:autoSpaceDN w:val="0"/>
        <w:adjustRightInd w:val="0"/>
        <w:spacing w:before="2" w:after="0" w:line="50" w:lineRule="exact"/>
        <w:ind w:left="720"/>
        <w:rPr>
          <w:rFonts w:ascii="Times New Roman" w:hAnsi="Times New Roman"/>
          <w:sz w:val="5"/>
          <w:szCs w:val="5"/>
        </w:rPr>
      </w:pPr>
    </w:p>
    <w:tbl>
      <w:tblPr>
        <w:tblW w:w="10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340"/>
        <w:gridCol w:w="1980"/>
        <w:gridCol w:w="720"/>
        <w:gridCol w:w="1620"/>
        <w:gridCol w:w="1800"/>
        <w:gridCol w:w="1143"/>
        <w:gridCol w:w="297"/>
        <w:gridCol w:w="180"/>
        <w:tblGridChange w:id="104">
          <w:tblGrid>
            <w:gridCol w:w="108"/>
            <w:gridCol w:w="1169"/>
            <w:gridCol w:w="1171"/>
            <w:gridCol w:w="999"/>
            <w:gridCol w:w="981"/>
            <w:gridCol w:w="292"/>
            <w:gridCol w:w="428"/>
            <w:gridCol w:w="1269"/>
            <w:gridCol w:w="351"/>
            <w:gridCol w:w="1800"/>
            <w:gridCol w:w="332"/>
            <w:gridCol w:w="811"/>
            <w:gridCol w:w="89"/>
            <w:gridCol w:w="208"/>
            <w:gridCol w:w="180"/>
          </w:tblGrid>
        </w:tblGridChange>
      </w:tblGrid>
      <w:tr w:rsidR="008014C5" w:rsidRPr="007A7452" w:rsidTr="008014C5">
        <w:trPr>
          <w:gridAfter w:val="1"/>
          <w:wAfter w:w="180" w:type="dxa"/>
          <w:trHeight w:hRule="exact" w:val="30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70" w:after="0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Junior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756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First Semester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Second Semester</w:t>
            </w:r>
          </w:p>
        </w:tc>
        <w:tc>
          <w:tcPr>
            <w:tcW w:w="29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6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Courses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1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itles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Hours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Courses</w:t>
            </w:r>
          </w:p>
        </w:tc>
        <w:tc>
          <w:tcPr>
            <w:tcW w:w="29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itles</w:t>
            </w:r>
          </w:p>
        </w:tc>
        <w:tc>
          <w:tcPr>
            <w:tcW w:w="4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right="27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Hours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 4436</w:t>
            </w:r>
          </w:p>
        </w:tc>
        <w:tc>
          <w:tcPr>
            <w:tcW w:w="29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" w:firstLine="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Elementary Music 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meth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ods</w:t>
            </w:r>
          </w:p>
        </w:tc>
        <w:tc>
          <w:tcPr>
            <w:tcW w:w="4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right="22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3133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 History 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3134</w:t>
            </w:r>
          </w:p>
        </w:tc>
        <w:tc>
          <w:tcPr>
            <w:tcW w:w="29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" w:firstLine="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 History II</w:t>
            </w:r>
          </w:p>
        </w:tc>
        <w:tc>
          <w:tcPr>
            <w:tcW w:w="4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right="41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blPrEx>
          <w:tblW w:w="10080" w:type="dxa"/>
          <w:tblLayout w:type="fixed"/>
          <w:tblCellMar>
            <w:left w:w="0" w:type="dxa"/>
            <w:right w:w="0" w:type="dxa"/>
          </w:tblCellMar>
          <w:tblLook w:val="0000"/>
          <w:tblPrExChange w:id="105" w:author=" " w:date="2011-05-16T11:40:00Z">
            <w:tblPrEx>
              <w:tblW w:w="0" w:type="auto"/>
              <w:tblInd w:w="980" w:type="dxa"/>
              <w:tblLayout w:type="fixed"/>
              <w:tblCellMar>
                <w:left w:w="0" w:type="dxa"/>
                <w:right w:w="0" w:type="dxa"/>
              </w:tblCellMar>
              <w:tblLook w:val="0000"/>
            </w:tblPrEx>
          </w:tblPrExChange>
        </w:tblPrEx>
        <w:trPr>
          <w:trHeight w:hRule="exact" w:val="401"/>
          <w:trPrChange w:id="106" w:author=" " w:date="2011-05-16T11:40:00Z">
            <w:trPr>
              <w:gridAfter w:val="0"/>
              <w:trHeight w:hRule="exact" w:val="216"/>
            </w:trPr>
          </w:trPrChange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107" w:author=" " w:date="2011-05-16T11:40:00Z">
              <w:tcPr>
                <w:tcW w:w="1277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</w:t>
            </w:r>
            <w:del w:id="108" w:author=" " w:date="2011-05-16T11:30:00Z">
              <w:r w:rsidRPr="007A7452" w:rsidDel="005268B3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 xml:space="preserve"> 2201</w:delText>
              </w:r>
            </w:del>
            <w:ins w:id="109" w:author=" " w:date="2011-05-16T11:42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2110</w:t>
              </w:r>
            </w:ins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tcPrChange w:id="110" w:author=" " w:date="2011-05-16T11:40:00Z">
              <w:tcPr>
                <w:tcW w:w="217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30"/>
              <w:rPr>
                <w:rFonts w:ascii="Times New Roman" w:hAnsi="Times New Roman"/>
                <w:sz w:val="24"/>
                <w:szCs w:val="24"/>
              </w:rPr>
            </w:pPr>
            <w:del w:id="111" w:author=" " w:date="2011-05-16T11:29:00Z">
              <w:r w:rsidRPr="007A7452" w:rsidDel="005268B3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Foundations of Ed</w:delText>
              </w:r>
            </w:del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ins w:id="112" w:author=" " w:date="2011-05-16T11:42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 xml:space="preserve"> </w:t>
              </w:r>
              <w:proofErr w:type="spellStart"/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Invst</w:t>
              </w:r>
              <w:proofErr w:type="spellEnd"/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/</w:t>
              </w:r>
              <w:proofErr w:type="spellStart"/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Crit</w:t>
              </w:r>
              <w:proofErr w:type="spellEnd"/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/</w:t>
              </w:r>
              <w:proofErr w:type="spellStart"/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Comtemp</w:t>
              </w:r>
              <w:proofErr w:type="spellEnd"/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 xml:space="preserve"> </w:t>
              </w:r>
            </w:ins>
            <w:ins w:id="113" w:author=" " w:date="2011-05-16T11:43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I</w:t>
              </w:r>
            </w:ins>
            <w:ins w:id="114" w:author=" " w:date="2011-05-16T11:42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 xml:space="preserve">ssued in </w:t>
              </w:r>
              <w:proofErr w:type="spellStart"/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Educ</w:t>
              </w:r>
              <w:proofErr w:type="spellEnd"/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 xml:space="preserve"> </w:t>
              </w:r>
              <w:proofErr w:type="spellStart"/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Crit</w:t>
              </w:r>
            </w:ins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PrChange w:id="115" w:author=" " w:date="2011-05-16T11:40:00Z">
              <w:tcPr>
                <w:tcW w:w="1273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tcPrChange w:id="116" w:author=" " w:date="2011-05-16T11:40:00Z">
              <w:tcPr>
                <w:tcW w:w="1697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EDUC </w:t>
            </w:r>
            <w:del w:id="117" w:author=" " w:date="2011-05-16T11:26:00Z">
              <w:r w:rsidRPr="007A7452" w:rsidDel="005268B3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2205</w:delText>
              </w:r>
            </w:del>
            <w:ins w:id="118" w:author=" " w:date="2011-05-16T11:26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2130</w:t>
              </w:r>
            </w:ins>
          </w:p>
        </w:tc>
        <w:tc>
          <w:tcPr>
            <w:tcW w:w="2943" w:type="dxa"/>
            <w:gridSpan w:val="2"/>
            <w:tcBorders>
              <w:top w:val="nil"/>
              <w:left w:val="nil"/>
              <w:bottom w:val="nil"/>
              <w:right w:val="nil"/>
            </w:tcBorders>
            <w:tcPrChange w:id="119" w:author=" " w:date="2011-05-16T11:40:00Z">
              <w:tcPr>
                <w:tcW w:w="248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" w:firstLine="7"/>
              <w:rPr>
                <w:rFonts w:ascii="Times New Roman" w:hAnsi="Times New Roman"/>
                <w:sz w:val="24"/>
                <w:szCs w:val="24"/>
              </w:rPr>
            </w:pPr>
            <w:del w:id="120" w:author=" " w:date="2011-05-16T11:27:00Z">
              <w:r w:rsidRPr="007A7452" w:rsidDel="005268B3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Human Growth &amp; De</w:delText>
              </w:r>
              <w:r w:rsidRPr="007A7452" w:rsidDel="005268B3">
                <w:rPr>
                  <w:rFonts w:ascii="Times New Roman" w:hAnsi="Times New Roman"/>
                  <w:color w:val="191919"/>
                  <w:spacing w:val="-12"/>
                  <w:sz w:val="18"/>
                  <w:szCs w:val="18"/>
                </w:rPr>
                <w:delText>v</w:delText>
              </w:r>
            </w:del>
            <w:ins w:id="121" w:author=" " w:date="2011-05-16T11:27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Exploring Teaching &amp; Learning</w:t>
              </w:r>
            </w:ins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</w:p>
        </w:tc>
        <w:tc>
          <w:tcPr>
            <w:tcW w:w="477" w:type="dxa"/>
            <w:gridSpan w:val="2"/>
            <w:tcBorders>
              <w:top w:val="nil"/>
              <w:left w:val="nil"/>
              <w:bottom w:val="nil"/>
              <w:right w:val="nil"/>
            </w:tcBorders>
            <w:tcPrChange w:id="122" w:author=" " w:date="2011-05-16T11:40:00Z">
              <w:tcPr>
                <w:tcW w:w="90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EB1465">
        <w:tblPrEx>
          <w:tblW w:w="10080" w:type="dxa"/>
          <w:tblLayout w:type="fixed"/>
          <w:tblCellMar>
            <w:left w:w="0" w:type="dxa"/>
            <w:right w:w="0" w:type="dxa"/>
          </w:tblCellMar>
          <w:tblLook w:val="0000"/>
          <w:tblPrExChange w:id="123" w:author=" " w:date="2011-05-16T11:43:00Z">
            <w:tblPrEx>
              <w:tblW w:w="0" w:type="auto"/>
              <w:tblInd w:w="980" w:type="dxa"/>
              <w:tblLayout w:type="fixed"/>
              <w:tblCellMar>
                <w:left w:w="0" w:type="dxa"/>
                <w:right w:w="0" w:type="dxa"/>
              </w:tblCellMar>
              <w:tblLook w:val="0000"/>
            </w:tblPrEx>
          </w:tblPrExChange>
        </w:tblPrEx>
        <w:trPr>
          <w:gridAfter w:val="1"/>
          <w:wAfter w:w="180" w:type="dxa"/>
          <w:trHeight w:hRule="exact" w:val="405"/>
          <w:trPrChange w:id="124" w:author=" " w:date="2011-05-16T11:43:00Z">
            <w:trPr>
              <w:gridAfter w:val="1"/>
              <w:trHeight w:hRule="exact" w:val="216"/>
            </w:trPr>
          </w:trPrChange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125" w:author=" " w:date="2011-05-16T11:43:00Z">
              <w:tcPr>
                <w:tcW w:w="1277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2A0B0F" w:rsidRDefault="008014C5" w:rsidP="002A0B0F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  <w:pPrChange w:id="126" w:author=" " w:date="2011-05-16T11:43:00Z">
                <w:pPr>
                  <w:widowControl w:val="0"/>
                  <w:autoSpaceDE w:val="0"/>
                  <w:autoSpaceDN w:val="0"/>
                  <w:adjustRightInd w:val="0"/>
                  <w:spacing w:after="0" w:line="195" w:lineRule="exact"/>
                  <w:ind w:left="40"/>
                </w:pPr>
              </w:pPrChange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SPED</w:t>
            </w:r>
            <w:ins w:id="127" w:author=" " w:date="2011-05-16T11:32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3230</w:t>
              </w:r>
            </w:ins>
            <w:del w:id="128" w:author=" " w:date="2011-05-16T11:32:00Z">
              <w:r w:rsidRPr="007A7452" w:rsidDel="005268B3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 xml:space="preserve"> 2230</w:delText>
              </w:r>
            </w:del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tcPrChange w:id="129" w:author=" " w:date="2011-05-16T11:43:00Z">
              <w:tcPr>
                <w:tcW w:w="217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8014C5" w:rsidRPr="007A7452" w:rsidRDefault="008014C5" w:rsidP="00EB146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del w:id="130" w:author=" " w:date="2011-05-16T11:32:00Z">
              <w:r w:rsidRPr="007A7452" w:rsidDel="005268B3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Exceptional Children</w:delText>
              </w:r>
            </w:del>
            <w:ins w:id="131" w:author=" " w:date="2011-05-16T11:39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Cont</w:t>
              </w:r>
            </w:ins>
            <w:ins w:id="132" w:author=" " w:date="2011-05-16T11:40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/Perspective/</w:t>
              </w:r>
              <w:proofErr w:type="spellStart"/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Exc</w:t>
              </w:r>
            </w:ins>
            <w:ins w:id="133" w:author=" " w:date="2011-05-16T11:41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eptonal</w:t>
              </w:r>
              <w:proofErr w:type="spellEnd"/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 xml:space="preserve"> </w:t>
              </w:r>
              <w:proofErr w:type="spellStart"/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tduents</w:t>
              </w:r>
              <w:proofErr w:type="spellEnd"/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 xml:space="preserve"> </w:t>
              </w:r>
            </w:ins>
            <w:ins w:id="134" w:author=" " w:date="2011-05-16T11:40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Stud</w:t>
              </w:r>
            </w:ins>
            <w:r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PrChange w:id="135" w:author=" " w:date="2011-05-16T11:43:00Z">
              <w:tcPr>
                <w:tcW w:w="1273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  <w:del w:id="136" w:author=" " w:date="2011-05-16T11:39:00Z">
              <w:r w:rsidRPr="007A7452" w:rsidDel="00E00D36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3</w:delText>
              </w:r>
            </w:del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tcPrChange w:id="137" w:author=" " w:date="2011-05-16T11:43:00Z">
              <w:tcPr>
                <w:tcW w:w="1697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3022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PrChange w:id="138" w:author=" " w:date="2011-05-16T11:43:00Z">
              <w:tcPr>
                <w:tcW w:w="248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" w:firstLine="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Form and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nalysis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tcPrChange w:id="139" w:author=" " w:date="2011-05-16T11:43:00Z">
              <w:tcPr>
                <w:tcW w:w="90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B1465" w:rsidRPr="007A7452" w:rsidTr="00EB1465">
        <w:trPr>
          <w:gridAfter w:val="1"/>
          <w:wAfter w:w="180" w:type="dxa"/>
          <w:trHeight w:hRule="exact" w:val="261"/>
        </w:trPr>
        <w:tc>
          <w:tcPr>
            <w:tcW w:w="50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1465" w:rsidRPr="007A7452" w:rsidRDefault="00EB1465" w:rsidP="00EB1465">
            <w:pPr>
              <w:widowControl w:val="0"/>
              <w:tabs>
                <w:tab w:val="left" w:pos="4260"/>
              </w:tabs>
              <w:autoSpaceDE w:val="0"/>
              <w:autoSpaceDN w:val="0"/>
              <w:adjustRightInd w:val="0"/>
              <w:spacing w:after="0"/>
              <w:ind w:left="720" w:firstLine="5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COMM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100                      </w:t>
            </w:r>
            <w:del w:id="140" w:author=" " w:date="2011-05-16T11:38:00Z">
              <w:r w:rsidRPr="007A7452" w:rsidDel="00E00D36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Analytical Discussions</w:delText>
              </w:r>
            </w:del>
            <w:ins w:id="141" w:author=" " w:date="2011-05-16T11:38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Public Speaking</w:t>
              </w:r>
            </w:ins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 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8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B1465" w:rsidRPr="007A7452" w:rsidRDefault="00EB1465" w:rsidP="00EB1465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del w:id="142" w:author=" " w:date="2011-05-16T11:47:00Z">
              <w:r w:rsidRPr="007A7452" w:rsidDel="00580DD1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MUSC (Band or Chora</w:delText>
              </w:r>
            </w:del>
            <w:ins w:id="143" w:author=" " w:date="2011-05-16T11:47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 xml:space="preserve">EDUC 2120 </w:t>
              </w:r>
              <w:proofErr w:type="spellStart"/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Expl</w:t>
              </w:r>
              <w:proofErr w:type="spellEnd"/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/</w:t>
              </w:r>
              <w:proofErr w:type="spellStart"/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Soci</w:t>
              </w:r>
              <w:proofErr w:type="spellEnd"/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/</w:t>
              </w:r>
              <w:proofErr w:type="spellStart"/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Cul</w:t>
              </w:r>
              <w:proofErr w:type="spellEnd"/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 xml:space="preserve"> Perspective Div in </w:t>
              </w:r>
              <w:proofErr w:type="spellStart"/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Educ</w:t>
              </w:r>
              <w:proofErr w:type="spellEnd"/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 xml:space="preserve"> </w:t>
              </w:r>
              <w:proofErr w:type="spellStart"/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Cnt</w:t>
              </w:r>
              <w:proofErr w:type="spellEnd"/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/</w:t>
              </w:r>
            </w:ins>
            <w:r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              </w:t>
            </w:r>
            <w:ins w:id="144" w:author=" " w:date="2011-05-16T11:27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3</w:t>
              </w:r>
            </w:ins>
            <w:del w:id="145" w:author=" " w:date="2011-05-16T11:24:00Z">
              <w:r w:rsidRPr="007A7452" w:rsidDel="00B56010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2</w:delText>
              </w:r>
            </w:del>
          </w:p>
        </w:tc>
      </w:tr>
      <w:tr w:rsidR="008014C5" w:rsidRPr="007A7452" w:rsidTr="008014C5">
        <w:tblPrEx>
          <w:tblW w:w="10080" w:type="dxa"/>
          <w:tblLayout w:type="fixed"/>
          <w:tblCellMar>
            <w:left w:w="0" w:type="dxa"/>
            <w:right w:w="0" w:type="dxa"/>
          </w:tblCellMar>
          <w:tblLook w:val="0000"/>
          <w:tblPrExChange w:id="146" w:author=" " w:date="2011-05-16T11:43:00Z">
            <w:tblPrEx>
              <w:tblW w:w="0" w:type="auto"/>
              <w:tblInd w:w="980" w:type="dxa"/>
              <w:tblLayout w:type="fixed"/>
              <w:tblCellMar>
                <w:left w:w="0" w:type="dxa"/>
                <w:right w:w="0" w:type="dxa"/>
              </w:tblCellMar>
              <w:tblLook w:val="0000"/>
            </w:tblPrEx>
          </w:tblPrExChange>
        </w:tblPrEx>
        <w:trPr>
          <w:gridAfter w:val="1"/>
          <w:wAfter w:w="180" w:type="dxa"/>
          <w:trHeight w:hRule="exact" w:val="176"/>
          <w:trPrChange w:id="147" w:author=" " w:date="2011-05-16T11:43:00Z">
            <w:trPr>
              <w:gridAfter w:val="1"/>
              <w:trHeight w:hRule="exact" w:val="216"/>
            </w:trPr>
          </w:trPrChange>
        </w:trPr>
        <w:tc>
          <w:tcPr>
            <w:tcW w:w="5040" w:type="dxa"/>
            <w:gridSpan w:val="3"/>
            <w:tcBorders>
              <w:top w:val="nil"/>
              <w:left w:val="nil"/>
              <w:bottom w:val="nil"/>
              <w:right w:val="nil"/>
            </w:tcBorders>
            <w:tcPrChange w:id="148" w:author=" " w:date="2011-05-16T11:43:00Z">
              <w:tcPr>
                <w:tcW w:w="4720" w:type="dxa"/>
                <w:gridSpan w:val="6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8014C5" w:rsidRPr="007A7452" w:rsidRDefault="008014C5" w:rsidP="008014C5">
            <w:pPr>
              <w:widowControl w:val="0"/>
              <w:tabs>
                <w:tab w:val="left" w:pos="4260"/>
              </w:tabs>
              <w:autoSpaceDE w:val="0"/>
              <w:autoSpaceDN w:val="0"/>
              <w:adjustRightInd w:val="0"/>
              <w:spacing w:after="0"/>
              <w:ind w:left="720" w:firstLine="5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**Applied Lessons (Ed. Majors receive 1 credit)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420" w:type="dxa"/>
            <w:gridSpan w:val="2"/>
            <w:tcBorders>
              <w:top w:val="nil"/>
              <w:left w:val="nil"/>
              <w:bottom w:val="nil"/>
              <w:right w:val="nil"/>
            </w:tcBorders>
            <w:tcPrChange w:id="149" w:author=" " w:date="2011-05-16T11:43:00Z">
              <w:tcPr>
                <w:tcW w:w="4180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hanging="2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MUSC </w:t>
            </w:r>
            <w:ins w:id="150" w:author=" " w:date="2011-05-16T11:27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 xml:space="preserve">Gen. Music </w:t>
              </w:r>
            </w:ins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Methods Course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tcPrChange w:id="151" w:author=" " w:date="2011-05-16T11:43:00Z">
              <w:tcPr>
                <w:tcW w:w="90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2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blPrEx>
          <w:tblW w:w="10080" w:type="dxa"/>
          <w:tblLayout w:type="fixed"/>
          <w:tblCellMar>
            <w:left w:w="0" w:type="dxa"/>
            <w:right w:w="0" w:type="dxa"/>
          </w:tblCellMar>
          <w:tblLook w:val="0000"/>
          <w:tblPrExChange w:id="152" w:author=" " w:date="2011-05-16T11:35:00Z">
            <w:tblPrEx>
              <w:tblW w:w="0" w:type="auto"/>
              <w:tblInd w:w="980" w:type="dxa"/>
              <w:tblLayout w:type="fixed"/>
              <w:tblCellMar>
                <w:left w:w="0" w:type="dxa"/>
                <w:right w:w="0" w:type="dxa"/>
              </w:tblCellMar>
              <w:tblLook w:val="0000"/>
            </w:tblPrEx>
          </w:tblPrExChange>
        </w:tblPrEx>
        <w:trPr>
          <w:gridAfter w:val="1"/>
          <w:wAfter w:w="180" w:type="dxa"/>
          <w:trHeight w:hRule="exact" w:val="176"/>
          <w:trPrChange w:id="153" w:author=" " w:date="2011-05-16T11:35:00Z">
            <w:trPr>
              <w:gridAfter w:val="1"/>
              <w:trHeight w:hRule="exact" w:val="216"/>
            </w:trPr>
          </w:trPrChange>
        </w:trPr>
        <w:tc>
          <w:tcPr>
            <w:tcW w:w="5040" w:type="dxa"/>
            <w:gridSpan w:val="3"/>
            <w:tcBorders>
              <w:top w:val="nil"/>
              <w:left w:val="nil"/>
              <w:bottom w:val="nil"/>
              <w:right w:val="nil"/>
            </w:tcBorders>
            <w:tcPrChange w:id="154" w:author=" " w:date="2011-05-16T11:35:00Z">
              <w:tcPr>
                <w:tcW w:w="4720" w:type="dxa"/>
                <w:gridSpan w:val="6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8014C5" w:rsidRPr="007A7452" w:rsidRDefault="008014C5" w:rsidP="008014C5">
            <w:pPr>
              <w:widowControl w:val="0"/>
              <w:tabs>
                <w:tab w:val="left" w:pos="4260"/>
              </w:tabs>
              <w:autoSpaceDE w:val="0"/>
              <w:autoSpaceDN w:val="0"/>
              <w:adjustRightInd w:val="0"/>
              <w:spacing w:after="0" w:line="195" w:lineRule="exact"/>
              <w:ind w:left="7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Performance 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 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420" w:type="dxa"/>
            <w:gridSpan w:val="2"/>
            <w:tcBorders>
              <w:top w:val="nil"/>
              <w:left w:val="nil"/>
              <w:bottom w:val="nil"/>
              <w:right w:val="nil"/>
            </w:tcBorders>
            <w:tcPrChange w:id="155" w:author=" " w:date="2011-05-16T11:35:00Z">
              <w:tcPr>
                <w:tcW w:w="4180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Performance 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tcPrChange w:id="156" w:author=" " w:date="2011-05-16T11:35:00Z">
              <w:tcPr>
                <w:tcW w:w="90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2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blPrEx>
          <w:tblW w:w="10080" w:type="dxa"/>
          <w:tblLayout w:type="fixed"/>
          <w:tblCellMar>
            <w:left w:w="0" w:type="dxa"/>
            <w:right w:w="0" w:type="dxa"/>
          </w:tblCellMar>
          <w:tblLook w:val="0000"/>
          <w:tblPrExChange w:id="157" w:author=" " w:date="2011-05-16T11:33:00Z">
            <w:tblPrEx>
              <w:tblW w:w="0" w:type="auto"/>
              <w:tblInd w:w="980" w:type="dxa"/>
              <w:tblLayout w:type="fixed"/>
              <w:tblCellMar>
                <w:left w:w="0" w:type="dxa"/>
                <w:right w:w="0" w:type="dxa"/>
              </w:tblCellMar>
              <w:tblLook w:val="0000"/>
            </w:tblPrEx>
          </w:tblPrExChange>
        </w:tblPrEx>
        <w:trPr>
          <w:gridAfter w:val="1"/>
          <w:wAfter w:w="180" w:type="dxa"/>
          <w:trHeight w:hRule="exact" w:val="419"/>
          <w:trPrChange w:id="158" w:author=" " w:date="2011-05-16T11:33:00Z">
            <w:trPr>
              <w:gridAfter w:val="1"/>
              <w:trHeight w:hRule="exact" w:val="216"/>
            </w:trPr>
          </w:trPrChange>
        </w:trPr>
        <w:tc>
          <w:tcPr>
            <w:tcW w:w="5040" w:type="dxa"/>
            <w:gridSpan w:val="3"/>
            <w:tcBorders>
              <w:top w:val="nil"/>
              <w:left w:val="nil"/>
              <w:bottom w:val="nil"/>
              <w:right w:val="nil"/>
            </w:tcBorders>
            <w:tcPrChange w:id="159" w:author=" " w:date="2011-05-16T11:33:00Z">
              <w:tcPr>
                <w:tcW w:w="4720" w:type="dxa"/>
                <w:gridSpan w:val="6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8014C5" w:rsidRDefault="008014C5" w:rsidP="008014C5">
            <w:pPr>
              <w:widowControl w:val="0"/>
              <w:tabs>
                <w:tab w:val="left" w:pos="4260"/>
              </w:tabs>
              <w:autoSpaceDE w:val="0"/>
              <w:autoSpaceDN w:val="0"/>
              <w:adjustRightInd w:val="0"/>
              <w:spacing w:after="0" w:line="195" w:lineRule="exact"/>
              <w:ind w:left="720" w:firstLine="0"/>
              <w:rPr>
                <w:ins w:id="160" w:author=" " w:date="2011-05-16T11:33:00Z"/>
                <w:rFonts w:ascii="Times New Roman" w:hAnsi="Times New Roman"/>
                <w:color w:val="191919"/>
                <w:sz w:val="18"/>
                <w:szCs w:val="18"/>
              </w:rPr>
            </w:pPr>
          </w:p>
          <w:p w:rsidR="008014C5" w:rsidRPr="007A7452" w:rsidRDefault="008014C5" w:rsidP="008014C5">
            <w:pPr>
              <w:widowControl w:val="0"/>
              <w:tabs>
                <w:tab w:val="left" w:pos="4260"/>
              </w:tabs>
              <w:autoSpaceDE w:val="0"/>
              <w:autoSpaceDN w:val="0"/>
              <w:adjustRightInd w:val="0"/>
              <w:spacing w:after="0" w:line="195" w:lineRule="exact"/>
              <w:ind w:left="7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3171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3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ocal Methods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 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420" w:type="dxa"/>
            <w:gridSpan w:val="2"/>
            <w:tcBorders>
              <w:top w:val="nil"/>
              <w:left w:val="nil"/>
              <w:bottom w:val="nil"/>
              <w:right w:val="nil"/>
            </w:tcBorders>
            <w:tcPrChange w:id="161" w:author=" " w:date="2011-05-16T11:33:00Z">
              <w:tcPr>
                <w:tcW w:w="4180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hanging="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*Applied Lessons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tcPrChange w:id="162" w:author=" " w:date="2011-05-16T11:33:00Z">
              <w:tcPr>
                <w:tcW w:w="90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2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gridAfter w:val="1"/>
          <w:wAfter w:w="180" w:type="dxa"/>
          <w:trHeight w:hRule="exact" w:val="214"/>
        </w:trPr>
        <w:tc>
          <w:tcPr>
            <w:tcW w:w="50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tabs>
                <w:tab w:val="left" w:pos="4260"/>
              </w:tabs>
              <w:autoSpaceDE w:val="0"/>
              <w:autoSpaceDN w:val="0"/>
              <w:adjustRightInd w:val="0"/>
              <w:spacing w:after="0" w:line="195" w:lineRule="exact"/>
              <w:ind w:left="7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Methods Course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 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4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hanging="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 1001-10 Recreational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Act.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2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EB1465">
        <w:trPr>
          <w:gridAfter w:val="1"/>
          <w:wAfter w:w="180" w:type="dxa"/>
          <w:trHeight w:hRule="exact" w:val="180"/>
        </w:trPr>
        <w:tc>
          <w:tcPr>
            <w:tcW w:w="50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tabs>
                <w:tab w:val="left" w:pos="4160"/>
              </w:tabs>
              <w:autoSpaceDE w:val="0"/>
              <w:autoSpaceDN w:val="0"/>
              <w:adjustRightInd w:val="0"/>
              <w:spacing w:after="0" w:line="194" w:lineRule="exact"/>
              <w:ind w:left="7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ab/>
            </w:r>
            <w:r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 xml:space="preserve">   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19</w:t>
            </w:r>
          </w:p>
        </w:tc>
        <w:tc>
          <w:tcPr>
            <w:tcW w:w="34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720" w:hanging="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720" w:firstLine="20"/>
              <w:jc w:val="right"/>
              <w:rPr>
                <w:rFonts w:ascii="Times New Roman" w:hAnsi="Times New Roman"/>
                <w:sz w:val="24"/>
                <w:szCs w:val="24"/>
              </w:rPr>
            </w:pPr>
            <w:ins w:id="163" w:author=" " w:date="2011-05-16T11:37:00Z">
              <w:r>
                <w:rPr>
                  <w:rFonts w:ascii="Times New Roman" w:hAnsi="Times New Roman"/>
                  <w:b/>
                  <w:bCs/>
                  <w:color w:val="191919"/>
                  <w:sz w:val="18"/>
                  <w:szCs w:val="18"/>
                </w:rPr>
                <w:t xml:space="preserve">19 </w:t>
              </w:r>
            </w:ins>
            <w:del w:id="164" w:author=" " w:date="2011-05-16T11:37:00Z">
              <w:r w:rsidRPr="007A7452" w:rsidDel="00E00D36">
                <w:rPr>
                  <w:rFonts w:ascii="Times New Roman" w:hAnsi="Times New Roman"/>
                  <w:b/>
                  <w:bCs/>
                  <w:color w:val="191919"/>
                  <w:sz w:val="18"/>
                  <w:szCs w:val="18"/>
                </w:rPr>
                <w:delText>18</w:delText>
              </w:r>
            </w:del>
          </w:p>
        </w:tc>
      </w:tr>
    </w:tbl>
    <w:p w:rsidR="008014C5" w:rsidRDefault="008014C5" w:rsidP="008014C5">
      <w:pPr>
        <w:widowControl w:val="0"/>
        <w:autoSpaceDE w:val="0"/>
        <w:autoSpaceDN w:val="0"/>
        <w:adjustRightInd w:val="0"/>
        <w:spacing w:before="2" w:after="0" w:line="50" w:lineRule="exact"/>
        <w:ind w:left="720"/>
        <w:rPr>
          <w:rFonts w:ascii="Times New Roman" w:hAnsi="Times New Roman"/>
          <w:sz w:val="5"/>
          <w:szCs w:val="5"/>
        </w:rPr>
      </w:pPr>
    </w:p>
    <w:tbl>
      <w:tblPr>
        <w:tblW w:w="107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306"/>
        <w:gridCol w:w="584"/>
        <w:gridCol w:w="2430"/>
        <w:gridCol w:w="720"/>
        <w:gridCol w:w="213"/>
        <w:gridCol w:w="1407"/>
        <w:gridCol w:w="2160"/>
        <w:gridCol w:w="540"/>
        <w:gridCol w:w="540"/>
        <w:gridCol w:w="880"/>
      </w:tblGrid>
      <w:tr w:rsidR="008014C5" w:rsidRPr="007A7452" w:rsidTr="00EB1465">
        <w:trPr>
          <w:trHeight w:hRule="exact" w:val="300"/>
        </w:trPr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70" w:after="0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Senior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889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EB1465">
        <w:trPr>
          <w:trHeight w:hRule="exact" w:val="217"/>
        </w:trPr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First Semester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EB146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Second Semester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EB1465">
        <w:trPr>
          <w:trHeight w:hRule="exact" w:val="216"/>
        </w:trPr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Courses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itles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EB146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Hours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EB146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Courses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EB146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itles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EB146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Hours</w:t>
            </w:r>
          </w:p>
        </w:tc>
      </w:tr>
      <w:tr w:rsidR="008014C5" w:rsidRPr="007A7452" w:rsidTr="00EB1465">
        <w:trPr>
          <w:gridAfter w:val="1"/>
          <w:wAfter w:w="880" w:type="dxa"/>
          <w:trHeight w:hRule="exact" w:val="216"/>
        </w:trPr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 2105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firstLine="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Economics</w:t>
            </w:r>
          </w:p>
        </w:tc>
        <w:tc>
          <w:tcPr>
            <w:tcW w:w="9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EB146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EB146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 4461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EB146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Student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eaching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EB146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</w:tr>
      <w:tr w:rsidR="008014C5" w:rsidRPr="007A7452" w:rsidTr="00EB1465">
        <w:trPr>
          <w:gridAfter w:val="1"/>
          <w:wAfter w:w="880" w:type="dxa"/>
          <w:trHeight w:hRule="exact" w:val="216"/>
        </w:trPr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MUS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2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422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0</w:t>
            </w:r>
            <w:r w:rsidRPr="007A7452">
              <w:rPr>
                <w:rFonts w:ascii="Times New Roman" w:hAnsi="Times New Roman"/>
                <w:color w:val="191919"/>
                <w:spacing w:val="-2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4230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90" w:firstLine="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Conducting</w:t>
            </w:r>
          </w:p>
        </w:tc>
        <w:tc>
          <w:tcPr>
            <w:tcW w:w="9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EB146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647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3" w:after="0" w:line="110" w:lineRule="exact"/>
              <w:ind w:left="720"/>
              <w:rPr>
                <w:rFonts w:ascii="Times New Roman" w:hAnsi="Times New Roman"/>
                <w:sz w:val="11"/>
                <w:szCs w:val="11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720"/>
              <w:rPr>
                <w:rFonts w:ascii="Times New Roman" w:hAnsi="Times New Roman"/>
                <w:sz w:val="20"/>
                <w:szCs w:val="20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720" w:firstLine="270"/>
              <w:rPr>
                <w:rFonts w:ascii="Times New Roman" w:hAnsi="Times New Roman"/>
                <w:sz w:val="20"/>
                <w:szCs w:val="20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720"/>
              <w:rPr>
                <w:rFonts w:ascii="Times New Roman" w:hAnsi="Times New Roman"/>
                <w:sz w:val="20"/>
                <w:szCs w:val="20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720"/>
              <w:rPr>
                <w:rFonts w:ascii="Times New Roman" w:hAnsi="Times New Roman"/>
                <w:sz w:val="20"/>
                <w:szCs w:val="20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720"/>
              <w:rPr>
                <w:rFonts w:ascii="Times New Roman" w:hAnsi="Times New Roman"/>
                <w:sz w:val="20"/>
                <w:szCs w:val="20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720"/>
              <w:rPr>
                <w:rFonts w:ascii="Times New Roman" w:hAnsi="Times New Roman"/>
                <w:sz w:val="20"/>
                <w:szCs w:val="20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720"/>
              <w:rPr>
                <w:rFonts w:ascii="Times New Roman" w:hAnsi="Times New Roman"/>
                <w:sz w:val="20"/>
                <w:szCs w:val="20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720"/>
              <w:rPr>
                <w:rFonts w:ascii="Times New Roman" w:hAnsi="Times New Roman"/>
                <w:sz w:val="20"/>
                <w:szCs w:val="20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 w:right="34" w:firstLine="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 12</w:t>
            </w:r>
          </w:p>
        </w:tc>
      </w:tr>
      <w:tr w:rsidR="008014C5" w:rsidRPr="007A7452" w:rsidTr="00EB1465">
        <w:trPr>
          <w:gridAfter w:val="1"/>
          <w:wAfter w:w="880" w:type="dxa"/>
          <w:trHeight w:hRule="exact" w:val="216"/>
        </w:trPr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 4437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191919"/>
                <w:sz w:val="18"/>
                <w:szCs w:val="18"/>
              </w:rPr>
              <w:t>Secondary Music 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eth</w:t>
            </w:r>
            <w:ins w:id="165" w:author=" " w:date="2011-05-16T11:28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od</w:t>
              </w:r>
            </w:ins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del w:id="166" w:author=" " w:date="2011-05-16T11:28:00Z">
              <w:r w:rsidRPr="007A7452" w:rsidDel="005268B3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.</w:delText>
              </w:r>
            </w:del>
          </w:p>
        </w:tc>
        <w:tc>
          <w:tcPr>
            <w:tcW w:w="9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EB146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647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EB1465">
        <w:trPr>
          <w:gridAfter w:val="1"/>
          <w:wAfter w:w="880" w:type="dxa"/>
          <w:trHeight w:hRule="exact" w:val="216"/>
        </w:trPr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90" w:firstLine="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Methods Course</w:t>
            </w:r>
          </w:p>
        </w:tc>
        <w:tc>
          <w:tcPr>
            <w:tcW w:w="9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EB146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647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EB1465">
        <w:trPr>
          <w:gridAfter w:val="1"/>
          <w:wAfter w:w="880" w:type="dxa"/>
          <w:trHeight w:hRule="exact" w:val="216"/>
        </w:trPr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90" w:firstLine="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Methods Course</w:t>
            </w:r>
          </w:p>
        </w:tc>
        <w:tc>
          <w:tcPr>
            <w:tcW w:w="9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EB146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647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EB1465">
        <w:trPr>
          <w:gridAfter w:val="1"/>
          <w:wAfter w:w="880" w:type="dxa"/>
          <w:trHeight w:hRule="exact" w:val="216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720" w:right="-26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**Applied Major</w:t>
            </w:r>
          </w:p>
        </w:tc>
        <w:tc>
          <w:tcPr>
            <w:tcW w:w="30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720" w:firstLine="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3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oice or Instrument</w:t>
            </w:r>
          </w:p>
        </w:tc>
        <w:tc>
          <w:tcPr>
            <w:tcW w:w="9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EB146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647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EB1465">
        <w:trPr>
          <w:gridAfter w:val="1"/>
          <w:wAfter w:w="880" w:type="dxa"/>
          <w:trHeight w:hRule="exact" w:val="216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 4400</w:t>
            </w:r>
          </w:p>
        </w:tc>
        <w:tc>
          <w:tcPr>
            <w:tcW w:w="30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Prep for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eaching</w:t>
            </w:r>
          </w:p>
        </w:tc>
        <w:tc>
          <w:tcPr>
            <w:tcW w:w="9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EB146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4647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EB1465">
        <w:trPr>
          <w:gridAfter w:val="1"/>
          <w:wAfter w:w="880" w:type="dxa"/>
          <w:trHeight w:hRule="exact" w:val="216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POLS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30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US &amp; GA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Gov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’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</w:p>
        </w:tc>
        <w:tc>
          <w:tcPr>
            <w:tcW w:w="9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EB146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647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EB1465">
        <w:trPr>
          <w:gridAfter w:val="1"/>
          <w:wAfter w:w="880" w:type="dxa"/>
          <w:trHeight w:hRule="exact" w:val="214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4000</w:t>
            </w:r>
          </w:p>
        </w:tc>
        <w:tc>
          <w:tcPr>
            <w:tcW w:w="30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Senior Recital</w:t>
            </w:r>
          </w:p>
        </w:tc>
        <w:tc>
          <w:tcPr>
            <w:tcW w:w="9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EB146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647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EB1465">
        <w:trPr>
          <w:gridAfter w:val="1"/>
          <w:wAfter w:w="880" w:type="dxa"/>
          <w:trHeight w:hRule="exact" w:val="153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EB146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</w:t>
            </w:r>
            <w:proofErr w:type="spellEnd"/>
          </w:p>
        </w:tc>
        <w:tc>
          <w:tcPr>
            <w:tcW w:w="30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EB146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18</w:t>
            </w:r>
          </w:p>
        </w:tc>
        <w:tc>
          <w:tcPr>
            <w:tcW w:w="4647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8014C5" w:rsidRDefault="008014C5" w:rsidP="008014C5">
      <w:pPr>
        <w:widowControl w:val="0"/>
        <w:autoSpaceDE w:val="0"/>
        <w:autoSpaceDN w:val="0"/>
        <w:adjustRightInd w:val="0"/>
        <w:spacing w:after="0"/>
        <w:ind w:left="720" w:firstLine="60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i/>
          <w:iCs/>
          <w:color w:val="191919"/>
          <w:sz w:val="16"/>
          <w:szCs w:val="16"/>
        </w:rPr>
        <w:t>*Applied lessons for music majors at the f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>r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eshman and sophomo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>r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 xml:space="preserve">e level 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>r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eceive one (1) semester hour c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>r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edit.</w:t>
      </w:r>
    </w:p>
    <w:p w:rsidR="008014C5" w:rsidRPr="00D0220B" w:rsidRDefault="008014C5" w:rsidP="008014C5">
      <w:pPr>
        <w:widowControl w:val="0"/>
        <w:autoSpaceDE w:val="0"/>
        <w:autoSpaceDN w:val="0"/>
        <w:adjustRightInd w:val="0"/>
        <w:spacing w:before="8" w:after="0" w:line="250" w:lineRule="auto"/>
        <w:ind w:left="720" w:right="2616" w:firstLine="0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i/>
          <w:iCs/>
          <w:color w:val="191919"/>
          <w:sz w:val="16"/>
          <w:szCs w:val="16"/>
        </w:rPr>
        <w:t>**Applied lessons for music education majors at the sophomo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>r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 xml:space="preserve">e and junior level 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>r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eceive one (1) semester hour c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>r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edit. Students must be accepted into the music p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>r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ogram prior to his or her junior year via an audition.</w:t>
      </w:r>
    </w:p>
    <w:p w:rsidR="008014C5" w:rsidRDefault="008014C5"/>
    <w:p w:rsidR="00D05D31" w:rsidRDefault="00D05D31" w:rsidP="00426445">
      <w:pPr>
        <w:pStyle w:val="Heading2"/>
        <w:ind w:left="180" w:firstLine="0"/>
        <w:rPr>
          <w:rFonts w:ascii="Times New Roman" w:hAnsi="Times New Roman"/>
          <w:color w:val="000000"/>
          <w:sz w:val="24"/>
          <w:szCs w:val="24"/>
        </w:rPr>
      </w:pPr>
      <w:bookmarkStart w:id="167" w:name="_Toc295327600"/>
      <w:bookmarkStart w:id="168" w:name="_Toc295562547"/>
      <w:bookmarkStart w:id="169" w:name="_Toc295574485"/>
      <w:bookmarkStart w:id="170" w:name="_Toc295575534"/>
      <w:r>
        <w:rPr>
          <w:rFonts w:ascii="Times New Roman" w:hAnsi="Times New Roman"/>
          <w:color w:val="191919"/>
          <w:spacing w:val="-5"/>
          <w:sz w:val="32"/>
          <w:szCs w:val="32"/>
        </w:rPr>
        <w:lastRenderedPageBreak/>
        <w:t>B</w:t>
      </w:r>
      <w:r>
        <w:rPr>
          <w:rFonts w:ascii="Times New Roman" w:hAnsi="Times New Roman"/>
          <w:color w:val="191919"/>
          <w:spacing w:val="-5"/>
          <w:sz w:val="24"/>
          <w:szCs w:val="24"/>
        </w:rPr>
        <w:t>ACHELO</w:t>
      </w:r>
      <w:r>
        <w:rPr>
          <w:rFonts w:ascii="Times New Roman" w:hAnsi="Times New Roman"/>
          <w:color w:val="191919"/>
          <w:sz w:val="24"/>
          <w:szCs w:val="24"/>
        </w:rPr>
        <w:t>R</w:t>
      </w:r>
      <w:r>
        <w:rPr>
          <w:rFonts w:ascii="Times New Roman" w:hAnsi="Times New Roman"/>
          <w:color w:val="191919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5"/>
          <w:sz w:val="24"/>
          <w:szCs w:val="24"/>
        </w:rPr>
        <w:t>O</w:t>
      </w:r>
      <w:r>
        <w:rPr>
          <w:rFonts w:ascii="Times New Roman" w:hAnsi="Times New Roman"/>
          <w:color w:val="191919"/>
          <w:sz w:val="24"/>
          <w:szCs w:val="24"/>
        </w:rPr>
        <w:t>F</w:t>
      </w:r>
      <w:r>
        <w:rPr>
          <w:rFonts w:ascii="Times New Roman" w:hAnsi="Times New Roman"/>
          <w:color w:val="191919"/>
          <w:spacing w:val="-28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5"/>
          <w:sz w:val="32"/>
          <w:szCs w:val="32"/>
        </w:rPr>
        <w:t>A</w:t>
      </w:r>
      <w:r>
        <w:rPr>
          <w:rFonts w:ascii="Times New Roman" w:hAnsi="Times New Roman"/>
          <w:color w:val="191919"/>
          <w:spacing w:val="-13"/>
          <w:sz w:val="24"/>
          <w:szCs w:val="24"/>
        </w:rPr>
        <w:t>R</w:t>
      </w:r>
      <w:r>
        <w:rPr>
          <w:rFonts w:ascii="Times New Roman" w:hAnsi="Times New Roman"/>
          <w:color w:val="191919"/>
          <w:spacing w:val="-5"/>
          <w:sz w:val="24"/>
          <w:szCs w:val="24"/>
        </w:rPr>
        <w:t>T</w:t>
      </w:r>
      <w:r>
        <w:rPr>
          <w:rFonts w:ascii="Times New Roman" w:hAnsi="Times New Roman"/>
          <w:color w:val="191919"/>
          <w:sz w:val="24"/>
          <w:szCs w:val="24"/>
        </w:rPr>
        <w:t>S</w:t>
      </w:r>
      <w:r>
        <w:rPr>
          <w:rFonts w:ascii="Times New Roman" w:hAnsi="Times New Roman"/>
          <w:color w:val="191919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5"/>
          <w:sz w:val="32"/>
          <w:szCs w:val="32"/>
        </w:rPr>
        <w:t>D</w:t>
      </w:r>
      <w:r>
        <w:rPr>
          <w:rFonts w:ascii="Times New Roman" w:hAnsi="Times New Roman"/>
          <w:color w:val="191919"/>
          <w:spacing w:val="-5"/>
          <w:sz w:val="24"/>
          <w:szCs w:val="24"/>
        </w:rPr>
        <w:t>EGRE</w:t>
      </w:r>
      <w:r>
        <w:rPr>
          <w:rFonts w:ascii="Times New Roman" w:hAnsi="Times New Roman"/>
          <w:color w:val="191919"/>
          <w:sz w:val="24"/>
          <w:szCs w:val="24"/>
        </w:rPr>
        <w:t>E</w:t>
      </w:r>
      <w:r>
        <w:rPr>
          <w:rFonts w:ascii="Times New Roman" w:hAnsi="Times New Roman"/>
          <w:color w:val="191919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5"/>
          <w:sz w:val="24"/>
          <w:szCs w:val="24"/>
        </w:rPr>
        <w:t>I</w:t>
      </w:r>
      <w:r>
        <w:rPr>
          <w:rFonts w:ascii="Times New Roman" w:hAnsi="Times New Roman"/>
          <w:color w:val="191919"/>
          <w:sz w:val="24"/>
          <w:szCs w:val="24"/>
        </w:rPr>
        <w:t>N</w:t>
      </w:r>
      <w:r>
        <w:rPr>
          <w:rFonts w:ascii="Times New Roman" w:hAnsi="Times New Roman"/>
          <w:color w:val="191919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5"/>
          <w:sz w:val="32"/>
          <w:szCs w:val="32"/>
        </w:rPr>
        <w:t>S</w:t>
      </w:r>
      <w:r>
        <w:rPr>
          <w:rFonts w:ascii="Times New Roman" w:hAnsi="Times New Roman"/>
          <w:color w:val="191919"/>
          <w:spacing w:val="-5"/>
          <w:sz w:val="24"/>
          <w:szCs w:val="24"/>
        </w:rPr>
        <w:t>PEEC</w:t>
      </w:r>
      <w:r>
        <w:rPr>
          <w:rFonts w:ascii="Times New Roman" w:hAnsi="Times New Roman"/>
          <w:color w:val="191919"/>
          <w:sz w:val="24"/>
          <w:szCs w:val="24"/>
        </w:rPr>
        <w:t>H</w:t>
      </w:r>
      <w:r>
        <w:rPr>
          <w:rFonts w:ascii="Times New Roman" w:hAnsi="Times New Roman"/>
          <w:color w:val="191919"/>
          <w:spacing w:val="-15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5"/>
          <w:sz w:val="24"/>
          <w:szCs w:val="24"/>
        </w:rPr>
        <w:t>AN</w:t>
      </w:r>
      <w:r>
        <w:rPr>
          <w:rFonts w:ascii="Times New Roman" w:hAnsi="Times New Roman"/>
          <w:color w:val="191919"/>
          <w:sz w:val="24"/>
          <w:szCs w:val="24"/>
        </w:rPr>
        <w:t>D</w:t>
      </w:r>
      <w:r>
        <w:rPr>
          <w:rFonts w:ascii="Times New Roman" w:hAnsi="Times New Roman"/>
          <w:color w:val="191919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5"/>
          <w:sz w:val="32"/>
          <w:szCs w:val="32"/>
        </w:rPr>
        <w:t>T</w:t>
      </w:r>
      <w:r>
        <w:rPr>
          <w:rFonts w:ascii="Times New Roman" w:hAnsi="Times New Roman"/>
          <w:color w:val="191919"/>
          <w:spacing w:val="-5"/>
          <w:sz w:val="24"/>
          <w:szCs w:val="24"/>
        </w:rPr>
        <w:t>HE</w:t>
      </w:r>
      <w:r>
        <w:rPr>
          <w:rFonts w:ascii="Times New Roman" w:hAnsi="Times New Roman"/>
          <w:color w:val="191919"/>
          <w:spacing w:val="-23"/>
          <w:sz w:val="24"/>
          <w:szCs w:val="24"/>
        </w:rPr>
        <w:t>A</w:t>
      </w:r>
      <w:r>
        <w:rPr>
          <w:rFonts w:ascii="Times New Roman" w:hAnsi="Times New Roman"/>
          <w:color w:val="191919"/>
          <w:spacing w:val="-5"/>
          <w:sz w:val="24"/>
          <w:szCs w:val="24"/>
        </w:rPr>
        <w:t>TRE</w:t>
      </w:r>
      <w:r>
        <w:rPr>
          <w:rFonts w:ascii="Times New Roman" w:hAnsi="Times New Roman"/>
          <w:color w:val="191919"/>
          <w:sz w:val="32"/>
          <w:szCs w:val="32"/>
        </w:rPr>
        <w:t>:</w:t>
      </w:r>
      <w:r>
        <w:rPr>
          <w:rFonts w:ascii="Times New Roman" w:hAnsi="Times New Roman"/>
          <w:color w:val="191919"/>
          <w:spacing w:val="-22"/>
          <w:sz w:val="32"/>
          <w:szCs w:val="32"/>
        </w:rPr>
        <w:t xml:space="preserve"> </w:t>
      </w:r>
      <w:r>
        <w:rPr>
          <w:rFonts w:ascii="Times New Roman" w:hAnsi="Times New Roman"/>
          <w:color w:val="191919"/>
          <w:spacing w:val="-5"/>
          <w:sz w:val="32"/>
          <w:szCs w:val="32"/>
        </w:rPr>
        <w:t>S</w:t>
      </w:r>
      <w:r>
        <w:rPr>
          <w:rFonts w:ascii="Times New Roman" w:hAnsi="Times New Roman"/>
          <w:color w:val="191919"/>
          <w:spacing w:val="-5"/>
          <w:sz w:val="24"/>
          <w:szCs w:val="24"/>
        </w:rPr>
        <w:t>PEEC</w:t>
      </w:r>
      <w:r>
        <w:rPr>
          <w:rFonts w:ascii="Times New Roman" w:hAnsi="Times New Roman"/>
          <w:color w:val="191919"/>
          <w:sz w:val="24"/>
          <w:szCs w:val="24"/>
        </w:rPr>
        <w:t>H</w:t>
      </w:r>
      <w:r>
        <w:rPr>
          <w:rFonts w:ascii="Times New Roman" w:hAnsi="Times New Roman"/>
          <w:color w:val="191919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5"/>
          <w:sz w:val="32"/>
          <w:szCs w:val="32"/>
        </w:rPr>
        <w:t>C</w:t>
      </w:r>
      <w:r>
        <w:rPr>
          <w:rFonts w:ascii="Times New Roman" w:hAnsi="Times New Roman"/>
          <w:color w:val="191919"/>
          <w:spacing w:val="-5"/>
          <w:sz w:val="24"/>
          <w:szCs w:val="24"/>
        </w:rPr>
        <w:t>ONCENTR</w:t>
      </w:r>
      <w:r>
        <w:rPr>
          <w:rFonts w:ascii="Times New Roman" w:hAnsi="Times New Roman"/>
          <w:color w:val="191919"/>
          <w:spacing w:val="-23"/>
          <w:sz w:val="24"/>
          <w:szCs w:val="24"/>
        </w:rPr>
        <w:t>A</w:t>
      </w:r>
      <w:r>
        <w:rPr>
          <w:rFonts w:ascii="Times New Roman" w:hAnsi="Times New Roman"/>
          <w:color w:val="191919"/>
          <w:spacing w:val="-5"/>
          <w:sz w:val="24"/>
          <w:szCs w:val="24"/>
        </w:rPr>
        <w:t>TION</w:t>
      </w:r>
      <w:bookmarkEnd w:id="167"/>
      <w:bookmarkEnd w:id="168"/>
      <w:bookmarkEnd w:id="169"/>
      <w:bookmarkEnd w:id="170"/>
    </w:p>
    <w:p w:rsidR="00D05D31" w:rsidRDefault="00D05D31" w:rsidP="00D05D31">
      <w:pPr>
        <w:widowControl w:val="0"/>
        <w:autoSpaceDE w:val="0"/>
        <w:autoSpaceDN w:val="0"/>
        <w:adjustRightInd w:val="0"/>
        <w:spacing w:before="11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D05D31" w:rsidRDefault="00D05D31" w:rsidP="00D05D31">
      <w:pPr>
        <w:widowControl w:val="0"/>
        <w:tabs>
          <w:tab w:val="left" w:pos="3150"/>
          <w:tab w:val="left" w:pos="9000"/>
        </w:tabs>
        <w:autoSpaceDE w:val="0"/>
        <w:autoSpaceDN w:val="0"/>
        <w:adjustRightInd w:val="0"/>
        <w:spacing w:after="0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itle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edi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Hrs.</w:t>
      </w:r>
    </w:p>
    <w:p w:rsidR="00D05D31" w:rsidRDefault="00D05D31" w:rsidP="00D05D31">
      <w:pPr>
        <w:widowControl w:val="0"/>
        <w:tabs>
          <w:tab w:val="left" w:pos="3150"/>
        </w:tabs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D05D31" w:rsidRDefault="00D05D31" w:rsidP="00D05D31">
      <w:pPr>
        <w:widowControl w:val="0"/>
        <w:tabs>
          <w:tab w:val="left" w:pos="3150"/>
          <w:tab w:val="left" w:pos="9760"/>
        </w:tabs>
        <w:autoSpaceDE w:val="0"/>
        <w:autoSpaceDN w:val="0"/>
        <w:adjustRightInd w:val="0"/>
        <w:spacing w:after="0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2020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3"/>
          <w:sz w:val="18"/>
          <w:szCs w:val="18"/>
        </w:rPr>
        <w:t>V</w:t>
      </w:r>
      <w:r>
        <w:rPr>
          <w:rFonts w:ascii="Times New Roman" w:hAnsi="Times New Roman"/>
          <w:color w:val="191919"/>
          <w:sz w:val="18"/>
          <w:szCs w:val="18"/>
        </w:rPr>
        <w:t>oice and Diction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D05D31" w:rsidRDefault="00D05D31" w:rsidP="00D05D31">
      <w:pPr>
        <w:widowControl w:val="0"/>
        <w:tabs>
          <w:tab w:val="left" w:pos="3150"/>
          <w:tab w:val="left" w:pos="9760"/>
        </w:tabs>
        <w:autoSpaceDE w:val="0"/>
        <w:autoSpaceDN w:val="0"/>
        <w:adjustRightInd w:val="0"/>
        <w:spacing w:before="9" w:after="0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2030</w:t>
      </w:r>
      <w:r>
        <w:rPr>
          <w:rFonts w:ascii="Times New Roman" w:hAnsi="Times New Roman"/>
          <w:color w:val="191919"/>
          <w:sz w:val="18"/>
          <w:szCs w:val="18"/>
        </w:rPr>
        <w:tab/>
        <w:t>Oral Interpretation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D05D31" w:rsidRDefault="00D05D31" w:rsidP="00D05D31">
      <w:pPr>
        <w:widowControl w:val="0"/>
        <w:tabs>
          <w:tab w:val="left" w:pos="3150"/>
          <w:tab w:val="left" w:pos="9760"/>
        </w:tabs>
        <w:autoSpaceDE w:val="0"/>
        <w:autoSpaceDN w:val="0"/>
        <w:adjustRightInd w:val="0"/>
        <w:spacing w:before="9" w:after="0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THEA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2040</w:t>
      </w:r>
      <w:r>
        <w:rPr>
          <w:rFonts w:ascii="Times New Roman" w:hAnsi="Times New Roman"/>
          <w:color w:val="191919"/>
          <w:sz w:val="18"/>
          <w:szCs w:val="18"/>
        </w:rPr>
        <w:tab/>
        <w:t>Acting 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D05D31" w:rsidRDefault="00D05D31" w:rsidP="00D05D31">
      <w:pPr>
        <w:widowControl w:val="0"/>
        <w:tabs>
          <w:tab w:val="left" w:pos="3150"/>
          <w:tab w:val="left" w:pos="9760"/>
        </w:tabs>
        <w:autoSpaceDE w:val="0"/>
        <w:autoSpaceDN w:val="0"/>
        <w:adjustRightInd w:val="0"/>
        <w:spacing w:before="9" w:after="0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2060</w:t>
      </w:r>
      <w:r>
        <w:rPr>
          <w:rFonts w:ascii="Times New Roman" w:hAnsi="Times New Roman"/>
          <w:color w:val="191919"/>
          <w:sz w:val="18"/>
          <w:szCs w:val="18"/>
        </w:rPr>
        <w:tab/>
        <w:t>Public Speaking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D05D31" w:rsidRDefault="00D05D31" w:rsidP="00D05D31">
      <w:pPr>
        <w:widowControl w:val="0"/>
        <w:tabs>
          <w:tab w:val="left" w:pos="3150"/>
          <w:tab w:val="left" w:pos="9760"/>
        </w:tabs>
        <w:autoSpaceDE w:val="0"/>
        <w:autoSpaceDN w:val="0"/>
        <w:adjustRightInd w:val="0"/>
        <w:spacing w:before="9" w:after="0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2150</w:t>
      </w:r>
      <w:r>
        <w:rPr>
          <w:rFonts w:ascii="Times New Roman" w:hAnsi="Times New Roman"/>
          <w:color w:val="191919"/>
          <w:sz w:val="18"/>
          <w:szCs w:val="18"/>
        </w:rPr>
        <w:tab/>
        <w:t>Studies in Rhetoric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D05D31" w:rsidRDefault="00D05D31" w:rsidP="00D05D31">
      <w:pPr>
        <w:widowControl w:val="0"/>
        <w:tabs>
          <w:tab w:val="left" w:pos="3150"/>
          <w:tab w:val="left" w:pos="9760"/>
        </w:tabs>
        <w:autoSpaceDE w:val="0"/>
        <w:autoSpaceDN w:val="0"/>
        <w:adjustRightInd w:val="0"/>
        <w:spacing w:before="9" w:after="0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2200</w:t>
      </w:r>
      <w:r>
        <w:rPr>
          <w:rFonts w:ascii="Times New Roman" w:hAnsi="Times New Roman"/>
          <w:color w:val="191919"/>
          <w:sz w:val="18"/>
          <w:szCs w:val="18"/>
        </w:rPr>
        <w:tab/>
        <w:t>Principles of Discussion and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EB1465" w:rsidRDefault="00D05D31" w:rsidP="00D05D31">
      <w:pPr>
        <w:ind w:left="2880" w:firstLine="270"/>
        <w:rPr>
          <w:rFonts w:ascii="Times New Roman" w:hAnsi="Times New Roman"/>
          <w:color w:val="191919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Group Dynamics</w:t>
      </w:r>
    </w:p>
    <w:p w:rsidR="00D05D31" w:rsidRDefault="00D05D31" w:rsidP="00D05D31">
      <w:pPr>
        <w:widowControl w:val="0"/>
        <w:autoSpaceDE w:val="0"/>
        <w:autoSpaceDN w:val="0"/>
        <w:adjustRightInd w:val="0"/>
        <w:spacing w:after="0"/>
        <w:ind w:left="14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Major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Requi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ements</w:t>
      </w:r>
    </w:p>
    <w:p w:rsidR="00D05D31" w:rsidRDefault="002A0B0F" w:rsidP="00D05D31">
      <w:pPr>
        <w:widowControl w:val="0"/>
        <w:tabs>
          <w:tab w:val="left" w:pos="3150"/>
          <w:tab w:val="left" w:pos="9760"/>
        </w:tabs>
        <w:autoSpaceDE w:val="0"/>
        <w:autoSpaceDN w:val="0"/>
        <w:adjustRightInd w:val="0"/>
        <w:spacing w:before="12" w:after="0"/>
        <w:ind w:left="140"/>
        <w:rPr>
          <w:rFonts w:ascii="Times New Roman" w:hAnsi="Times New Roman"/>
          <w:color w:val="000000"/>
          <w:sz w:val="18"/>
          <w:szCs w:val="18"/>
        </w:rPr>
      </w:pPr>
      <w:r w:rsidRPr="002A0B0F">
        <w:rPr>
          <w:rFonts w:ascii="Calibri" w:hAnsi="Calibri"/>
          <w:noProof/>
          <w:lang w:eastAsia="en-US"/>
        </w:rPr>
        <w:pict>
          <v:shape id="Text Box 2799" o:spid="_x0000_s1047" type="#_x0000_t202" style="position:absolute;left:0;text-align:left;margin-left:579.15pt;margin-top:127.9pt;width:12pt;height:85.8pt;z-index:-2516541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kpmtAIAALg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" o:allowincell="f" filled="f" stroked="f">
            <v:textbox style="layout-flow:vertical" inset="0,0,0,0">
              <w:txbxContent>
                <w:p w:rsidR="00C06A78" w:rsidRDefault="00C06A78" w:rsidP="00D05D31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 anchory="page"/>
          </v:shape>
        </w:pict>
      </w:r>
      <w:r w:rsidR="00D05D31">
        <w:rPr>
          <w:rFonts w:ascii="Times New Roman" w:hAnsi="Times New Roman"/>
          <w:color w:val="191919"/>
          <w:sz w:val="18"/>
          <w:szCs w:val="18"/>
        </w:rPr>
        <w:t>COMM 2400-2470</w:t>
      </w:r>
      <w:r w:rsidR="00D05D31">
        <w:rPr>
          <w:rFonts w:ascii="Times New Roman" w:hAnsi="Times New Roman"/>
          <w:color w:val="191919"/>
          <w:sz w:val="18"/>
          <w:szCs w:val="18"/>
        </w:rPr>
        <w:tab/>
        <w:t>Speech Performance</w:t>
      </w:r>
      <w:r w:rsidR="00D05D31">
        <w:rPr>
          <w:rFonts w:ascii="Times New Roman" w:hAnsi="Times New Roman"/>
          <w:color w:val="191919"/>
          <w:sz w:val="18"/>
          <w:szCs w:val="18"/>
        </w:rPr>
        <w:tab/>
        <w:t>7</w:t>
      </w:r>
    </w:p>
    <w:p w:rsidR="00D05D31" w:rsidRDefault="00D05D31" w:rsidP="00D05D31">
      <w:pPr>
        <w:widowControl w:val="0"/>
        <w:tabs>
          <w:tab w:val="left" w:pos="3150"/>
          <w:tab w:val="left" w:pos="9760"/>
        </w:tabs>
        <w:autoSpaceDE w:val="0"/>
        <w:autoSpaceDN w:val="0"/>
        <w:adjustRightInd w:val="0"/>
        <w:spacing w:before="9" w:after="0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THEA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2900-2970</w:t>
      </w:r>
      <w:r>
        <w:rPr>
          <w:rFonts w:ascii="Times New Roman" w:hAnsi="Times New Roman"/>
          <w:color w:val="191919"/>
          <w:sz w:val="18"/>
          <w:szCs w:val="18"/>
        </w:rPr>
        <w:tab/>
        <w:t>Production &amp; Performance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D05D31" w:rsidRDefault="00D05D31" w:rsidP="00D05D31">
      <w:pPr>
        <w:widowControl w:val="0"/>
        <w:tabs>
          <w:tab w:val="left" w:pos="3150"/>
          <w:tab w:val="left" w:pos="9760"/>
        </w:tabs>
        <w:autoSpaceDE w:val="0"/>
        <w:autoSpaceDN w:val="0"/>
        <w:adjustRightInd w:val="0"/>
        <w:spacing w:before="9" w:after="0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3100</w:t>
      </w:r>
      <w:r>
        <w:rPr>
          <w:rFonts w:ascii="Times New Roman" w:hAnsi="Times New Roman"/>
          <w:color w:val="191919"/>
          <w:sz w:val="18"/>
          <w:szCs w:val="18"/>
        </w:rPr>
        <w:tab/>
        <w:t>Black Rhetoric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D05D31" w:rsidRDefault="00D05D31" w:rsidP="00D05D31">
      <w:pPr>
        <w:widowControl w:val="0"/>
        <w:tabs>
          <w:tab w:val="left" w:pos="3150"/>
          <w:tab w:val="left" w:pos="9760"/>
        </w:tabs>
        <w:autoSpaceDE w:val="0"/>
        <w:autoSpaceDN w:val="0"/>
        <w:adjustRightInd w:val="0"/>
        <w:spacing w:before="9" w:after="0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3150</w:t>
      </w:r>
      <w:r>
        <w:rPr>
          <w:rFonts w:ascii="Times New Roman" w:hAnsi="Times New Roman"/>
          <w:color w:val="191919"/>
          <w:sz w:val="18"/>
          <w:szCs w:val="18"/>
        </w:rPr>
        <w:tab/>
        <w:t>Introduction to Forensics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D05D31" w:rsidRDefault="00D05D31" w:rsidP="00D05D31">
      <w:pPr>
        <w:widowControl w:val="0"/>
        <w:tabs>
          <w:tab w:val="left" w:pos="3150"/>
          <w:tab w:val="left" w:pos="9760"/>
        </w:tabs>
        <w:autoSpaceDE w:val="0"/>
        <w:autoSpaceDN w:val="0"/>
        <w:adjustRightInd w:val="0"/>
        <w:spacing w:before="9" w:after="0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3200</w:t>
      </w:r>
      <w:r>
        <w:rPr>
          <w:rFonts w:ascii="Times New Roman" w:hAnsi="Times New Roman"/>
          <w:color w:val="191919"/>
          <w:sz w:val="18"/>
          <w:szCs w:val="18"/>
        </w:rPr>
        <w:tab/>
        <w:t>Phonetics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D05D31" w:rsidRDefault="00D05D31" w:rsidP="00D05D31">
      <w:pPr>
        <w:widowControl w:val="0"/>
        <w:tabs>
          <w:tab w:val="left" w:pos="3150"/>
          <w:tab w:val="left" w:pos="9760"/>
        </w:tabs>
        <w:autoSpaceDE w:val="0"/>
        <w:autoSpaceDN w:val="0"/>
        <w:adjustRightInd w:val="0"/>
        <w:spacing w:before="9" w:after="0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3340</w:t>
      </w:r>
      <w:r>
        <w:rPr>
          <w:rFonts w:ascii="Times New Roman" w:hAnsi="Times New Roman"/>
          <w:color w:val="191919"/>
          <w:sz w:val="18"/>
          <w:szCs w:val="18"/>
        </w:rPr>
        <w:tab/>
        <w:t>Speech for the Elem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>./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>Middle Grades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eacher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D05D31" w:rsidRDefault="00D05D31" w:rsidP="00D05D31">
      <w:pPr>
        <w:widowControl w:val="0"/>
        <w:tabs>
          <w:tab w:val="left" w:pos="3150"/>
          <w:tab w:val="left" w:pos="9760"/>
        </w:tabs>
        <w:autoSpaceDE w:val="0"/>
        <w:autoSpaceDN w:val="0"/>
        <w:adjustRightInd w:val="0"/>
        <w:spacing w:before="9" w:after="0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4000</w:t>
      </w:r>
      <w:r>
        <w:rPr>
          <w:rFonts w:ascii="Times New Roman" w:hAnsi="Times New Roman"/>
          <w:color w:val="191919"/>
          <w:sz w:val="18"/>
          <w:szCs w:val="18"/>
        </w:rPr>
        <w:tab/>
        <w:t>Intercultural Communication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D05D31" w:rsidRDefault="00D05D31" w:rsidP="00D05D31">
      <w:pPr>
        <w:widowControl w:val="0"/>
        <w:tabs>
          <w:tab w:val="left" w:pos="3150"/>
          <w:tab w:val="left" w:pos="9760"/>
        </w:tabs>
        <w:autoSpaceDE w:val="0"/>
        <w:autoSpaceDN w:val="0"/>
        <w:adjustRightInd w:val="0"/>
        <w:spacing w:before="9" w:after="0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4010</w:t>
      </w:r>
      <w:r>
        <w:rPr>
          <w:rFonts w:ascii="Times New Roman" w:hAnsi="Times New Roman"/>
          <w:color w:val="191919"/>
          <w:sz w:val="18"/>
          <w:szCs w:val="18"/>
        </w:rPr>
        <w:tab/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ganizational Communication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D05D31" w:rsidRDefault="00D05D31" w:rsidP="00D05D31">
      <w:pPr>
        <w:widowControl w:val="0"/>
        <w:tabs>
          <w:tab w:val="left" w:pos="3150"/>
          <w:tab w:val="left" w:pos="9760"/>
        </w:tabs>
        <w:autoSpaceDE w:val="0"/>
        <w:autoSpaceDN w:val="0"/>
        <w:adjustRightInd w:val="0"/>
        <w:spacing w:before="9" w:after="0"/>
        <w:ind w:left="14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>COMM 4070</w:t>
      </w:r>
      <w:r>
        <w:rPr>
          <w:rFonts w:ascii="Times New Roman" w:hAnsi="Times New Roman"/>
          <w:color w:val="191919"/>
          <w:sz w:val="18"/>
          <w:szCs w:val="18"/>
        </w:rPr>
        <w:tab/>
        <w:t>Intro.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>to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Speech Disorders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D05D31" w:rsidRDefault="00D05D31" w:rsidP="00D05D31">
      <w:pPr>
        <w:widowControl w:val="0"/>
        <w:tabs>
          <w:tab w:val="left" w:pos="3150"/>
          <w:tab w:val="left" w:pos="9760"/>
        </w:tabs>
        <w:autoSpaceDE w:val="0"/>
        <w:autoSpaceDN w:val="0"/>
        <w:adjustRightInd w:val="0"/>
        <w:spacing w:before="9" w:after="0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4100</w:t>
      </w:r>
      <w:r>
        <w:rPr>
          <w:rFonts w:ascii="Times New Roman" w:hAnsi="Times New Roman"/>
          <w:color w:val="191919"/>
          <w:sz w:val="18"/>
          <w:szCs w:val="18"/>
        </w:rPr>
        <w:tab/>
        <w:t>Fundamentals of Parliamentary Procedure</w:t>
      </w:r>
      <w:r>
        <w:rPr>
          <w:rFonts w:ascii="Times New Roman" w:hAnsi="Times New Roman"/>
          <w:color w:val="191919"/>
          <w:sz w:val="18"/>
          <w:szCs w:val="18"/>
        </w:rPr>
        <w:tab/>
        <w:t>2</w:t>
      </w:r>
    </w:p>
    <w:p w:rsidR="00D05D31" w:rsidRDefault="00D05D31" w:rsidP="00D05D31">
      <w:pPr>
        <w:widowControl w:val="0"/>
        <w:tabs>
          <w:tab w:val="left" w:pos="3150"/>
          <w:tab w:val="left" w:pos="9760"/>
        </w:tabs>
        <w:autoSpaceDE w:val="0"/>
        <w:autoSpaceDN w:val="0"/>
        <w:adjustRightInd w:val="0"/>
        <w:spacing w:before="9" w:after="0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4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</w:t>
      </w:r>
      <w:r>
        <w:rPr>
          <w:rFonts w:ascii="Times New Roman" w:hAnsi="Times New Roman"/>
          <w:color w:val="191919"/>
          <w:sz w:val="18"/>
          <w:szCs w:val="18"/>
        </w:rPr>
        <w:tab/>
        <w:t>Comm. Research Methods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D05D31" w:rsidRDefault="00D05D31" w:rsidP="00D05D31">
      <w:pPr>
        <w:widowControl w:val="0"/>
        <w:tabs>
          <w:tab w:val="left" w:pos="3150"/>
          <w:tab w:val="left" w:pos="9760"/>
        </w:tabs>
        <w:autoSpaceDE w:val="0"/>
        <w:autoSpaceDN w:val="0"/>
        <w:adjustRightInd w:val="0"/>
        <w:spacing w:before="9" w:after="0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4200</w:t>
      </w:r>
      <w:r>
        <w:rPr>
          <w:rFonts w:ascii="Times New Roman" w:hAnsi="Times New Roman"/>
          <w:color w:val="191919"/>
          <w:sz w:val="18"/>
          <w:szCs w:val="18"/>
        </w:rPr>
        <w:tab/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gumentation and Debate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D05D31" w:rsidRDefault="00D05D31" w:rsidP="00D05D31">
      <w:pPr>
        <w:widowControl w:val="0"/>
        <w:autoSpaceDE w:val="0"/>
        <w:autoSpaceDN w:val="0"/>
        <w:adjustRightInd w:val="0"/>
        <w:spacing w:before="6" w:after="0"/>
        <w:ind w:right="670"/>
        <w:jc w:val="righ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Subtotal 37</w:t>
      </w:r>
    </w:p>
    <w:p w:rsidR="00D05D31" w:rsidRDefault="00D05D31" w:rsidP="00D05D31">
      <w:pPr>
        <w:widowControl w:val="0"/>
        <w:tabs>
          <w:tab w:val="left" w:pos="7380"/>
        </w:tabs>
        <w:autoSpaceDE w:val="0"/>
        <w:autoSpaceDN w:val="0"/>
        <w:adjustRightInd w:val="0"/>
        <w:spacing w:after="0"/>
        <w:ind w:right="670" w:firstLine="900"/>
        <w:jc w:val="righ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Major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Electives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20</w:t>
      </w:r>
    </w:p>
    <w:p w:rsidR="00D05D31" w:rsidRDefault="00D05D31" w:rsidP="00D05D31">
      <w:pPr>
        <w:widowControl w:val="0"/>
        <w:tabs>
          <w:tab w:val="left" w:pos="7280"/>
        </w:tabs>
        <w:autoSpaceDE w:val="0"/>
        <w:autoSpaceDN w:val="0"/>
        <w:adjustRightInd w:val="0"/>
        <w:spacing w:before="9" w:after="0"/>
        <w:ind w:right="670" w:firstLine="900"/>
        <w:jc w:val="right"/>
        <w:rPr>
          <w:rFonts w:ascii="Times New Roman" w:hAnsi="Times New Roman"/>
          <w:b/>
          <w:bCs/>
          <w:color w:val="191919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otal Requi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ed for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Graduation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123</w:t>
      </w:r>
    </w:p>
    <w:p w:rsidR="00D05D31" w:rsidRDefault="00D05D31" w:rsidP="00D05D31">
      <w:pPr>
        <w:widowControl w:val="0"/>
        <w:tabs>
          <w:tab w:val="left" w:pos="7280"/>
        </w:tabs>
        <w:autoSpaceDE w:val="0"/>
        <w:autoSpaceDN w:val="0"/>
        <w:adjustRightInd w:val="0"/>
        <w:spacing w:before="9" w:after="0"/>
        <w:ind w:right="670" w:firstLine="900"/>
        <w:jc w:val="right"/>
        <w:rPr>
          <w:rFonts w:ascii="Times New Roman" w:hAnsi="Times New Roman"/>
          <w:b/>
          <w:bCs/>
          <w:color w:val="191919"/>
          <w:sz w:val="18"/>
          <w:szCs w:val="18"/>
        </w:rPr>
      </w:pPr>
    </w:p>
    <w:p w:rsidR="00D05D31" w:rsidRDefault="00D05D31" w:rsidP="00D05D31">
      <w:pPr>
        <w:widowControl w:val="0"/>
        <w:autoSpaceDE w:val="0"/>
        <w:autoSpaceDN w:val="0"/>
        <w:adjustRightInd w:val="0"/>
        <w:spacing w:after="0"/>
        <w:ind w:left="140" w:firstLine="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ROGRA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M</w:t>
      </w:r>
      <w:r>
        <w:rPr>
          <w:rFonts w:ascii="Times New Roman" w:hAnsi="Times New Roman"/>
          <w:b/>
          <w:bCs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F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TUD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B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ACHELO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F</w:t>
      </w:r>
      <w:r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8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D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EGRE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PEEC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H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HE</w:t>
      </w:r>
      <w:r>
        <w:rPr>
          <w:rFonts w:ascii="Times New Roman" w:hAnsi="Times New Roman"/>
          <w:b/>
          <w:bCs/>
          <w:color w:val="191919"/>
          <w:spacing w:val="-15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TRE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:</w:t>
      </w:r>
      <w:r>
        <w:rPr>
          <w:rFonts w:ascii="Times New Roman" w:hAnsi="Times New Roman"/>
          <w:b/>
          <w:bCs/>
          <w:color w:val="191919"/>
          <w:spacing w:val="-1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PEEC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H</w:t>
      </w:r>
      <w:r>
        <w:rPr>
          <w:rFonts w:ascii="Times New Roman" w:hAnsi="Times New Roman"/>
          <w:b/>
          <w:bCs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C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ONCENTR</w:t>
      </w:r>
      <w:r>
        <w:rPr>
          <w:rFonts w:ascii="Times New Roman" w:hAnsi="Times New Roman"/>
          <w:b/>
          <w:bCs/>
          <w:color w:val="191919"/>
          <w:spacing w:val="-16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TION</w:t>
      </w:r>
    </w:p>
    <w:p w:rsidR="00D05D31" w:rsidRDefault="00D05D31" w:rsidP="00D05D31">
      <w:pPr>
        <w:widowControl w:val="0"/>
        <w:autoSpaceDE w:val="0"/>
        <w:autoSpaceDN w:val="0"/>
        <w:adjustRightInd w:val="0"/>
        <w:spacing w:before="30" w:after="0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123 Semester Hours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960"/>
        <w:gridCol w:w="3617"/>
        <w:gridCol w:w="1953"/>
        <w:gridCol w:w="1020"/>
      </w:tblGrid>
      <w:tr w:rsidR="00D05D31" w:rsidRPr="007A7452" w:rsidTr="00C377F0">
        <w:trPr>
          <w:trHeight w:hRule="exact" w:val="517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before="70" w:after="0"/>
              <w:ind w:left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eshman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before="12" w:after="0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101,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102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before="9" w:after="0" w:line="280" w:lineRule="exac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ind w:left="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Eng. Comp I &amp; I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before="70" w:after="0"/>
              <w:ind w:right="46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Fall</w:t>
            </w:r>
          </w:p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before="12" w:after="0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before="70" w:after="0"/>
              <w:ind w:firstLine="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Spring</w:t>
            </w:r>
          </w:p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before="12" w:after="0"/>
              <w:ind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C377F0">
        <w:trPr>
          <w:trHeight w:hRule="exact" w:val="216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TH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College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Algebra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5D31" w:rsidRPr="007A7452" w:rsidTr="00C377F0">
        <w:trPr>
          <w:trHeight w:hRule="exact" w:val="216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COMM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Fundamental of Public Speaking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5D31" w:rsidRPr="007A7452" w:rsidTr="00C377F0">
        <w:trPr>
          <w:trHeight w:hRule="exact" w:val="216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ASU 1200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Fresh. Sem. &amp; Ser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 to Lead.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5D31" w:rsidRPr="007A7452" w:rsidTr="00C377F0">
        <w:trPr>
          <w:trHeight w:hRule="exact" w:val="216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ARAP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100 or MUSC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5D31" w:rsidRPr="007A7452" w:rsidTr="00C377F0">
        <w:trPr>
          <w:trHeight w:hRule="exact" w:val="216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1002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Intro. </w:t>
            </w:r>
            <w:proofErr w:type="gram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to</w:t>
            </w:r>
            <w:proofErr w:type="gramEnd"/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African </w:t>
            </w: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Diasp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D05D31" w:rsidRPr="007A7452" w:rsidTr="00C377F0">
        <w:trPr>
          <w:trHeight w:hRule="exact" w:val="216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Activities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D05D31" w:rsidRPr="007A7452" w:rsidTr="00C377F0">
        <w:trPr>
          <w:trHeight w:hRule="exact" w:val="216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Science/Math/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ech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D05D31" w:rsidRPr="007A7452" w:rsidTr="00C377F0">
        <w:trPr>
          <w:trHeight w:hRule="exact" w:val="216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CSCI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 or 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 24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C377F0">
        <w:trPr>
          <w:trHeight w:hRule="exact" w:val="214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Sci./History I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C377F0">
        <w:trPr>
          <w:trHeight w:hRule="exact" w:val="322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  <w:tr w:rsidR="00D05D31" w:rsidRPr="007A7452" w:rsidTr="00C377F0">
        <w:trPr>
          <w:trHeight w:hRule="exact" w:val="326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before="96" w:after="0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Sophomo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5D31" w:rsidRPr="007A7452" w:rsidTr="00C377F0">
        <w:trPr>
          <w:trHeight w:hRule="exact" w:val="218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Literature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5D31" w:rsidRPr="007A7452" w:rsidTr="00C377F0">
        <w:trPr>
          <w:trHeight w:hRule="exact" w:val="216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HEDP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1001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Activities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D05D31" w:rsidRPr="007A7452" w:rsidTr="00C377F0">
        <w:trPr>
          <w:trHeight w:hRule="exact" w:val="216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Science/Math/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ech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5D31" w:rsidRPr="007A7452" w:rsidTr="00C377F0">
        <w:trPr>
          <w:trHeight w:hRule="exact" w:val="216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POLS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101 or HONR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161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5D31" w:rsidRPr="007A7452" w:rsidTr="00C377F0">
        <w:trPr>
          <w:trHeight w:hRule="exact" w:val="216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2020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3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oice &amp; Diction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5D31" w:rsidRPr="007A7452" w:rsidTr="00C377F0">
        <w:trPr>
          <w:trHeight w:hRule="exact" w:val="216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2400, 2410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Speech &amp; Performance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D05D31" w:rsidRPr="007A7452" w:rsidTr="00C377F0">
        <w:trPr>
          <w:trHeight w:hRule="exact" w:val="216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PSYC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C377F0">
        <w:trPr>
          <w:trHeight w:hRule="exact" w:val="216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Foreign Language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C377F0">
        <w:trPr>
          <w:trHeight w:hRule="exact" w:val="216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2030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Oral Interpretation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C377F0">
        <w:trPr>
          <w:trHeight w:hRule="exact" w:val="216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2060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Public Speaking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C377F0">
        <w:trPr>
          <w:trHeight w:hRule="exact" w:val="216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2410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Speech Performance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D05D31" w:rsidRPr="007A7452" w:rsidTr="00C377F0">
        <w:trPr>
          <w:trHeight w:hRule="exact" w:val="511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2900</w:t>
            </w:r>
          </w:p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before="6" w:after="0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Production &amp; Performance 1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before="1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before="1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</w:tbl>
    <w:p w:rsidR="00D05D31" w:rsidRDefault="00D05D31" w:rsidP="00D05D31">
      <w:pPr>
        <w:widowControl w:val="0"/>
        <w:tabs>
          <w:tab w:val="left" w:pos="7280"/>
        </w:tabs>
        <w:autoSpaceDE w:val="0"/>
        <w:autoSpaceDN w:val="0"/>
        <w:adjustRightInd w:val="0"/>
        <w:spacing w:before="9" w:after="0"/>
        <w:ind w:right="670" w:firstLine="900"/>
        <w:jc w:val="right"/>
        <w:rPr>
          <w:rFonts w:ascii="Times New Roman" w:hAnsi="Times New Roman"/>
          <w:color w:val="000000"/>
          <w:sz w:val="18"/>
          <w:szCs w:val="18"/>
        </w:rPr>
      </w:pPr>
    </w:p>
    <w:p w:rsidR="00D05D31" w:rsidRDefault="00D05D31" w:rsidP="00D05D31">
      <w:pPr>
        <w:widowControl w:val="0"/>
        <w:tabs>
          <w:tab w:val="left" w:pos="7280"/>
        </w:tabs>
        <w:autoSpaceDE w:val="0"/>
        <w:autoSpaceDN w:val="0"/>
        <w:adjustRightInd w:val="0"/>
        <w:spacing w:before="9" w:after="0"/>
        <w:ind w:right="670" w:firstLine="900"/>
        <w:jc w:val="right"/>
        <w:rPr>
          <w:rFonts w:ascii="Times New Roman" w:hAnsi="Times New Roman"/>
          <w:color w:val="000000"/>
          <w:sz w:val="18"/>
          <w:szCs w:val="18"/>
        </w:rPr>
      </w:pPr>
    </w:p>
    <w:p w:rsidR="00D05D31" w:rsidRDefault="00D05D31" w:rsidP="00D05D31">
      <w:pPr>
        <w:widowControl w:val="0"/>
        <w:tabs>
          <w:tab w:val="left" w:pos="7280"/>
        </w:tabs>
        <w:autoSpaceDE w:val="0"/>
        <w:autoSpaceDN w:val="0"/>
        <w:adjustRightInd w:val="0"/>
        <w:spacing w:before="9" w:after="0"/>
        <w:ind w:right="670" w:firstLine="900"/>
        <w:jc w:val="right"/>
        <w:rPr>
          <w:rFonts w:ascii="Times New Roman" w:hAnsi="Times New Roman"/>
          <w:color w:val="000000"/>
          <w:sz w:val="18"/>
          <w:szCs w:val="18"/>
        </w:rPr>
      </w:pPr>
    </w:p>
    <w:p w:rsidR="00D05D31" w:rsidRDefault="00D05D31" w:rsidP="00D05D31">
      <w:pPr>
        <w:widowControl w:val="0"/>
        <w:tabs>
          <w:tab w:val="left" w:pos="7280"/>
        </w:tabs>
        <w:autoSpaceDE w:val="0"/>
        <w:autoSpaceDN w:val="0"/>
        <w:adjustRightInd w:val="0"/>
        <w:spacing w:before="9" w:after="0"/>
        <w:ind w:right="670" w:firstLine="900"/>
        <w:jc w:val="right"/>
        <w:rPr>
          <w:rFonts w:ascii="Times New Roman" w:hAnsi="Times New Roman"/>
          <w:color w:val="000000"/>
          <w:sz w:val="18"/>
          <w:szCs w:val="18"/>
        </w:rPr>
      </w:pPr>
    </w:p>
    <w:p w:rsidR="00D05D31" w:rsidRDefault="00D05D31" w:rsidP="00D05D31">
      <w:pPr>
        <w:widowControl w:val="0"/>
        <w:tabs>
          <w:tab w:val="left" w:pos="7280"/>
        </w:tabs>
        <w:autoSpaceDE w:val="0"/>
        <w:autoSpaceDN w:val="0"/>
        <w:adjustRightInd w:val="0"/>
        <w:spacing w:before="9" w:after="0"/>
        <w:ind w:right="670" w:firstLine="900"/>
        <w:jc w:val="right"/>
        <w:rPr>
          <w:rFonts w:ascii="Times New Roman" w:hAnsi="Times New Roman"/>
          <w:color w:val="000000"/>
          <w:sz w:val="18"/>
          <w:szCs w:val="18"/>
        </w:rPr>
      </w:pPr>
    </w:p>
    <w:p w:rsidR="00D05D31" w:rsidRDefault="00D05D31" w:rsidP="00D05D31">
      <w:pPr>
        <w:widowControl w:val="0"/>
        <w:tabs>
          <w:tab w:val="left" w:pos="7280"/>
        </w:tabs>
        <w:autoSpaceDE w:val="0"/>
        <w:autoSpaceDN w:val="0"/>
        <w:adjustRightInd w:val="0"/>
        <w:spacing w:before="9" w:after="0"/>
        <w:ind w:right="670" w:firstLine="900"/>
        <w:jc w:val="right"/>
        <w:rPr>
          <w:rFonts w:ascii="Times New Roman" w:hAnsi="Times New Roman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3095"/>
        <w:gridCol w:w="3534"/>
        <w:gridCol w:w="2208"/>
        <w:gridCol w:w="850"/>
      </w:tblGrid>
      <w:tr w:rsidR="00D05D31" w:rsidRPr="007A7452" w:rsidTr="00D05D31">
        <w:trPr>
          <w:trHeight w:hRule="exact" w:val="643"/>
        </w:trPr>
        <w:tc>
          <w:tcPr>
            <w:tcW w:w="3095" w:type="dxa"/>
            <w:tcBorders>
              <w:top w:val="single" w:sz="16" w:space="0" w:color="A3A3A3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before="6" w:after="0" w:line="190" w:lineRule="exact"/>
              <w:rPr>
                <w:rFonts w:ascii="Times New Roman" w:hAnsi="Times New Roman"/>
                <w:sz w:val="19"/>
                <w:szCs w:val="19"/>
              </w:rPr>
            </w:pPr>
          </w:p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Junior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before="12" w:after="0"/>
              <w:ind w:left="355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 20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before="15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ind w:left="72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 Of Sociology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before="15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5D31" w:rsidRPr="007A7452" w:rsidTr="00D05D31">
        <w:trPr>
          <w:trHeight w:hRule="exact" w:val="216"/>
        </w:trPr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Foreign Language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5D31" w:rsidRPr="007A7452" w:rsidTr="00D05D31">
        <w:trPr>
          <w:trHeight w:hRule="exact" w:val="216"/>
        </w:trPr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2040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Acting I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5D31" w:rsidRPr="007A7452" w:rsidTr="00D05D31">
        <w:trPr>
          <w:trHeight w:hRule="exact" w:val="216"/>
        </w:trPr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2200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 Group Dynamic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5D31" w:rsidRPr="007A7452" w:rsidTr="00D05D31">
        <w:trPr>
          <w:trHeight w:hRule="exact" w:val="216"/>
        </w:trPr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2420 &amp; 2430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Speech Performance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D05D31" w:rsidRPr="007A7452" w:rsidTr="00D05D31">
        <w:trPr>
          <w:trHeight w:hRule="exact" w:val="216"/>
        </w:trPr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Electives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6</w:t>
            </w:r>
          </w:p>
        </w:tc>
      </w:tr>
      <w:tr w:rsidR="00D05D31" w:rsidRPr="007A7452" w:rsidTr="00D05D31">
        <w:trPr>
          <w:trHeight w:hRule="exact" w:val="216"/>
        </w:trPr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2150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Studies in Rhetoric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5D31" w:rsidRPr="007A7452" w:rsidTr="00D05D31">
        <w:trPr>
          <w:trHeight w:hRule="exact" w:val="216"/>
        </w:trPr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3100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Black Rhetoric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D05D31">
        <w:trPr>
          <w:trHeight w:hRule="exact" w:val="216"/>
        </w:trPr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3150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 Forensics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D05D31">
        <w:trPr>
          <w:trHeight w:hRule="exact" w:val="214"/>
        </w:trPr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2901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Production and Performance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D05D31" w:rsidRPr="007A7452" w:rsidTr="00D05D31">
        <w:trPr>
          <w:trHeight w:hRule="exact" w:val="322"/>
        </w:trPr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355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39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 w:firstLine="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14</w:t>
            </w:r>
          </w:p>
        </w:tc>
      </w:tr>
      <w:tr w:rsidR="00D05D31" w:rsidRPr="007A7452" w:rsidTr="00D05D31">
        <w:trPr>
          <w:trHeight w:hRule="exact" w:val="326"/>
        </w:trPr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before="96" w:after="0"/>
              <w:ind w:left="355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Senior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5D31" w:rsidRPr="007A7452" w:rsidTr="00D05D31">
        <w:trPr>
          <w:trHeight w:hRule="exact" w:val="258"/>
        </w:trPr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55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2440, 2450 &amp; 2460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Speech Performance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D05D31" w:rsidRPr="007A7452" w:rsidTr="00D05D31">
        <w:trPr>
          <w:trHeight w:hRule="exact" w:val="176"/>
        </w:trPr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55" w:lineRule="exact"/>
              <w:ind w:left="355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position w:val="1"/>
                <w:sz w:val="18"/>
                <w:szCs w:val="18"/>
              </w:rPr>
              <w:t>COMM 3200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5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position w:val="1"/>
                <w:sz w:val="18"/>
                <w:szCs w:val="18"/>
              </w:rPr>
              <w:t>Phonetics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55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position w:val="1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5D31" w:rsidRPr="007A7452" w:rsidTr="00D05D31">
        <w:trPr>
          <w:trHeight w:hRule="exact" w:val="216"/>
        </w:trPr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3340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Speech for Elem/Mg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each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5D31" w:rsidRPr="007A7452" w:rsidTr="00D05D31">
        <w:trPr>
          <w:trHeight w:hRule="exact" w:val="216"/>
        </w:trPr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4070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Intro to </w:t>
            </w: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Spch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 Disorders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5D31" w:rsidRPr="007A7452" w:rsidTr="00D05D31">
        <w:trPr>
          <w:trHeight w:hRule="exact" w:val="216"/>
        </w:trPr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4100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Fundamentals of Proc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D05D31">
        <w:trPr>
          <w:trHeight w:hRule="exact" w:val="216"/>
        </w:trPr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4200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gument &amp; Debate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D05D31">
        <w:trPr>
          <w:trHeight w:hRule="exact" w:val="216"/>
        </w:trPr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4000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Intercultural </w:t>
            </w: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</w:t>
            </w:r>
            <w:proofErr w:type="spellEnd"/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5D31" w:rsidRPr="007A7452" w:rsidTr="00D05D31">
        <w:trPr>
          <w:trHeight w:hRule="exact" w:val="216"/>
        </w:trPr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4010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ganization </w:t>
            </w: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</w:t>
            </w:r>
            <w:proofErr w:type="spellEnd"/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5D31" w:rsidRPr="007A7452" w:rsidTr="00D05D31">
        <w:trPr>
          <w:trHeight w:hRule="exact" w:val="216"/>
        </w:trPr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4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 Research Meth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D05D31">
        <w:trPr>
          <w:trHeight w:hRule="exact" w:val="214"/>
        </w:trPr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2903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Prod &amp; </w:t>
            </w: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Perf</w:t>
            </w:r>
            <w:proofErr w:type="spellEnd"/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D05D31" w:rsidRPr="007A7452" w:rsidTr="00D05D31">
        <w:trPr>
          <w:trHeight w:hRule="exact" w:val="296"/>
        </w:trPr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355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39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 w:firstLine="38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</w:tr>
    </w:tbl>
    <w:p w:rsidR="00D05D31" w:rsidRDefault="00D05D31" w:rsidP="00B15597">
      <w:pPr>
        <w:widowControl w:val="0"/>
        <w:autoSpaceDE w:val="0"/>
        <w:autoSpaceDN w:val="0"/>
        <w:adjustRightInd w:val="0"/>
        <w:spacing w:after="240"/>
        <w:ind w:left="274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pacing w:val="-8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ACHELO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-3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8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16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8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EGRE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N</w:t>
      </w:r>
      <w:r>
        <w:rPr>
          <w:rFonts w:ascii="Times New Roman" w:hAnsi="Times New Roman"/>
          <w:b/>
          <w:bCs/>
          <w:color w:val="191919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8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PEEC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H</w:t>
      </w:r>
      <w:r>
        <w:rPr>
          <w:rFonts w:ascii="Times New Roman" w:hAnsi="Times New Roman"/>
          <w:b/>
          <w:bCs/>
          <w:color w:val="191919"/>
          <w:spacing w:val="-1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AN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D</w:t>
      </w:r>
      <w:r>
        <w:rPr>
          <w:rFonts w:ascii="Times New Roman" w:hAnsi="Times New Roman"/>
          <w:b/>
          <w:bCs/>
          <w:color w:val="191919"/>
          <w:spacing w:val="-1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8"/>
          <w:sz w:val="32"/>
          <w:szCs w:val="32"/>
        </w:rPr>
        <w:t>T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HE</w:t>
      </w:r>
      <w:r>
        <w:rPr>
          <w:rFonts w:ascii="Times New Roman" w:hAnsi="Times New Roman"/>
          <w:b/>
          <w:bCs/>
          <w:color w:val="191919"/>
          <w:spacing w:val="-26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TRE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:</w:t>
      </w:r>
      <w:r>
        <w:rPr>
          <w:rFonts w:ascii="Times New Roman" w:hAnsi="Times New Roman"/>
          <w:b/>
          <w:bCs/>
          <w:color w:val="191919"/>
          <w:spacing w:val="-32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color w:val="191919"/>
          <w:spacing w:val="-8"/>
          <w:sz w:val="32"/>
          <w:szCs w:val="32"/>
        </w:rPr>
        <w:t>T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HE</w:t>
      </w:r>
      <w:r>
        <w:rPr>
          <w:rFonts w:ascii="Times New Roman" w:hAnsi="Times New Roman"/>
          <w:b/>
          <w:bCs/>
          <w:color w:val="191919"/>
          <w:spacing w:val="-26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TR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8"/>
          <w:sz w:val="32"/>
          <w:szCs w:val="32"/>
        </w:rPr>
        <w:t>C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ONCENTR</w:t>
      </w:r>
      <w:r>
        <w:rPr>
          <w:rFonts w:ascii="Times New Roman" w:hAnsi="Times New Roman"/>
          <w:b/>
          <w:bCs/>
          <w:color w:val="191919"/>
          <w:spacing w:val="-26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TION</w:t>
      </w:r>
    </w:p>
    <w:tbl>
      <w:tblPr>
        <w:tblpPr w:leftFromText="180" w:rightFromText="180" w:vertAnchor="text" w:horzAnchor="margin" w:tblpX="360" w:tblpY="714"/>
        <w:tblW w:w="9384" w:type="dxa"/>
        <w:tblLayout w:type="fixed"/>
        <w:tblCellMar>
          <w:left w:w="0" w:type="dxa"/>
          <w:right w:w="0" w:type="dxa"/>
        </w:tblCellMar>
        <w:tblLook w:val="0000"/>
      </w:tblPr>
      <w:tblGrid>
        <w:gridCol w:w="2609"/>
        <w:gridCol w:w="91"/>
        <w:gridCol w:w="3874"/>
        <w:gridCol w:w="768"/>
        <w:gridCol w:w="2042"/>
      </w:tblGrid>
      <w:tr w:rsidR="00D05D31" w:rsidRPr="007A7452" w:rsidTr="00B15597">
        <w:trPr>
          <w:trHeight w:hRule="exact" w:val="521"/>
        </w:trPr>
        <w:tc>
          <w:tcPr>
            <w:tcW w:w="27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before="50" w:after="0"/>
              <w:ind w:left="40" w:firstLine="42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Courses</w:t>
            </w:r>
          </w:p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before="9" w:after="0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2020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before="50" w:after="0"/>
              <w:ind w:left="920" w:firstLine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itles</w:t>
            </w:r>
          </w:p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before="9" w:after="0"/>
              <w:ind w:left="9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3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oice and Diction</w:t>
            </w:r>
          </w:p>
        </w:tc>
        <w:tc>
          <w:tcPr>
            <w:tcW w:w="28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before="50" w:after="0"/>
              <w:ind w:right="4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edi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Hrs.</w:t>
            </w:r>
          </w:p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before="9" w:after="0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B15597">
        <w:trPr>
          <w:trHeight w:hRule="exact" w:val="228"/>
        </w:trPr>
        <w:tc>
          <w:tcPr>
            <w:tcW w:w="27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2030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Oral Interpretation</w:t>
            </w:r>
          </w:p>
        </w:tc>
        <w:tc>
          <w:tcPr>
            <w:tcW w:w="28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B15597">
        <w:trPr>
          <w:trHeight w:hRule="exact" w:val="228"/>
        </w:trPr>
        <w:tc>
          <w:tcPr>
            <w:tcW w:w="27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2040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Acting I</w:t>
            </w:r>
          </w:p>
        </w:tc>
        <w:tc>
          <w:tcPr>
            <w:tcW w:w="28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B15597">
        <w:trPr>
          <w:trHeight w:hRule="exact" w:val="228"/>
        </w:trPr>
        <w:tc>
          <w:tcPr>
            <w:tcW w:w="27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2041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Acting I Laboratory</w:t>
            </w:r>
          </w:p>
        </w:tc>
        <w:tc>
          <w:tcPr>
            <w:tcW w:w="28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B15597">
        <w:trPr>
          <w:trHeight w:hRule="exact" w:val="228"/>
        </w:trPr>
        <w:tc>
          <w:tcPr>
            <w:tcW w:w="27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2530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History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Theatre I</w:t>
            </w:r>
          </w:p>
        </w:tc>
        <w:tc>
          <w:tcPr>
            <w:tcW w:w="28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B15597">
        <w:trPr>
          <w:trHeight w:hRule="exact" w:val="228"/>
        </w:trPr>
        <w:tc>
          <w:tcPr>
            <w:tcW w:w="27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2900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Production and Performance</w:t>
            </w:r>
          </w:p>
        </w:tc>
        <w:tc>
          <w:tcPr>
            <w:tcW w:w="28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D05D31" w:rsidRPr="007A7452" w:rsidTr="00B15597">
        <w:trPr>
          <w:trHeight w:hRule="exact" w:val="228"/>
        </w:trPr>
        <w:tc>
          <w:tcPr>
            <w:tcW w:w="27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2901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Production and Performance</w:t>
            </w:r>
          </w:p>
        </w:tc>
        <w:tc>
          <w:tcPr>
            <w:tcW w:w="28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D05D31" w:rsidRPr="007A7452" w:rsidTr="00B15597">
        <w:trPr>
          <w:trHeight w:hRule="exact" w:val="566"/>
        </w:trPr>
        <w:tc>
          <w:tcPr>
            <w:tcW w:w="27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2902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Production and Performance</w:t>
            </w:r>
          </w:p>
        </w:tc>
        <w:tc>
          <w:tcPr>
            <w:tcW w:w="28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before="6" w:after="0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 18</w:t>
            </w:r>
          </w:p>
        </w:tc>
      </w:tr>
      <w:tr w:rsidR="00D05D31" w:rsidRPr="007A7452" w:rsidTr="00B15597">
        <w:trPr>
          <w:trHeight w:hRule="exact" w:val="343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before="96" w:after="0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Major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Requi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ements</w:t>
            </w:r>
          </w:p>
        </w:tc>
        <w:tc>
          <w:tcPr>
            <w:tcW w:w="47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5D31" w:rsidRPr="007A7452" w:rsidTr="00B15597">
        <w:trPr>
          <w:trHeight w:hRule="exact" w:val="23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2070</w:t>
            </w:r>
          </w:p>
        </w:tc>
        <w:tc>
          <w:tcPr>
            <w:tcW w:w="47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76" w:firstLine="73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Make-up for Stage and Screen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D05D31" w:rsidRPr="007A7452" w:rsidTr="00B15597">
        <w:trPr>
          <w:trHeight w:hRule="exact" w:val="228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2531</w:t>
            </w:r>
          </w:p>
        </w:tc>
        <w:tc>
          <w:tcPr>
            <w:tcW w:w="47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History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Theatre II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B15597">
        <w:trPr>
          <w:trHeight w:hRule="exact" w:val="228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2640</w:t>
            </w:r>
          </w:p>
        </w:tc>
        <w:tc>
          <w:tcPr>
            <w:tcW w:w="47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Directing I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B15597">
        <w:trPr>
          <w:trHeight w:hRule="exact" w:val="228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2903</w:t>
            </w:r>
          </w:p>
        </w:tc>
        <w:tc>
          <w:tcPr>
            <w:tcW w:w="47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tabs>
                <w:tab w:val="left" w:pos="110"/>
              </w:tabs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Production and Performance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D05D31" w:rsidRPr="007A7452" w:rsidTr="00B15597">
        <w:trPr>
          <w:trHeight w:hRule="exact" w:val="228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2904</w:t>
            </w:r>
          </w:p>
        </w:tc>
        <w:tc>
          <w:tcPr>
            <w:tcW w:w="47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Production and Performance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D05D31" w:rsidRPr="007A7452" w:rsidTr="00B15597">
        <w:trPr>
          <w:trHeight w:hRule="exact" w:val="228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2905</w:t>
            </w:r>
          </w:p>
        </w:tc>
        <w:tc>
          <w:tcPr>
            <w:tcW w:w="47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Production and Performance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D05D31" w:rsidRPr="007A7452" w:rsidTr="00B15597">
        <w:trPr>
          <w:trHeight w:hRule="exact" w:val="228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2906</w:t>
            </w:r>
          </w:p>
        </w:tc>
        <w:tc>
          <w:tcPr>
            <w:tcW w:w="47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Production and Performance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D05D31" w:rsidRPr="007A7452" w:rsidTr="00B15597">
        <w:trPr>
          <w:trHeight w:hRule="exact" w:val="228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2907</w:t>
            </w:r>
          </w:p>
        </w:tc>
        <w:tc>
          <w:tcPr>
            <w:tcW w:w="47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Production and Performance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D05D31" w:rsidRPr="007A7452" w:rsidTr="00B15597">
        <w:trPr>
          <w:trHeight w:hRule="exact" w:val="228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3030</w:t>
            </w:r>
          </w:p>
        </w:tc>
        <w:tc>
          <w:tcPr>
            <w:tcW w:w="47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Theatre Management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B15597">
        <w:trPr>
          <w:trHeight w:hRule="exact" w:val="228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3040</w:t>
            </w:r>
          </w:p>
        </w:tc>
        <w:tc>
          <w:tcPr>
            <w:tcW w:w="47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Acting II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B15597">
        <w:trPr>
          <w:trHeight w:hRule="exact" w:val="228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3041</w:t>
            </w:r>
          </w:p>
        </w:tc>
        <w:tc>
          <w:tcPr>
            <w:tcW w:w="47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Acting II Laboratory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D05D31" w:rsidRPr="007A7452" w:rsidTr="00B15597">
        <w:trPr>
          <w:trHeight w:hRule="exact" w:val="228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3530</w:t>
            </w:r>
          </w:p>
        </w:tc>
        <w:tc>
          <w:tcPr>
            <w:tcW w:w="47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Modern Drama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B15597">
        <w:trPr>
          <w:trHeight w:hRule="exact" w:val="228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3600</w:t>
            </w:r>
          </w:p>
        </w:tc>
        <w:tc>
          <w:tcPr>
            <w:tcW w:w="47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Black Drama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B15597">
        <w:trPr>
          <w:trHeight w:hRule="exact" w:val="228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3640</w:t>
            </w:r>
          </w:p>
        </w:tc>
        <w:tc>
          <w:tcPr>
            <w:tcW w:w="47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Directing II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B15597">
        <w:trPr>
          <w:trHeight w:hRule="exact" w:val="471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4760</w:t>
            </w:r>
          </w:p>
        </w:tc>
        <w:tc>
          <w:tcPr>
            <w:tcW w:w="47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Seminar in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Theatre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before="6" w:after="0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 33</w:t>
            </w:r>
          </w:p>
        </w:tc>
      </w:tr>
    </w:tbl>
    <w:p w:rsidR="00B15597" w:rsidRDefault="00B15597" w:rsidP="00D05D31">
      <w:pPr>
        <w:ind w:left="2880" w:firstLine="270"/>
      </w:pPr>
    </w:p>
    <w:p w:rsidR="00B15597" w:rsidRDefault="00B15597" w:rsidP="00D05D31">
      <w:pPr>
        <w:ind w:left="2880" w:firstLine="270"/>
      </w:pPr>
    </w:p>
    <w:p w:rsidR="00B15597" w:rsidRDefault="00B15597" w:rsidP="00D05D31">
      <w:pPr>
        <w:ind w:left="2880" w:firstLine="270"/>
      </w:pPr>
    </w:p>
    <w:p w:rsidR="00B15597" w:rsidRDefault="00B15597" w:rsidP="00D05D31">
      <w:pPr>
        <w:ind w:left="2880" w:firstLine="270"/>
      </w:pPr>
    </w:p>
    <w:p w:rsidR="00B15597" w:rsidRDefault="00B15597" w:rsidP="00D05D31">
      <w:pPr>
        <w:ind w:left="2880" w:firstLine="270"/>
      </w:pPr>
    </w:p>
    <w:p w:rsidR="00B15597" w:rsidRDefault="00B15597" w:rsidP="00D05D31">
      <w:pPr>
        <w:ind w:left="2880" w:firstLine="270"/>
      </w:pPr>
    </w:p>
    <w:p w:rsidR="00B15597" w:rsidRDefault="00B15597" w:rsidP="00D05D31">
      <w:pPr>
        <w:ind w:left="2880" w:firstLine="270"/>
      </w:pPr>
    </w:p>
    <w:p w:rsidR="00B15597" w:rsidRDefault="00B15597" w:rsidP="00D05D31">
      <w:pPr>
        <w:ind w:left="2880" w:firstLine="270"/>
      </w:pPr>
    </w:p>
    <w:p w:rsidR="00B15597" w:rsidRDefault="00B15597" w:rsidP="00D05D31">
      <w:pPr>
        <w:ind w:left="2880" w:firstLine="270"/>
      </w:pPr>
    </w:p>
    <w:p w:rsidR="00B15597" w:rsidRDefault="00B15597" w:rsidP="00D05D31">
      <w:pPr>
        <w:ind w:left="2880" w:firstLine="270"/>
      </w:pPr>
    </w:p>
    <w:p w:rsidR="00B15597" w:rsidRDefault="00B15597" w:rsidP="00D05D31">
      <w:pPr>
        <w:ind w:left="2880" w:firstLine="270"/>
      </w:pPr>
    </w:p>
    <w:p w:rsidR="00B15597" w:rsidRDefault="00B15597" w:rsidP="00D05D31">
      <w:pPr>
        <w:ind w:left="2880" w:firstLine="270"/>
      </w:pPr>
    </w:p>
    <w:p w:rsidR="00B15597" w:rsidRDefault="00B15597" w:rsidP="00D05D31">
      <w:pPr>
        <w:ind w:left="2880" w:firstLine="270"/>
      </w:pPr>
    </w:p>
    <w:p w:rsidR="00B15597" w:rsidRDefault="00B15597" w:rsidP="00D05D31">
      <w:pPr>
        <w:ind w:left="2880" w:firstLine="270"/>
      </w:pPr>
    </w:p>
    <w:p w:rsidR="00B15597" w:rsidRDefault="00B15597" w:rsidP="00D05D31">
      <w:pPr>
        <w:ind w:left="2880" w:firstLine="270"/>
      </w:pPr>
    </w:p>
    <w:p w:rsidR="00B15597" w:rsidRDefault="00B15597" w:rsidP="00B15597">
      <w:pPr>
        <w:widowControl w:val="0"/>
        <w:autoSpaceDE w:val="0"/>
        <w:autoSpaceDN w:val="0"/>
        <w:adjustRightInd w:val="0"/>
        <w:spacing w:after="0" w:line="182" w:lineRule="exact"/>
        <w:ind w:left="720" w:right="850" w:firstLine="90"/>
        <w:rPr>
          <w:rFonts w:ascii="Times New Roman" w:hAnsi="Times New Roman"/>
          <w:b/>
          <w:bCs/>
          <w:color w:val="191919"/>
          <w:sz w:val="18"/>
          <w:szCs w:val="18"/>
        </w:rPr>
      </w:pPr>
    </w:p>
    <w:p w:rsidR="00B15597" w:rsidRDefault="00B15597" w:rsidP="00B15597">
      <w:pPr>
        <w:widowControl w:val="0"/>
        <w:autoSpaceDE w:val="0"/>
        <w:autoSpaceDN w:val="0"/>
        <w:adjustRightInd w:val="0"/>
        <w:spacing w:after="0" w:line="182" w:lineRule="exact"/>
        <w:ind w:left="720" w:right="850" w:firstLine="9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General Electives</w:t>
      </w:r>
    </w:p>
    <w:p w:rsidR="00B15597" w:rsidRDefault="00B15597" w:rsidP="00B15597">
      <w:pPr>
        <w:widowControl w:val="0"/>
        <w:tabs>
          <w:tab w:val="left" w:pos="9270"/>
          <w:tab w:val="left" w:pos="10080"/>
        </w:tabs>
        <w:autoSpaceDE w:val="0"/>
        <w:autoSpaceDN w:val="0"/>
        <w:adjustRightInd w:val="0"/>
        <w:spacing w:before="12" w:after="0"/>
        <w:ind w:left="720" w:right="850" w:firstLine="9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Courses related to the major or other area(s) of interest</w:t>
      </w:r>
      <w:r>
        <w:rPr>
          <w:rFonts w:ascii="Times New Roman" w:hAnsi="Times New Roman"/>
          <w:color w:val="191919"/>
          <w:sz w:val="18"/>
          <w:szCs w:val="18"/>
        </w:rPr>
        <w:tab/>
        <w:t>24</w:t>
      </w:r>
    </w:p>
    <w:p w:rsidR="00B15597" w:rsidRDefault="00B15597" w:rsidP="00B15597">
      <w:pPr>
        <w:widowControl w:val="0"/>
        <w:tabs>
          <w:tab w:val="left" w:pos="9270"/>
          <w:tab w:val="left" w:pos="10460"/>
        </w:tabs>
        <w:autoSpaceDE w:val="0"/>
        <w:autoSpaceDN w:val="0"/>
        <w:adjustRightInd w:val="0"/>
        <w:spacing w:before="9" w:after="0"/>
        <w:ind w:left="720" w:right="850" w:firstLine="9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otal Required for Graduation</w:t>
      </w:r>
      <w:r>
        <w:rPr>
          <w:rFonts w:ascii="Times New Roman" w:hAnsi="Times New Roman"/>
          <w:color w:val="191919"/>
          <w:sz w:val="18"/>
          <w:szCs w:val="18"/>
        </w:rPr>
        <w:tab/>
        <w:t>123</w:t>
      </w:r>
    </w:p>
    <w:p w:rsidR="00B15597" w:rsidRDefault="00B15597" w:rsidP="00B15597">
      <w:pPr>
        <w:widowControl w:val="0"/>
        <w:autoSpaceDE w:val="0"/>
        <w:autoSpaceDN w:val="0"/>
        <w:adjustRightInd w:val="0"/>
        <w:spacing w:before="2" w:after="0" w:line="160" w:lineRule="exact"/>
        <w:ind w:right="850" w:firstLine="420"/>
        <w:rPr>
          <w:rFonts w:ascii="Times New Roman" w:hAnsi="Times New Roman"/>
          <w:color w:val="000000"/>
          <w:sz w:val="16"/>
          <w:szCs w:val="16"/>
        </w:rPr>
      </w:pPr>
    </w:p>
    <w:p w:rsidR="00B15597" w:rsidRDefault="00B15597" w:rsidP="00D05D31">
      <w:pPr>
        <w:ind w:left="2880" w:firstLine="270"/>
      </w:pPr>
    </w:p>
    <w:p w:rsidR="00DF1FC2" w:rsidRDefault="00DF1FC2" w:rsidP="00DF1FC2">
      <w:pPr>
        <w:widowControl w:val="0"/>
        <w:autoSpaceDE w:val="0"/>
        <w:autoSpaceDN w:val="0"/>
        <w:adjustRightInd w:val="0"/>
        <w:spacing w:before="7" w:after="0" w:line="250" w:lineRule="auto"/>
        <w:ind w:left="360" w:right="1981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ROGRAM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TUDY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FOR</w:t>
      </w:r>
      <w:r>
        <w:rPr>
          <w:rFonts w:ascii="Times New Roman" w:hAnsi="Times New Roman"/>
          <w:b/>
          <w:bCs/>
          <w:color w:val="191919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THE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TS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EGREE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PEECH AND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T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HE</w:t>
      </w:r>
      <w:r>
        <w:rPr>
          <w:rFonts w:ascii="Times New Roman" w:hAnsi="Times New Roman"/>
          <w:b/>
          <w:bCs/>
          <w:color w:val="191919"/>
          <w:spacing w:val="-18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TRE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:</w:t>
      </w:r>
      <w:r>
        <w:rPr>
          <w:rFonts w:ascii="Times New Roman" w:hAnsi="Times New Roman"/>
          <w:b/>
          <w:bCs/>
          <w:color w:val="191919"/>
          <w:spacing w:val="-6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T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HE</w:t>
      </w:r>
      <w:r>
        <w:rPr>
          <w:rFonts w:ascii="Times New Roman" w:hAnsi="Times New Roman"/>
          <w:b/>
          <w:bCs/>
          <w:color w:val="191919"/>
          <w:spacing w:val="-18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TRE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C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ONCENTR</w:t>
      </w:r>
      <w:r>
        <w:rPr>
          <w:rFonts w:ascii="Times New Roman" w:hAnsi="Times New Roman"/>
          <w:b/>
          <w:bCs/>
          <w:color w:val="191919"/>
          <w:spacing w:val="-18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TION</w:t>
      </w:r>
    </w:p>
    <w:p w:rsidR="00DF1FC2" w:rsidRDefault="00DF1FC2" w:rsidP="00DF1FC2">
      <w:pPr>
        <w:widowControl w:val="0"/>
        <w:autoSpaceDE w:val="0"/>
        <w:autoSpaceDN w:val="0"/>
        <w:adjustRightInd w:val="0"/>
        <w:spacing w:before="39" w:after="0"/>
        <w:ind w:left="140" w:firstLine="2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123 Semester Hours Minimum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962"/>
        <w:gridCol w:w="3943"/>
        <w:gridCol w:w="1825"/>
        <w:gridCol w:w="1020"/>
      </w:tblGrid>
      <w:tr w:rsidR="00DF1FC2" w:rsidRPr="007A7452" w:rsidTr="00C377F0">
        <w:trPr>
          <w:trHeight w:hRule="exact" w:val="517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before="70" w:after="0"/>
              <w:ind w:left="80" w:firstLine="26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eshman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before="12" w:after="0"/>
              <w:ind w:left="80" w:firstLine="1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101,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102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before="9" w:after="0" w:line="280" w:lineRule="exact"/>
              <w:rPr>
                <w:rFonts w:ascii="Times New Roman" w:hAnsi="Times New Roman"/>
                <w:sz w:val="28"/>
                <w:szCs w:val="28"/>
              </w:rPr>
            </w:pPr>
          </w:p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Eng. Comp. I &amp; II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before="70" w:after="0"/>
              <w:ind w:right="46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Fall</w:t>
            </w:r>
          </w:p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before="12" w:after="0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before="70" w:after="0"/>
              <w:ind w:right="40" w:firstLine="9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Spring</w:t>
            </w:r>
          </w:p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before="12" w:after="0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1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TH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College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Algebra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1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1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COMM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Analytic Discussion of Global Issues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1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MUSC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Appreciation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1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CSCI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Introduction to Computers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1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ASU 1200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Fresh. Sem. &amp; Ser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 to Leadership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1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1002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 the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 Diaspora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1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POLS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U.S. and Geo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gia Government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1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Physical Education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Activities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DF1FC2" w:rsidRPr="007A7452" w:rsidTr="00C377F0">
        <w:trPr>
          <w:trHeight w:hRule="exact" w:val="214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1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2900,2901,2902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Production and Performance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DF1FC2" w:rsidRPr="007A7452" w:rsidTr="00C377F0">
        <w:trPr>
          <w:trHeight w:hRule="exact" w:val="322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80" w:firstLine="1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155" w:hanging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  <w:tr w:rsidR="00DF1FC2" w:rsidRPr="007A7452" w:rsidTr="00C377F0">
        <w:trPr>
          <w:trHeight w:hRule="exact" w:val="32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before="96" w:after="0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Sophomo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F1FC2" w:rsidRPr="007A7452" w:rsidTr="00C377F0">
        <w:trPr>
          <w:trHeight w:hRule="exact" w:val="218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Literature I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1K,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12K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Biology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II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 1001-07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Physical Education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2070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Makeup for Stage &amp; Screen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2040, 2041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Acting I,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Acting I Lab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2530, 2531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History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Theatre I and II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Elective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F1FC2" w:rsidRPr="007A7452" w:rsidTr="00C377F0">
        <w:trPr>
          <w:trHeight w:hRule="exact" w:val="214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1020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(Theatre &amp; Culture Recommended)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F1FC2" w:rsidRPr="007A7452" w:rsidTr="00C377F0">
        <w:trPr>
          <w:trHeight w:hRule="exact" w:val="322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155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  <w:tr w:rsidR="00DF1FC2" w:rsidRPr="007A7452" w:rsidTr="00C377F0">
        <w:trPr>
          <w:trHeight w:hRule="exact" w:val="32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before="96" w:after="0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Junior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F1FC2" w:rsidRPr="007A7452" w:rsidTr="00C377F0">
        <w:trPr>
          <w:trHeight w:hRule="exact" w:val="218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 1001-07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Physical Education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Activities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2020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3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oice &amp; Diction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2030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Oral Interpretation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2640, 3640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Directing I and II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3530, 3600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Modern Drama, Black Drama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3040, 3041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Acting II,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Acting II Lab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PSYC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General Psychology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F1FC2" w:rsidRPr="007A7452" w:rsidTr="00C377F0">
        <w:trPr>
          <w:trHeight w:hRule="exact" w:val="214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2903,2904,2905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Production &amp; Performance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F1FC2" w:rsidRPr="007A7452" w:rsidTr="00C377F0">
        <w:trPr>
          <w:trHeight w:hRule="exact" w:val="322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155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</w:tr>
      <w:tr w:rsidR="00DF1FC2" w:rsidRPr="007A7452" w:rsidTr="00C377F0">
        <w:trPr>
          <w:trHeight w:hRule="exact" w:val="32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before="96" w:after="0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Senior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F1FC2" w:rsidRPr="007A7452" w:rsidTr="00C377F0">
        <w:trPr>
          <w:trHeight w:hRule="exact" w:val="218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3030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Theatre Management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3540, 3541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Advanced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Acting III,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Acting III Lab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2906,2907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Production &amp; Performance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DF1FC2" w:rsidRPr="007A7452" w:rsidTr="00C377F0">
        <w:trPr>
          <w:trHeight w:hRule="exact" w:val="237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4760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Seminar in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Theatre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F1FC2" w:rsidRPr="007A7452" w:rsidTr="00C377F0">
        <w:trPr>
          <w:trHeight w:hRule="exact" w:val="250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before="8" w:after="0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Electives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before="8" w:after="0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94</w:t>
            </w:r>
          </w:p>
        </w:tc>
      </w:tr>
      <w:tr w:rsidR="00DF1FC2" w:rsidRPr="007A7452" w:rsidTr="00C377F0">
        <w:trPr>
          <w:trHeight w:hRule="exact" w:val="311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before="2" w:after="0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before="2" w:after="0"/>
              <w:ind w:left="1155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before="2" w:after="0"/>
              <w:ind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14</w:t>
            </w:r>
          </w:p>
        </w:tc>
      </w:tr>
    </w:tbl>
    <w:p w:rsidR="00DF1FC2" w:rsidRDefault="00DF1FC2" w:rsidP="00D05D31">
      <w:pPr>
        <w:ind w:left="2880" w:firstLine="270"/>
      </w:pPr>
    </w:p>
    <w:p w:rsidR="00DF1FC2" w:rsidRDefault="00DF1FC2">
      <w:r>
        <w:br w:type="page"/>
      </w:r>
    </w:p>
    <w:p w:rsidR="005D6CD2" w:rsidRDefault="005D6CD2" w:rsidP="00426445">
      <w:pPr>
        <w:pStyle w:val="Heading2"/>
        <w:spacing w:before="0"/>
        <w:ind w:left="274" w:firstLine="0"/>
        <w:rPr>
          <w:rFonts w:ascii="Times New Roman" w:hAnsi="Times New Roman"/>
          <w:color w:val="191919"/>
          <w:spacing w:val="-21"/>
          <w:sz w:val="48"/>
          <w:szCs w:val="48"/>
        </w:rPr>
        <w:sectPr w:rsidR="005D6CD2" w:rsidSect="0055709A">
          <w:pgSz w:w="12240" w:h="15840" w:code="1"/>
          <w:pgMar w:top="432" w:right="1123" w:bottom="274" w:left="547" w:header="720" w:footer="288" w:gutter="0"/>
          <w:cols w:space="720"/>
          <w:docGrid w:linePitch="360"/>
        </w:sectPr>
      </w:pPr>
      <w:bookmarkStart w:id="171" w:name="_Toc295327601"/>
      <w:bookmarkStart w:id="172" w:name="_Toc295562548"/>
    </w:p>
    <w:p w:rsidR="00DF1FC2" w:rsidRDefault="00DF1FC2" w:rsidP="00426445">
      <w:pPr>
        <w:pStyle w:val="Heading2"/>
        <w:spacing w:before="0"/>
        <w:ind w:left="274" w:firstLine="0"/>
        <w:rPr>
          <w:rFonts w:ascii="Times New Roman" w:hAnsi="Times New Roman"/>
          <w:color w:val="191919"/>
          <w:spacing w:val="-22"/>
          <w:sz w:val="44"/>
          <w:szCs w:val="44"/>
        </w:rPr>
      </w:pPr>
      <w:bookmarkStart w:id="173" w:name="_Toc295574486"/>
      <w:bookmarkStart w:id="174" w:name="_Toc295575535"/>
      <w:r w:rsidRPr="00B90B93">
        <w:rPr>
          <w:rFonts w:ascii="Times New Roman" w:hAnsi="Times New Roman"/>
          <w:color w:val="191919"/>
          <w:spacing w:val="-21"/>
          <w:sz w:val="48"/>
          <w:szCs w:val="48"/>
        </w:rPr>
        <w:lastRenderedPageBreak/>
        <w:t>D</w:t>
      </w:r>
      <w:r w:rsidRPr="00B90B93">
        <w:rPr>
          <w:rFonts w:ascii="Times New Roman" w:hAnsi="Times New Roman"/>
          <w:color w:val="191919"/>
          <w:spacing w:val="-22"/>
          <w:sz w:val="44"/>
          <w:szCs w:val="44"/>
        </w:rPr>
        <w:t>E</w:t>
      </w:r>
      <w:r w:rsidRPr="00B90B93">
        <w:rPr>
          <w:rFonts w:ascii="Times New Roman" w:hAnsi="Times New Roman"/>
          <w:color w:val="191919"/>
          <w:spacing w:val="-71"/>
          <w:sz w:val="44"/>
          <w:szCs w:val="44"/>
        </w:rPr>
        <w:t>P</w:t>
      </w:r>
      <w:r w:rsidRPr="00B90B93">
        <w:rPr>
          <w:rFonts w:ascii="Times New Roman" w:hAnsi="Times New Roman"/>
          <w:color w:val="191919"/>
          <w:spacing w:val="-22"/>
          <w:sz w:val="44"/>
          <w:szCs w:val="44"/>
        </w:rPr>
        <w:t>A</w:t>
      </w:r>
      <w:r w:rsidRPr="00B90B93">
        <w:rPr>
          <w:rFonts w:ascii="Times New Roman" w:hAnsi="Times New Roman"/>
          <w:color w:val="191919"/>
          <w:spacing w:val="-54"/>
          <w:sz w:val="44"/>
          <w:szCs w:val="44"/>
        </w:rPr>
        <w:t>R</w:t>
      </w:r>
      <w:r w:rsidRPr="00B90B93">
        <w:rPr>
          <w:rFonts w:ascii="Times New Roman" w:hAnsi="Times New Roman"/>
          <w:color w:val="191919"/>
          <w:spacing w:val="-22"/>
          <w:sz w:val="44"/>
          <w:szCs w:val="44"/>
        </w:rPr>
        <w:t>TMEN</w:t>
      </w:r>
      <w:r w:rsidRPr="00B90B93">
        <w:rPr>
          <w:rFonts w:ascii="Times New Roman" w:hAnsi="Times New Roman"/>
          <w:color w:val="191919"/>
          <w:sz w:val="44"/>
          <w:szCs w:val="44"/>
        </w:rPr>
        <w:t>T</w:t>
      </w:r>
      <w:r w:rsidRPr="00B90B93">
        <w:rPr>
          <w:rFonts w:ascii="Times New Roman" w:hAnsi="Times New Roman"/>
          <w:color w:val="191919"/>
          <w:spacing w:val="-8"/>
          <w:sz w:val="44"/>
          <w:szCs w:val="44"/>
        </w:rPr>
        <w:t xml:space="preserve"> </w:t>
      </w:r>
      <w:r w:rsidRPr="00B90B93">
        <w:rPr>
          <w:rFonts w:ascii="Times New Roman" w:hAnsi="Times New Roman"/>
          <w:color w:val="191919"/>
          <w:spacing w:val="-22"/>
          <w:sz w:val="44"/>
          <w:szCs w:val="44"/>
        </w:rPr>
        <w:t>O</w:t>
      </w:r>
      <w:r w:rsidRPr="00B90B93">
        <w:rPr>
          <w:rFonts w:ascii="Times New Roman" w:hAnsi="Times New Roman"/>
          <w:color w:val="191919"/>
          <w:sz w:val="44"/>
          <w:szCs w:val="44"/>
        </w:rPr>
        <w:t>F</w:t>
      </w:r>
      <w:r w:rsidRPr="00B90B93">
        <w:rPr>
          <w:rFonts w:ascii="Times New Roman" w:hAnsi="Times New Roman"/>
          <w:color w:val="191919"/>
          <w:spacing w:val="2"/>
          <w:sz w:val="44"/>
          <w:szCs w:val="44"/>
        </w:rPr>
        <w:t xml:space="preserve"> </w:t>
      </w:r>
      <w:r w:rsidRPr="00B90B93">
        <w:rPr>
          <w:rFonts w:ascii="Times New Roman" w:hAnsi="Times New Roman"/>
          <w:color w:val="191919"/>
          <w:spacing w:val="-21"/>
          <w:sz w:val="48"/>
          <w:szCs w:val="48"/>
        </w:rPr>
        <w:t>H</w:t>
      </w:r>
      <w:r w:rsidRPr="00B90B93">
        <w:rPr>
          <w:rFonts w:ascii="Times New Roman" w:hAnsi="Times New Roman"/>
          <w:color w:val="191919"/>
          <w:spacing w:val="-22"/>
          <w:sz w:val="44"/>
          <w:szCs w:val="44"/>
        </w:rPr>
        <w:t>IS</w:t>
      </w:r>
      <w:r w:rsidRPr="00B90B93">
        <w:rPr>
          <w:rFonts w:ascii="Times New Roman" w:hAnsi="Times New Roman"/>
          <w:color w:val="191919"/>
          <w:spacing w:val="-31"/>
          <w:sz w:val="44"/>
          <w:szCs w:val="44"/>
        </w:rPr>
        <w:t>T</w:t>
      </w:r>
      <w:r w:rsidRPr="00B90B93">
        <w:rPr>
          <w:rFonts w:ascii="Times New Roman" w:hAnsi="Times New Roman"/>
          <w:color w:val="191919"/>
          <w:spacing w:val="-22"/>
          <w:sz w:val="44"/>
          <w:szCs w:val="44"/>
        </w:rPr>
        <w:t>O</w:t>
      </w:r>
      <w:r w:rsidRPr="00B90B93">
        <w:rPr>
          <w:rFonts w:ascii="Times New Roman" w:hAnsi="Times New Roman"/>
          <w:color w:val="191919"/>
          <w:spacing w:val="-51"/>
          <w:sz w:val="44"/>
          <w:szCs w:val="44"/>
        </w:rPr>
        <w:t>R</w:t>
      </w:r>
      <w:r w:rsidRPr="00B90B93">
        <w:rPr>
          <w:rFonts w:ascii="Times New Roman" w:hAnsi="Times New Roman"/>
          <w:color w:val="191919"/>
          <w:spacing w:val="-91"/>
          <w:sz w:val="44"/>
          <w:szCs w:val="44"/>
        </w:rPr>
        <w:t>Y</w:t>
      </w:r>
      <w:r w:rsidRPr="00B90B93">
        <w:rPr>
          <w:rFonts w:ascii="Times New Roman" w:hAnsi="Times New Roman"/>
          <w:color w:val="191919"/>
          <w:sz w:val="44"/>
          <w:szCs w:val="44"/>
        </w:rPr>
        <w:t>,</w:t>
      </w:r>
      <w:r w:rsidRPr="00B90B93">
        <w:rPr>
          <w:rFonts w:ascii="Times New Roman" w:hAnsi="Times New Roman"/>
          <w:color w:val="191919"/>
          <w:spacing w:val="-43"/>
          <w:sz w:val="44"/>
          <w:szCs w:val="44"/>
        </w:rPr>
        <w:t xml:space="preserve"> </w:t>
      </w:r>
      <w:r w:rsidRPr="00B90B93">
        <w:rPr>
          <w:rFonts w:ascii="Times New Roman" w:hAnsi="Times New Roman"/>
          <w:color w:val="191919"/>
          <w:spacing w:val="-21"/>
          <w:sz w:val="48"/>
          <w:szCs w:val="48"/>
        </w:rPr>
        <w:t>P</w:t>
      </w:r>
      <w:r w:rsidRPr="00B90B93">
        <w:rPr>
          <w:rFonts w:ascii="Times New Roman" w:hAnsi="Times New Roman"/>
          <w:color w:val="191919"/>
          <w:spacing w:val="-22"/>
          <w:sz w:val="44"/>
          <w:szCs w:val="44"/>
        </w:rPr>
        <w:t>OLITICAL</w:t>
      </w:r>
      <w:bookmarkStart w:id="175" w:name="_Toc295327602"/>
      <w:bookmarkEnd w:id="171"/>
      <w:r w:rsidR="003D64F7">
        <w:rPr>
          <w:rFonts w:ascii="Times New Roman" w:hAnsi="Times New Roman"/>
          <w:color w:val="191919"/>
          <w:spacing w:val="-22"/>
          <w:sz w:val="44"/>
          <w:szCs w:val="44"/>
        </w:rPr>
        <w:t xml:space="preserve"> </w:t>
      </w:r>
      <w:r w:rsidRPr="00B90B93">
        <w:rPr>
          <w:rFonts w:ascii="Times New Roman" w:hAnsi="Times New Roman"/>
          <w:color w:val="191919"/>
          <w:spacing w:val="-21"/>
          <w:sz w:val="48"/>
          <w:szCs w:val="48"/>
        </w:rPr>
        <w:t>S</w:t>
      </w:r>
      <w:r w:rsidRPr="00B90B93">
        <w:rPr>
          <w:rFonts w:ascii="Times New Roman" w:hAnsi="Times New Roman"/>
          <w:color w:val="191919"/>
          <w:spacing w:val="-22"/>
          <w:sz w:val="44"/>
          <w:szCs w:val="44"/>
        </w:rPr>
        <w:t>CIENC</w:t>
      </w:r>
      <w:r w:rsidRPr="00B90B93">
        <w:rPr>
          <w:rFonts w:ascii="Times New Roman" w:hAnsi="Times New Roman"/>
          <w:color w:val="191919"/>
          <w:sz w:val="44"/>
          <w:szCs w:val="44"/>
        </w:rPr>
        <w:t>E</w:t>
      </w:r>
      <w:bookmarkEnd w:id="172"/>
      <w:bookmarkEnd w:id="173"/>
      <w:bookmarkEnd w:id="174"/>
      <w:r w:rsidRPr="00B90B93">
        <w:rPr>
          <w:rFonts w:ascii="Times New Roman" w:hAnsi="Times New Roman"/>
          <w:color w:val="191919"/>
          <w:spacing w:val="-28"/>
          <w:sz w:val="44"/>
          <w:szCs w:val="44"/>
        </w:rPr>
        <w:t xml:space="preserve"> </w:t>
      </w:r>
      <w:bookmarkEnd w:id="175"/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after="0" w:line="250" w:lineRule="auto"/>
        <w:ind w:left="270" w:right="130" w:firstLine="0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2520D6">
        <w:rPr>
          <w:rFonts w:ascii="Times New Roman" w:hAnsi="Times New Roman" w:cs="Times New Roman"/>
          <w:color w:val="191919"/>
          <w:sz w:val="18"/>
          <w:szCs w:val="18"/>
        </w:rPr>
        <w:t>The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Department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of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Histor</w:t>
      </w:r>
      <w:r w:rsidRPr="002520D6">
        <w:rPr>
          <w:rFonts w:ascii="Times New Roman" w:hAnsi="Times New Roman" w:cs="Times New Roman"/>
          <w:color w:val="191919"/>
          <w:spacing w:val="-12"/>
          <w:sz w:val="18"/>
          <w:szCs w:val="18"/>
        </w:rPr>
        <w:t>y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,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Political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Science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and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Public</w:t>
      </w:r>
      <w:r w:rsidRPr="002520D6">
        <w:rPr>
          <w:rFonts w:ascii="Times New Roman" w:hAnsi="Times New Roman" w:cs="Times New Roman"/>
          <w:color w:val="191919"/>
          <w:spacing w:val="-1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Administration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o</w:t>
      </w:r>
      <w:r w:rsidRPr="002520D6">
        <w:rPr>
          <w:rFonts w:ascii="Times New Roman" w:hAnsi="Times New Roman" w:cs="Times New Roman"/>
          <w:color w:val="191919"/>
          <w:spacing w:val="-3"/>
          <w:sz w:val="18"/>
          <w:szCs w:val="18"/>
        </w:rPr>
        <w:t>f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fers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three</w:t>
      </w:r>
      <w:r w:rsidRPr="002520D6">
        <w:rPr>
          <w:rFonts w:ascii="Times New Roman" w:hAnsi="Times New Roman" w:cs="Times New Roman"/>
          <w:color w:val="191919"/>
          <w:spacing w:val="40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majors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at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the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baccalaureate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level,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one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in</w:t>
      </w:r>
      <w:r w:rsidRPr="002520D6">
        <w:rPr>
          <w:rFonts w:ascii="Times New Roman" w:hAnsi="Times New Roman" w:cs="Times New Roman"/>
          <w:color w:val="191919"/>
          <w:spacing w:val="-4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the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area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of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histor</w:t>
      </w:r>
      <w:r w:rsidRPr="002520D6">
        <w:rPr>
          <w:rFonts w:ascii="Times New Roman" w:hAnsi="Times New Roman" w:cs="Times New Roman"/>
          <w:color w:val="191919"/>
          <w:spacing w:val="-12"/>
          <w:sz w:val="18"/>
          <w:szCs w:val="18"/>
        </w:rPr>
        <w:t>y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,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one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in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the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area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of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political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science,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and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one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as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double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major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in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history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and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political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science.  The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major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in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history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>i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designed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to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prepare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researchers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for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graduate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work,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government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service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or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industr</w:t>
      </w:r>
      <w:r w:rsidRPr="002520D6">
        <w:rPr>
          <w:rFonts w:ascii="Times New Roman" w:hAnsi="Times New Roman" w:cs="Times New Roman"/>
          <w:color w:val="191919"/>
          <w:spacing w:val="-12"/>
          <w:sz w:val="18"/>
          <w:szCs w:val="18"/>
        </w:rPr>
        <w:t>y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.</w:t>
      </w:r>
      <w:r w:rsidRPr="002520D6">
        <w:rPr>
          <w:rFonts w:ascii="Times New Roman" w:hAnsi="Times New Roman" w:cs="Times New Roman"/>
          <w:color w:val="191919"/>
          <w:spacing w:val="-17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</w:t>
      </w:r>
      <w:r w:rsidRPr="002520D6">
        <w:rPr>
          <w:rFonts w:ascii="Times New Roman" w:hAnsi="Times New Roman" w:cs="Times New Roman"/>
          <w:color w:val="191919"/>
          <w:spacing w:val="-17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student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who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majors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in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history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must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complete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minimum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of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54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semester hour courses beginning at the 2000 level.</w:t>
      </w:r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before="16" w:after="0" w:line="200" w:lineRule="exact"/>
        <w:ind w:left="270" w:right="130"/>
        <w:rPr>
          <w:rFonts w:ascii="Times New Roman" w:hAnsi="Times New Roman" w:cs="Times New Roman"/>
          <w:color w:val="000000"/>
          <w:sz w:val="18"/>
          <w:szCs w:val="18"/>
        </w:rPr>
      </w:pPr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after="0"/>
        <w:ind w:left="270" w:right="130" w:firstLine="0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2520D6">
        <w:rPr>
          <w:rFonts w:ascii="Times New Roman" w:hAnsi="Times New Roman" w:cs="Times New Roman"/>
          <w:color w:val="191919"/>
          <w:sz w:val="18"/>
          <w:szCs w:val="18"/>
        </w:rPr>
        <w:t>Course Requirements for the Bachelor of</w:t>
      </w:r>
      <w:r w:rsidRPr="002520D6">
        <w:rPr>
          <w:rFonts w:ascii="Times New Roman" w:hAnsi="Times New Roman" w:cs="Times New Roman"/>
          <w:color w:val="191919"/>
          <w:spacing w:val="-10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Arts in History</w:t>
      </w:r>
    </w:p>
    <w:p w:rsidR="002520D6" w:rsidRPr="002520D6" w:rsidRDefault="002520D6" w:rsidP="002520D6">
      <w:pPr>
        <w:pStyle w:val="ListParagraph"/>
        <w:widowControl w:val="0"/>
        <w:numPr>
          <w:ilvl w:val="3"/>
          <w:numId w:val="17"/>
        </w:numPr>
        <w:autoSpaceDE w:val="0"/>
        <w:autoSpaceDN w:val="0"/>
        <w:adjustRightInd w:val="0"/>
        <w:spacing w:before="9" w:after="0" w:line="250" w:lineRule="auto"/>
        <w:ind w:left="630" w:right="130"/>
        <w:rPr>
          <w:rFonts w:ascii="Times New Roman" w:hAnsi="Times New Roman" w:cs="Times New Roman"/>
          <w:color w:val="000000"/>
          <w:sz w:val="18"/>
          <w:szCs w:val="18"/>
        </w:rPr>
      </w:pPr>
      <w:r w:rsidRPr="002520D6">
        <w:rPr>
          <w:rFonts w:ascii="Times New Roman" w:hAnsi="Times New Roman" w:cs="Times New Roman"/>
          <w:color w:val="191919"/>
          <w:sz w:val="18"/>
          <w:szCs w:val="18"/>
        </w:rPr>
        <w:t xml:space="preserve"> Complete a maximum of 124 semester hours with a cumulative grade point average of 2.25 or highe</w:t>
      </w:r>
      <w:r w:rsidRPr="002520D6">
        <w:rPr>
          <w:rFonts w:ascii="Times New Roman" w:hAnsi="Times New Roman" w:cs="Times New Roman"/>
          <w:color w:val="191919"/>
          <w:spacing w:val="-10"/>
          <w:sz w:val="18"/>
          <w:szCs w:val="18"/>
        </w:rPr>
        <w:t>r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.</w:t>
      </w:r>
      <w:r w:rsidRPr="002520D6">
        <w:rPr>
          <w:rFonts w:ascii="Times New Roman" w:hAnsi="Times New Roman" w:cs="Times New Roman"/>
          <w:color w:val="191919"/>
          <w:spacing w:val="-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The last 30 hours must be completed at</w:t>
      </w:r>
      <w:r w:rsidRPr="002520D6">
        <w:rPr>
          <w:rFonts w:ascii="Times New Roman" w:hAnsi="Times New Roman" w:cs="Times New Roman"/>
          <w:color w:val="191919"/>
          <w:spacing w:val="-10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Albany State Universit</w:t>
      </w:r>
      <w:r w:rsidRPr="002520D6">
        <w:rPr>
          <w:rFonts w:ascii="Times New Roman" w:hAnsi="Times New Roman" w:cs="Times New Roman"/>
          <w:color w:val="191919"/>
          <w:spacing w:val="-12"/>
          <w:sz w:val="18"/>
          <w:szCs w:val="18"/>
        </w:rPr>
        <w:t>y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.</w:t>
      </w:r>
    </w:p>
    <w:p w:rsidR="002520D6" w:rsidRPr="002520D6" w:rsidRDefault="002520D6" w:rsidP="002520D6">
      <w:pPr>
        <w:pStyle w:val="ListParagraph"/>
        <w:widowControl w:val="0"/>
        <w:numPr>
          <w:ilvl w:val="3"/>
          <w:numId w:val="17"/>
        </w:numPr>
        <w:autoSpaceDE w:val="0"/>
        <w:autoSpaceDN w:val="0"/>
        <w:adjustRightInd w:val="0"/>
        <w:spacing w:after="0"/>
        <w:ind w:left="630" w:right="130"/>
        <w:rPr>
          <w:rFonts w:ascii="Times New Roman" w:hAnsi="Times New Roman" w:cs="Times New Roman"/>
          <w:color w:val="000000"/>
          <w:sz w:val="18"/>
          <w:szCs w:val="18"/>
        </w:rPr>
      </w:pPr>
      <w:r w:rsidRPr="002520D6">
        <w:rPr>
          <w:rFonts w:ascii="Times New Roman" w:hAnsi="Times New Roman" w:cs="Times New Roman"/>
          <w:color w:val="191919"/>
          <w:sz w:val="18"/>
          <w:szCs w:val="18"/>
        </w:rPr>
        <w:t>During the freshman and sophomore years, the student must complete Core</w:t>
      </w:r>
      <w:r w:rsidRPr="002520D6">
        <w:rPr>
          <w:rFonts w:ascii="Times New Roman" w:hAnsi="Times New Roman" w:cs="Times New Roman"/>
          <w:color w:val="191919"/>
          <w:spacing w:val="-10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Areas</w:t>
      </w:r>
      <w:r w:rsidRPr="002520D6">
        <w:rPr>
          <w:rFonts w:ascii="Times New Roman" w:hAnsi="Times New Roman" w:cs="Times New Roman"/>
          <w:color w:val="191919"/>
          <w:spacing w:val="-10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A-E.</w:t>
      </w:r>
    </w:p>
    <w:p w:rsidR="002520D6" w:rsidRPr="002520D6" w:rsidRDefault="002520D6" w:rsidP="002520D6">
      <w:pPr>
        <w:pStyle w:val="ListParagraph"/>
        <w:widowControl w:val="0"/>
        <w:numPr>
          <w:ilvl w:val="3"/>
          <w:numId w:val="17"/>
        </w:numPr>
        <w:autoSpaceDE w:val="0"/>
        <w:autoSpaceDN w:val="0"/>
        <w:adjustRightInd w:val="0"/>
        <w:spacing w:after="0"/>
        <w:ind w:left="630" w:right="130"/>
        <w:rPr>
          <w:rFonts w:ascii="Times New Roman" w:hAnsi="Times New Roman" w:cs="Times New Roman"/>
          <w:color w:val="000000"/>
          <w:sz w:val="18"/>
          <w:szCs w:val="18"/>
        </w:rPr>
      </w:pPr>
      <w:r w:rsidRPr="002520D6">
        <w:rPr>
          <w:rFonts w:ascii="Times New Roman" w:hAnsi="Times New Roman" w:cs="Times New Roman"/>
          <w:color w:val="191919"/>
          <w:sz w:val="18"/>
          <w:szCs w:val="18"/>
        </w:rPr>
        <w:t>History major requirements -complete the-following:</w:t>
      </w:r>
    </w:p>
    <w:p w:rsidR="002520D6" w:rsidRPr="002520D6" w:rsidRDefault="002520D6" w:rsidP="002520D6">
      <w:pPr>
        <w:pStyle w:val="ListParagraph"/>
        <w:widowControl w:val="0"/>
        <w:numPr>
          <w:ilvl w:val="2"/>
          <w:numId w:val="18"/>
        </w:numPr>
        <w:autoSpaceDE w:val="0"/>
        <w:autoSpaceDN w:val="0"/>
        <w:adjustRightInd w:val="0"/>
        <w:spacing w:before="9" w:after="0" w:line="250" w:lineRule="auto"/>
        <w:ind w:left="900" w:right="130"/>
        <w:rPr>
          <w:rFonts w:ascii="Times New Roman" w:hAnsi="Times New Roman" w:cs="Times New Roman"/>
          <w:color w:val="000000"/>
          <w:sz w:val="18"/>
          <w:szCs w:val="18"/>
        </w:rPr>
      </w:pPr>
      <w:r w:rsidRPr="002520D6">
        <w:rPr>
          <w:rFonts w:ascii="Times New Roman" w:hAnsi="Times New Roman" w:cs="Times New Roman"/>
          <w:color w:val="191919"/>
          <w:sz w:val="18"/>
          <w:szCs w:val="18"/>
        </w:rPr>
        <w:t>HIST</w:t>
      </w:r>
      <w:r w:rsidRPr="002520D6">
        <w:rPr>
          <w:rFonts w:ascii="Times New Roman" w:hAnsi="Times New Roman" w:cs="Times New Roman"/>
          <w:color w:val="191919"/>
          <w:spacing w:val="-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>111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 xml:space="preserve">1, 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>11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12,2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>11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1 and 2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>1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 xml:space="preserve">12 </w:t>
      </w:r>
    </w:p>
    <w:p w:rsidR="002520D6" w:rsidRPr="002520D6" w:rsidRDefault="002520D6" w:rsidP="002520D6">
      <w:pPr>
        <w:pStyle w:val="ListParagraph"/>
        <w:widowControl w:val="0"/>
        <w:numPr>
          <w:ilvl w:val="2"/>
          <w:numId w:val="18"/>
        </w:numPr>
        <w:autoSpaceDE w:val="0"/>
        <w:autoSpaceDN w:val="0"/>
        <w:adjustRightInd w:val="0"/>
        <w:spacing w:before="9" w:after="0" w:line="250" w:lineRule="auto"/>
        <w:ind w:left="900" w:right="130"/>
        <w:rPr>
          <w:rFonts w:ascii="Times New Roman" w:hAnsi="Times New Roman" w:cs="Times New Roman"/>
          <w:color w:val="000000"/>
          <w:sz w:val="18"/>
          <w:szCs w:val="18"/>
        </w:rPr>
      </w:pPr>
      <w:r w:rsidRPr="002520D6">
        <w:rPr>
          <w:rFonts w:ascii="Times New Roman" w:hAnsi="Times New Roman" w:cs="Times New Roman"/>
          <w:color w:val="191919"/>
          <w:sz w:val="18"/>
          <w:szCs w:val="18"/>
        </w:rPr>
        <w:t>HIST</w:t>
      </w:r>
      <w:r w:rsidRPr="002520D6">
        <w:rPr>
          <w:rFonts w:ascii="Times New Roman" w:hAnsi="Times New Roman" w:cs="Times New Roman"/>
          <w:color w:val="191919"/>
          <w:spacing w:val="-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3301, 3302, 4301 and 4302</w:t>
      </w:r>
    </w:p>
    <w:p w:rsidR="002520D6" w:rsidRPr="002520D6" w:rsidRDefault="002520D6" w:rsidP="002520D6">
      <w:pPr>
        <w:pStyle w:val="ListParagraph"/>
        <w:widowControl w:val="0"/>
        <w:numPr>
          <w:ilvl w:val="2"/>
          <w:numId w:val="18"/>
        </w:numPr>
        <w:autoSpaceDE w:val="0"/>
        <w:autoSpaceDN w:val="0"/>
        <w:adjustRightInd w:val="0"/>
        <w:spacing w:after="0" w:line="250" w:lineRule="auto"/>
        <w:ind w:left="900" w:right="130"/>
        <w:rPr>
          <w:rFonts w:ascii="Times New Roman" w:hAnsi="Times New Roman" w:cs="Times New Roman"/>
          <w:color w:val="000000"/>
          <w:sz w:val="18"/>
          <w:szCs w:val="18"/>
        </w:rPr>
      </w:pPr>
      <w:r w:rsidRPr="002520D6">
        <w:rPr>
          <w:rFonts w:ascii="Times New Roman" w:hAnsi="Times New Roman" w:cs="Times New Roman"/>
          <w:color w:val="191919"/>
          <w:sz w:val="18"/>
          <w:szCs w:val="18"/>
        </w:rPr>
        <w:t>Three</w:t>
      </w:r>
      <w:r w:rsidRPr="002520D6">
        <w:rPr>
          <w:rFonts w:ascii="Times New Roman" w:hAnsi="Times New Roman" w:cs="Times New Roman"/>
          <w:color w:val="191919"/>
          <w:spacing w:val="-10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 xml:space="preserve">American History courses at the 3000-4000 levels </w:t>
      </w:r>
    </w:p>
    <w:p w:rsidR="002520D6" w:rsidRPr="002520D6" w:rsidRDefault="002520D6" w:rsidP="002520D6">
      <w:pPr>
        <w:pStyle w:val="ListParagraph"/>
        <w:widowControl w:val="0"/>
        <w:numPr>
          <w:ilvl w:val="2"/>
          <w:numId w:val="18"/>
        </w:numPr>
        <w:autoSpaceDE w:val="0"/>
        <w:autoSpaceDN w:val="0"/>
        <w:adjustRightInd w:val="0"/>
        <w:spacing w:after="0" w:line="250" w:lineRule="auto"/>
        <w:ind w:left="900" w:right="130"/>
        <w:rPr>
          <w:rFonts w:ascii="Times New Roman" w:hAnsi="Times New Roman" w:cs="Times New Roman"/>
          <w:color w:val="000000"/>
          <w:sz w:val="18"/>
          <w:szCs w:val="18"/>
        </w:rPr>
      </w:pPr>
      <w:r w:rsidRPr="002520D6">
        <w:rPr>
          <w:rFonts w:ascii="Times New Roman" w:hAnsi="Times New Roman" w:cs="Times New Roman"/>
          <w:color w:val="191919"/>
          <w:sz w:val="18"/>
          <w:szCs w:val="18"/>
        </w:rPr>
        <w:t>Three European History courses at the 3000-4000 levels</w:t>
      </w:r>
    </w:p>
    <w:p w:rsidR="002520D6" w:rsidRPr="002520D6" w:rsidRDefault="002520D6" w:rsidP="002520D6">
      <w:pPr>
        <w:pStyle w:val="ListParagraph"/>
        <w:widowControl w:val="0"/>
        <w:numPr>
          <w:ilvl w:val="2"/>
          <w:numId w:val="18"/>
        </w:numPr>
        <w:autoSpaceDE w:val="0"/>
        <w:autoSpaceDN w:val="0"/>
        <w:adjustRightInd w:val="0"/>
        <w:spacing w:after="0" w:line="250" w:lineRule="auto"/>
        <w:ind w:left="900" w:right="130"/>
        <w:rPr>
          <w:rFonts w:ascii="Times New Roman" w:hAnsi="Times New Roman" w:cs="Times New Roman"/>
          <w:color w:val="000000"/>
          <w:sz w:val="18"/>
          <w:szCs w:val="18"/>
        </w:rPr>
      </w:pPr>
      <w:r w:rsidRPr="002520D6">
        <w:rPr>
          <w:rFonts w:ascii="Times New Roman" w:hAnsi="Times New Roman" w:cs="Times New Roman"/>
          <w:color w:val="191919"/>
          <w:sz w:val="18"/>
          <w:szCs w:val="18"/>
        </w:rPr>
        <w:t>Three Non-</w:t>
      </w:r>
      <w:r w:rsidRPr="002520D6">
        <w:rPr>
          <w:rFonts w:ascii="Times New Roman" w:hAnsi="Times New Roman" w:cs="Times New Roman"/>
          <w:color w:val="191919"/>
          <w:spacing w:val="-14"/>
          <w:sz w:val="18"/>
          <w:szCs w:val="18"/>
        </w:rPr>
        <w:t>W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 xml:space="preserve">estern History courses at the 3000-4000 levels </w:t>
      </w:r>
    </w:p>
    <w:p w:rsidR="002520D6" w:rsidRPr="002520D6" w:rsidRDefault="002520D6" w:rsidP="002520D6">
      <w:pPr>
        <w:pStyle w:val="ListParagraph"/>
        <w:widowControl w:val="0"/>
        <w:numPr>
          <w:ilvl w:val="2"/>
          <w:numId w:val="18"/>
        </w:numPr>
        <w:autoSpaceDE w:val="0"/>
        <w:autoSpaceDN w:val="0"/>
        <w:adjustRightInd w:val="0"/>
        <w:spacing w:after="0" w:line="250" w:lineRule="auto"/>
        <w:ind w:left="900" w:right="130"/>
        <w:rPr>
          <w:rFonts w:ascii="Times New Roman" w:hAnsi="Times New Roman" w:cs="Times New Roman"/>
          <w:color w:val="000000"/>
          <w:sz w:val="18"/>
          <w:szCs w:val="18"/>
        </w:rPr>
      </w:pPr>
      <w:r w:rsidRPr="002520D6">
        <w:rPr>
          <w:rFonts w:ascii="Times New Roman" w:hAnsi="Times New Roman" w:cs="Times New Roman"/>
          <w:color w:val="191919"/>
          <w:sz w:val="18"/>
          <w:szCs w:val="18"/>
        </w:rPr>
        <w:t>Three professional electives at the 3000-4000 levels</w:t>
      </w:r>
    </w:p>
    <w:p w:rsidR="002520D6" w:rsidRPr="002520D6" w:rsidRDefault="002520D6" w:rsidP="002520D6">
      <w:pPr>
        <w:pStyle w:val="ListParagraph"/>
        <w:widowControl w:val="0"/>
        <w:numPr>
          <w:ilvl w:val="2"/>
          <w:numId w:val="18"/>
        </w:numPr>
        <w:autoSpaceDE w:val="0"/>
        <w:autoSpaceDN w:val="0"/>
        <w:adjustRightInd w:val="0"/>
        <w:spacing w:after="0"/>
        <w:ind w:left="900" w:right="130"/>
        <w:rPr>
          <w:rFonts w:ascii="Times New Roman" w:hAnsi="Times New Roman" w:cs="Times New Roman"/>
          <w:color w:val="191919"/>
          <w:sz w:val="18"/>
          <w:szCs w:val="18"/>
        </w:rPr>
      </w:pPr>
      <w:r w:rsidRPr="002520D6">
        <w:rPr>
          <w:rFonts w:ascii="Times New Roman" w:hAnsi="Times New Roman" w:cs="Times New Roman"/>
          <w:color w:val="191919"/>
          <w:sz w:val="18"/>
          <w:szCs w:val="18"/>
        </w:rPr>
        <w:t>Complete up to ten (10) hours of general electives</w:t>
      </w:r>
    </w:p>
    <w:p w:rsidR="002520D6" w:rsidRPr="002520D6" w:rsidRDefault="002520D6" w:rsidP="002520D6">
      <w:pPr>
        <w:pStyle w:val="ListParagraph"/>
        <w:widowControl w:val="0"/>
        <w:numPr>
          <w:ilvl w:val="2"/>
          <w:numId w:val="18"/>
        </w:numPr>
        <w:autoSpaceDE w:val="0"/>
        <w:autoSpaceDN w:val="0"/>
        <w:adjustRightInd w:val="0"/>
        <w:spacing w:after="0"/>
        <w:ind w:left="900" w:right="130"/>
        <w:rPr>
          <w:ins w:id="176" w:author=" " w:date="2011-04-08T11:21:00Z"/>
          <w:rFonts w:ascii="Times New Roman" w:hAnsi="Times New Roman" w:cs="Times New Roman"/>
          <w:color w:val="191919"/>
          <w:sz w:val="18"/>
          <w:szCs w:val="18"/>
        </w:rPr>
      </w:pPr>
      <w:ins w:id="177" w:author=" " w:date="2011-04-08T11:21:00Z">
        <w:r w:rsidRPr="002520D6">
          <w:rPr>
            <w:rFonts w:ascii="Times New Roman" w:hAnsi="Times New Roman" w:cs="Times New Roman"/>
            <w:color w:val="191919"/>
            <w:sz w:val="18"/>
            <w:szCs w:val="18"/>
          </w:rPr>
          <w:t xml:space="preserve"> </w:t>
        </w:r>
        <w:r w:rsidRPr="002520D6">
          <w:rPr>
            <w:rFonts w:ascii="Times New Roman" w:hAnsi="Times New Roman" w:cs="Times New Roman"/>
            <w:sz w:val="18"/>
            <w:szCs w:val="18"/>
          </w:rPr>
          <w:t xml:space="preserve">Maintain a “C” or higher for all classes taken in Areas F and H of the History </w:t>
        </w:r>
        <w:proofErr w:type="spellStart"/>
        <w:r w:rsidRPr="002520D6">
          <w:rPr>
            <w:rFonts w:ascii="Times New Roman" w:hAnsi="Times New Roman" w:cs="Times New Roman"/>
            <w:sz w:val="18"/>
            <w:szCs w:val="18"/>
          </w:rPr>
          <w:t>Checksheet</w:t>
        </w:r>
        <w:proofErr w:type="spellEnd"/>
      </w:ins>
    </w:p>
    <w:p w:rsidR="002520D6" w:rsidRPr="002520D6" w:rsidRDefault="002520D6" w:rsidP="002520D6">
      <w:pPr>
        <w:pStyle w:val="ListParagraph"/>
        <w:widowControl w:val="0"/>
        <w:numPr>
          <w:ilvl w:val="2"/>
          <w:numId w:val="18"/>
        </w:numPr>
        <w:autoSpaceDE w:val="0"/>
        <w:autoSpaceDN w:val="0"/>
        <w:adjustRightInd w:val="0"/>
        <w:spacing w:after="0"/>
        <w:ind w:left="900" w:right="130"/>
        <w:rPr>
          <w:ins w:id="178" w:author=" " w:date="2011-04-08T11:22:00Z"/>
          <w:rFonts w:ascii="Times New Roman" w:hAnsi="Times New Roman" w:cs="Times New Roman"/>
          <w:sz w:val="18"/>
          <w:szCs w:val="18"/>
        </w:rPr>
      </w:pPr>
      <w:ins w:id="179" w:author=" " w:date="2011-04-08T11:22:00Z">
        <w:r w:rsidRPr="002520D6">
          <w:rPr>
            <w:rFonts w:ascii="Times New Roman" w:hAnsi="Times New Roman" w:cs="Times New Roman"/>
            <w:sz w:val="18"/>
            <w:szCs w:val="18"/>
          </w:rPr>
          <w:t>Complete the 120-121 hours for the major with a GPA of at least 2.25</w:t>
        </w:r>
      </w:ins>
    </w:p>
    <w:p w:rsidR="002520D6" w:rsidRPr="002520D6" w:rsidRDefault="002520D6" w:rsidP="002520D6">
      <w:pPr>
        <w:pStyle w:val="ListParagraph"/>
        <w:widowControl w:val="0"/>
        <w:numPr>
          <w:ilvl w:val="2"/>
          <w:numId w:val="18"/>
        </w:numPr>
        <w:autoSpaceDE w:val="0"/>
        <w:autoSpaceDN w:val="0"/>
        <w:adjustRightInd w:val="0"/>
        <w:spacing w:after="0"/>
        <w:ind w:left="900" w:right="130"/>
        <w:rPr>
          <w:rFonts w:ascii="Times New Roman" w:hAnsi="Times New Roman" w:cs="Times New Roman"/>
          <w:sz w:val="18"/>
          <w:szCs w:val="18"/>
        </w:rPr>
      </w:pPr>
      <w:ins w:id="180" w:author=" " w:date="2011-04-08T11:22:00Z">
        <w:r w:rsidRPr="002520D6">
          <w:rPr>
            <w:rFonts w:ascii="Times New Roman" w:hAnsi="Times New Roman" w:cs="Times New Roman"/>
            <w:sz w:val="18"/>
            <w:szCs w:val="18"/>
          </w:rPr>
          <w:t>Complete ACAT subject area test</w:t>
        </w:r>
      </w:ins>
    </w:p>
    <w:p w:rsidR="002520D6" w:rsidRPr="002520D6" w:rsidRDefault="002520D6" w:rsidP="002520D6">
      <w:pPr>
        <w:pStyle w:val="ListParagraph"/>
        <w:widowControl w:val="0"/>
        <w:numPr>
          <w:ilvl w:val="2"/>
          <w:numId w:val="18"/>
        </w:numPr>
        <w:autoSpaceDE w:val="0"/>
        <w:autoSpaceDN w:val="0"/>
        <w:adjustRightInd w:val="0"/>
        <w:spacing w:after="0"/>
        <w:ind w:left="900" w:right="130"/>
        <w:rPr>
          <w:ins w:id="181" w:author=" " w:date="2011-04-08T11:22:00Z"/>
          <w:rFonts w:ascii="Times New Roman" w:hAnsi="Times New Roman" w:cs="Times New Roman"/>
          <w:sz w:val="18"/>
          <w:szCs w:val="18"/>
        </w:rPr>
      </w:pPr>
      <w:ins w:id="182" w:author=" " w:date="2011-04-08T11:22:00Z">
        <w:r w:rsidRPr="002520D6">
          <w:rPr>
            <w:rFonts w:ascii="Times New Roman" w:hAnsi="Times New Roman" w:cs="Times New Roman"/>
            <w:sz w:val="18"/>
            <w:szCs w:val="18"/>
          </w:rPr>
          <w:t>Complete last 30 semester hours at Albany State</w:t>
        </w:r>
      </w:ins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after="0"/>
        <w:ind w:left="270" w:right="130"/>
        <w:rPr>
          <w:rFonts w:ascii="Times New Roman" w:hAnsi="Times New Roman" w:cs="Times New Roman"/>
          <w:color w:val="000000"/>
          <w:sz w:val="18"/>
          <w:szCs w:val="18"/>
        </w:rPr>
      </w:pPr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after="0"/>
        <w:ind w:left="270" w:right="13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520D6">
        <w:rPr>
          <w:rFonts w:ascii="Times New Roman" w:hAnsi="Times New Roman" w:cs="Times New Roman"/>
          <w:b/>
          <w:bCs/>
          <w:color w:val="191919"/>
          <w:sz w:val="24"/>
          <w:szCs w:val="24"/>
        </w:rPr>
        <w:t>COURSE</w:t>
      </w:r>
      <w:r w:rsidRPr="002520D6">
        <w:rPr>
          <w:rFonts w:ascii="Times New Roman" w:hAnsi="Times New Roman" w:cs="Times New Roman"/>
          <w:b/>
          <w:bCs/>
          <w:color w:val="191919"/>
          <w:spacing w:val="15"/>
          <w:sz w:val="24"/>
          <w:szCs w:val="24"/>
        </w:rPr>
        <w:t xml:space="preserve"> </w:t>
      </w:r>
      <w:r w:rsidRPr="002520D6">
        <w:rPr>
          <w:rFonts w:ascii="Times New Roman" w:hAnsi="Times New Roman" w:cs="Times New Roman"/>
          <w:b/>
          <w:bCs/>
          <w:color w:val="191919"/>
          <w:sz w:val="24"/>
          <w:szCs w:val="24"/>
        </w:rPr>
        <w:t>REQUIREMENTS</w:t>
      </w:r>
      <w:r w:rsidRPr="002520D6">
        <w:rPr>
          <w:rFonts w:ascii="Times New Roman" w:hAnsi="Times New Roman" w:cs="Times New Roman"/>
          <w:b/>
          <w:bCs/>
          <w:color w:val="191919"/>
          <w:spacing w:val="15"/>
          <w:sz w:val="24"/>
          <w:szCs w:val="24"/>
        </w:rPr>
        <w:t xml:space="preserve"> </w:t>
      </w:r>
      <w:r w:rsidRPr="002520D6">
        <w:rPr>
          <w:rFonts w:ascii="Times New Roman" w:hAnsi="Times New Roman" w:cs="Times New Roman"/>
          <w:b/>
          <w:bCs/>
          <w:color w:val="191919"/>
          <w:sz w:val="24"/>
          <w:szCs w:val="24"/>
        </w:rPr>
        <w:t>FOR</w:t>
      </w:r>
      <w:r w:rsidRPr="002520D6">
        <w:rPr>
          <w:rFonts w:ascii="Times New Roman" w:hAnsi="Times New Roman" w:cs="Times New Roman"/>
          <w:b/>
          <w:bCs/>
          <w:color w:val="191919"/>
          <w:spacing w:val="12"/>
          <w:sz w:val="24"/>
          <w:szCs w:val="24"/>
        </w:rPr>
        <w:t xml:space="preserve"> </w:t>
      </w:r>
      <w:r w:rsidRPr="002520D6">
        <w:rPr>
          <w:rFonts w:ascii="Times New Roman" w:hAnsi="Times New Roman" w:cs="Times New Roman"/>
          <w:b/>
          <w:bCs/>
          <w:color w:val="191919"/>
          <w:sz w:val="24"/>
          <w:szCs w:val="24"/>
        </w:rPr>
        <w:t>THE</w:t>
      </w:r>
      <w:r w:rsidRPr="002520D6">
        <w:rPr>
          <w:rFonts w:ascii="Times New Roman" w:hAnsi="Times New Roman" w:cs="Times New Roman"/>
          <w:b/>
          <w:bCs/>
          <w:color w:val="191919"/>
          <w:spacing w:val="15"/>
          <w:sz w:val="24"/>
          <w:szCs w:val="24"/>
        </w:rPr>
        <w:t xml:space="preserve"> </w:t>
      </w:r>
      <w:r w:rsidRPr="002520D6">
        <w:rPr>
          <w:rFonts w:ascii="Times New Roman" w:hAnsi="Times New Roman" w:cs="Times New Roman"/>
          <w:b/>
          <w:bCs/>
          <w:color w:val="191919"/>
          <w:sz w:val="24"/>
          <w:szCs w:val="24"/>
        </w:rPr>
        <w:t>BACHELOR</w:t>
      </w:r>
      <w:r w:rsidRPr="002520D6">
        <w:rPr>
          <w:rFonts w:ascii="Times New Roman" w:hAnsi="Times New Roman" w:cs="Times New Roman"/>
          <w:b/>
          <w:bCs/>
          <w:color w:val="191919"/>
          <w:spacing w:val="15"/>
          <w:sz w:val="24"/>
          <w:szCs w:val="24"/>
        </w:rPr>
        <w:t xml:space="preserve"> </w:t>
      </w:r>
      <w:r w:rsidRPr="002520D6">
        <w:rPr>
          <w:rFonts w:ascii="Times New Roman" w:hAnsi="Times New Roman" w:cs="Times New Roman"/>
          <w:b/>
          <w:bCs/>
          <w:color w:val="191919"/>
          <w:sz w:val="24"/>
          <w:szCs w:val="24"/>
        </w:rPr>
        <w:t>OF</w:t>
      </w:r>
      <w:r w:rsidRPr="002520D6">
        <w:rPr>
          <w:rFonts w:ascii="Times New Roman" w:hAnsi="Times New Roman" w:cs="Times New Roman"/>
          <w:b/>
          <w:bCs/>
          <w:color w:val="191919"/>
          <w:spacing w:val="-5"/>
          <w:sz w:val="24"/>
          <w:szCs w:val="24"/>
        </w:rPr>
        <w:t xml:space="preserve"> </w:t>
      </w:r>
      <w:r w:rsidRPr="002520D6">
        <w:rPr>
          <w:rFonts w:ascii="Times New Roman" w:hAnsi="Times New Roman" w:cs="Times New Roman"/>
          <w:b/>
          <w:bCs/>
          <w:color w:val="191919"/>
          <w:sz w:val="24"/>
          <w:szCs w:val="24"/>
        </w:rPr>
        <w:t>A</w:t>
      </w:r>
      <w:r w:rsidRPr="002520D6">
        <w:rPr>
          <w:rFonts w:ascii="Times New Roman" w:hAnsi="Times New Roman" w:cs="Times New Roman"/>
          <w:b/>
          <w:bCs/>
          <w:color w:val="191919"/>
          <w:spacing w:val="-6"/>
          <w:sz w:val="24"/>
          <w:szCs w:val="24"/>
        </w:rPr>
        <w:t>R</w:t>
      </w:r>
      <w:r w:rsidRPr="002520D6">
        <w:rPr>
          <w:rFonts w:ascii="Times New Roman" w:hAnsi="Times New Roman" w:cs="Times New Roman"/>
          <w:b/>
          <w:bCs/>
          <w:color w:val="191919"/>
          <w:sz w:val="24"/>
          <w:szCs w:val="24"/>
        </w:rPr>
        <w:t>TS</w:t>
      </w:r>
      <w:r w:rsidRPr="002520D6">
        <w:rPr>
          <w:rFonts w:ascii="Times New Roman" w:hAnsi="Times New Roman" w:cs="Times New Roman"/>
          <w:b/>
          <w:bCs/>
          <w:color w:val="191919"/>
          <w:spacing w:val="15"/>
          <w:sz w:val="24"/>
          <w:szCs w:val="24"/>
        </w:rPr>
        <w:t xml:space="preserve"> </w:t>
      </w:r>
      <w:r w:rsidRPr="002520D6">
        <w:rPr>
          <w:rFonts w:ascii="Times New Roman" w:hAnsi="Times New Roman" w:cs="Times New Roman"/>
          <w:b/>
          <w:bCs/>
          <w:color w:val="191919"/>
          <w:sz w:val="24"/>
          <w:szCs w:val="24"/>
        </w:rPr>
        <w:t>IN</w:t>
      </w:r>
      <w:r w:rsidRPr="002520D6">
        <w:rPr>
          <w:rFonts w:ascii="Times New Roman" w:hAnsi="Times New Roman" w:cs="Times New Roman"/>
          <w:b/>
          <w:bCs/>
          <w:color w:val="191919"/>
          <w:spacing w:val="15"/>
          <w:sz w:val="24"/>
          <w:szCs w:val="24"/>
        </w:rPr>
        <w:t xml:space="preserve"> </w:t>
      </w:r>
      <w:r w:rsidRPr="002520D6">
        <w:rPr>
          <w:rFonts w:ascii="Times New Roman" w:hAnsi="Times New Roman" w:cs="Times New Roman"/>
          <w:b/>
          <w:bCs/>
          <w:color w:val="191919"/>
          <w:sz w:val="24"/>
          <w:szCs w:val="24"/>
        </w:rPr>
        <w:t>POLITICAL</w:t>
      </w:r>
      <w:r w:rsidRPr="002520D6">
        <w:rPr>
          <w:rFonts w:ascii="Times New Roman" w:hAnsi="Times New Roman" w:cs="Times New Roman"/>
          <w:b/>
          <w:bCs/>
          <w:color w:val="191919"/>
          <w:spacing w:val="5"/>
          <w:sz w:val="24"/>
          <w:szCs w:val="24"/>
        </w:rPr>
        <w:t xml:space="preserve"> </w:t>
      </w:r>
      <w:r w:rsidRPr="002520D6">
        <w:rPr>
          <w:rFonts w:ascii="Times New Roman" w:hAnsi="Times New Roman" w:cs="Times New Roman"/>
          <w:b/>
          <w:bCs/>
          <w:color w:val="191919"/>
          <w:sz w:val="24"/>
          <w:szCs w:val="24"/>
        </w:rPr>
        <w:t>SCIENCE</w:t>
      </w:r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before="6" w:after="0" w:line="240" w:lineRule="exact"/>
        <w:ind w:left="270" w:right="130"/>
        <w:rPr>
          <w:rFonts w:ascii="Times New Roman" w:hAnsi="Times New Roman" w:cs="Times New Roman"/>
          <w:color w:val="000000"/>
          <w:sz w:val="18"/>
          <w:szCs w:val="18"/>
        </w:rPr>
      </w:pPr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after="0" w:line="250" w:lineRule="auto"/>
        <w:ind w:left="270" w:right="130" w:firstLine="0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2520D6">
        <w:rPr>
          <w:rFonts w:ascii="Times New Roman" w:hAnsi="Times New Roman" w:cs="Times New Roman"/>
          <w:color w:val="191919"/>
          <w:sz w:val="18"/>
          <w:szCs w:val="18"/>
        </w:rPr>
        <w:t>The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major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in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political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science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encompasses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an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investigation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of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governmental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institutions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and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political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behavior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at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all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levels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>f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rom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the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local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to the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international.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The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political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science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major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will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take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courses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in</w:t>
      </w:r>
      <w:r w:rsidRPr="002520D6">
        <w:rPr>
          <w:rFonts w:ascii="Times New Roman" w:hAnsi="Times New Roman" w:cs="Times New Roman"/>
          <w:color w:val="191919"/>
          <w:spacing w:val="-1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American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Government,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Comparative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Government,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Constitutional</w:t>
      </w:r>
      <w:r w:rsidRPr="002520D6">
        <w:rPr>
          <w:rFonts w:ascii="Times New Roman" w:hAnsi="Times New Roman" w:cs="Times New Roman"/>
          <w:color w:val="191919"/>
          <w:spacing w:val="-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La</w:t>
      </w:r>
      <w:r w:rsidRPr="002520D6">
        <w:rPr>
          <w:rFonts w:ascii="Times New Roman" w:hAnsi="Times New Roman" w:cs="Times New Roman"/>
          <w:color w:val="191919"/>
          <w:spacing w:val="-12"/>
          <w:sz w:val="18"/>
          <w:szCs w:val="18"/>
        </w:rPr>
        <w:t>w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,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Political</w:t>
      </w:r>
      <w:r w:rsidRPr="002520D6">
        <w:rPr>
          <w:rFonts w:ascii="Times New Roman" w:hAnsi="Times New Roman" w:cs="Times New Roman"/>
          <w:color w:val="191919"/>
          <w:spacing w:val="-4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Theor</w:t>
      </w:r>
      <w:r w:rsidRPr="002520D6">
        <w:rPr>
          <w:rFonts w:ascii="Times New Roman" w:hAnsi="Times New Roman" w:cs="Times New Roman"/>
          <w:color w:val="191919"/>
          <w:spacing w:val="-12"/>
          <w:sz w:val="18"/>
          <w:szCs w:val="18"/>
        </w:rPr>
        <w:t>y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,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Research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Methodology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and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International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Relations.</w:t>
      </w:r>
      <w:r w:rsidRPr="002520D6">
        <w:rPr>
          <w:rFonts w:ascii="Times New Roman" w:hAnsi="Times New Roman" w:cs="Times New Roman"/>
          <w:color w:val="191919"/>
          <w:spacing w:val="-4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The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political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science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major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is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suitable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for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students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with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ca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>r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eer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interests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in teaching,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la</w:t>
      </w:r>
      <w:r w:rsidRPr="002520D6">
        <w:rPr>
          <w:rFonts w:ascii="Times New Roman" w:hAnsi="Times New Roman" w:cs="Times New Roman"/>
          <w:color w:val="191919"/>
          <w:spacing w:val="-12"/>
          <w:sz w:val="18"/>
          <w:szCs w:val="18"/>
        </w:rPr>
        <w:t>w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,</w:t>
      </w:r>
      <w:r w:rsidRPr="002520D6">
        <w:rPr>
          <w:rFonts w:ascii="Times New Roman" w:hAnsi="Times New Roman" w:cs="Times New Roman"/>
          <w:color w:val="191919"/>
          <w:spacing w:val="-6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state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and</w:t>
      </w:r>
      <w:r w:rsidRPr="002520D6">
        <w:rPr>
          <w:rFonts w:ascii="Times New Roman" w:hAnsi="Times New Roman" w:cs="Times New Roman"/>
          <w:color w:val="191919"/>
          <w:spacing w:val="-6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local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government,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urban</w:t>
      </w:r>
      <w:r w:rsidRPr="002520D6">
        <w:rPr>
          <w:rFonts w:ascii="Times New Roman" w:hAnsi="Times New Roman" w:cs="Times New Roman"/>
          <w:color w:val="191919"/>
          <w:spacing w:val="-6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planning,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federal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bureaucrac</w:t>
      </w:r>
      <w:r w:rsidRPr="002520D6">
        <w:rPr>
          <w:rFonts w:ascii="Times New Roman" w:hAnsi="Times New Roman" w:cs="Times New Roman"/>
          <w:color w:val="191919"/>
          <w:spacing w:val="-12"/>
          <w:sz w:val="18"/>
          <w:szCs w:val="18"/>
        </w:rPr>
        <w:t>y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,</w:t>
      </w:r>
      <w:r w:rsidRPr="002520D6">
        <w:rPr>
          <w:rFonts w:ascii="Times New Roman" w:hAnsi="Times New Roman" w:cs="Times New Roman"/>
          <w:color w:val="191919"/>
          <w:spacing w:val="-6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and</w:t>
      </w:r>
      <w:r w:rsidRPr="002520D6">
        <w:rPr>
          <w:rFonts w:ascii="Times New Roman" w:hAnsi="Times New Roman" w:cs="Times New Roman"/>
          <w:color w:val="191919"/>
          <w:spacing w:val="-6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journalism.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The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political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science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major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mu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>s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t</w:t>
      </w:r>
      <w:r w:rsidRPr="002520D6">
        <w:rPr>
          <w:rFonts w:ascii="Times New Roman" w:hAnsi="Times New Roman" w:cs="Times New Roman"/>
          <w:color w:val="191919"/>
          <w:spacing w:val="-6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complete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54 semester hour courses beginning at the 2000 level.</w:t>
      </w:r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before="16" w:after="0" w:line="200" w:lineRule="exact"/>
        <w:ind w:left="270" w:right="130"/>
        <w:rPr>
          <w:rFonts w:ascii="Times New Roman" w:hAnsi="Times New Roman" w:cs="Times New Roman"/>
          <w:color w:val="000000"/>
          <w:sz w:val="18"/>
          <w:szCs w:val="18"/>
        </w:rPr>
      </w:pPr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after="0" w:line="250" w:lineRule="auto"/>
        <w:ind w:left="720" w:right="130" w:hanging="360"/>
        <w:rPr>
          <w:rFonts w:ascii="Times New Roman" w:hAnsi="Times New Roman" w:cs="Times New Roman"/>
          <w:color w:val="000000"/>
          <w:sz w:val="18"/>
          <w:szCs w:val="18"/>
        </w:rPr>
      </w:pPr>
      <w:r w:rsidRPr="002520D6">
        <w:rPr>
          <w:rFonts w:ascii="Times New Roman" w:hAnsi="Times New Roman" w:cs="Times New Roman"/>
          <w:color w:val="191919"/>
          <w:sz w:val="18"/>
          <w:szCs w:val="18"/>
        </w:rPr>
        <w:t>1. Complete a maximum of 123-124 semester hours with a cumulative grade point average of 2.25 or highe</w:t>
      </w:r>
      <w:r w:rsidRPr="002520D6">
        <w:rPr>
          <w:rFonts w:ascii="Times New Roman" w:hAnsi="Times New Roman" w:cs="Times New Roman"/>
          <w:color w:val="191919"/>
          <w:spacing w:val="-10"/>
          <w:sz w:val="18"/>
          <w:szCs w:val="18"/>
        </w:rPr>
        <w:t>r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.</w:t>
      </w:r>
      <w:r w:rsidRPr="002520D6">
        <w:rPr>
          <w:rFonts w:ascii="Times New Roman" w:hAnsi="Times New Roman" w:cs="Times New Roman"/>
          <w:color w:val="191919"/>
          <w:spacing w:val="-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The last 30 hours must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be completed at</w:t>
      </w:r>
      <w:r w:rsidRPr="002520D6">
        <w:rPr>
          <w:rFonts w:ascii="Times New Roman" w:hAnsi="Times New Roman" w:cs="Times New Roman"/>
          <w:color w:val="191919"/>
          <w:spacing w:val="-10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Albany State Universit</w:t>
      </w:r>
      <w:r w:rsidRPr="002520D6">
        <w:rPr>
          <w:rFonts w:ascii="Times New Roman" w:hAnsi="Times New Roman" w:cs="Times New Roman"/>
          <w:color w:val="191919"/>
          <w:spacing w:val="-12"/>
          <w:sz w:val="18"/>
          <w:szCs w:val="18"/>
        </w:rPr>
        <w:t>y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.</w:t>
      </w:r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after="0"/>
        <w:ind w:left="720" w:right="130" w:hanging="360"/>
        <w:rPr>
          <w:rFonts w:ascii="Times New Roman" w:hAnsi="Times New Roman" w:cs="Times New Roman"/>
          <w:color w:val="000000"/>
          <w:sz w:val="18"/>
          <w:szCs w:val="18"/>
        </w:rPr>
      </w:pPr>
      <w:r w:rsidRPr="002520D6">
        <w:rPr>
          <w:rFonts w:ascii="Times New Roman" w:hAnsi="Times New Roman" w:cs="Times New Roman"/>
          <w:color w:val="191919"/>
          <w:sz w:val="18"/>
          <w:szCs w:val="18"/>
        </w:rPr>
        <w:t>2. During the freshman and sophomore years, the student must complete Core</w:t>
      </w:r>
      <w:r w:rsidRPr="002520D6">
        <w:rPr>
          <w:rFonts w:ascii="Times New Roman" w:hAnsi="Times New Roman" w:cs="Times New Roman"/>
          <w:color w:val="191919"/>
          <w:spacing w:val="-10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Areas</w:t>
      </w:r>
      <w:r w:rsidRPr="002520D6">
        <w:rPr>
          <w:rFonts w:ascii="Times New Roman" w:hAnsi="Times New Roman" w:cs="Times New Roman"/>
          <w:color w:val="191919"/>
          <w:spacing w:val="-10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A-E.</w:t>
      </w:r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after="0"/>
        <w:ind w:left="720" w:right="130" w:hanging="360"/>
        <w:rPr>
          <w:rFonts w:ascii="Times New Roman" w:hAnsi="Times New Roman" w:cs="Times New Roman"/>
          <w:color w:val="000000"/>
          <w:sz w:val="18"/>
          <w:szCs w:val="18"/>
        </w:rPr>
      </w:pPr>
      <w:r w:rsidRPr="002520D6">
        <w:rPr>
          <w:rFonts w:ascii="Times New Roman" w:hAnsi="Times New Roman" w:cs="Times New Roman"/>
          <w:color w:val="191919"/>
          <w:sz w:val="18"/>
          <w:szCs w:val="18"/>
        </w:rPr>
        <w:t>3. Political Science major requirements -complete the following:</w:t>
      </w:r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before="9" w:after="0" w:line="250" w:lineRule="auto"/>
        <w:ind w:left="990" w:right="130" w:hanging="270"/>
        <w:rPr>
          <w:rFonts w:ascii="Times New Roman" w:hAnsi="Times New Roman" w:cs="Times New Roman"/>
          <w:color w:val="191919"/>
          <w:sz w:val="18"/>
          <w:szCs w:val="18"/>
        </w:rPr>
      </w:pPr>
      <w:proofErr w:type="spellStart"/>
      <w:proofErr w:type="gramStart"/>
      <w:r w:rsidRPr="002520D6">
        <w:rPr>
          <w:rFonts w:ascii="Times New Roman" w:hAnsi="Times New Roman" w:cs="Times New Roman"/>
          <w:color w:val="191919"/>
          <w:sz w:val="18"/>
          <w:szCs w:val="18"/>
        </w:rPr>
        <w:t>a.Complete</w:t>
      </w:r>
      <w:proofErr w:type="spellEnd"/>
      <w:proofErr w:type="gramEnd"/>
      <w:r w:rsidRPr="002520D6">
        <w:rPr>
          <w:rFonts w:ascii="Times New Roman" w:hAnsi="Times New Roman" w:cs="Times New Roman"/>
          <w:color w:val="191919"/>
          <w:sz w:val="18"/>
          <w:szCs w:val="18"/>
        </w:rPr>
        <w:t xml:space="preserve"> POLS 2101 and SSCI 2402 </w:t>
      </w:r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before="9" w:after="0" w:line="250" w:lineRule="auto"/>
        <w:ind w:left="990" w:right="130" w:hanging="270"/>
        <w:rPr>
          <w:rFonts w:ascii="Times New Roman" w:hAnsi="Times New Roman" w:cs="Times New Roman"/>
          <w:color w:val="000000"/>
          <w:sz w:val="18"/>
          <w:szCs w:val="18"/>
        </w:rPr>
      </w:pPr>
      <w:proofErr w:type="spellStart"/>
      <w:proofErr w:type="gramStart"/>
      <w:r w:rsidRPr="002520D6">
        <w:rPr>
          <w:rFonts w:ascii="Times New Roman" w:hAnsi="Times New Roman" w:cs="Times New Roman"/>
          <w:color w:val="191919"/>
          <w:sz w:val="18"/>
          <w:szCs w:val="18"/>
        </w:rPr>
        <w:t>b.Complete</w:t>
      </w:r>
      <w:proofErr w:type="spellEnd"/>
      <w:proofErr w:type="gramEnd"/>
      <w:r w:rsidRPr="002520D6">
        <w:rPr>
          <w:rFonts w:ascii="Times New Roman" w:hAnsi="Times New Roman" w:cs="Times New Roman"/>
          <w:color w:val="191919"/>
          <w:sz w:val="18"/>
          <w:szCs w:val="18"/>
        </w:rPr>
        <w:t xml:space="preserve"> POLS 4371, 4372 and 4401</w:t>
      </w:r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after="0"/>
        <w:ind w:left="990" w:right="130" w:hanging="270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proofErr w:type="spellStart"/>
      <w:r w:rsidRPr="002520D6">
        <w:rPr>
          <w:rFonts w:ascii="Times New Roman" w:hAnsi="Times New Roman" w:cs="Times New Roman"/>
          <w:color w:val="191919"/>
          <w:sz w:val="18"/>
          <w:szCs w:val="18"/>
        </w:rPr>
        <w:t>c.Complete</w:t>
      </w:r>
      <w:proofErr w:type="spellEnd"/>
      <w:r w:rsidRPr="002520D6">
        <w:rPr>
          <w:rFonts w:ascii="Times New Roman" w:hAnsi="Times New Roman" w:cs="Times New Roman"/>
          <w:color w:val="191919"/>
          <w:sz w:val="18"/>
          <w:szCs w:val="18"/>
        </w:rPr>
        <w:t xml:space="preserve"> the following -POLS 35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>1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1 or 4512 and choose an additional six semester hours from International Relations/Comparati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>v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e Government POLS 4512, 4513, 4514, 4515, 4816, 4817 and 4824.</w:t>
      </w:r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before="9" w:after="0"/>
        <w:ind w:left="990" w:right="130" w:hanging="270"/>
        <w:rPr>
          <w:rFonts w:ascii="Times New Roman" w:hAnsi="Times New Roman" w:cs="Times New Roman"/>
          <w:color w:val="000000"/>
          <w:sz w:val="18"/>
          <w:szCs w:val="18"/>
        </w:rPr>
      </w:pPr>
      <w:r w:rsidRPr="002520D6">
        <w:rPr>
          <w:rFonts w:ascii="Times New Roman" w:hAnsi="Times New Roman" w:cs="Times New Roman"/>
          <w:color w:val="191919"/>
          <w:sz w:val="18"/>
          <w:szCs w:val="18"/>
        </w:rPr>
        <w:t>d. Complete POLS 3601 and choose six additional semester hours from</w:t>
      </w:r>
      <w:r w:rsidRPr="002520D6">
        <w:rPr>
          <w:rFonts w:ascii="Times New Roman" w:hAnsi="Times New Roman" w:cs="Times New Roman"/>
          <w:color w:val="191919"/>
          <w:spacing w:val="-10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American National/State/Local Government</w:t>
      </w:r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before="9" w:after="0" w:line="250" w:lineRule="auto"/>
        <w:ind w:left="990" w:right="130" w:hanging="270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2520D6">
        <w:rPr>
          <w:rFonts w:ascii="Times New Roman" w:hAnsi="Times New Roman" w:cs="Times New Roman"/>
          <w:color w:val="191919"/>
          <w:sz w:val="18"/>
          <w:szCs w:val="18"/>
        </w:rPr>
        <w:t>e.</w:t>
      </w:r>
      <w:r w:rsidRPr="002520D6">
        <w:rPr>
          <w:rFonts w:ascii="Times New Roman" w:hAnsi="Times New Roman" w:cs="Times New Roman"/>
          <w:color w:val="191919"/>
          <w:spacing w:val="10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Complete POLS 3701 and choose six hours from Constitutional La</w:t>
      </w:r>
      <w:r w:rsidRPr="002520D6">
        <w:rPr>
          <w:rFonts w:ascii="Times New Roman" w:hAnsi="Times New Roman" w:cs="Times New Roman"/>
          <w:color w:val="191919"/>
          <w:spacing w:val="-12"/>
          <w:sz w:val="18"/>
          <w:szCs w:val="18"/>
        </w:rPr>
        <w:t>w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. Complete nine hours of professional political science elect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>i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 xml:space="preserve">ves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fro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m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POL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3705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,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3708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,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4515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,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481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8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an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d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461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9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(o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r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an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y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othe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r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elective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unde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r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area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19"/>
          <w:sz w:val="18"/>
          <w:szCs w:val="18"/>
        </w:rPr>
        <w:t>F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,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G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o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r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H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tha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t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ar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e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no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t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use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d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t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o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satisf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y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elective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i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n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thos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e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areas</w:t>
      </w:r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after="0"/>
        <w:ind w:left="990" w:right="130" w:hanging="270"/>
        <w:rPr>
          <w:ins w:id="183" w:author=" " w:date="2011-04-08T11:25:00Z"/>
          <w:rFonts w:ascii="Times New Roman" w:hAnsi="Times New Roman" w:cs="Times New Roman"/>
          <w:color w:val="191919"/>
          <w:sz w:val="18"/>
          <w:szCs w:val="18"/>
        </w:rPr>
      </w:pPr>
      <w:r w:rsidRPr="002520D6">
        <w:rPr>
          <w:rFonts w:ascii="Times New Roman" w:hAnsi="Times New Roman" w:cs="Times New Roman"/>
          <w:color w:val="191919"/>
          <w:sz w:val="18"/>
          <w:szCs w:val="18"/>
        </w:rPr>
        <w:t>f.</w:t>
      </w:r>
      <w:r w:rsidRPr="002520D6">
        <w:rPr>
          <w:rFonts w:ascii="Times New Roman" w:hAnsi="Times New Roman" w:cs="Times New Roman"/>
          <w:color w:val="191919"/>
          <w:spacing w:val="30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Complete up to ten (10) hours of general electives.</w:t>
      </w:r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after="0"/>
        <w:ind w:left="990" w:right="130" w:hanging="270"/>
        <w:rPr>
          <w:ins w:id="184" w:author=" " w:date="2011-04-08T11:26:00Z"/>
          <w:rFonts w:ascii="Times New Roman" w:hAnsi="Times New Roman" w:cs="Times New Roman"/>
          <w:sz w:val="18"/>
          <w:szCs w:val="18"/>
        </w:rPr>
      </w:pPr>
      <w:ins w:id="185" w:author=" " w:date="2011-04-08T11:25:00Z">
        <w:r w:rsidRPr="002520D6">
          <w:rPr>
            <w:rFonts w:ascii="Times New Roman" w:hAnsi="Times New Roman" w:cs="Times New Roman"/>
            <w:color w:val="191919"/>
            <w:sz w:val="18"/>
            <w:szCs w:val="18"/>
          </w:rPr>
          <w:t>g.</w:t>
        </w:r>
        <w:r w:rsidRPr="002520D6">
          <w:rPr>
            <w:rFonts w:ascii="Times New Roman" w:hAnsi="Times New Roman" w:cs="Times New Roman"/>
            <w:sz w:val="18"/>
            <w:szCs w:val="18"/>
          </w:rPr>
          <w:t xml:space="preserve"> Maintain a “C” or higher for all classes taken in Areas F and H of the </w:t>
        </w:r>
      </w:ins>
      <w:ins w:id="186" w:author=" " w:date="2011-04-08T11:26:00Z">
        <w:r w:rsidRPr="002520D6">
          <w:rPr>
            <w:rFonts w:ascii="Times New Roman" w:hAnsi="Times New Roman" w:cs="Times New Roman"/>
            <w:sz w:val="18"/>
            <w:szCs w:val="18"/>
          </w:rPr>
          <w:t>Political Science</w:t>
        </w:r>
      </w:ins>
      <w:ins w:id="187" w:author=" " w:date="2011-04-08T11:25:00Z">
        <w:r w:rsidRPr="002520D6">
          <w:rPr>
            <w:rFonts w:ascii="Times New Roman" w:hAnsi="Times New Roman" w:cs="Times New Roman"/>
            <w:sz w:val="18"/>
            <w:szCs w:val="18"/>
          </w:rPr>
          <w:t xml:space="preserve"> </w:t>
        </w:r>
        <w:proofErr w:type="spellStart"/>
        <w:r w:rsidRPr="002520D6">
          <w:rPr>
            <w:rFonts w:ascii="Times New Roman" w:hAnsi="Times New Roman" w:cs="Times New Roman"/>
            <w:sz w:val="18"/>
            <w:szCs w:val="18"/>
          </w:rPr>
          <w:t>Checksheet</w:t>
        </w:r>
      </w:ins>
      <w:proofErr w:type="spellEnd"/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after="0"/>
        <w:ind w:left="990" w:right="130" w:hanging="270"/>
        <w:rPr>
          <w:ins w:id="188" w:author=" " w:date="2011-04-08T11:26:00Z"/>
          <w:rFonts w:ascii="Times New Roman" w:hAnsi="Times New Roman" w:cs="Times New Roman"/>
          <w:sz w:val="18"/>
          <w:szCs w:val="18"/>
        </w:rPr>
      </w:pPr>
      <w:ins w:id="189" w:author=" " w:date="2011-04-08T11:26:00Z">
        <w:r w:rsidRPr="002520D6">
          <w:rPr>
            <w:rFonts w:ascii="Times New Roman" w:hAnsi="Times New Roman" w:cs="Times New Roman"/>
            <w:color w:val="191919"/>
            <w:sz w:val="18"/>
            <w:szCs w:val="18"/>
          </w:rPr>
          <w:t>h.</w:t>
        </w:r>
        <w:r w:rsidRPr="002520D6">
          <w:rPr>
            <w:rFonts w:ascii="Times New Roman" w:hAnsi="Times New Roman" w:cs="Times New Roman"/>
            <w:sz w:val="18"/>
            <w:szCs w:val="18"/>
          </w:rPr>
          <w:t xml:space="preserve"> Complete the 120-121 hours for the major with a GPA of at least 2.25</w:t>
        </w:r>
      </w:ins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after="0"/>
        <w:ind w:left="990" w:right="130" w:hanging="270"/>
        <w:rPr>
          <w:ins w:id="190" w:author=" " w:date="2011-04-08T11:24:00Z"/>
          <w:rFonts w:ascii="Times New Roman" w:hAnsi="Times New Roman" w:cs="Times New Roman"/>
          <w:color w:val="191919"/>
          <w:sz w:val="18"/>
          <w:szCs w:val="18"/>
        </w:rPr>
      </w:pPr>
      <w:proofErr w:type="spellStart"/>
      <w:ins w:id="191" w:author=" " w:date="2011-04-08T11:26:00Z">
        <w:r w:rsidRPr="002520D6">
          <w:rPr>
            <w:rFonts w:ascii="Times New Roman" w:hAnsi="Times New Roman" w:cs="Times New Roman"/>
            <w:color w:val="191919"/>
            <w:sz w:val="18"/>
            <w:szCs w:val="18"/>
          </w:rPr>
          <w:t>i</w:t>
        </w:r>
        <w:proofErr w:type="spellEnd"/>
        <w:r w:rsidRPr="002520D6">
          <w:rPr>
            <w:rFonts w:ascii="Times New Roman" w:hAnsi="Times New Roman" w:cs="Times New Roman"/>
            <w:color w:val="191919"/>
            <w:sz w:val="18"/>
            <w:szCs w:val="18"/>
          </w:rPr>
          <w:t xml:space="preserve">. </w:t>
        </w:r>
        <w:r w:rsidRPr="002520D6">
          <w:rPr>
            <w:rFonts w:ascii="Times New Roman" w:hAnsi="Times New Roman" w:cs="Times New Roman"/>
            <w:sz w:val="18"/>
            <w:szCs w:val="18"/>
          </w:rPr>
          <w:t>Complete ACAT subject area test</w:t>
        </w:r>
      </w:ins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after="0"/>
        <w:ind w:left="990" w:right="130" w:hanging="270"/>
        <w:rPr>
          <w:rFonts w:ascii="Times New Roman" w:hAnsi="Times New Roman" w:cs="Times New Roman"/>
          <w:color w:val="000000"/>
          <w:sz w:val="18"/>
          <w:szCs w:val="18"/>
        </w:rPr>
      </w:pPr>
      <w:ins w:id="192" w:author=" " w:date="2011-04-08T11:26:00Z">
        <w:r w:rsidRPr="002520D6">
          <w:rPr>
            <w:rFonts w:ascii="Times New Roman" w:hAnsi="Times New Roman" w:cs="Times New Roman"/>
            <w:color w:val="191919"/>
            <w:sz w:val="18"/>
            <w:szCs w:val="18"/>
          </w:rPr>
          <w:t>j</w:t>
        </w:r>
      </w:ins>
      <w:ins w:id="193" w:author=" " w:date="2011-04-08T11:24:00Z">
        <w:r w:rsidRPr="002520D6">
          <w:rPr>
            <w:rFonts w:ascii="Times New Roman" w:hAnsi="Times New Roman" w:cs="Times New Roman"/>
            <w:color w:val="191919"/>
            <w:sz w:val="18"/>
            <w:szCs w:val="18"/>
          </w:rPr>
          <w:t>.</w:t>
        </w:r>
      </w:ins>
      <w:ins w:id="194" w:author=" " w:date="2011-04-08T11:25:00Z">
        <w:r w:rsidRPr="002520D6">
          <w:rPr>
            <w:rFonts w:ascii="Times New Roman" w:hAnsi="Times New Roman" w:cs="Times New Roman"/>
            <w:sz w:val="18"/>
            <w:szCs w:val="18"/>
          </w:rPr>
          <w:t xml:space="preserve"> Complete last 30 semester hours at Albany State</w:t>
        </w:r>
      </w:ins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before="7" w:after="0" w:line="200" w:lineRule="exact"/>
        <w:ind w:left="270" w:right="130"/>
        <w:rPr>
          <w:rFonts w:ascii="Times New Roman" w:hAnsi="Times New Roman" w:cs="Times New Roman"/>
          <w:color w:val="000000"/>
          <w:sz w:val="18"/>
          <w:szCs w:val="18"/>
        </w:rPr>
      </w:pPr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after="0"/>
        <w:ind w:left="270" w:right="13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520D6">
        <w:rPr>
          <w:rFonts w:ascii="Times New Roman" w:hAnsi="Times New Roman" w:cs="Times New Roman"/>
          <w:b/>
          <w:bCs/>
          <w:color w:val="191919"/>
          <w:sz w:val="24"/>
          <w:szCs w:val="24"/>
        </w:rPr>
        <w:t>MINOR</w:t>
      </w:r>
      <w:r w:rsidRPr="002520D6">
        <w:rPr>
          <w:rFonts w:ascii="Times New Roman" w:hAnsi="Times New Roman" w:cs="Times New Roman"/>
          <w:b/>
          <w:bCs/>
          <w:color w:val="191919"/>
          <w:spacing w:val="-4"/>
          <w:sz w:val="24"/>
          <w:szCs w:val="24"/>
        </w:rPr>
        <w:t xml:space="preserve"> </w:t>
      </w:r>
      <w:r w:rsidRPr="002520D6">
        <w:rPr>
          <w:rFonts w:ascii="Times New Roman" w:hAnsi="Times New Roman" w:cs="Times New Roman"/>
          <w:b/>
          <w:bCs/>
          <w:color w:val="191919"/>
          <w:sz w:val="24"/>
          <w:szCs w:val="24"/>
        </w:rPr>
        <w:t>P</w:t>
      </w:r>
      <w:r w:rsidRPr="002520D6">
        <w:rPr>
          <w:rFonts w:ascii="Times New Roman" w:hAnsi="Times New Roman" w:cs="Times New Roman"/>
          <w:b/>
          <w:bCs/>
          <w:color w:val="191919"/>
          <w:spacing w:val="-4"/>
          <w:sz w:val="24"/>
          <w:szCs w:val="24"/>
        </w:rPr>
        <w:t>R</w:t>
      </w:r>
      <w:r w:rsidRPr="002520D6">
        <w:rPr>
          <w:rFonts w:ascii="Times New Roman" w:hAnsi="Times New Roman" w:cs="Times New Roman"/>
          <w:b/>
          <w:bCs/>
          <w:color w:val="191919"/>
          <w:sz w:val="24"/>
          <w:szCs w:val="24"/>
        </w:rPr>
        <w:t>OGRAMS</w:t>
      </w:r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before="6" w:after="0" w:line="240" w:lineRule="exact"/>
        <w:ind w:left="270" w:right="130"/>
        <w:rPr>
          <w:rFonts w:ascii="Times New Roman" w:hAnsi="Times New Roman" w:cs="Times New Roman"/>
          <w:color w:val="000000"/>
          <w:sz w:val="18"/>
          <w:szCs w:val="18"/>
        </w:rPr>
      </w:pPr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after="0" w:line="250" w:lineRule="auto"/>
        <w:ind w:left="270" w:right="130" w:firstLine="0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2520D6">
        <w:rPr>
          <w:rFonts w:ascii="Times New Roman" w:hAnsi="Times New Roman" w:cs="Times New Roman"/>
          <w:color w:val="191919"/>
          <w:sz w:val="18"/>
          <w:szCs w:val="18"/>
        </w:rPr>
        <w:t>Minor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programs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are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o</w:t>
      </w:r>
      <w:r w:rsidRPr="002520D6">
        <w:rPr>
          <w:rFonts w:ascii="Times New Roman" w:hAnsi="Times New Roman" w:cs="Times New Roman"/>
          <w:color w:val="191919"/>
          <w:spacing w:val="-3"/>
          <w:sz w:val="18"/>
          <w:szCs w:val="18"/>
        </w:rPr>
        <w:t>f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fered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in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Histor</w:t>
      </w:r>
      <w:r w:rsidRPr="002520D6">
        <w:rPr>
          <w:rFonts w:ascii="Times New Roman" w:hAnsi="Times New Roman" w:cs="Times New Roman"/>
          <w:color w:val="191919"/>
          <w:spacing w:val="-12"/>
          <w:sz w:val="18"/>
          <w:szCs w:val="18"/>
        </w:rPr>
        <w:t>y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,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Political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Science,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Pre-La</w:t>
      </w:r>
      <w:r w:rsidRPr="002520D6">
        <w:rPr>
          <w:rFonts w:ascii="Times New Roman" w:hAnsi="Times New Roman" w:cs="Times New Roman"/>
          <w:color w:val="191919"/>
          <w:spacing w:val="-12"/>
          <w:sz w:val="18"/>
          <w:szCs w:val="18"/>
        </w:rPr>
        <w:t>w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,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International</w:t>
      </w:r>
      <w:r w:rsidRPr="002520D6">
        <w:rPr>
          <w:rFonts w:ascii="Times New Roman" w:hAnsi="Times New Roman" w:cs="Times New Roman"/>
          <w:color w:val="191919"/>
          <w:spacing w:val="-1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</w:t>
      </w:r>
      <w:r w:rsidRPr="002520D6">
        <w:rPr>
          <w:rFonts w:ascii="Times New Roman" w:hAnsi="Times New Roman" w:cs="Times New Roman"/>
          <w:color w:val="191919"/>
          <w:spacing w:val="-3"/>
          <w:sz w:val="18"/>
          <w:szCs w:val="18"/>
        </w:rPr>
        <w:t>f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fairs,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Public</w:t>
      </w:r>
      <w:r w:rsidRPr="002520D6">
        <w:rPr>
          <w:rFonts w:ascii="Times New Roman" w:hAnsi="Times New Roman" w:cs="Times New Roman"/>
          <w:color w:val="191919"/>
          <w:spacing w:val="-1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Administration,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and</w:t>
      </w:r>
      <w:r w:rsidRPr="002520D6">
        <w:rPr>
          <w:rFonts w:ascii="Times New Roman" w:hAnsi="Times New Roman" w:cs="Times New Roman"/>
          <w:color w:val="191919"/>
          <w:spacing w:val="-1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African/A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>f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rican-Amer</w:t>
      </w:r>
      <w:r w:rsidRPr="002520D6">
        <w:rPr>
          <w:rFonts w:ascii="Times New Roman" w:hAnsi="Times New Roman" w:cs="Times New Roman"/>
          <w:color w:val="191919"/>
          <w:spacing w:val="-3"/>
          <w:sz w:val="18"/>
          <w:szCs w:val="18"/>
        </w:rPr>
        <w:t>i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can</w:t>
      </w:r>
      <w:r w:rsidRPr="002520D6">
        <w:rPr>
          <w:rFonts w:ascii="Times New Roman" w:hAnsi="Times New Roman" w:cs="Times New Roman"/>
          <w:color w:val="191919"/>
          <w:spacing w:val="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Studies.</w:t>
      </w:r>
      <w:r w:rsidRPr="002520D6">
        <w:rPr>
          <w:rFonts w:ascii="Times New Roman" w:hAnsi="Times New Roman" w:cs="Times New Roman"/>
          <w:color w:val="191919"/>
          <w:spacing w:val="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Each</w:t>
      </w:r>
      <w:r w:rsidRPr="002520D6">
        <w:rPr>
          <w:rFonts w:ascii="Times New Roman" w:hAnsi="Times New Roman" w:cs="Times New Roman"/>
          <w:color w:val="191919"/>
          <w:spacing w:val="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minor</w:t>
      </w:r>
      <w:r w:rsidRPr="002520D6">
        <w:rPr>
          <w:rFonts w:ascii="Times New Roman" w:hAnsi="Times New Roman" w:cs="Times New Roman"/>
          <w:color w:val="191919"/>
          <w:spacing w:val="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program</w:t>
      </w:r>
      <w:r w:rsidRPr="002520D6">
        <w:rPr>
          <w:rFonts w:ascii="Times New Roman" w:hAnsi="Times New Roman" w:cs="Times New Roman"/>
          <w:color w:val="191919"/>
          <w:spacing w:val="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consists</w:t>
      </w:r>
      <w:r w:rsidRPr="002520D6">
        <w:rPr>
          <w:rFonts w:ascii="Times New Roman" w:hAnsi="Times New Roman" w:cs="Times New Roman"/>
          <w:color w:val="191919"/>
          <w:spacing w:val="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of</w:t>
      </w:r>
      <w:r w:rsidRPr="002520D6">
        <w:rPr>
          <w:rFonts w:ascii="Times New Roman" w:hAnsi="Times New Roman" w:cs="Times New Roman"/>
          <w:color w:val="191919"/>
          <w:spacing w:val="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18</w:t>
      </w:r>
      <w:r w:rsidRPr="002520D6">
        <w:rPr>
          <w:rFonts w:ascii="Times New Roman" w:hAnsi="Times New Roman" w:cs="Times New Roman"/>
          <w:color w:val="191919"/>
          <w:spacing w:val="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semester</w:t>
      </w:r>
      <w:r w:rsidRPr="002520D6">
        <w:rPr>
          <w:rFonts w:ascii="Times New Roman" w:hAnsi="Times New Roman" w:cs="Times New Roman"/>
          <w:color w:val="191919"/>
          <w:spacing w:val="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hours</w:t>
      </w:r>
      <w:r w:rsidRPr="002520D6">
        <w:rPr>
          <w:rFonts w:ascii="Times New Roman" w:hAnsi="Times New Roman" w:cs="Times New Roman"/>
          <w:color w:val="191919"/>
          <w:spacing w:val="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beyond</w:t>
      </w:r>
      <w:r w:rsidRPr="002520D6">
        <w:rPr>
          <w:rFonts w:ascii="Times New Roman" w:hAnsi="Times New Roman" w:cs="Times New Roman"/>
          <w:color w:val="191919"/>
          <w:spacing w:val="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the</w:t>
      </w:r>
      <w:r w:rsidRPr="002520D6">
        <w:rPr>
          <w:rFonts w:ascii="Times New Roman" w:hAnsi="Times New Roman" w:cs="Times New Roman"/>
          <w:color w:val="191919"/>
          <w:spacing w:val="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core</w:t>
      </w:r>
      <w:r w:rsidRPr="002520D6">
        <w:rPr>
          <w:rFonts w:ascii="Times New Roman" w:hAnsi="Times New Roman" w:cs="Times New Roman"/>
          <w:color w:val="191919"/>
          <w:spacing w:val="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requirements. The</w:t>
      </w:r>
      <w:r w:rsidRPr="002520D6">
        <w:rPr>
          <w:rFonts w:ascii="Times New Roman" w:hAnsi="Times New Roman" w:cs="Times New Roman"/>
          <w:color w:val="191919"/>
          <w:spacing w:val="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programs</w:t>
      </w:r>
      <w:r w:rsidRPr="002520D6">
        <w:rPr>
          <w:rFonts w:ascii="Times New Roman" w:hAnsi="Times New Roman" w:cs="Times New Roman"/>
          <w:color w:val="191919"/>
          <w:spacing w:val="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prepare</w:t>
      </w:r>
      <w:r w:rsidRPr="002520D6">
        <w:rPr>
          <w:rFonts w:ascii="Times New Roman" w:hAnsi="Times New Roman" w:cs="Times New Roman"/>
          <w:color w:val="191919"/>
          <w:spacing w:val="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students</w:t>
      </w:r>
      <w:r w:rsidRPr="002520D6">
        <w:rPr>
          <w:rFonts w:ascii="Times New Roman" w:hAnsi="Times New Roman" w:cs="Times New Roman"/>
          <w:color w:val="191919"/>
          <w:spacing w:val="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for</w:t>
      </w:r>
      <w:r w:rsidRPr="002520D6">
        <w:rPr>
          <w:rFonts w:ascii="Times New Roman" w:hAnsi="Times New Roman" w:cs="Times New Roman"/>
          <w:color w:val="191919"/>
          <w:spacing w:val="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>p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rofessional</w:t>
      </w:r>
      <w:r w:rsidRPr="002520D6">
        <w:rPr>
          <w:rFonts w:ascii="Times New Roman" w:hAnsi="Times New Roman" w:cs="Times New Roman"/>
          <w:color w:val="191919"/>
          <w:spacing w:val="-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careers</w:t>
      </w:r>
      <w:r w:rsidRPr="002520D6">
        <w:rPr>
          <w:rFonts w:ascii="Times New Roman" w:hAnsi="Times New Roman" w:cs="Times New Roman"/>
          <w:color w:val="191919"/>
          <w:spacing w:val="-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and</w:t>
      </w:r>
      <w:r w:rsidRPr="002520D6">
        <w:rPr>
          <w:rFonts w:ascii="Times New Roman" w:hAnsi="Times New Roman" w:cs="Times New Roman"/>
          <w:color w:val="191919"/>
          <w:spacing w:val="-4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advanced</w:t>
      </w:r>
      <w:r w:rsidRPr="002520D6">
        <w:rPr>
          <w:rFonts w:ascii="Times New Roman" w:hAnsi="Times New Roman" w:cs="Times New Roman"/>
          <w:color w:val="191919"/>
          <w:spacing w:val="-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study</w:t>
      </w:r>
      <w:r w:rsidRPr="002520D6">
        <w:rPr>
          <w:rFonts w:ascii="Times New Roman" w:hAnsi="Times New Roman" w:cs="Times New Roman"/>
          <w:color w:val="191919"/>
          <w:spacing w:val="-4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in</w:t>
      </w:r>
      <w:r w:rsidRPr="002520D6">
        <w:rPr>
          <w:rFonts w:ascii="Times New Roman" w:hAnsi="Times New Roman" w:cs="Times New Roman"/>
          <w:color w:val="191919"/>
          <w:spacing w:val="-4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Histor</w:t>
      </w:r>
      <w:r w:rsidRPr="002520D6">
        <w:rPr>
          <w:rFonts w:ascii="Times New Roman" w:hAnsi="Times New Roman" w:cs="Times New Roman"/>
          <w:color w:val="191919"/>
          <w:spacing w:val="-12"/>
          <w:sz w:val="18"/>
          <w:szCs w:val="18"/>
        </w:rPr>
        <w:t>y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,</w:t>
      </w:r>
      <w:r w:rsidRPr="002520D6">
        <w:rPr>
          <w:rFonts w:ascii="Times New Roman" w:hAnsi="Times New Roman" w:cs="Times New Roman"/>
          <w:color w:val="191919"/>
          <w:spacing w:val="-4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Political</w:t>
      </w:r>
      <w:r w:rsidRPr="002520D6">
        <w:rPr>
          <w:rFonts w:ascii="Times New Roman" w:hAnsi="Times New Roman" w:cs="Times New Roman"/>
          <w:color w:val="191919"/>
          <w:spacing w:val="-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Science,</w:t>
      </w:r>
      <w:r w:rsidRPr="002520D6">
        <w:rPr>
          <w:rFonts w:ascii="Times New Roman" w:hAnsi="Times New Roman" w:cs="Times New Roman"/>
          <w:color w:val="191919"/>
          <w:spacing w:val="-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La</w:t>
      </w:r>
      <w:r w:rsidRPr="002520D6">
        <w:rPr>
          <w:rFonts w:ascii="Times New Roman" w:hAnsi="Times New Roman" w:cs="Times New Roman"/>
          <w:color w:val="191919"/>
          <w:spacing w:val="-12"/>
          <w:sz w:val="18"/>
          <w:szCs w:val="18"/>
        </w:rPr>
        <w:t>w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,</w:t>
      </w:r>
      <w:r w:rsidRPr="002520D6">
        <w:rPr>
          <w:rFonts w:ascii="Times New Roman" w:hAnsi="Times New Roman" w:cs="Times New Roman"/>
          <w:color w:val="191919"/>
          <w:spacing w:val="-4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and</w:t>
      </w:r>
      <w:r w:rsidRPr="002520D6">
        <w:rPr>
          <w:rFonts w:ascii="Times New Roman" w:hAnsi="Times New Roman" w:cs="Times New Roman"/>
          <w:color w:val="191919"/>
          <w:spacing w:val="-4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Public</w:t>
      </w:r>
      <w:r w:rsidRPr="002520D6">
        <w:rPr>
          <w:rFonts w:ascii="Times New Roman" w:hAnsi="Times New Roman" w:cs="Times New Roman"/>
          <w:color w:val="191919"/>
          <w:spacing w:val="-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and</w:t>
      </w:r>
      <w:r w:rsidRPr="002520D6">
        <w:rPr>
          <w:rFonts w:ascii="Times New Roman" w:hAnsi="Times New Roman" w:cs="Times New Roman"/>
          <w:color w:val="191919"/>
          <w:spacing w:val="-4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Private</w:t>
      </w:r>
      <w:r w:rsidRPr="002520D6">
        <w:rPr>
          <w:rFonts w:ascii="Times New Roman" w:hAnsi="Times New Roman" w:cs="Times New Roman"/>
          <w:color w:val="191919"/>
          <w:spacing w:val="-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Sector</w:t>
      </w:r>
      <w:r w:rsidRPr="002520D6">
        <w:rPr>
          <w:rFonts w:ascii="Times New Roman" w:hAnsi="Times New Roman" w:cs="Times New Roman"/>
          <w:color w:val="191919"/>
          <w:spacing w:val="-1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Administration.</w:t>
      </w:r>
      <w:r w:rsidRPr="002520D6">
        <w:rPr>
          <w:rFonts w:ascii="Times New Roman" w:hAnsi="Times New Roman" w:cs="Times New Roman"/>
          <w:color w:val="191919"/>
          <w:spacing w:val="-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Internship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experiences</w:t>
      </w:r>
      <w:r w:rsidRPr="002520D6">
        <w:rPr>
          <w:rFonts w:ascii="Times New Roman" w:hAnsi="Times New Roman" w:cs="Times New Roman"/>
          <w:color w:val="191919"/>
          <w:spacing w:val="-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in Political Science and Public</w:t>
      </w:r>
      <w:r w:rsidRPr="002520D6">
        <w:rPr>
          <w:rFonts w:ascii="Times New Roman" w:hAnsi="Times New Roman" w:cs="Times New Roman"/>
          <w:color w:val="191919"/>
          <w:spacing w:val="-10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Administration are available.</w:t>
      </w:r>
    </w:p>
    <w:p w:rsidR="002520D6" w:rsidRDefault="002520D6" w:rsidP="00DF1FC2">
      <w:pPr>
        <w:ind w:left="2880" w:firstLine="270"/>
      </w:pPr>
    </w:p>
    <w:p w:rsidR="002520D6" w:rsidRDefault="002520D6" w:rsidP="00DF1FC2">
      <w:pPr>
        <w:ind w:left="2880" w:firstLine="270"/>
      </w:pPr>
    </w:p>
    <w:p w:rsidR="003D64F7" w:rsidRDefault="003D64F7" w:rsidP="00DF1FC2">
      <w:pPr>
        <w:ind w:left="2880" w:firstLine="270"/>
      </w:pPr>
    </w:p>
    <w:p w:rsidR="003D64F7" w:rsidRDefault="003D64F7" w:rsidP="00DF1FC2">
      <w:pPr>
        <w:ind w:left="2880" w:firstLine="270"/>
      </w:pPr>
    </w:p>
    <w:p w:rsidR="00782E3E" w:rsidRDefault="00782E3E" w:rsidP="00426445">
      <w:pPr>
        <w:pStyle w:val="Heading2"/>
        <w:ind w:left="180" w:firstLine="0"/>
        <w:rPr>
          <w:rFonts w:ascii="Times New Roman" w:hAnsi="Times New Roman"/>
          <w:color w:val="191919"/>
          <w:sz w:val="32"/>
          <w:szCs w:val="32"/>
        </w:rPr>
        <w:sectPr w:rsidR="00782E3E" w:rsidSect="0055709A">
          <w:pgSz w:w="12240" w:h="15840" w:code="1"/>
          <w:pgMar w:top="432" w:right="1123" w:bottom="274" w:left="547" w:header="720" w:footer="288" w:gutter="0"/>
          <w:cols w:space="720"/>
          <w:docGrid w:linePitch="360"/>
        </w:sectPr>
      </w:pPr>
      <w:bookmarkStart w:id="195" w:name="_Toc295327603"/>
      <w:bookmarkStart w:id="196" w:name="_Toc295562549"/>
    </w:p>
    <w:p w:rsidR="002520D6" w:rsidRDefault="002520D6" w:rsidP="00426445">
      <w:pPr>
        <w:pStyle w:val="Heading2"/>
        <w:ind w:left="180" w:firstLine="0"/>
        <w:rPr>
          <w:rFonts w:ascii="Times New Roman" w:hAnsi="Times New Roman"/>
          <w:color w:val="000000"/>
          <w:sz w:val="24"/>
          <w:szCs w:val="24"/>
        </w:rPr>
      </w:pPr>
      <w:bookmarkStart w:id="197" w:name="_Toc295574487"/>
      <w:bookmarkStart w:id="198" w:name="_Toc295575536"/>
      <w:r>
        <w:rPr>
          <w:rFonts w:ascii="Times New Roman" w:hAnsi="Times New Roman"/>
          <w:color w:val="191919"/>
          <w:sz w:val="32"/>
          <w:szCs w:val="32"/>
        </w:rPr>
        <w:lastRenderedPageBreak/>
        <w:t>B</w:t>
      </w:r>
      <w:r>
        <w:rPr>
          <w:rFonts w:ascii="Times New Roman" w:hAnsi="Times New Roman"/>
          <w:color w:val="191919"/>
          <w:sz w:val="24"/>
          <w:szCs w:val="24"/>
        </w:rPr>
        <w:t>ACHELOR</w:t>
      </w:r>
      <w:r>
        <w:rPr>
          <w:rFonts w:ascii="Times New Roman" w:hAnsi="Times New Roman"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24"/>
          <w:szCs w:val="24"/>
        </w:rPr>
        <w:t>OF</w:t>
      </w:r>
      <w:r>
        <w:rPr>
          <w:rFonts w:ascii="Times New Roman" w:hAnsi="Times New Roman"/>
          <w:color w:val="191919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32"/>
          <w:szCs w:val="32"/>
        </w:rPr>
        <w:t>A</w:t>
      </w:r>
      <w:r>
        <w:rPr>
          <w:rFonts w:ascii="Times New Roman" w:hAnsi="Times New Roman"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color w:val="191919"/>
          <w:sz w:val="24"/>
          <w:szCs w:val="24"/>
        </w:rPr>
        <w:t>TS</w:t>
      </w:r>
      <w:r>
        <w:rPr>
          <w:rFonts w:ascii="Times New Roman" w:hAnsi="Times New Roman"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32"/>
          <w:szCs w:val="32"/>
        </w:rPr>
        <w:t>D</w:t>
      </w:r>
      <w:r>
        <w:rPr>
          <w:rFonts w:ascii="Times New Roman" w:hAnsi="Times New Roman"/>
          <w:color w:val="191919"/>
          <w:sz w:val="24"/>
          <w:szCs w:val="24"/>
        </w:rPr>
        <w:t>EGREE</w:t>
      </w:r>
      <w:r>
        <w:rPr>
          <w:rFonts w:ascii="Times New Roman" w:hAnsi="Times New Roman"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24"/>
          <w:szCs w:val="24"/>
        </w:rPr>
        <w:t>IN</w:t>
      </w:r>
      <w:r>
        <w:rPr>
          <w:rFonts w:ascii="Times New Roman" w:hAnsi="Times New Roman"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32"/>
          <w:szCs w:val="32"/>
        </w:rPr>
        <w:t>H</w:t>
      </w:r>
      <w:r>
        <w:rPr>
          <w:rFonts w:ascii="Times New Roman" w:hAnsi="Times New Roman"/>
          <w:color w:val="191919"/>
          <w:sz w:val="24"/>
          <w:szCs w:val="24"/>
        </w:rPr>
        <w:t>IS</w:t>
      </w:r>
      <w:r>
        <w:rPr>
          <w:rFonts w:ascii="Times New Roman" w:hAnsi="Times New Roman"/>
          <w:color w:val="191919"/>
          <w:spacing w:val="-4"/>
          <w:sz w:val="24"/>
          <w:szCs w:val="24"/>
        </w:rPr>
        <w:t>T</w:t>
      </w:r>
      <w:r>
        <w:rPr>
          <w:rFonts w:ascii="Times New Roman" w:hAnsi="Times New Roman"/>
          <w:color w:val="191919"/>
          <w:sz w:val="24"/>
          <w:szCs w:val="24"/>
        </w:rPr>
        <w:t>O</w:t>
      </w:r>
      <w:r>
        <w:rPr>
          <w:rFonts w:ascii="Times New Roman" w:hAnsi="Times New Roman"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color w:val="191919"/>
          <w:sz w:val="24"/>
          <w:szCs w:val="24"/>
        </w:rPr>
        <w:t>Y</w:t>
      </w:r>
      <w:bookmarkEnd w:id="195"/>
      <w:bookmarkEnd w:id="196"/>
      <w:bookmarkEnd w:id="197"/>
      <w:bookmarkEnd w:id="198"/>
    </w:p>
    <w:p w:rsidR="002520D6" w:rsidRDefault="002520D6" w:rsidP="002520D6">
      <w:pPr>
        <w:widowControl w:val="0"/>
        <w:autoSpaceDE w:val="0"/>
        <w:autoSpaceDN w:val="0"/>
        <w:adjustRightInd w:val="0"/>
        <w:spacing w:before="11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2520D6" w:rsidRDefault="002520D6" w:rsidP="002520D6">
      <w:pPr>
        <w:widowControl w:val="0"/>
        <w:tabs>
          <w:tab w:val="left" w:pos="3060"/>
          <w:tab w:val="left" w:pos="9090"/>
        </w:tabs>
        <w:autoSpaceDE w:val="0"/>
        <w:autoSpaceDN w:val="0"/>
        <w:adjustRightInd w:val="0"/>
        <w:spacing w:after="0"/>
        <w:ind w:left="160" w:right="127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itle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edi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Hrs.</w:t>
      </w:r>
    </w:p>
    <w:p w:rsidR="002520D6" w:rsidRDefault="002520D6" w:rsidP="002520D6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left="160" w:right="1342" w:firstLine="0"/>
        <w:jc w:val="both"/>
        <w:rPr>
          <w:rFonts w:ascii="Times New Roman" w:hAnsi="Times New Roman"/>
          <w:b/>
          <w:bCs/>
          <w:color w:val="191919"/>
          <w:sz w:val="18"/>
          <w:szCs w:val="18"/>
        </w:rPr>
      </w:pPr>
      <w:proofErr w:type="gramStart"/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 E Social Science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12 hrs.</w:t>
      </w:r>
      <w:proofErr w:type="gramEnd"/>
      <w:r>
        <w:rPr>
          <w:rFonts w:ascii="Times New Roman" w:hAnsi="Times New Roman"/>
          <w:b/>
          <w:bCs/>
          <w:color w:val="191919"/>
          <w:sz w:val="18"/>
          <w:szCs w:val="18"/>
        </w:rPr>
        <w:t xml:space="preserve"> </w:t>
      </w:r>
    </w:p>
    <w:p w:rsidR="002520D6" w:rsidRDefault="002520D6" w:rsidP="002520D6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left="160" w:right="1342" w:firstLine="0"/>
        <w:jc w:val="both"/>
        <w:rPr>
          <w:rFonts w:ascii="Times New Roman" w:hAnsi="Times New Roman"/>
          <w:color w:val="191919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 xml:space="preserve">POLS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101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 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ab/>
      </w:r>
      <w:r>
        <w:rPr>
          <w:rFonts w:ascii="Times New Roman" w:hAnsi="Times New Roman"/>
          <w:color w:val="191919"/>
          <w:sz w:val="18"/>
          <w:szCs w:val="18"/>
        </w:rPr>
        <w:t>U.S. &amp; Geo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gia Government or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z w:val="18"/>
          <w:szCs w:val="18"/>
        </w:rPr>
        <w:tab/>
        <w:t>3 hrs.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</w:t>
      </w:r>
    </w:p>
    <w:p w:rsidR="00DF1FC2" w:rsidRDefault="002520D6" w:rsidP="002520D6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left="160" w:right="1342" w:firstLine="0"/>
        <w:jc w:val="both"/>
        <w:rPr>
          <w:rFonts w:ascii="Times New Roman" w:hAnsi="Times New Roman"/>
          <w:color w:val="191919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 xml:space="preserve">HONR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161</w:t>
      </w:r>
      <w:r>
        <w:rPr>
          <w:rFonts w:ascii="Times New Roman" w:hAnsi="Times New Roman"/>
          <w:color w:val="191919"/>
          <w:sz w:val="18"/>
          <w:szCs w:val="18"/>
        </w:rPr>
        <w:tab/>
        <w:t>Honors U.S. &amp; Geo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gia Government</w:t>
      </w:r>
    </w:p>
    <w:p w:rsidR="002520D6" w:rsidRDefault="002520D6" w:rsidP="002520D6">
      <w:pPr>
        <w:widowControl w:val="0"/>
        <w:autoSpaceDE w:val="0"/>
        <w:autoSpaceDN w:val="0"/>
        <w:adjustRightInd w:val="0"/>
        <w:spacing w:after="0"/>
        <w:ind w:left="160" w:right="3342" w:firstLine="0"/>
        <w:jc w:val="both"/>
        <w:rPr>
          <w:rFonts w:ascii="Times New Roman" w:hAnsi="Times New Roman"/>
          <w:b/>
          <w:bCs/>
          <w:color w:val="191919"/>
          <w:sz w:val="18"/>
          <w:szCs w:val="18"/>
        </w:rPr>
      </w:pPr>
    </w:p>
    <w:p w:rsidR="002520D6" w:rsidRDefault="002520D6" w:rsidP="002520D6">
      <w:pPr>
        <w:widowControl w:val="0"/>
        <w:autoSpaceDE w:val="0"/>
        <w:autoSpaceDN w:val="0"/>
        <w:adjustRightInd w:val="0"/>
        <w:spacing w:after="0"/>
        <w:ind w:left="160" w:right="22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Electives: Select 9 hours f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om 3 diffe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ent a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eas with at least 3 hours f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om an “historical” perspective.</w:t>
      </w:r>
    </w:p>
    <w:tbl>
      <w:tblPr>
        <w:tblW w:w="14581" w:type="dxa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780"/>
        <w:gridCol w:w="1005"/>
        <w:gridCol w:w="42"/>
        <w:gridCol w:w="7683"/>
        <w:gridCol w:w="5071"/>
      </w:tblGrid>
      <w:tr w:rsidR="002520D6" w:rsidRPr="007A7452" w:rsidTr="00C377F0">
        <w:trPr>
          <w:gridAfter w:val="1"/>
          <w:wAfter w:w="5071" w:type="dxa"/>
          <w:trHeight w:hRule="exact" w:val="298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before="70" w:after="0"/>
              <w:ind w:left="40" w:hanging="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before="70" w:after="0"/>
              <w:ind w:left="188" w:hanging="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2105</w:t>
            </w:r>
          </w:p>
        </w:tc>
        <w:tc>
          <w:tcPr>
            <w:tcW w:w="77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before="70" w:after="0"/>
              <w:ind w:left="457" w:firstLine="69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Macroeconomics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 w:hanging="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2106</w:t>
            </w:r>
          </w:p>
        </w:tc>
        <w:tc>
          <w:tcPr>
            <w:tcW w:w="127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Microeconomics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 w:hanging="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2201</w:t>
            </w:r>
          </w:p>
        </w:tc>
        <w:tc>
          <w:tcPr>
            <w:tcW w:w="127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 Economics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GEOG</w:t>
            </w: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 w:hanging="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127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Human Geography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9" w:hanging="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127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 w:hanging="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  <w:tc>
          <w:tcPr>
            <w:tcW w:w="127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II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 w:hanging="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13</w:t>
            </w:r>
          </w:p>
        </w:tc>
        <w:tc>
          <w:tcPr>
            <w:tcW w:w="127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Minorities in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HONR</w:t>
            </w: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 w:hanging="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151</w:t>
            </w:r>
          </w:p>
        </w:tc>
        <w:tc>
          <w:tcPr>
            <w:tcW w:w="127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Honors Survey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 w:hanging="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15</w:t>
            </w:r>
          </w:p>
        </w:tc>
        <w:tc>
          <w:tcPr>
            <w:tcW w:w="127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 History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HONR</w:t>
            </w: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 w:hanging="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152</w:t>
            </w:r>
          </w:p>
        </w:tc>
        <w:tc>
          <w:tcPr>
            <w:tcW w:w="127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Honors Survey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II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PHIL</w:t>
            </w: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 w:hanging="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</w:t>
            </w:r>
          </w:p>
        </w:tc>
        <w:tc>
          <w:tcPr>
            <w:tcW w:w="127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Philosophy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 w:hanging="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</w:t>
            </w:r>
          </w:p>
        </w:tc>
        <w:tc>
          <w:tcPr>
            <w:tcW w:w="127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Political Science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 w:hanging="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2102</w:t>
            </w:r>
          </w:p>
        </w:tc>
        <w:tc>
          <w:tcPr>
            <w:tcW w:w="127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Law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</w:t>
            </w: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 w:hanging="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127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General Psychology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 w:hanging="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27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Sociology</w:t>
            </w:r>
          </w:p>
        </w:tc>
      </w:tr>
      <w:tr w:rsidR="002520D6" w:rsidRPr="007A7452" w:rsidTr="00C377F0">
        <w:trPr>
          <w:trHeight w:hRule="exact" w:val="298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 w:hanging="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2031</w:t>
            </w:r>
          </w:p>
        </w:tc>
        <w:tc>
          <w:tcPr>
            <w:tcW w:w="127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Anthropology</w:t>
            </w:r>
          </w:p>
        </w:tc>
      </w:tr>
    </w:tbl>
    <w:p w:rsidR="002520D6" w:rsidRDefault="002520D6" w:rsidP="002520D6">
      <w:pPr>
        <w:widowControl w:val="0"/>
        <w:tabs>
          <w:tab w:val="left" w:pos="3150"/>
          <w:tab w:val="left" w:pos="9320"/>
        </w:tabs>
        <w:autoSpaceDE w:val="0"/>
        <w:autoSpaceDN w:val="0"/>
        <w:adjustRightInd w:val="0"/>
        <w:spacing w:after="0" w:line="251" w:lineRule="auto"/>
        <w:ind w:left="160" w:right="1342" w:firstLine="0"/>
        <w:jc w:val="both"/>
        <w:rPr>
          <w:rFonts w:ascii="Times New Roman" w:hAnsi="Times New Roman"/>
          <w:b/>
          <w:bCs/>
          <w:color w:val="191919"/>
          <w:sz w:val="18"/>
          <w:szCs w:val="18"/>
        </w:rPr>
      </w:pPr>
      <w:proofErr w:type="gramStart"/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 F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(History)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18 Hrs.</w:t>
      </w:r>
      <w:proofErr w:type="gramEnd"/>
      <w:r>
        <w:rPr>
          <w:rFonts w:ascii="Times New Roman" w:hAnsi="Times New Roman"/>
          <w:b/>
          <w:bCs/>
          <w:color w:val="191919"/>
          <w:sz w:val="18"/>
          <w:szCs w:val="18"/>
        </w:rPr>
        <w:t xml:space="preserve"> </w:t>
      </w:r>
    </w:p>
    <w:p w:rsidR="002520D6" w:rsidRDefault="002520D6" w:rsidP="002520D6">
      <w:pPr>
        <w:widowControl w:val="0"/>
        <w:tabs>
          <w:tab w:val="left" w:pos="3150"/>
          <w:tab w:val="left" w:pos="9320"/>
        </w:tabs>
        <w:autoSpaceDE w:val="0"/>
        <w:autoSpaceDN w:val="0"/>
        <w:adjustRightInd w:val="0"/>
        <w:spacing w:after="0" w:line="251" w:lineRule="auto"/>
        <w:ind w:left="160" w:right="1342" w:firstLine="0"/>
        <w:jc w:val="both"/>
        <w:rPr>
          <w:rFonts w:ascii="Times New Roman" w:hAnsi="Times New Roman"/>
          <w:color w:val="191919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Foreign Language Sequence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w w:val="4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6 hours </w:t>
      </w:r>
    </w:p>
    <w:p w:rsidR="002520D6" w:rsidRDefault="002520D6" w:rsidP="002520D6">
      <w:pPr>
        <w:widowControl w:val="0"/>
        <w:tabs>
          <w:tab w:val="left" w:pos="3150"/>
          <w:tab w:val="left" w:pos="9320"/>
        </w:tabs>
        <w:autoSpaceDE w:val="0"/>
        <w:autoSpaceDN w:val="0"/>
        <w:adjustRightInd w:val="0"/>
        <w:spacing w:after="0" w:line="251" w:lineRule="auto"/>
        <w:ind w:left="160" w:right="1342" w:firstLine="0"/>
        <w:jc w:val="both"/>
        <w:rPr>
          <w:rFonts w:ascii="Times New Roman" w:hAnsi="Times New Roman"/>
          <w:color w:val="191919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HIST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Survey of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American History I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w w:val="4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3 hours </w:t>
      </w:r>
    </w:p>
    <w:p w:rsidR="002520D6" w:rsidRDefault="002520D6" w:rsidP="002520D6">
      <w:pPr>
        <w:widowControl w:val="0"/>
        <w:tabs>
          <w:tab w:val="left" w:pos="3150"/>
          <w:tab w:val="left" w:pos="9320"/>
        </w:tabs>
        <w:autoSpaceDE w:val="0"/>
        <w:autoSpaceDN w:val="0"/>
        <w:adjustRightInd w:val="0"/>
        <w:spacing w:after="0" w:line="251" w:lineRule="auto"/>
        <w:ind w:left="160" w:right="1342" w:firstLine="0"/>
        <w:jc w:val="both"/>
        <w:rPr>
          <w:rFonts w:ascii="Times New Roman" w:hAnsi="Times New Roman"/>
          <w:color w:val="191919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HIST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12</w:t>
      </w:r>
      <w:r>
        <w:rPr>
          <w:rFonts w:ascii="Times New Roman" w:hAnsi="Times New Roman"/>
          <w:color w:val="191919"/>
          <w:sz w:val="18"/>
          <w:szCs w:val="18"/>
        </w:rPr>
        <w:tab/>
        <w:t>Survey of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American History II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w w:val="4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3 hours </w:t>
      </w:r>
    </w:p>
    <w:p w:rsidR="002520D6" w:rsidRDefault="002520D6" w:rsidP="002520D6">
      <w:pPr>
        <w:widowControl w:val="0"/>
        <w:tabs>
          <w:tab w:val="left" w:pos="3150"/>
          <w:tab w:val="left" w:pos="9320"/>
        </w:tabs>
        <w:autoSpaceDE w:val="0"/>
        <w:autoSpaceDN w:val="0"/>
        <w:adjustRightInd w:val="0"/>
        <w:spacing w:after="0" w:line="251" w:lineRule="auto"/>
        <w:ind w:left="160" w:right="1342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SSCI 2402</w:t>
      </w:r>
      <w:r>
        <w:rPr>
          <w:rFonts w:ascii="Times New Roman" w:hAnsi="Times New Roman"/>
          <w:color w:val="191919"/>
          <w:sz w:val="18"/>
          <w:szCs w:val="18"/>
        </w:rPr>
        <w:tab/>
        <w:t>Micro-Computers in the SSCI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w w:val="4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3 hours</w:t>
      </w:r>
    </w:p>
    <w:p w:rsidR="002520D6" w:rsidRDefault="002520D6" w:rsidP="002520D6">
      <w:pPr>
        <w:widowControl w:val="0"/>
        <w:tabs>
          <w:tab w:val="left" w:pos="1040"/>
          <w:tab w:val="left" w:pos="9340"/>
        </w:tabs>
        <w:autoSpaceDE w:val="0"/>
        <w:autoSpaceDN w:val="0"/>
        <w:adjustRightInd w:val="0"/>
        <w:spacing w:after="0" w:line="207" w:lineRule="exact"/>
        <w:ind w:left="160" w:right="1346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2000</w:t>
      </w:r>
      <w:r>
        <w:rPr>
          <w:rFonts w:ascii="Times New Roman" w:hAnsi="Times New Roman"/>
          <w:color w:val="191919"/>
          <w:sz w:val="18"/>
          <w:szCs w:val="18"/>
        </w:rPr>
        <w:tab/>
        <w:t>Level Courses (Select one)</w:t>
      </w:r>
      <w:r>
        <w:rPr>
          <w:rFonts w:ascii="Times New Roman" w:hAnsi="Times New Roman"/>
          <w:color w:val="191919"/>
          <w:sz w:val="18"/>
          <w:szCs w:val="18"/>
        </w:rPr>
        <w:tab/>
        <w:t>3 hours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70"/>
        <w:gridCol w:w="1015"/>
        <w:gridCol w:w="7895"/>
      </w:tblGrid>
      <w:tr w:rsidR="002520D6" w:rsidRPr="007A7452" w:rsidTr="00C377F0">
        <w:trPr>
          <w:trHeight w:hRule="exact" w:val="234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before="6" w:after="0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before="6" w:after="0"/>
              <w:ind w:left="90" w:hanging="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2105</w:t>
            </w:r>
          </w:p>
        </w:tc>
        <w:tc>
          <w:tcPr>
            <w:tcW w:w="7895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before="6" w:after="0"/>
              <w:ind w:left="1145" w:hanging="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Macroeconomics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hanging="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2106</w:t>
            </w:r>
          </w:p>
        </w:tc>
        <w:tc>
          <w:tcPr>
            <w:tcW w:w="7895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45" w:hanging="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Microeconomics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hanging="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2201</w:t>
            </w:r>
          </w:p>
        </w:tc>
        <w:tc>
          <w:tcPr>
            <w:tcW w:w="7895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45" w:hanging="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 Economics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PHIL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hanging="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</w:t>
            </w:r>
          </w:p>
        </w:tc>
        <w:tc>
          <w:tcPr>
            <w:tcW w:w="7895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45" w:hanging="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Philosophy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hanging="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</w:t>
            </w:r>
          </w:p>
        </w:tc>
        <w:tc>
          <w:tcPr>
            <w:tcW w:w="7895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45" w:hanging="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Political Science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hanging="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7895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45" w:hanging="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Sociology</w:t>
            </w:r>
          </w:p>
        </w:tc>
      </w:tr>
      <w:tr w:rsidR="002520D6" w:rsidRPr="007A7452" w:rsidTr="00C377F0">
        <w:trPr>
          <w:trHeight w:hRule="exact" w:val="298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hanging="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2031</w:t>
            </w:r>
          </w:p>
        </w:tc>
        <w:tc>
          <w:tcPr>
            <w:tcW w:w="7895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45" w:hanging="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Anthropology</w:t>
            </w:r>
          </w:p>
        </w:tc>
      </w:tr>
    </w:tbl>
    <w:p w:rsidR="002520D6" w:rsidRDefault="002520D6" w:rsidP="002520D6">
      <w:pPr>
        <w:widowControl w:val="0"/>
        <w:autoSpaceDE w:val="0"/>
        <w:autoSpaceDN w:val="0"/>
        <w:adjustRightInd w:val="0"/>
        <w:spacing w:before="86" w:after="0"/>
        <w:ind w:left="180" w:firstLine="0"/>
        <w:rPr>
          <w:rFonts w:ascii="Times New Roman" w:hAnsi="Times New Roman"/>
          <w:b/>
          <w:bCs/>
          <w:color w:val="191919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ROFESSIONAL</w:t>
      </w:r>
      <w:r>
        <w:rPr>
          <w:rFonts w:ascii="Times New Roman" w:hAnsi="Times New Roman"/>
          <w:b/>
          <w:bCs/>
          <w:color w:val="191919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C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OURSES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48 H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OURS</w:t>
      </w:r>
    </w:p>
    <w:p w:rsidR="002520D6" w:rsidRDefault="002520D6" w:rsidP="002520D6">
      <w:pPr>
        <w:widowControl w:val="0"/>
        <w:tabs>
          <w:tab w:val="left" w:pos="9320"/>
        </w:tabs>
        <w:autoSpaceDE w:val="0"/>
        <w:autoSpaceDN w:val="0"/>
        <w:adjustRightInd w:val="0"/>
        <w:spacing w:before="52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A.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General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12 Hrs.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780"/>
        <w:gridCol w:w="1060"/>
        <w:gridCol w:w="7850"/>
      </w:tblGrid>
      <w:tr w:rsidR="002520D6" w:rsidRPr="007A7452" w:rsidTr="00C377F0">
        <w:trPr>
          <w:trHeight w:hRule="exact" w:val="237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before="9" w:after="0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before="9" w:after="0"/>
              <w:ind w:left="180" w:firstLine="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3301</w:t>
            </w:r>
          </w:p>
        </w:tc>
        <w:tc>
          <w:tcPr>
            <w:tcW w:w="785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before="9" w:after="0"/>
              <w:ind w:left="1190" w:firstLine="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Historical Methods I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3302</w:t>
            </w:r>
          </w:p>
        </w:tc>
        <w:tc>
          <w:tcPr>
            <w:tcW w:w="785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90" w:firstLine="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Historical Methods II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4301</w:t>
            </w:r>
          </w:p>
        </w:tc>
        <w:tc>
          <w:tcPr>
            <w:tcW w:w="785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90" w:firstLine="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Senior Seminar I</w:t>
            </w:r>
          </w:p>
        </w:tc>
      </w:tr>
      <w:tr w:rsidR="002520D6" w:rsidRPr="007A7452" w:rsidTr="00C377F0">
        <w:trPr>
          <w:trHeight w:hRule="exact" w:val="298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4302</w:t>
            </w:r>
          </w:p>
        </w:tc>
        <w:tc>
          <w:tcPr>
            <w:tcW w:w="785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90" w:firstLine="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Senior Seminar II</w:t>
            </w:r>
          </w:p>
        </w:tc>
      </w:tr>
    </w:tbl>
    <w:p w:rsidR="002520D6" w:rsidRDefault="002520D6" w:rsidP="002520D6">
      <w:pPr>
        <w:widowControl w:val="0"/>
        <w:tabs>
          <w:tab w:val="left" w:pos="9400"/>
        </w:tabs>
        <w:autoSpaceDE w:val="0"/>
        <w:autoSpaceDN w:val="0"/>
        <w:adjustRightInd w:val="0"/>
        <w:spacing w:after="0"/>
        <w:ind w:left="160" w:firstLine="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B.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American History (Select 3 courses)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9 Hrs.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780"/>
        <w:gridCol w:w="1060"/>
        <w:gridCol w:w="3503"/>
      </w:tblGrid>
      <w:tr w:rsidR="002520D6" w:rsidRPr="007A7452" w:rsidTr="00C377F0">
        <w:trPr>
          <w:trHeight w:hRule="exact" w:val="237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before="9" w:after="0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before="9" w:after="0"/>
              <w:ind w:left="180" w:firstLine="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3403</w:t>
            </w:r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before="9" w:after="0"/>
              <w:ind w:left="1190" w:firstLine="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History of Geo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gia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3404</w:t>
            </w:r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90" w:firstLine="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Diplomatic History of the U.S.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3405</w:t>
            </w:r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90" w:firstLine="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Civil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 and Reconstruction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4402</w:t>
            </w:r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90" w:firstLine="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Directed Readings in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 History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4403</w:t>
            </w:r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90" w:firstLine="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Afro-American in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Thought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4404</w:t>
            </w:r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90" w:firstLine="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 History of the South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4405</w:t>
            </w:r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90" w:firstLine="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Contemporary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American, 1945 to Present</w:t>
            </w:r>
          </w:p>
        </w:tc>
      </w:tr>
      <w:tr w:rsidR="002520D6" w:rsidRPr="007A7452" w:rsidTr="00C377F0">
        <w:trPr>
          <w:trHeight w:hRule="exact" w:val="298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4408</w:t>
            </w:r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90" w:firstLine="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 Civil Rights Era</w:t>
            </w:r>
          </w:p>
        </w:tc>
      </w:tr>
    </w:tbl>
    <w:p w:rsidR="002520D6" w:rsidRDefault="002520D6" w:rsidP="002520D6">
      <w:pPr>
        <w:widowControl w:val="0"/>
        <w:tabs>
          <w:tab w:val="left" w:pos="9400"/>
        </w:tabs>
        <w:autoSpaceDE w:val="0"/>
        <w:autoSpaceDN w:val="0"/>
        <w:adjustRightInd w:val="0"/>
        <w:spacing w:after="0"/>
        <w:ind w:firstLine="1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C. Eu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opean History (Select 3 courses)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9 Hrs.</w:t>
      </w:r>
    </w:p>
    <w:p w:rsidR="002520D6" w:rsidRDefault="002520D6" w:rsidP="002520D6">
      <w:pPr>
        <w:widowControl w:val="0"/>
        <w:tabs>
          <w:tab w:val="left" w:pos="1080"/>
          <w:tab w:val="left" w:pos="3150"/>
        </w:tabs>
        <w:autoSpaceDE w:val="0"/>
        <w:autoSpaceDN w:val="0"/>
        <w:adjustRightInd w:val="0"/>
        <w:spacing w:before="12" w:after="0"/>
        <w:ind w:left="160" w:firstLine="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HIST</w:t>
      </w:r>
      <w:r>
        <w:rPr>
          <w:rFonts w:ascii="Times New Roman" w:hAnsi="Times New Roman"/>
          <w:color w:val="191919"/>
          <w:sz w:val="18"/>
          <w:szCs w:val="18"/>
        </w:rPr>
        <w:tab/>
        <w:t>3406</w:t>
      </w:r>
      <w:r>
        <w:rPr>
          <w:rFonts w:ascii="Times New Roman" w:hAnsi="Times New Roman"/>
          <w:color w:val="191919"/>
          <w:sz w:val="18"/>
          <w:szCs w:val="18"/>
        </w:rPr>
        <w:tab/>
        <w:t>Directed Readings in European History</w:t>
      </w:r>
    </w:p>
    <w:p w:rsidR="002520D6" w:rsidRDefault="002520D6" w:rsidP="002520D6">
      <w:pPr>
        <w:widowControl w:val="0"/>
        <w:tabs>
          <w:tab w:val="left" w:pos="1080"/>
          <w:tab w:val="left" w:pos="3150"/>
        </w:tabs>
        <w:autoSpaceDE w:val="0"/>
        <w:autoSpaceDN w:val="0"/>
        <w:adjustRightInd w:val="0"/>
        <w:spacing w:before="9" w:after="0" w:line="250" w:lineRule="auto"/>
        <w:ind w:left="160" w:right="1270" w:firstLine="20"/>
        <w:rPr>
          <w:rFonts w:ascii="Times New Roman" w:hAnsi="Times New Roman"/>
          <w:color w:val="191919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HIST</w:t>
      </w:r>
      <w:r>
        <w:rPr>
          <w:rFonts w:ascii="Times New Roman" w:hAnsi="Times New Roman"/>
          <w:color w:val="191919"/>
          <w:sz w:val="18"/>
          <w:szCs w:val="18"/>
        </w:rPr>
        <w:tab/>
        <w:t>3510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Classical History </w:t>
      </w:r>
    </w:p>
    <w:p w:rsidR="002520D6" w:rsidRDefault="002520D6" w:rsidP="002520D6">
      <w:pPr>
        <w:widowControl w:val="0"/>
        <w:tabs>
          <w:tab w:val="left" w:pos="1080"/>
          <w:tab w:val="left" w:pos="3150"/>
        </w:tabs>
        <w:autoSpaceDE w:val="0"/>
        <w:autoSpaceDN w:val="0"/>
        <w:adjustRightInd w:val="0"/>
        <w:spacing w:before="9" w:after="0" w:line="250" w:lineRule="auto"/>
        <w:ind w:left="160" w:right="1270" w:firstLine="20"/>
        <w:rPr>
          <w:rFonts w:ascii="Times New Roman" w:hAnsi="Times New Roman"/>
          <w:color w:val="191919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HIST</w:t>
      </w:r>
      <w:r>
        <w:rPr>
          <w:rFonts w:ascii="Times New Roman" w:hAnsi="Times New Roman"/>
          <w:color w:val="191919"/>
          <w:sz w:val="18"/>
          <w:szCs w:val="18"/>
        </w:rPr>
        <w:tab/>
        <w:t>35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Modern Europe I </w:t>
      </w:r>
    </w:p>
    <w:p w:rsidR="002520D6" w:rsidRDefault="002520D6" w:rsidP="002520D6">
      <w:pPr>
        <w:widowControl w:val="0"/>
        <w:tabs>
          <w:tab w:val="left" w:pos="1080"/>
          <w:tab w:val="left" w:pos="3150"/>
        </w:tabs>
        <w:autoSpaceDE w:val="0"/>
        <w:autoSpaceDN w:val="0"/>
        <w:adjustRightInd w:val="0"/>
        <w:spacing w:before="9" w:after="0" w:line="250" w:lineRule="auto"/>
        <w:ind w:left="160" w:right="1270" w:firstLine="20"/>
        <w:rPr>
          <w:rFonts w:ascii="Times New Roman" w:hAnsi="Times New Roman"/>
          <w:color w:val="191919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HIST</w:t>
      </w:r>
      <w:r>
        <w:rPr>
          <w:rFonts w:ascii="Times New Roman" w:hAnsi="Times New Roman"/>
          <w:color w:val="191919"/>
          <w:sz w:val="18"/>
          <w:szCs w:val="18"/>
        </w:rPr>
        <w:tab/>
        <w:t>3512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Modern Europe II </w:t>
      </w:r>
    </w:p>
    <w:p w:rsidR="002520D6" w:rsidRDefault="002520D6" w:rsidP="002520D6">
      <w:pPr>
        <w:widowControl w:val="0"/>
        <w:tabs>
          <w:tab w:val="left" w:pos="1080"/>
          <w:tab w:val="left" w:pos="3150"/>
        </w:tabs>
        <w:autoSpaceDE w:val="0"/>
        <w:autoSpaceDN w:val="0"/>
        <w:adjustRightInd w:val="0"/>
        <w:spacing w:before="9" w:after="0" w:line="250" w:lineRule="auto"/>
        <w:ind w:left="160" w:right="1270" w:firstLine="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HIST</w:t>
      </w:r>
      <w:r>
        <w:rPr>
          <w:rFonts w:ascii="Times New Roman" w:hAnsi="Times New Roman"/>
          <w:color w:val="191919"/>
          <w:sz w:val="18"/>
          <w:szCs w:val="18"/>
        </w:rPr>
        <w:tab/>
        <w:t>3514</w:t>
      </w:r>
      <w:r>
        <w:rPr>
          <w:rFonts w:ascii="Times New Roman" w:hAnsi="Times New Roman"/>
          <w:color w:val="191919"/>
          <w:sz w:val="18"/>
          <w:szCs w:val="18"/>
        </w:rPr>
        <w:tab/>
        <w:t>English History I</w:t>
      </w:r>
    </w:p>
    <w:p w:rsidR="002520D6" w:rsidRDefault="002520D6" w:rsidP="002520D6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left="160" w:right="1342" w:firstLine="0"/>
        <w:jc w:val="both"/>
      </w:pPr>
    </w:p>
    <w:p w:rsidR="002520D6" w:rsidRDefault="002520D6" w:rsidP="002520D6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left="160" w:right="1342" w:firstLine="0"/>
        <w:jc w:val="both"/>
      </w:pPr>
    </w:p>
    <w:tbl>
      <w:tblPr>
        <w:tblW w:w="0" w:type="auto"/>
        <w:tblInd w:w="32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340"/>
        <w:gridCol w:w="1021"/>
        <w:gridCol w:w="4660"/>
      </w:tblGrid>
      <w:tr w:rsidR="00C377F0" w:rsidRPr="007A7452" w:rsidTr="00C377F0">
        <w:trPr>
          <w:trHeight w:hRule="exact" w:val="432"/>
        </w:trPr>
        <w:tc>
          <w:tcPr>
            <w:tcW w:w="1340" w:type="dxa"/>
            <w:tcBorders>
              <w:top w:val="single" w:sz="16" w:space="0" w:color="A3A3A3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4" w:after="0" w:line="200" w:lineRule="exact"/>
              <w:ind w:firstLine="0"/>
              <w:rPr>
                <w:rFonts w:ascii="Times New Roman" w:hAnsi="Times New Roman"/>
                <w:sz w:val="20"/>
                <w:szCs w:val="20"/>
              </w:rPr>
            </w:pPr>
          </w:p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ind w:left="697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21" w:type="dxa"/>
            <w:tcBorders>
              <w:top w:val="single" w:sz="16" w:space="0" w:color="A3A3A3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4" w:after="0" w:line="200" w:lineRule="exact"/>
              <w:ind w:firstLine="47"/>
              <w:rPr>
                <w:rFonts w:ascii="Times New Roman" w:hAnsi="Times New Roman"/>
                <w:sz w:val="20"/>
                <w:szCs w:val="20"/>
              </w:rPr>
            </w:pPr>
          </w:p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ind w:left="243" w:firstLine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3515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4" w:after="0" w:line="200" w:lineRule="exact"/>
              <w:ind w:firstLine="16"/>
              <w:rPr>
                <w:rFonts w:ascii="Times New Roman" w:hAnsi="Times New Roman"/>
                <w:sz w:val="20"/>
                <w:szCs w:val="20"/>
              </w:rPr>
            </w:pPr>
          </w:p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ind w:left="496" w:firstLine="1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English History II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97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 w:firstLine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3516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96" w:firstLine="1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and Intellectual History of Modern Europe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97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 w:firstLine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3518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96" w:firstLine="1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 European Middle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Ages</w:t>
            </w:r>
          </w:p>
        </w:tc>
      </w:tr>
      <w:tr w:rsidR="00C377F0" w:rsidRPr="00E328D1" w:rsidTr="00C377F0">
        <w:trPr>
          <w:trHeight w:hRule="exact" w:val="216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97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 w:firstLine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3519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D031C5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96" w:firstLine="16"/>
              <w:rPr>
                <w:rFonts w:ascii="Times New Roman" w:hAnsi="Times New Roman"/>
                <w:sz w:val="24"/>
                <w:szCs w:val="24"/>
                <w:lang w:val="fr-MC"/>
              </w:rPr>
            </w:pPr>
            <w:proofErr w:type="spellStart"/>
            <w:r w:rsidRPr="00D031C5">
              <w:rPr>
                <w:rFonts w:ascii="Times New Roman" w:hAnsi="Times New Roman"/>
                <w:color w:val="191919"/>
                <w:sz w:val="18"/>
                <w:szCs w:val="18"/>
                <w:lang w:val="fr-MC"/>
              </w:rPr>
              <w:t>European</w:t>
            </w:r>
            <w:proofErr w:type="spellEnd"/>
            <w:r w:rsidRPr="00D031C5">
              <w:rPr>
                <w:rFonts w:ascii="Times New Roman" w:hAnsi="Times New Roman"/>
                <w:color w:val="191919"/>
                <w:sz w:val="18"/>
                <w:szCs w:val="18"/>
                <w:lang w:val="fr-MC"/>
              </w:rPr>
              <w:t xml:space="preserve"> Renaissance, Reformation and Reconnaissance</w:t>
            </w:r>
          </w:p>
        </w:tc>
      </w:tr>
      <w:tr w:rsidR="00C377F0" w:rsidRPr="007A7452" w:rsidTr="00C377F0">
        <w:trPr>
          <w:trHeight w:hRule="exact" w:val="29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97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 w:firstLine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3630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96" w:firstLine="1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Spanish History</w:t>
            </w:r>
          </w:p>
        </w:tc>
      </w:tr>
    </w:tbl>
    <w:p w:rsidR="00C377F0" w:rsidRDefault="00C377F0" w:rsidP="00C377F0">
      <w:pPr>
        <w:widowControl w:val="0"/>
        <w:tabs>
          <w:tab w:val="left" w:pos="10260"/>
        </w:tabs>
        <w:autoSpaceDE w:val="0"/>
        <w:autoSpaceDN w:val="0"/>
        <w:adjustRightInd w:val="0"/>
        <w:spacing w:after="0"/>
        <w:ind w:left="1020" w:hanging="3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D. Non-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>W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estern History (Select 3 courses)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9 Hrs.</w:t>
      </w:r>
    </w:p>
    <w:tbl>
      <w:tblPr>
        <w:tblW w:w="0" w:type="auto"/>
        <w:tblInd w:w="1030" w:type="dxa"/>
        <w:tblLayout w:type="fixed"/>
        <w:tblCellMar>
          <w:left w:w="0" w:type="dxa"/>
          <w:right w:w="0" w:type="dxa"/>
        </w:tblCellMar>
        <w:tblLook w:val="0000"/>
      </w:tblPr>
      <w:tblGrid>
        <w:gridCol w:w="683"/>
        <w:gridCol w:w="1060"/>
        <w:gridCol w:w="3707"/>
      </w:tblGrid>
      <w:tr w:rsidR="00C377F0" w:rsidRPr="007A7452" w:rsidTr="00C377F0">
        <w:trPr>
          <w:trHeight w:hRule="exact" w:val="237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9" w:after="0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9" w:after="0"/>
              <w:ind w:left="24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3206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9" w:after="0"/>
              <w:ind w:left="457" w:firstLine="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Slavery in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Ancient and Modern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orlds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3408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 w:firstLine="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Directed Readings in Non-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estern History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3631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 w:firstLine="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History of Latin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3632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 w:firstLine="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History of Russia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3633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 w:firstLine="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 Revolution of Modern History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46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 w:firstLine="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Studies in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 History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4612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 w:firstLine="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Studies in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 Diaspora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4613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 w:firstLine="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East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Asian History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4614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 w:firstLine="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Race and Politics in the US &amp; the Caribbean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4814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 w:firstLine="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omen and Politics Cross-Culturally</w:t>
            </w:r>
          </w:p>
        </w:tc>
      </w:tr>
      <w:tr w:rsidR="00C377F0" w:rsidRPr="007A7452" w:rsidTr="00C377F0">
        <w:trPr>
          <w:trHeight w:hRule="exact" w:val="298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4815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 w:firstLine="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History of Global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errorism</w:t>
            </w:r>
          </w:p>
        </w:tc>
      </w:tr>
    </w:tbl>
    <w:p w:rsidR="00C377F0" w:rsidRDefault="00C377F0" w:rsidP="00C377F0">
      <w:pPr>
        <w:widowControl w:val="0"/>
        <w:autoSpaceDE w:val="0"/>
        <w:autoSpaceDN w:val="0"/>
        <w:adjustRightInd w:val="0"/>
        <w:spacing w:after="0"/>
        <w:ind w:left="1020" w:hanging="3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E. History Electives 3000-4000 level 9 Hrs.</w:t>
      </w:r>
    </w:p>
    <w:p w:rsidR="00C377F0" w:rsidRDefault="00C377F0" w:rsidP="00C377F0">
      <w:pPr>
        <w:widowControl w:val="0"/>
        <w:autoSpaceDE w:val="0"/>
        <w:autoSpaceDN w:val="0"/>
        <w:adjustRightInd w:val="0"/>
        <w:spacing w:before="12" w:after="0"/>
        <w:ind w:left="1020" w:hanging="3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(Select 3 courses)</w:t>
      </w:r>
    </w:p>
    <w:p w:rsidR="00C377F0" w:rsidRDefault="00C377F0" w:rsidP="00C377F0">
      <w:pPr>
        <w:widowControl w:val="0"/>
        <w:autoSpaceDE w:val="0"/>
        <w:autoSpaceDN w:val="0"/>
        <w:adjustRightInd w:val="0"/>
        <w:spacing w:before="6" w:after="0"/>
        <w:ind w:left="1020" w:hanging="3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b/>
          <w:bCs/>
          <w:color w:val="191919"/>
          <w:sz w:val="18"/>
          <w:szCs w:val="18"/>
        </w:rPr>
        <w:t>General Electives Up to 10 Hrs.</w:t>
      </w:r>
      <w:proofErr w:type="gramEnd"/>
    </w:p>
    <w:p w:rsidR="00C377F0" w:rsidRDefault="00C377F0" w:rsidP="00C377F0">
      <w:pPr>
        <w:widowControl w:val="0"/>
        <w:autoSpaceDE w:val="0"/>
        <w:autoSpaceDN w:val="0"/>
        <w:adjustRightInd w:val="0"/>
        <w:spacing w:after="0"/>
        <w:ind w:left="270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ROGRAM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TUDY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FOR</w:t>
      </w:r>
      <w:r>
        <w:rPr>
          <w:rFonts w:ascii="Times New Roman" w:hAnsi="Times New Roman"/>
          <w:b/>
          <w:bCs/>
          <w:color w:val="191919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THE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TS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EGREE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H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IS</w:t>
      </w:r>
      <w:r>
        <w:rPr>
          <w:rFonts w:ascii="Times New Roman" w:hAnsi="Times New Roman"/>
          <w:b/>
          <w:bCs/>
          <w:color w:val="191919"/>
          <w:spacing w:val="-4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Y</w:t>
      </w:r>
    </w:p>
    <w:p w:rsidR="00C377F0" w:rsidRDefault="00C377F0" w:rsidP="00C377F0">
      <w:pPr>
        <w:widowControl w:val="0"/>
        <w:autoSpaceDE w:val="0"/>
        <w:autoSpaceDN w:val="0"/>
        <w:adjustRightInd w:val="0"/>
        <w:spacing w:before="55" w:after="0"/>
        <w:ind w:firstLine="3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124 Semester Hours</w:t>
      </w:r>
    </w:p>
    <w:tbl>
      <w:tblPr>
        <w:tblW w:w="10076" w:type="dxa"/>
        <w:tblInd w:w="27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410"/>
        <w:gridCol w:w="7"/>
        <w:gridCol w:w="1730"/>
        <w:gridCol w:w="195"/>
        <w:gridCol w:w="1018"/>
        <w:gridCol w:w="2037"/>
        <w:gridCol w:w="60"/>
        <w:gridCol w:w="2593"/>
        <w:gridCol w:w="450"/>
        <w:gridCol w:w="576"/>
      </w:tblGrid>
      <w:tr w:rsidR="00C377F0" w:rsidRPr="007A7452" w:rsidTr="00C377F0">
        <w:trPr>
          <w:trHeight w:hRule="exact" w:val="300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70" w:after="0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eshma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</w:tc>
        <w:tc>
          <w:tcPr>
            <w:tcW w:w="19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70" w:after="0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Fall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70" w:after="0"/>
              <w:ind w:left="686" w:right="774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Spring</w:t>
            </w:r>
          </w:p>
        </w:tc>
        <w:tc>
          <w:tcPr>
            <w:tcW w:w="367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77F0" w:rsidRPr="007A7452" w:rsidTr="00C377F0">
        <w:trPr>
          <w:trHeight w:hRule="exact" w:val="218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19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 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Eng. Comp. I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0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102</w:t>
            </w:r>
          </w:p>
        </w:tc>
        <w:tc>
          <w:tcPr>
            <w:tcW w:w="31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Eng. Comp. II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-760"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TH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19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College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Algebra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Area B Elective</w:t>
            </w:r>
          </w:p>
        </w:tc>
        <w:tc>
          <w:tcPr>
            <w:tcW w:w="31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40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191919"/>
                <w:sz w:val="18"/>
                <w:szCs w:val="18"/>
              </w:rPr>
              <w:t>ASU 120</w:t>
            </w:r>
          </w:p>
        </w:tc>
        <w:tc>
          <w:tcPr>
            <w:tcW w:w="19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Freshman Seminar &amp;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77F0" w:rsidRPr="007A7452" w:rsidTr="00C377F0">
        <w:trPr>
          <w:trHeight w:hRule="exact" w:val="216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Service to Leadership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COMM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31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Fundamental of Public Speaking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940"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Electives</w:t>
            </w:r>
          </w:p>
        </w:tc>
        <w:tc>
          <w:tcPr>
            <w:tcW w:w="19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 Elective</w:t>
            </w:r>
          </w:p>
        </w:tc>
        <w:tc>
          <w:tcPr>
            <w:tcW w:w="31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699" w:right="40" w:firstLine="29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1002</w:t>
            </w:r>
          </w:p>
        </w:tc>
        <w:tc>
          <w:tcPr>
            <w:tcW w:w="19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African. Dias.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Science Elective</w:t>
            </w:r>
          </w:p>
        </w:tc>
        <w:tc>
          <w:tcPr>
            <w:tcW w:w="31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2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B90B93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ind w:left="-760"/>
              <w:jc w:val="right"/>
              <w:rPr>
                <w:rFonts w:ascii="Times New Roman" w:hAnsi="Times New Roman"/>
                <w:sz w:val="18"/>
                <w:szCs w:val="18"/>
              </w:rPr>
            </w:pPr>
            <w:r w:rsidRPr="00B90B93">
              <w:rPr>
                <w:rFonts w:ascii="Times New Roman" w:hAnsi="Times New Roman"/>
                <w:sz w:val="18"/>
                <w:szCs w:val="18"/>
              </w:rPr>
              <w:t>4</w:t>
            </w:r>
          </w:p>
        </w:tc>
      </w:tr>
      <w:tr w:rsidR="00C377F0" w:rsidRPr="007A7452" w:rsidTr="00C377F0">
        <w:trPr>
          <w:trHeight w:hRule="exact" w:val="214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Science Elective</w:t>
            </w:r>
          </w:p>
        </w:tc>
        <w:tc>
          <w:tcPr>
            <w:tcW w:w="19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0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51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Humanities &amp; Fine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Arts Elective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-17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377F0" w:rsidRPr="007A7452" w:rsidTr="00C377F0">
        <w:trPr>
          <w:trHeight w:hRule="exact" w:val="322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19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51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352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  <w:tr w:rsidR="00C377F0" w:rsidRPr="007A7452" w:rsidTr="00C377F0">
        <w:trPr>
          <w:trHeight w:hRule="exact" w:val="326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96" w:after="0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Sophomo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19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77F0" w:rsidRPr="007A7452" w:rsidTr="00C377F0">
        <w:trPr>
          <w:trHeight w:hRule="exact" w:val="218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9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Lit. I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0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51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20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Science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Area E. Elec.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-760"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Fine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Arts Elective</w:t>
            </w:r>
          </w:p>
        </w:tc>
        <w:tc>
          <w:tcPr>
            <w:tcW w:w="19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51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Science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Area E. Elec.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696"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POLS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19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U.S. &amp; GA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Government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51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tabs>
                <w:tab w:val="left" w:pos="2140"/>
              </w:tabs>
              <w:autoSpaceDE w:val="0"/>
              <w:autoSpaceDN w:val="0"/>
              <w:adjustRightInd w:val="0"/>
              <w:spacing w:after="0" w:line="195" w:lineRule="exact"/>
              <w:ind w:left="720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SSCI 2402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Microcomputers in Soc. Sci.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696"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334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 Elective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0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51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720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 History Elec.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-760"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334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Science Elective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51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European History Elec.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760"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377F0" w:rsidRPr="007A7452" w:rsidTr="00C377F0">
        <w:trPr>
          <w:trHeight w:hRule="exact" w:val="214"/>
        </w:trPr>
        <w:tc>
          <w:tcPr>
            <w:tcW w:w="334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Elec.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Area D (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echnology)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51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tabs>
                <w:tab w:val="left" w:pos="2160"/>
              </w:tabs>
              <w:autoSpaceDE w:val="0"/>
              <w:autoSpaceDN w:val="0"/>
              <w:adjustRightInd w:val="0"/>
              <w:spacing w:after="0" w:line="195" w:lineRule="exact"/>
              <w:ind w:left="720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 Elective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B90B93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ind w:left="-773"/>
              <w:jc w:val="right"/>
              <w:rPr>
                <w:rFonts w:ascii="Times New Roman" w:hAnsi="Times New Roman"/>
                <w:sz w:val="18"/>
                <w:szCs w:val="18"/>
              </w:rPr>
            </w:pPr>
            <w:r w:rsidRPr="00B90B93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</w:tr>
      <w:tr w:rsidR="00C377F0" w:rsidRPr="007A7452" w:rsidTr="00C377F0">
        <w:trPr>
          <w:trHeight w:hRule="exact" w:val="296"/>
        </w:trPr>
        <w:tc>
          <w:tcPr>
            <w:tcW w:w="334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17</w:t>
            </w:r>
          </w:p>
        </w:tc>
        <w:tc>
          <w:tcPr>
            <w:tcW w:w="51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-40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  <w:tr w:rsidR="00C377F0" w:rsidRPr="007A7452" w:rsidTr="00C377F0">
        <w:trPr>
          <w:trHeight w:hRule="exact" w:val="300"/>
        </w:trPr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70" w:after="0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Junior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865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77F0" w:rsidRPr="007A7452" w:rsidTr="00C377F0">
        <w:trPr>
          <w:trHeight w:hRule="exact" w:val="218"/>
        </w:trPr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Foreign Language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Foreign Language</w:t>
            </w:r>
          </w:p>
        </w:tc>
        <w:tc>
          <w:tcPr>
            <w:tcW w:w="259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377F0" w:rsidRPr="007A7452" w:rsidTr="00C377F0">
        <w:trPr>
          <w:trHeight w:hRule="exact" w:val="198"/>
        </w:trPr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Am. Hist. I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  <w:tc>
          <w:tcPr>
            <w:tcW w:w="259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Am. Hist. II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1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377F0" w:rsidRPr="007A7452" w:rsidTr="00C377F0">
        <w:trPr>
          <w:trHeight w:hRule="exact" w:val="234"/>
        </w:trPr>
        <w:tc>
          <w:tcPr>
            <w:tcW w:w="1007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tabs>
                <w:tab w:val="left" w:pos="4240"/>
                <w:tab w:val="left" w:pos="5080"/>
                <w:tab w:val="left" w:pos="7750"/>
                <w:tab w:val="left" w:pos="9550"/>
              </w:tabs>
              <w:autoSpaceDE w:val="0"/>
              <w:autoSpaceDN w:val="0"/>
              <w:adjustRightInd w:val="0"/>
              <w:spacing w:before="6" w:after="0"/>
              <w:ind w:left="10" w:right="3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Science Elective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3302          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Hist. Meth. II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31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tabs>
                <w:tab w:val="left" w:pos="2170"/>
              </w:tabs>
              <w:autoSpaceDE w:val="0"/>
              <w:autoSpaceDN w:val="0"/>
              <w:adjustRightInd w:val="0"/>
              <w:spacing w:after="0" w:line="177" w:lineRule="exact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3301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Hist. Meth. I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6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720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Non-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estern Hist. Elec.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377F0" w:rsidRPr="007A7452" w:rsidTr="00C377F0">
        <w:trPr>
          <w:trHeight w:hRule="exact" w:val="214"/>
        </w:trPr>
        <w:tc>
          <w:tcPr>
            <w:tcW w:w="31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 History Elective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B90B93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Times New Roman" w:hAnsi="Times New Roman"/>
                <w:sz w:val="18"/>
                <w:szCs w:val="18"/>
              </w:rPr>
            </w:pPr>
            <w:r w:rsidRPr="00B90B93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46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European Hist. Elec. or POLS 4513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377F0" w:rsidRPr="007A7452" w:rsidTr="00C377F0">
        <w:trPr>
          <w:trHeight w:hRule="exact" w:val="296"/>
        </w:trPr>
        <w:tc>
          <w:tcPr>
            <w:tcW w:w="31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3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46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</w:tr>
    </w:tbl>
    <w:p w:rsidR="00C377F0" w:rsidRDefault="002A0B0F" w:rsidP="002520D6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left="160" w:right="1342" w:firstLine="0"/>
        <w:jc w:val="both"/>
      </w:pPr>
      <w:r>
        <w:rPr>
          <w:noProof/>
        </w:rPr>
        <w:pict>
          <v:shape id="Text Box 3007" o:spid="_x0000_s1048" type="#_x0000_t202" style="position:absolute;left:0;text-align:left;margin-left:68.65pt;margin-top:626.55pt;width:503.05pt;height:107.05pt;z-index:-25165312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" o:allowincell="f" filled="f" stroked="f">
            <v:textbox style="mso-next-textbox:#Text Box 3007" inset="0,0,0,0">
              <w:txbxContent>
                <w:tbl>
                  <w:tblPr>
                    <w:tblW w:w="104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3690"/>
                    <w:gridCol w:w="1280"/>
                    <w:gridCol w:w="4078"/>
                    <w:gridCol w:w="942"/>
                    <w:gridCol w:w="420"/>
                  </w:tblGrid>
                  <w:tr w:rsidR="00C06A78" w:rsidRPr="007A7452" w:rsidTr="00C377F0">
                    <w:trPr>
                      <w:trHeight w:hRule="exact" w:val="300"/>
                    </w:trPr>
                    <w:tc>
                      <w:tcPr>
                        <w:tcW w:w="369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70" w:after="0"/>
                          <w:ind w:left="40" w:hanging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z w:val="18"/>
                            <w:szCs w:val="18"/>
                          </w:rPr>
                          <w:t>Senior</w:t>
                        </w: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pacing w:val="-10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pacing w:val="-20"/>
                            <w:sz w:val="18"/>
                            <w:szCs w:val="18"/>
                          </w:rPr>
                          <w:t>Y</w:t>
                        </w: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z w:val="18"/>
                            <w:szCs w:val="18"/>
                          </w:rPr>
                          <w:t>ear</w:t>
                        </w:r>
                      </w:p>
                    </w:tc>
                    <w:tc>
                      <w:tcPr>
                        <w:tcW w:w="6720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06A78" w:rsidRPr="007A7452" w:rsidTr="00C377F0">
                    <w:trPr>
                      <w:gridAfter w:val="1"/>
                      <w:wAfter w:w="420" w:type="dxa"/>
                      <w:trHeight w:hRule="exact" w:val="218"/>
                    </w:trPr>
                    <w:tc>
                      <w:tcPr>
                        <w:tcW w:w="369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tabs>
                            <w:tab w:val="left" w:pos="2160"/>
                          </w:tabs>
                          <w:autoSpaceDE w:val="0"/>
                          <w:autoSpaceDN w:val="0"/>
                          <w:adjustRightInd w:val="0"/>
                          <w:spacing w:after="0" w:line="197" w:lineRule="exact"/>
                          <w:ind w:left="40" w:hanging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HIST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3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4301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ab/>
                          <w:t>Senior Seminar I</w:t>
                        </w:r>
                      </w:p>
                    </w:tc>
                    <w:tc>
                      <w:tcPr>
                        <w:tcW w:w="12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7" w:lineRule="exact"/>
                          <w:ind w:left="-301" w:right="687" w:firstLine="31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  <w:tc>
                      <w:tcPr>
                        <w:tcW w:w="40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7" w:lineRule="exact"/>
                          <w:ind w:left="160" w:hanging="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HIST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3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4302 Senior Seminar II</w:t>
                        </w:r>
                      </w:p>
                    </w:tc>
                    <w:tc>
                      <w:tcPr>
                        <w:tcW w:w="9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7" w:lineRule="exact"/>
                          <w:ind w:right="40" w:firstLine="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C06A78" w:rsidRPr="007A7452" w:rsidTr="00C377F0">
                    <w:trPr>
                      <w:gridAfter w:val="1"/>
                      <w:wAfter w:w="420" w:type="dxa"/>
                      <w:trHeight w:hRule="exact" w:val="216"/>
                    </w:trPr>
                    <w:tc>
                      <w:tcPr>
                        <w:tcW w:w="369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 w:hanging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American History Elective</w:t>
                        </w:r>
                      </w:p>
                    </w:tc>
                    <w:tc>
                      <w:tcPr>
                        <w:tcW w:w="12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-301" w:right="686" w:firstLine="31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  <w:tc>
                      <w:tcPr>
                        <w:tcW w:w="40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160" w:hanging="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Non-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4"/>
                            <w:sz w:val="18"/>
                            <w:szCs w:val="18"/>
                          </w:rPr>
                          <w:t>W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estern Hist. Elec.</w:t>
                        </w:r>
                      </w:p>
                    </w:tc>
                    <w:tc>
                      <w:tcPr>
                        <w:tcW w:w="9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 w:firstLine="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C06A78" w:rsidRPr="007A7452" w:rsidTr="00C377F0">
                    <w:trPr>
                      <w:gridAfter w:val="1"/>
                      <w:wAfter w:w="420" w:type="dxa"/>
                      <w:trHeight w:hRule="exact" w:val="216"/>
                    </w:trPr>
                    <w:tc>
                      <w:tcPr>
                        <w:tcW w:w="369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 w:hanging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European History Elective</w:t>
                        </w:r>
                      </w:p>
                    </w:tc>
                    <w:tc>
                      <w:tcPr>
                        <w:tcW w:w="12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-301" w:right="686" w:firstLine="31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  <w:tc>
                      <w:tcPr>
                        <w:tcW w:w="40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160" w:hanging="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History Elec. (3000-4000)</w:t>
                        </w:r>
                      </w:p>
                    </w:tc>
                    <w:tc>
                      <w:tcPr>
                        <w:tcW w:w="9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 w:firstLine="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C06A78" w:rsidRPr="007A7452" w:rsidTr="00C377F0">
                    <w:trPr>
                      <w:gridAfter w:val="1"/>
                      <w:wAfter w:w="420" w:type="dxa"/>
                      <w:trHeight w:hRule="exact" w:val="216"/>
                    </w:trPr>
                    <w:tc>
                      <w:tcPr>
                        <w:tcW w:w="369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 w:hanging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Non-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4"/>
                            <w:sz w:val="18"/>
                            <w:szCs w:val="18"/>
                          </w:rPr>
                          <w:t>W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estern History Elec.</w:t>
                        </w:r>
                      </w:p>
                    </w:tc>
                    <w:tc>
                      <w:tcPr>
                        <w:tcW w:w="12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-301" w:right="687" w:firstLine="31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  <w:tc>
                      <w:tcPr>
                        <w:tcW w:w="40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160" w:hanging="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General Elective</w:t>
                        </w:r>
                      </w:p>
                    </w:tc>
                    <w:tc>
                      <w:tcPr>
                        <w:tcW w:w="9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 w:firstLine="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C06A78" w:rsidRPr="007A7452" w:rsidTr="00C377F0">
                    <w:trPr>
                      <w:gridAfter w:val="1"/>
                      <w:wAfter w:w="420" w:type="dxa"/>
                      <w:trHeight w:hRule="exact" w:val="214"/>
                    </w:trPr>
                    <w:tc>
                      <w:tcPr>
                        <w:tcW w:w="369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 w:hanging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History Elec. (3000-4000)</w:t>
                        </w:r>
                      </w:p>
                    </w:tc>
                    <w:tc>
                      <w:tcPr>
                        <w:tcW w:w="12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-301" w:right="687" w:firstLine="31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  <w:tc>
                      <w:tcPr>
                        <w:tcW w:w="40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160" w:hanging="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General Elective</w:t>
                        </w:r>
                      </w:p>
                    </w:tc>
                    <w:tc>
                      <w:tcPr>
                        <w:tcW w:w="9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 w:firstLine="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C06A78" w:rsidRPr="007A7452" w:rsidTr="00C377F0">
                    <w:trPr>
                      <w:gridAfter w:val="1"/>
                      <w:wAfter w:w="420" w:type="dxa"/>
                      <w:trHeight w:hRule="exact" w:val="196"/>
                    </w:trPr>
                    <w:tc>
                      <w:tcPr>
                        <w:tcW w:w="369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4" w:lineRule="exact"/>
                          <w:ind w:left="40" w:hanging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pacing w:val="-17"/>
                            <w:sz w:val="18"/>
                            <w:szCs w:val="18"/>
                          </w:rPr>
                          <w:t>T</w:t>
                        </w: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z w:val="18"/>
                            <w:szCs w:val="18"/>
                          </w:rPr>
                          <w:t>otal</w:t>
                        </w:r>
                      </w:p>
                    </w:tc>
                    <w:tc>
                      <w:tcPr>
                        <w:tcW w:w="12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4" w:lineRule="exact"/>
                          <w:ind w:left="-301" w:firstLine="31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z w:val="18"/>
                            <w:szCs w:val="18"/>
                          </w:rPr>
                          <w:t>15</w:t>
                        </w:r>
                      </w:p>
                    </w:tc>
                    <w:tc>
                      <w:tcPr>
                        <w:tcW w:w="40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4" w:lineRule="exact"/>
                          <w:ind w:left="1870" w:right="-852" w:firstLine="0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9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firstLine="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z w:val="18"/>
                            <w:szCs w:val="18"/>
                          </w:rPr>
                          <w:t>15</w:t>
                        </w:r>
                      </w:p>
                    </w:tc>
                  </w:tr>
                  <w:tr w:rsidR="00C06A78" w:rsidRPr="007A7452" w:rsidTr="00C377F0">
                    <w:trPr>
                      <w:trHeight w:hRule="exact" w:val="565"/>
                    </w:trPr>
                    <w:tc>
                      <w:tcPr>
                        <w:tcW w:w="10410" w:type="dxa"/>
                        <w:gridSpan w:val="5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11" w:after="0" w:line="220" w:lineRule="exact"/>
                          <w:rPr>
                            <w:rFonts w:ascii="Times New Roman" w:hAnsi="Times New Roman"/>
                          </w:rPr>
                        </w:pPr>
                      </w:p>
                      <w:p w:rsidR="00C06A78" w:rsidRPr="007A7452" w:rsidRDefault="00C06A7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3302" w:right="3655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C06A78" w:rsidRDefault="00C06A78" w:rsidP="00C377F0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shape>
        </w:pict>
      </w:r>
    </w:p>
    <w:p w:rsidR="00C377F0" w:rsidRDefault="00C377F0" w:rsidP="002520D6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left="160" w:right="1342" w:firstLine="0"/>
        <w:jc w:val="both"/>
      </w:pPr>
    </w:p>
    <w:p w:rsidR="00C377F0" w:rsidRDefault="00C377F0" w:rsidP="002520D6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left="160" w:right="1342" w:firstLine="0"/>
        <w:jc w:val="both"/>
      </w:pPr>
    </w:p>
    <w:p w:rsidR="00C377F0" w:rsidRDefault="00C377F0" w:rsidP="002520D6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left="160" w:right="1342" w:firstLine="0"/>
        <w:jc w:val="both"/>
      </w:pPr>
    </w:p>
    <w:p w:rsidR="00C377F0" w:rsidRDefault="00C377F0" w:rsidP="002520D6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left="160" w:right="1342" w:firstLine="0"/>
        <w:jc w:val="both"/>
      </w:pPr>
    </w:p>
    <w:p w:rsidR="00C377F0" w:rsidRDefault="00C377F0" w:rsidP="002520D6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left="160" w:right="1342" w:firstLine="0"/>
        <w:jc w:val="both"/>
      </w:pPr>
    </w:p>
    <w:p w:rsidR="00C377F0" w:rsidRDefault="00C377F0" w:rsidP="002520D6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left="160" w:right="1342" w:firstLine="0"/>
        <w:jc w:val="both"/>
      </w:pPr>
    </w:p>
    <w:p w:rsidR="00C377F0" w:rsidRDefault="00C377F0" w:rsidP="002520D6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left="160" w:right="1342" w:firstLine="0"/>
        <w:jc w:val="both"/>
      </w:pPr>
    </w:p>
    <w:p w:rsidR="00C377F0" w:rsidRDefault="00C377F0" w:rsidP="002520D6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left="160" w:right="1342" w:firstLine="0"/>
        <w:jc w:val="both"/>
      </w:pPr>
    </w:p>
    <w:p w:rsidR="00C377F0" w:rsidRDefault="00C377F0" w:rsidP="002520D6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left="160" w:right="1342" w:firstLine="0"/>
        <w:jc w:val="both"/>
      </w:pPr>
    </w:p>
    <w:p w:rsidR="00C377F0" w:rsidRDefault="00C377F0" w:rsidP="00426445">
      <w:pPr>
        <w:pStyle w:val="Heading2"/>
        <w:ind w:left="180" w:firstLine="0"/>
        <w:rPr>
          <w:rFonts w:ascii="Times New Roman" w:hAnsi="Times New Roman"/>
          <w:color w:val="000000"/>
          <w:sz w:val="24"/>
          <w:szCs w:val="24"/>
        </w:rPr>
      </w:pPr>
      <w:bookmarkStart w:id="199" w:name="_Toc295327604"/>
      <w:bookmarkStart w:id="200" w:name="_Toc295562550"/>
      <w:bookmarkStart w:id="201" w:name="_Toc295574488"/>
      <w:bookmarkStart w:id="202" w:name="_Toc295575537"/>
      <w:r>
        <w:rPr>
          <w:rFonts w:ascii="Times New Roman" w:hAnsi="Times New Roman"/>
          <w:color w:val="191919"/>
          <w:sz w:val="32"/>
          <w:szCs w:val="32"/>
        </w:rPr>
        <w:t>B</w:t>
      </w:r>
      <w:r>
        <w:rPr>
          <w:rFonts w:ascii="Times New Roman" w:hAnsi="Times New Roman"/>
          <w:color w:val="191919"/>
          <w:sz w:val="24"/>
          <w:szCs w:val="24"/>
        </w:rPr>
        <w:t>ACHELOR</w:t>
      </w:r>
      <w:r>
        <w:rPr>
          <w:rFonts w:ascii="Times New Roman" w:hAnsi="Times New Roman"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24"/>
          <w:szCs w:val="24"/>
        </w:rPr>
        <w:t>OF</w:t>
      </w:r>
      <w:r>
        <w:rPr>
          <w:rFonts w:ascii="Times New Roman" w:hAnsi="Times New Roman"/>
          <w:color w:val="191919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32"/>
          <w:szCs w:val="32"/>
        </w:rPr>
        <w:t>A</w:t>
      </w:r>
      <w:r>
        <w:rPr>
          <w:rFonts w:ascii="Times New Roman" w:hAnsi="Times New Roman"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color w:val="191919"/>
          <w:sz w:val="24"/>
          <w:szCs w:val="24"/>
        </w:rPr>
        <w:t>TS</w:t>
      </w:r>
      <w:r>
        <w:rPr>
          <w:rFonts w:ascii="Times New Roman" w:hAnsi="Times New Roman"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32"/>
          <w:szCs w:val="32"/>
        </w:rPr>
        <w:t>D</w:t>
      </w:r>
      <w:r>
        <w:rPr>
          <w:rFonts w:ascii="Times New Roman" w:hAnsi="Times New Roman"/>
          <w:color w:val="191919"/>
          <w:sz w:val="24"/>
          <w:szCs w:val="24"/>
        </w:rPr>
        <w:t>EGREE</w:t>
      </w:r>
      <w:r>
        <w:rPr>
          <w:rFonts w:ascii="Times New Roman" w:hAnsi="Times New Roman"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24"/>
          <w:szCs w:val="24"/>
        </w:rPr>
        <w:t>IN</w:t>
      </w:r>
      <w:r>
        <w:rPr>
          <w:rFonts w:ascii="Times New Roman" w:hAnsi="Times New Roman"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32"/>
          <w:szCs w:val="32"/>
        </w:rPr>
        <w:t>P</w:t>
      </w:r>
      <w:r>
        <w:rPr>
          <w:rFonts w:ascii="Times New Roman" w:hAnsi="Times New Roman"/>
          <w:color w:val="191919"/>
          <w:sz w:val="24"/>
          <w:szCs w:val="24"/>
        </w:rPr>
        <w:t>OLITICAL</w:t>
      </w:r>
      <w:r>
        <w:rPr>
          <w:rFonts w:ascii="Times New Roman" w:hAnsi="Times New Roman"/>
          <w:color w:val="191919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32"/>
          <w:szCs w:val="32"/>
        </w:rPr>
        <w:t>S</w:t>
      </w:r>
      <w:r>
        <w:rPr>
          <w:rFonts w:ascii="Times New Roman" w:hAnsi="Times New Roman"/>
          <w:color w:val="191919"/>
          <w:sz w:val="24"/>
          <w:szCs w:val="24"/>
        </w:rPr>
        <w:t>CIENCE</w:t>
      </w:r>
      <w:bookmarkEnd w:id="199"/>
      <w:bookmarkEnd w:id="200"/>
      <w:bookmarkEnd w:id="201"/>
      <w:bookmarkEnd w:id="202"/>
    </w:p>
    <w:p w:rsidR="00C377F0" w:rsidRDefault="00C377F0" w:rsidP="00C377F0">
      <w:pPr>
        <w:widowControl w:val="0"/>
        <w:autoSpaceDE w:val="0"/>
        <w:autoSpaceDN w:val="0"/>
        <w:adjustRightInd w:val="0"/>
        <w:spacing w:before="55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123-124 Semester Hours</w:t>
      </w:r>
    </w:p>
    <w:p w:rsidR="00C377F0" w:rsidRDefault="00C377F0" w:rsidP="00C377F0">
      <w:pPr>
        <w:widowControl w:val="0"/>
        <w:autoSpaceDE w:val="0"/>
        <w:autoSpaceDN w:val="0"/>
        <w:adjustRightInd w:val="0"/>
        <w:spacing w:before="6" w:after="0"/>
        <w:ind w:left="160" w:firstLine="2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 F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(Political Science) 18 Hrs.</w:t>
      </w:r>
      <w:proofErr w:type="gramEnd"/>
    </w:p>
    <w:p w:rsidR="00C377F0" w:rsidRDefault="00C377F0" w:rsidP="00C377F0">
      <w:pPr>
        <w:widowControl w:val="0"/>
        <w:tabs>
          <w:tab w:val="left" w:pos="9600"/>
        </w:tabs>
        <w:autoSpaceDE w:val="0"/>
        <w:autoSpaceDN w:val="0"/>
        <w:adjustRightInd w:val="0"/>
        <w:spacing w:after="0"/>
        <w:ind w:left="160" w:firstLine="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A. 2000 Level Courses (select two)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6 Hrs.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780"/>
        <w:gridCol w:w="1015"/>
        <w:gridCol w:w="2697"/>
      </w:tblGrid>
      <w:tr w:rsidR="00C377F0" w:rsidRPr="007A7452" w:rsidTr="00C377F0">
        <w:trPr>
          <w:trHeight w:hRule="exact" w:val="237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9" w:after="0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9" w:after="0"/>
              <w:ind w:left="199" w:hanging="1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9" w:after="0"/>
              <w:ind w:left="245" w:hanging="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 History I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9" w:hanging="1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5" w:hanging="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 History II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9" w:hanging="1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5" w:hanging="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 History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9" w:hanging="1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5" w:hanging="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Macroeconomics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9" w:hanging="1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2106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5" w:hanging="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Microeconomics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9" w:hanging="1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5" w:hanging="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 Economics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9" w:hanging="1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5" w:hanging="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 History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PHIL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9" w:hanging="1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5" w:hanging="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Philosophy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8" w:hanging="1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5" w:hanging="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 Law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8" w:hanging="1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5" w:hanging="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Sociology</w:t>
            </w:r>
          </w:p>
        </w:tc>
      </w:tr>
      <w:tr w:rsidR="00C377F0" w:rsidRPr="007A7452" w:rsidTr="00C377F0">
        <w:trPr>
          <w:trHeight w:hRule="exact" w:val="298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8" w:hanging="1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2031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5" w:hanging="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Anthropology</w:t>
            </w:r>
          </w:p>
        </w:tc>
      </w:tr>
    </w:tbl>
    <w:p w:rsidR="00C377F0" w:rsidRDefault="00C377F0" w:rsidP="00C377F0">
      <w:pPr>
        <w:widowControl w:val="0"/>
        <w:tabs>
          <w:tab w:val="left" w:pos="9400"/>
        </w:tabs>
        <w:autoSpaceDE w:val="0"/>
        <w:autoSpaceDN w:val="0"/>
        <w:adjustRightInd w:val="0"/>
        <w:spacing w:after="0"/>
        <w:ind w:left="160" w:firstLine="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B.  Fo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eign Language Sequence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6 Hrs.</w:t>
      </w:r>
    </w:p>
    <w:p w:rsidR="00C377F0" w:rsidRDefault="00C377F0" w:rsidP="00C377F0">
      <w:pPr>
        <w:widowControl w:val="0"/>
        <w:tabs>
          <w:tab w:val="left" w:pos="1040"/>
          <w:tab w:val="left" w:pos="2300"/>
        </w:tabs>
        <w:autoSpaceDE w:val="0"/>
        <w:autoSpaceDN w:val="0"/>
        <w:adjustRightInd w:val="0"/>
        <w:spacing w:before="12" w:after="0" w:line="250" w:lineRule="auto"/>
        <w:ind w:left="160" w:right="490" w:firstLine="20"/>
        <w:rPr>
          <w:rFonts w:ascii="Times New Roman" w:hAnsi="Times New Roman"/>
          <w:color w:val="191919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>SSCI</w:t>
      </w:r>
      <w:r>
        <w:rPr>
          <w:rFonts w:ascii="Times New Roman" w:hAnsi="Times New Roman"/>
          <w:color w:val="191919"/>
          <w:sz w:val="18"/>
          <w:szCs w:val="18"/>
        </w:rPr>
        <w:tab/>
        <w:t>2402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Microcomputers in the SSCI  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z w:val="18"/>
          <w:szCs w:val="18"/>
        </w:rPr>
        <w:tab/>
        <w:t>3 Hrs.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</w:t>
      </w:r>
    </w:p>
    <w:p w:rsidR="00C377F0" w:rsidRDefault="00C377F0" w:rsidP="00C377F0">
      <w:pPr>
        <w:widowControl w:val="0"/>
        <w:tabs>
          <w:tab w:val="left" w:pos="1040"/>
          <w:tab w:val="left" w:pos="2300"/>
        </w:tabs>
        <w:autoSpaceDE w:val="0"/>
        <w:autoSpaceDN w:val="0"/>
        <w:adjustRightInd w:val="0"/>
        <w:spacing w:before="12" w:after="0" w:line="250" w:lineRule="auto"/>
        <w:ind w:left="160" w:right="490" w:firstLine="20"/>
        <w:rPr>
          <w:rFonts w:ascii="Times New Roman" w:hAnsi="Times New Roman"/>
          <w:color w:val="191919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C. POLS</w:t>
      </w:r>
      <w:r>
        <w:rPr>
          <w:rFonts w:ascii="Times New Roman" w:hAnsi="Times New Roman"/>
          <w:color w:val="191919"/>
          <w:sz w:val="18"/>
          <w:szCs w:val="18"/>
        </w:rPr>
        <w:tab/>
        <w:t>2101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Intro. 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>to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Political Science 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z w:val="18"/>
          <w:szCs w:val="18"/>
        </w:rPr>
        <w:tab/>
        <w:t>3 Hrs.</w:t>
      </w:r>
    </w:p>
    <w:p w:rsidR="00C377F0" w:rsidRDefault="002A0B0F" w:rsidP="00C377F0">
      <w:pPr>
        <w:widowControl w:val="0"/>
        <w:tabs>
          <w:tab w:val="left" w:pos="2320"/>
        </w:tabs>
        <w:autoSpaceDE w:val="0"/>
        <w:autoSpaceDN w:val="0"/>
        <w:adjustRightInd w:val="0"/>
        <w:spacing w:after="0" w:line="263" w:lineRule="auto"/>
        <w:ind w:left="160" w:right="670" w:firstLine="20"/>
        <w:rPr>
          <w:rFonts w:ascii="Times New Roman" w:hAnsi="Times New Roman"/>
          <w:color w:val="000000"/>
          <w:sz w:val="18"/>
          <w:szCs w:val="18"/>
        </w:rPr>
      </w:pPr>
      <w:r w:rsidRPr="002A0B0F">
        <w:rPr>
          <w:rFonts w:ascii="Calibri" w:hAnsi="Calibri"/>
          <w:noProof/>
          <w:lang w:eastAsia="en-US"/>
        </w:rPr>
        <w:pict>
          <v:shape id="Text Box 3043" o:spid="_x0000_s1050" type="#_x0000_t202" style="position:absolute;left:0;text-align:left;margin-left:34pt;margin-top:15.3pt;width:490.35pt;height:37.55pt;z-index:-25164902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" o:allowincell="f" filled="f" stroked="f">
            <v:textbox inset="0,0,0,0">
              <w:txbxContent>
                <w:tbl>
                  <w:tblPr>
                    <w:tblW w:w="9733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630"/>
                    <w:gridCol w:w="1039"/>
                    <w:gridCol w:w="4996"/>
                    <w:gridCol w:w="3068"/>
                  </w:tblGrid>
                  <w:tr w:rsidR="00C06A78" w:rsidRPr="007A7452" w:rsidTr="00C377F0">
                    <w:trPr>
                      <w:trHeight w:hRule="exact" w:val="237"/>
                    </w:trPr>
                    <w:tc>
                      <w:tcPr>
                        <w:tcW w:w="6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" w:after="0"/>
                          <w:ind w:left="40"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POLS</w:t>
                        </w:r>
                      </w:p>
                    </w:tc>
                    <w:tc>
                      <w:tcPr>
                        <w:tcW w:w="10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" w:after="0"/>
                          <w:ind w:left="223" w:hanging="27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4371</w:t>
                        </w:r>
                      </w:p>
                    </w:tc>
                    <w:tc>
                      <w:tcPr>
                        <w:tcW w:w="49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" w:after="0"/>
                          <w:ind w:left="456" w:hanging="55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Research Methods I</w:t>
                        </w:r>
                      </w:p>
                    </w:tc>
                    <w:tc>
                      <w:tcPr>
                        <w:tcW w:w="306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" w:after="0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(3 hrs.)</w:t>
                        </w:r>
                      </w:p>
                    </w:tc>
                  </w:tr>
                  <w:tr w:rsidR="00C06A78" w:rsidRPr="007A7452" w:rsidTr="00C377F0">
                    <w:trPr>
                      <w:trHeight w:hRule="exact" w:val="216"/>
                    </w:trPr>
                    <w:tc>
                      <w:tcPr>
                        <w:tcW w:w="6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POLS</w:t>
                        </w:r>
                      </w:p>
                    </w:tc>
                    <w:tc>
                      <w:tcPr>
                        <w:tcW w:w="10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223" w:hanging="27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4372</w:t>
                        </w:r>
                      </w:p>
                    </w:tc>
                    <w:tc>
                      <w:tcPr>
                        <w:tcW w:w="49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56" w:hanging="55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Research Methods II</w:t>
                        </w:r>
                      </w:p>
                    </w:tc>
                    <w:tc>
                      <w:tcPr>
                        <w:tcW w:w="306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(3 hrs.)</w:t>
                        </w:r>
                      </w:p>
                    </w:tc>
                  </w:tr>
                  <w:tr w:rsidR="00C06A78" w:rsidRPr="007A7452" w:rsidTr="00C377F0">
                    <w:trPr>
                      <w:trHeight w:hRule="exact" w:val="298"/>
                    </w:trPr>
                    <w:tc>
                      <w:tcPr>
                        <w:tcW w:w="6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POLS</w:t>
                        </w:r>
                      </w:p>
                    </w:tc>
                    <w:tc>
                      <w:tcPr>
                        <w:tcW w:w="10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223" w:hanging="27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4401</w:t>
                        </w:r>
                      </w:p>
                    </w:tc>
                    <w:tc>
                      <w:tcPr>
                        <w:tcW w:w="49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56" w:hanging="55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History of Political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3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Thought</w:t>
                        </w:r>
                      </w:p>
                    </w:tc>
                    <w:tc>
                      <w:tcPr>
                        <w:tcW w:w="306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(3 hrs.)</w:t>
                        </w:r>
                      </w:p>
                    </w:tc>
                  </w:tr>
                </w:tbl>
                <w:p w:rsidR="00C06A78" w:rsidRDefault="00C06A78" w:rsidP="00C377F0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shape>
        </w:pict>
      </w:r>
      <w:r w:rsidR="00C377F0">
        <w:rPr>
          <w:rFonts w:ascii="Times New Roman" w:hAnsi="Times New Roman"/>
          <w:b/>
          <w:bCs/>
          <w:color w:val="191919"/>
          <w:sz w:val="24"/>
          <w:szCs w:val="24"/>
        </w:rPr>
        <w:t>P</w:t>
      </w:r>
      <w:r w:rsidR="00C377F0">
        <w:rPr>
          <w:rFonts w:ascii="Times New Roman" w:hAnsi="Times New Roman"/>
          <w:b/>
          <w:bCs/>
          <w:color w:val="191919"/>
          <w:sz w:val="18"/>
          <w:szCs w:val="18"/>
        </w:rPr>
        <w:t>ROFESSIONAL</w:t>
      </w:r>
      <w:r w:rsidR="00C377F0">
        <w:rPr>
          <w:rFonts w:ascii="Times New Roman" w:hAnsi="Times New Roman"/>
          <w:b/>
          <w:bCs/>
          <w:color w:val="191919"/>
          <w:spacing w:val="5"/>
          <w:sz w:val="18"/>
          <w:szCs w:val="18"/>
        </w:rPr>
        <w:t xml:space="preserve"> </w:t>
      </w:r>
      <w:r w:rsidR="00C377F0">
        <w:rPr>
          <w:rFonts w:ascii="Times New Roman" w:hAnsi="Times New Roman"/>
          <w:b/>
          <w:bCs/>
          <w:color w:val="191919"/>
          <w:sz w:val="24"/>
          <w:szCs w:val="24"/>
        </w:rPr>
        <w:t>C</w:t>
      </w:r>
      <w:r w:rsidR="00C377F0">
        <w:rPr>
          <w:rFonts w:ascii="Times New Roman" w:hAnsi="Times New Roman"/>
          <w:b/>
          <w:bCs/>
          <w:color w:val="191919"/>
          <w:sz w:val="18"/>
          <w:szCs w:val="18"/>
        </w:rPr>
        <w:t>OURSES</w:t>
      </w:r>
      <w:r w:rsidR="00C377F0"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 w:rsidR="00C377F0">
        <w:rPr>
          <w:rFonts w:ascii="Times New Roman" w:hAnsi="Times New Roman"/>
          <w:b/>
          <w:bCs/>
          <w:color w:val="191919"/>
          <w:sz w:val="24"/>
          <w:szCs w:val="24"/>
        </w:rPr>
        <w:t>48 H</w:t>
      </w:r>
      <w:r w:rsidR="00C377F0">
        <w:rPr>
          <w:rFonts w:ascii="Times New Roman" w:hAnsi="Times New Roman"/>
          <w:b/>
          <w:bCs/>
          <w:color w:val="191919"/>
          <w:sz w:val="18"/>
          <w:szCs w:val="18"/>
        </w:rPr>
        <w:t>OURS A. General:</w:t>
      </w:r>
      <w:r w:rsidR="00C377F0">
        <w:rPr>
          <w:rFonts w:ascii="Times New Roman" w:hAnsi="Times New Roman"/>
          <w:b/>
          <w:bCs/>
          <w:color w:val="191919"/>
          <w:sz w:val="18"/>
          <w:szCs w:val="18"/>
        </w:rPr>
        <w:tab/>
        <w:t>9 Hrs.</w:t>
      </w:r>
    </w:p>
    <w:p w:rsidR="002520D6" w:rsidRDefault="002520D6" w:rsidP="00C377F0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right="1342" w:firstLine="0"/>
        <w:jc w:val="both"/>
      </w:pPr>
    </w:p>
    <w:p w:rsidR="00C377F0" w:rsidRDefault="00C377F0" w:rsidP="00C377F0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right="1342" w:firstLine="0"/>
        <w:jc w:val="both"/>
      </w:pPr>
    </w:p>
    <w:p w:rsidR="00C377F0" w:rsidRDefault="00C377F0" w:rsidP="00C377F0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right="1342" w:firstLine="0"/>
        <w:jc w:val="both"/>
      </w:pPr>
    </w:p>
    <w:p w:rsidR="00C377F0" w:rsidRDefault="00C377F0" w:rsidP="00C377F0">
      <w:pPr>
        <w:widowControl w:val="0"/>
        <w:tabs>
          <w:tab w:val="left" w:pos="9400"/>
        </w:tabs>
        <w:autoSpaceDE w:val="0"/>
        <w:autoSpaceDN w:val="0"/>
        <w:adjustRightInd w:val="0"/>
        <w:spacing w:before="30" w:after="0"/>
        <w:ind w:left="160" w:firstLine="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B. International Relations and Comparative Government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9 Hrs.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780"/>
        <w:gridCol w:w="1039"/>
        <w:gridCol w:w="3936"/>
        <w:gridCol w:w="76"/>
      </w:tblGrid>
      <w:tr w:rsidR="00C377F0" w:rsidRPr="007A7452" w:rsidTr="00C377F0">
        <w:trPr>
          <w:trHeight w:hRule="exact" w:val="23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6" w:after="0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6" w:after="0"/>
              <w:ind w:firstLine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35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0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6" w:after="0"/>
              <w:ind w:left="221" w:firstLine="3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Comparative Government</w:t>
            </w:r>
          </w:p>
        </w:tc>
      </w:tr>
      <w:tr w:rsidR="00C377F0" w:rsidRPr="007A7452" w:rsidTr="00C377F0">
        <w:trPr>
          <w:trHeight w:hRule="exact" w:val="198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4514</w:t>
            </w:r>
          </w:p>
        </w:tc>
        <w:tc>
          <w:tcPr>
            <w:tcW w:w="40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1" w:firstLine="3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International Relations</w:t>
            </w:r>
          </w:p>
        </w:tc>
      </w:tr>
      <w:tr w:rsidR="00C377F0" w:rsidRPr="007A7452" w:rsidTr="00C377F0">
        <w:trPr>
          <w:gridAfter w:val="1"/>
          <w:wAfter w:w="76" w:type="dxa"/>
          <w:trHeight w:hRule="exact" w:val="234"/>
        </w:trPr>
        <w:tc>
          <w:tcPr>
            <w:tcW w:w="57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6" w:after="0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Choose an additional 6 hours from any of the following: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4513</w:t>
            </w:r>
          </w:p>
        </w:tc>
        <w:tc>
          <w:tcPr>
            <w:tcW w:w="40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21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Issues in Global Politics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4512</w:t>
            </w:r>
          </w:p>
        </w:tc>
        <w:tc>
          <w:tcPr>
            <w:tcW w:w="40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1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Politics and Institutions in Developing Countries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4515</w:t>
            </w:r>
          </w:p>
        </w:tc>
        <w:tc>
          <w:tcPr>
            <w:tcW w:w="40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1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International 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ganizations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4816</w:t>
            </w:r>
          </w:p>
        </w:tc>
        <w:tc>
          <w:tcPr>
            <w:tcW w:w="40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1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Model United Nations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4817</w:t>
            </w:r>
          </w:p>
        </w:tc>
        <w:tc>
          <w:tcPr>
            <w:tcW w:w="40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1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Politics of Globalization</w:t>
            </w:r>
          </w:p>
        </w:tc>
      </w:tr>
      <w:tr w:rsidR="00C377F0" w:rsidRPr="007A7452" w:rsidTr="00C377F0">
        <w:trPr>
          <w:trHeight w:hRule="exact" w:val="298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4824</w:t>
            </w:r>
          </w:p>
        </w:tc>
        <w:tc>
          <w:tcPr>
            <w:tcW w:w="40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1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Political Economy of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 and the Caribbean</w:t>
            </w:r>
          </w:p>
        </w:tc>
      </w:tr>
    </w:tbl>
    <w:p w:rsidR="00C377F0" w:rsidRDefault="00C377F0" w:rsidP="00C377F0">
      <w:pPr>
        <w:widowControl w:val="0"/>
        <w:tabs>
          <w:tab w:val="left" w:pos="9400"/>
        </w:tabs>
        <w:autoSpaceDE w:val="0"/>
        <w:autoSpaceDN w:val="0"/>
        <w:adjustRightInd w:val="0"/>
        <w:spacing w:after="0"/>
        <w:ind w:left="160" w:firstLine="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C.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American National/State/Local Government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9 Hrs.</w:t>
      </w:r>
    </w:p>
    <w:p w:rsidR="00C377F0" w:rsidRDefault="00C377F0" w:rsidP="00C377F0">
      <w:pPr>
        <w:widowControl w:val="0"/>
        <w:autoSpaceDE w:val="0"/>
        <w:autoSpaceDN w:val="0"/>
        <w:adjustRightInd w:val="0"/>
        <w:spacing w:before="12" w:after="0"/>
        <w:ind w:left="160" w:firstLine="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(3 hours each)</w:t>
      </w:r>
    </w:p>
    <w:p w:rsidR="00C377F0" w:rsidRDefault="00C377F0" w:rsidP="00C377F0">
      <w:pPr>
        <w:widowControl w:val="0"/>
        <w:tabs>
          <w:tab w:val="left" w:pos="1040"/>
          <w:tab w:val="left" w:pos="2300"/>
        </w:tabs>
        <w:autoSpaceDE w:val="0"/>
        <w:autoSpaceDN w:val="0"/>
        <w:adjustRightInd w:val="0"/>
        <w:spacing w:before="9" w:after="0"/>
        <w:ind w:left="160" w:firstLine="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</w:t>
      </w:r>
      <w:r>
        <w:rPr>
          <w:rFonts w:ascii="Times New Roman" w:hAnsi="Times New Roman"/>
          <w:color w:val="191919"/>
          <w:sz w:val="18"/>
          <w:szCs w:val="18"/>
        </w:rPr>
        <w:tab/>
        <w:t>3601</w:t>
      </w:r>
      <w:r>
        <w:rPr>
          <w:rFonts w:ascii="Times New Roman" w:hAnsi="Times New Roman"/>
          <w:color w:val="191919"/>
          <w:sz w:val="18"/>
          <w:szCs w:val="18"/>
        </w:rPr>
        <w:tab/>
        <w:t>State and Local Government</w:t>
      </w:r>
    </w:p>
    <w:p w:rsidR="00C377F0" w:rsidRDefault="00C377F0" w:rsidP="00C377F0">
      <w:pPr>
        <w:widowControl w:val="0"/>
        <w:autoSpaceDE w:val="0"/>
        <w:autoSpaceDN w:val="0"/>
        <w:adjustRightInd w:val="0"/>
        <w:spacing w:before="9" w:after="0"/>
        <w:ind w:left="160" w:right="1180" w:firstLine="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Choos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6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America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Governmen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electiv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3000-400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level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Thes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elective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includ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followin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(</w:t>
      </w:r>
      <w:r>
        <w:rPr>
          <w:rFonts w:ascii="Times New Roman" w:hAnsi="Times New Roman"/>
          <w:color w:val="191919"/>
          <w:sz w:val="18"/>
          <w:szCs w:val="18"/>
        </w:rPr>
        <w:t>3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each):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780"/>
        <w:gridCol w:w="1039"/>
        <w:gridCol w:w="3772"/>
      </w:tblGrid>
      <w:tr w:rsidR="00C377F0" w:rsidRPr="007A7452" w:rsidTr="00C377F0">
        <w:trPr>
          <w:trHeight w:hRule="exact" w:val="234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6" w:after="0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6" w:after="0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36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6" w:after="0"/>
              <w:ind w:left="221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Urban Politics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3612</w:t>
            </w: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1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African-American Politics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3813</w:t>
            </w: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1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Public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Administration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3614</w:t>
            </w: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1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 Presidency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3815</w:t>
            </w: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1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Municipal Government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3616</w:t>
            </w: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1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Political Parties and Pressure Groups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3617</w:t>
            </w: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1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 Legislative Process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3618</w:t>
            </w: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1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Elections and Electoral Behavior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4814</w:t>
            </w: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1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Theory and Practice of Public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Administration</w:t>
            </w:r>
          </w:p>
        </w:tc>
      </w:tr>
      <w:tr w:rsidR="00C377F0" w:rsidRPr="007A7452" w:rsidTr="00C377F0">
        <w:trPr>
          <w:trHeight w:hRule="exact" w:val="298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4818</w:t>
            </w: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1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Public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Administration Internship</w:t>
            </w:r>
          </w:p>
        </w:tc>
      </w:tr>
    </w:tbl>
    <w:p w:rsidR="00C377F0" w:rsidRDefault="00C377F0" w:rsidP="00C377F0">
      <w:pPr>
        <w:widowControl w:val="0"/>
        <w:tabs>
          <w:tab w:val="left" w:pos="1040"/>
          <w:tab w:val="left" w:pos="2300"/>
          <w:tab w:val="left" w:pos="9360"/>
          <w:tab w:val="left" w:pos="9400"/>
        </w:tabs>
        <w:autoSpaceDE w:val="0"/>
        <w:autoSpaceDN w:val="0"/>
        <w:adjustRightInd w:val="0"/>
        <w:spacing w:after="0" w:line="252" w:lineRule="auto"/>
        <w:ind w:left="160" w:right="1342" w:firstLine="20"/>
        <w:jc w:val="both"/>
        <w:rPr>
          <w:rFonts w:ascii="Times New Roman" w:hAnsi="Times New Roman"/>
          <w:b/>
          <w:bCs/>
          <w:color w:val="191919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D. Constitutional Law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9 Hrs.</w:t>
      </w:r>
    </w:p>
    <w:p w:rsidR="00C377F0" w:rsidRDefault="00C377F0" w:rsidP="00C377F0">
      <w:pPr>
        <w:widowControl w:val="0"/>
        <w:tabs>
          <w:tab w:val="left" w:pos="1040"/>
          <w:tab w:val="left" w:pos="2300"/>
          <w:tab w:val="left" w:pos="9360"/>
          <w:tab w:val="left" w:pos="9400"/>
        </w:tabs>
        <w:autoSpaceDE w:val="0"/>
        <w:autoSpaceDN w:val="0"/>
        <w:adjustRightInd w:val="0"/>
        <w:spacing w:after="0" w:line="252" w:lineRule="auto"/>
        <w:ind w:left="160" w:right="1342" w:firstLine="20"/>
        <w:jc w:val="both"/>
        <w:rPr>
          <w:rFonts w:ascii="Times New Roman" w:hAnsi="Times New Roman"/>
          <w:color w:val="191919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>POLS</w:t>
      </w:r>
      <w:r>
        <w:rPr>
          <w:rFonts w:ascii="Times New Roman" w:hAnsi="Times New Roman"/>
          <w:color w:val="191919"/>
          <w:sz w:val="18"/>
          <w:szCs w:val="18"/>
        </w:rPr>
        <w:tab/>
        <w:t>3701</w:t>
      </w:r>
      <w:r>
        <w:rPr>
          <w:rFonts w:ascii="Times New Roman" w:hAnsi="Times New Roman"/>
          <w:color w:val="191919"/>
          <w:sz w:val="18"/>
          <w:szCs w:val="18"/>
        </w:rPr>
        <w:tab/>
        <w:t>Judicial Process</w:t>
      </w:r>
      <w:r>
        <w:rPr>
          <w:rFonts w:ascii="Times New Roman" w:hAnsi="Times New Roman"/>
          <w:color w:val="191919"/>
          <w:sz w:val="18"/>
          <w:szCs w:val="18"/>
        </w:rPr>
        <w:tab/>
        <w:t>(3 hrs.)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</w:t>
      </w:r>
    </w:p>
    <w:p w:rsidR="00C377F0" w:rsidRDefault="00C377F0" w:rsidP="00C377F0">
      <w:pPr>
        <w:widowControl w:val="0"/>
        <w:tabs>
          <w:tab w:val="left" w:pos="1040"/>
          <w:tab w:val="left" w:pos="2300"/>
          <w:tab w:val="left" w:pos="9360"/>
          <w:tab w:val="left" w:pos="9400"/>
        </w:tabs>
        <w:autoSpaceDE w:val="0"/>
        <w:autoSpaceDN w:val="0"/>
        <w:adjustRightInd w:val="0"/>
        <w:spacing w:after="0" w:line="252" w:lineRule="auto"/>
        <w:ind w:left="160" w:right="1342" w:firstLine="2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Choose 6 hours from any of the following:</w:t>
      </w:r>
    </w:p>
    <w:p w:rsidR="00C377F0" w:rsidRDefault="002A0B0F" w:rsidP="00C377F0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right="1342" w:firstLine="0"/>
        <w:jc w:val="both"/>
      </w:pPr>
      <w:r w:rsidRPr="002A0B0F">
        <w:rPr>
          <w:rFonts w:ascii="Calibri" w:hAnsi="Calibri"/>
          <w:noProof/>
          <w:lang w:eastAsia="en-US"/>
        </w:rPr>
        <w:pict>
          <v:shape id="Text Box 3044" o:spid="_x0000_s1051" type="#_x0000_t202" style="position:absolute;left:0;text-align:left;margin-left:34pt;margin-top:4.05pt;width:230pt;height:37.4pt;z-index:-25164697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" o:allowincell="f" filled="f" stroked="f">
            <v:textbox inset="0,0,0,0">
              <w:txbxContent>
                <w:tbl>
                  <w:tblPr>
                    <w:tblW w:w="4796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720"/>
                    <w:gridCol w:w="180"/>
                    <w:gridCol w:w="933"/>
                    <w:gridCol w:w="106"/>
                    <w:gridCol w:w="2751"/>
                    <w:gridCol w:w="106"/>
                  </w:tblGrid>
                  <w:tr w:rsidR="00C06A78" w:rsidRPr="007A7452" w:rsidTr="00C377F0">
                    <w:trPr>
                      <w:gridAfter w:val="1"/>
                      <w:wAfter w:w="106" w:type="dxa"/>
                      <w:trHeight w:hRule="exact" w:val="234"/>
                    </w:trPr>
                    <w:tc>
                      <w:tcPr>
                        <w:tcW w:w="7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" w:after="0"/>
                          <w:ind w:left="40"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POLS</w:t>
                        </w:r>
                      </w:p>
                    </w:tc>
                    <w:tc>
                      <w:tcPr>
                        <w:tcW w:w="1113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" w:after="0"/>
                          <w:ind w:left="223" w:hanging="43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3702</w:t>
                        </w:r>
                      </w:p>
                    </w:tc>
                    <w:tc>
                      <w:tcPr>
                        <w:tcW w:w="2857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" w:after="0"/>
                          <w:ind w:left="327" w:hanging="4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American Constitutional History</w:t>
                        </w:r>
                      </w:p>
                    </w:tc>
                  </w:tr>
                  <w:tr w:rsidR="00C06A78" w:rsidRPr="007A7452" w:rsidTr="00C377F0">
                    <w:trPr>
                      <w:trHeight w:hRule="exact" w:val="216"/>
                    </w:trPr>
                    <w:tc>
                      <w:tcPr>
                        <w:tcW w:w="900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 w:firstLine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POLS</w:t>
                        </w:r>
                      </w:p>
                    </w:tc>
                    <w:tc>
                      <w:tcPr>
                        <w:tcW w:w="1039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firstLine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3703</w:t>
                        </w:r>
                      </w:p>
                    </w:tc>
                    <w:tc>
                      <w:tcPr>
                        <w:tcW w:w="2857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221" w:firstLine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Constitutional Law I</w:t>
                        </w:r>
                      </w:p>
                    </w:tc>
                  </w:tr>
                  <w:tr w:rsidR="00C06A78" w:rsidRPr="007A7452" w:rsidTr="00C377F0">
                    <w:trPr>
                      <w:trHeight w:hRule="exact" w:val="298"/>
                    </w:trPr>
                    <w:tc>
                      <w:tcPr>
                        <w:tcW w:w="900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 w:firstLine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POLS</w:t>
                        </w:r>
                      </w:p>
                    </w:tc>
                    <w:tc>
                      <w:tcPr>
                        <w:tcW w:w="1039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firstLine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3704</w:t>
                        </w:r>
                      </w:p>
                    </w:tc>
                    <w:tc>
                      <w:tcPr>
                        <w:tcW w:w="2857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221" w:firstLine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Constitutional Law II</w:t>
                        </w:r>
                      </w:p>
                    </w:tc>
                  </w:tr>
                </w:tbl>
                <w:p w:rsidR="00C06A78" w:rsidRDefault="00C06A78" w:rsidP="00C377F0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shape>
        </w:pict>
      </w:r>
    </w:p>
    <w:p w:rsidR="00C377F0" w:rsidRDefault="00C377F0" w:rsidP="00C377F0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right="1342" w:firstLine="0"/>
        <w:jc w:val="both"/>
      </w:pPr>
    </w:p>
    <w:p w:rsidR="00C377F0" w:rsidRDefault="00C377F0" w:rsidP="00C377F0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right="1342" w:firstLine="0"/>
        <w:jc w:val="both"/>
      </w:pPr>
    </w:p>
    <w:p w:rsidR="00C377F0" w:rsidRDefault="00C377F0" w:rsidP="00C377F0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right="1342" w:firstLine="0"/>
        <w:jc w:val="both"/>
      </w:pPr>
    </w:p>
    <w:p w:rsidR="00C377F0" w:rsidRDefault="00C377F0" w:rsidP="00C377F0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right="1342" w:firstLine="0"/>
        <w:jc w:val="both"/>
      </w:pPr>
    </w:p>
    <w:p w:rsidR="00C377F0" w:rsidRDefault="00C377F0" w:rsidP="00C377F0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right="1342" w:firstLine="0"/>
        <w:jc w:val="both"/>
      </w:pPr>
    </w:p>
    <w:p w:rsidR="00C377F0" w:rsidRDefault="00C377F0" w:rsidP="00C377F0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right="1342" w:firstLine="0"/>
        <w:jc w:val="both"/>
      </w:pPr>
    </w:p>
    <w:p w:rsidR="00C377F0" w:rsidRDefault="00C377F0" w:rsidP="00C377F0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right="1342" w:firstLine="0"/>
        <w:jc w:val="both"/>
      </w:pPr>
    </w:p>
    <w:p w:rsidR="00C377F0" w:rsidRDefault="00C377F0" w:rsidP="00C377F0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right="1342" w:firstLine="0"/>
        <w:jc w:val="both"/>
      </w:pPr>
    </w:p>
    <w:p w:rsidR="00C377F0" w:rsidRDefault="00C377F0" w:rsidP="00C377F0">
      <w:pPr>
        <w:widowControl w:val="0"/>
        <w:autoSpaceDE w:val="0"/>
        <w:autoSpaceDN w:val="0"/>
        <w:adjustRightInd w:val="0"/>
        <w:spacing w:before="30" w:after="0"/>
        <w:ind w:left="90" w:right="6332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E. P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ofessional Electives (3 hours each) 9 Hrs.</w:t>
      </w:r>
    </w:p>
    <w:p w:rsidR="00C377F0" w:rsidRDefault="00C377F0" w:rsidP="00C377F0">
      <w:pPr>
        <w:widowControl w:val="0"/>
        <w:tabs>
          <w:tab w:val="left" w:pos="1900"/>
          <w:tab w:val="left" w:pos="3160"/>
        </w:tabs>
        <w:autoSpaceDE w:val="0"/>
        <w:autoSpaceDN w:val="0"/>
        <w:adjustRightInd w:val="0"/>
        <w:spacing w:before="12" w:after="0"/>
        <w:ind w:left="90" w:right="40" w:hanging="3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</w:t>
      </w:r>
      <w:r>
        <w:rPr>
          <w:rFonts w:ascii="Times New Roman" w:hAnsi="Times New Roman"/>
          <w:color w:val="191919"/>
          <w:sz w:val="18"/>
          <w:szCs w:val="18"/>
        </w:rPr>
        <w:tab/>
        <w:t>3609</w:t>
      </w:r>
      <w:r>
        <w:rPr>
          <w:rFonts w:ascii="Times New Roman" w:hAnsi="Times New Roman"/>
          <w:color w:val="191919"/>
          <w:sz w:val="18"/>
          <w:szCs w:val="18"/>
        </w:rPr>
        <w:tab/>
        <w:t>American Foreign Policy</w:t>
      </w:r>
    </w:p>
    <w:p w:rsidR="00C377F0" w:rsidRDefault="00C377F0" w:rsidP="00C377F0">
      <w:pPr>
        <w:widowControl w:val="0"/>
        <w:tabs>
          <w:tab w:val="left" w:pos="1900"/>
          <w:tab w:val="left" w:pos="3160"/>
        </w:tabs>
        <w:autoSpaceDE w:val="0"/>
        <w:autoSpaceDN w:val="0"/>
        <w:adjustRightInd w:val="0"/>
        <w:spacing w:before="9" w:after="0"/>
        <w:ind w:left="90" w:right="40" w:hanging="3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</w:t>
      </w:r>
      <w:r>
        <w:rPr>
          <w:rFonts w:ascii="Times New Roman" w:hAnsi="Times New Roman"/>
          <w:color w:val="191919"/>
          <w:sz w:val="18"/>
          <w:szCs w:val="18"/>
        </w:rPr>
        <w:tab/>
        <w:t>3705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6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rial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Advocacy</w:t>
      </w:r>
    </w:p>
    <w:p w:rsidR="00C377F0" w:rsidRDefault="00C377F0" w:rsidP="00C377F0">
      <w:pPr>
        <w:widowControl w:val="0"/>
        <w:tabs>
          <w:tab w:val="left" w:pos="1900"/>
          <w:tab w:val="left" w:pos="3160"/>
        </w:tabs>
        <w:autoSpaceDE w:val="0"/>
        <w:autoSpaceDN w:val="0"/>
        <w:adjustRightInd w:val="0"/>
        <w:spacing w:before="9" w:after="0"/>
        <w:ind w:left="90" w:right="40" w:hanging="3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</w:t>
      </w:r>
      <w:r>
        <w:rPr>
          <w:rFonts w:ascii="Times New Roman" w:hAnsi="Times New Roman"/>
          <w:color w:val="191919"/>
          <w:sz w:val="18"/>
          <w:szCs w:val="18"/>
        </w:rPr>
        <w:tab/>
        <w:t>3708</w:t>
      </w:r>
      <w:r>
        <w:rPr>
          <w:rFonts w:ascii="Times New Roman" w:hAnsi="Times New Roman"/>
          <w:color w:val="191919"/>
          <w:sz w:val="18"/>
          <w:szCs w:val="18"/>
        </w:rPr>
        <w:tab/>
        <w:t>Civil Rights and Minorities</w:t>
      </w:r>
    </w:p>
    <w:p w:rsidR="00C377F0" w:rsidRDefault="00C377F0" w:rsidP="00C377F0">
      <w:pPr>
        <w:widowControl w:val="0"/>
        <w:tabs>
          <w:tab w:val="left" w:pos="1900"/>
          <w:tab w:val="left" w:pos="3160"/>
        </w:tabs>
        <w:autoSpaceDE w:val="0"/>
        <w:autoSpaceDN w:val="0"/>
        <w:adjustRightInd w:val="0"/>
        <w:spacing w:before="9" w:after="0"/>
        <w:ind w:left="90" w:right="40" w:hanging="3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</w:t>
      </w:r>
      <w:r>
        <w:rPr>
          <w:rFonts w:ascii="Times New Roman" w:hAnsi="Times New Roman"/>
          <w:color w:val="191919"/>
          <w:sz w:val="18"/>
          <w:szCs w:val="18"/>
        </w:rPr>
        <w:tab/>
        <w:t>4515</w:t>
      </w:r>
      <w:r>
        <w:rPr>
          <w:rFonts w:ascii="Times New Roman" w:hAnsi="Times New Roman"/>
          <w:color w:val="191919"/>
          <w:sz w:val="18"/>
          <w:szCs w:val="18"/>
        </w:rPr>
        <w:tab/>
        <w:t>International 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ganizations</w:t>
      </w:r>
    </w:p>
    <w:p w:rsidR="00C377F0" w:rsidRDefault="00C377F0" w:rsidP="00C377F0">
      <w:pPr>
        <w:widowControl w:val="0"/>
        <w:tabs>
          <w:tab w:val="left" w:pos="1900"/>
          <w:tab w:val="left" w:pos="3160"/>
          <w:tab w:val="left" w:pos="9450"/>
        </w:tabs>
        <w:autoSpaceDE w:val="0"/>
        <w:autoSpaceDN w:val="0"/>
        <w:adjustRightInd w:val="0"/>
        <w:spacing w:before="9" w:after="0" w:line="250" w:lineRule="auto"/>
        <w:ind w:left="90" w:right="40" w:hanging="30"/>
        <w:jc w:val="both"/>
        <w:rPr>
          <w:rFonts w:ascii="Times New Roman" w:hAnsi="Times New Roman"/>
          <w:color w:val="191919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</w:t>
      </w:r>
      <w:r>
        <w:rPr>
          <w:rFonts w:ascii="Times New Roman" w:hAnsi="Times New Roman"/>
          <w:color w:val="191919"/>
          <w:sz w:val="18"/>
          <w:szCs w:val="18"/>
        </w:rPr>
        <w:tab/>
        <w:t>4818</w:t>
      </w:r>
      <w:r>
        <w:rPr>
          <w:rFonts w:ascii="Times New Roman" w:hAnsi="Times New Roman"/>
          <w:color w:val="191919"/>
          <w:sz w:val="18"/>
          <w:szCs w:val="18"/>
        </w:rPr>
        <w:tab/>
        <w:t>Public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Administration Internship</w:t>
      </w:r>
      <w:r>
        <w:rPr>
          <w:rFonts w:ascii="Times New Roman" w:hAnsi="Times New Roman"/>
          <w:color w:val="191919"/>
          <w:sz w:val="18"/>
          <w:szCs w:val="18"/>
        </w:rPr>
        <w:tab/>
        <w:t>(3 hours) or POLS</w:t>
      </w:r>
      <w:r>
        <w:rPr>
          <w:rFonts w:ascii="Times New Roman" w:hAnsi="Times New Roman"/>
          <w:color w:val="191919"/>
          <w:sz w:val="18"/>
          <w:szCs w:val="18"/>
        </w:rPr>
        <w:tab/>
        <w:t>4619</w:t>
      </w:r>
      <w:r>
        <w:rPr>
          <w:rFonts w:ascii="Times New Roman" w:hAnsi="Times New Roman"/>
          <w:color w:val="191919"/>
          <w:sz w:val="18"/>
          <w:szCs w:val="18"/>
        </w:rPr>
        <w:tab/>
        <w:t>Legislative Internship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(6 hours) </w:t>
      </w:r>
    </w:p>
    <w:p w:rsidR="00C377F0" w:rsidRDefault="00C377F0" w:rsidP="00C377F0">
      <w:pPr>
        <w:widowControl w:val="0"/>
        <w:tabs>
          <w:tab w:val="left" w:pos="1900"/>
          <w:tab w:val="left" w:pos="3160"/>
          <w:tab w:val="left" w:pos="9450"/>
        </w:tabs>
        <w:autoSpaceDE w:val="0"/>
        <w:autoSpaceDN w:val="0"/>
        <w:adjustRightInd w:val="0"/>
        <w:spacing w:before="9" w:after="0" w:line="250" w:lineRule="auto"/>
        <w:ind w:left="90" w:right="40" w:hanging="30"/>
        <w:jc w:val="both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>C,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or D that are not used to satisfy electives in those areas</w:t>
      </w:r>
    </w:p>
    <w:p w:rsidR="00C377F0" w:rsidRDefault="00C377F0" w:rsidP="00C377F0">
      <w:pPr>
        <w:widowControl w:val="0"/>
        <w:autoSpaceDE w:val="0"/>
        <w:autoSpaceDN w:val="0"/>
        <w:adjustRightInd w:val="0"/>
        <w:spacing w:before="13" w:after="0" w:line="200" w:lineRule="exact"/>
        <w:ind w:left="90" w:right="40"/>
        <w:rPr>
          <w:rFonts w:ascii="Times New Roman" w:hAnsi="Times New Roman"/>
          <w:color w:val="000000"/>
          <w:sz w:val="20"/>
          <w:szCs w:val="20"/>
        </w:rPr>
      </w:pPr>
    </w:p>
    <w:p w:rsidR="00C377F0" w:rsidRDefault="00C377F0" w:rsidP="00C377F0">
      <w:pPr>
        <w:widowControl w:val="0"/>
        <w:autoSpaceDE w:val="0"/>
        <w:autoSpaceDN w:val="0"/>
        <w:adjustRightInd w:val="0"/>
        <w:spacing w:after="0"/>
        <w:ind w:left="90" w:right="40" w:firstLine="0"/>
        <w:jc w:val="both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b/>
          <w:bCs/>
          <w:color w:val="191919"/>
          <w:sz w:val="18"/>
          <w:szCs w:val="18"/>
        </w:rPr>
        <w:t>General Electives Up to 10 Hrs.</w:t>
      </w:r>
      <w:proofErr w:type="gramEnd"/>
    </w:p>
    <w:p w:rsidR="00C377F0" w:rsidRDefault="00C377F0" w:rsidP="00C377F0">
      <w:pPr>
        <w:widowControl w:val="0"/>
        <w:autoSpaceDE w:val="0"/>
        <w:autoSpaceDN w:val="0"/>
        <w:adjustRightInd w:val="0"/>
        <w:spacing w:before="1" w:after="0" w:line="200" w:lineRule="exact"/>
        <w:ind w:left="90" w:right="40"/>
        <w:rPr>
          <w:rFonts w:ascii="Times New Roman" w:hAnsi="Times New Roman"/>
          <w:color w:val="000000"/>
          <w:sz w:val="20"/>
          <w:szCs w:val="20"/>
        </w:rPr>
      </w:pPr>
    </w:p>
    <w:p w:rsidR="00C377F0" w:rsidRDefault="00C377F0" w:rsidP="00C377F0">
      <w:pPr>
        <w:widowControl w:val="0"/>
        <w:autoSpaceDE w:val="0"/>
        <w:autoSpaceDN w:val="0"/>
        <w:adjustRightInd w:val="0"/>
        <w:spacing w:after="0" w:line="250" w:lineRule="auto"/>
        <w:ind w:left="90" w:right="40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ROGRAM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TUDY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FOR</w:t>
      </w:r>
      <w:r>
        <w:rPr>
          <w:rFonts w:ascii="Times New Roman" w:hAnsi="Times New Roman"/>
          <w:b/>
          <w:bCs/>
          <w:color w:val="191919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THE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TS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EGREE IN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OLITICAL</w:t>
      </w:r>
      <w:r>
        <w:rPr>
          <w:rFonts w:ascii="Times New Roman" w:hAnsi="Times New Roman"/>
          <w:b/>
          <w:bCs/>
          <w:color w:val="191919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CIENCE</w:t>
      </w:r>
    </w:p>
    <w:p w:rsidR="00C377F0" w:rsidRDefault="00C377F0" w:rsidP="00C377F0">
      <w:pPr>
        <w:widowControl w:val="0"/>
        <w:autoSpaceDE w:val="0"/>
        <w:autoSpaceDN w:val="0"/>
        <w:adjustRightInd w:val="0"/>
        <w:spacing w:before="39" w:after="0"/>
        <w:ind w:left="90" w:right="4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124 Semester Hours</w:t>
      </w: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347"/>
        <w:gridCol w:w="1873"/>
        <w:gridCol w:w="1090"/>
        <w:gridCol w:w="2015"/>
        <w:gridCol w:w="2513"/>
        <w:gridCol w:w="919"/>
      </w:tblGrid>
      <w:tr w:rsidR="00C377F0" w:rsidRPr="007A7452" w:rsidTr="00C377F0">
        <w:trPr>
          <w:trHeight w:hRule="exact" w:val="517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70" w:after="0"/>
              <w:ind w:left="40" w:firstLine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eshma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12" w:after="0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70" w:after="0"/>
              <w:ind w:left="83" w:hanging="3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Fall</w:t>
            </w:r>
          </w:p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12" w:after="0"/>
              <w:ind w:firstLine="5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Eng. Comp. I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9" w:after="0" w:line="280" w:lineRule="exact"/>
              <w:rPr>
                <w:rFonts w:ascii="Times New Roman" w:hAnsi="Times New Roman"/>
                <w:sz w:val="28"/>
                <w:szCs w:val="28"/>
              </w:rPr>
            </w:pPr>
          </w:p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70" w:after="0"/>
              <w:ind w:left="684" w:right="750" w:firstLine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Spring</w:t>
            </w:r>
          </w:p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12" w:after="0"/>
              <w:ind w:left="7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102</w:t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9" w:after="0" w:line="280" w:lineRule="exact"/>
              <w:rPr>
                <w:rFonts w:ascii="Times New Roman" w:hAnsi="Times New Roman"/>
                <w:sz w:val="28"/>
                <w:szCs w:val="28"/>
              </w:rPr>
            </w:pPr>
          </w:p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ind w:left="11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Eng. Comp. II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70" w:after="0"/>
              <w:ind w:right="-103" w:firstLine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edi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Hrs.</w:t>
            </w:r>
          </w:p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12" w:after="0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TH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College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Algebra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Area B Elective</w:t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ASU 1200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Freshman Seminar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COMM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5" w:right="-34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Fundamental of Public Speaking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 Elective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77F0" w:rsidRPr="007A7452" w:rsidTr="00C377F0">
        <w:trPr>
          <w:trHeight w:hRule="exact" w:val="216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1002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African. Dias.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right="-20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Science Elec.</w:t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C377F0" w:rsidRPr="007A7452" w:rsidTr="00C377F0">
        <w:trPr>
          <w:trHeight w:hRule="exact" w:val="214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Science Elective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POLS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U.S. and GA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Government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377F0" w:rsidRPr="007A7452" w:rsidTr="00C377F0">
        <w:trPr>
          <w:trHeight w:hRule="exact" w:val="322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7" w:firstLine="3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  <w:tr w:rsidR="00C377F0" w:rsidRPr="007A7452" w:rsidTr="00C377F0">
        <w:trPr>
          <w:trHeight w:hRule="exact" w:val="326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96" w:after="0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Sophomo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77F0" w:rsidRPr="007A7452" w:rsidTr="00C377F0">
        <w:trPr>
          <w:trHeight w:hRule="exact" w:val="218"/>
        </w:trPr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tabs>
                <w:tab w:val="left" w:pos="1480"/>
              </w:tabs>
              <w:autoSpaceDE w:val="0"/>
              <w:autoSpaceDN w:val="0"/>
              <w:adjustRightInd w:val="0"/>
              <w:spacing w:after="0" w:line="177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Lit. I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Science Elec.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6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Fine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Arts Elective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Science Elec.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tabs>
                <w:tab w:val="left" w:pos="1460"/>
              </w:tabs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2101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Intro. to Pol. Sci.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Foreign Language Sequence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6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 Elective (Area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A)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C377F0" w:rsidRPr="007A7452" w:rsidTr="00C377F0">
        <w:trPr>
          <w:trHeight w:hRule="exact" w:val="214"/>
        </w:trPr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Science Elective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 Government Elec. 3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77F0" w:rsidRPr="007A7452" w:rsidTr="00C377F0">
        <w:trPr>
          <w:trHeight w:hRule="exact" w:val="322"/>
        </w:trPr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firstLine="2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  <w:tr w:rsidR="00C377F0" w:rsidRPr="007A7452" w:rsidTr="00C377F0">
        <w:trPr>
          <w:trHeight w:hRule="exact" w:val="326"/>
        </w:trPr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96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Junior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77F0" w:rsidRPr="007A7452" w:rsidTr="00C377F0">
        <w:trPr>
          <w:trHeight w:hRule="exact" w:val="218"/>
        </w:trPr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Science Elective (Area E)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8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35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 or POLS 4512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6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tabs>
                <w:tab w:val="left" w:pos="1460"/>
              </w:tabs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3601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St./Local Government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tabs>
                <w:tab w:val="left" w:pos="2140"/>
              </w:tabs>
              <w:autoSpaceDE w:val="0"/>
              <w:autoSpaceDN w:val="0"/>
              <w:adjustRightInd w:val="0"/>
              <w:spacing w:after="0" w:line="195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4401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Hist. Pol.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Thought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Science Elective (Area F)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Const. Law Elective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tabs>
                <w:tab w:val="left" w:pos="1460"/>
              </w:tabs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4371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Research Methods I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Inte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>r</w:t>
            </w:r>
            <w:proofErr w:type="gram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./</w:t>
            </w:r>
            <w:proofErr w:type="gram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Comp. Government.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tabs>
                <w:tab w:val="left" w:pos="1460"/>
              </w:tabs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3701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Judicial Process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Elective (3000-4000)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377F0" w:rsidRPr="007A7452" w:rsidTr="00C377F0">
        <w:trPr>
          <w:trHeight w:hRule="exact" w:val="214"/>
        </w:trPr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 Elective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77F0" w:rsidRPr="007A7452" w:rsidTr="00C377F0">
        <w:trPr>
          <w:trHeight w:hRule="exact" w:val="322"/>
        </w:trPr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7" w:firstLine="12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  <w:tr w:rsidR="00C377F0" w:rsidRPr="007A7452" w:rsidTr="00C377F0">
        <w:trPr>
          <w:trHeight w:hRule="exact" w:val="326"/>
        </w:trPr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96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Senior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77F0" w:rsidRPr="007A7452" w:rsidTr="00C377F0">
        <w:trPr>
          <w:trHeight w:hRule="exact" w:val="218"/>
        </w:trPr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tabs>
                <w:tab w:val="left" w:pos="1460"/>
              </w:tabs>
              <w:autoSpaceDE w:val="0"/>
              <w:autoSpaceDN w:val="0"/>
              <w:adjustRightInd w:val="0"/>
              <w:spacing w:after="0" w:line="197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4372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Research Methods II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Elec. (3000-4000)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6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 Government Elective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General Elective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" w:firstLine="12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Inte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./Comp. Government Elec.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77F0" w:rsidRPr="007A7452" w:rsidTr="00C377F0">
        <w:trPr>
          <w:trHeight w:hRule="exact" w:val="216"/>
        </w:trPr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Const. Law Elec.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77F0" w:rsidRPr="007A7452" w:rsidTr="00C377F0">
        <w:trPr>
          <w:trHeight w:hRule="exact" w:val="214"/>
        </w:trPr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Elective (3000-4000)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77F0" w:rsidRPr="007A7452" w:rsidTr="00C377F0">
        <w:trPr>
          <w:trHeight w:hRule="exact" w:val="296"/>
        </w:trPr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7" w:firstLine="12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</w:tbl>
    <w:p w:rsidR="00C377F0" w:rsidRDefault="00C377F0" w:rsidP="00C377F0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right="1342" w:firstLine="0"/>
        <w:jc w:val="both"/>
      </w:pPr>
    </w:p>
    <w:p w:rsidR="00C377F0" w:rsidRDefault="00C377F0" w:rsidP="00C377F0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right="1342" w:firstLine="0"/>
        <w:jc w:val="both"/>
      </w:pPr>
    </w:p>
    <w:p w:rsidR="00C377F0" w:rsidRDefault="00C377F0" w:rsidP="00C377F0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right="1342" w:firstLine="0"/>
        <w:jc w:val="both"/>
      </w:pPr>
    </w:p>
    <w:p w:rsidR="00C377F0" w:rsidRDefault="00C377F0" w:rsidP="00426445">
      <w:pPr>
        <w:pStyle w:val="Heading2"/>
        <w:ind w:left="180" w:firstLine="0"/>
        <w:rPr>
          <w:rFonts w:ascii="Times New Roman" w:hAnsi="Times New Roman"/>
          <w:color w:val="000000"/>
          <w:sz w:val="24"/>
          <w:szCs w:val="24"/>
        </w:rPr>
      </w:pPr>
      <w:bookmarkStart w:id="203" w:name="_Toc295327605"/>
      <w:bookmarkStart w:id="204" w:name="_Toc295562551"/>
      <w:bookmarkStart w:id="205" w:name="_Toc295574489"/>
      <w:bookmarkStart w:id="206" w:name="_Toc295575538"/>
      <w:r>
        <w:rPr>
          <w:rFonts w:ascii="Times New Roman" w:hAnsi="Times New Roman"/>
          <w:color w:val="191919"/>
          <w:sz w:val="32"/>
          <w:szCs w:val="32"/>
        </w:rPr>
        <w:t>M</w:t>
      </w:r>
      <w:r>
        <w:rPr>
          <w:rFonts w:ascii="Times New Roman" w:hAnsi="Times New Roman"/>
          <w:color w:val="191919"/>
          <w:sz w:val="24"/>
          <w:szCs w:val="24"/>
        </w:rPr>
        <w:t>INOR</w:t>
      </w:r>
      <w:r>
        <w:rPr>
          <w:rFonts w:ascii="Times New Roman" w:hAnsi="Times New Roman"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24"/>
          <w:szCs w:val="24"/>
        </w:rPr>
        <w:t>IN</w:t>
      </w:r>
      <w:r>
        <w:rPr>
          <w:rFonts w:ascii="Times New Roman" w:hAnsi="Times New Roman"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32"/>
          <w:szCs w:val="32"/>
        </w:rPr>
        <w:t>I</w:t>
      </w:r>
      <w:r>
        <w:rPr>
          <w:rFonts w:ascii="Times New Roman" w:hAnsi="Times New Roman"/>
          <w:color w:val="191919"/>
          <w:sz w:val="24"/>
          <w:szCs w:val="24"/>
        </w:rPr>
        <w:t>NTERN</w:t>
      </w:r>
      <w:r>
        <w:rPr>
          <w:rFonts w:ascii="Times New Roman" w:hAnsi="Times New Roman"/>
          <w:color w:val="191919"/>
          <w:spacing w:val="-18"/>
          <w:sz w:val="24"/>
          <w:szCs w:val="24"/>
        </w:rPr>
        <w:t>A</w:t>
      </w:r>
      <w:r>
        <w:rPr>
          <w:rFonts w:ascii="Times New Roman" w:hAnsi="Times New Roman"/>
          <w:color w:val="191919"/>
          <w:sz w:val="24"/>
          <w:szCs w:val="24"/>
        </w:rPr>
        <w:t>TIONAL</w:t>
      </w:r>
      <w:r>
        <w:rPr>
          <w:rFonts w:ascii="Times New Roman" w:hAnsi="Times New Roman"/>
          <w:color w:val="191919"/>
          <w:spacing w:val="-11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32"/>
          <w:szCs w:val="32"/>
        </w:rPr>
        <w:t>A</w:t>
      </w:r>
      <w:r>
        <w:rPr>
          <w:rFonts w:ascii="Times New Roman" w:hAnsi="Times New Roman"/>
          <w:color w:val="191919"/>
          <w:sz w:val="24"/>
          <w:szCs w:val="24"/>
        </w:rPr>
        <w:t>F</w:t>
      </w:r>
      <w:r>
        <w:rPr>
          <w:rFonts w:ascii="Times New Roman" w:hAnsi="Times New Roman"/>
          <w:color w:val="191919"/>
          <w:spacing w:val="-18"/>
          <w:sz w:val="24"/>
          <w:szCs w:val="24"/>
        </w:rPr>
        <w:t>F</w:t>
      </w:r>
      <w:r>
        <w:rPr>
          <w:rFonts w:ascii="Times New Roman" w:hAnsi="Times New Roman"/>
          <w:color w:val="191919"/>
          <w:sz w:val="24"/>
          <w:szCs w:val="24"/>
        </w:rPr>
        <w:t>AIRS</w:t>
      </w:r>
      <w:bookmarkEnd w:id="203"/>
      <w:bookmarkEnd w:id="204"/>
      <w:bookmarkEnd w:id="205"/>
      <w:bookmarkEnd w:id="206"/>
    </w:p>
    <w:p w:rsidR="00C377F0" w:rsidRDefault="00C377F0" w:rsidP="00C377F0">
      <w:pPr>
        <w:widowControl w:val="0"/>
        <w:autoSpaceDE w:val="0"/>
        <w:autoSpaceDN w:val="0"/>
        <w:adjustRightInd w:val="0"/>
        <w:spacing w:before="55" w:after="0"/>
        <w:ind w:left="180" w:right="310" w:hanging="1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 International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fairs concentration requires 18 semester hours (6 courses).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 student must complete the following requir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>d courses:</w:t>
      </w:r>
    </w:p>
    <w:p w:rsidR="00C377F0" w:rsidRDefault="00C377F0" w:rsidP="00C377F0">
      <w:pPr>
        <w:widowControl w:val="0"/>
        <w:autoSpaceDE w:val="0"/>
        <w:autoSpaceDN w:val="0"/>
        <w:adjustRightInd w:val="0"/>
        <w:spacing w:before="5" w:after="0" w:line="220" w:lineRule="exact"/>
        <w:ind w:left="180" w:right="310" w:hanging="10"/>
        <w:jc w:val="both"/>
        <w:rPr>
          <w:rFonts w:ascii="Times New Roman" w:hAnsi="Times New Roman"/>
          <w:color w:val="000000"/>
        </w:rPr>
      </w:pPr>
    </w:p>
    <w:p w:rsidR="00C377F0" w:rsidRDefault="00C377F0" w:rsidP="00C377F0">
      <w:pPr>
        <w:widowControl w:val="0"/>
        <w:tabs>
          <w:tab w:val="left" w:pos="1520"/>
        </w:tabs>
        <w:autoSpaceDE w:val="0"/>
        <w:autoSpaceDN w:val="0"/>
        <w:adjustRightInd w:val="0"/>
        <w:spacing w:after="0"/>
        <w:ind w:left="180" w:right="310" w:hanging="1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 35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Comparative Government</w:t>
      </w:r>
    </w:p>
    <w:p w:rsidR="00C377F0" w:rsidRDefault="00C377F0" w:rsidP="00C377F0">
      <w:pPr>
        <w:widowControl w:val="0"/>
        <w:tabs>
          <w:tab w:val="left" w:pos="1520"/>
        </w:tabs>
        <w:autoSpaceDE w:val="0"/>
        <w:autoSpaceDN w:val="0"/>
        <w:adjustRightInd w:val="0"/>
        <w:spacing w:before="9" w:after="0"/>
        <w:ind w:left="180" w:right="310" w:hanging="1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 4514</w:t>
      </w:r>
      <w:r>
        <w:rPr>
          <w:rFonts w:ascii="Times New Roman" w:hAnsi="Times New Roman"/>
          <w:color w:val="191919"/>
          <w:sz w:val="18"/>
          <w:szCs w:val="18"/>
        </w:rPr>
        <w:tab/>
        <w:t>International Relations</w:t>
      </w:r>
    </w:p>
    <w:p w:rsidR="00C377F0" w:rsidRDefault="00C377F0" w:rsidP="00C377F0">
      <w:pPr>
        <w:widowControl w:val="0"/>
        <w:tabs>
          <w:tab w:val="left" w:pos="1520"/>
        </w:tabs>
        <w:autoSpaceDE w:val="0"/>
        <w:autoSpaceDN w:val="0"/>
        <w:adjustRightInd w:val="0"/>
        <w:spacing w:before="9" w:after="0"/>
        <w:ind w:left="180" w:right="310" w:hanging="1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 4819</w:t>
      </w:r>
      <w:r>
        <w:rPr>
          <w:rFonts w:ascii="Times New Roman" w:hAnsi="Times New Roman"/>
          <w:color w:val="191919"/>
          <w:sz w:val="18"/>
          <w:szCs w:val="18"/>
        </w:rPr>
        <w:tab/>
        <w:t>International Political Economy</w:t>
      </w:r>
    </w:p>
    <w:p w:rsidR="00C377F0" w:rsidRDefault="00C377F0" w:rsidP="00C377F0">
      <w:pPr>
        <w:widowControl w:val="0"/>
        <w:tabs>
          <w:tab w:val="left" w:pos="1520"/>
        </w:tabs>
        <w:autoSpaceDE w:val="0"/>
        <w:autoSpaceDN w:val="0"/>
        <w:adjustRightInd w:val="0"/>
        <w:spacing w:before="9" w:after="0" w:line="250" w:lineRule="auto"/>
        <w:ind w:left="180" w:right="310" w:hanging="1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 4820</w:t>
      </w:r>
      <w:r>
        <w:rPr>
          <w:rFonts w:ascii="Times New Roman" w:hAnsi="Times New Roman"/>
          <w:color w:val="191919"/>
          <w:sz w:val="18"/>
          <w:szCs w:val="18"/>
        </w:rPr>
        <w:tab/>
        <w:t>Area Studies (Africa, Caribbean, Eastern Europe &amp; Latin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America) POLS 4821</w:t>
      </w:r>
      <w:r>
        <w:rPr>
          <w:rFonts w:ascii="Times New Roman" w:hAnsi="Times New Roman"/>
          <w:color w:val="191919"/>
          <w:sz w:val="18"/>
          <w:szCs w:val="18"/>
        </w:rPr>
        <w:tab/>
        <w:t>International Internship/Seminar</w:t>
      </w:r>
    </w:p>
    <w:p w:rsidR="00C377F0" w:rsidRDefault="00C377F0" w:rsidP="00C377F0">
      <w:pPr>
        <w:widowControl w:val="0"/>
        <w:tabs>
          <w:tab w:val="left" w:pos="1520"/>
        </w:tabs>
        <w:autoSpaceDE w:val="0"/>
        <w:autoSpaceDN w:val="0"/>
        <w:adjustRightInd w:val="0"/>
        <w:spacing w:after="0"/>
        <w:ind w:left="180" w:right="310" w:hanging="1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lastRenderedPageBreak/>
        <w:t>POLS 4822</w:t>
      </w:r>
      <w:r>
        <w:rPr>
          <w:rFonts w:ascii="Times New Roman" w:hAnsi="Times New Roman"/>
          <w:color w:val="191919"/>
          <w:sz w:val="18"/>
          <w:szCs w:val="18"/>
        </w:rPr>
        <w:tab/>
        <w:t>Politics &amp; Culture of Developing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orld</w:t>
      </w:r>
    </w:p>
    <w:p w:rsidR="00C377F0" w:rsidRDefault="00C377F0" w:rsidP="00C377F0">
      <w:pPr>
        <w:widowControl w:val="0"/>
        <w:autoSpaceDE w:val="0"/>
        <w:autoSpaceDN w:val="0"/>
        <w:adjustRightInd w:val="0"/>
        <w:spacing w:before="5" w:after="0" w:line="220" w:lineRule="exact"/>
        <w:ind w:left="180" w:right="310" w:hanging="10"/>
        <w:jc w:val="both"/>
        <w:rPr>
          <w:rFonts w:ascii="Times New Roman" w:hAnsi="Times New Roman"/>
          <w:color w:val="000000"/>
        </w:rPr>
      </w:pPr>
    </w:p>
    <w:p w:rsidR="00C377F0" w:rsidRDefault="00C377F0" w:rsidP="00C377F0">
      <w:pPr>
        <w:widowControl w:val="0"/>
        <w:autoSpaceDE w:val="0"/>
        <w:autoSpaceDN w:val="0"/>
        <w:adjustRightInd w:val="0"/>
        <w:spacing w:after="0" w:line="250" w:lineRule="auto"/>
        <w:ind w:left="180" w:right="310" w:hanging="1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Requirements: Students majoring in Political Science with a concentration in International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fairs must complete courses in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Am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>rican Government, Introduction to Political Science, Comparative Government, Constitutional La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, Political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Theor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 and Research Methods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 and II.</w:t>
      </w:r>
    </w:p>
    <w:p w:rsidR="00C377F0" w:rsidRDefault="00C377F0" w:rsidP="00C377F0">
      <w:pPr>
        <w:widowControl w:val="0"/>
        <w:autoSpaceDE w:val="0"/>
        <w:autoSpaceDN w:val="0"/>
        <w:adjustRightInd w:val="0"/>
        <w:spacing w:after="0" w:line="200" w:lineRule="exact"/>
        <w:ind w:left="180" w:right="310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C377F0" w:rsidRDefault="00C377F0" w:rsidP="00C377F0">
      <w:pPr>
        <w:widowControl w:val="0"/>
        <w:autoSpaceDE w:val="0"/>
        <w:autoSpaceDN w:val="0"/>
        <w:adjustRightInd w:val="0"/>
        <w:spacing w:before="4" w:after="0" w:line="280" w:lineRule="exact"/>
        <w:ind w:left="180" w:right="31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C377F0" w:rsidRDefault="00C377F0" w:rsidP="00426445">
      <w:pPr>
        <w:pStyle w:val="Heading2"/>
        <w:ind w:left="180" w:firstLine="0"/>
        <w:rPr>
          <w:rFonts w:ascii="Times New Roman" w:hAnsi="Times New Roman"/>
          <w:color w:val="000000"/>
          <w:sz w:val="24"/>
          <w:szCs w:val="24"/>
        </w:rPr>
      </w:pPr>
      <w:bookmarkStart w:id="207" w:name="_Toc295327606"/>
      <w:bookmarkStart w:id="208" w:name="_Toc295562552"/>
      <w:bookmarkStart w:id="209" w:name="_Toc295574490"/>
      <w:bookmarkStart w:id="210" w:name="_Toc295575539"/>
      <w:r>
        <w:rPr>
          <w:rFonts w:ascii="Times New Roman" w:hAnsi="Times New Roman"/>
          <w:color w:val="191919"/>
          <w:sz w:val="32"/>
          <w:szCs w:val="32"/>
        </w:rPr>
        <w:t>P</w:t>
      </w:r>
      <w:r>
        <w:rPr>
          <w:rFonts w:ascii="Times New Roman" w:hAnsi="Times New Roman"/>
          <w:color w:val="191919"/>
          <w:sz w:val="24"/>
          <w:szCs w:val="24"/>
        </w:rPr>
        <w:t>RE</w:t>
      </w:r>
      <w:r>
        <w:rPr>
          <w:rFonts w:ascii="Times New Roman" w:hAnsi="Times New Roman"/>
          <w:color w:val="191919"/>
          <w:sz w:val="32"/>
          <w:szCs w:val="32"/>
        </w:rPr>
        <w:t>-L</w:t>
      </w:r>
      <w:r>
        <w:rPr>
          <w:rFonts w:ascii="Times New Roman" w:hAnsi="Times New Roman"/>
          <w:color w:val="191919"/>
          <w:spacing w:val="-27"/>
          <w:sz w:val="24"/>
          <w:szCs w:val="24"/>
        </w:rPr>
        <w:t>A</w:t>
      </w:r>
      <w:r>
        <w:rPr>
          <w:rFonts w:ascii="Times New Roman" w:hAnsi="Times New Roman"/>
          <w:color w:val="191919"/>
          <w:sz w:val="24"/>
          <w:szCs w:val="24"/>
        </w:rPr>
        <w:t>W</w:t>
      </w:r>
      <w:r>
        <w:rPr>
          <w:rFonts w:ascii="Times New Roman" w:hAnsi="Times New Roman"/>
          <w:color w:val="191919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32"/>
          <w:szCs w:val="32"/>
        </w:rPr>
        <w:t>P</w:t>
      </w:r>
      <w:r>
        <w:rPr>
          <w:rFonts w:ascii="Times New Roman" w:hAnsi="Times New Roman"/>
          <w:color w:val="191919"/>
          <w:sz w:val="24"/>
          <w:szCs w:val="24"/>
        </w:rPr>
        <w:t>ROGRAM</w:t>
      </w:r>
      <w:bookmarkEnd w:id="207"/>
      <w:bookmarkEnd w:id="208"/>
      <w:bookmarkEnd w:id="209"/>
      <w:bookmarkEnd w:id="210"/>
    </w:p>
    <w:p w:rsidR="00C377F0" w:rsidRDefault="00C377F0" w:rsidP="00C377F0">
      <w:pPr>
        <w:widowControl w:val="0"/>
        <w:autoSpaceDE w:val="0"/>
        <w:autoSpaceDN w:val="0"/>
        <w:adjustRightInd w:val="0"/>
        <w:spacing w:before="11" w:after="0" w:line="260" w:lineRule="exact"/>
        <w:ind w:left="180" w:right="310"/>
        <w:jc w:val="both"/>
        <w:rPr>
          <w:rFonts w:ascii="Times New Roman" w:hAnsi="Times New Roman"/>
          <w:color w:val="000000"/>
          <w:sz w:val="26"/>
          <w:szCs w:val="26"/>
        </w:rPr>
      </w:pPr>
    </w:p>
    <w:p w:rsidR="00C377F0" w:rsidRDefault="00C377F0" w:rsidP="00C377F0">
      <w:pPr>
        <w:widowControl w:val="0"/>
        <w:autoSpaceDE w:val="0"/>
        <w:autoSpaceDN w:val="0"/>
        <w:adjustRightInd w:val="0"/>
        <w:spacing w:after="0" w:line="250" w:lineRule="auto"/>
        <w:ind w:left="180" w:right="310" w:hanging="1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 Department of Histor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 Political Science, and Public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Administration has an excellent Pre-Law Program that is grounded in 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>e tradition of a sound liberal arts education. Our Pre-Law advisors are experienced in guiding students in course selection and provi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</w:t>
      </w:r>
      <w:r>
        <w:rPr>
          <w:rFonts w:ascii="Times New Roman" w:hAnsi="Times New Roman"/>
          <w:color w:val="191919"/>
          <w:sz w:val="18"/>
          <w:szCs w:val="18"/>
        </w:rPr>
        <w:t>ing pertinent information about law schools of the Law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Admission Council.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There is a non-credit tutorial program that 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 xml:space="preserve">fers instruction in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</w:t>
      </w:r>
      <w:r>
        <w:rPr>
          <w:rFonts w:ascii="Times New Roman" w:hAnsi="Times New Roman"/>
          <w:color w:val="191919"/>
          <w:sz w:val="18"/>
          <w:szCs w:val="18"/>
        </w:rPr>
        <w:t>reparing for the Law School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Admission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est (LS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T).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 LS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preparation course utilizes lectures, discussions and in-class exercises of past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questions. Participation is open to all students.</w:t>
      </w:r>
    </w:p>
    <w:p w:rsidR="00C377F0" w:rsidRDefault="00C377F0" w:rsidP="00C377F0">
      <w:pPr>
        <w:widowControl w:val="0"/>
        <w:autoSpaceDE w:val="0"/>
        <w:autoSpaceDN w:val="0"/>
        <w:adjustRightInd w:val="0"/>
        <w:spacing w:after="0" w:line="200" w:lineRule="exact"/>
        <w:ind w:left="180" w:right="310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C377F0" w:rsidRDefault="00C377F0" w:rsidP="00C377F0">
      <w:pPr>
        <w:widowControl w:val="0"/>
        <w:autoSpaceDE w:val="0"/>
        <w:autoSpaceDN w:val="0"/>
        <w:adjustRightInd w:val="0"/>
        <w:spacing w:before="12" w:after="0" w:line="220" w:lineRule="exact"/>
        <w:ind w:left="180" w:right="310"/>
        <w:jc w:val="both"/>
        <w:rPr>
          <w:rFonts w:ascii="Times New Roman" w:hAnsi="Times New Roman"/>
          <w:color w:val="000000"/>
        </w:rPr>
      </w:pPr>
    </w:p>
    <w:p w:rsidR="00C377F0" w:rsidRDefault="00C377F0" w:rsidP="00C377F0">
      <w:pPr>
        <w:widowControl w:val="0"/>
        <w:autoSpaceDE w:val="0"/>
        <w:autoSpaceDN w:val="0"/>
        <w:adjustRightInd w:val="0"/>
        <w:spacing w:after="0" w:line="250" w:lineRule="auto"/>
        <w:ind w:left="180" w:right="310" w:hanging="1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 requirements for entrance to law school can be satisfied in one of several majors.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wo, three or four years in a B.A. or B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.</w:t>
      </w:r>
      <w:r>
        <w:rPr>
          <w:rFonts w:ascii="Times New Roman" w:hAnsi="Times New Roman"/>
          <w:color w:val="191919"/>
          <w:sz w:val="18"/>
          <w:szCs w:val="18"/>
        </w:rPr>
        <w:t>S. degree can comprise the pre-law program.</w:t>
      </w:r>
    </w:p>
    <w:p w:rsidR="00C377F0" w:rsidRDefault="00C377F0" w:rsidP="00C377F0">
      <w:pPr>
        <w:widowControl w:val="0"/>
        <w:autoSpaceDE w:val="0"/>
        <w:autoSpaceDN w:val="0"/>
        <w:adjustRightInd w:val="0"/>
        <w:spacing w:before="16" w:after="0" w:line="200" w:lineRule="exact"/>
        <w:ind w:left="180"/>
        <w:rPr>
          <w:rFonts w:ascii="Times New Roman" w:hAnsi="Times New Roman"/>
          <w:color w:val="000000"/>
          <w:sz w:val="20"/>
          <w:szCs w:val="20"/>
        </w:rPr>
      </w:pPr>
    </w:p>
    <w:p w:rsidR="00C377F0" w:rsidRDefault="00C377F0" w:rsidP="00C377F0">
      <w:pPr>
        <w:widowControl w:val="0"/>
        <w:autoSpaceDE w:val="0"/>
        <w:autoSpaceDN w:val="0"/>
        <w:adjustRightInd w:val="0"/>
        <w:spacing w:after="0"/>
        <w:ind w:left="180" w:hanging="1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Interested students should select a degree program and electives that will help them to attain the following objectives:</w:t>
      </w:r>
    </w:p>
    <w:p w:rsidR="00C377F0" w:rsidRDefault="00C377F0" w:rsidP="00C377F0">
      <w:pPr>
        <w:widowControl w:val="0"/>
        <w:autoSpaceDE w:val="0"/>
        <w:autoSpaceDN w:val="0"/>
        <w:adjustRightInd w:val="0"/>
        <w:spacing w:before="9" w:after="0"/>
        <w:ind w:left="180" w:firstLine="17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1. Fluency in written and spoken English;</w:t>
      </w:r>
    </w:p>
    <w:p w:rsidR="00C377F0" w:rsidRDefault="00C377F0" w:rsidP="00C377F0">
      <w:pPr>
        <w:widowControl w:val="0"/>
        <w:autoSpaceDE w:val="0"/>
        <w:autoSpaceDN w:val="0"/>
        <w:adjustRightInd w:val="0"/>
        <w:spacing w:before="9" w:after="0"/>
        <w:ind w:left="180" w:firstLine="17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2.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 ability to read di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ficult material with rapidity and comprehension;</w:t>
      </w:r>
    </w:p>
    <w:p w:rsidR="00C377F0" w:rsidRDefault="00C377F0" w:rsidP="00C377F0">
      <w:pPr>
        <w:widowControl w:val="0"/>
        <w:autoSpaceDE w:val="0"/>
        <w:autoSpaceDN w:val="0"/>
        <w:adjustRightInd w:val="0"/>
        <w:spacing w:before="9" w:after="0"/>
        <w:ind w:left="180" w:firstLine="17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3.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solid background in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American history and government;</w:t>
      </w:r>
    </w:p>
    <w:p w:rsidR="00C377F0" w:rsidRDefault="00C377F0" w:rsidP="00C377F0">
      <w:pPr>
        <w:widowControl w:val="0"/>
        <w:autoSpaceDE w:val="0"/>
        <w:autoSpaceDN w:val="0"/>
        <w:adjustRightInd w:val="0"/>
        <w:spacing w:before="9" w:after="0"/>
        <w:ind w:left="180" w:firstLine="17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4.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broad basic education in social and cultural areas;</w:t>
      </w:r>
    </w:p>
    <w:p w:rsidR="00C377F0" w:rsidRDefault="00C377F0" w:rsidP="00C377F0">
      <w:pPr>
        <w:widowControl w:val="0"/>
        <w:autoSpaceDE w:val="0"/>
        <w:autoSpaceDN w:val="0"/>
        <w:adjustRightInd w:val="0"/>
        <w:spacing w:before="9" w:after="0"/>
        <w:ind w:left="180" w:firstLine="17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5.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fundamental understanding of business, including basic account procedures; and</w:t>
      </w:r>
    </w:p>
    <w:p w:rsidR="00C377F0" w:rsidRDefault="00C377F0" w:rsidP="00C377F0">
      <w:pPr>
        <w:widowControl w:val="0"/>
        <w:autoSpaceDE w:val="0"/>
        <w:autoSpaceDN w:val="0"/>
        <w:adjustRightInd w:val="0"/>
        <w:spacing w:before="9" w:after="0"/>
        <w:ind w:left="180" w:firstLine="17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6.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 ability to reason logicall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C377F0" w:rsidRDefault="00C377F0" w:rsidP="00C377F0">
      <w:pPr>
        <w:widowControl w:val="0"/>
        <w:autoSpaceDE w:val="0"/>
        <w:autoSpaceDN w:val="0"/>
        <w:adjustRightInd w:val="0"/>
        <w:spacing w:before="2" w:after="0" w:line="160" w:lineRule="exact"/>
        <w:ind w:left="180"/>
        <w:rPr>
          <w:rFonts w:ascii="Times New Roman" w:hAnsi="Times New Roman"/>
          <w:color w:val="000000"/>
          <w:sz w:val="16"/>
          <w:szCs w:val="16"/>
        </w:rPr>
      </w:pPr>
    </w:p>
    <w:p w:rsidR="00C377F0" w:rsidRDefault="00C377F0" w:rsidP="00782E3E">
      <w:pPr>
        <w:ind w:firstLine="0"/>
      </w:pPr>
    </w:p>
    <w:sectPr w:rsidR="00C377F0" w:rsidSect="0055709A">
      <w:pgSz w:w="12240" w:h="15840" w:code="1"/>
      <w:pgMar w:top="432" w:right="1123" w:bottom="274" w:left="547" w:header="720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6E12" w:rsidRDefault="00526E12" w:rsidP="008014C5">
      <w:pPr>
        <w:spacing w:after="0"/>
      </w:pPr>
      <w:r>
        <w:separator/>
      </w:r>
    </w:p>
  </w:endnote>
  <w:endnote w:type="continuationSeparator" w:id="0">
    <w:p w:rsidR="00526E12" w:rsidRDefault="00526E12" w:rsidP="008014C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6A78" w:rsidRPr="008014C5" w:rsidRDefault="0055709A" w:rsidP="008014C5">
    <w:pPr>
      <w:pStyle w:val="Footer"/>
      <w:jc w:val="center"/>
      <w:rPr>
        <w:rFonts w:ascii="Times New Roman" w:hAnsi="Times New Roman" w:cs="Times New Roman"/>
        <w:sz w:val="18"/>
        <w:szCs w:val="18"/>
      </w:rPr>
    </w:pPr>
    <w:r w:rsidRPr="002A0B0F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1" type="#_x0000_t202" style="position:absolute;left:0;text-align:left;margin-left:-36.8pt;margin-top:-25.15pt;width:34pt;height:34.15pt;z-index:251659264" stroked="f">
          <v:textbox inset="0,0">
            <w:txbxContent>
              <w:p w:rsidR="00C06A78" w:rsidRPr="008014C5" w:rsidRDefault="002A0B0F" w:rsidP="008014C5">
                <w:pPr>
                  <w:ind w:firstLine="0"/>
                  <w:rPr>
                    <w:rFonts w:ascii="Impact" w:hAnsi="Impact"/>
                    <w:sz w:val="40"/>
                    <w:szCs w:val="40"/>
                  </w:rPr>
                </w:pPr>
                <w:r w:rsidRPr="008014C5">
                  <w:rPr>
                    <w:rFonts w:ascii="Impact" w:hAnsi="Impact"/>
                    <w:sz w:val="40"/>
                    <w:szCs w:val="40"/>
                  </w:rPr>
                  <w:fldChar w:fldCharType="begin"/>
                </w:r>
                <w:r w:rsidR="00C06A78" w:rsidRPr="008014C5">
                  <w:rPr>
                    <w:rFonts w:ascii="Impact" w:hAnsi="Impact"/>
                    <w:sz w:val="40"/>
                    <w:szCs w:val="40"/>
                  </w:rPr>
                  <w:instrText xml:space="preserve"> PAGE   \* MERGEFORMAT </w:instrText>
                </w:r>
                <w:r w:rsidRPr="008014C5">
                  <w:rPr>
                    <w:rFonts w:ascii="Impact" w:hAnsi="Impact"/>
                    <w:sz w:val="40"/>
                    <w:szCs w:val="40"/>
                  </w:rPr>
                  <w:fldChar w:fldCharType="separate"/>
                </w:r>
                <w:r w:rsidR="003A7418">
                  <w:rPr>
                    <w:rFonts w:ascii="Impact" w:hAnsi="Impact"/>
                    <w:noProof/>
                    <w:sz w:val="40"/>
                    <w:szCs w:val="40"/>
                  </w:rPr>
                  <w:t>26</w:t>
                </w:r>
                <w:r w:rsidRPr="008014C5">
                  <w:rPr>
                    <w:rFonts w:ascii="Impact" w:hAnsi="Impact"/>
                    <w:sz w:val="40"/>
                    <w:szCs w:val="40"/>
                  </w:rPr>
                  <w:fldChar w:fldCharType="end"/>
                </w:r>
              </w:p>
            </w:txbxContent>
          </v:textbox>
        </v:shape>
      </w:pict>
    </w:r>
    <w:r w:rsidR="00C06A78" w:rsidRPr="008014C5">
      <w:rPr>
        <w:rFonts w:ascii="Times New Roman" w:hAnsi="Times New Roman" w:cs="Times New Roman"/>
      </w:rPr>
      <w:t>2011-2012 U</w:t>
    </w:r>
    <w:r w:rsidR="00C06A78" w:rsidRPr="008014C5">
      <w:rPr>
        <w:rFonts w:ascii="Times New Roman" w:hAnsi="Times New Roman" w:cs="Times New Roman"/>
        <w:sz w:val="18"/>
        <w:szCs w:val="18"/>
      </w:rPr>
      <w:t xml:space="preserve">NDERGRADUATE </w:t>
    </w:r>
    <w:r w:rsidR="00C06A78" w:rsidRPr="008014C5">
      <w:rPr>
        <w:rFonts w:ascii="Times New Roman" w:hAnsi="Times New Roman" w:cs="Times New Roman"/>
      </w:rPr>
      <w:t>C</w:t>
    </w:r>
    <w:r w:rsidR="00C06A78" w:rsidRPr="008014C5">
      <w:rPr>
        <w:rFonts w:ascii="Times New Roman" w:hAnsi="Times New Roman" w:cs="Times New Roman"/>
        <w:sz w:val="18"/>
        <w:szCs w:val="18"/>
      </w:rPr>
      <w:t>ATALOG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6A78" w:rsidRPr="008014C5" w:rsidRDefault="0055709A" w:rsidP="008014C5">
    <w:pPr>
      <w:pStyle w:val="Footer"/>
      <w:jc w:val="center"/>
      <w:rPr>
        <w:sz w:val="18"/>
        <w:szCs w:val="18"/>
      </w:rPr>
    </w:pPr>
    <w:r w:rsidRPr="002A0B0F">
      <w:rPr>
        <w:rFonts w:ascii="Times New Roman" w:hAnsi="Times New Roman" w:cs="Times New Roman"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8" type="#_x0000_t202" style="position:absolute;left:0;text-align:left;margin-left:532.4pt;margin-top:-19.8pt;width:31.25pt;height:34.15pt;z-index:251661312">
          <v:textbox inset="0,0,0,0">
            <w:txbxContent>
              <w:p w:rsidR="00C06A78" w:rsidRPr="008014C5" w:rsidRDefault="002A0B0F" w:rsidP="008014C5">
                <w:pPr>
                  <w:ind w:firstLine="0"/>
                  <w:rPr>
                    <w:rFonts w:ascii="Impact" w:hAnsi="Impact"/>
                    <w:sz w:val="40"/>
                    <w:szCs w:val="40"/>
                  </w:rPr>
                </w:pPr>
                <w:r w:rsidRPr="008014C5">
                  <w:rPr>
                    <w:rFonts w:ascii="Impact" w:hAnsi="Impact"/>
                    <w:sz w:val="40"/>
                    <w:szCs w:val="40"/>
                  </w:rPr>
                  <w:fldChar w:fldCharType="begin"/>
                </w:r>
                <w:r w:rsidR="00C06A78" w:rsidRPr="008014C5">
                  <w:rPr>
                    <w:rFonts w:ascii="Impact" w:hAnsi="Impact"/>
                    <w:sz w:val="40"/>
                    <w:szCs w:val="40"/>
                  </w:rPr>
                  <w:instrText xml:space="preserve"> PAGE   \* MERGEFORMAT </w:instrText>
                </w:r>
                <w:r w:rsidRPr="008014C5">
                  <w:rPr>
                    <w:rFonts w:ascii="Impact" w:hAnsi="Impact"/>
                    <w:sz w:val="40"/>
                    <w:szCs w:val="40"/>
                  </w:rPr>
                  <w:fldChar w:fldCharType="separate"/>
                </w:r>
                <w:r w:rsidR="003A7418">
                  <w:rPr>
                    <w:rFonts w:ascii="Impact" w:hAnsi="Impact"/>
                    <w:noProof/>
                    <w:sz w:val="40"/>
                    <w:szCs w:val="40"/>
                  </w:rPr>
                  <w:t>27</w:t>
                </w:r>
                <w:r w:rsidRPr="008014C5">
                  <w:rPr>
                    <w:rFonts w:ascii="Impact" w:hAnsi="Impact"/>
                    <w:sz w:val="40"/>
                    <w:szCs w:val="40"/>
                  </w:rPr>
                  <w:fldChar w:fldCharType="end"/>
                </w:r>
              </w:p>
            </w:txbxContent>
          </v:textbox>
        </v:shape>
      </w:pict>
    </w:r>
    <w:r w:rsidR="00C06A78" w:rsidRPr="008014C5">
      <w:t>2011-2012 U</w:t>
    </w:r>
    <w:r w:rsidR="00C06A78" w:rsidRPr="008014C5">
      <w:rPr>
        <w:sz w:val="18"/>
        <w:szCs w:val="18"/>
      </w:rPr>
      <w:t xml:space="preserve">NDERGRADUATE </w:t>
    </w:r>
    <w:r w:rsidR="00C06A78" w:rsidRPr="008014C5">
      <w:t>C</w:t>
    </w:r>
    <w:r w:rsidR="00C06A78" w:rsidRPr="008014C5">
      <w:rPr>
        <w:sz w:val="18"/>
        <w:szCs w:val="18"/>
      </w:rPr>
      <w:t>ATALOG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6E12" w:rsidRDefault="00526E12" w:rsidP="008014C5">
      <w:pPr>
        <w:spacing w:after="0"/>
      </w:pPr>
      <w:r>
        <w:separator/>
      </w:r>
    </w:p>
  </w:footnote>
  <w:footnote w:type="continuationSeparator" w:id="0">
    <w:p w:rsidR="00526E12" w:rsidRDefault="00526E12" w:rsidP="008014C5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6A78" w:rsidRDefault="002A0B0F">
    <w:pPr>
      <w:pStyle w:val="Header"/>
    </w:pPr>
    <w:r>
      <w:rPr>
        <w:noProof/>
      </w:rPr>
      <w:pict>
        <v:group id="_x0000_s2082" style="position:absolute;left:0;text-align:left;margin-left:427.35pt;margin-top:-38.95pt;width:156.15pt;height:795.8pt;z-index:251660288" coordorigin="873,-59" coordsize="3123,15916">
          <v:rect id="_x0000_s2083" style="position:absolute;left:2911;top:2420;width:1080;height:17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5a5a5a [2109]" stroked="f">
            <v:path arrowok="t"/>
            <v:textbox style="layout-flow:vertical;mso-next-textbox:#_x0000_s2083" inset="0,0,0,0">
              <w:txbxContent>
                <w:p w:rsidR="00C06A78" w:rsidRDefault="00C06A78" w:rsidP="008014C5">
                  <w:pPr>
                    <w:spacing w:after="0"/>
                    <w:ind w:firstLine="0"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 xml:space="preserve">   </w:t>
                  </w:r>
                </w:p>
                <w:p w:rsidR="00C06A78" w:rsidRPr="00E963F1" w:rsidRDefault="00C06A78" w:rsidP="008014C5">
                  <w:pPr>
                    <w:spacing w:after="0" w:line="216" w:lineRule="auto"/>
                    <w:ind w:firstLine="0"/>
                    <w:rPr>
                      <w:rFonts w:ascii="Century Gothic" w:hAnsi="Century Gothic" w:cs="Century Gothic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b/>
                      <w:color w:val="000000" w:themeColor="text1"/>
                    </w:rPr>
                    <w:t xml:space="preserve">                  </w:t>
                  </w:r>
                  <w:r>
                    <w:rPr>
                      <w:rFonts w:ascii="Century Gothic" w:hAnsi="Century Gothic" w:cs="Century Gothic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     </w:t>
                  </w:r>
                </w:p>
              </w:txbxContent>
            </v:textbox>
          </v:rect>
          <v:group id="_x0000_s2084" style="position:absolute;left:873;top:-59;width:3123;height:15916" coordorigin="1352,-59" coordsize="3123,15916">
            <v:group id="_x0000_s2085" style="position:absolute;left:3395;top:-59;width:1080;height:15916" coordorigin="7514,7" coordsize="1080,15916">
              <v:rect id="_x0000_s2086" style="position:absolute;left:7514;top:7;width:1080;height:159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a5a5a5 [2092]" stroked="f">
                <v:fill opacity=".5"/>
                <v:path arrowok="t"/>
                <v:textbox style="layout-flow:vertical;mso-next-textbox:#_x0000_s2086" inset="0,0,0,0">
                  <w:txbxContent>
                    <w:p w:rsidR="00C06A78" w:rsidRDefault="00C06A78" w:rsidP="008014C5">
                      <w:pPr>
                        <w:spacing w:after="0"/>
                        <w:ind w:firstLine="0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</w:t>
                      </w:r>
                    </w:p>
                    <w:p w:rsidR="00C06A78" w:rsidRDefault="00C06A78" w:rsidP="008014C5">
                      <w:pPr>
                        <w:spacing w:after="0" w:line="216" w:lineRule="auto"/>
                        <w:ind w:firstLine="0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               </w:t>
                      </w:r>
                      <w:r w:rsidRPr="00E963F1"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Albany State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r w:rsidRPr="00C0510C">
                        <w:rPr>
                          <w:rFonts w:ascii="Century Gothic" w:hAnsi="Century Gothic" w:cs="Century Gothic"/>
                          <w:b/>
                          <w:bCs/>
                          <w:color w:val="F2F2F2" w:themeColor="background1" w:themeShade="F2"/>
                          <w:sz w:val="20"/>
                          <w:szCs w:val="20"/>
                        </w:rPr>
                        <w:t>Arts &amp;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    Business                     Education           Sciences &amp;                Graduate              Course                     Personnel &amp;                       </w:t>
                      </w:r>
                    </w:p>
                    <w:p w:rsidR="00C06A78" w:rsidRDefault="00C06A78" w:rsidP="008014C5">
                      <w:pPr>
                        <w:spacing w:after="0" w:line="216" w:lineRule="auto"/>
                        <w:ind w:firstLine="0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</w:t>
                      </w:r>
                      <w:r w:rsidR="003D100A"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University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</w:t>
                      </w:r>
                      <w:r w:rsidRPr="00C0510C">
                        <w:rPr>
                          <w:rFonts w:ascii="Century Gothic" w:hAnsi="Century Gothic" w:cs="Century Gothic"/>
                          <w:b/>
                          <w:bCs/>
                          <w:color w:val="F2F2F2" w:themeColor="background1" w:themeShade="F2"/>
                          <w:sz w:val="20"/>
                          <w:szCs w:val="20"/>
                        </w:rPr>
                        <w:t>Humanities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                                           Health                      </w:t>
                      </w:r>
                      <w:r w:rsidR="003D100A"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School                   Descriptions            Index</w:t>
                      </w:r>
                    </w:p>
                    <w:p w:rsidR="00C06A78" w:rsidRPr="00E963F1" w:rsidRDefault="00C06A78" w:rsidP="008014C5">
                      <w:pPr>
                        <w:spacing w:after="0" w:line="216" w:lineRule="auto"/>
                        <w:ind w:firstLine="0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                                                                                                             Professions</w:t>
                      </w:r>
                    </w:p>
                  </w:txbxContent>
                </v:textbox>
              </v:rect>
              <v:group id="_x0000_s2087" style="position:absolute;left:7514;top:2465;width:1075;height:13112" coordorigin="7514,2465" coordsize="1075,13112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88" type="#_x0000_t32" style="position:absolute;left:7514;top:4229;width:1051;height:0" o:connectortype="straight" strokeweight="2pt"/>
                <v:shape id="_x0000_s2089" type="#_x0000_t32" style="position:absolute;left:7514;top:2465;width:1051;height:0" o:connectortype="straight" strokeweight="2pt"/>
                <v:shape id="Freeform 2758" o:spid="_x0000_s2090" style="position:absolute;left:8165;top:1515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color="#a5a5a5 [2092]" strokecolor="#191919" strokeweight="2pt">
                  <v:fill opacity=".5"/>
                  <v:path arrowok="t" o:connecttype="custom" o:connectlocs="0,0;423,0" o:connectangles="0,0"/>
                </v:shape>
                <v:rect id="Rectangle 2761" o:spid="_x0000_s2091" style="position:absolute;left:7514;top:14894;width:680;height:6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color="#bfbfbf [2412]" strokecolor="#191919" strokeweight="2pt">
                  <v:fill opacity="0"/>
                  <v:path arrowok="t"/>
                </v:rect>
                <v:shape id="_x0000_s2092" type="#_x0000_t32" style="position:absolute;left:7514;top:6063;width:1051;height:0" o:connectortype="straight" strokeweight="2pt"/>
                <v:shape id="_x0000_s2093" type="#_x0000_t32" style="position:absolute;left:7514;top:7843;width:1051;height:0" o:connectortype="straight" strokeweight="2pt"/>
                <v:shape id="_x0000_s2094" type="#_x0000_t32" style="position:absolute;left:7514;top:9720;width:1051;height:0" o:connectortype="straight" strokeweight="2pt"/>
                <v:shape id="_x0000_s2095" type="#_x0000_t32" style="position:absolute;left:7514;top:11538;width:1051;height:0" o:connectortype="straight" strokeweight="2pt"/>
                <v:shape id="_x0000_s2096" type="#_x0000_t32" style="position:absolute;left:7514;top:13338;width:1051;height:0" o:connectortype="straight" strokeweight="2pt"/>
              </v:group>
            </v:group>
            <v:rect id="_x0000_s2097" style="position:absolute;left:1352;top:296;width:2360;height:441" fillcolor="white [3212]" strokecolor="#d8d8d8 [2732]" strokeweight="3pt">
              <v:shadow on="t" type="perspective" color="#622423 [1605]" opacity=".5" offset="1pt" offset2="-1pt"/>
              <v:textbox>
                <w:txbxContent>
                  <w:p w:rsidR="003D100A" w:rsidRDefault="003D100A" w:rsidP="003D100A">
                    <w:pPr>
                      <w:ind w:firstLine="180"/>
                    </w:pPr>
                    <w:r>
                      <w:t>Arts &amp; Humanities</w:t>
                    </w:r>
                  </w:p>
                </w:txbxContent>
              </v:textbox>
            </v:rect>
          </v:group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6A78" w:rsidRDefault="0055709A">
    <w:pPr>
      <w:pStyle w:val="Header"/>
    </w:pPr>
    <w:r>
      <w:rPr>
        <w:noProof/>
      </w:rPr>
      <w:pict>
        <v:group id="_x0000_s2167" style="position:absolute;left:0;text-align:left;margin-left:428.95pt;margin-top:-36pt;width:156.15pt;height:795.8pt;z-index:251671552" coordorigin="873,-59" coordsize="3123,15916">
          <v:rect id="_x0000_s2168" style="position:absolute;left:2911;top:2420;width:1080;height:17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5a5a5a [2109]" stroked="f">
            <v:path arrowok="t"/>
            <v:textbox style="layout-flow:vertical;mso-next-textbox:#_x0000_s2168" inset="0,0,0,0">
              <w:txbxContent>
                <w:p w:rsidR="00782E3E" w:rsidRDefault="00782E3E" w:rsidP="008014C5">
                  <w:pPr>
                    <w:spacing w:after="0"/>
                    <w:ind w:firstLine="0"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 xml:space="preserve">   </w:t>
                  </w:r>
                </w:p>
                <w:p w:rsidR="00782E3E" w:rsidRPr="00E963F1" w:rsidRDefault="00782E3E" w:rsidP="008014C5">
                  <w:pPr>
                    <w:spacing w:after="0" w:line="216" w:lineRule="auto"/>
                    <w:ind w:firstLine="0"/>
                    <w:rPr>
                      <w:rFonts w:ascii="Century Gothic" w:hAnsi="Century Gothic" w:cs="Century Gothic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b/>
                      <w:color w:val="000000" w:themeColor="text1"/>
                    </w:rPr>
                    <w:t xml:space="preserve">                  </w:t>
                  </w:r>
                  <w:r>
                    <w:rPr>
                      <w:rFonts w:ascii="Century Gothic" w:hAnsi="Century Gothic" w:cs="Century Gothic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     </w:t>
                  </w:r>
                </w:p>
              </w:txbxContent>
            </v:textbox>
          </v:rect>
          <v:group id="_x0000_s2169" style="position:absolute;left:873;top:-59;width:3123;height:15916" coordorigin="1352,-59" coordsize="3123,15916">
            <v:group id="_x0000_s2170" style="position:absolute;left:3395;top:-59;width:1080;height:15916" coordorigin="7514,7" coordsize="1080,15916">
              <v:rect id="_x0000_s2171" style="position:absolute;left:7514;top:7;width:1080;height:159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a5a5a5 [2092]" stroked="f">
                <v:fill opacity=".5"/>
                <v:path arrowok="t"/>
                <v:textbox style="layout-flow:vertical;mso-next-textbox:#_x0000_s2171" inset="0,0,0,0">
                  <w:txbxContent>
                    <w:p w:rsidR="00782E3E" w:rsidRDefault="00782E3E" w:rsidP="008014C5">
                      <w:pPr>
                        <w:spacing w:after="0"/>
                        <w:ind w:firstLine="0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</w:t>
                      </w:r>
                    </w:p>
                    <w:p w:rsidR="00782E3E" w:rsidRDefault="00782E3E" w:rsidP="008014C5">
                      <w:pPr>
                        <w:spacing w:after="0" w:line="216" w:lineRule="auto"/>
                        <w:ind w:firstLine="0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               </w:t>
                      </w:r>
                      <w:r w:rsidRPr="00E963F1"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Albany State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r w:rsidRPr="00C0510C">
                        <w:rPr>
                          <w:rFonts w:ascii="Century Gothic" w:hAnsi="Century Gothic" w:cs="Century Gothic"/>
                          <w:b/>
                          <w:bCs/>
                          <w:color w:val="F2F2F2" w:themeColor="background1" w:themeShade="F2"/>
                          <w:sz w:val="20"/>
                          <w:szCs w:val="20"/>
                        </w:rPr>
                        <w:t>Arts &amp;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    Business                     Education           Sciences &amp;                Graduate              Course                     Personnel &amp;                       </w:t>
                      </w:r>
                    </w:p>
                    <w:p w:rsidR="00782E3E" w:rsidRDefault="00782E3E" w:rsidP="008014C5">
                      <w:pPr>
                        <w:spacing w:after="0" w:line="216" w:lineRule="auto"/>
                        <w:ind w:firstLine="0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University              </w:t>
                      </w:r>
                      <w:r w:rsidRPr="00C0510C">
                        <w:rPr>
                          <w:rFonts w:ascii="Century Gothic" w:hAnsi="Century Gothic" w:cs="Century Gothic"/>
                          <w:b/>
                          <w:bCs/>
                          <w:color w:val="F2F2F2" w:themeColor="background1" w:themeShade="F2"/>
                          <w:sz w:val="20"/>
                          <w:szCs w:val="20"/>
                        </w:rPr>
                        <w:t>Humanities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                                           Health                         School                   Descriptions            Index</w:t>
                      </w:r>
                    </w:p>
                    <w:p w:rsidR="00782E3E" w:rsidRPr="00E963F1" w:rsidRDefault="00782E3E" w:rsidP="008014C5">
                      <w:pPr>
                        <w:spacing w:after="0" w:line="216" w:lineRule="auto"/>
                        <w:ind w:firstLine="0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                                                                                                             Professions</w:t>
                      </w:r>
                    </w:p>
                  </w:txbxContent>
                </v:textbox>
              </v:rect>
              <v:group id="_x0000_s2172" style="position:absolute;left:7514;top:2465;width:1075;height:13112" coordorigin="7514,2465" coordsize="1075,13112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173" type="#_x0000_t32" style="position:absolute;left:7514;top:4229;width:1051;height:0" o:connectortype="straight" strokeweight="2pt"/>
                <v:shape id="_x0000_s2174" type="#_x0000_t32" style="position:absolute;left:7514;top:2465;width:1051;height:0" o:connectortype="straight" strokeweight="2pt"/>
                <v:shape id="Freeform 2758" o:spid="_x0000_s2175" style="position:absolute;left:8165;top:1515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color="#a5a5a5 [2092]" strokecolor="#191919" strokeweight="2pt">
                  <v:fill opacity=".5"/>
                  <v:path arrowok="t" o:connecttype="custom" o:connectlocs="0,0;423,0" o:connectangles="0,0"/>
                </v:shape>
                <v:rect id="Rectangle 2761" o:spid="_x0000_s2176" style="position:absolute;left:7514;top:14894;width:680;height:6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color="#bfbfbf [2412]" strokecolor="#191919" strokeweight="2pt">
                  <v:fill opacity="0"/>
                  <v:path arrowok="t"/>
                </v:rect>
                <v:shape id="_x0000_s2177" type="#_x0000_t32" style="position:absolute;left:7514;top:6063;width:1051;height:0" o:connectortype="straight" strokeweight="2pt"/>
                <v:shape id="_x0000_s2178" type="#_x0000_t32" style="position:absolute;left:7514;top:7843;width:1051;height:0" o:connectortype="straight" strokeweight="2pt"/>
                <v:shape id="_x0000_s2179" type="#_x0000_t32" style="position:absolute;left:7514;top:9720;width:1051;height:0" o:connectortype="straight" strokeweight="2pt"/>
                <v:shape id="_x0000_s2180" type="#_x0000_t32" style="position:absolute;left:7514;top:11538;width:1051;height:0" o:connectortype="straight" strokeweight="2pt"/>
                <v:shape id="_x0000_s2181" type="#_x0000_t32" style="position:absolute;left:7514;top:13338;width:1051;height:0" o:connectortype="straight" strokeweight="2pt"/>
              </v:group>
            </v:group>
            <v:rect id="_x0000_s2182" style="position:absolute;left:1352;top:296;width:2360;height:441" fillcolor="white [3212]" strokecolor="#d8d8d8 [2732]" strokeweight="3pt">
              <v:shadow on="t" type="perspective" color="#622423 [1605]" opacity=".5" offset="1pt" offset2="-1pt"/>
              <v:textbox>
                <w:txbxContent>
                  <w:p w:rsidR="00782E3E" w:rsidRPr="00782E3E" w:rsidRDefault="00782E3E" w:rsidP="003D100A">
                    <w:pPr>
                      <w:ind w:firstLine="180"/>
                      <w:rPr>
                        <w:sz w:val="18"/>
                        <w:szCs w:val="18"/>
                      </w:rPr>
                    </w:pPr>
                    <w:r w:rsidRPr="00782E3E">
                      <w:rPr>
                        <w:sz w:val="24"/>
                        <w:szCs w:val="24"/>
                      </w:rPr>
                      <w:t>B</w:t>
                    </w:r>
                    <w:r w:rsidRPr="00782E3E">
                      <w:rPr>
                        <w:sz w:val="18"/>
                        <w:szCs w:val="18"/>
                      </w:rPr>
                      <w:t xml:space="preserve">EHAVIOR </w:t>
                    </w:r>
                    <w:r w:rsidRPr="00782E3E">
                      <w:rPr>
                        <w:sz w:val="24"/>
                        <w:szCs w:val="24"/>
                      </w:rPr>
                      <w:t>S</w:t>
                    </w:r>
                    <w:r w:rsidRPr="00782E3E">
                      <w:rPr>
                        <w:sz w:val="18"/>
                        <w:szCs w:val="18"/>
                      </w:rPr>
                      <w:t>CIENCES</w:t>
                    </w:r>
                  </w:p>
                </w:txbxContent>
              </v:textbox>
            </v:rect>
          </v:group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2E3E" w:rsidRDefault="0055709A">
    <w:pPr>
      <w:pStyle w:val="Header"/>
    </w:pPr>
    <w:r>
      <w:rPr>
        <w:noProof/>
      </w:rPr>
      <w:pict>
        <v:group id="_x0000_s2065" style="position:absolute;left:0;text-align:left;margin-left:-58pt;margin-top:-37.7pt;width:178.85pt;height:795.8pt;z-index:251658240" coordorigin="1642" coordsize="3577,15916">
          <v:rect id="_x0000_s2066" style="position:absolute;left:1666;top:2401;width:1080;height:17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5a5a5a [2109]" stroked="f">
            <v:path arrowok="t"/>
            <v:textbox style="layout-flow:vertical;mso-next-textbox:#_x0000_s2066" inset="0,0,0,0">
              <w:txbxContent>
                <w:p w:rsidR="00C06A78" w:rsidRDefault="00C06A78" w:rsidP="008014C5">
                  <w:pPr>
                    <w:spacing w:after="0"/>
                    <w:ind w:firstLine="0"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 xml:space="preserve">   </w:t>
                  </w:r>
                </w:p>
                <w:p w:rsidR="00C06A78" w:rsidRPr="00E963F1" w:rsidRDefault="00C06A78" w:rsidP="008014C5">
                  <w:pPr>
                    <w:spacing w:after="0" w:line="216" w:lineRule="auto"/>
                    <w:ind w:firstLine="0"/>
                    <w:rPr>
                      <w:rFonts w:ascii="Century Gothic" w:hAnsi="Century Gothic" w:cs="Century Gothic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b/>
                      <w:color w:val="000000" w:themeColor="text1"/>
                    </w:rPr>
                    <w:t xml:space="preserve">                  </w:t>
                  </w:r>
                  <w:r>
                    <w:rPr>
                      <w:rFonts w:ascii="Century Gothic" w:hAnsi="Century Gothic" w:cs="Century Gothic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     </w:t>
                  </w:r>
                </w:p>
              </w:txbxContent>
            </v:textbox>
          </v:rect>
          <v:group id="_x0000_s2067" style="position:absolute;left:1642;width:3577;height:15916" coordorigin="1589" coordsize="3577,15916">
            <v:group id="_x0000_s2068" style="position:absolute;left:1589;width:1104;height:15916" coordorigin="5929,3" coordsize="1104,15916">
              <v:rect id="_x0000_s2069" style="position:absolute;left:5953;top:3;width:1080;height:159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a5a5a5 [2092]" stroked="f">
                <v:fill opacity=".5"/>
                <v:path arrowok="t"/>
                <v:textbox style="layout-flow:vertical;mso-layout-flow-alt:bottom-to-top;mso-next-textbox:#_x0000_s2069" inset="0,0,0,0">
                  <w:txbxContent>
                    <w:p w:rsidR="00C06A78" w:rsidRDefault="00C06A78" w:rsidP="008014C5">
                      <w:pPr>
                        <w:spacing w:after="0"/>
                        <w:ind w:firstLine="0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</w:t>
                      </w:r>
                    </w:p>
                    <w:p w:rsidR="00C06A78" w:rsidRDefault="00C06A78" w:rsidP="008014C5">
                      <w:pPr>
                        <w:spacing w:after="0" w:line="216" w:lineRule="auto"/>
                        <w:ind w:firstLine="0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                   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Personnel             Course                       Graduate              Sciences &amp;              Education                  Business              </w:t>
                      </w:r>
                      <w:r w:rsidRPr="00D65E34">
                        <w:rPr>
                          <w:rFonts w:ascii="Century Gothic" w:hAnsi="Century Gothic" w:cs="Century Gothic"/>
                          <w:b/>
                          <w:bCs/>
                          <w:color w:val="F2F2F2" w:themeColor="background1" w:themeShade="F2"/>
                          <w:sz w:val="20"/>
                          <w:szCs w:val="20"/>
                        </w:rPr>
                        <w:t>Arts &amp;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  </w:t>
                      </w:r>
                      <w:r w:rsidRPr="00D65E34"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Albany State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  </w:t>
                      </w:r>
                    </w:p>
                    <w:p w:rsidR="00C06A78" w:rsidRDefault="00C06A78" w:rsidP="008014C5">
                      <w:pPr>
                        <w:spacing w:after="0" w:line="216" w:lineRule="auto"/>
                        <w:ind w:firstLine="0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&amp; Index                 Descriptions              School                  Health                                                                                      </w:t>
                      </w:r>
                      <w:r w:rsidRPr="00D65E34">
                        <w:rPr>
                          <w:rFonts w:ascii="Century Gothic" w:hAnsi="Century Gothic" w:cs="Century Gothic"/>
                          <w:b/>
                          <w:bCs/>
                          <w:color w:val="F2F2F2" w:themeColor="background1" w:themeShade="F2"/>
                          <w:sz w:val="20"/>
                          <w:szCs w:val="20"/>
                        </w:rPr>
                        <w:t>Humanities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</w:t>
                      </w:r>
                      <w:r w:rsidRPr="00D65E34"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University</w:t>
                      </w:r>
                    </w:p>
                    <w:p w:rsidR="00C06A78" w:rsidRPr="00E963F1" w:rsidRDefault="00C06A78" w:rsidP="008014C5">
                      <w:pPr>
                        <w:spacing w:after="0" w:line="216" w:lineRule="auto"/>
                        <w:ind w:firstLine="0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                                                                                Professions</w:t>
                      </w:r>
                    </w:p>
                  </w:txbxContent>
                </v:textbox>
              </v:rect>
              <v:group id="_x0000_s2070" style="position:absolute;left:5929;top:2404;width:1104;height:13112" coordorigin="3836,2408" coordsize="1104,13112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71" type="#_x0000_t32" style="position:absolute;left:3889;top:4172;width:1051;height:0" o:connectortype="straight" strokeweight="2pt"/>
                <v:shape id="_x0000_s2072" type="#_x0000_t32" style="position:absolute;left:3889;top:2408;width:1051;height:0" o:connectortype="straight" strokeweight="2pt"/>
                <v:shape id="Freeform 2758" o:spid="_x0000_s2073" style="position:absolute;left:3836;top:15126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color="#a5a5a5 [2092]" strokecolor="#191919" strokeweight="2pt">
                  <v:fill opacity=".5"/>
                  <v:path arrowok="t" o:connecttype="custom" o:connectlocs="0,0;423,0" o:connectangles="0,0"/>
                </v:shape>
                <v:rect id="Rectangle 2761" o:spid="_x0000_s2074" style="position:absolute;left:4260;top:14837;width:680;height:6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color="#bfbfbf [2412]" strokecolor="#191919" strokeweight="2pt">
                  <v:fill opacity="0"/>
                  <v:path arrowok="t"/>
                </v:rect>
                <v:shape id="_x0000_s2075" type="#_x0000_t32" style="position:absolute;left:3889;top:6006;width:1051;height:0" o:connectortype="straight" strokeweight="2pt"/>
                <v:shape id="_x0000_s2076" type="#_x0000_t32" style="position:absolute;left:3889;top:7786;width:1051;height:0" o:connectortype="straight" strokeweight="2pt"/>
                <v:shape id="_x0000_s2077" type="#_x0000_t32" style="position:absolute;left:3889;top:9663;width:1051;height:0" o:connectortype="straight" strokeweight="2pt"/>
                <v:shape id="_x0000_s2078" type="#_x0000_t32" style="position:absolute;left:3889;top:11481;width:1051;height:0" o:connectortype="straight" strokeweight="2pt"/>
                <v:shape id="_x0000_s2079" type="#_x0000_t32" style="position:absolute;left:3889;top:13281;width:1051;height:0" o:connectortype="straight" strokeweight="2pt"/>
              </v:group>
            </v:group>
            <v:rect id="_x0000_s2080" style="position:absolute;left:2342;top:375;width:2824;height:421" fillcolor="white [3201]" strokecolor="#bfbfbf [2412]" strokeweight="2.5pt">
              <v:shadow color="#868686"/>
              <v:textbox>
                <w:txbxContent>
                  <w:p w:rsidR="003D100A" w:rsidRDefault="003D100A" w:rsidP="003D100A">
                    <w:pPr>
                      <w:ind w:firstLine="360"/>
                    </w:pPr>
                    <w:r>
                      <w:t>Arts &amp; Humanities</w:t>
                    </w:r>
                  </w:p>
                </w:txbxContent>
              </v:textbox>
            </v:rect>
          </v:group>
        </v:group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2E3E" w:rsidRDefault="0055709A">
    <w:pPr>
      <w:pStyle w:val="Header"/>
    </w:pPr>
    <w:r>
      <w:rPr>
        <w:noProof/>
      </w:rPr>
      <w:pict>
        <v:group id="_x0000_s2406" style="position:absolute;left:0;text-align:left;margin-left:-57.05pt;margin-top:-36.95pt;width:178.85pt;height:795.8pt;z-index:251672576" coordorigin="1642" coordsize="3577,15916">
          <v:rect id="_x0000_s2407" style="position:absolute;left:1666;top:2401;width:1080;height:17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5a5a5a [2109]" stroked="f">
            <v:path arrowok="t"/>
            <v:textbox style="layout-flow:vertical;mso-next-textbox:#_x0000_s2407" inset="0,0,0,0">
              <w:txbxContent>
                <w:p w:rsidR="0055709A" w:rsidRDefault="0055709A" w:rsidP="0055709A">
                  <w:pPr>
                    <w:spacing w:after="0"/>
                    <w:ind w:firstLine="0"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 xml:space="preserve">   </w:t>
                  </w:r>
                </w:p>
                <w:p w:rsidR="0055709A" w:rsidRPr="00E963F1" w:rsidRDefault="0055709A" w:rsidP="0055709A">
                  <w:pPr>
                    <w:spacing w:after="0" w:line="216" w:lineRule="auto"/>
                    <w:ind w:firstLine="0"/>
                    <w:rPr>
                      <w:rFonts w:ascii="Century Gothic" w:hAnsi="Century Gothic" w:cs="Century Gothic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b/>
                      <w:color w:val="000000" w:themeColor="text1"/>
                    </w:rPr>
                    <w:t xml:space="preserve">                  </w:t>
                  </w:r>
                  <w:r>
                    <w:rPr>
                      <w:rFonts w:ascii="Century Gothic" w:hAnsi="Century Gothic" w:cs="Century Gothic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     </w:t>
                  </w:r>
                </w:p>
              </w:txbxContent>
            </v:textbox>
          </v:rect>
          <v:group id="_x0000_s2408" style="position:absolute;left:1642;width:3577;height:15916" coordorigin="1589" coordsize="3577,15916">
            <v:group id="_x0000_s2409" style="position:absolute;left:1589;width:1104;height:15916" coordorigin="5929,3" coordsize="1104,15916">
              <v:rect id="_x0000_s2410" style="position:absolute;left:5953;top:3;width:1080;height:159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a5a5a5 [2092]" stroked="f">
                <v:fill opacity=".5"/>
                <v:path arrowok="t"/>
                <v:textbox style="layout-flow:vertical;mso-layout-flow-alt:bottom-to-top;mso-next-textbox:#_x0000_s2410" inset="0,0,0,0">
                  <w:txbxContent>
                    <w:p w:rsidR="0055709A" w:rsidRDefault="0055709A" w:rsidP="0055709A">
                      <w:pPr>
                        <w:spacing w:after="0"/>
                        <w:ind w:firstLine="0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</w:t>
                      </w:r>
                    </w:p>
                    <w:p w:rsidR="0055709A" w:rsidRDefault="0055709A" w:rsidP="0055709A">
                      <w:pPr>
                        <w:spacing w:after="0" w:line="216" w:lineRule="auto"/>
                        <w:ind w:firstLine="0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                   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Personnel             Course                       Graduate              Sciences &amp;              Education                  Business              </w:t>
                      </w:r>
                      <w:r w:rsidRPr="00D65E34">
                        <w:rPr>
                          <w:rFonts w:ascii="Century Gothic" w:hAnsi="Century Gothic" w:cs="Century Gothic"/>
                          <w:b/>
                          <w:bCs/>
                          <w:color w:val="F2F2F2" w:themeColor="background1" w:themeShade="F2"/>
                          <w:sz w:val="20"/>
                          <w:szCs w:val="20"/>
                        </w:rPr>
                        <w:t>Arts &amp;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  </w:t>
                      </w:r>
                      <w:r w:rsidRPr="00D65E34"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Albany State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  </w:t>
                      </w:r>
                    </w:p>
                    <w:p w:rsidR="0055709A" w:rsidRDefault="0055709A" w:rsidP="0055709A">
                      <w:pPr>
                        <w:spacing w:after="0" w:line="216" w:lineRule="auto"/>
                        <w:ind w:firstLine="0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&amp; Index                 Descriptions              School                  Health                                                                                      </w:t>
                      </w:r>
                      <w:r w:rsidRPr="00D65E34">
                        <w:rPr>
                          <w:rFonts w:ascii="Century Gothic" w:hAnsi="Century Gothic" w:cs="Century Gothic"/>
                          <w:b/>
                          <w:bCs/>
                          <w:color w:val="F2F2F2" w:themeColor="background1" w:themeShade="F2"/>
                          <w:sz w:val="20"/>
                          <w:szCs w:val="20"/>
                        </w:rPr>
                        <w:t>Humanities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</w:t>
                      </w:r>
                      <w:r w:rsidRPr="00D65E34"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University</w:t>
                      </w:r>
                    </w:p>
                    <w:p w:rsidR="0055709A" w:rsidRPr="00E963F1" w:rsidRDefault="0055709A" w:rsidP="0055709A">
                      <w:pPr>
                        <w:spacing w:after="0" w:line="216" w:lineRule="auto"/>
                        <w:ind w:firstLine="0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                                                                                Professions</w:t>
                      </w:r>
                    </w:p>
                  </w:txbxContent>
                </v:textbox>
              </v:rect>
              <v:group id="_x0000_s2411" style="position:absolute;left:5929;top:2404;width:1104;height:13112" coordorigin="3836,2408" coordsize="1104,13112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412" type="#_x0000_t32" style="position:absolute;left:3889;top:4172;width:1051;height:0" o:connectortype="straight" strokeweight="2pt"/>
                <v:shape id="_x0000_s2413" type="#_x0000_t32" style="position:absolute;left:3889;top:2408;width:1051;height:0" o:connectortype="straight" strokeweight="2pt"/>
                <v:shape id="Freeform 2758" o:spid="_x0000_s2414" style="position:absolute;left:3836;top:15126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color="#a5a5a5 [2092]" strokecolor="#191919" strokeweight="2pt">
                  <v:fill opacity=".5"/>
                  <v:path arrowok="t" o:connecttype="custom" o:connectlocs="0,0;423,0" o:connectangles="0,0"/>
                </v:shape>
                <v:rect id="Rectangle 2761" o:spid="_x0000_s2415" style="position:absolute;left:4260;top:14837;width:680;height:6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color="#bfbfbf [2412]" strokecolor="#191919" strokeweight="2pt">
                  <v:fill opacity="0"/>
                  <v:path arrowok="t"/>
                </v:rect>
                <v:shape id="_x0000_s2416" type="#_x0000_t32" style="position:absolute;left:3889;top:6006;width:1051;height:0" o:connectortype="straight" strokeweight="2pt"/>
                <v:shape id="_x0000_s2417" type="#_x0000_t32" style="position:absolute;left:3889;top:7786;width:1051;height:0" o:connectortype="straight" strokeweight="2pt"/>
                <v:shape id="_x0000_s2418" type="#_x0000_t32" style="position:absolute;left:3889;top:9663;width:1051;height:0" o:connectortype="straight" strokeweight="2pt"/>
                <v:shape id="_x0000_s2419" type="#_x0000_t32" style="position:absolute;left:3889;top:11481;width:1051;height:0" o:connectortype="straight" strokeweight="2pt"/>
                <v:shape id="_x0000_s2420" type="#_x0000_t32" style="position:absolute;left:3889;top:13281;width:1051;height:0" o:connectortype="straight" strokeweight="2pt"/>
              </v:group>
            </v:group>
            <v:rect id="_x0000_s2421" style="position:absolute;left:2342;top:375;width:2824;height:421" fillcolor="white [3201]" strokecolor="#bfbfbf [2412]" strokeweight="2.5pt">
              <v:shadow color="#868686"/>
              <v:textbox style="mso-next-textbox:#_x0000_s2421">
                <w:txbxContent>
                  <w:p w:rsidR="0055709A" w:rsidRDefault="0055709A" w:rsidP="0055709A">
                    <w:pPr>
                      <w:ind w:firstLine="360"/>
                    </w:pPr>
                    <w:r>
                      <w:t>Arts &amp; Humanities</w:t>
                    </w:r>
                  </w:p>
                </w:txbxContent>
              </v:textbox>
            </v:rect>
          </v:group>
        </v:group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2E3E" w:rsidRDefault="0055709A">
    <w:pPr>
      <w:pStyle w:val="Header"/>
    </w:pPr>
    <w:r>
      <w:rPr>
        <w:noProof/>
      </w:rPr>
      <w:pict>
        <v:group id="_x0000_s2422" style="position:absolute;left:0;text-align:left;margin-left:-57.85pt;margin-top:-38.95pt;width:178.85pt;height:795.8pt;z-index:251673600" coordorigin="1642" coordsize="3577,15916">
          <v:rect id="_x0000_s2423" style="position:absolute;left:1666;top:2401;width:1080;height:17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5a5a5a [2109]" stroked="f">
            <v:path arrowok="t"/>
            <v:textbox style="layout-flow:vertical;mso-next-textbox:#_x0000_s2423" inset="0,0,0,0">
              <w:txbxContent>
                <w:p w:rsidR="0055709A" w:rsidRDefault="0055709A" w:rsidP="0055709A">
                  <w:pPr>
                    <w:spacing w:after="0"/>
                    <w:ind w:firstLine="0"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 xml:space="preserve">   </w:t>
                  </w:r>
                </w:p>
                <w:p w:rsidR="0055709A" w:rsidRPr="00E963F1" w:rsidRDefault="0055709A" w:rsidP="0055709A">
                  <w:pPr>
                    <w:spacing w:after="0" w:line="216" w:lineRule="auto"/>
                    <w:ind w:firstLine="0"/>
                    <w:rPr>
                      <w:rFonts w:ascii="Century Gothic" w:hAnsi="Century Gothic" w:cs="Century Gothic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b/>
                      <w:color w:val="000000" w:themeColor="text1"/>
                    </w:rPr>
                    <w:t xml:space="preserve">                  </w:t>
                  </w:r>
                  <w:r>
                    <w:rPr>
                      <w:rFonts w:ascii="Century Gothic" w:hAnsi="Century Gothic" w:cs="Century Gothic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     </w:t>
                  </w:r>
                </w:p>
              </w:txbxContent>
            </v:textbox>
          </v:rect>
          <v:group id="_x0000_s2424" style="position:absolute;left:1642;width:3577;height:15916" coordorigin="1589" coordsize="3577,15916">
            <v:group id="_x0000_s2425" style="position:absolute;left:1589;width:1104;height:15916" coordorigin="5929,3" coordsize="1104,15916">
              <v:rect id="_x0000_s2426" style="position:absolute;left:5953;top:3;width:1080;height:159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a5a5a5 [2092]" stroked="f">
                <v:fill opacity=".5"/>
                <v:path arrowok="t"/>
                <v:textbox style="layout-flow:vertical;mso-layout-flow-alt:bottom-to-top;mso-next-textbox:#_x0000_s2426" inset="0,0,0,0">
                  <w:txbxContent>
                    <w:p w:rsidR="0055709A" w:rsidRDefault="0055709A" w:rsidP="0055709A">
                      <w:pPr>
                        <w:spacing w:after="0"/>
                        <w:ind w:firstLine="0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</w:t>
                      </w:r>
                    </w:p>
                    <w:p w:rsidR="0055709A" w:rsidRDefault="0055709A" w:rsidP="0055709A">
                      <w:pPr>
                        <w:spacing w:after="0" w:line="216" w:lineRule="auto"/>
                        <w:ind w:firstLine="0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                   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Personnel             Course                       Graduate              Sciences &amp;              Education                  Business              </w:t>
                      </w:r>
                      <w:r w:rsidRPr="00D65E34">
                        <w:rPr>
                          <w:rFonts w:ascii="Century Gothic" w:hAnsi="Century Gothic" w:cs="Century Gothic"/>
                          <w:b/>
                          <w:bCs/>
                          <w:color w:val="F2F2F2" w:themeColor="background1" w:themeShade="F2"/>
                          <w:sz w:val="20"/>
                          <w:szCs w:val="20"/>
                        </w:rPr>
                        <w:t>Arts &amp;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  </w:t>
                      </w:r>
                      <w:r w:rsidRPr="00D65E34"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Albany State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  </w:t>
                      </w:r>
                    </w:p>
                    <w:p w:rsidR="0055709A" w:rsidRDefault="0055709A" w:rsidP="0055709A">
                      <w:pPr>
                        <w:spacing w:after="0" w:line="216" w:lineRule="auto"/>
                        <w:ind w:firstLine="0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&amp; Index                 Descriptions              School                  Health                                                                                      </w:t>
                      </w:r>
                      <w:r w:rsidRPr="00D65E34">
                        <w:rPr>
                          <w:rFonts w:ascii="Century Gothic" w:hAnsi="Century Gothic" w:cs="Century Gothic"/>
                          <w:b/>
                          <w:bCs/>
                          <w:color w:val="F2F2F2" w:themeColor="background1" w:themeShade="F2"/>
                          <w:sz w:val="20"/>
                          <w:szCs w:val="20"/>
                        </w:rPr>
                        <w:t>Humanities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</w:t>
                      </w:r>
                      <w:r w:rsidRPr="00D65E34"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University</w:t>
                      </w:r>
                    </w:p>
                    <w:p w:rsidR="0055709A" w:rsidRPr="00E963F1" w:rsidRDefault="0055709A" w:rsidP="0055709A">
                      <w:pPr>
                        <w:spacing w:after="0" w:line="216" w:lineRule="auto"/>
                        <w:ind w:firstLine="0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                                                                                Professions</w:t>
                      </w:r>
                    </w:p>
                  </w:txbxContent>
                </v:textbox>
              </v:rect>
              <v:group id="_x0000_s2427" style="position:absolute;left:5929;top:2404;width:1104;height:13112" coordorigin="3836,2408" coordsize="1104,13112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428" type="#_x0000_t32" style="position:absolute;left:3889;top:4172;width:1051;height:0" o:connectortype="straight" strokeweight="2pt"/>
                <v:shape id="_x0000_s2429" type="#_x0000_t32" style="position:absolute;left:3889;top:2408;width:1051;height:0" o:connectortype="straight" strokeweight="2pt"/>
                <v:shape id="Freeform 2758" o:spid="_x0000_s2430" style="position:absolute;left:3836;top:15126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color="#a5a5a5 [2092]" strokecolor="#191919" strokeweight="2pt">
                  <v:fill opacity=".5"/>
                  <v:path arrowok="t" o:connecttype="custom" o:connectlocs="0,0;423,0" o:connectangles="0,0"/>
                </v:shape>
                <v:rect id="Rectangle 2761" o:spid="_x0000_s2431" style="position:absolute;left:4260;top:14837;width:680;height:6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color="#bfbfbf [2412]" strokecolor="#191919" strokeweight="2pt">
                  <v:fill opacity="0"/>
                  <v:path arrowok="t"/>
                </v:rect>
                <v:shape id="_x0000_s2432" type="#_x0000_t32" style="position:absolute;left:3889;top:6006;width:1051;height:0" o:connectortype="straight" strokeweight="2pt"/>
                <v:shape id="_x0000_s2433" type="#_x0000_t32" style="position:absolute;left:3889;top:7786;width:1051;height:0" o:connectortype="straight" strokeweight="2pt"/>
                <v:shape id="_x0000_s2434" type="#_x0000_t32" style="position:absolute;left:3889;top:9663;width:1051;height:0" o:connectortype="straight" strokeweight="2pt"/>
                <v:shape id="_x0000_s2435" type="#_x0000_t32" style="position:absolute;left:3889;top:11481;width:1051;height:0" o:connectortype="straight" strokeweight="2pt"/>
                <v:shape id="_x0000_s2436" type="#_x0000_t32" style="position:absolute;left:3889;top:13281;width:1051;height:0" o:connectortype="straight" strokeweight="2pt"/>
              </v:group>
            </v:group>
            <v:rect id="_x0000_s2437" style="position:absolute;left:2342;top:375;width:2824;height:421" fillcolor="white [3201]" strokecolor="#bfbfbf [2412]" strokeweight="2.5pt">
              <v:shadow color="#868686"/>
              <v:textbox>
                <w:txbxContent>
                  <w:p w:rsidR="0055709A" w:rsidRDefault="0055709A" w:rsidP="0055709A">
                    <w:pPr>
                      <w:ind w:firstLine="360"/>
                    </w:pPr>
                    <w:r>
                      <w:t>Arts &amp; Humanities</w:t>
                    </w:r>
                  </w:p>
                </w:txbxContent>
              </v:textbox>
            </v:rect>
          </v:group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AF38799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9645C1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C7CE54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E4A3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53A03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62EE6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BBC3A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40AE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ED43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9B2C9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F83B36"/>
    <w:multiLevelType w:val="hybridMultilevel"/>
    <w:tmpl w:val="FFBC6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67B3F65"/>
    <w:multiLevelType w:val="hybridMultilevel"/>
    <w:tmpl w:val="8D58F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00A1033"/>
    <w:multiLevelType w:val="hybridMultilevel"/>
    <w:tmpl w:val="42065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7862A42"/>
    <w:multiLevelType w:val="hybridMultilevel"/>
    <w:tmpl w:val="F26CA3F6"/>
    <w:lvl w:ilvl="0" w:tplc="625CD7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8A52D6E"/>
    <w:multiLevelType w:val="hybridMultilevel"/>
    <w:tmpl w:val="377A94B0"/>
    <w:lvl w:ilvl="0" w:tplc="0409000F">
      <w:start w:val="1"/>
      <w:numFmt w:val="decimal"/>
      <w:lvlText w:val="%1."/>
      <w:lvlJc w:val="left"/>
      <w:pPr>
        <w:ind w:left="1706" w:hanging="360"/>
      </w:pPr>
    </w:lvl>
    <w:lvl w:ilvl="1" w:tplc="04090019" w:tentative="1">
      <w:start w:val="1"/>
      <w:numFmt w:val="lowerLetter"/>
      <w:lvlText w:val="%2."/>
      <w:lvlJc w:val="left"/>
      <w:pPr>
        <w:ind w:left="2426" w:hanging="360"/>
      </w:pPr>
    </w:lvl>
    <w:lvl w:ilvl="2" w:tplc="0409001B" w:tentative="1">
      <w:start w:val="1"/>
      <w:numFmt w:val="lowerRoman"/>
      <w:lvlText w:val="%3."/>
      <w:lvlJc w:val="right"/>
      <w:pPr>
        <w:ind w:left="3146" w:hanging="180"/>
      </w:pPr>
    </w:lvl>
    <w:lvl w:ilvl="3" w:tplc="0409000F" w:tentative="1">
      <w:start w:val="1"/>
      <w:numFmt w:val="decimal"/>
      <w:lvlText w:val="%4."/>
      <w:lvlJc w:val="left"/>
      <w:pPr>
        <w:ind w:left="3866" w:hanging="360"/>
      </w:pPr>
    </w:lvl>
    <w:lvl w:ilvl="4" w:tplc="04090019" w:tentative="1">
      <w:start w:val="1"/>
      <w:numFmt w:val="lowerLetter"/>
      <w:lvlText w:val="%5."/>
      <w:lvlJc w:val="left"/>
      <w:pPr>
        <w:ind w:left="4586" w:hanging="360"/>
      </w:pPr>
    </w:lvl>
    <w:lvl w:ilvl="5" w:tplc="0409001B" w:tentative="1">
      <w:start w:val="1"/>
      <w:numFmt w:val="lowerRoman"/>
      <w:lvlText w:val="%6."/>
      <w:lvlJc w:val="right"/>
      <w:pPr>
        <w:ind w:left="5306" w:hanging="180"/>
      </w:pPr>
    </w:lvl>
    <w:lvl w:ilvl="6" w:tplc="0409000F" w:tentative="1">
      <w:start w:val="1"/>
      <w:numFmt w:val="decimal"/>
      <w:lvlText w:val="%7."/>
      <w:lvlJc w:val="left"/>
      <w:pPr>
        <w:ind w:left="6026" w:hanging="360"/>
      </w:pPr>
    </w:lvl>
    <w:lvl w:ilvl="7" w:tplc="04090019" w:tentative="1">
      <w:start w:val="1"/>
      <w:numFmt w:val="lowerLetter"/>
      <w:lvlText w:val="%8."/>
      <w:lvlJc w:val="left"/>
      <w:pPr>
        <w:ind w:left="6746" w:hanging="360"/>
      </w:pPr>
    </w:lvl>
    <w:lvl w:ilvl="8" w:tplc="0409001B" w:tentative="1">
      <w:start w:val="1"/>
      <w:numFmt w:val="lowerRoman"/>
      <w:lvlText w:val="%9."/>
      <w:lvlJc w:val="right"/>
      <w:pPr>
        <w:ind w:left="7466" w:hanging="180"/>
      </w:pPr>
    </w:lvl>
  </w:abstractNum>
  <w:abstractNum w:abstractNumId="15">
    <w:nsid w:val="204F2AED"/>
    <w:multiLevelType w:val="hybridMultilevel"/>
    <w:tmpl w:val="E5AA56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94919D2"/>
    <w:multiLevelType w:val="hybridMultilevel"/>
    <w:tmpl w:val="F816F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A85A03"/>
    <w:multiLevelType w:val="hybridMultilevel"/>
    <w:tmpl w:val="CFD0D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8672F4"/>
    <w:multiLevelType w:val="hybridMultilevel"/>
    <w:tmpl w:val="AF865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655AB4"/>
    <w:multiLevelType w:val="hybridMultilevel"/>
    <w:tmpl w:val="9AFE91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0F">
      <w:start w:val="1"/>
      <w:numFmt w:val="decimal"/>
      <w:lvlText w:val="%3."/>
      <w:lvlJc w:val="left"/>
      <w:pPr>
        <w:ind w:left="1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C0E474B"/>
    <w:multiLevelType w:val="hybridMultilevel"/>
    <w:tmpl w:val="B1EC4F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6F6A0186"/>
    <w:multiLevelType w:val="hybridMultilevel"/>
    <w:tmpl w:val="A4002B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7">
      <w:start w:val="1"/>
      <w:numFmt w:val="lowerLetter"/>
      <w:lvlText w:val="%3)"/>
      <w:lvlJc w:val="left"/>
      <w:pPr>
        <w:ind w:left="1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DB012FB"/>
    <w:multiLevelType w:val="hybridMultilevel"/>
    <w:tmpl w:val="CD082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16"/>
  </w:num>
  <w:num w:numId="14">
    <w:abstractNumId w:val="20"/>
  </w:num>
  <w:num w:numId="15">
    <w:abstractNumId w:val="15"/>
  </w:num>
  <w:num w:numId="16">
    <w:abstractNumId w:val="22"/>
  </w:num>
  <w:num w:numId="17">
    <w:abstractNumId w:val="19"/>
  </w:num>
  <w:num w:numId="18">
    <w:abstractNumId w:val="21"/>
  </w:num>
  <w:num w:numId="19">
    <w:abstractNumId w:val="14"/>
  </w:num>
  <w:num w:numId="20">
    <w:abstractNumId w:val="10"/>
  </w:num>
  <w:num w:numId="21">
    <w:abstractNumId w:val="18"/>
  </w:num>
  <w:num w:numId="22">
    <w:abstractNumId w:val="17"/>
  </w:num>
  <w:num w:numId="23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isplayBackgroundShape/>
  <w:mirrorMargins/>
  <w:proofState w:spelling="clean" w:grammar="clean"/>
  <w:defaultTabStop w:val="720"/>
  <w:evenAndOddHeaders/>
  <w:characterSpacingControl w:val="doNotCompress"/>
  <w:hdrShapeDefaults>
    <o:shapedefaults v:ext="edit" spidmax="23554">
      <o:colormenu v:ext="edit" fillcolor="none"/>
    </o:shapedefaults>
    <o:shapelayout v:ext="edit">
      <o:idmap v:ext="edit" data="2"/>
      <o:rules v:ext="edit">
        <o:r id="V:Rule93" type="connector" idref="#_x0000_s2077"/>
        <o:r id="V:Rule106" type="connector" idref="#_x0000_s2079"/>
        <o:r id="V:Rule107" type="connector" idref="#_x0000_s2181"/>
        <o:r id="V:Rule111" type="connector" idref="#_x0000_s2071"/>
        <o:r id="V:Rule112" type="connector" idref="#_x0000_s2076"/>
        <o:r id="V:Rule113" type="connector" idref="#_x0000_s2180"/>
        <o:r id="V:Rule117" type="connector" idref="#_x0000_s2177"/>
        <o:r id="V:Rule122" type="connector" idref="#_x0000_s2092"/>
        <o:r id="V:Rule124" type="connector" idref="#_x0000_s2174"/>
        <o:r id="V:Rule132" type="connector" idref="#_x0000_s2179"/>
        <o:r id="V:Rule135" type="connector" idref="#_x0000_s2078"/>
        <o:r id="V:Rule137" type="connector" idref="#_x0000_s2178"/>
        <o:r id="V:Rule139" type="connector" idref="#_x0000_s2072"/>
        <o:r id="V:Rule149" type="connector" idref="#_x0000_s2094"/>
        <o:r id="V:Rule150" type="connector" idref="#_x0000_s2095"/>
        <o:r id="V:Rule156" type="connector" idref="#_x0000_s2096"/>
        <o:r id="V:Rule165" type="connector" idref="#_x0000_s2089"/>
        <o:r id="V:Rule174" type="connector" idref="#_x0000_s2173"/>
        <o:r id="V:Rule175" type="connector" idref="#_x0000_s2088"/>
        <o:r id="V:Rule181" type="connector" idref="#_x0000_s2075"/>
        <o:r id="V:Rule182" type="connector" idref="#_x0000_s2093"/>
        <o:r id="V:Rule218" type="connector" idref="#_x0000_s2418"/>
        <o:r id="V:Rule219" type="connector" idref="#_x0000_s2420"/>
        <o:r id="V:Rule220" type="connector" idref="#_x0000_s2412"/>
        <o:r id="V:Rule221" type="connector" idref="#_x0000_s2417"/>
        <o:r id="V:Rule222" type="connector" idref="#_x0000_s2419"/>
        <o:r id="V:Rule223" type="connector" idref="#_x0000_s2413"/>
        <o:r id="V:Rule224" type="connector" idref="#_x0000_s2416"/>
        <o:r id="V:Rule225" type="connector" idref="#_x0000_s2434"/>
        <o:r id="V:Rule226" type="connector" idref="#_x0000_s2436"/>
        <o:r id="V:Rule227" type="connector" idref="#_x0000_s2428"/>
        <o:r id="V:Rule228" type="connector" idref="#_x0000_s2433"/>
        <o:r id="V:Rule229" type="connector" idref="#_x0000_s2435"/>
        <o:r id="V:Rule230" type="connector" idref="#_x0000_s2429"/>
        <o:r id="V:Rule231" type="connector" idref="#_x0000_s2432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94014"/>
    <w:rsid w:val="000A694A"/>
    <w:rsid w:val="000E06A1"/>
    <w:rsid w:val="001061D9"/>
    <w:rsid w:val="00106973"/>
    <w:rsid w:val="0012427B"/>
    <w:rsid w:val="00152919"/>
    <w:rsid w:val="00164C34"/>
    <w:rsid w:val="00182B74"/>
    <w:rsid w:val="001A0EAD"/>
    <w:rsid w:val="002520D6"/>
    <w:rsid w:val="002A0B0F"/>
    <w:rsid w:val="003276C4"/>
    <w:rsid w:val="0036489C"/>
    <w:rsid w:val="00367F0C"/>
    <w:rsid w:val="003A7418"/>
    <w:rsid w:val="003B00EC"/>
    <w:rsid w:val="003D100A"/>
    <w:rsid w:val="003D64F7"/>
    <w:rsid w:val="003F1BD3"/>
    <w:rsid w:val="00426445"/>
    <w:rsid w:val="00433E48"/>
    <w:rsid w:val="0047595B"/>
    <w:rsid w:val="004D4592"/>
    <w:rsid w:val="00526E12"/>
    <w:rsid w:val="00553FAF"/>
    <w:rsid w:val="0055709A"/>
    <w:rsid w:val="0059774C"/>
    <w:rsid w:val="005D6CD2"/>
    <w:rsid w:val="005E3887"/>
    <w:rsid w:val="005E7226"/>
    <w:rsid w:val="005F24F3"/>
    <w:rsid w:val="00671B77"/>
    <w:rsid w:val="006A7334"/>
    <w:rsid w:val="006F2981"/>
    <w:rsid w:val="00723779"/>
    <w:rsid w:val="00782E3E"/>
    <w:rsid w:val="007B1442"/>
    <w:rsid w:val="008014C5"/>
    <w:rsid w:val="00871E7F"/>
    <w:rsid w:val="00946B9C"/>
    <w:rsid w:val="00962810"/>
    <w:rsid w:val="009E2F44"/>
    <w:rsid w:val="00A4282F"/>
    <w:rsid w:val="00A94014"/>
    <w:rsid w:val="00B11F35"/>
    <w:rsid w:val="00B15597"/>
    <w:rsid w:val="00C06A78"/>
    <w:rsid w:val="00C377F0"/>
    <w:rsid w:val="00CC6BA5"/>
    <w:rsid w:val="00D05D31"/>
    <w:rsid w:val="00D05D95"/>
    <w:rsid w:val="00DC772D"/>
    <w:rsid w:val="00DF1FC2"/>
    <w:rsid w:val="00E011E9"/>
    <w:rsid w:val="00E328D1"/>
    <w:rsid w:val="00EB1465"/>
    <w:rsid w:val="00F4696F"/>
    <w:rsid w:val="00FF63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4C5"/>
  </w:style>
  <w:style w:type="paragraph" w:styleId="Heading1">
    <w:name w:val="heading 1"/>
    <w:basedOn w:val="Normal"/>
    <w:next w:val="Normal"/>
    <w:link w:val="Heading1Char"/>
    <w:uiPriority w:val="9"/>
    <w:qFormat/>
    <w:rsid w:val="004264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4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014C5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014C5"/>
  </w:style>
  <w:style w:type="paragraph" w:styleId="Footer">
    <w:name w:val="footer"/>
    <w:basedOn w:val="Normal"/>
    <w:link w:val="FooterChar"/>
    <w:uiPriority w:val="99"/>
    <w:semiHidden/>
    <w:unhideWhenUsed/>
    <w:rsid w:val="008014C5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14C5"/>
  </w:style>
  <w:style w:type="paragraph" w:styleId="BalloonText">
    <w:name w:val="Balloon Text"/>
    <w:basedOn w:val="Normal"/>
    <w:link w:val="BalloonTextChar"/>
    <w:uiPriority w:val="99"/>
    <w:semiHidden/>
    <w:unhideWhenUsed/>
    <w:rsid w:val="008014C5"/>
    <w:pPr>
      <w:spacing w:after="0"/>
      <w:ind w:firstLine="0"/>
    </w:pPr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4C5"/>
    <w:rPr>
      <w:rFonts w:ascii="Tahoma" w:eastAsia="Times New Roman" w:hAnsi="Tahoma" w:cs="Tahoma"/>
      <w:sz w:val="16"/>
      <w:szCs w:val="16"/>
      <w:lang w:eastAsia="en-US"/>
    </w:rPr>
  </w:style>
  <w:style w:type="paragraph" w:styleId="Revision">
    <w:name w:val="Revision"/>
    <w:hidden/>
    <w:uiPriority w:val="99"/>
    <w:semiHidden/>
    <w:rsid w:val="008014C5"/>
    <w:pPr>
      <w:spacing w:after="0"/>
      <w:ind w:firstLine="0"/>
    </w:pPr>
    <w:rPr>
      <w:rFonts w:ascii="Calibri" w:eastAsia="Times New Roman" w:hAnsi="Calibri" w:cs="Times New Roman"/>
      <w:lang w:eastAsia="en-US"/>
    </w:rPr>
  </w:style>
  <w:style w:type="paragraph" w:styleId="ListParagraph">
    <w:name w:val="List Paragraph"/>
    <w:basedOn w:val="Normal"/>
    <w:uiPriority w:val="34"/>
    <w:qFormat/>
    <w:rsid w:val="008014C5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E328D1"/>
    <w:pPr>
      <w:tabs>
        <w:tab w:val="right" w:leader="dot" w:pos="4770"/>
      </w:tabs>
      <w:spacing w:after="0"/>
      <w:ind w:left="360" w:right="155" w:firstLine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E328D1"/>
    <w:pPr>
      <w:tabs>
        <w:tab w:val="right" w:leader="dot" w:pos="4770"/>
      </w:tabs>
      <w:spacing w:after="0"/>
      <w:ind w:left="360" w:right="155" w:firstLine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26445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26445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26445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26445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26445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26445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26445"/>
    <w:pPr>
      <w:spacing w:after="0"/>
      <w:ind w:left="1540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264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4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BE92D7-7B66-465A-B2FD-8FCF287B3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27</Pages>
  <Words>9170</Words>
  <Characters>52272</Characters>
  <Application>Microsoft Office Word</Application>
  <DocSecurity>0</DocSecurity>
  <Lines>435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61320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3</cp:revision>
  <dcterms:created xsi:type="dcterms:W3CDTF">2011-06-11T21:30:00Z</dcterms:created>
  <dcterms:modified xsi:type="dcterms:W3CDTF">2011-06-11T21:52:00Z</dcterms:modified>
</cp:coreProperties>
</file>