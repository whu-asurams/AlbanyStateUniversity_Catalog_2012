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4C1" w:rsidRDefault="00AA18D2">
      <w:pPr>
        <w:pStyle w:val="TOC1"/>
        <w:tabs>
          <w:tab w:val="right" w:pos="10560"/>
        </w:tabs>
        <w:rPr>
          <w:rFonts w:asciiTheme="minorHAnsi" w:hAnsiTheme="minorHAnsi"/>
          <w:b w:val="0"/>
          <w:bCs w:val="0"/>
          <w:caps w:val="0"/>
          <w:noProof/>
          <w:sz w:val="22"/>
          <w:szCs w:val="22"/>
        </w:rPr>
      </w:pPr>
      <w:r w:rsidRPr="00AA18D2">
        <w:rPr>
          <w:rFonts w:ascii="Times New Roman" w:hAnsi="Times New Roman"/>
          <w:color w:val="191919"/>
          <w:w w:val="95"/>
          <w:sz w:val="18"/>
          <w:szCs w:val="18"/>
        </w:rPr>
        <w:fldChar w:fldCharType="begin"/>
      </w:r>
      <w:r w:rsidR="00867716">
        <w:rPr>
          <w:rFonts w:ascii="Times New Roman" w:hAnsi="Times New Roman"/>
          <w:color w:val="191919"/>
          <w:w w:val="95"/>
          <w:sz w:val="18"/>
          <w:szCs w:val="18"/>
        </w:rPr>
        <w:instrText xml:space="preserve"> TOC \o "1-2" \u </w:instrText>
      </w:r>
      <w:r w:rsidRPr="00AA18D2">
        <w:rPr>
          <w:rFonts w:ascii="Times New Roman" w:hAnsi="Times New Roman"/>
          <w:color w:val="191919"/>
          <w:w w:val="95"/>
          <w:sz w:val="18"/>
          <w:szCs w:val="18"/>
        </w:rPr>
        <w:fldChar w:fldCharType="separate"/>
      </w:r>
      <w:r w:rsidR="009274C1" w:rsidRPr="00A71736">
        <w:rPr>
          <w:rFonts w:ascii="Times New Roman" w:hAnsi="Times New Roman"/>
          <w:noProof/>
          <w:color w:val="191919"/>
          <w:w w:val="95"/>
        </w:rPr>
        <w:t xml:space="preserve">COLLEGE OF  </w:t>
      </w:r>
      <w:r w:rsidR="009274C1" w:rsidRPr="00A71736">
        <w:rPr>
          <w:rFonts w:ascii="Times New Roman" w:hAnsi="Times New Roman"/>
          <w:noProof/>
          <w:color w:val="191919"/>
          <w:w w:val="96"/>
        </w:rPr>
        <w:t>BUSINESS</w:t>
      </w:r>
      <w:r w:rsidR="009274C1">
        <w:rPr>
          <w:noProof/>
        </w:rPr>
        <w:tab/>
      </w:r>
      <w:r>
        <w:rPr>
          <w:noProof/>
        </w:rPr>
        <w:fldChar w:fldCharType="begin"/>
      </w:r>
      <w:r w:rsidR="009274C1">
        <w:rPr>
          <w:noProof/>
        </w:rPr>
        <w:instrText xml:space="preserve"> PAGEREF _Toc295328917 \h </w:instrText>
      </w:r>
      <w:r>
        <w:rPr>
          <w:noProof/>
        </w:rPr>
      </w:r>
      <w:r>
        <w:rPr>
          <w:noProof/>
        </w:rPr>
        <w:fldChar w:fldCharType="separate"/>
      </w:r>
      <w:r w:rsidR="009274C1">
        <w:rPr>
          <w:noProof/>
        </w:rPr>
        <w:t>3</w:t>
      </w:r>
      <w:r>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7"/>
        </w:rPr>
        <w:t>COLLEGE OF BUSINESS</w:t>
      </w:r>
      <w:r>
        <w:rPr>
          <w:noProof/>
        </w:rPr>
        <w:tab/>
      </w:r>
      <w:r w:rsidR="00AA18D2">
        <w:rPr>
          <w:noProof/>
        </w:rPr>
        <w:fldChar w:fldCharType="begin"/>
      </w:r>
      <w:r>
        <w:rPr>
          <w:noProof/>
        </w:rPr>
        <w:instrText xml:space="preserve"> PAGEREF _Toc295328918 \h </w:instrText>
      </w:r>
      <w:r w:rsidR="00AA18D2">
        <w:rPr>
          <w:noProof/>
        </w:rPr>
      </w:r>
      <w:r w:rsidR="00AA18D2">
        <w:rPr>
          <w:noProof/>
        </w:rPr>
        <w:fldChar w:fldCharType="separate"/>
      </w:r>
      <w:r>
        <w:rPr>
          <w:noProof/>
        </w:rPr>
        <w:t>4</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4"/>
        </w:rPr>
        <w:t>INTERNSHIP PROGRAM (WORK-BASED PARADIGM)</w:t>
      </w:r>
      <w:r>
        <w:rPr>
          <w:noProof/>
        </w:rPr>
        <w:tab/>
      </w:r>
      <w:r w:rsidR="00AA18D2">
        <w:rPr>
          <w:noProof/>
        </w:rPr>
        <w:fldChar w:fldCharType="begin"/>
      </w:r>
      <w:r>
        <w:rPr>
          <w:noProof/>
        </w:rPr>
        <w:instrText xml:space="preserve"> PAGEREF _Toc295328919 \h </w:instrText>
      </w:r>
      <w:r w:rsidR="00AA18D2">
        <w:rPr>
          <w:noProof/>
        </w:rPr>
      </w:r>
      <w:r w:rsidR="00AA18D2">
        <w:rPr>
          <w:noProof/>
        </w:rPr>
        <w:fldChar w:fldCharType="separate"/>
      </w:r>
      <w:r>
        <w:rPr>
          <w:noProof/>
        </w:rPr>
        <w:t>4</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4"/>
        </w:rPr>
        <w:t>WEEKEND COLLEGE</w:t>
      </w:r>
      <w:r>
        <w:rPr>
          <w:noProof/>
        </w:rPr>
        <w:tab/>
      </w:r>
      <w:r w:rsidR="00AA18D2">
        <w:rPr>
          <w:noProof/>
        </w:rPr>
        <w:fldChar w:fldCharType="begin"/>
      </w:r>
      <w:r>
        <w:rPr>
          <w:noProof/>
        </w:rPr>
        <w:instrText xml:space="preserve"> PAGEREF _Toc295328920 \h </w:instrText>
      </w:r>
      <w:r w:rsidR="00AA18D2">
        <w:rPr>
          <w:noProof/>
        </w:rPr>
      </w:r>
      <w:r w:rsidR="00AA18D2">
        <w:rPr>
          <w:noProof/>
        </w:rPr>
        <w:fldChar w:fldCharType="separate"/>
      </w:r>
      <w:r>
        <w:rPr>
          <w:noProof/>
        </w:rPr>
        <w:t>4</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6"/>
        </w:rPr>
        <w:t>TWO-PLUS-TWO PROGRAM</w:t>
      </w:r>
      <w:r>
        <w:rPr>
          <w:noProof/>
        </w:rPr>
        <w:tab/>
      </w:r>
      <w:r w:rsidR="00AA18D2">
        <w:rPr>
          <w:noProof/>
        </w:rPr>
        <w:fldChar w:fldCharType="begin"/>
      </w:r>
      <w:r>
        <w:rPr>
          <w:noProof/>
        </w:rPr>
        <w:instrText xml:space="preserve"> PAGEREF _Toc295328921 \h </w:instrText>
      </w:r>
      <w:r w:rsidR="00AA18D2">
        <w:rPr>
          <w:noProof/>
        </w:rPr>
      </w:r>
      <w:r w:rsidR="00AA18D2">
        <w:rPr>
          <w:noProof/>
        </w:rPr>
        <w:fldChar w:fldCharType="separate"/>
      </w:r>
      <w:r>
        <w:rPr>
          <w:noProof/>
        </w:rPr>
        <w:t>4</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DEPARTMENT OF BUSINESS</w:t>
      </w:r>
      <w:r>
        <w:rPr>
          <w:noProof/>
        </w:rPr>
        <w:tab/>
      </w:r>
      <w:r w:rsidR="00AA18D2">
        <w:rPr>
          <w:noProof/>
        </w:rPr>
        <w:fldChar w:fldCharType="begin"/>
      </w:r>
      <w:r>
        <w:rPr>
          <w:noProof/>
        </w:rPr>
        <w:instrText xml:space="preserve"> PAGEREF _Toc295328922 \h </w:instrText>
      </w:r>
      <w:r w:rsidR="00AA18D2">
        <w:rPr>
          <w:noProof/>
        </w:rPr>
      </w:r>
      <w:r w:rsidR="00AA18D2">
        <w:rPr>
          <w:noProof/>
        </w:rPr>
        <w:fldChar w:fldCharType="separate"/>
      </w:r>
      <w:r>
        <w:rPr>
          <w:noProof/>
        </w:rPr>
        <w:t>5</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ADMINISTRATION</w:t>
      </w:r>
      <w:r>
        <w:rPr>
          <w:noProof/>
        </w:rPr>
        <w:tab/>
      </w:r>
      <w:r w:rsidR="00AA18D2">
        <w:rPr>
          <w:noProof/>
        </w:rPr>
        <w:fldChar w:fldCharType="begin"/>
      </w:r>
      <w:r>
        <w:rPr>
          <w:noProof/>
        </w:rPr>
        <w:instrText xml:space="preserve"> PAGEREF _Toc295328923 \h </w:instrText>
      </w:r>
      <w:r w:rsidR="00AA18D2">
        <w:rPr>
          <w:noProof/>
        </w:rPr>
      </w:r>
      <w:r w:rsidR="00AA18D2">
        <w:rPr>
          <w:noProof/>
        </w:rPr>
        <w:fldChar w:fldCharType="separate"/>
      </w:r>
      <w:r>
        <w:rPr>
          <w:noProof/>
        </w:rPr>
        <w:t>5</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MANAGEMENT (BUSINESS MANAGEMENT CONCENTRATION)</w:t>
      </w:r>
      <w:r>
        <w:rPr>
          <w:noProof/>
        </w:rPr>
        <w:tab/>
      </w:r>
      <w:r w:rsidR="00AA18D2">
        <w:rPr>
          <w:noProof/>
        </w:rPr>
        <w:fldChar w:fldCharType="begin"/>
      </w:r>
      <w:r>
        <w:rPr>
          <w:noProof/>
        </w:rPr>
        <w:instrText xml:space="preserve"> PAGEREF _Toc295328924 \h </w:instrText>
      </w:r>
      <w:r w:rsidR="00AA18D2">
        <w:rPr>
          <w:noProof/>
        </w:rPr>
      </w:r>
      <w:r w:rsidR="00AA18D2">
        <w:rPr>
          <w:noProof/>
        </w:rPr>
        <w:fldChar w:fldCharType="separate"/>
      </w:r>
      <w:r>
        <w:rPr>
          <w:noProof/>
        </w:rPr>
        <w:t>6</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w w:val="97"/>
        </w:rPr>
        <w:t xml:space="preserve">Bachelor of Science Degree in Management  </w:t>
      </w:r>
      <w:r w:rsidRPr="00A71736">
        <w:rPr>
          <w:rFonts w:ascii="Times New Roman Bold" w:hAnsi="Times New Roman Bold" w:cs="Times New Roman Bold"/>
          <w:noProof/>
          <w:color w:val="191919"/>
          <w:w w:val="98"/>
        </w:rPr>
        <w:t>(Health Care Administration Concentration)</w:t>
      </w:r>
      <w:r>
        <w:rPr>
          <w:noProof/>
        </w:rPr>
        <w:tab/>
      </w:r>
      <w:r w:rsidR="00AA18D2">
        <w:rPr>
          <w:noProof/>
        </w:rPr>
        <w:fldChar w:fldCharType="begin"/>
      </w:r>
      <w:r>
        <w:rPr>
          <w:noProof/>
        </w:rPr>
        <w:instrText xml:space="preserve"> PAGEREF _Toc295328925 \h </w:instrText>
      </w:r>
      <w:r w:rsidR="00AA18D2">
        <w:rPr>
          <w:noProof/>
        </w:rPr>
      </w:r>
      <w:r w:rsidR="00AA18D2">
        <w:rPr>
          <w:noProof/>
        </w:rPr>
        <w:fldChar w:fldCharType="separate"/>
      </w:r>
      <w:r>
        <w:rPr>
          <w:noProof/>
        </w:rPr>
        <w:t>7</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APPLIED SCIENCE IN TECHNOLOGY MANAGEMENT</w:t>
      </w:r>
      <w:r>
        <w:rPr>
          <w:noProof/>
        </w:rPr>
        <w:tab/>
      </w:r>
      <w:r w:rsidR="00AA18D2">
        <w:rPr>
          <w:noProof/>
        </w:rPr>
        <w:fldChar w:fldCharType="begin"/>
      </w:r>
      <w:r>
        <w:rPr>
          <w:noProof/>
        </w:rPr>
        <w:instrText xml:space="preserve"> PAGEREF _Toc295328926 \h </w:instrText>
      </w:r>
      <w:r w:rsidR="00AA18D2">
        <w:rPr>
          <w:noProof/>
        </w:rPr>
      </w:r>
      <w:r w:rsidR="00AA18D2">
        <w:rPr>
          <w:noProof/>
        </w:rPr>
        <w:fldChar w:fldCharType="separate"/>
      </w:r>
      <w:r>
        <w:rPr>
          <w:noProof/>
        </w:rPr>
        <w:t>8</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6"/>
        </w:rPr>
        <w:t xml:space="preserve">DEPARTMENT OF ACCOUNTING,  </w:t>
      </w:r>
      <w:r w:rsidRPr="00A71736">
        <w:rPr>
          <w:rFonts w:ascii="Times New Roman" w:hAnsi="Times New Roman"/>
          <w:noProof/>
          <w:color w:val="191919"/>
          <w:w w:val="97"/>
        </w:rPr>
        <w:t>BUSINESS INFORMATION SYSTEMS</w:t>
      </w:r>
      <w:r>
        <w:rPr>
          <w:noProof/>
        </w:rPr>
        <w:tab/>
      </w:r>
      <w:r w:rsidR="00AA18D2">
        <w:rPr>
          <w:noProof/>
        </w:rPr>
        <w:fldChar w:fldCharType="begin"/>
      </w:r>
      <w:r>
        <w:rPr>
          <w:noProof/>
        </w:rPr>
        <w:instrText xml:space="preserve"> PAGEREF _Toc295328927 \h </w:instrText>
      </w:r>
      <w:r w:rsidR="00AA18D2">
        <w:rPr>
          <w:noProof/>
        </w:rPr>
      </w:r>
      <w:r w:rsidR="00AA18D2">
        <w:rPr>
          <w:noProof/>
        </w:rPr>
        <w:fldChar w:fldCharType="separate"/>
      </w:r>
      <w:r>
        <w:rPr>
          <w:noProof/>
        </w:rPr>
        <w:t>11</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w:hAnsi="Times New Roman"/>
          <w:noProof/>
          <w:color w:val="191919"/>
          <w:w w:val="97"/>
        </w:rPr>
        <w:t>AND MARKETING</w:t>
      </w:r>
      <w:r>
        <w:rPr>
          <w:noProof/>
        </w:rPr>
        <w:tab/>
      </w:r>
      <w:r w:rsidR="00AA18D2">
        <w:rPr>
          <w:noProof/>
        </w:rPr>
        <w:fldChar w:fldCharType="begin"/>
      </w:r>
      <w:r>
        <w:rPr>
          <w:noProof/>
        </w:rPr>
        <w:instrText xml:space="preserve"> PAGEREF _Toc295328928 \h </w:instrText>
      </w:r>
      <w:r w:rsidR="00AA18D2">
        <w:rPr>
          <w:noProof/>
        </w:rPr>
      </w:r>
      <w:r w:rsidR="00AA18D2">
        <w:rPr>
          <w:noProof/>
        </w:rPr>
        <w:fldChar w:fldCharType="separate"/>
      </w:r>
      <w:r>
        <w:rPr>
          <w:noProof/>
        </w:rPr>
        <w:t>11</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ACCOUNTING</w:t>
      </w:r>
      <w:r>
        <w:rPr>
          <w:noProof/>
        </w:rPr>
        <w:tab/>
      </w:r>
      <w:r w:rsidR="00AA18D2">
        <w:rPr>
          <w:noProof/>
        </w:rPr>
        <w:fldChar w:fldCharType="begin"/>
      </w:r>
      <w:r>
        <w:rPr>
          <w:noProof/>
        </w:rPr>
        <w:instrText xml:space="preserve"> PAGEREF _Toc295328929 \h </w:instrText>
      </w:r>
      <w:r w:rsidR="00AA18D2">
        <w:rPr>
          <w:noProof/>
        </w:rPr>
      </w:r>
      <w:r w:rsidR="00AA18D2">
        <w:rPr>
          <w:noProof/>
        </w:rPr>
        <w:fldChar w:fldCharType="separate"/>
      </w:r>
      <w:r>
        <w:rPr>
          <w:noProof/>
        </w:rPr>
        <w:t>12</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3"/>
        </w:rPr>
        <w:t>BACHELOR OF SCIENCE DEGREE IN BUSINESS INFORMATION SYSTEMS</w:t>
      </w:r>
      <w:r>
        <w:rPr>
          <w:noProof/>
        </w:rPr>
        <w:tab/>
      </w:r>
      <w:r w:rsidR="00AA18D2">
        <w:rPr>
          <w:noProof/>
        </w:rPr>
        <w:fldChar w:fldCharType="begin"/>
      </w:r>
      <w:r>
        <w:rPr>
          <w:noProof/>
        </w:rPr>
        <w:instrText xml:space="preserve"> PAGEREF _Toc295328930 \h </w:instrText>
      </w:r>
      <w:r w:rsidR="00AA18D2">
        <w:rPr>
          <w:noProof/>
        </w:rPr>
      </w:r>
      <w:r w:rsidR="00AA18D2">
        <w:rPr>
          <w:noProof/>
        </w:rPr>
        <w:fldChar w:fldCharType="separate"/>
      </w:r>
      <w:r>
        <w:rPr>
          <w:noProof/>
        </w:rPr>
        <w:t>14</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262626" w:themeColor="text1" w:themeTint="D9"/>
          <w:spacing w:val="-3"/>
        </w:rPr>
        <w:t>BACHELOR OF SCIENCE DEGREE IN MARKETING</w:t>
      </w:r>
      <w:r>
        <w:rPr>
          <w:noProof/>
        </w:rPr>
        <w:tab/>
      </w:r>
      <w:r w:rsidR="00AA18D2">
        <w:rPr>
          <w:noProof/>
        </w:rPr>
        <w:fldChar w:fldCharType="begin"/>
      </w:r>
      <w:r>
        <w:rPr>
          <w:noProof/>
        </w:rPr>
        <w:instrText xml:space="preserve"> PAGEREF _Toc295328931 \h </w:instrText>
      </w:r>
      <w:r w:rsidR="00AA18D2">
        <w:rPr>
          <w:noProof/>
        </w:rPr>
      </w:r>
      <w:r w:rsidR="00AA18D2">
        <w:rPr>
          <w:noProof/>
        </w:rPr>
        <w:fldChar w:fldCharType="separate"/>
      </w:r>
      <w:r>
        <w:rPr>
          <w:noProof/>
        </w:rPr>
        <w:t>15</w:t>
      </w:r>
      <w:r w:rsidR="00AA18D2">
        <w:rPr>
          <w:noProof/>
        </w:rPr>
        <w:fldChar w:fldCharType="end"/>
      </w:r>
    </w:p>
    <w:p w:rsidR="009274C1" w:rsidRDefault="009274C1">
      <w:pPr>
        <w:pStyle w:val="TOC2"/>
        <w:tabs>
          <w:tab w:val="right" w:pos="10560"/>
        </w:tabs>
        <w:rPr>
          <w:b w:val="0"/>
          <w:bCs w:val="0"/>
          <w:noProof/>
          <w:sz w:val="22"/>
          <w:szCs w:val="22"/>
        </w:rPr>
      </w:pPr>
      <w:r w:rsidRPr="00A71736">
        <w:rPr>
          <w:rFonts w:ascii="Times New Roman Bold" w:hAnsi="Times New Roman Bold" w:cs="Times New Roman Bold"/>
          <w:noProof/>
          <w:color w:val="191919"/>
          <w:spacing w:val="-3"/>
        </w:rPr>
        <w:t>BACHELOR OF SCIENCE DEGREE IN LOGISTICS</w:t>
      </w:r>
      <w:r>
        <w:rPr>
          <w:noProof/>
        </w:rPr>
        <w:tab/>
      </w:r>
      <w:r w:rsidR="00AA18D2">
        <w:rPr>
          <w:noProof/>
        </w:rPr>
        <w:fldChar w:fldCharType="begin"/>
      </w:r>
      <w:r>
        <w:rPr>
          <w:noProof/>
        </w:rPr>
        <w:instrText xml:space="preserve"> PAGEREF _Toc295328932 \h </w:instrText>
      </w:r>
      <w:r w:rsidR="00AA18D2">
        <w:rPr>
          <w:noProof/>
        </w:rPr>
      </w:r>
      <w:r w:rsidR="00AA18D2">
        <w:rPr>
          <w:noProof/>
        </w:rPr>
        <w:fldChar w:fldCharType="separate"/>
      </w:r>
      <w:r>
        <w:rPr>
          <w:noProof/>
        </w:rPr>
        <w:t>17</w:t>
      </w:r>
      <w:r w:rsidR="00AA18D2">
        <w:rPr>
          <w:noProof/>
        </w:rPr>
        <w:fldChar w:fldCharType="end"/>
      </w:r>
    </w:p>
    <w:p w:rsidR="00867716" w:rsidRPr="00867716" w:rsidRDefault="00AA18D2">
      <w:pPr>
        <w:rPr>
          <w:rFonts w:ascii="Times New Roman" w:hAnsi="Times New Roman"/>
          <w:color w:val="191919"/>
          <w:w w:val="95"/>
          <w:sz w:val="18"/>
          <w:szCs w:val="18"/>
        </w:rPr>
      </w:pPr>
      <w:r>
        <w:rPr>
          <w:rFonts w:ascii="Times New Roman" w:hAnsi="Times New Roman"/>
          <w:color w:val="191919"/>
          <w:w w:val="95"/>
          <w:sz w:val="18"/>
          <w:szCs w:val="18"/>
        </w:rPr>
        <w:fldChar w:fldCharType="end"/>
      </w:r>
    </w:p>
    <w:p w:rsidR="00867716" w:rsidRPr="00867716" w:rsidRDefault="00867716">
      <w:pPr>
        <w:rPr>
          <w:rFonts w:ascii="Times New Roman" w:hAnsi="Times New Roman"/>
          <w:color w:val="191919"/>
          <w:w w:val="95"/>
          <w:sz w:val="18"/>
          <w:szCs w:val="18"/>
        </w:rPr>
      </w:pPr>
      <w:r w:rsidRPr="00867716">
        <w:rPr>
          <w:rFonts w:ascii="Times New Roman" w:hAnsi="Times New Roman"/>
          <w:color w:val="191919"/>
          <w:w w:val="95"/>
          <w:sz w:val="18"/>
          <w:szCs w:val="18"/>
        </w:rPr>
        <w:br w:type="page"/>
      </w:r>
    </w:p>
    <w:p w:rsidR="00867716" w:rsidRDefault="00867716">
      <w:pPr>
        <w:rPr>
          <w:rFonts w:ascii="Times New Roman" w:hAnsi="Times New Roman"/>
          <w:color w:val="191919"/>
          <w:w w:val="95"/>
          <w:sz w:val="125"/>
          <w:szCs w:val="125"/>
        </w:rPr>
      </w:pPr>
      <w:r>
        <w:rPr>
          <w:rFonts w:ascii="Times New Roman" w:hAnsi="Times New Roman"/>
          <w:color w:val="191919"/>
          <w:w w:val="95"/>
          <w:sz w:val="125"/>
          <w:szCs w:val="125"/>
        </w:rPr>
        <w:lastRenderedPageBreak/>
        <w:br w:type="page"/>
      </w: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Default="00A84730" w:rsidP="00A84730">
      <w:pPr>
        <w:widowControl w:val="0"/>
        <w:autoSpaceDE w:val="0"/>
        <w:autoSpaceDN w:val="0"/>
        <w:adjustRightInd w:val="0"/>
        <w:spacing w:before="373" w:after="0" w:line="1060" w:lineRule="exact"/>
        <w:ind w:left="-16024" w:right="2879"/>
        <w:jc w:val="right"/>
        <w:rPr>
          <w:rFonts w:ascii="Times New Roman" w:hAnsi="Times New Roman"/>
          <w:color w:val="191919"/>
          <w:w w:val="95"/>
          <w:sz w:val="125"/>
          <w:szCs w:val="125"/>
        </w:rPr>
      </w:pPr>
    </w:p>
    <w:p w:rsidR="00A84730" w:rsidRPr="00867716" w:rsidRDefault="00A84730" w:rsidP="00867716">
      <w:pPr>
        <w:pStyle w:val="Heading1"/>
        <w:jc w:val="center"/>
        <w:rPr>
          <w:rFonts w:ascii="Times New Roman" w:hAnsi="Times New Roman"/>
          <w:color w:val="191919"/>
          <w:w w:val="96"/>
          <w:sz w:val="96"/>
          <w:szCs w:val="96"/>
        </w:rPr>
      </w:pPr>
      <w:bookmarkStart w:id="0" w:name="_Toc295328917"/>
      <w:r w:rsidRPr="00867716">
        <w:rPr>
          <w:rFonts w:ascii="Times New Roman" w:hAnsi="Times New Roman"/>
          <w:color w:val="191919"/>
          <w:w w:val="95"/>
          <w:sz w:val="96"/>
          <w:szCs w:val="96"/>
        </w:rPr>
        <w:t xml:space="preserve">COLLEGE OF </w:t>
      </w:r>
      <w:r w:rsidRPr="00867716">
        <w:rPr>
          <w:rFonts w:ascii="Times New Roman" w:hAnsi="Times New Roman"/>
          <w:color w:val="191919"/>
          <w:w w:val="95"/>
          <w:sz w:val="96"/>
          <w:szCs w:val="96"/>
        </w:rPr>
        <w:br/>
      </w:r>
      <w:r w:rsidRPr="00867716">
        <w:rPr>
          <w:rFonts w:ascii="Times New Roman" w:hAnsi="Times New Roman"/>
          <w:color w:val="191919"/>
          <w:w w:val="96"/>
          <w:sz w:val="96"/>
          <w:szCs w:val="96"/>
        </w:rPr>
        <w:t>BUSINESS</w:t>
      </w:r>
      <w:bookmarkEnd w:id="0"/>
    </w:p>
    <w:p w:rsidR="00A84730" w:rsidRDefault="00A84730" w:rsidP="00A84730">
      <w:pPr>
        <w:widowControl w:val="0"/>
        <w:autoSpaceDE w:val="0"/>
        <w:autoSpaceDN w:val="0"/>
        <w:adjustRightInd w:val="0"/>
        <w:spacing w:after="0" w:line="310" w:lineRule="exact"/>
        <w:ind w:left="1528"/>
        <w:rPr>
          <w:rFonts w:ascii="Times New Roman" w:hAnsi="Times New Roman"/>
          <w:color w:val="191919"/>
          <w:w w:val="96"/>
          <w:sz w:val="94"/>
          <w:szCs w:val="94"/>
        </w:rPr>
      </w:pPr>
    </w:p>
    <w:p w:rsidR="00946B9C" w:rsidRDefault="00A84730" w:rsidP="00A84730">
      <w:r>
        <w:rPr>
          <w:rFonts w:ascii="Times New Roman Bold" w:hAnsi="Times New Roman Bold" w:cs="Times New Roman Bold"/>
          <w:color w:val="191919"/>
          <w:spacing w:val="-3"/>
          <w:sz w:val="35"/>
          <w:szCs w:val="35"/>
        </w:rPr>
        <w:t>C</w:t>
      </w:r>
      <w:r>
        <w:rPr>
          <w:rFonts w:ascii="Times New Roman Bold" w:hAnsi="Times New Roman Bold" w:cs="Times New Roman Bold"/>
          <w:color w:val="191919"/>
          <w:spacing w:val="-3"/>
          <w:sz w:val="26"/>
          <w:szCs w:val="26"/>
        </w:rPr>
        <w:t>ONTENTS</w:t>
      </w:r>
    </w:p>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rsidP="00867716">
      <w:pPr>
        <w:pStyle w:val="Heading2"/>
        <w:ind w:left="270" w:firstLine="0"/>
        <w:rPr>
          <w:rFonts w:ascii="Times New Roman" w:hAnsi="Times New Roman"/>
          <w:color w:val="191919"/>
          <w:w w:val="97"/>
          <w:sz w:val="53"/>
          <w:szCs w:val="53"/>
        </w:rPr>
      </w:pPr>
      <w:bookmarkStart w:id="1" w:name="_Toc295328918"/>
      <w:r>
        <w:rPr>
          <w:rFonts w:ascii="Times New Roman" w:hAnsi="Times New Roman"/>
          <w:color w:val="191919"/>
          <w:w w:val="97"/>
          <w:sz w:val="71"/>
          <w:szCs w:val="71"/>
        </w:rPr>
        <w:t>C</w:t>
      </w:r>
      <w:r>
        <w:rPr>
          <w:rFonts w:ascii="Times New Roman" w:hAnsi="Times New Roman"/>
          <w:color w:val="191919"/>
          <w:w w:val="97"/>
          <w:sz w:val="53"/>
          <w:szCs w:val="53"/>
        </w:rPr>
        <w:t>OLLEGE OF</w:t>
      </w:r>
      <w:r>
        <w:rPr>
          <w:rFonts w:ascii="Times New Roman" w:hAnsi="Times New Roman"/>
          <w:color w:val="191919"/>
          <w:w w:val="97"/>
          <w:sz w:val="71"/>
          <w:szCs w:val="71"/>
        </w:rPr>
        <w:t xml:space="preserve"> B</w:t>
      </w:r>
      <w:r>
        <w:rPr>
          <w:rFonts w:ascii="Times New Roman" w:hAnsi="Times New Roman"/>
          <w:color w:val="191919"/>
          <w:w w:val="97"/>
          <w:sz w:val="53"/>
          <w:szCs w:val="53"/>
        </w:rPr>
        <w:t>USINESS</w:t>
      </w:r>
      <w:bookmarkEnd w:id="1"/>
      <w:r>
        <w:rPr>
          <w:rFonts w:ascii="Times New Roman" w:hAnsi="Times New Roman"/>
          <w:color w:val="191919"/>
          <w:w w:val="97"/>
          <w:sz w:val="53"/>
          <w:szCs w:val="53"/>
        </w:rPr>
        <w:t xml:space="preserve"> </w:t>
      </w:r>
    </w:p>
    <w:p w:rsidR="00A84730" w:rsidRPr="0031231B" w:rsidRDefault="00A84730" w:rsidP="00A84730">
      <w:pPr>
        <w:widowControl w:val="0"/>
        <w:autoSpaceDE w:val="0"/>
        <w:autoSpaceDN w:val="0"/>
        <w:adjustRightInd w:val="0"/>
        <w:spacing w:before="197" w:after="0" w:line="207"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includes two departments:  (1) Business Administration and</w:t>
      </w:r>
      <w:del w:id="2"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(2) Accounting, Business Information Systems and Marketing.</w:t>
      </w:r>
    </w:p>
    <w:p w:rsidR="00A84730" w:rsidRPr="0031231B" w:rsidRDefault="00A84730" w:rsidP="00A84730">
      <w:pPr>
        <w:widowControl w:val="0"/>
        <w:autoSpaceDE w:val="0"/>
        <w:autoSpaceDN w:val="0"/>
        <w:adjustRightInd w:val="0"/>
        <w:spacing w:after="0" w:line="212"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17" w:after="0" w:line="212"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3"/>
          <w:sz w:val="18"/>
          <w:szCs w:val="18"/>
        </w:rPr>
        <w:t xml:space="preserve">The mission of the College of Business is to create a learning community in which all who want a quality business education can gain the measurable skills and competencies demanded by global employers, required for self-employment or admission to graduate school. The college serves the educational needs of an increasingly diverse student population. The college offers </w:t>
      </w:r>
      <w:r w:rsidRPr="0031231B">
        <w:rPr>
          <w:rFonts w:ascii="Times New Roman" w:hAnsi="Times New Roman"/>
          <w:color w:val="262626" w:themeColor="text1" w:themeTint="D9"/>
          <w:spacing w:val="-5"/>
          <w:sz w:val="18"/>
          <w:szCs w:val="18"/>
        </w:rPr>
        <w:t>undergraduate degrees in accounting, business information systems, management, supply chain and logistics management, technology management, and marketing, as well as a concentration area in health care management.   A graduate degree in Business Administration (MBA) is also offered (</w:t>
      </w:r>
      <w:ins w:id="3" w:author="Michael Rogers" w:date="2010-10-31T08:29:00Z">
        <w:r w:rsidRPr="0031231B">
          <w:rPr>
            <w:rFonts w:ascii="Times New Roman" w:hAnsi="Times New Roman"/>
            <w:color w:val="262626" w:themeColor="text1" w:themeTint="D9"/>
            <w:spacing w:val="-5"/>
            <w:sz w:val="18"/>
            <w:szCs w:val="18"/>
          </w:rPr>
          <w:t>see ASU Graduate Catalog for details)</w:t>
        </w:r>
      </w:ins>
      <w:r w:rsidRPr="0031231B">
        <w:rPr>
          <w:rFonts w:ascii="Times New Roman" w:hAnsi="Times New Roman"/>
          <w:color w:val="262626" w:themeColor="text1" w:themeTint="D9"/>
          <w:spacing w:val="-5"/>
          <w:sz w:val="18"/>
          <w:szCs w:val="18"/>
        </w:rPr>
        <w:t xml:space="preserve">. </w:t>
      </w:r>
    </w:p>
    <w:p w:rsidR="00A84730" w:rsidRPr="0031231B" w:rsidRDefault="00A84730" w:rsidP="00A84730">
      <w:pPr>
        <w:widowControl w:val="0"/>
        <w:autoSpaceDE w:val="0"/>
        <w:autoSpaceDN w:val="0"/>
        <w:adjustRightInd w:val="0"/>
        <w:spacing w:before="210" w:after="0" w:line="210" w:lineRule="exact"/>
        <w:ind w:left="270" w:right="360" w:hanging="13"/>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3"/>
          <w:sz w:val="18"/>
          <w:szCs w:val="18"/>
        </w:rPr>
        <w:t>The undergraduate and graduate curricula developed by the College of Business meet the highest academic standards in preparing graduates for positions of responsibility in our global, highly competitive economy.  The instructional approach of the business faculty is to engage students</w:t>
      </w:r>
      <w:del w:id="4" w:author="Michael Rogers" w:date="2010-10-31T08:30:00Z">
        <w:r w:rsidRPr="0031231B" w:rsidDel="005D3E43">
          <w:rPr>
            <w:rFonts w:ascii="Times New Roman" w:hAnsi="Times New Roman"/>
            <w:color w:val="262626" w:themeColor="text1" w:themeTint="D9"/>
            <w:spacing w:val="-3"/>
            <w:sz w:val="18"/>
            <w:szCs w:val="18"/>
          </w:rPr>
          <w:delText xml:space="preserve"> </w:delText>
        </w:r>
      </w:del>
      <w:r w:rsidRPr="0031231B">
        <w:rPr>
          <w:rFonts w:ascii="Times New Roman" w:hAnsi="Times New Roman"/>
          <w:color w:val="262626" w:themeColor="text1" w:themeTint="D9"/>
          <w:spacing w:val="-3"/>
          <w:sz w:val="18"/>
          <w:szCs w:val="18"/>
        </w:rPr>
        <w:t xml:space="preserve"> in “learning by doing” -  encouraging open discussion, debate and other experiential work, including learning teams preparing case analyses</w:t>
      </w:r>
      <w:ins w:id="5" w:author="Michael Rogers" w:date="2010-10-31T08:31:00Z">
        <w:r w:rsidRPr="0031231B">
          <w:rPr>
            <w:rFonts w:ascii="Times New Roman" w:hAnsi="Times New Roman"/>
            <w:color w:val="262626" w:themeColor="text1" w:themeTint="D9"/>
            <w:spacing w:val="-3"/>
            <w:sz w:val="18"/>
            <w:szCs w:val="18"/>
          </w:rPr>
          <w:t xml:space="preserve"> and students using technology to enhance their critical thinking skills.</w:t>
        </w:r>
      </w:ins>
      <w:del w:id="6" w:author="Michael Rogers" w:date="2010-10-31T08:31:00Z">
        <w:r w:rsidRPr="0031231B" w:rsidDel="005D3E43">
          <w:rPr>
            <w:rFonts w:ascii="Times New Roman" w:hAnsi="Times New Roman"/>
            <w:color w:val="262626" w:themeColor="text1" w:themeTint="D9"/>
            <w:spacing w:val="-3"/>
            <w:sz w:val="18"/>
            <w:szCs w:val="18"/>
          </w:rPr>
          <w:delText>.</w:delText>
        </w:r>
      </w:del>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college’s core values include integrity and trust, continuous improvement, and professionalism.  The vision of the college is to become one of the preeminent business colleges in the University System of Georgia and throughout the Southeastern United States.</w:t>
      </w:r>
    </w:p>
    <w:p w:rsidR="00A84730" w:rsidRPr="0031231B"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262626" w:themeColor="text1" w:themeTint="D9"/>
          <w:spacing w:val="-3"/>
          <w:sz w:val="18"/>
          <w:szCs w:val="18"/>
        </w:rPr>
      </w:pPr>
    </w:p>
    <w:p w:rsidR="00A84730" w:rsidRDefault="00A84730" w:rsidP="00A84730">
      <w:pPr>
        <w:widowControl w:val="0"/>
        <w:autoSpaceDE w:val="0"/>
        <w:autoSpaceDN w:val="0"/>
        <w:adjustRightInd w:val="0"/>
        <w:spacing w:before="39" w:after="0" w:line="200" w:lineRule="exact"/>
        <w:ind w:left="270" w:right="360" w:hanging="13"/>
        <w:jc w:val="both"/>
        <w:rPr>
          <w:rFonts w:ascii="Times New Roman" w:hAnsi="Times New Roman"/>
          <w:color w:val="191919"/>
          <w:spacing w:val="-3"/>
          <w:sz w:val="18"/>
          <w:szCs w:val="18"/>
        </w:rPr>
      </w:pPr>
      <w:r w:rsidRPr="0031231B">
        <w:rPr>
          <w:rFonts w:ascii="Times New Roman" w:hAnsi="Times New Roman"/>
          <w:color w:val="262626" w:themeColor="text1" w:themeTint="D9"/>
          <w:spacing w:val="-3"/>
          <w:sz w:val="18"/>
          <w:szCs w:val="18"/>
        </w:rPr>
        <w:t>The following baccalaureate and master’s degree programs of the College of Business at Albany State University are accredited by the Southern Association of Colleges and Schools and the A</w:t>
      </w:r>
      <w:r>
        <w:rPr>
          <w:rFonts w:ascii="Times New Roman" w:hAnsi="Times New Roman"/>
          <w:color w:val="191919"/>
          <w:spacing w:val="-3"/>
          <w:sz w:val="18"/>
          <w:szCs w:val="18"/>
        </w:rPr>
        <w:t xml:space="preserve">ssociation of Collegiate Business Schools and Programs (ACBSP): </w:t>
      </w:r>
    </w:p>
    <w:p w:rsidR="00A84730" w:rsidRDefault="00A84730" w:rsidP="00A84730">
      <w:pPr>
        <w:widowControl w:val="0"/>
        <w:autoSpaceDE w:val="0"/>
        <w:autoSpaceDN w:val="0"/>
        <w:adjustRightInd w:val="0"/>
        <w:spacing w:after="0" w:line="207" w:lineRule="exact"/>
        <w:ind w:left="270" w:right="360"/>
        <w:rPr>
          <w:rFonts w:ascii="Times New Roman" w:hAnsi="Times New Roman"/>
          <w:color w:val="191919"/>
          <w:spacing w:val="-3"/>
          <w:sz w:val="18"/>
          <w:szCs w:val="18"/>
        </w:rPr>
      </w:pPr>
    </w:p>
    <w:p w:rsidR="00A84730" w:rsidRDefault="00A84730" w:rsidP="00A84730">
      <w:pPr>
        <w:widowControl w:val="0"/>
        <w:autoSpaceDE w:val="0"/>
        <w:autoSpaceDN w:val="0"/>
        <w:adjustRightInd w:val="0"/>
        <w:spacing w:before="8"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 xml:space="preserve">1. </w:t>
      </w:r>
      <w:del w:id="7" w:author="Michael Rogers" w:date="2010-10-31T08:32:00Z">
        <w:r w:rsidDel="005D3E43">
          <w:rPr>
            <w:rFonts w:ascii="Times New Roman" w:hAnsi="Times New Roman"/>
            <w:color w:val="191919"/>
            <w:spacing w:val="-4"/>
            <w:sz w:val="18"/>
            <w:szCs w:val="18"/>
          </w:rPr>
          <w:tab/>
        </w:r>
      </w:del>
      <w:r>
        <w:rPr>
          <w:rFonts w:ascii="Times New Roman" w:hAnsi="Times New Roman"/>
          <w:color w:val="191919"/>
          <w:spacing w:val="-4"/>
          <w:sz w:val="18"/>
          <w:szCs w:val="18"/>
        </w:rPr>
        <w:tab/>
        <w:t xml:space="preserve">Bachelor of Science in Accounting </w:t>
      </w:r>
    </w:p>
    <w:p w:rsidR="00A84730" w:rsidRDefault="00A84730" w:rsidP="00A84730">
      <w:pPr>
        <w:widowControl w:val="0"/>
        <w:autoSpaceDE w:val="0"/>
        <w:autoSpaceDN w:val="0"/>
        <w:adjustRightInd w:val="0"/>
        <w:spacing w:before="2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2.</w:t>
      </w:r>
      <w:r>
        <w:rPr>
          <w:rFonts w:ascii="Times New Roman" w:hAnsi="Times New Roman"/>
          <w:color w:val="191919"/>
          <w:spacing w:val="-4"/>
          <w:sz w:val="18"/>
          <w:szCs w:val="18"/>
        </w:rPr>
        <w:tab/>
        <w:t xml:space="preserve"> Bachelor of Science in Business Information Systems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3.</w:t>
      </w:r>
      <w:r>
        <w:rPr>
          <w:rFonts w:ascii="Times New Roman" w:hAnsi="Times New Roman"/>
          <w:color w:val="191919"/>
          <w:spacing w:val="-3"/>
          <w:sz w:val="18"/>
          <w:szCs w:val="18"/>
        </w:rPr>
        <w:tab/>
        <w:t xml:space="preserve"> Bachelor of Science in Management </w:t>
      </w:r>
    </w:p>
    <w:p w:rsidR="00A84730" w:rsidRDefault="00A84730" w:rsidP="00A84730">
      <w:pPr>
        <w:widowControl w:val="0"/>
        <w:autoSpaceDE w:val="0"/>
        <w:autoSpaceDN w:val="0"/>
        <w:adjustRightInd w:val="0"/>
        <w:spacing w:after="0" w:line="207" w:lineRule="exact"/>
        <w:ind w:left="270" w:right="360" w:firstLine="261"/>
        <w:rPr>
          <w:rFonts w:ascii="Times New Roman" w:hAnsi="Times New Roman"/>
          <w:color w:val="191919"/>
          <w:spacing w:val="-3"/>
          <w:sz w:val="18"/>
          <w:szCs w:val="18"/>
        </w:rPr>
      </w:pPr>
      <w:r>
        <w:rPr>
          <w:rFonts w:ascii="Times New Roman" w:hAnsi="Times New Roman"/>
          <w:color w:val="191919"/>
          <w:spacing w:val="-3"/>
          <w:sz w:val="18"/>
          <w:szCs w:val="18"/>
        </w:rPr>
        <w:t>4.  Bachelor of Science in Management (Healthcare Administration)</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r>
        <w:rPr>
          <w:rFonts w:ascii="Times New Roman" w:hAnsi="Times New Roman"/>
          <w:color w:val="191919"/>
          <w:spacing w:val="-4"/>
          <w:sz w:val="18"/>
          <w:szCs w:val="18"/>
        </w:rPr>
        <w:t>5.</w:t>
      </w:r>
      <w:r>
        <w:rPr>
          <w:rFonts w:ascii="Times New Roman" w:hAnsi="Times New Roman"/>
          <w:color w:val="191919"/>
          <w:spacing w:val="-4"/>
          <w:sz w:val="18"/>
          <w:szCs w:val="18"/>
        </w:rPr>
        <w:tab/>
        <w:t xml:space="preserve"> Bachelor of Applied Science in Technology Management </w:t>
      </w:r>
    </w:p>
    <w:p w:rsidR="00A84730" w:rsidRDefault="00A84730" w:rsidP="00A84730">
      <w:pPr>
        <w:widowControl w:val="0"/>
        <w:autoSpaceDE w:val="0"/>
        <w:autoSpaceDN w:val="0"/>
        <w:adjustRightInd w:val="0"/>
        <w:spacing w:before="6" w:after="0" w:line="207" w:lineRule="exact"/>
        <w:ind w:left="270" w:right="360" w:firstLine="261"/>
        <w:rPr>
          <w:ins w:id="8" w:author="Michael Rogers" w:date="2010-10-31T08:33:00Z"/>
          <w:rFonts w:ascii="Times New Roman" w:hAnsi="Times New Roman"/>
          <w:color w:val="191919"/>
          <w:spacing w:val="-4"/>
          <w:sz w:val="18"/>
          <w:szCs w:val="18"/>
        </w:rPr>
      </w:pPr>
      <w:r>
        <w:rPr>
          <w:rFonts w:ascii="Times New Roman" w:hAnsi="Times New Roman"/>
          <w:color w:val="191919"/>
          <w:spacing w:val="-4"/>
          <w:sz w:val="18"/>
          <w:szCs w:val="18"/>
        </w:rPr>
        <w:t>6.</w:t>
      </w:r>
      <w:r>
        <w:rPr>
          <w:rFonts w:ascii="Times New Roman" w:hAnsi="Times New Roman"/>
          <w:color w:val="191919"/>
          <w:spacing w:val="-4"/>
          <w:sz w:val="18"/>
          <w:szCs w:val="18"/>
        </w:rPr>
        <w:tab/>
        <w:t xml:space="preserve"> Bachelor of Science in Marketing</w:t>
      </w:r>
    </w:p>
    <w:p w:rsidR="00A84730" w:rsidRDefault="00A84730" w:rsidP="00A84730">
      <w:pPr>
        <w:widowControl w:val="0"/>
        <w:numPr>
          <w:ins w:id="9" w:author="Michael Rogers" w:date="2010-10-31T08:33:00Z"/>
        </w:numPr>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0" w:author="Michael Rogers" w:date="2010-10-31T08:33:00Z">
        <w:r>
          <w:rPr>
            <w:rFonts w:ascii="Times New Roman" w:hAnsi="Times New Roman"/>
            <w:color w:val="191919"/>
            <w:spacing w:val="-4"/>
            <w:sz w:val="18"/>
            <w:szCs w:val="18"/>
          </w:rPr>
          <w:t>7. Bachelor of Science in Supply Chain and Logistics Management</w:t>
        </w:r>
      </w:ins>
      <w:r>
        <w:rPr>
          <w:rFonts w:ascii="Times New Roman" w:hAnsi="Times New Roman"/>
          <w:color w:val="191919"/>
          <w:spacing w:val="-4"/>
          <w:sz w:val="18"/>
          <w:szCs w:val="18"/>
        </w:rPr>
        <w:t xml:space="preserve"> </w:t>
      </w:r>
    </w:p>
    <w:p w:rsidR="00A84730" w:rsidRDefault="00A84730" w:rsidP="00A84730">
      <w:pPr>
        <w:widowControl w:val="0"/>
        <w:autoSpaceDE w:val="0"/>
        <w:autoSpaceDN w:val="0"/>
        <w:adjustRightInd w:val="0"/>
        <w:spacing w:before="6" w:after="0" w:line="207" w:lineRule="exact"/>
        <w:ind w:left="270" w:right="360" w:firstLine="261"/>
        <w:rPr>
          <w:rFonts w:ascii="Times New Roman" w:hAnsi="Times New Roman"/>
          <w:color w:val="191919"/>
          <w:spacing w:val="-4"/>
          <w:sz w:val="18"/>
          <w:szCs w:val="18"/>
        </w:rPr>
      </w:pPr>
      <w:ins w:id="11" w:author="Michael Rogers" w:date="2010-10-31T08:33:00Z">
        <w:r>
          <w:rPr>
            <w:rFonts w:ascii="Times New Roman" w:hAnsi="Times New Roman"/>
            <w:color w:val="191919"/>
            <w:spacing w:val="-4"/>
            <w:sz w:val="18"/>
            <w:szCs w:val="18"/>
          </w:rPr>
          <w:t>8</w:t>
        </w:r>
      </w:ins>
      <w:del w:id="12" w:author="Michael Rogers" w:date="2010-10-31T08:33:00Z">
        <w:r w:rsidDel="005D3E43">
          <w:rPr>
            <w:rFonts w:ascii="Times New Roman" w:hAnsi="Times New Roman"/>
            <w:color w:val="191919"/>
            <w:spacing w:val="-4"/>
            <w:sz w:val="18"/>
            <w:szCs w:val="18"/>
          </w:rPr>
          <w:delText>7</w:delText>
        </w:r>
      </w:del>
      <w:r>
        <w:rPr>
          <w:rFonts w:ascii="Times New Roman" w:hAnsi="Times New Roman"/>
          <w:color w:val="191919"/>
          <w:spacing w:val="-4"/>
          <w:sz w:val="18"/>
          <w:szCs w:val="18"/>
        </w:rPr>
        <w:t>.</w:t>
      </w:r>
      <w:r>
        <w:rPr>
          <w:rFonts w:ascii="Times New Roman" w:hAnsi="Times New Roman"/>
          <w:color w:val="191919"/>
          <w:spacing w:val="-4"/>
          <w:sz w:val="18"/>
          <w:szCs w:val="18"/>
        </w:rPr>
        <w:tab/>
        <w:t xml:space="preserve"> Master of Business Administration </w:t>
      </w:r>
    </w:p>
    <w:p w:rsidR="00A84730" w:rsidRPr="0031231B" w:rsidRDefault="00A84730" w:rsidP="00A84730">
      <w:pPr>
        <w:widowControl w:val="0"/>
        <w:autoSpaceDE w:val="0"/>
        <w:autoSpaceDN w:val="0"/>
        <w:adjustRightInd w:val="0"/>
        <w:spacing w:before="203" w:after="0" w:line="220" w:lineRule="exact"/>
        <w:ind w:left="270" w:right="360" w:firstLine="0"/>
        <w:jc w:val="both"/>
        <w:rPr>
          <w:rFonts w:ascii="Times New Roman" w:hAnsi="Times New Roman"/>
          <w:color w:val="262626" w:themeColor="text1" w:themeTint="D9"/>
          <w:spacing w:val="-4"/>
          <w:sz w:val="18"/>
          <w:szCs w:val="18"/>
        </w:rPr>
      </w:pPr>
      <w:r w:rsidRPr="0031231B">
        <w:rPr>
          <w:rFonts w:ascii="Times New Roman" w:hAnsi="Times New Roman"/>
          <w:color w:val="262626" w:themeColor="text1" w:themeTint="D9"/>
          <w:spacing w:val="-5"/>
          <w:sz w:val="18"/>
          <w:szCs w:val="18"/>
        </w:rPr>
        <w:t>The College of Business is housed in Peace Hall, a modern two-story building with spacious and attractive classrooms, a large lecture room, com</w:t>
      </w:r>
      <w:r w:rsidRPr="0031231B">
        <w:rPr>
          <w:rFonts w:ascii="Times New Roman" w:hAnsi="Times New Roman"/>
          <w:color w:val="262626" w:themeColor="text1" w:themeTint="D9"/>
          <w:spacing w:val="-3"/>
          <w:sz w:val="18"/>
          <w:szCs w:val="18"/>
        </w:rPr>
        <w:t xml:space="preserve">puter labs, student lounge, faculty lounge, conference room, </w:t>
      </w:r>
      <w:ins w:id="13" w:author="Michael Rogers" w:date="2010-10-31T08:34:00Z">
        <w:r w:rsidRPr="0031231B">
          <w:rPr>
            <w:rFonts w:ascii="Times New Roman" w:hAnsi="Times New Roman"/>
            <w:color w:val="262626" w:themeColor="text1" w:themeTint="D9"/>
            <w:spacing w:val="-3"/>
            <w:sz w:val="18"/>
            <w:szCs w:val="18"/>
          </w:rPr>
          <w:t xml:space="preserve">and </w:t>
        </w:r>
      </w:ins>
      <w:r w:rsidRPr="0031231B">
        <w:rPr>
          <w:rFonts w:ascii="Times New Roman" w:hAnsi="Times New Roman"/>
          <w:color w:val="262626" w:themeColor="text1" w:themeTint="D9"/>
          <w:spacing w:val="-3"/>
          <w:sz w:val="18"/>
          <w:szCs w:val="18"/>
        </w:rPr>
        <w:t>administrative and faculty offices. The overall setting is highly conducive to learn</w:t>
      </w:r>
      <w:r w:rsidRPr="0031231B">
        <w:rPr>
          <w:rFonts w:ascii="Times New Roman" w:hAnsi="Times New Roman"/>
          <w:color w:val="262626" w:themeColor="text1" w:themeTint="D9"/>
          <w:spacing w:val="-4"/>
          <w:sz w:val="18"/>
          <w:szCs w:val="18"/>
        </w:rPr>
        <w:t xml:space="preserve">ing, leadership and character-molding activities. </w:t>
      </w:r>
    </w:p>
    <w:p w:rsidR="00A84730" w:rsidRDefault="00A84730" w:rsidP="00867716">
      <w:pPr>
        <w:pStyle w:val="Heading2"/>
        <w:ind w:left="270" w:firstLine="0"/>
        <w:rPr>
          <w:rFonts w:ascii="Times New Roman Bold" w:hAnsi="Times New Roman Bold" w:cs="Times New Roman Bold"/>
          <w:color w:val="262626" w:themeColor="text1" w:themeTint="D9"/>
          <w:spacing w:val="-4"/>
          <w:sz w:val="24"/>
          <w:szCs w:val="24"/>
        </w:rPr>
      </w:pPr>
      <w:bookmarkStart w:id="14" w:name="_Toc295328919"/>
      <w:r w:rsidRPr="0031231B">
        <w:rPr>
          <w:rFonts w:ascii="Times New Roman Bold" w:hAnsi="Times New Roman Bold" w:cs="Times New Roman Bold"/>
          <w:color w:val="262626" w:themeColor="text1" w:themeTint="D9"/>
          <w:spacing w:val="-4"/>
          <w:sz w:val="24"/>
          <w:szCs w:val="24"/>
        </w:rPr>
        <w:t>I</w:t>
      </w:r>
      <w:r w:rsidRPr="0031231B">
        <w:rPr>
          <w:rFonts w:ascii="Times New Roman Bold" w:hAnsi="Times New Roman Bold" w:cs="Times New Roman Bold"/>
          <w:color w:val="262626" w:themeColor="text1" w:themeTint="D9"/>
          <w:spacing w:val="-4"/>
          <w:sz w:val="18"/>
          <w:szCs w:val="18"/>
        </w:rPr>
        <w:t>NTERNSHIP</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ROGRAM</w:t>
      </w:r>
      <w:r w:rsidRPr="0031231B">
        <w:rPr>
          <w:rFonts w:ascii="Times New Roman Bold" w:hAnsi="Times New Roman Bold" w:cs="Times New Roman Bold"/>
          <w:color w:val="262626" w:themeColor="text1" w:themeTint="D9"/>
          <w:spacing w:val="-4"/>
          <w:sz w:val="24"/>
          <w:szCs w:val="24"/>
        </w:rPr>
        <w:t xml:space="preserve"> (W</w:t>
      </w:r>
      <w:r w:rsidRPr="0031231B">
        <w:rPr>
          <w:rFonts w:ascii="Times New Roman Bold" w:hAnsi="Times New Roman Bold" w:cs="Times New Roman Bold"/>
          <w:color w:val="262626" w:themeColor="text1" w:themeTint="D9"/>
          <w:spacing w:val="-4"/>
          <w:sz w:val="18"/>
          <w:szCs w:val="18"/>
        </w:rPr>
        <w:t>ORK</w:t>
      </w:r>
      <w:r w:rsidRPr="0031231B">
        <w:rPr>
          <w:rFonts w:ascii="Times New Roman Bold" w:hAnsi="Times New Roman Bold" w:cs="Times New Roman Bold"/>
          <w:color w:val="262626" w:themeColor="text1" w:themeTint="D9"/>
          <w:spacing w:val="-4"/>
          <w:sz w:val="24"/>
          <w:szCs w:val="24"/>
        </w:rPr>
        <w:t>-B</w:t>
      </w:r>
      <w:r w:rsidRPr="0031231B">
        <w:rPr>
          <w:rFonts w:ascii="Times New Roman Bold" w:hAnsi="Times New Roman Bold" w:cs="Times New Roman Bold"/>
          <w:color w:val="262626" w:themeColor="text1" w:themeTint="D9"/>
          <w:spacing w:val="-4"/>
          <w:sz w:val="18"/>
          <w:szCs w:val="18"/>
        </w:rPr>
        <w:t>ASED</w:t>
      </w:r>
      <w:r w:rsidRPr="0031231B">
        <w:rPr>
          <w:rFonts w:ascii="Times New Roman Bold" w:hAnsi="Times New Roman Bold" w:cs="Times New Roman Bold"/>
          <w:color w:val="262626" w:themeColor="text1" w:themeTint="D9"/>
          <w:spacing w:val="-4"/>
          <w:sz w:val="24"/>
          <w:szCs w:val="24"/>
        </w:rPr>
        <w:t xml:space="preserve"> P</w:t>
      </w:r>
      <w:r w:rsidRPr="0031231B">
        <w:rPr>
          <w:rFonts w:ascii="Times New Roman Bold" w:hAnsi="Times New Roman Bold" w:cs="Times New Roman Bold"/>
          <w:color w:val="262626" w:themeColor="text1" w:themeTint="D9"/>
          <w:spacing w:val="-4"/>
          <w:sz w:val="18"/>
          <w:szCs w:val="18"/>
        </w:rPr>
        <w:t>ARADIGM</w:t>
      </w:r>
      <w:r w:rsidRPr="0031231B">
        <w:rPr>
          <w:rFonts w:ascii="Times New Roman Bold" w:hAnsi="Times New Roman Bold" w:cs="Times New Roman Bold"/>
          <w:color w:val="262626" w:themeColor="text1" w:themeTint="D9"/>
          <w:spacing w:val="-4"/>
          <w:sz w:val="24"/>
          <w:szCs w:val="24"/>
        </w:rPr>
        <w:t>)</w:t>
      </w:r>
      <w:bookmarkEnd w:id="14"/>
      <w:r w:rsidRPr="0031231B">
        <w:rPr>
          <w:rFonts w:ascii="Times New Roman Bold" w:hAnsi="Times New Roman Bold" w:cs="Times New Roman Bold"/>
          <w:color w:val="262626" w:themeColor="text1" w:themeTint="D9"/>
          <w:spacing w:val="-4"/>
          <w:sz w:val="24"/>
          <w:szCs w:val="24"/>
        </w:rPr>
        <w:t xml:space="preserve"> </w:t>
      </w:r>
    </w:p>
    <w:p w:rsidR="00A84730" w:rsidRPr="0031231B" w:rsidRDefault="00A84730" w:rsidP="00A84730">
      <w:pPr>
        <w:widowControl w:val="0"/>
        <w:autoSpaceDE w:val="0"/>
        <w:autoSpaceDN w:val="0"/>
        <w:adjustRightInd w:val="0"/>
        <w:spacing w:before="19" w:after="0" w:line="212" w:lineRule="exact"/>
        <w:ind w:left="270" w:right="360" w:hanging="13"/>
        <w:jc w:val="both"/>
        <w:rPr>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actively supports the Work-Based Paradigm (WBP) of the University by involving students in the WBP major components: shadowing, mentoring, interning and cooperative education.   Internships normally consist of students working full or part time for a se</w:t>
      </w:r>
      <w:r w:rsidRPr="0031231B">
        <w:rPr>
          <w:rFonts w:ascii="Times New Roman" w:hAnsi="Times New Roman"/>
          <w:color w:val="262626" w:themeColor="text1" w:themeTint="D9"/>
          <w:spacing w:val="-5"/>
          <w:sz w:val="18"/>
          <w:szCs w:val="18"/>
        </w:rPr>
        <w:t xml:space="preserve">mester at a cooperating firm.  Internships may be for pay, volunteer and/or for course credit. Business students are expected to complete internship </w:t>
      </w:r>
      <w:r w:rsidRPr="0031231B">
        <w:rPr>
          <w:rFonts w:ascii="Times New Roman" w:hAnsi="Times New Roman"/>
          <w:color w:val="262626" w:themeColor="text1" w:themeTint="D9"/>
          <w:spacing w:val="-4"/>
          <w:sz w:val="18"/>
          <w:szCs w:val="18"/>
        </w:rPr>
        <w:t xml:space="preserve">experiences in their major area of study before graduation. </w:t>
      </w:r>
      <w:ins w:id="15" w:author="Michael Rogers" w:date="2010-10-31T08:37:00Z">
        <w:r w:rsidRPr="0031231B">
          <w:rPr>
            <w:rFonts w:ascii="Times New Roman" w:hAnsi="Times New Roman"/>
            <w:color w:val="262626" w:themeColor="text1" w:themeTint="D9"/>
            <w:spacing w:val="-4"/>
            <w:sz w:val="18"/>
            <w:szCs w:val="18"/>
          </w:rPr>
          <w:t xml:space="preserve"> The college offers three formal courses for internship credit: BUSA 3100</w:t>
        </w:r>
      </w:ins>
      <w:ins w:id="16" w:author="Michael Rogers" w:date="2010-10-31T08:39:00Z">
        <w:r w:rsidRPr="0031231B">
          <w:rPr>
            <w:rFonts w:ascii="Times New Roman" w:hAnsi="Times New Roman"/>
            <w:color w:val="262626" w:themeColor="text1" w:themeTint="D9"/>
            <w:spacing w:val="-4"/>
            <w:sz w:val="18"/>
            <w:szCs w:val="18"/>
          </w:rPr>
          <w:t xml:space="preserve"> (3hrs)</w:t>
        </w:r>
      </w:ins>
      <w:ins w:id="17" w:author="Michael Rogers" w:date="2010-10-31T08:37:00Z">
        <w:r w:rsidRPr="0031231B">
          <w:rPr>
            <w:rFonts w:ascii="Times New Roman" w:hAnsi="Times New Roman"/>
            <w:color w:val="262626" w:themeColor="text1" w:themeTint="D9"/>
            <w:spacing w:val="-4"/>
            <w:sz w:val="18"/>
            <w:szCs w:val="18"/>
          </w:rPr>
          <w:t>, BUSA 4100</w:t>
        </w:r>
      </w:ins>
      <w:ins w:id="18" w:author="Michael Rogers" w:date="2010-10-31T08:39:00Z">
        <w:r w:rsidRPr="0031231B">
          <w:rPr>
            <w:rFonts w:ascii="Times New Roman" w:hAnsi="Times New Roman"/>
            <w:color w:val="262626" w:themeColor="text1" w:themeTint="D9"/>
            <w:spacing w:val="-4"/>
            <w:sz w:val="18"/>
            <w:szCs w:val="18"/>
          </w:rPr>
          <w:t xml:space="preserve"> (3hrs)</w:t>
        </w:r>
      </w:ins>
      <w:ins w:id="19" w:author="Michael Rogers" w:date="2010-10-31T08:37:00Z">
        <w:r w:rsidRPr="0031231B">
          <w:rPr>
            <w:rFonts w:ascii="Times New Roman" w:hAnsi="Times New Roman"/>
            <w:color w:val="262626" w:themeColor="text1" w:themeTint="D9"/>
            <w:spacing w:val="-4"/>
            <w:sz w:val="18"/>
            <w:szCs w:val="18"/>
          </w:rPr>
          <w:t xml:space="preserve"> and MGHC</w:t>
        </w:r>
      </w:ins>
      <w:ins w:id="20" w:author="Michael Rogers" w:date="2010-10-31T08:38:00Z">
        <w:r w:rsidRPr="0031231B">
          <w:rPr>
            <w:rFonts w:ascii="Times New Roman" w:hAnsi="Times New Roman"/>
            <w:color w:val="262626" w:themeColor="text1" w:themeTint="D9"/>
            <w:spacing w:val="-4"/>
            <w:sz w:val="18"/>
            <w:szCs w:val="18"/>
          </w:rPr>
          <w:t xml:space="preserve"> 4110</w:t>
        </w:r>
      </w:ins>
      <w:ins w:id="21" w:author="Michael Rogers" w:date="2010-10-31T08:39:00Z">
        <w:r w:rsidRPr="0031231B">
          <w:rPr>
            <w:rFonts w:ascii="Times New Roman" w:hAnsi="Times New Roman"/>
            <w:color w:val="262626" w:themeColor="text1" w:themeTint="D9"/>
            <w:spacing w:val="-4"/>
            <w:sz w:val="18"/>
            <w:szCs w:val="18"/>
          </w:rPr>
          <w:t xml:space="preserve"> (4hrs). </w:t>
        </w:r>
      </w:ins>
      <w:r w:rsidRPr="0031231B">
        <w:rPr>
          <w:rFonts w:ascii="Times New Roman" w:hAnsi="Times New Roman"/>
          <w:color w:val="262626" w:themeColor="text1" w:themeTint="D9"/>
          <w:spacing w:val="-4"/>
          <w:sz w:val="18"/>
          <w:szCs w:val="18"/>
        </w:rPr>
        <w:t xml:space="preserve">Cooperative Education assignments are normally at out-of-state locations, although a </w:t>
      </w:r>
      <w:r w:rsidRPr="0031231B">
        <w:rPr>
          <w:rFonts w:ascii="Times New Roman" w:hAnsi="Times New Roman"/>
          <w:color w:val="262626" w:themeColor="text1" w:themeTint="D9"/>
          <w:spacing w:val="-4"/>
          <w:sz w:val="18"/>
          <w:szCs w:val="18"/>
        </w:rPr>
        <w:br/>
      </w:r>
      <w:r w:rsidRPr="0031231B">
        <w:rPr>
          <w:rFonts w:ascii="Times New Roman" w:hAnsi="Times New Roman"/>
          <w:color w:val="262626" w:themeColor="text1" w:themeTint="D9"/>
          <w:spacing w:val="-2"/>
          <w:sz w:val="18"/>
          <w:szCs w:val="18"/>
        </w:rPr>
        <w:t xml:space="preserve">limited number of COOP assignments are available in the Albany area. Students may earn University credit for cooperative education courses </w:t>
      </w:r>
      <w:r w:rsidRPr="0031231B">
        <w:rPr>
          <w:rFonts w:ascii="Times New Roman" w:hAnsi="Times New Roman"/>
          <w:color w:val="262626" w:themeColor="text1" w:themeTint="D9"/>
          <w:spacing w:val="-2"/>
          <w:sz w:val="18"/>
          <w:szCs w:val="18"/>
        </w:rPr>
        <w:br/>
      </w:r>
      <w:r w:rsidRPr="0031231B">
        <w:rPr>
          <w:rFonts w:ascii="Times New Roman" w:hAnsi="Times New Roman"/>
          <w:color w:val="262626" w:themeColor="text1" w:themeTint="D9"/>
          <w:spacing w:val="-3"/>
          <w:sz w:val="18"/>
          <w:szCs w:val="18"/>
        </w:rPr>
        <w:t xml:space="preserve">while on assignments. </w:t>
      </w:r>
    </w:p>
    <w:p w:rsidR="00A84730" w:rsidRPr="0031231B" w:rsidRDefault="00A84730" w:rsidP="00A84730">
      <w:pPr>
        <w:widowControl w:val="0"/>
        <w:autoSpaceDE w:val="0"/>
        <w:autoSpaceDN w:val="0"/>
        <w:adjustRightInd w:val="0"/>
        <w:spacing w:after="0" w:line="218" w:lineRule="exact"/>
        <w:ind w:left="270" w:right="360" w:hanging="13"/>
        <w:jc w:val="both"/>
        <w:rPr>
          <w:rFonts w:ascii="Times New Roman" w:hAnsi="Times New Roman"/>
          <w:color w:val="262626" w:themeColor="text1" w:themeTint="D9"/>
          <w:spacing w:val="-3"/>
          <w:sz w:val="18"/>
          <w:szCs w:val="18"/>
        </w:rPr>
      </w:pPr>
    </w:p>
    <w:p w:rsidR="00A84730" w:rsidRPr="0031231B" w:rsidRDefault="00A84730" w:rsidP="00867716">
      <w:pPr>
        <w:pStyle w:val="Heading2"/>
        <w:ind w:left="270" w:firstLine="0"/>
        <w:rPr>
          <w:rFonts w:ascii="Times New Roman Bold" w:hAnsi="Times New Roman Bold" w:cs="Times New Roman Bold"/>
          <w:color w:val="262626" w:themeColor="text1" w:themeTint="D9"/>
          <w:spacing w:val="-4"/>
          <w:sz w:val="18"/>
          <w:szCs w:val="18"/>
        </w:rPr>
      </w:pPr>
      <w:bookmarkStart w:id="22" w:name="_Toc295328920"/>
      <w:r w:rsidRPr="0031231B">
        <w:rPr>
          <w:rFonts w:ascii="Times New Roman Bold" w:hAnsi="Times New Roman Bold" w:cs="Times New Roman Bold"/>
          <w:color w:val="262626" w:themeColor="text1" w:themeTint="D9"/>
          <w:spacing w:val="-4"/>
          <w:sz w:val="24"/>
          <w:szCs w:val="24"/>
        </w:rPr>
        <w:t>W</w:t>
      </w:r>
      <w:r w:rsidRPr="0031231B">
        <w:rPr>
          <w:rFonts w:ascii="Times New Roman Bold" w:hAnsi="Times New Roman Bold" w:cs="Times New Roman Bold"/>
          <w:color w:val="262626" w:themeColor="text1" w:themeTint="D9"/>
          <w:spacing w:val="-4"/>
          <w:sz w:val="18"/>
          <w:szCs w:val="18"/>
        </w:rPr>
        <w:t>EEKEND</w:t>
      </w:r>
      <w:r w:rsidRPr="0031231B">
        <w:rPr>
          <w:rFonts w:ascii="Times New Roman Bold" w:hAnsi="Times New Roman Bold" w:cs="Times New Roman Bold"/>
          <w:color w:val="262626" w:themeColor="text1" w:themeTint="D9"/>
          <w:spacing w:val="-4"/>
          <w:sz w:val="24"/>
          <w:szCs w:val="24"/>
        </w:rPr>
        <w:t xml:space="preserve"> C</w:t>
      </w:r>
      <w:r w:rsidRPr="0031231B">
        <w:rPr>
          <w:rFonts w:ascii="Times New Roman Bold" w:hAnsi="Times New Roman Bold" w:cs="Times New Roman Bold"/>
          <w:color w:val="262626" w:themeColor="text1" w:themeTint="D9"/>
          <w:spacing w:val="-4"/>
          <w:sz w:val="18"/>
          <w:szCs w:val="18"/>
        </w:rPr>
        <w:t>OLLEGE</w:t>
      </w:r>
      <w:bookmarkEnd w:id="22"/>
      <w:r w:rsidRPr="0031231B">
        <w:rPr>
          <w:rFonts w:ascii="Times New Roman Bold" w:hAnsi="Times New Roman Bold" w:cs="Times New Roman Bold"/>
          <w:color w:val="262626" w:themeColor="text1" w:themeTint="D9"/>
          <w:spacing w:val="-4"/>
          <w:sz w:val="18"/>
          <w:szCs w:val="18"/>
        </w:rPr>
        <w:t xml:space="preserve"> </w:t>
      </w:r>
    </w:p>
    <w:p w:rsidR="00A84730" w:rsidRPr="0031231B" w:rsidRDefault="00A84730" w:rsidP="00A84730">
      <w:pPr>
        <w:widowControl w:val="0"/>
        <w:autoSpaceDE w:val="0"/>
        <w:autoSpaceDN w:val="0"/>
        <w:adjustRightInd w:val="0"/>
        <w:spacing w:before="21" w:after="0" w:line="220" w:lineRule="exact"/>
        <w:ind w:left="270" w:right="360" w:hanging="13"/>
        <w:jc w:val="both"/>
        <w:rPr>
          <w:rFonts w:ascii="Times New Roman" w:hAnsi="Times New Roman"/>
          <w:color w:val="262626" w:themeColor="text1" w:themeTint="D9"/>
          <w:spacing w:val="-5"/>
          <w:sz w:val="18"/>
          <w:szCs w:val="18"/>
        </w:rPr>
      </w:pPr>
      <w:r w:rsidRPr="0031231B">
        <w:rPr>
          <w:rFonts w:ascii="Times New Roman" w:hAnsi="Times New Roman"/>
          <w:color w:val="262626" w:themeColor="text1" w:themeTint="D9"/>
          <w:spacing w:val="-4"/>
          <w:sz w:val="18"/>
          <w:szCs w:val="18"/>
        </w:rPr>
        <w:t xml:space="preserve"> All degrees in the college of business can be earned either during regular work hours or in evening classes. Weekend classes are sched</w:t>
      </w:r>
      <w:r w:rsidRPr="0031231B">
        <w:rPr>
          <w:rFonts w:ascii="Times New Roman" w:hAnsi="Times New Roman"/>
          <w:color w:val="262626" w:themeColor="text1" w:themeTint="D9"/>
          <w:spacing w:val="-5"/>
          <w:sz w:val="18"/>
          <w:szCs w:val="18"/>
        </w:rPr>
        <w:t xml:space="preserve">uled when enrollment demands are sufficient. </w:t>
      </w:r>
    </w:p>
    <w:p w:rsidR="00A84730" w:rsidRPr="0031231B" w:rsidRDefault="00867716" w:rsidP="00867716">
      <w:pPr>
        <w:pStyle w:val="Heading2"/>
        <w:ind w:left="270" w:firstLine="0"/>
        <w:rPr>
          <w:rFonts w:ascii="Times New Roman Bold" w:hAnsi="Times New Roman Bold" w:cs="Times New Roman Bold"/>
          <w:color w:val="262626" w:themeColor="text1" w:themeTint="D9"/>
          <w:spacing w:val="-6"/>
          <w:sz w:val="24"/>
          <w:szCs w:val="24"/>
        </w:rPr>
      </w:pPr>
      <w:bookmarkStart w:id="23" w:name="_Toc295328921"/>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-P</w:t>
      </w:r>
      <w:r w:rsidRPr="00867716">
        <w:rPr>
          <w:rFonts w:ascii="Times New Roman Bold" w:hAnsi="Times New Roman Bold" w:cs="Times New Roman Bold"/>
          <w:color w:val="262626" w:themeColor="text1" w:themeTint="D9"/>
          <w:spacing w:val="-6"/>
          <w:sz w:val="20"/>
          <w:szCs w:val="20"/>
        </w:rPr>
        <w:t>LUS</w:t>
      </w:r>
      <w:r w:rsidRPr="0031231B">
        <w:rPr>
          <w:rFonts w:ascii="Times New Roman Bold" w:hAnsi="Times New Roman Bold" w:cs="Times New Roman Bold"/>
          <w:color w:val="262626" w:themeColor="text1" w:themeTint="D9"/>
          <w:spacing w:val="-6"/>
          <w:sz w:val="24"/>
          <w:szCs w:val="24"/>
        </w:rPr>
        <w:t>-T</w:t>
      </w:r>
      <w:r w:rsidRPr="00867716">
        <w:rPr>
          <w:rFonts w:ascii="Times New Roman Bold" w:hAnsi="Times New Roman Bold" w:cs="Times New Roman Bold"/>
          <w:color w:val="262626" w:themeColor="text1" w:themeTint="D9"/>
          <w:spacing w:val="-6"/>
          <w:sz w:val="18"/>
          <w:szCs w:val="18"/>
        </w:rPr>
        <w:t>WO</w:t>
      </w:r>
      <w:r w:rsidRPr="0031231B">
        <w:rPr>
          <w:rFonts w:ascii="Times New Roman Bold" w:hAnsi="Times New Roman Bold" w:cs="Times New Roman Bold"/>
          <w:color w:val="262626" w:themeColor="text1" w:themeTint="D9"/>
          <w:spacing w:val="-6"/>
          <w:sz w:val="24"/>
          <w:szCs w:val="24"/>
        </w:rPr>
        <w:t xml:space="preserve"> P</w:t>
      </w:r>
      <w:r w:rsidRPr="00867716">
        <w:rPr>
          <w:rFonts w:ascii="Times New Roman Bold" w:hAnsi="Times New Roman Bold" w:cs="Times New Roman Bold"/>
          <w:color w:val="262626" w:themeColor="text1" w:themeTint="D9"/>
          <w:spacing w:val="-6"/>
          <w:sz w:val="18"/>
          <w:szCs w:val="18"/>
        </w:rPr>
        <w:t>ROGRAM</w:t>
      </w:r>
      <w:bookmarkEnd w:id="23"/>
      <w:r w:rsidRPr="0031231B">
        <w:rPr>
          <w:rFonts w:ascii="Times New Roman Bold" w:hAnsi="Times New Roman Bold" w:cs="Times New Roman Bold"/>
          <w:color w:val="262626" w:themeColor="text1" w:themeTint="D9"/>
          <w:spacing w:val="-6"/>
          <w:sz w:val="24"/>
          <w:szCs w:val="24"/>
        </w:rPr>
        <w:t xml:space="preserve"> </w:t>
      </w:r>
    </w:p>
    <w:p w:rsidR="00A84730" w:rsidRPr="0031231B" w:rsidRDefault="00A84730" w:rsidP="00A84730">
      <w:pPr>
        <w:widowControl w:val="0"/>
        <w:autoSpaceDE w:val="0"/>
        <w:autoSpaceDN w:val="0"/>
        <w:adjustRightInd w:val="0"/>
        <w:spacing w:before="21" w:after="0" w:line="210" w:lineRule="exact"/>
        <w:ind w:left="270" w:right="360" w:hanging="13"/>
        <w:jc w:val="both"/>
        <w:rPr>
          <w:ins w:id="24" w:author="Michael Rogers" w:date="2010-10-31T08:41:00Z"/>
          <w:rFonts w:ascii="Times New Roman" w:hAnsi="Times New Roman"/>
          <w:color w:val="262626" w:themeColor="text1" w:themeTint="D9"/>
          <w:spacing w:val="-3"/>
          <w:sz w:val="18"/>
          <w:szCs w:val="18"/>
        </w:rPr>
      </w:pPr>
      <w:r w:rsidRPr="0031231B">
        <w:rPr>
          <w:rFonts w:ascii="Times New Roman" w:hAnsi="Times New Roman"/>
          <w:color w:val="262626" w:themeColor="text1" w:themeTint="D9"/>
          <w:spacing w:val="-3"/>
          <w:sz w:val="18"/>
          <w:szCs w:val="18"/>
        </w:rPr>
        <w:t>The College of Business has several articulation agreements which allow students with associate degrees to transfer easily to Albany State University. These agreements include technology management, accounting, information systems, marketing and management. Normally, students transfer no more than 60 semester hours and complete at least 60 semester hours at Albany State University.</w:t>
      </w:r>
    </w:p>
    <w:p w:rsidR="00A84730" w:rsidRPr="0031231B" w:rsidRDefault="00A84730" w:rsidP="00A84730">
      <w:pPr>
        <w:widowControl w:val="0"/>
        <w:numPr>
          <w:ins w:id="25" w:author="Michael Rogers" w:date="2010-10-31T08:41:00Z"/>
        </w:numPr>
        <w:autoSpaceDE w:val="0"/>
        <w:autoSpaceDN w:val="0"/>
        <w:adjustRightInd w:val="0"/>
        <w:spacing w:before="21" w:after="0" w:line="210" w:lineRule="exact"/>
        <w:ind w:left="270" w:right="360" w:hanging="13"/>
        <w:jc w:val="both"/>
        <w:rPr>
          <w:ins w:id="26" w:author="Michael Rogers" w:date="2010-10-31T08:41:00Z"/>
          <w:rFonts w:ascii="Times New Roman" w:hAnsi="Times New Roman"/>
          <w:color w:val="262626" w:themeColor="text1" w:themeTint="D9"/>
          <w:spacing w:val="-3"/>
          <w:sz w:val="18"/>
          <w:szCs w:val="18"/>
        </w:rPr>
      </w:pPr>
    </w:p>
    <w:p w:rsidR="00A84730" w:rsidRPr="00867716" w:rsidRDefault="00867716" w:rsidP="00A84730">
      <w:pPr>
        <w:widowControl w:val="0"/>
        <w:numPr>
          <w:ins w:id="27" w:author="Michael Rogers" w:date="2010-10-31T08:41:00Z"/>
        </w:numPr>
        <w:autoSpaceDE w:val="0"/>
        <w:autoSpaceDN w:val="0"/>
        <w:adjustRightInd w:val="0"/>
        <w:spacing w:before="21" w:after="0" w:line="210" w:lineRule="exact"/>
        <w:ind w:left="270" w:right="360" w:hanging="13"/>
        <w:jc w:val="both"/>
        <w:rPr>
          <w:ins w:id="28" w:author="Michael Rogers" w:date="2010-10-31T08:41:00Z"/>
          <w:rFonts w:ascii="Times New Roman" w:hAnsi="Times New Roman"/>
          <w:b/>
          <w:color w:val="262626" w:themeColor="text1" w:themeTint="D9"/>
          <w:spacing w:val="-3"/>
          <w:sz w:val="18"/>
          <w:szCs w:val="18"/>
        </w:rPr>
      </w:pPr>
      <w:ins w:id="29" w:author="Michael Rogers" w:date="2010-10-31T08:41:00Z">
        <w:r w:rsidRPr="00867716">
          <w:rPr>
            <w:rFonts w:ascii="Times New Roman" w:hAnsi="Times New Roman"/>
            <w:b/>
            <w:color w:val="262626" w:themeColor="text1" w:themeTint="D9"/>
            <w:spacing w:val="-3"/>
            <w:sz w:val="24"/>
            <w:szCs w:val="24"/>
          </w:rPr>
          <w:t>O</w:t>
        </w:r>
        <w:r w:rsidRPr="00867716">
          <w:rPr>
            <w:rFonts w:ascii="Times New Roman" w:hAnsi="Times New Roman"/>
            <w:b/>
            <w:color w:val="262626" w:themeColor="text1" w:themeTint="D9"/>
            <w:spacing w:val="-3"/>
            <w:sz w:val="18"/>
            <w:szCs w:val="18"/>
          </w:rPr>
          <w:t>N-</w:t>
        </w:r>
        <w:r w:rsidRPr="00867716">
          <w:rPr>
            <w:rFonts w:ascii="Times New Roman" w:hAnsi="Times New Roman"/>
            <w:b/>
            <w:color w:val="262626" w:themeColor="text1" w:themeTint="D9"/>
            <w:spacing w:val="-3"/>
            <w:sz w:val="24"/>
            <w:szCs w:val="24"/>
          </w:rPr>
          <w:t>L</w:t>
        </w:r>
        <w:r w:rsidRPr="00867716">
          <w:rPr>
            <w:rFonts w:ascii="Times New Roman" w:hAnsi="Times New Roman"/>
            <w:b/>
            <w:color w:val="262626" w:themeColor="text1" w:themeTint="D9"/>
            <w:spacing w:val="-3"/>
            <w:sz w:val="18"/>
            <w:szCs w:val="18"/>
          </w:rPr>
          <w:t xml:space="preserve">INE </w:t>
        </w:r>
        <w:r w:rsidRPr="00867716">
          <w:rPr>
            <w:rFonts w:ascii="Times New Roman" w:hAnsi="Times New Roman"/>
            <w:b/>
            <w:color w:val="262626" w:themeColor="text1" w:themeTint="D9"/>
            <w:spacing w:val="-3"/>
            <w:sz w:val="24"/>
            <w:szCs w:val="24"/>
          </w:rPr>
          <w:t>D</w:t>
        </w:r>
        <w:r w:rsidRPr="00867716">
          <w:rPr>
            <w:rFonts w:ascii="Times New Roman" w:hAnsi="Times New Roman"/>
            <w:b/>
            <w:color w:val="262626" w:themeColor="text1" w:themeTint="D9"/>
            <w:spacing w:val="-3"/>
            <w:sz w:val="18"/>
            <w:szCs w:val="18"/>
          </w:rPr>
          <w:t xml:space="preserve">EGREE </w:t>
        </w:r>
        <w:r w:rsidRPr="00867716">
          <w:rPr>
            <w:rFonts w:ascii="Times New Roman" w:hAnsi="Times New Roman"/>
            <w:b/>
            <w:color w:val="262626" w:themeColor="text1" w:themeTint="D9"/>
            <w:spacing w:val="-3"/>
            <w:sz w:val="24"/>
            <w:szCs w:val="24"/>
          </w:rPr>
          <w:t>P</w:t>
        </w:r>
        <w:r w:rsidRPr="00867716">
          <w:rPr>
            <w:rFonts w:ascii="Times New Roman" w:hAnsi="Times New Roman"/>
            <w:b/>
            <w:color w:val="262626" w:themeColor="text1" w:themeTint="D9"/>
            <w:spacing w:val="-3"/>
            <w:sz w:val="18"/>
            <w:szCs w:val="18"/>
          </w:rPr>
          <w:t>ROGRAMS</w:t>
        </w:r>
      </w:ins>
      <w:r w:rsidRPr="00867716">
        <w:rPr>
          <w:rFonts w:ascii="Times New Roman" w:hAnsi="Times New Roman"/>
          <w:b/>
          <w:color w:val="262626" w:themeColor="text1" w:themeTint="D9"/>
          <w:spacing w:val="-3"/>
          <w:sz w:val="18"/>
          <w:szCs w:val="18"/>
        </w:rPr>
        <w:t xml:space="preserve"> </w:t>
      </w:r>
    </w:p>
    <w:p w:rsidR="00A84730" w:rsidRPr="0031231B" w:rsidRDefault="00A84730" w:rsidP="00A84730">
      <w:pPr>
        <w:widowControl w:val="0"/>
        <w:numPr>
          <w:ins w:id="30" w:author="Michael Rogers" w:date="2010-10-31T08:41:00Z"/>
        </w:numPr>
        <w:autoSpaceDE w:val="0"/>
        <w:autoSpaceDN w:val="0"/>
        <w:adjustRightInd w:val="0"/>
        <w:spacing w:before="21" w:after="0" w:line="210" w:lineRule="exact"/>
        <w:ind w:left="270" w:right="360" w:hanging="13"/>
        <w:jc w:val="both"/>
        <w:rPr>
          <w:rFonts w:ascii="Times New Roman" w:hAnsi="Times New Roman"/>
          <w:color w:val="262626" w:themeColor="text1" w:themeTint="D9"/>
          <w:spacing w:val="-3"/>
          <w:sz w:val="18"/>
          <w:szCs w:val="18"/>
        </w:rPr>
      </w:pPr>
      <w:ins w:id="31" w:author="Michael Rogers" w:date="2010-10-31T08:41:00Z">
        <w:r w:rsidRPr="0031231B">
          <w:rPr>
            <w:rFonts w:ascii="Times New Roman" w:hAnsi="Times New Roman"/>
            <w:color w:val="262626" w:themeColor="text1" w:themeTint="D9"/>
            <w:spacing w:val="-3"/>
            <w:sz w:val="18"/>
            <w:szCs w:val="18"/>
          </w:rPr>
          <w:t>The college offers two formal degree programs online: the BS Degree in Business Information Systems and the Technology Management Degree. In addition, the logistics courses are offered online, as well as all Area F and G courses.</w:t>
        </w:r>
      </w:ins>
    </w:p>
    <w:p w:rsidR="00A84730" w:rsidRDefault="00A84730"/>
    <w:p w:rsidR="00A84730" w:rsidRDefault="00A84730"/>
    <w:p w:rsidR="00A84730" w:rsidRDefault="00A84730"/>
    <w:p w:rsidR="00A84730" w:rsidRDefault="00A84730" w:rsidP="00867716">
      <w:pPr>
        <w:pStyle w:val="Heading2"/>
        <w:spacing w:before="0"/>
        <w:ind w:left="187" w:firstLine="0"/>
        <w:rPr>
          <w:rFonts w:ascii="Times New Roman" w:hAnsi="Times New Roman"/>
          <w:color w:val="191919"/>
          <w:w w:val="96"/>
          <w:sz w:val="53"/>
          <w:szCs w:val="53"/>
        </w:rPr>
      </w:pPr>
      <w:bookmarkStart w:id="32" w:name="_Toc295328922"/>
      <w:r>
        <w:rPr>
          <w:rFonts w:ascii="Times New Roman" w:hAnsi="Times New Roman"/>
          <w:color w:val="191919"/>
          <w:w w:val="96"/>
          <w:sz w:val="71"/>
          <w:szCs w:val="71"/>
        </w:rPr>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B</w:t>
      </w:r>
      <w:r>
        <w:rPr>
          <w:rFonts w:ascii="Times New Roman" w:hAnsi="Times New Roman"/>
          <w:color w:val="191919"/>
          <w:w w:val="96"/>
          <w:sz w:val="53"/>
          <w:szCs w:val="53"/>
        </w:rPr>
        <w:t>USINESS</w:t>
      </w:r>
      <w:bookmarkEnd w:id="32"/>
      <w:r>
        <w:rPr>
          <w:rFonts w:ascii="Times New Roman" w:hAnsi="Times New Roman"/>
          <w:color w:val="191919"/>
          <w:w w:val="96"/>
          <w:sz w:val="53"/>
          <w:szCs w:val="53"/>
        </w:rPr>
        <w:t xml:space="preserve"> </w:t>
      </w:r>
    </w:p>
    <w:p w:rsidR="00A84730" w:rsidRDefault="00A84730" w:rsidP="00867716">
      <w:pPr>
        <w:pStyle w:val="Heading2"/>
        <w:spacing w:before="0"/>
        <w:ind w:left="187" w:firstLine="0"/>
        <w:rPr>
          <w:rFonts w:ascii="Times New Roman" w:hAnsi="Times New Roman"/>
          <w:color w:val="191919"/>
          <w:w w:val="96"/>
          <w:sz w:val="53"/>
          <w:szCs w:val="53"/>
        </w:rPr>
      </w:pPr>
      <w:bookmarkStart w:id="33" w:name="_Toc295328923"/>
      <w:r>
        <w:rPr>
          <w:rFonts w:ascii="Times New Roman" w:hAnsi="Times New Roman"/>
          <w:color w:val="191919"/>
          <w:w w:val="96"/>
          <w:sz w:val="71"/>
          <w:szCs w:val="71"/>
        </w:rPr>
        <w:t>A</w:t>
      </w:r>
      <w:r>
        <w:rPr>
          <w:rFonts w:ascii="Times New Roman" w:hAnsi="Times New Roman"/>
          <w:color w:val="191919"/>
          <w:w w:val="96"/>
          <w:sz w:val="53"/>
          <w:szCs w:val="53"/>
        </w:rPr>
        <w:t>DMINISTRATION</w:t>
      </w:r>
      <w:bookmarkEnd w:id="33"/>
      <w:r>
        <w:rPr>
          <w:rFonts w:ascii="Times New Roman" w:hAnsi="Times New Roman"/>
          <w:color w:val="191919"/>
          <w:w w:val="96"/>
          <w:sz w:val="53"/>
          <w:szCs w:val="53"/>
        </w:rPr>
        <w:t xml:space="preserve"> </w:t>
      </w:r>
    </w:p>
    <w:p w:rsidR="00A84730" w:rsidRPr="009D7097" w:rsidRDefault="00A84730" w:rsidP="00A84730">
      <w:pPr>
        <w:widowControl w:val="0"/>
        <w:autoSpaceDE w:val="0"/>
        <w:autoSpaceDN w:val="0"/>
        <w:adjustRightInd w:val="0"/>
        <w:spacing w:before="191" w:after="0" w:line="220"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The Department of Business Administration offers the Bachelor of Science degree in Management with concentrations in either Business Management or Healthcare Administration.  The Department also offers the Bachelor of Applied Science in Technology Management. </w:t>
      </w:r>
    </w:p>
    <w:p w:rsidR="00A84730" w:rsidRPr="009D7097" w:rsidRDefault="00A84730" w:rsidP="00A84730">
      <w:pPr>
        <w:widowControl w:val="0"/>
        <w:autoSpaceDE w:val="0"/>
        <w:autoSpaceDN w:val="0"/>
        <w:adjustRightInd w:val="0"/>
        <w:spacing w:before="200" w:after="0" w:line="22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The</w:t>
      </w:r>
      <w:ins w:id="34" w:author="Michael Rogers" w:date="2010-10-31T08:43:00Z">
        <w:r w:rsidRPr="009D7097">
          <w:rPr>
            <w:rFonts w:ascii="Times New Roman" w:hAnsi="Times New Roman"/>
            <w:color w:val="262626" w:themeColor="text1" w:themeTint="D9"/>
            <w:spacing w:val="-2"/>
            <w:sz w:val="18"/>
            <w:szCs w:val="18"/>
          </w:rPr>
          <w:t xml:space="preserve"> </w:t>
        </w:r>
      </w:ins>
      <w:r w:rsidRPr="009D7097">
        <w:rPr>
          <w:rFonts w:ascii="Times New Roman" w:hAnsi="Times New Roman"/>
          <w:color w:val="262626" w:themeColor="text1" w:themeTint="D9"/>
          <w:spacing w:val="-2"/>
          <w:sz w:val="18"/>
          <w:szCs w:val="18"/>
        </w:rPr>
        <w:t xml:space="preserve">degree programs in the Department of Business Administration are nationally accredited by the Association of Collegiate Business Schools and </w:t>
      </w:r>
      <w:r w:rsidRPr="009D7097">
        <w:rPr>
          <w:rFonts w:ascii="Times New Roman" w:hAnsi="Times New Roman"/>
          <w:color w:val="262626" w:themeColor="text1" w:themeTint="D9"/>
          <w:spacing w:val="-3"/>
          <w:sz w:val="18"/>
          <w:szCs w:val="18"/>
        </w:rPr>
        <w:t>Programs (ACBSP), and by the Southern Association of Colleges and Schools (SACS).</w:t>
      </w:r>
    </w:p>
    <w:p w:rsidR="00A84730" w:rsidRPr="009D7097" w:rsidRDefault="00A84730" w:rsidP="00A84730">
      <w:pPr>
        <w:widowControl w:val="0"/>
        <w:autoSpaceDE w:val="0"/>
        <w:autoSpaceDN w:val="0"/>
        <w:adjustRightInd w:val="0"/>
        <w:spacing w:after="0" w:line="206"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6" w:after="0" w:line="206"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The mission of the management program is to enable students to develop analytical skills, reflective thinking, logical reasoning, </w:t>
      </w:r>
      <w:r w:rsidRPr="009D7097">
        <w:rPr>
          <w:rFonts w:ascii="Times New Roman" w:hAnsi="Times New Roman"/>
          <w:color w:val="262626" w:themeColor="text1" w:themeTint="D9"/>
          <w:spacing w:val="-2"/>
          <w:sz w:val="18"/>
          <w:szCs w:val="18"/>
        </w:rPr>
        <w:t xml:space="preserve">and a sound understanding of the quantitative techniques and computer applications used in </w:t>
      </w:r>
      <w:r w:rsidRPr="009D7097">
        <w:rPr>
          <w:rFonts w:ascii="Times New Roman" w:hAnsi="Times New Roman"/>
          <w:color w:val="262626" w:themeColor="text1" w:themeTint="D9"/>
          <w:spacing w:val="-3"/>
          <w:sz w:val="18"/>
          <w:szCs w:val="18"/>
        </w:rPr>
        <w:t xml:space="preserve">decision-making processes. Career options may include industrial and service management, financial analysis, quality control management, and first level supervision in industry, business and government.  Many of our majors are interested in entrepreneurship and small business management. </w:t>
      </w:r>
    </w:p>
    <w:p w:rsidR="00A84730" w:rsidRPr="009D7097" w:rsidRDefault="00A84730" w:rsidP="00A84730">
      <w:pPr>
        <w:widowControl w:val="0"/>
        <w:autoSpaceDE w:val="0"/>
        <w:autoSpaceDN w:val="0"/>
        <w:adjustRightInd w:val="0"/>
        <w:spacing w:after="0" w:line="210" w:lineRule="exact"/>
        <w:ind w:left="180" w:right="220" w:firstLine="2"/>
        <w:jc w:val="both"/>
        <w:rPr>
          <w:rFonts w:ascii="Times New Roman" w:hAnsi="Times New Roman"/>
          <w:color w:val="262626" w:themeColor="text1" w:themeTint="D9"/>
          <w:spacing w:val="-3"/>
          <w:sz w:val="18"/>
          <w:szCs w:val="18"/>
        </w:rPr>
      </w:pPr>
    </w:p>
    <w:p w:rsidR="00A84730" w:rsidRPr="009D7097" w:rsidRDefault="00A84730" w:rsidP="00A84730">
      <w:pPr>
        <w:widowControl w:val="0"/>
        <w:autoSpaceDE w:val="0"/>
        <w:autoSpaceDN w:val="0"/>
        <w:adjustRightInd w:val="0"/>
        <w:spacing w:before="21" w:after="0" w:line="210" w:lineRule="exact"/>
        <w:ind w:left="180" w:right="220" w:firstLine="2"/>
        <w:jc w:val="both"/>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2"/>
          <w:sz w:val="18"/>
          <w:szCs w:val="18"/>
        </w:rPr>
        <w:t xml:space="preserve">The Healthcare Administration area of concentration is structured as a four-year generic program to provide specialty training for the entering freshman or transfer student. The 2 ± 2 </w:t>
      </w:r>
      <w:proofErr w:type="gramStart"/>
      <w:r w:rsidRPr="009D7097">
        <w:rPr>
          <w:rFonts w:ascii="Times New Roman" w:hAnsi="Times New Roman"/>
          <w:color w:val="262626" w:themeColor="text1" w:themeTint="D9"/>
          <w:spacing w:val="-2"/>
          <w:sz w:val="18"/>
          <w:szCs w:val="18"/>
        </w:rPr>
        <w:t>program</w:t>
      </w:r>
      <w:proofErr w:type="gramEnd"/>
      <w:r w:rsidRPr="009D7097">
        <w:rPr>
          <w:rFonts w:ascii="Times New Roman" w:hAnsi="Times New Roman"/>
          <w:color w:val="262626" w:themeColor="text1" w:themeTint="D9"/>
          <w:spacing w:val="-2"/>
          <w:sz w:val="18"/>
          <w:szCs w:val="18"/>
        </w:rPr>
        <w:t xml:space="preserve"> is designed to permit students to continue their education beyond the associate degree </w:t>
      </w:r>
      <w:r w:rsidRPr="009D7097">
        <w:rPr>
          <w:rFonts w:ascii="Times New Roman" w:hAnsi="Times New Roman"/>
          <w:color w:val="262626" w:themeColor="text1" w:themeTint="D9"/>
          <w:spacing w:val="-3"/>
          <w:sz w:val="18"/>
          <w:szCs w:val="18"/>
        </w:rPr>
        <w:t xml:space="preserve">level with full credit.  Healthcare graduates have experienced an employer-based practicum and are prepared for entry level management and supervisory practice in the healthcare industry.  </w:t>
      </w:r>
    </w:p>
    <w:p w:rsidR="00A84730" w:rsidRPr="009D7097" w:rsidRDefault="00A84730" w:rsidP="00A84730">
      <w:pPr>
        <w:widowControl w:val="0"/>
        <w:autoSpaceDE w:val="0"/>
        <w:autoSpaceDN w:val="0"/>
        <w:adjustRightInd w:val="0"/>
        <w:spacing w:before="210" w:after="0" w:line="211" w:lineRule="exact"/>
        <w:ind w:left="180" w:right="220" w:firstLine="2"/>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3"/>
          <w:sz w:val="18"/>
          <w:szCs w:val="18"/>
        </w:rPr>
        <w:t xml:space="preserve">The Bachelor of Applied Science degree in Technology Management is designed to prepare students who have successfully completed the Associate </w:t>
      </w:r>
      <w:r w:rsidRPr="009D7097">
        <w:rPr>
          <w:rFonts w:ascii="Times New Roman" w:hAnsi="Times New Roman"/>
          <w:color w:val="262626" w:themeColor="text1" w:themeTint="D9"/>
          <w:spacing w:val="-2"/>
          <w:sz w:val="18"/>
          <w:szCs w:val="18"/>
        </w:rPr>
        <w:t>of Applied Science (AAS) degree in Technology or the Associate of Applied Technology (AAT) degree from SACS accredited institutions to earn Bachelor of Applied Science (BAS) degree in Technology Management.  Online BAS in Technology Management that offers all course</w:t>
      </w:r>
      <w:r w:rsidRPr="009D7097">
        <w:rPr>
          <w:rFonts w:ascii="Times New Roman" w:hAnsi="Times New Roman"/>
          <w:color w:val="262626" w:themeColor="text1" w:themeTint="D9"/>
          <w:spacing w:val="-3"/>
          <w:sz w:val="18"/>
          <w:szCs w:val="18"/>
        </w:rPr>
        <w:t xml:space="preserve">work online is available for </w:t>
      </w:r>
      <w:del w:id="35" w:author="Michael Rogers" w:date="2010-10-31T08:45:00Z">
        <w:r w:rsidRPr="009D7097" w:rsidDel="007462C3">
          <w:rPr>
            <w:rFonts w:ascii="Times New Roman" w:hAnsi="Times New Roman"/>
            <w:color w:val="262626" w:themeColor="text1" w:themeTint="D9"/>
            <w:spacing w:val="-3"/>
            <w:sz w:val="18"/>
            <w:szCs w:val="18"/>
          </w:rPr>
          <w:delText xml:space="preserve">(employment) </w:delText>
        </w:r>
      </w:del>
      <w:r w:rsidRPr="009D7097">
        <w:rPr>
          <w:rFonts w:ascii="Times New Roman" w:hAnsi="Times New Roman"/>
          <w:color w:val="262626" w:themeColor="text1" w:themeTint="D9"/>
          <w:spacing w:val="-3"/>
          <w:sz w:val="18"/>
          <w:szCs w:val="18"/>
        </w:rPr>
        <w:t xml:space="preserve">location-bound students who </w:t>
      </w:r>
      <w:del w:id="36" w:author="Michael Rogers" w:date="2010-10-31T08:46:00Z">
        <w:r w:rsidRPr="009D7097" w:rsidDel="00AD7165">
          <w:rPr>
            <w:rFonts w:ascii="Times New Roman" w:hAnsi="Times New Roman"/>
            <w:color w:val="262626" w:themeColor="text1" w:themeTint="D9"/>
            <w:spacing w:val="-3"/>
            <w:sz w:val="18"/>
            <w:szCs w:val="18"/>
          </w:rPr>
          <w:delText xml:space="preserve">could </w:delText>
        </w:r>
      </w:del>
      <w:proofErr w:type="spellStart"/>
      <w:ins w:id="37" w:author="Michael Rogers" w:date="2010-10-31T08:46:00Z">
        <w:r w:rsidRPr="009D7097">
          <w:rPr>
            <w:rFonts w:ascii="Times New Roman" w:hAnsi="Times New Roman"/>
            <w:color w:val="262626" w:themeColor="text1" w:themeTint="D9"/>
            <w:spacing w:val="-3"/>
            <w:sz w:val="18"/>
            <w:szCs w:val="18"/>
          </w:rPr>
          <w:t xml:space="preserve">can </w:t>
        </w:r>
      </w:ins>
      <w:r w:rsidRPr="009D7097">
        <w:rPr>
          <w:rFonts w:ascii="Times New Roman" w:hAnsi="Times New Roman"/>
          <w:color w:val="262626" w:themeColor="text1" w:themeTint="D9"/>
          <w:spacing w:val="-3"/>
          <w:sz w:val="18"/>
          <w:szCs w:val="18"/>
        </w:rPr>
        <w:t>not</w:t>
      </w:r>
      <w:proofErr w:type="spellEnd"/>
      <w:r w:rsidRPr="009D7097">
        <w:rPr>
          <w:rFonts w:ascii="Times New Roman" w:hAnsi="Times New Roman"/>
          <w:color w:val="262626" w:themeColor="text1" w:themeTint="D9"/>
          <w:spacing w:val="-3"/>
          <w:sz w:val="18"/>
          <w:szCs w:val="18"/>
        </w:rPr>
        <w:t xml:space="preserve"> take advantage of the traditional in-class instructions to earn a BAS degree in Technology Management. Through a combination of business management and business information systems courses, the </w:t>
      </w:r>
      <w:r w:rsidRPr="009D7097">
        <w:rPr>
          <w:rFonts w:ascii="Times New Roman" w:hAnsi="Times New Roman"/>
          <w:color w:val="262626" w:themeColor="text1" w:themeTint="D9"/>
          <w:spacing w:val="-2"/>
          <w:sz w:val="18"/>
          <w:szCs w:val="18"/>
        </w:rPr>
        <w:t xml:space="preserve">BAS curriculum provides a solid grounding in the skills needed to manage human and technology resources in today’s global and dynamic business and industry settings.  Career opportunities in Technology Management include industrial and service management, technology security specialist, quality control management, business/management information systems specialist, and other related fields. </w:t>
      </w: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p>
    <w:p w:rsidR="00A84730" w:rsidRPr="009D7097" w:rsidRDefault="00A84730" w:rsidP="00A84730">
      <w:pPr>
        <w:widowControl w:val="0"/>
        <w:autoSpaceDE w:val="0"/>
        <w:autoSpaceDN w:val="0"/>
        <w:adjustRightInd w:val="0"/>
        <w:spacing w:before="24" w:after="0"/>
        <w:ind w:left="180" w:right="220" w:firstLine="2"/>
        <w:jc w:val="both"/>
        <w:rPr>
          <w:rFonts w:ascii="Times New Roman" w:hAnsi="Times New Roman"/>
          <w:color w:val="262626" w:themeColor="text1" w:themeTint="D9"/>
          <w:spacing w:val="-1"/>
          <w:sz w:val="18"/>
          <w:szCs w:val="18"/>
        </w:rPr>
      </w:pPr>
      <w:r w:rsidRPr="009D7097">
        <w:rPr>
          <w:rFonts w:ascii="Times New Roman" w:hAnsi="Times New Roman"/>
          <w:color w:val="262626" w:themeColor="text1" w:themeTint="D9"/>
          <w:spacing w:val="-1"/>
          <w:sz w:val="18"/>
          <w:szCs w:val="18"/>
        </w:rPr>
        <w:t>The Department of Business Administration</w:t>
      </w:r>
      <w:ins w:id="38" w:author="Michael Rogers" w:date="2010-10-31T08:47:00Z">
        <w:r w:rsidRPr="009D7097">
          <w:rPr>
            <w:rFonts w:ascii="Times New Roman" w:hAnsi="Times New Roman"/>
            <w:color w:val="262626" w:themeColor="text1" w:themeTint="D9"/>
            <w:spacing w:val="-1"/>
            <w:sz w:val="18"/>
            <w:szCs w:val="18"/>
          </w:rPr>
          <w:t xml:space="preserve"> faculty</w:t>
        </w:r>
      </w:ins>
      <w:r w:rsidRPr="009D7097">
        <w:rPr>
          <w:rFonts w:ascii="Times New Roman" w:hAnsi="Times New Roman"/>
          <w:color w:val="262626" w:themeColor="text1" w:themeTint="D9"/>
          <w:spacing w:val="-1"/>
          <w:sz w:val="18"/>
          <w:szCs w:val="18"/>
        </w:rPr>
        <w:t xml:space="preserve"> is also committed to serving the </w:t>
      </w:r>
      <w:del w:id="39" w:author="Michael Rogers" w:date="2010-10-31T08:47:00Z">
        <w:r w:rsidRPr="009D7097" w:rsidDel="00AD7165">
          <w:rPr>
            <w:rFonts w:ascii="Times New Roman" w:hAnsi="Times New Roman"/>
            <w:color w:val="262626" w:themeColor="text1" w:themeTint="D9"/>
            <w:spacing w:val="-1"/>
            <w:sz w:val="18"/>
            <w:szCs w:val="18"/>
          </w:rPr>
          <w:delText xml:space="preserve">employment and </w:delText>
        </w:r>
      </w:del>
      <w:r w:rsidRPr="009D7097">
        <w:rPr>
          <w:rFonts w:ascii="Times New Roman" w:hAnsi="Times New Roman"/>
          <w:color w:val="262626" w:themeColor="text1" w:themeTint="D9"/>
          <w:spacing w:val="-1"/>
          <w:sz w:val="18"/>
          <w:szCs w:val="18"/>
        </w:rPr>
        <w:t>economic</w:t>
      </w:r>
      <w:ins w:id="40" w:author="Michael Rogers" w:date="2010-10-31T08:47:00Z">
        <w:r w:rsidRPr="009D7097">
          <w:rPr>
            <w:rFonts w:ascii="Times New Roman" w:hAnsi="Times New Roman"/>
            <w:color w:val="262626" w:themeColor="text1" w:themeTint="D9"/>
            <w:spacing w:val="-1"/>
            <w:sz w:val="18"/>
            <w:szCs w:val="18"/>
          </w:rPr>
          <w:t xml:space="preserve"> and organizational</w:t>
        </w:r>
      </w:ins>
      <w:r w:rsidRPr="009D7097">
        <w:rPr>
          <w:rFonts w:ascii="Times New Roman" w:hAnsi="Times New Roman"/>
          <w:color w:val="262626" w:themeColor="text1" w:themeTint="D9"/>
          <w:spacing w:val="-1"/>
          <w:sz w:val="18"/>
          <w:szCs w:val="18"/>
        </w:rPr>
        <w:t xml:space="preserve"> needs of the business community in</w:t>
      </w:r>
      <w:ins w:id="41" w:author="Michael Rogers" w:date="2010-10-31T08:48:00Z">
        <w:r w:rsidRPr="009D7097">
          <w:rPr>
            <w:rFonts w:ascii="Times New Roman" w:hAnsi="Times New Roman"/>
            <w:color w:val="262626" w:themeColor="text1" w:themeTint="D9"/>
            <w:spacing w:val="-1"/>
            <w:sz w:val="18"/>
            <w:szCs w:val="18"/>
          </w:rPr>
          <w:t xml:space="preserve"> Albany and</w:t>
        </w:r>
      </w:ins>
      <w:r w:rsidRPr="009D7097">
        <w:rPr>
          <w:rFonts w:ascii="Times New Roman" w:hAnsi="Times New Roman"/>
          <w:color w:val="262626" w:themeColor="text1" w:themeTint="D9"/>
          <w:spacing w:val="-1"/>
          <w:sz w:val="18"/>
          <w:szCs w:val="18"/>
        </w:rPr>
        <w:t xml:space="preserve"> Southwest Georgia. </w:t>
      </w:r>
    </w:p>
    <w:p w:rsidR="00A84730" w:rsidRPr="009D7097" w:rsidRDefault="00A84730" w:rsidP="00A84730">
      <w:pPr>
        <w:widowControl w:val="0"/>
        <w:autoSpaceDE w:val="0"/>
        <w:autoSpaceDN w:val="0"/>
        <w:adjustRightInd w:val="0"/>
        <w:spacing w:before="24" w:after="0" w:line="460" w:lineRule="exact"/>
        <w:ind w:left="180" w:right="220" w:firstLine="2"/>
        <w:jc w:val="both"/>
        <w:rPr>
          <w:rFonts w:ascii="Times New Roman Bold" w:hAnsi="Times New Roman Bold" w:cs="Times New Roman Bold"/>
          <w:color w:val="262626" w:themeColor="text1" w:themeTint="D9"/>
          <w:spacing w:val="-2"/>
          <w:sz w:val="18"/>
          <w:szCs w:val="18"/>
        </w:rPr>
      </w:pPr>
      <w:r w:rsidRPr="009D7097">
        <w:rPr>
          <w:rFonts w:ascii="Times New Roman Bold" w:hAnsi="Times New Roman Bold" w:cs="Times New Roman Bold"/>
          <w:color w:val="262626" w:themeColor="text1" w:themeTint="D9"/>
          <w:spacing w:val="-2"/>
          <w:sz w:val="24"/>
          <w:szCs w:val="24"/>
        </w:rPr>
        <w:t>R</w:t>
      </w:r>
      <w:r w:rsidRPr="009D7097">
        <w:rPr>
          <w:rFonts w:ascii="Times New Roman Bold" w:hAnsi="Times New Roman Bold" w:cs="Times New Roman Bold"/>
          <w:color w:val="262626" w:themeColor="text1" w:themeTint="D9"/>
          <w:spacing w:val="-2"/>
          <w:sz w:val="18"/>
          <w:szCs w:val="18"/>
        </w:rPr>
        <w:t>EQUIREMENTS FOR A</w:t>
      </w:r>
      <w:r w:rsidRPr="009D7097">
        <w:rPr>
          <w:rFonts w:ascii="Times New Roman Bold" w:hAnsi="Times New Roman Bold" w:cs="Times New Roman Bold"/>
          <w:color w:val="262626" w:themeColor="text1" w:themeTint="D9"/>
          <w:spacing w:val="-2"/>
          <w:sz w:val="24"/>
          <w:szCs w:val="24"/>
        </w:rPr>
        <w:t xml:space="preserve"> B</w:t>
      </w:r>
      <w:r w:rsidRPr="009D7097">
        <w:rPr>
          <w:rFonts w:ascii="Times New Roman Bold" w:hAnsi="Times New Roman Bold" w:cs="Times New Roman Bold"/>
          <w:color w:val="262626" w:themeColor="text1" w:themeTint="D9"/>
          <w:spacing w:val="-2"/>
          <w:sz w:val="18"/>
          <w:szCs w:val="18"/>
        </w:rPr>
        <w:t>ACHELOR OF</w:t>
      </w:r>
      <w:r w:rsidRPr="009D7097">
        <w:rPr>
          <w:rFonts w:ascii="Times New Roman Bold" w:hAnsi="Times New Roman Bold" w:cs="Times New Roman Bold"/>
          <w:color w:val="262626" w:themeColor="text1" w:themeTint="D9"/>
          <w:spacing w:val="-2"/>
          <w:sz w:val="24"/>
          <w:szCs w:val="24"/>
        </w:rPr>
        <w:t xml:space="preserve"> S</w:t>
      </w:r>
      <w:r w:rsidRPr="009D7097">
        <w:rPr>
          <w:rFonts w:ascii="Times New Roman Bold" w:hAnsi="Times New Roman Bold" w:cs="Times New Roman Bold"/>
          <w:color w:val="262626" w:themeColor="text1" w:themeTint="D9"/>
          <w:spacing w:val="-2"/>
          <w:sz w:val="18"/>
          <w:szCs w:val="18"/>
        </w:rPr>
        <w:t>CIENCE</w:t>
      </w:r>
      <w:r w:rsidRPr="009D7097">
        <w:rPr>
          <w:rFonts w:ascii="Times New Roman Bold" w:hAnsi="Times New Roman Bold" w:cs="Times New Roman Bold"/>
          <w:color w:val="262626" w:themeColor="text1" w:themeTint="D9"/>
          <w:spacing w:val="-2"/>
          <w:sz w:val="24"/>
          <w:szCs w:val="24"/>
        </w:rPr>
        <w:t xml:space="preserve"> D</w:t>
      </w:r>
      <w:r w:rsidRPr="009D7097">
        <w:rPr>
          <w:rFonts w:ascii="Times New Roman Bold" w:hAnsi="Times New Roman Bold" w:cs="Times New Roman Bold"/>
          <w:color w:val="262626" w:themeColor="text1" w:themeTint="D9"/>
          <w:spacing w:val="-2"/>
          <w:sz w:val="18"/>
          <w:szCs w:val="18"/>
        </w:rPr>
        <w:t>EGREE IN</w:t>
      </w:r>
      <w:r w:rsidRPr="009D7097">
        <w:rPr>
          <w:rFonts w:ascii="Times New Roman Bold" w:hAnsi="Times New Roman Bold" w:cs="Times New Roman Bold"/>
          <w:color w:val="262626" w:themeColor="text1" w:themeTint="D9"/>
          <w:spacing w:val="-2"/>
          <w:sz w:val="24"/>
          <w:szCs w:val="24"/>
        </w:rPr>
        <w:t xml:space="preserve"> M</w:t>
      </w:r>
      <w:r w:rsidRPr="009D7097">
        <w:rPr>
          <w:rFonts w:ascii="Times New Roman Bold" w:hAnsi="Times New Roman Bold" w:cs="Times New Roman Bold"/>
          <w:color w:val="262626" w:themeColor="text1" w:themeTint="D9"/>
          <w:spacing w:val="-2"/>
          <w:sz w:val="18"/>
          <w:szCs w:val="18"/>
        </w:rPr>
        <w:t xml:space="preserve">ANAGEMENT </w:t>
      </w:r>
    </w:p>
    <w:p w:rsidR="00A84730" w:rsidRPr="009D7097" w:rsidRDefault="00A84730" w:rsidP="00A84730">
      <w:pPr>
        <w:widowControl w:val="0"/>
        <w:autoSpaceDE w:val="0"/>
        <w:autoSpaceDN w:val="0"/>
        <w:adjustRightInd w:val="0"/>
        <w:spacing w:before="179" w:after="0" w:line="220" w:lineRule="exact"/>
        <w:ind w:left="810" w:right="220" w:hanging="270"/>
        <w:jc w:val="both"/>
        <w:rPr>
          <w:rFonts w:ascii="Times New Roman" w:hAnsi="Times New Roman"/>
          <w:color w:val="262626" w:themeColor="text1" w:themeTint="D9"/>
          <w:spacing w:val="-4"/>
          <w:sz w:val="18"/>
          <w:szCs w:val="18"/>
        </w:rPr>
      </w:pPr>
      <w:r w:rsidRPr="009D7097">
        <w:rPr>
          <w:rFonts w:ascii="Times New Roman" w:hAnsi="Times New Roman"/>
          <w:color w:val="262626" w:themeColor="text1" w:themeTint="D9"/>
          <w:spacing w:val="-3"/>
          <w:sz w:val="18"/>
          <w:szCs w:val="18"/>
        </w:rPr>
        <w:t xml:space="preserve">1. The student must complete a minimum of 124 semester hours with a cumulative grade point average of 2.25 in the overall program, </w:t>
      </w:r>
      <w:r w:rsidRPr="009D7097">
        <w:rPr>
          <w:rFonts w:ascii="Times New Roman" w:hAnsi="Times New Roman"/>
          <w:color w:val="262626" w:themeColor="text1" w:themeTint="D9"/>
          <w:spacing w:val="-4"/>
          <w:sz w:val="18"/>
          <w:szCs w:val="18"/>
        </w:rPr>
        <w:t>and a grade of “C” or above in all business</w:t>
      </w:r>
      <w:ins w:id="42" w:author="Michael Rogers" w:date="2010-10-31T08:48:00Z">
        <w:r w:rsidRPr="009D7097">
          <w:rPr>
            <w:rFonts w:ascii="Times New Roman" w:hAnsi="Times New Roman"/>
            <w:color w:val="262626" w:themeColor="text1" w:themeTint="D9"/>
            <w:spacing w:val="-4"/>
            <w:sz w:val="18"/>
            <w:szCs w:val="18"/>
          </w:rPr>
          <w:t xml:space="preserve"> (Areas F, G, and H)</w:t>
        </w:r>
      </w:ins>
      <w:r w:rsidRPr="009D7097">
        <w:rPr>
          <w:rFonts w:ascii="Times New Roman" w:hAnsi="Times New Roman"/>
          <w:color w:val="262626" w:themeColor="text1" w:themeTint="D9"/>
          <w:spacing w:val="-4"/>
          <w:sz w:val="18"/>
          <w:szCs w:val="18"/>
        </w:rPr>
        <w:t xml:space="preserve"> courses.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4"/>
          <w:sz w:val="18"/>
          <w:szCs w:val="18"/>
        </w:rPr>
      </w:pPr>
    </w:p>
    <w:p w:rsidR="00A84730" w:rsidRPr="009D7097" w:rsidRDefault="00A84730" w:rsidP="00A84730">
      <w:pPr>
        <w:widowControl w:val="0"/>
        <w:autoSpaceDE w:val="0"/>
        <w:autoSpaceDN w:val="0"/>
        <w:adjustRightInd w:val="0"/>
        <w:spacing w:before="4" w:after="0" w:line="207" w:lineRule="exact"/>
        <w:ind w:left="810" w:right="220" w:hanging="27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2. The student must have a cumulative grade point average of 2.25 or higher to be admitted to the program. </w:t>
      </w:r>
    </w:p>
    <w:p w:rsidR="00A84730" w:rsidRPr="009D7097" w:rsidRDefault="00A84730" w:rsidP="00A84730">
      <w:pPr>
        <w:widowControl w:val="0"/>
        <w:autoSpaceDE w:val="0"/>
        <w:autoSpaceDN w:val="0"/>
        <w:adjustRightInd w:val="0"/>
        <w:spacing w:before="203" w:after="0" w:line="220" w:lineRule="exact"/>
        <w:ind w:left="810" w:right="220" w:hanging="27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1"/>
          <w:sz w:val="18"/>
          <w:szCs w:val="18"/>
        </w:rPr>
        <w:t xml:space="preserve">3. The student must complete 30 hours of business courses beyond Area F requirements plus an additional 27 hours of </w:t>
      </w:r>
      <w:r w:rsidRPr="009D7097">
        <w:rPr>
          <w:rFonts w:ascii="Times New Roman" w:hAnsi="Times New Roman"/>
          <w:color w:val="262626" w:themeColor="text1" w:themeTint="D9"/>
          <w:spacing w:val="-2"/>
          <w:sz w:val="18"/>
          <w:szCs w:val="18"/>
        </w:rPr>
        <w:t>management concentration</w:t>
      </w:r>
      <w:ins w:id="43" w:author="Michael Rogers" w:date="2010-10-31T08:49:00Z">
        <w:r w:rsidRPr="009D7097">
          <w:rPr>
            <w:rFonts w:ascii="Times New Roman" w:hAnsi="Times New Roman"/>
            <w:color w:val="262626" w:themeColor="text1" w:themeTint="D9"/>
            <w:spacing w:val="-2"/>
            <w:sz w:val="18"/>
            <w:szCs w:val="18"/>
          </w:rPr>
          <w:t xml:space="preserve"> courses (Area H)</w:t>
        </w:r>
      </w:ins>
      <w:r w:rsidRPr="009D7097">
        <w:rPr>
          <w:rFonts w:ascii="Times New Roman" w:hAnsi="Times New Roman"/>
          <w:color w:val="262626" w:themeColor="text1" w:themeTint="D9"/>
          <w:spacing w:val="-2"/>
          <w:sz w:val="18"/>
          <w:szCs w:val="18"/>
        </w:rPr>
        <w:t xml:space="preserve">. </w:t>
      </w:r>
    </w:p>
    <w:p w:rsidR="00A84730" w:rsidRPr="009D7097" w:rsidRDefault="00A84730" w:rsidP="00A84730">
      <w:pPr>
        <w:widowControl w:val="0"/>
        <w:autoSpaceDE w:val="0"/>
        <w:autoSpaceDN w:val="0"/>
        <w:adjustRightInd w:val="0"/>
        <w:spacing w:after="0" w:line="207" w:lineRule="exact"/>
        <w:ind w:left="810" w:right="220" w:hanging="270"/>
        <w:rPr>
          <w:rFonts w:ascii="Times New Roman" w:hAnsi="Times New Roman"/>
          <w:color w:val="262626" w:themeColor="text1" w:themeTint="D9"/>
          <w:spacing w:val="-2"/>
          <w:sz w:val="18"/>
          <w:szCs w:val="18"/>
        </w:rPr>
      </w:pPr>
    </w:p>
    <w:p w:rsidR="00A84730" w:rsidRDefault="00A84730" w:rsidP="00A84730">
      <w:pPr>
        <w:ind w:left="810" w:right="220" w:hanging="270"/>
      </w:pPr>
      <w:r w:rsidRPr="009D7097">
        <w:rPr>
          <w:rFonts w:ascii="Times New Roman" w:hAnsi="Times New Roman"/>
          <w:color w:val="262626" w:themeColor="text1" w:themeTint="D9"/>
          <w:spacing w:val="-2"/>
          <w:sz w:val="18"/>
          <w:szCs w:val="18"/>
        </w:rPr>
        <w:t>4. The student must complete the Major Field Achievement Test (MFAT) as a part of course requirements for MGMT 4199</w:t>
      </w:r>
      <w:ins w:id="44" w:author="Michael Rogers" w:date="2010-10-31T08:49:00Z">
        <w:r w:rsidRPr="009D7097">
          <w:rPr>
            <w:rFonts w:ascii="Times New Roman" w:hAnsi="Times New Roman"/>
            <w:color w:val="262626" w:themeColor="text1" w:themeTint="D9"/>
            <w:spacing w:val="-2"/>
            <w:sz w:val="18"/>
            <w:szCs w:val="18"/>
          </w:rPr>
          <w:t>, Business Policy, which is taken the graduating senior semester</w:t>
        </w:r>
      </w:ins>
      <w:r w:rsidRPr="009D7097">
        <w:rPr>
          <w:rFonts w:ascii="Times New Roman" w:hAnsi="Times New Roman"/>
          <w:color w:val="262626" w:themeColor="text1" w:themeTint="D9"/>
          <w:spacing w:val="-2"/>
          <w:sz w:val="18"/>
          <w:szCs w:val="18"/>
        </w:rPr>
        <w:t>.</w:t>
      </w:r>
    </w:p>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p w:rsidR="00A84730" w:rsidRDefault="00A84730" w:rsidP="00867716">
      <w:pPr>
        <w:pStyle w:val="Heading2"/>
        <w:ind w:left="360" w:firstLine="0"/>
        <w:rPr>
          <w:rFonts w:ascii="Times New Roman Bold" w:hAnsi="Times New Roman Bold" w:cs="Times New Roman Bold"/>
          <w:color w:val="191919"/>
          <w:spacing w:val="-3"/>
          <w:sz w:val="31"/>
          <w:szCs w:val="31"/>
        </w:rPr>
      </w:pPr>
      <w:bookmarkStart w:id="45" w:name="_Toc295328924"/>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bookmarkEnd w:id="45"/>
    </w:p>
    <w:p w:rsidR="00F93FC5" w:rsidRDefault="00F93FC5" w:rsidP="00F93FC5">
      <w:pPr>
        <w:widowControl w:val="0"/>
        <w:tabs>
          <w:tab w:val="left" w:pos="1881"/>
          <w:tab w:val="left" w:pos="2939"/>
          <w:tab w:val="left" w:pos="9496"/>
        </w:tabs>
        <w:autoSpaceDE w:val="0"/>
        <w:autoSpaceDN w:val="0"/>
        <w:adjustRightInd w:val="0"/>
        <w:spacing w:before="61"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 xml:space="preserve">                                                                                 </w:t>
      </w:r>
      <w:r w:rsidRPr="009D7097">
        <w:rPr>
          <w:rFonts w:ascii="Times New Roman Bold" w:hAnsi="Times New Roman Bold" w:cs="Times New Roman Bold"/>
          <w:color w:val="262626" w:themeColor="text1" w:themeTint="D9"/>
          <w:spacing w:val="-2"/>
          <w:sz w:val="18"/>
          <w:szCs w:val="18"/>
        </w:rPr>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4" w:after="0" w:line="207" w:lineRule="exact"/>
        <w:ind w:left="360" w:firstLine="0"/>
        <w:rPr>
          <w:rFonts w:ascii="Times New Roman" w:hAnsi="Times New Roman"/>
          <w:color w:val="191919"/>
          <w:spacing w:val="-2"/>
          <w:sz w:val="18"/>
          <w:szCs w:val="18"/>
        </w:rPr>
      </w:pPr>
      <w:r>
        <w:rPr>
          <w:rFonts w:ascii="Times New Roman" w:hAnsi="Times New Roman"/>
          <w:color w:val="191919"/>
          <w:spacing w:val="-2"/>
          <w:sz w:val="18"/>
          <w:szCs w:val="18"/>
        </w:rPr>
        <w:t>Area F: Program of Study Related Courses</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6468"/>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D7097">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5"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90"/>
          <w:tab w:val="left" w:pos="2939"/>
          <w:tab w:val="left" w:pos="10260"/>
        </w:tabs>
        <w:autoSpaceDE w:val="0"/>
        <w:autoSpaceDN w:val="0"/>
        <w:adjustRightInd w:val="0"/>
        <w:spacing w:before="4"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FE560E">
        <w:rPr>
          <w:rFonts w:ascii="Times New Roman" w:hAnsi="Times New Roman"/>
          <w:color w:val="191919"/>
          <w:spacing w:val="-2"/>
          <w:sz w:val="18"/>
          <w:szCs w:val="18"/>
          <w:u w:val="single"/>
        </w:rPr>
        <w:t>3</w:t>
      </w:r>
    </w:p>
    <w:p w:rsidR="00F93FC5" w:rsidRDefault="00F93FC5" w:rsidP="00F93FC5">
      <w:pPr>
        <w:widowControl w:val="0"/>
        <w:tabs>
          <w:tab w:val="left" w:pos="3665"/>
        </w:tabs>
        <w:autoSpaceDE w:val="0"/>
        <w:autoSpaceDN w:val="0"/>
        <w:adjustRightInd w:val="0"/>
        <w:spacing w:before="2" w:after="0" w:line="207" w:lineRule="exact"/>
        <w:ind w:left="360" w:right="270" w:firstLine="44"/>
        <w:jc w:val="both"/>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Pr="009D7097"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BUSA</w:t>
      </w:r>
      <w:r w:rsidRPr="009D7097">
        <w:rPr>
          <w:rFonts w:ascii="Times New Roman" w:hAnsi="Times New Roman"/>
          <w:color w:val="262626" w:themeColor="text1" w:themeTint="D9"/>
          <w:spacing w:val="-2"/>
          <w:sz w:val="18"/>
          <w:szCs w:val="18"/>
        </w:rPr>
        <w:tab/>
        <w:t>4105</w:t>
      </w:r>
      <w:r w:rsidRPr="009D7097">
        <w:rPr>
          <w:rFonts w:ascii="Times New Roman" w:hAnsi="Times New Roman"/>
          <w:color w:val="262626" w:themeColor="text1" w:themeTint="D9"/>
          <w:spacing w:val="-2"/>
          <w:sz w:val="18"/>
          <w:szCs w:val="18"/>
        </w:rPr>
        <w:tab/>
        <w:t>International Business                                             ECON 2105/ECON 2106, MGT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3205</w:t>
      </w:r>
      <w:r w:rsidRPr="009D7097">
        <w:rPr>
          <w:rFonts w:ascii="Times New Roman" w:hAnsi="Times New Roman"/>
          <w:color w:val="262626" w:themeColor="text1" w:themeTint="D9"/>
          <w:spacing w:val="-2"/>
          <w:sz w:val="18"/>
          <w:szCs w:val="18"/>
        </w:rPr>
        <w:tab/>
        <w:t>Economic and Business Statistics                           ECON 2105 /ECON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FINC</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Foundations of Financial Management                  ACCT 2101</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3105</w:t>
      </w:r>
      <w:r w:rsidRPr="009D7097">
        <w:rPr>
          <w:rFonts w:ascii="Times New Roman" w:hAnsi="Times New Roman"/>
          <w:color w:val="262626" w:themeColor="text1" w:themeTint="D9"/>
          <w:spacing w:val="-2"/>
          <w:sz w:val="18"/>
          <w:szCs w:val="18"/>
        </w:rPr>
        <w:tab/>
        <w:t>Legal Environment of Business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proofErr w:type="gramStart"/>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3106</w:t>
      </w:r>
      <w:r w:rsidRPr="009D7097">
        <w:rPr>
          <w:rFonts w:ascii="Times New Roman" w:hAnsi="Times New Roman"/>
          <w:color w:val="262626" w:themeColor="text1" w:themeTint="D9"/>
          <w:spacing w:val="-2"/>
          <w:sz w:val="18"/>
          <w:szCs w:val="18"/>
        </w:rPr>
        <w:tab/>
        <w:t>Management Science and Operation Mgmt.</w:t>
      </w:r>
      <w:proofErr w:type="gramEnd"/>
      <w:r w:rsidRPr="009D7097">
        <w:rPr>
          <w:rFonts w:ascii="Times New Roman" w:hAnsi="Times New Roman"/>
          <w:color w:val="262626" w:themeColor="text1" w:themeTint="D9"/>
          <w:spacing w:val="-2"/>
          <w:sz w:val="18"/>
          <w:szCs w:val="18"/>
        </w:rPr>
        <w:t xml:space="preserve">          ECON 3205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4110</w:t>
      </w:r>
      <w:r w:rsidRPr="009D7097">
        <w:rPr>
          <w:rFonts w:ascii="Times New Roman" w:hAnsi="Times New Roman"/>
          <w:color w:val="262626" w:themeColor="text1" w:themeTint="D9"/>
          <w:spacing w:val="-2"/>
          <w:sz w:val="18"/>
          <w:szCs w:val="18"/>
        </w:rPr>
        <w:tab/>
        <w:t>Organizational Behavior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4125</w:t>
      </w:r>
      <w:r w:rsidRPr="009D7097">
        <w:rPr>
          <w:rFonts w:ascii="Times New Roman" w:hAnsi="Times New Roman"/>
          <w:color w:val="262626" w:themeColor="text1" w:themeTint="D9"/>
          <w:spacing w:val="-2"/>
          <w:sz w:val="18"/>
          <w:szCs w:val="18"/>
        </w:rPr>
        <w:tab/>
        <w:t>Human Resource Management                               MGMT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4205</w:t>
      </w:r>
      <w:r w:rsidRPr="009D7097">
        <w:rPr>
          <w:rFonts w:ascii="Times New Roman" w:hAnsi="Times New Roman"/>
          <w:color w:val="262626" w:themeColor="text1" w:themeTint="D9"/>
          <w:spacing w:val="-2"/>
          <w:sz w:val="18"/>
          <w:szCs w:val="18"/>
        </w:rPr>
        <w:tab/>
        <w:t>Management Information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4199</w:t>
      </w:r>
      <w:r w:rsidRPr="009D7097">
        <w:rPr>
          <w:rFonts w:ascii="Times New Roman" w:hAnsi="Times New Roman"/>
          <w:color w:val="262626" w:themeColor="text1" w:themeTint="D9"/>
          <w:spacing w:val="-2"/>
          <w:sz w:val="18"/>
          <w:szCs w:val="18"/>
        </w:rPr>
        <w:tab/>
        <w:t>Business Policy</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MKTG</w:t>
      </w:r>
      <w:r w:rsidRPr="009D7097">
        <w:rPr>
          <w:rFonts w:ascii="Times New Roman" w:hAnsi="Times New Roman"/>
          <w:color w:val="262626" w:themeColor="text1" w:themeTint="D9"/>
          <w:spacing w:val="-2"/>
          <w:sz w:val="18"/>
          <w:szCs w:val="18"/>
        </w:rPr>
        <w:tab/>
        <w:t>3120</w:t>
      </w:r>
      <w:r w:rsidRPr="009D7097">
        <w:rPr>
          <w:rFonts w:ascii="Times New Roman" w:hAnsi="Times New Roman"/>
          <w:color w:val="262626" w:themeColor="text1" w:themeTint="D9"/>
          <w:spacing w:val="-2"/>
          <w:sz w:val="18"/>
          <w:szCs w:val="18"/>
        </w:rPr>
        <w:tab/>
        <w:t>Principles of Marketing                                           ECON 2106</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p>
    <w:p w:rsidR="00F93FC5" w:rsidRDefault="00F93FC5" w:rsidP="00F93FC5">
      <w:pPr>
        <w:widowControl w:val="0"/>
        <w:tabs>
          <w:tab w:val="left" w:pos="10172"/>
        </w:tabs>
        <w:autoSpaceDE w:val="0"/>
        <w:autoSpaceDN w:val="0"/>
        <w:adjustRightInd w:val="0"/>
        <w:spacing w:before="2" w:after="0" w:line="207" w:lineRule="exact"/>
        <w:ind w:left="360" w:hanging="13"/>
        <w:rPr>
          <w:rFonts w:ascii="Times New Roman Bold" w:hAnsi="Times New Roman Bold" w:cs="Times New Roman Bold"/>
          <w:color w:val="191919"/>
          <w:spacing w:val="-2"/>
          <w:sz w:val="18"/>
          <w:szCs w:val="18"/>
        </w:rPr>
      </w:pPr>
      <w:r w:rsidRPr="009D7097">
        <w:rPr>
          <w:rFonts w:ascii="Times New Roman Bold" w:hAnsi="Times New Roman Bold" w:cs="Times New Roman Bold"/>
          <w:color w:val="262626" w:themeColor="text1" w:themeTint="D9"/>
          <w:spacing w:val="-2"/>
          <w:sz w:val="18"/>
          <w:szCs w:val="18"/>
        </w:rPr>
        <w:t>Subtotal</w:t>
      </w:r>
      <w:r>
        <w:rPr>
          <w:rFonts w:ascii="Times New Roman Bold" w:hAnsi="Times New Roman Bold" w:cs="Times New Roman Bold"/>
          <w:color w:val="191919"/>
          <w:spacing w:val="-2"/>
          <w:sz w:val="18"/>
          <w:szCs w:val="18"/>
        </w:rPr>
        <w:tab/>
        <w:t>30</w:t>
      </w:r>
    </w:p>
    <w:p w:rsidR="00F93FC5" w:rsidRDefault="00F93FC5" w:rsidP="00F93FC5">
      <w:pPr>
        <w:widowControl w:val="0"/>
        <w:autoSpaceDE w:val="0"/>
        <w:autoSpaceDN w:val="0"/>
        <w:adjustRightInd w:val="0"/>
        <w:spacing w:after="0" w:line="207" w:lineRule="exact"/>
        <w:ind w:left="360"/>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9" w:after="0" w:line="207" w:lineRule="exact"/>
        <w:ind w:left="36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Management Majors Required Courses</w:t>
      </w:r>
    </w:p>
    <w:p w:rsidR="00F93FC5" w:rsidRDefault="00F93FC5" w:rsidP="00F93FC5">
      <w:pPr>
        <w:widowControl w:val="0"/>
        <w:tabs>
          <w:tab w:val="left" w:pos="1881"/>
          <w:tab w:val="left" w:pos="2939"/>
          <w:tab w:val="left" w:pos="10260"/>
        </w:tabs>
        <w:autoSpaceDE w:val="0"/>
        <w:autoSpaceDN w:val="0"/>
        <w:adjustRightInd w:val="0"/>
        <w:spacing w:before="8" w:after="0" w:line="207" w:lineRule="exact"/>
        <w:ind w:left="360" w:hanging="13"/>
        <w:rPr>
          <w:rFonts w:ascii="Times New Roman" w:hAnsi="Times New Roman"/>
          <w:color w:val="191919"/>
          <w:spacing w:val="-2"/>
          <w:sz w:val="18"/>
          <w:szCs w:val="18"/>
        </w:rPr>
      </w:pPr>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I</w:t>
      </w:r>
      <w:r>
        <w:rPr>
          <w:rFonts w:ascii="Times New Roman" w:hAnsi="Times New Roman"/>
          <w:color w:val="19191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3145</w:t>
      </w:r>
      <w:r>
        <w:rPr>
          <w:rFonts w:ascii="Times New Roman" w:hAnsi="Times New Roman"/>
          <w:color w:val="191919"/>
          <w:spacing w:val="-2"/>
          <w:sz w:val="18"/>
          <w:szCs w:val="18"/>
        </w:rPr>
        <w:tab/>
        <w:t xml:space="preserve">Money, Banking and Foreign Exchange                </w:t>
      </w:r>
      <w:r w:rsidRPr="009D7097">
        <w:rPr>
          <w:rFonts w:ascii="Times New Roman" w:hAnsi="Times New Roman"/>
          <w:color w:val="262626" w:themeColor="text1" w:themeTint="D9"/>
          <w:spacing w:val="-2"/>
          <w:sz w:val="18"/>
          <w:szCs w:val="18"/>
        </w:rPr>
        <w:t>ECON 2106</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4126</w:t>
      </w:r>
      <w:r w:rsidRPr="009D7097">
        <w:rPr>
          <w:rFonts w:ascii="Times New Roman" w:hAnsi="Times New Roman"/>
          <w:color w:val="262626" w:themeColor="text1" w:themeTint="D9"/>
          <w:spacing w:val="-2"/>
          <w:sz w:val="18"/>
          <w:szCs w:val="18"/>
        </w:rPr>
        <w:tab/>
        <w:t>Organizational Learning                                         MGMT 4110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4127</w:t>
      </w:r>
      <w:r w:rsidRPr="009D7097">
        <w:rPr>
          <w:rFonts w:ascii="Times New Roman" w:hAnsi="Times New Roman"/>
          <w:color w:val="262626" w:themeColor="text1" w:themeTint="D9"/>
          <w:spacing w:val="-2"/>
          <w:sz w:val="18"/>
          <w:szCs w:val="18"/>
        </w:rPr>
        <w:tab/>
        <w:t>Small Business Management                                  MGMT 4110, FINC 3105</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4206</w:t>
      </w:r>
      <w:r w:rsidRPr="009D7097">
        <w:rPr>
          <w:rFonts w:ascii="Times New Roman" w:hAnsi="Times New Roman"/>
          <w:color w:val="262626" w:themeColor="text1" w:themeTint="D9"/>
          <w:spacing w:val="-2"/>
          <w:sz w:val="18"/>
          <w:szCs w:val="18"/>
        </w:rPr>
        <w:tab/>
        <w:t>Database Management Systems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881"/>
          <w:tab w:val="left" w:pos="2939"/>
          <w:tab w:val="left" w:pos="10260"/>
        </w:tabs>
        <w:autoSpaceDE w:val="0"/>
        <w:autoSpaceDN w:val="0"/>
        <w:adjustRightInd w:val="0"/>
        <w:spacing w:before="4" w:after="0" w:line="207" w:lineRule="exact"/>
        <w:ind w:left="360" w:hanging="13"/>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MGMT</w:t>
      </w:r>
      <w:r w:rsidRPr="009D7097">
        <w:rPr>
          <w:rFonts w:ascii="Times New Roman" w:hAnsi="Times New Roman"/>
          <w:color w:val="262626" w:themeColor="text1" w:themeTint="D9"/>
          <w:spacing w:val="-2"/>
          <w:sz w:val="18"/>
          <w:szCs w:val="18"/>
        </w:rPr>
        <w:tab/>
        <w:t>4207</w:t>
      </w:r>
      <w:r w:rsidRPr="009D7097">
        <w:rPr>
          <w:rFonts w:ascii="Times New Roman" w:hAnsi="Times New Roman"/>
          <w:color w:val="262626" w:themeColor="text1" w:themeTint="D9"/>
          <w:spacing w:val="-2"/>
          <w:sz w:val="18"/>
          <w:szCs w:val="18"/>
        </w:rPr>
        <w:tab/>
        <w:t>System Analysis and Design                                  MGMT 4206, BISE 2010</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10261"/>
        </w:tabs>
        <w:autoSpaceDE w:val="0"/>
        <w:autoSpaceDN w:val="0"/>
        <w:adjustRightInd w:val="0"/>
        <w:spacing w:before="5" w:after="0" w:line="207" w:lineRule="exact"/>
        <w:ind w:left="360" w:hanging="13"/>
        <w:rPr>
          <w:rFonts w:ascii="Times New Roman" w:hAnsi="Times New Roman"/>
          <w:color w:val="262626" w:themeColor="text1" w:themeTint="D9"/>
          <w:spacing w:val="-2"/>
          <w:sz w:val="18"/>
          <w:szCs w:val="18"/>
          <w:u w:val="single"/>
        </w:rPr>
      </w:pPr>
      <w:r w:rsidRPr="009D7097">
        <w:rPr>
          <w:rFonts w:ascii="Times New Roman" w:hAnsi="Times New Roman"/>
          <w:color w:val="262626" w:themeColor="text1" w:themeTint="D9"/>
          <w:spacing w:val="-2"/>
          <w:sz w:val="18"/>
          <w:szCs w:val="18"/>
        </w:rPr>
        <w:t xml:space="preserve">Area H Non-Business Electives                                                                                                                                                                       </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9</w:t>
      </w:r>
    </w:p>
    <w:p w:rsidR="00F93FC5" w:rsidRDefault="00F93FC5" w:rsidP="00F93FC5">
      <w:pPr>
        <w:tabs>
          <w:tab w:val="left" w:pos="360"/>
        </w:tabs>
        <w:ind w:left="360" w:firstLine="0"/>
      </w:pPr>
      <w:r w:rsidRPr="009D7097">
        <w:rPr>
          <w:rFonts w:ascii="Times New Roman Bold" w:hAnsi="Times New Roman Bold" w:cs="Times New Roman Bold"/>
          <w:color w:val="262626" w:themeColor="text1" w:themeTint="D9"/>
          <w:spacing w:val="-2"/>
          <w:sz w:val="18"/>
          <w:szCs w:val="18"/>
        </w:rPr>
        <w:t>Subtotal</w:t>
      </w:r>
      <w:r w:rsidRPr="009D7097">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4" w:after="0" w:line="356"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w:t>
      </w:r>
    </w:p>
    <w:p w:rsidR="00F93FC5" w:rsidRDefault="00F93FC5" w:rsidP="00F93FC5">
      <w:pPr>
        <w:widowControl w:val="0"/>
        <w:autoSpaceDE w:val="0"/>
        <w:autoSpaceDN w:val="0"/>
        <w:adjustRightInd w:val="0"/>
        <w:spacing w:before="21" w:after="0" w:line="356" w:lineRule="exact"/>
        <w:ind w:left="180" w:hanging="13"/>
        <w:rPr>
          <w:rFonts w:ascii="Times New Roman Bold" w:hAnsi="Times New Roman Bold" w:cs="Times New Roman Bold"/>
          <w:color w:val="191919"/>
          <w:spacing w:val="-3"/>
          <w:sz w:val="31"/>
          <w:szCs w:val="31"/>
        </w:rPr>
      </w:pPr>
      <w:r>
        <w:rPr>
          <w:rFonts w:ascii="Times New Roman Bold" w:hAnsi="Times New Roman Bold" w:cs="Times New Roman Bold"/>
          <w:color w:val="191919"/>
          <w:spacing w:val="-3"/>
          <w:sz w:val="24"/>
          <w:szCs w:val="24"/>
        </w:rPr>
        <w:t>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r>
        <w:rPr>
          <w:rFonts w:ascii="Times New Roman Bold" w:hAnsi="Times New Roman Bold" w:cs="Times New Roman Bold"/>
          <w:color w:val="191919"/>
          <w:spacing w:val="-3"/>
          <w:sz w:val="31"/>
          <w:szCs w:val="31"/>
        </w:rPr>
        <w:t xml:space="preserve"> C</w:t>
      </w:r>
      <w:r>
        <w:rPr>
          <w:rFonts w:ascii="Times New Roman Bold" w:hAnsi="Times New Roman Bold" w:cs="Times New Roman Bold"/>
          <w:color w:val="191919"/>
          <w:spacing w:val="-3"/>
          <w:sz w:val="24"/>
          <w:szCs w:val="24"/>
        </w:rPr>
        <w:t>ONCENTRATION</w:t>
      </w:r>
      <w:r>
        <w:rPr>
          <w:rFonts w:ascii="Times New Roman Bold" w:hAnsi="Times New Roman Bold" w:cs="Times New Roman Bold"/>
          <w:color w:val="191919"/>
          <w:spacing w:val="-3"/>
          <w:sz w:val="31"/>
          <w:szCs w:val="31"/>
        </w:rPr>
        <w:t>)</w:t>
      </w:r>
    </w:p>
    <w:p w:rsidR="00F93FC5" w:rsidRPr="009D7097" w:rsidRDefault="00AA18D2" w:rsidP="00F93FC5">
      <w:pPr>
        <w:widowControl w:val="0"/>
        <w:autoSpaceDE w:val="0"/>
        <w:autoSpaceDN w:val="0"/>
        <w:adjustRightInd w:val="0"/>
        <w:spacing w:before="54" w:after="0" w:line="207" w:lineRule="exact"/>
        <w:ind w:left="180" w:firstLine="0"/>
        <w:rPr>
          <w:rFonts w:ascii="Times New Roman" w:hAnsi="Times New Roman"/>
          <w:color w:val="262626" w:themeColor="text1" w:themeTint="D9"/>
          <w:spacing w:val="-2"/>
          <w:sz w:val="18"/>
          <w:szCs w:val="18"/>
        </w:rPr>
      </w:pPr>
      <w:ins w:id="46" w:author="eslove" w:date="2008-07-30T13:08:00Z">
        <w:r w:rsidRPr="00AA18D2">
          <w:rPr>
            <w:noProof/>
          </w:rPr>
          <w:pict>
            <v:shapetype id="_x0000_t202" coordsize="21600,21600" o:spt="202" path="m,l,21600r21600,l21600,xe">
              <v:stroke joinstyle="miter"/>
              <v:path gradientshapeok="t" o:connecttype="rect"/>
            </v:shapetype>
            <v:shape id="_x0000_s1028" type="#_x0000_t202" style="position:absolute;left:0;text-align:left;margin-left:6.8pt;margin-top:114.55pt;width:258.55pt;height:126pt;z-index:251662336" stroked="f">
              <v:textbox style="mso-next-textbox:#_x0000_s1028">
                <w:txbxContent>
                  <w:p w:rsidR="00F93FC5" w:rsidRPr="009D7097" w:rsidRDefault="00F93FC5" w:rsidP="00F93FC5">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Sophomore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 xml:space="preserve">Fall) </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POLS</w:t>
                    </w:r>
                    <w:r w:rsidRPr="009D7097">
                      <w:rPr>
                        <w:rFonts w:ascii="Times New Roman" w:hAnsi="Times New Roman"/>
                        <w:color w:val="262626" w:themeColor="text1" w:themeTint="D9"/>
                        <w:spacing w:val="-2"/>
                        <w:sz w:val="18"/>
                        <w:szCs w:val="18"/>
                      </w:rPr>
                      <w:tab/>
                      <w:t>1101</w:t>
                    </w:r>
                    <w:r w:rsidRPr="009D7097">
                      <w:rPr>
                        <w:rFonts w:ascii="Times New Roman" w:hAnsi="Times New Roman"/>
                        <w:color w:val="262626" w:themeColor="text1" w:themeTint="D9"/>
                        <w:spacing w:val="-2"/>
                        <w:sz w:val="18"/>
                        <w:szCs w:val="18"/>
                      </w:rPr>
                      <w:tab/>
                      <w:t>U. S. &amp; Georgia Government or</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HONR</w:t>
                    </w:r>
                    <w:r w:rsidRPr="009D7097">
                      <w:rPr>
                        <w:rFonts w:ascii="Times New Roman" w:hAnsi="Times New Roman"/>
                        <w:color w:val="262626" w:themeColor="text1" w:themeTint="D9"/>
                        <w:spacing w:val="-2"/>
                        <w:sz w:val="18"/>
                        <w:szCs w:val="18"/>
                      </w:rPr>
                      <w:tab/>
                      <w:t xml:space="preserve">1161 </w:t>
                    </w:r>
                    <w:r w:rsidRPr="009D7097">
                      <w:rPr>
                        <w:rFonts w:ascii="Times New Roman" w:hAnsi="Times New Roman"/>
                        <w:color w:val="262626" w:themeColor="text1" w:themeTint="D9"/>
                        <w:spacing w:val="-2"/>
                        <w:sz w:val="18"/>
                        <w:szCs w:val="18"/>
                      </w:rPr>
                      <w:tab/>
                      <w:t>Honors U.S. &amp; Georgia Government</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E Option:</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216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ACCT</w:t>
                    </w:r>
                    <w:r w:rsidRPr="009D7097">
                      <w:rPr>
                        <w:rFonts w:ascii="Times New Roman" w:hAnsi="Times New Roman"/>
                        <w:color w:val="262626" w:themeColor="text1" w:themeTint="D9"/>
                        <w:spacing w:val="-2"/>
                        <w:sz w:val="18"/>
                        <w:szCs w:val="18"/>
                      </w:rPr>
                      <w:tab/>
                      <w:t>2101</w:t>
                    </w:r>
                    <w:r w:rsidRPr="009D7097">
                      <w:rPr>
                        <w:rFonts w:ascii="Times New Roman" w:hAnsi="Times New Roman"/>
                        <w:color w:val="262626" w:themeColor="text1" w:themeTint="D9"/>
                        <w:spacing w:val="-2"/>
                        <w:sz w:val="18"/>
                        <w:szCs w:val="18"/>
                      </w:rPr>
                      <w:tab/>
                      <w:t>Principles of Accounting 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2106</w:t>
                    </w:r>
                    <w:r w:rsidRPr="009D7097">
                      <w:rPr>
                        <w:rFonts w:ascii="Times New Roman" w:hAnsi="Times New Roman"/>
                        <w:color w:val="262626" w:themeColor="text1" w:themeTint="D9"/>
                        <w:spacing w:val="-2"/>
                        <w:sz w:val="18"/>
                        <w:szCs w:val="18"/>
                      </w:rPr>
                      <w:tab/>
                      <w:t>Principles of Microeconomics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080"/>
                        <w:tab w:val="left" w:pos="468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Area C</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t>Humanities/Fine Arts – Select One</w:t>
                    </w:r>
                    <w:r w:rsidRPr="009D7097">
                      <w:rPr>
                        <w:rFonts w:ascii="Times New Roman" w:hAnsi="Times New Roman"/>
                        <w:color w:val="262626" w:themeColor="text1" w:themeTint="D9"/>
                        <w:spacing w:val="-2"/>
                        <w:sz w:val="18"/>
                        <w:szCs w:val="18"/>
                      </w:rPr>
                      <w:tab/>
                      <w:t xml:space="preserve">3  </w:t>
                    </w:r>
                  </w:p>
                  <w:p w:rsidR="00F93FC5" w:rsidRPr="009D7097" w:rsidRDefault="00F93FC5" w:rsidP="00F93FC5">
                    <w:pPr>
                      <w:widowControl w:val="0"/>
                      <w:tabs>
                        <w:tab w:val="left" w:pos="630"/>
                        <w:tab w:val="left" w:pos="4680"/>
                        <w:tab w:val="left" w:pos="5130"/>
                      </w:tabs>
                      <w:autoSpaceDE w:val="0"/>
                      <w:autoSpaceDN w:val="0"/>
                      <w:adjustRightInd w:val="0"/>
                      <w:spacing w:before="54" w:line="207" w:lineRule="exact"/>
                      <w:ind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16</w:t>
                    </w:r>
                  </w:p>
                </w:txbxContent>
              </v:textbox>
              <w10:wrap type="square"/>
            </v:shape>
          </w:pict>
        </w:r>
        <w:r w:rsidRPr="00AA18D2">
          <w:rPr>
            <w:noProof/>
          </w:rPr>
          <w:pict>
            <v:shape id="_x0000_s1029" type="#_x0000_t202" style="position:absolute;left:0;text-align:left;margin-left:291.95pt;margin-top:114.55pt;width:228pt;height:126pt;z-index:251663360" stroked="f">
              <v:textbox style="mso-next-textbox:#_x0000_s1029">
                <w:txbxContent>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Sophomore Year (</w:t>
                    </w:r>
                    <w:proofErr w:type="gramStart"/>
                    <w:r w:rsidRPr="009D7097">
                      <w:rPr>
                        <w:rFonts w:ascii="Times New Roman" w:hAnsi="Times New Roman"/>
                        <w:b/>
                        <w:color w:val="262626" w:themeColor="text1" w:themeTint="D9"/>
                        <w:spacing w:val="-2"/>
                        <w:sz w:val="18"/>
                        <w:szCs w:val="18"/>
                      </w:rPr>
                      <w:t>Spring</w:t>
                    </w:r>
                    <w:proofErr w:type="gramEnd"/>
                    <w:r w:rsidRPr="009D7097">
                      <w:rPr>
                        <w:rFonts w:ascii="Times New Roman" w:hAnsi="Times New Roman"/>
                        <w:b/>
                        <w:color w:val="262626" w:themeColor="text1" w:themeTint="D9"/>
                        <w:spacing w:val="-2"/>
                        <w:sz w:val="18"/>
                        <w:szCs w:val="18"/>
                      </w:rPr>
                      <w:t xml:space="preserve">) </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Above Core Option</w:t>
                    </w:r>
                    <w:r w:rsidRPr="009D7097">
                      <w:rPr>
                        <w:rFonts w:ascii="Times New Roman" w:hAnsi="Times New Roman"/>
                        <w:color w:val="262626" w:themeColor="text1" w:themeTint="D9"/>
                        <w:spacing w:val="-2"/>
                        <w:sz w:val="18"/>
                        <w:szCs w:val="18"/>
                      </w:rPr>
                      <w:tab/>
                      <w:t>1</w:t>
                    </w:r>
                  </w:p>
                  <w:p w:rsidR="00F93FC5" w:rsidRPr="009D7097" w:rsidRDefault="00F93FC5" w:rsidP="00F93FC5">
                    <w:pPr>
                      <w:widowControl w:val="0"/>
                      <w:tabs>
                        <w:tab w:val="left" w:pos="0"/>
                        <w:tab w:val="left" w:pos="630"/>
                        <w:tab w:val="left" w:pos="1170"/>
                        <w:tab w:val="left" w:pos="4140"/>
                        <w:tab w:val="left" w:pos="432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Area E Option: </w:t>
                    </w:r>
                    <w:r w:rsidRPr="009D7097">
                      <w:rPr>
                        <w:rFonts w:ascii="Times New Roman" w:hAnsi="Times New Roman"/>
                        <w:color w:val="262626" w:themeColor="text1" w:themeTint="D9"/>
                        <w:spacing w:val="-2"/>
                        <w:sz w:val="18"/>
                        <w:szCs w:val="18"/>
                      </w:rPr>
                      <w:tab/>
                      <w:t>Social Science</w:t>
                    </w:r>
                    <w:r w:rsidRPr="009D7097">
                      <w:rPr>
                        <w:rFonts w:ascii="Times New Roman" w:hAnsi="Times New Roman"/>
                        <w:color w:val="262626" w:themeColor="text1" w:themeTint="D9"/>
                        <w:spacing w:val="-2"/>
                        <w:sz w:val="18"/>
                        <w:szCs w:val="18"/>
                      </w:rPr>
                      <w:tab/>
                      <w:t>3</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rPr>
                      <w:tab/>
                    </w:r>
                  </w:p>
                  <w:p w:rsidR="00F93FC5" w:rsidRPr="009D7097" w:rsidRDefault="00F93FC5" w:rsidP="00F93FC5">
                    <w:pPr>
                      <w:widowControl w:val="0"/>
                      <w:tabs>
                        <w:tab w:val="left" w:pos="630"/>
                        <w:tab w:val="left" w:pos="1170"/>
                        <w:tab w:val="left" w:pos="4140"/>
                        <w:tab w:val="left" w:pos="4320"/>
                      </w:tabs>
                      <w:autoSpaceDE w:val="0"/>
                      <w:autoSpaceDN w:val="0"/>
                      <w:adjustRightInd w:val="0"/>
                      <w:spacing w:before="54" w:after="0" w:line="207" w:lineRule="exact"/>
                      <w:ind w:right="-38" w:firstLine="0"/>
                      <w:jc w:val="both"/>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2040</w:t>
                    </w:r>
                    <w:r w:rsidRPr="009D7097">
                      <w:rPr>
                        <w:rFonts w:ascii="Times New Roman" w:hAnsi="Times New Roman"/>
                        <w:color w:val="262626" w:themeColor="text1" w:themeTint="D9"/>
                        <w:spacing w:val="-2"/>
                        <w:sz w:val="18"/>
                        <w:szCs w:val="18"/>
                      </w:rPr>
                      <w:tab/>
                      <w:t xml:space="preserve">Communication for Management </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 xml:space="preserve">ACCT </w:t>
                    </w:r>
                    <w:r w:rsidRPr="009D7097">
                      <w:rPr>
                        <w:rFonts w:ascii="Times New Roman" w:hAnsi="Times New Roman"/>
                        <w:color w:val="262626" w:themeColor="text1" w:themeTint="D9"/>
                        <w:spacing w:val="-2"/>
                        <w:sz w:val="18"/>
                        <w:szCs w:val="18"/>
                      </w:rPr>
                      <w:tab/>
                      <w:t>2102</w:t>
                    </w:r>
                    <w:r w:rsidRPr="009D7097">
                      <w:rPr>
                        <w:rFonts w:ascii="Times New Roman" w:hAnsi="Times New Roman"/>
                        <w:color w:val="262626" w:themeColor="text1" w:themeTint="D9"/>
                        <w:spacing w:val="-2"/>
                        <w:sz w:val="18"/>
                        <w:szCs w:val="18"/>
                      </w:rPr>
                      <w:tab/>
                      <w:t>Principles of Accounting II</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ECON</w:t>
                    </w:r>
                    <w:r w:rsidRPr="009D7097">
                      <w:rPr>
                        <w:rFonts w:ascii="Times New Roman" w:hAnsi="Times New Roman"/>
                        <w:color w:val="262626" w:themeColor="text1" w:themeTint="D9"/>
                        <w:spacing w:val="-2"/>
                        <w:sz w:val="18"/>
                        <w:szCs w:val="18"/>
                      </w:rPr>
                      <w:tab/>
                      <w:t>2105</w:t>
                    </w:r>
                    <w:r w:rsidRPr="009D7097">
                      <w:rPr>
                        <w:rFonts w:ascii="Times New Roman" w:hAnsi="Times New Roman"/>
                        <w:color w:val="262626" w:themeColor="text1" w:themeTint="D9"/>
                        <w:spacing w:val="-2"/>
                        <w:sz w:val="18"/>
                        <w:szCs w:val="18"/>
                      </w:rPr>
                      <w:tab/>
                      <w:t>Principles of Macroeconomics</w:t>
                    </w:r>
                    <w:r w:rsidRPr="009D7097">
                      <w:rPr>
                        <w:rFonts w:ascii="Times New Roman" w:hAnsi="Times New Roman"/>
                        <w:color w:val="262626" w:themeColor="text1" w:themeTint="D9"/>
                        <w:spacing w:val="-2"/>
                        <w:sz w:val="18"/>
                        <w:szCs w:val="18"/>
                      </w:rPr>
                      <w:tab/>
                      <w:t>3</w:t>
                    </w:r>
                  </w:p>
                  <w:p w:rsidR="00F93FC5" w:rsidRPr="009D7097" w:rsidRDefault="00F93FC5" w:rsidP="00F93FC5">
                    <w:pPr>
                      <w:widowControl w:val="0"/>
                      <w:tabs>
                        <w:tab w:val="left" w:pos="630"/>
                        <w:tab w:val="left" w:pos="1170"/>
                        <w:tab w:val="left" w:pos="4140"/>
                      </w:tabs>
                      <w:autoSpaceDE w:val="0"/>
                      <w:autoSpaceDN w:val="0"/>
                      <w:adjustRightInd w:val="0"/>
                      <w:spacing w:before="54" w:after="0" w:line="207" w:lineRule="exact"/>
                      <w:ind w:right="-38" w:firstLine="0"/>
                      <w:rPr>
                        <w:rFonts w:ascii="Times New Roman" w:hAnsi="Times New Roman"/>
                        <w:color w:val="262626" w:themeColor="text1" w:themeTint="D9"/>
                        <w:spacing w:val="-2"/>
                        <w:sz w:val="18"/>
                        <w:szCs w:val="18"/>
                      </w:rPr>
                    </w:pPr>
                    <w:r w:rsidRPr="009D7097">
                      <w:rPr>
                        <w:rFonts w:ascii="Times New Roman" w:hAnsi="Times New Roman"/>
                        <w:color w:val="262626" w:themeColor="text1" w:themeTint="D9"/>
                        <w:spacing w:val="-2"/>
                        <w:sz w:val="18"/>
                        <w:szCs w:val="18"/>
                      </w:rPr>
                      <w:t>BISE</w:t>
                    </w:r>
                    <w:r w:rsidRPr="009D7097">
                      <w:rPr>
                        <w:rFonts w:ascii="Times New Roman" w:hAnsi="Times New Roman"/>
                        <w:color w:val="262626" w:themeColor="text1" w:themeTint="D9"/>
                        <w:spacing w:val="-2"/>
                        <w:sz w:val="18"/>
                        <w:szCs w:val="18"/>
                      </w:rPr>
                      <w:tab/>
                      <w:t>2010</w:t>
                    </w:r>
                    <w:r w:rsidRPr="009D7097">
                      <w:rPr>
                        <w:rFonts w:ascii="Times New Roman" w:hAnsi="Times New Roman"/>
                        <w:color w:val="262626" w:themeColor="text1" w:themeTint="D9"/>
                        <w:spacing w:val="-2"/>
                        <w:sz w:val="18"/>
                        <w:szCs w:val="18"/>
                      </w:rPr>
                      <w:tab/>
                      <w:t>Fundamentals of Computer Applications</w:t>
                    </w:r>
                    <w:r w:rsidRPr="009D7097">
                      <w:rPr>
                        <w:rFonts w:ascii="Times New Roman" w:hAnsi="Times New Roman"/>
                        <w:color w:val="262626" w:themeColor="text1" w:themeTint="D9"/>
                        <w:spacing w:val="-2"/>
                        <w:sz w:val="18"/>
                        <w:szCs w:val="18"/>
                      </w:rPr>
                      <w:tab/>
                    </w:r>
                    <w:r w:rsidRPr="009D7097">
                      <w:rPr>
                        <w:rFonts w:ascii="Times New Roman" w:hAnsi="Times New Roman"/>
                        <w:color w:val="262626" w:themeColor="text1" w:themeTint="D9"/>
                        <w:spacing w:val="-2"/>
                        <w:sz w:val="18"/>
                        <w:szCs w:val="18"/>
                        <w:u w:val="single"/>
                      </w:rPr>
                      <w:t>3</w:t>
                    </w:r>
                    <w:r>
                      <w:rPr>
                        <w:rFonts w:ascii="Times New Roman" w:hAnsi="Times New Roman"/>
                        <w:color w:val="262626" w:themeColor="text1" w:themeTint="D9"/>
                        <w:spacing w:val="-2"/>
                        <w:sz w:val="18"/>
                        <w:szCs w:val="18"/>
                      </w:rPr>
                      <w:t xml:space="preserve">  </w:t>
                    </w:r>
                  </w:p>
                  <w:p w:rsidR="00F93FC5" w:rsidRPr="009D7097" w:rsidRDefault="00F93FC5" w:rsidP="00F93FC5">
                    <w:pPr>
                      <w:widowControl w:val="0"/>
                      <w:tabs>
                        <w:tab w:val="left" w:pos="810"/>
                        <w:tab w:val="left" w:pos="1440"/>
                        <w:tab w:val="left" w:pos="4140"/>
                      </w:tabs>
                      <w:autoSpaceDE w:val="0"/>
                      <w:autoSpaceDN w:val="0"/>
                      <w:adjustRightInd w:val="0"/>
                      <w:spacing w:before="54" w:line="207" w:lineRule="exact"/>
                      <w:ind w:right="-38" w:firstLine="0"/>
                      <w:rPr>
                        <w:b/>
                        <w:color w:val="262626" w:themeColor="text1" w:themeTint="D9"/>
                        <w:spacing w:val="-2"/>
                        <w:sz w:val="18"/>
                        <w:szCs w:val="18"/>
                      </w:rPr>
                    </w:pPr>
                    <w:r w:rsidRPr="009D7097">
                      <w:rPr>
                        <w:rFonts w:ascii="Times New Roman" w:hAnsi="Times New Roman"/>
                        <w:b/>
                        <w:color w:val="262626" w:themeColor="text1" w:themeTint="D9"/>
                        <w:spacing w:val="-2"/>
                        <w:sz w:val="18"/>
                        <w:szCs w:val="18"/>
                      </w:rPr>
                      <w:t>Subtotal</w:t>
                    </w:r>
                    <w:r w:rsidRPr="009D7097">
                      <w:rPr>
                        <w:rFonts w:ascii="Times New Roman" w:hAnsi="Times New Roman"/>
                        <w:b/>
                        <w:color w:val="262626" w:themeColor="text1" w:themeTint="D9"/>
                        <w:spacing w:val="-2"/>
                        <w:sz w:val="18"/>
                        <w:szCs w:val="18"/>
                      </w:rPr>
                      <w:tab/>
                      <w:t xml:space="preserve">                                                  </w:t>
                    </w:r>
                    <w:r>
                      <w:rPr>
                        <w:rFonts w:ascii="Times New Roman" w:hAnsi="Times New Roman"/>
                        <w:b/>
                        <w:color w:val="262626" w:themeColor="text1" w:themeTint="D9"/>
                        <w:spacing w:val="-2"/>
                        <w:sz w:val="18"/>
                        <w:szCs w:val="18"/>
                      </w:rPr>
                      <w:t xml:space="preserve">                          </w:t>
                    </w:r>
                    <w:r w:rsidRPr="009D7097">
                      <w:rPr>
                        <w:rFonts w:ascii="Times New Roman" w:hAnsi="Times New Roman"/>
                        <w:b/>
                        <w:color w:val="262626" w:themeColor="text1" w:themeTint="D9"/>
                        <w:spacing w:val="-2"/>
                        <w:sz w:val="18"/>
                        <w:szCs w:val="18"/>
                      </w:rPr>
                      <w:t>16</w:t>
                    </w:r>
                  </w:p>
                </w:txbxContent>
              </v:textbox>
              <w10:wrap type="square"/>
            </v:shape>
          </w:pict>
        </w:r>
        <w:r w:rsidRPr="00AA18D2">
          <w:rPr>
            <w:noProof/>
          </w:rPr>
          <w:pict>
            <v:shape id="_x0000_s1027" type="#_x0000_t202" style="position:absolute;left:0;text-align:left;margin-left:299.2pt;margin-top:18.55pt;width:228pt;height:96pt;z-index:251661312" stroked="f">
              <v:textbox style="mso-next-textbox:#_x0000_s1027">
                <w:txbxContent>
                  <w:p w:rsidR="00F93FC5" w:rsidRPr="009D7097" w:rsidRDefault="00F93FC5" w:rsidP="00F93FC5">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Freshman </w:t>
                    </w:r>
                    <w:proofErr w:type="gramStart"/>
                    <w:r w:rsidRPr="009D7097">
                      <w:rPr>
                        <w:rFonts w:ascii="Times New Roman" w:hAnsi="Times New Roman"/>
                        <w:b/>
                        <w:color w:val="262626" w:themeColor="text1" w:themeTint="D9"/>
                        <w:spacing w:val="-3"/>
                        <w:sz w:val="18"/>
                        <w:szCs w:val="18"/>
                      </w:rPr>
                      <w:t>Year  (</w:t>
                    </w:r>
                    <w:proofErr w:type="gramEnd"/>
                    <w:r w:rsidRPr="009D7097">
                      <w:rPr>
                        <w:rFonts w:ascii="Times New Roman" w:hAnsi="Times New Roman"/>
                        <w:b/>
                        <w:color w:val="262626" w:themeColor="text1" w:themeTint="D9"/>
                        <w:spacing w:val="-3"/>
                        <w:sz w:val="18"/>
                        <w:szCs w:val="18"/>
                      </w:rPr>
                      <w:t>Spring)</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1102</w:t>
                    </w:r>
                    <w:r w:rsidRPr="009D7097">
                      <w:rPr>
                        <w:rFonts w:ascii="Times New Roman" w:hAnsi="Times New Roman"/>
                        <w:color w:val="262626" w:themeColor="text1" w:themeTint="D9"/>
                        <w:spacing w:val="-3"/>
                        <w:sz w:val="18"/>
                        <w:szCs w:val="18"/>
                      </w:rPr>
                      <w:tab/>
                      <w:t>English Composition II</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COMM</w:t>
                    </w:r>
                    <w:r w:rsidRPr="009D7097">
                      <w:rPr>
                        <w:rFonts w:ascii="Times New Roman" w:hAnsi="Times New Roman"/>
                        <w:color w:val="262626" w:themeColor="text1" w:themeTint="D9"/>
                        <w:spacing w:val="-3"/>
                        <w:sz w:val="18"/>
                        <w:szCs w:val="18"/>
                      </w:rPr>
                      <w:tab/>
                      <w:t>1100</w:t>
                    </w:r>
                    <w:r w:rsidRPr="009D7097">
                      <w:rPr>
                        <w:rFonts w:ascii="Times New Roman" w:hAnsi="Times New Roman"/>
                        <w:color w:val="262626" w:themeColor="text1" w:themeTint="D9"/>
                        <w:spacing w:val="-3"/>
                        <w:sz w:val="18"/>
                        <w:szCs w:val="18"/>
                      </w:rPr>
                      <w:tab/>
                      <w:t>Analytical Discussion of Global Issues</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HIST</w:t>
                    </w:r>
                    <w:r w:rsidRPr="009D7097">
                      <w:rPr>
                        <w:rFonts w:ascii="Times New Roman" w:hAnsi="Times New Roman"/>
                        <w:color w:val="262626" w:themeColor="text1" w:themeTint="D9"/>
                        <w:spacing w:val="-3"/>
                        <w:sz w:val="18"/>
                        <w:szCs w:val="18"/>
                      </w:rPr>
                      <w:tab/>
                      <w:t>1002</w:t>
                    </w:r>
                    <w:r w:rsidRPr="009D7097">
                      <w:rPr>
                        <w:rFonts w:ascii="Times New Roman" w:hAnsi="Times New Roman"/>
                        <w:color w:val="262626" w:themeColor="text1" w:themeTint="D9"/>
                        <w:spacing w:val="-3"/>
                        <w:sz w:val="18"/>
                        <w:szCs w:val="18"/>
                      </w:rPr>
                      <w:tab/>
                      <w:t>Intro to the African Diaspora</w:t>
                    </w:r>
                    <w:r w:rsidRPr="009D7097">
                      <w:rPr>
                        <w:rFonts w:ascii="Times New Roman" w:hAnsi="Times New Roman"/>
                        <w:color w:val="262626" w:themeColor="text1" w:themeTint="D9"/>
                        <w:spacing w:val="-3"/>
                        <w:sz w:val="18"/>
                        <w:szCs w:val="18"/>
                      </w:rPr>
                      <w:tab/>
                      <w:t>2</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C</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Humanities/Fine Arts ENGL 2111</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Above Core Option</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1</w:t>
                    </w:r>
                    <w:r w:rsidRPr="009D7097">
                      <w:rPr>
                        <w:rFonts w:ascii="Times New Roman" w:hAnsi="Times New Roman"/>
                        <w:color w:val="262626" w:themeColor="text1" w:themeTint="D9"/>
                        <w:spacing w:val="-3"/>
                        <w:sz w:val="18"/>
                        <w:szCs w:val="18"/>
                      </w:rPr>
                      <w:t xml:space="preserve"> </w:t>
                    </w:r>
                  </w:p>
                  <w:p w:rsidR="00F93FC5" w:rsidRPr="009D7097" w:rsidRDefault="00F93FC5" w:rsidP="00F93FC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sidRPr="009D7097">
                      <w:rPr>
                        <w:rFonts w:ascii="Times New Roman" w:hAnsi="Times New Roman"/>
                        <w:b/>
                        <w:color w:val="262626" w:themeColor="text1" w:themeTint="D9"/>
                        <w:spacing w:val="-3"/>
                        <w:sz w:val="18"/>
                        <w:szCs w:val="18"/>
                      </w:rPr>
                      <w:tab/>
                      <w:t xml:space="preserve">                                                                       </w:t>
                    </w:r>
                    <w:r w:rsidRPr="009D7097">
                      <w:rPr>
                        <w:rFonts w:ascii="Times New Roman" w:hAnsi="Times New Roman"/>
                        <w:b/>
                        <w:color w:val="262626" w:themeColor="text1" w:themeTint="D9"/>
                        <w:spacing w:val="-3"/>
                        <w:sz w:val="18"/>
                        <w:szCs w:val="18"/>
                      </w:rPr>
                      <w:tab/>
                      <w:t>16</w:t>
                    </w:r>
                  </w:p>
                </w:txbxContent>
              </v:textbox>
              <w10:wrap type="square"/>
            </v:shape>
          </w:pict>
        </w:r>
        <w:r w:rsidRPr="00AA18D2">
          <w:rPr>
            <w:noProof/>
          </w:rPr>
          <w:pict>
            <v:shape id="_x0000_s1026" type="#_x0000_t202" style="position:absolute;left:0;text-align:left;margin-left:6.8pt;margin-top:18.55pt;width:266.3pt;height:96pt;z-index:251660288" stroked="f">
              <v:textbox style="mso-next-textbox:#_x0000_s1026">
                <w:txbxContent>
                  <w:p w:rsidR="00F93FC5" w:rsidRPr="009D7097" w:rsidRDefault="00F93FC5" w:rsidP="00F93FC5">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9D7097">
                      <w:rPr>
                        <w:rFonts w:ascii="Times New Roman" w:hAnsi="Times New Roman"/>
                        <w:b/>
                        <w:color w:val="262626" w:themeColor="text1" w:themeTint="D9"/>
                        <w:spacing w:val="-2"/>
                        <w:sz w:val="18"/>
                        <w:szCs w:val="18"/>
                      </w:rPr>
                      <w:t>Freshman Year (</w:t>
                    </w:r>
                    <w:proofErr w:type="gramStart"/>
                    <w:r w:rsidRPr="009D7097">
                      <w:rPr>
                        <w:rFonts w:ascii="Times New Roman" w:hAnsi="Times New Roman"/>
                        <w:b/>
                        <w:color w:val="262626" w:themeColor="text1" w:themeTint="D9"/>
                        <w:spacing w:val="-2"/>
                        <w:sz w:val="18"/>
                        <w:szCs w:val="18"/>
                      </w:rPr>
                      <w:t>Fall</w:t>
                    </w:r>
                    <w:proofErr w:type="gramEnd"/>
                    <w:r w:rsidRPr="009D7097">
                      <w:rPr>
                        <w:rFonts w:ascii="Times New Roman" w:hAnsi="Times New Roman"/>
                        <w:b/>
                        <w:color w:val="262626" w:themeColor="text1" w:themeTint="D9"/>
                        <w:spacing w:val="-2"/>
                        <w:sz w:val="18"/>
                        <w:szCs w:val="18"/>
                      </w:rPr>
                      <w:t>)</w:t>
                    </w:r>
                  </w:p>
                  <w:p w:rsidR="00F93FC5" w:rsidRPr="009D7097" w:rsidRDefault="00F93FC5" w:rsidP="00F93FC5">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ASU</w:t>
                    </w:r>
                    <w:r w:rsidRPr="009D7097">
                      <w:rPr>
                        <w:rFonts w:ascii="Times New Roman" w:hAnsi="Times New Roman"/>
                        <w:color w:val="262626" w:themeColor="text1" w:themeTint="D9"/>
                        <w:spacing w:val="-3"/>
                        <w:sz w:val="18"/>
                        <w:szCs w:val="18"/>
                      </w:rPr>
                      <w:tab/>
                      <w:t>1200</w:t>
                    </w:r>
                    <w:r w:rsidRPr="009D7097">
                      <w:rPr>
                        <w:rFonts w:ascii="Times New Roman" w:hAnsi="Times New Roman"/>
                        <w:color w:val="262626" w:themeColor="text1" w:themeTint="D9"/>
                        <w:spacing w:val="-3"/>
                        <w:sz w:val="18"/>
                        <w:szCs w:val="18"/>
                      </w:rPr>
                      <w:tab/>
                      <w:t>Freshman Seminar &amp; Service to Leadership</w:t>
                    </w:r>
                    <w:r>
                      <w:rPr>
                        <w:rFonts w:ascii="Times New Roman" w:hAnsi="Times New Roman"/>
                        <w:color w:val="262626" w:themeColor="text1" w:themeTint="D9"/>
                        <w:spacing w:val="-3"/>
                        <w:sz w:val="18"/>
                        <w:szCs w:val="18"/>
                      </w:rPr>
                      <w:t xml:space="preserve"> </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ENGL</w:t>
                    </w:r>
                    <w:r w:rsidRPr="009D7097">
                      <w:rPr>
                        <w:rFonts w:ascii="Times New Roman" w:hAnsi="Times New Roman"/>
                        <w:color w:val="262626" w:themeColor="text1" w:themeTint="D9"/>
                        <w:spacing w:val="-3"/>
                        <w:sz w:val="18"/>
                        <w:szCs w:val="18"/>
                      </w:rPr>
                      <w:tab/>
                      <w:t>1101</w:t>
                    </w:r>
                    <w:r w:rsidRPr="009D7097">
                      <w:rPr>
                        <w:rFonts w:ascii="Times New Roman" w:hAnsi="Times New Roman"/>
                        <w:color w:val="262626" w:themeColor="text1" w:themeTint="D9"/>
                        <w:spacing w:val="-3"/>
                        <w:sz w:val="18"/>
                        <w:szCs w:val="18"/>
                      </w:rPr>
                      <w:tab/>
                      <w:t>English Composition I</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MATH</w:t>
                    </w:r>
                    <w:r w:rsidRPr="009D7097">
                      <w:rPr>
                        <w:rFonts w:ascii="Times New Roman" w:hAnsi="Times New Roman"/>
                        <w:color w:val="262626" w:themeColor="text1" w:themeTint="D9"/>
                        <w:spacing w:val="-3"/>
                        <w:sz w:val="18"/>
                        <w:szCs w:val="18"/>
                      </w:rPr>
                      <w:tab/>
                      <w:t>1111</w:t>
                    </w:r>
                    <w:r w:rsidRPr="009D7097">
                      <w:rPr>
                        <w:rFonts w:ascii="Times New Roman" w:hAnsi="Times New Roman"/>
                        <w:color w:val="262626" w:themeColor="text1" w:themeTint="D9"/>
                        <w:spacing w:val="-3"/>
                        <w:sz w:val="18"/>
                        <w:szCs w:val="18"/>
                      </w:rPr>
                      <w:tab/>
                      <w:t>Mathematical Modeling or College Algebra</w:t>
                    </w:r>
                    <w:r w:rsidRPr="009D7097">
                      <w:rPr>
                        <w:rFonts w:ascii="Times New Roman" w:hAnsi="Times New Roman"/>
                        <w:color w:val="262626" w:themeColor="text1" w:themeTint="D9"/>
                        <w:spacing w:val="-3"/>
                        <w:sz w:val="18"/>
                        <w:szCs w:val="18"/>
                      </w:rPr>
                      <w:tab/>
                      <w:t>3</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 xml:space="preserve">Area D </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Science, Math, Technology</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4</w:t>
                    </w:r>
                  </w:p>
                  <w:p w:rsidR="00F93FC5" w:rsidRPr="009D7097" w:rsidRDefault="00F93FC5" w:rsidP="00F93FC5">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9D7097">
                      <w:rPr>
                        <w:rFonts w:ascii="Times New Roman" w:hAnsi="Times New Roman"/>
                        <w:color w:val="262626" w:themeColor="text1" w:themeTint="D9"/>
                        <w:spacing w:val="-3"/>
                        <w:sz w:val="18"/>
                        <w:szCs w:val="18"/>
                      </w:rPr>
                      <w:t>Area D</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t>Select One</w:t>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9D7097">
                      <w:rPr>
                        <w:rFonts w:ascii="Times New Roman" w:hAnsi="Times New Roman"/>
                        <w:color w:val="262626" w:themeColor="text1" w:themeTint="D9"/>
                        <w:spacing w:val="-3"/>
                        <w:sz w:val="18"/>
                        <w:szCs w:val="18"/>
                        <w:u w:val="single"/>
                      </w:rPr>
                      <w:t>3</w:t>
                    </w:r>
                  </w:p>
                  <w:p w:rsidR="00F93FC5" w:rsidRPr="009D7097" w:rsidRDefault="00F93FC5" w:rsidP="00F93FC5">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9D7097">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9D7097">
                      <w:rPr>
                        <w:rFonts w:ascii="Times New Roman" w:hAnsi="Times New Roman"/>
                        <w:b/>
                        <w:color w:val="262626" w:themeColor="text1" w:themeTint="D9"/>
                        <w:spacing w:val="-3"/>
                        <w:sz w:val="18"/>
                        <w:szCs w:val="18"/>
                      </w:rPr>
                      <w:t xml:space="preserve">16                         </w:t>
                    </w:r>
                  </w:p>
                </w:txbxContent>
              </v:textbox>
              <w10:wrap type="square"/>
            </v:shape>
          </w:pict>
        </w:r>
      </w:ins>
      <w:r w:rsidR="00F93FC5" w:rsidRPr="009D7097">
        <w:rPr>
          <w:rFonts w:ascii="Times New Roman" w:hAnsi="Times New Roman"/>
          <w:color w:val="262626" w:themeColor="text1" w:themeTint="D9"/>
          <w:spacing w:val="-2"/>
          <w:sz w:val="18"/>
          <w:szCs w:val="18"/>
        </w:rPr>
        <w:t>124 Semester Hours</w:t>
      </w:r>
    </w:p>
    <w:p w:rsidR="00A84730" w:rsidRDefault="00A84730"/>
    <w:p w:rsidR="00A84730" w:rsidRDefault="00A84730"/>
    <w:p w:rsidR="00F93FC5" w:rsidRDefault="00AA18D2">
      <w:r>
        <w:rPr>
          <w:noProof/>
        </w:rPr>
        <w:pict>
          <v:shape id="_x0000_s1031" type="#_x0000_t202" style="position:absolute;left:0;text-align:left;margin-left:276.35pt;margin-top:1.1pt;width:246pt;height:103.2pt;z-index:251665408" stroked="f">
            <v:textbox style="mso-next-textbox:#_x0000_s1031;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right="-855"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Economics/Business Statistics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3106</w:t>
                  </w:r>
                  <w:r w:rsidRPr="00517D78">
                    <w:rPr>
                      <w:rFonts w:ascii="Times New Roman" w:hAnsi="Times New Roman"/>
                      <w:color w:val="262626" w:themeColor="text1" w:themeTint="D9"/>
                      <w:spacing w:val="-3"/>
                      <w:sz w:val="18"/>
                      <w:szCs w:val="18"/>
                    </w:rPr>
                    <w:tab/>
                    <w:t>Mgmt Science/Operations Mgmt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4110</w:t>
                  </w:r>
                  <w:r w:rsidRPr="00517D78">
                    <w:rPr>
                      <w:rFonts w:ascii="Times New Roman" w:hAnsi="Times New Roman"/>
                      <w:color w:val="262626" w:themeColor="text1" w:themeTint="D9"/>
                      <w:spacing w:val="-3"/>
                      <w:sz w:val="18"/>
                      <w:szCs w:val="18"/>
                    </w:rPr>
                    <w:tab/>
                    <w:t>Organizational Behavior</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4205</w:t>
                  </w:r>
                  <w:r w:rsidRPr="00517D78">
                    <w:rPr>
                      <w:rFonts w:ascii="Times New Roman" w:hAnsi="Times New Roman"/>
                      <w:color w:val="262626" w:themeColor="text1" w:themeTint="D9"/>
                      <w:spacing w:val="-3"/>
                      <w:sz w:val="18"/>
                      <w:szCs w:val="18"/>
                    </w:rPr>
                    <w:tab/>
                    <w:t>Management Information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right="-855" w:firstLine="0"/>
                    <w:rPr>
                      <w:rFonts w:ascii="Times New Roman" w:hAnsi="Times New Roman"/>
                      <w:color w:val="262626" w:themeColor="text1" w:themeTint="D9"/>
                      <w:spacing w:val="-3"/>
                      <w:sz w:val="18"/>
                      <w:szCs w:val="18"/>
                    </w:rPr>
                  </w:pPr>
                  <w:del w:id="47" w:author="Michael Rogers" w:date="2010-10-31T09:01:00Z">
                    <w:r w:rsidRPr="00517D78" w:rsidDel="002472DC">
                      <w:rPr>
                        <w:rFonts w:ascii="Times New Roman" w:hAnsi="Times New Roman"/>
                        <w:color w:val="262626" w:themeColor="text1" w:themeTint="D9"/>
                        <w:spacing w:val="-3"/>
                        <w:sz w:val="18"/>
                        <w:szCs w:val="18"/>
                      </w:rPr>
                      <w:delText>MKTG</w:delText>
                    </w:r>
                    <w:r w:rsidRPr="00517D78" w:rsidDel="002472DC">
                      <w:rPr>
                        <w:rFonts w:ascii="Times New Roman" w:hAnsi="Times New Roman"/>
                        <w:color w:val="262626" w:themeColor="text1" w:themeTint="D9"/>
                        <w:spacing w:val="-3"/>
                        <w:sz w:val="18"/>
                        <w:szCs w:val="18"/>
                      </w:rPr>
                      <w:tab/>
                      <w:delText>3120</w:delText>
                    </w:r>
                    <w:r w:rsidRPr="00517D78" w:rsidDel="002472DC">
                      <w:rPr>
                        <w:rFonts w:ascii="Times New Roman" w:hAnsi="Times New Roman"/>
                        <w:color w:val="262626" w:themeColor="text1" w:themeTint="D9"/>
                        <w:spacing w:val="-3"/>
                        <w:sz w:val="18"/>
                        <w:szCs w:val="18"/>
                      </w:rPr>
                      <w:tab/>
                      <w:delText>Principles of Marketing</w:delText>
                    </w:r>
                    <w:r w:rsidRPr="00517D78" w:rsidDel="002472DC">
                      <w:rPr>
                        <w:rFonts w:ascii="Times New Roman" w:hAnsi="Times New Roman"/>
                        <w:color w:val="262626" w:themeColor="text1" w:themeTint="D9"/>
                        <w:spacing w:val="-3"/>
                        <w:sz w:val="18"/>
                        <w:szCs w:val="18"/>
                      </w:rPr>
                      <w:tab/>
                    </w:r>
                    <w:r w:rsidRPr="00517D78" w:rsidDel="002472DC">
                      <w:rPr>
                        <w:rFonts w:ascii="Times New Roman" w:hAnsi="Times New Roman"/>
                        <w:color w:val="262626" w:themeColor="text1" w:themeTint="D9"/>
                        <w:spacing w:val="-3"/>
                        <w:sz w:val="18"/>
                        <w:szCs w:val="18"/>
                        <w:u w:val="single"/>
                      </w:rPr>
                      <w:delText>3</w:delText>
                    </w:r>
                  </w:del>
                  <w:r w:rsidRPr="00517D78">
                    <w:rPr>
                      <w:rFonts w:ascii="Times New Roman" w:hAnsi="Times New Roman"/>
                      <w:color w:val="262626" w:themeColor="text1" w:themeTint="D9"/>
                      <w:spacing w:val="-3"/>
                      <w:sz w:val="18"/>
                      <w:szCs w:val="18"/>
                    </w:rPr>
                    <w:tab/>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48" w:author="Michael Rogers" w:date="2010-10-31T09:02:00Z">
                    <w:r w:rsidRPr="00517D78">
                      <w:rPr>
                        <w:rFonts w:ascii="Times New Roman" w:hAnsi="Times New Roman"/>
                        <w:b/>
                        <w:color w:val="262626" w:themeColor="text1" w:themeTint="D9"/>
                        <w:spacing w:val="-3"/>
                        <w:sz w:val="18"/>
                        <w:szCs w:val="18"/>
                      </w:rPr>
                      <w:t>5</w:t>
                    </w:r>
                  </w:ins>
                  <w:del w:id="49" w:author="Michael Rogers" w:date="2010-10-31T09:02:00Z">
                    <w:r w:rsidRPr="00517D78" w:rsidDel="002472DC">
                      <w:rPr>
                        <w:rFonts w:ascii="Times New Roman" w:hAnsi="Times New Roman"/>
                        <w:b/>
                        <w:color w:val="262626" w:themeColor="text1" w:themeTint="D9"/>
                        <w:spacing w:val="-3"/>
                        <w:sz w:val="18"/>
                        <w:szCs w:val="18"/>
                      </w:rPr>
                      <w:delText>8</w:delText>
                    </w:r>
                  </w:del>
                  <w:r w:rsidRPr="00517D78">
                    <w:rPr>
                      <w:rFonts w:ascii="Times New Roman" w:hAnsi="Times New Roman"/>
                      <w:b/>
                      <w:color w:val="262626" w:themeColor="text1" w:themeTint="D9"/>
                      <w:spacing w:val="-3"/>
                      <w:sz w:val="18"/>
                      <w:szCs w:val="18"/>
                    </w:rPr>
                    <w:t xml:space="preserve"> </w:t>
                  </w:r>
                </w:p>
              </w:txbxContent>
            </v:textbox>
            <w10:wrap type="square"/>
          </v:shape>
        </w:pict>
      </w:r>
      <w:r>
        <w:rPr>
          <w:noProof/>
        </w:rPr>
        <w:pict>
          <v:shape id="_x0000_s1030" type="#_x0000_t202" style="position:absolute;left:0;text-align:left;margin-left:30.4pt;margin-top:1.1pt;width:234pt;height:99.2pt;z-index:251664384" stroked="f">
            <v:textbox style="mso-next-textbox:#_x0000_s1030">
              <w:txbxContent>
                <w:p w:rsidR="00F93FC5" w:rsidRPr="00517D78" w:rsidRDefault="00F93FC5" w:rsidP="00F93FC5">
                  <w:pPr>
                    <w:widowControl w:val="0"/>
                    <w:tabs>
                      <w:tab w:val="left" w:pos="1881"/>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Junior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4125</w:t>
                  </w:r>
                  <w:r w:rsidRPr="00517D78">
                    <w:rPr>
                      <w:rFonts w:ascii="Times New Roman" w:hAnsi="Times New Roman"/>
                      <w:color w:val="262626" w:themeColor="text1" w:themeTint="D9"/>
                      <w:spacing w:val="-3"/>
                      <w:sz w:val="18"/>
                      <w:szCs w:val="18"/>
                    </w:rPr>
                    <w:tab/>
                    <w:t>Human Resource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E Option:</w:t>
                  </w:r>
                  <w:r w:rsidRPr="00517D78">
                    <w:rPr>
                      <w:rFonts w:ascii="Times New Roman" w:hAnsi="Times New Roman"/>
                      <w:color w:val="262626" w:themeColor="text1" w:themeTint="D9"/>
                      <w:spacing w:val="-3"/>
                      <w:sz w:val="18"/>
                      <w:szCs w:val="18"/>
                    </w:rPr>
                    <w:tab/>
                    <w:t>Social Science</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r>
                  <w:r w:rsidR="00AA18D2" w:rsidRPr="00AA18D2">
                    <w:rPr>
                      <w:rFonts w:ascii="Times New Roman" w:hAnsi="Times New Roman"/>
                      <w:color w:val="262626" w:themeColor="text1" w:themeTint="D9"/>
                      <w:spacing w:val="-3"/>
                      <w:sz w:val="18"/>
                      <w:szCs w:val="18"/>
                      <w:rPrChange w:id="50" w:author="Michael Rogers" w:date="2010-10-31T09:02:00Z">
                        <w:rPr>
                          <w:rFonts w:ascii="Times New Roman" w:hAnsi="Times New Roman"/>
                          <w:color w:val="FF0000"/>
                          <w:spacing w:val="-3"/>
                          <w:sz w:val="18"/>
                          <w:szCs w:val="18"/>
                          <w:u w:val="single"/>
                        </w:rPr>
                      </w:rPrChange>
                    </w:rPr>
                    <w:t xml:space="preserve">3 </w:t>
                  </w:r>
                </w:p>
                <w:p w:rsidR="00F93FC5" w:rsidRPr="00517D78" w:rsidRDefault="00F93FC5" w:rsidP="00F93FC5">
                  <w:pPr>
                    <w:widowControl w:val="0"/>
                    <w:numPr>
                      <w:ins w:id="51" w:author="Michael Rogers" w:date="2010-10-31T09:01:00Z"/>
                    </w:numPr>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ins w:id="52" w:author="Michael Rogers" w:date="2010-10-31T09:01:00Z"/>
                      <w:rFonts w:ascii="Times New Roman" w:hAnsi="Times New Roman"/>
                      <w:b/>
                      <w:color w:val="262626" w:themeColor="text1" w:themeTint="D9"/>
                      <w:spacing w:val="-3"/>
                      <w:sz w:val="18"/>
                      <w:szCs w:val="18"/>
                    </w:rPr>
                  </w:pPr>
                  <w:ins w:id="53" w:author="Michael Rogers" w:date="2010-10-31T09:01:00Z">
                    <w:r w:rsidRPr="00517D78">
                      <w:rPr>
                        <w:rFonts w:ascii="Times New Roman" w:hAnsi="Times New Roman"/>
                        <w:color w:val="262626" w:themeColor="text1" w:themeTint="D9"/>
                        <w:spacing w:val="-3"/>
                        <w:sz w:val="18"/>
                        <w:szCs w:val="18"/>
                      </w:rPr>
                      <w:t>MKTG</w:t>
                    </w:r>
                    <w:r w:rsidRPr="00517D78">
                      <w:rPr>
                        <w:rFonts w:ascii="Times New Roman" w:hAnsi="Times New Roman"/>
                        <w:color w:val="262626" w:themeColor="text1" w:themeTint="D9"/>
                        <w:spacing w:val="-3"/>
                        <w:sz w:val="18"/>
                        <w:szCs w:val="18"/>
                      </w:rPr>
                      <w:tab/>
                      <w:t>3120</w:t>
                    </w:r>
                    <w:r w:rsidRPr="00517D78">
                      <w:rPr>
                        <w:rFonts w:ascii="Times New Roman" w:hAnsi="Times New Roman"/>
                        <w:color w:val="262626" w:themeColor="text1" w:themeTint="D9"/>
                        <w:spacing w:val="-3"/>
                        <w:sz w:val="18"/>
                        <w:szCs w:val="18"/>
                      </w:rPr>
                      <w:tab/>
                      <w:t>Principles of Marketing</w:t>
                    </w:r>
                    <w:r w:rsidRPr="00517D78">
                      <w:rPr>
                        <w:rFonts w:ascii="Times New Roman" w:hAnsi="Times New Roman"/>
                        <w:color w:val="262626" w:themeColor="text1" w:themeTint="D9"/>
                        <w:spacing w:val="-3"/>
                        <w:sz w:val="18"/>
                        <w:szCs w:val="18"/>
                      </w:rPr>
                      <w:tab/>
                      <w:t xml:space="preserve">                            </w:t>
                    </w:r>
                    <w:r w:rsidR="00AA18D2" w:rsidRPr="00AA18D2">
                      <w:rPr>
                        <w:rFonts w:ascii="Times New Roman" w:hAnsi="Times New Roman"/>
                        <w:i/>
                        <w:color w:val="262626" w:themeColor="text1" w:themeTint="D9"/>
                        <w:spacing w:val="-3"/>
                        <w:sz w:val="18"/>
                        <w:szCs w:val="18"/>
                        <w:rPrChange w:id="54" w:author="Michael Rogers" w:date="2010-10-31T09:02:00Z">
                          <w:rPr>
                            <w:rFonts w:ascii="Times New Roman" w:hAnsi="Times New Roman"/>
                            <w:color w:val="FF0000"/>
                            <w:spacing w:val="-3"/>
                            <w:sz w:val="18"/>
                            <w:szCs w:val="18"/>
                            <w:u w:val="single"/>
                          </w:rPr>
                        </w:rPrChange>
                      </w:rPr>
                      <w:t>3</w:t>
                    </w:r>
                  </w:ins>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w:t>
                  </w:r>
                  <w:ins w:id="55" w:author="Michael Rogers" w:date="2010-10-31T09:01:00Z">
                    <w:r w:rsidRPr="00517D78">
                      <w:rPr>
                        <w:rFonts w:ascii="Times New Roman" w:hAnsi="Times New Roman"/>
                        <w:b/>
                        <w:color w:val="262626" w:themeColor="text1" w:themeTint="D9"/>
                        <w:spacing w:val="-3"/>
                        <w:sz w:val="18"/>
                        <w:szCs w:val="18"/>
                      </w:rPr>
                      <w:t>5</w:t>
                    </w:r>
                  </w:ins>
                  <w:del w:id="56" w:author="Michael Rogers" w:date="2010-10-31T09:01:00Z">
                    <w:r w:rsidRPr="00517D78" w:rsidDel="002472DC">
                      <w:rPr>
                        <w:rFonts w:ascii="Times New Roman" w:hAnsi="Times New Roman"/>
                        <w:b/>
                        <w:color w:val="262626" w:themeColor="text1" w:themeTint="D9"/>
                        <w:spacing w:val="-3"/>
                        <w:sz w:val="18"/>
                        <w:szCs w:val="18"/>
                      </w:rPr>
                      <w:delText>2</w:delText>
                    </w:r>
                  </w:del>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p>
              </w:txbxContent>
            </v:textbox>
            <w10:wrap type="square"/>
          </v:shape>
        </w:pict>
      </w:r>
    </w:p>
    <w:p w:rsidR="00F93FC5" w:rsidRDefault="00F93FC5"/>
    <w:p w:rsidR="00F93FC5" w:rsidRDefault="00F93FC5"/>
    <w:p w:rsidR="00F93FC5" w:rsidRDefault="00AA18D2">
      <w:r>
        <w:rPr>
          <w:noProof/>
        </w:rPr>
        <w:pict>
          <v:shape id="_x0000_s1033" type="#_x0000_t202" style="position:absolute;left:0;text-align:left;margin-left:268.9pt;margin-top:21.5pt;width:249.15pt;height:90pt;z-index:251667456" stroked="f">
            <v:textbox style="mso-next-textbox:#_x0000_s1033">
              <w:txbxContent>
                <w:p w:rsidR="00F93FC5" w:rsidRPr="00517D78" w:rsidRDefault="00F93FC5" w:rsidP="00F93FC5">
                  <w:pPr>
                    <w:widowControl w:val="0"/>
                    <w:tabs>
                      <w:tab w:val="left" w:pos="720"/>
                      <w:tab w:val="left" w:pos="1260"/>
                      <w:tab w:val="left" w:pos="405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Spring</w:t>
                  </w:r>
                  <w:proofErr w:type="gramEnd"/>
                  <w:r w:rsidRPr="00517D78">
                    <w:rPr>
                      <w:rFonts w:ascii="Times New Roman" w:hAnsi="Times New Roman"/>
                      <w:b/>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3100</w:t>
                  </w:r>
                  <w:r w:rsidRPr="00517D78">
                    <w:rPr>
                      <w:rFonts w:ascii="Times New Roman" w:hAnsi="Times New Roman"/>
                      <w:color w:val="262626" w:themeColor="text1" w:themeTint="D9"/>
                      <w:spacing w:val="-3"/>
                      <w:sz w:val="18"/>
                      <w:szCs w:val="18"/>
                    </w:rPr>
                    <w:tab/>
                    <w:t>Business Internship I</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4126</w:t>
                  </w:r>
                  <w:r w:rsidRPr="00517D78">
                    <w:rPr>
                      <w:rFonts w:ascii="Times New Roman" w:hAnsi="Times New Roman"/>
                      <w:color w:val="262626" w:themeColor="text1" w:themeTint="D9"/>
                      <w:spacing w:val="-3"/>
                      <w:sz w:val="18"/>
                      <w:szCs w:val="18"/>
                    </w:rPr>
                    <w:tab/>
                    <w:t>Organizational Learning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4207</w:t>
                  </w:r>
                  <w:r w:rsidRPr="00517D78">
                    <w:rPr>
                      <w:rFonts w:ascii="Times New Roman" w:hAnsi="Times New Roman"/>
                      <w:color w:val="262626" w:themeColor="text1" w:themeTint="D9"/>
                      <w:spacing w:val="-3"/>
                      <w:sz w:val="18"/>
                      <w:szCs w:val="18"/>
                    </w:rPr>
                    <w:tab/>
                    <w:t>Systems Analysis and Design</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4199</w:t>
                  </w:r>
                  <w:r w:rsidRPr="00517D78">
                    <w:rPr>
                      <w:rFonts w:ascii="Times New Roman" w:hAnsi="Times New Roman"/>
                      <w:color w:val="262626" w:themeColor="text1" w:themeTint="D9"/>
                      <w:spacing w:val="-3"/>
                      <w:sz w:val="18"/>
                      <w:szCs w:val="18"/>
                    </w:rPr>
                    <w:tab/>
                    <w:t>Business Policy</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720"/>
                      <w:tab w:val="left" w:pos="1260"/>
                      <w:tab w:val="left" w:pos="2160"/>
                      <w:tab w:val="left" w:pos="405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Subtotal</w:t>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r>
                  <w:r w:rsidRPr="00517D78">
                    <w:rPr>
                      <w:rFonts w:ascii="Times New Roman" w:hAnsi="Times New Roman"/>
                      <w:b/>
                      <w:color w:val="262626" w:themeColor="text1" w:themeTint="D9"/>
                      <w:spacing w:val="-3"/>
                      <w:sz w:val="18"/>
                      <w:szCs w:val="18"/>
                    </w:rPr>
                    <w:tab/>
                    <w:t>15</w:t>
                  </w:r>
                </w:p>
                <w:p w:rsidR="00F93FC5" w:rsidRPr="00517D78" w:rsidRDefault="00F93FC5" w:rsidP="00F93FC5">
                  <w:pPr>
                    <w:widowControl w:val="0"/>
                    <w:tabs>
                      <w:tab w:val="left" w:pos="720"/>
                      <w:tab w:val="left" w:pos="1260"/>
                      <w:tab w:val="left" w:pos="6468"/>
                      <w:tab w:val="left" w:pos="10260"/>
                    </w:tabs>
                    <w:autoSpaceDE w:val="0"/>
                    <w:autoSpaceDN w:val="0"/>
                    <w:adjustRightInd w:val="0"/>
                    <w:spacing w:before="8" w:after="0" w:line="207" w:lineRule="exact"/>
                    <w:ind w:left="90" w:hanging="360"/>
                    <w:rPr>
                      <w:rFonts w:ascii="Times New Roman" w:hAnsi="Times New Roman"/>
                      <w:color w:val="262626" w:themeColor="text1" w:themeTint="D9"/>
                      <w:spacing w:val="-3"/>
                      <w:sz w:val="10"/>
                      <w:szCs w:val="10"/>
                    </w:rPr>
                  </w:pPr>
                </w:p>
                <w:p w:rsidR="00F93FC5" w:rsidRPr="00517D78" w:rsidRDefault="00F93FC5" w:rsidP="00F93FC5">
                  <w:pPr>
                    <w:ind w:left="90" w:hanging="360"/>
                    <w:rPr>
                      <w:color w:val="262626" w:themeColor="text1" w:themeTint="D9"/>
                    </w:rPr>
                  </w:pPr>
                </w:p>
              </w:txbxContent>
            </v:textbox>
            <w10:wrap type="square"/>
          </v:shape>
        </w:pict>
      </w:r>
      <w:r>
        <w:rPr>
          <w:noProof/>
        </w:rPr>
        <w:pict>
          <v:shape id="_x0000_s1032" type="#_x0000_t202" style="position:absolute;left:0;text-align:left;margin-left:30.4pt;margin-top:19.05pt;width:228.45pt;height:92.45pt;z-index:251666432" stroked="f">
            <v:textbox style="mso-next-textbox:#_x0000_s1032;mso-fit-shape-to-text:t">
              <w:txbxContent>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517D78">
                    <w:rPr>
                      <w:rFonts w:ascii="Times New Roman" w:hAnsi="Times New Roman"/>
                      <w:b/>
                      <w:color w:val="262626" w:themeColor="text1" w:themeTint="D9"/>
                      <w:spacing w:val="-3"/>
                      <w:sz w:val="18"/>
                      <w:szCs w:val="18"/>
                    </w:rPr>
                    <w:t>Senior Year (</w:t>
                  </w:r>
                  <w:proofErr w:type="gramStart"/>
                  <w:r w:rsidRPr="00517D78">
                    <w:rPr>
                      <w:rFonts w:ascii="Times New Roman" w:hAnsi="Times New Roman"/>
                      <w:b/>
                      <w:color w:val="262626" w:themeColor="text1" w:themeTint="D9"/>
                      <w:spacing w:val="-3"/>
                      <w:sz w:val="18"/>
                      <w:szCs w:val="18"/>
                    </w:rPr>
                    <w:t>Fall</w:t>
                  </w:r>
                  <w:proofErr w:type="gramEnd"/>
                  <w:r w:rsidRPr="00517D78">
                    <w:rPr>
                      <w:rFonts w:ascii="Times New Roman" w:hAnsi="Times New Roman"/>
                      <w:b/>
                      <w:color w:val="262626" w:themeColor="text1" w:themeTint="D9"/>
                      <w:spacing w:val="-3"/>
                      <w:sz w:val="18"/>
                      <w:szCs w:val="18"/>
                    </w:rPr>
                    <w:t>)</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3145</w:t>
                  </w:r>
                  <w:r w:rsidRPr="00517D78">
                    <w:rPr>
                      <w:rFonts w:ascii="Times New Roman" w:hAnsi="Times New Roman"/>
                      <w:color w:val="262626" w:themeColor="text1" w:themeTint="D9"/>
                      <w:spacing w:val="-3"/>
                      <w:sz w:val="18"/>
                      <w:szCs w:val="18"/>
                    </w:rPr>
                    <w:tab/>
                    <w:t>Money and Banking</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4127</w:t>
                  </w:r>
                  <w:r w:rsidRPr="00517D78">
                    <w:rPr>
                      <w:rFonts w:ascii="Times New Roman" w:hAnsi="Times New Roman"/>
                      <w:color w:val="262626" w:themeColor="text1" w:themeTint="D9"/>
                      <w:spacing w:val="-3"/>
                      <w:sz w:val="18"/>
                      <w:szCs w:val="18"/>
                    </w:rPr>
                    <w:tab/>
                    <w:t>Small Business Management</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4206</w:t>
                  </w:r>
                  <w:r w:rsidRPr="00517D78">
                    <w:rPr>
                      <w:rFonts w:ascii="Times New Roman" w:hAnsi="Times New Roman"/>
                      <w:color w:val="262626" w:themeColor="text1" w:themeTint="D9"/>
                      <w:spacing w:val="-3"/>
                      <w:sz w:val="18"/>
                      <w:szCs w:val="18"/>
                    </w:rPr>
                    <w:tab/>
                    <w:t>Database Management Systems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21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rPr>
                    <w:tab/>
                    <w:t>Elective Non-Business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Area H</w:t>
                  </w:r>
                  <w:r w:rsidRPr="00517D78">
                    <w:rPr>
                      <w:rFonts w:ascii="Times New Roman" w:hAnsi="Times New Roman"/>
                      <w:color w:val="262626" w:themeColor="text1" w:themeTint="D9"/>
                      <w:spacing w:val="-3"/>
                      <w:sz w:val="18"/>
                      <w:szCs w:val="18"/>
                    </w:rPr>
                    <w:tab/>
                  </w:r>
                  <w:ins w:id="57" w:author="Michael Rogers" w:date="2010-10-31T09:02:00Z">
                    <w:r w:rsidRPr="00517D78">
                      <w:rPr>
                        <w:rFonts w:ascii="Times New Roman" w:hAnsi="Times New Roman"/>
                        <w:color w:val="262626" w:themeColor="text1" w:themeTint="D9"/>
                        <w:spacing w:val="-3"/>
                        <w:sz w:val="18"/>
                        <w:szCs w:val="18"/>
                      </w:rPr>
                      <w:t xml:space="preserve">             </w:t>
                    </w:r>
                  </w:ins>
                  <w:r w:rsidRPr="00517D78">
                    <w:rPr>
                      <w:rFonts w:ascii="Times New Roman" w:hAnsi="Times New Roman"/>
                      <w:color w:val="262626" w:themeColor="text1" w:themeTint="D9"/>
                      <w:spacing w:val="-3"/>
                      <w:sz w:val="18"/>
                      <w:szCs w:val="18"/>
                    </w:rPr>
                    <w:t>Elective Non-Business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r w:rsidRPr="00517D78">
                    <w:rPr>
                      <w:rFonts w:ascii="Times New Roman" w:hAnsi="Times New Roman"/>
                      <w:color w:val="262626" w:themeColor="text1" w:themeTint="D9"/>
                      <w:spacing w:val="-3"/>
                      <w:sz w:val="18"/>
                      <w:szCs w:val="18"/>
                    </w:rPr>
                    <w:t xml:space="preserve"> </w:t>
                  </w:r>
                </w:p>
                <w:p w:rsidR="00F93FC5" w:rsidRPr="00517D78" w:rsidRDefault="00F93FC5" w:rsidP="00F93FC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517D78">
                    <w:rPr>
                      <w:rFonts w:ascii="Times New Roman" w:hAnsi="Times New Roman"/>
                      <w:b/>
                      <w:color w:val="262626" w:themeColor="text1" w:themeTint="D9"/>
                      <w:spacing w:val="-3"/>
                      <w:sz w:val="18"/>
                      <w:szCs w:val="18"/>
                    </w:rPr>
                    <w:t xml:space="preserve">Subtotal                                                                                  15 </w:t>
                  </w:r>
                </w:p>
              </w:txbxContent>
            </v:textbox>
            <w10:wrap type="square"/>
          </v:shape>
        </w:pict>
      </w:r>
    </w:p>
    <w:p w:rsidR="00F93FC5" w:rsidRDefault="00F93FC5"/>
    <w:p w:rsidR="00F93FC5" w:rsidRDefault="00F93FC5"/>
    <w:p w:rsidR="00F93FC5" w:rsidRDefault="00F93FC5"/>
    <w:p w:rsidR="00F93FC5" w:rsidRDefault="00F93FC5"/>
    <w:p w:rsidR="00A84730" w:rsidRDefault="00F93FC5" w:rsidP="00F93FC5">
      <w:pPr>
        <w:ind w:left="270" w:firstLine="0"/>
      </w:pPr>
      <w:r>
        <w:rPr>
          <w:rFonts w:ascii="Times New Roman Bold" w:hAnsi="Times New Roman Bold" w:cs="Times New Roman Bold"/>
          <w:color w:val="191919"/>
          <w:w w:val="97"/>
          <w:sz w:val="31"/>
          <w:szCs w:val="31"/>
        </w:rPr>
        <w:t xml:space="preserve">Requirements for a Bachelor of Science Degree in Management </w:t>
      </w:r>
      <w:r>
        <w:rPr>
          <w:rFonts w:ascii="Times New Roman Bold" w:hAnsi="Times New Roman Bold" w:cs="Times New Roman Bold"/>
          <w:color w:val="191919"/>
          <w:w w:val="98"/>
          <w:sz w:val="31"/>
          <w:szCs w:val="31"/>
        </w:rPr>
        <w:t>(Health Care Administration Concentration)</w:t>
      </w:r>
    </w:p>
    <w:p w:rsidR="00F93FC5" w:rsidRDefault="00F93FC5" w:rsidP="00F93FC5">
      <w:pPr>
        <w:widowControl w:val="0"/>
        <w:autoSpaceDE w:val="0"/>
        <w:autoSpaceDN w:val="0"/>
        <w:adjustRightInd w:val="0"/>
        <w:spacing w:before="69" w:after="0" w:line="200" w:lineRule="exact"/>
        <w:ind w:left="540" w:hanging="180"/>
        <w:jc w:val="both"/>
        <w:rPr>
          <w:rFonts w:ascii="Times New Roman" w:hAnsi="Times New Roman"/>
          <w:color w:val="191919"/>
          <w:spacing w:val="-4"/>
          <w:sz w:val="18"/>
          <w:szCs w:val="18"/>
        </w:rPr>
      </w:pPr>
      <w:r>
        <w:rPr>
          <w:rFonts w:ascii="Times New Roman" w:hAnsi="Times New Roman"/>
          <w:color w:val="191919"/>
          <w:spacing w:val="-3"/>
          <w:sz w:val="18"/>
          <w:szCs w:val="18"/>
        </w:rPr>
        <w:t xml:space="preserve">1. The student must complete a minimum of </w:t>
      </w:r>
      <w:r>
        <w:rPr>
          <w:rFonts w:ascii="Times New Roman" w:hAnsi="Times New Roman"/>
          <w:color w:val="FF0000"/>
          <w:spacing w:val="-3"/>
          <w:sz w:val="18"/>
          <w:szCs w:val="18"/>
        </w:rPr>
        <w:t xml:space="preserve">124 </w:t>
      </w:r>
      <w:r>
        <w:rPr>
          <w:rFonts w:ascii="Times New Roman" w:hAnsi="Times New Roman"/>
          <w:color w:val="191919"/>
          <w:spacing w:val="-3"/>
          <w:sz w:val="18"/>
          <w:szCs w:val="18"/>
        </w:rPr>
        <w:t xml:space="preserve">semester hours with a cumulative grade point average of 2.25 in overall program, </w:t>
      </w:r>
      <w:r>
        <w:rPr>
          <w:rFonts w:ascii="Times New Roman" w:hAnsi="Times New Roman"/>
          <w:color w:val="191919"/>
          <w:spacing w:val="-4"/>
          <w:sz w:val="18"/>
          <w:szCs w:val="18"/>
        </w:rPr>
        <w:t xml:space="preserve">and     a grade of “C” or above in all business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4"/>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3"/>
          <w:sz w:val="18"/>
          <w:szCs w:val="18"/>
        </w:rPr>
      </w:pPr>
      <w:r>
        <w:rPr>
          <w:rFonts w:ascii="Times New Roman" w:hAnsi="Times New Roman"/>
          <w:color w:val="191919"/>
          <w:spacing w:val="-3"/>
          <w:sz w:val="18"/>
          <w:szCs w:val="18"/>
        </w:rPr>
        <w:t xml:space="preserve">2. The student must have a cumulative grade point average of 2.25 or higher to be admitted to the program. </w:t>
      </w:r>
    </w:p>
    <w:p w:rsidR="00F93FC5" w:rsidRDefault="00F93FC5" w:rsidP="00F93FC5">
      <w:pPr>
        <w:widowControl w:val="0"/>
        <w:autoSpaceDE w:val="0"/>
        <w:autoSpaceDN w:val="0"/>
        <w:adjustRightInd w:val="0"/>
        <w:spacing w:after="0" w:line="200" w:lineRule="exact"/>
        <w:ind w:left="540" w:hanging="180"/>
        <w:jc w:val="both"/>
        <w:rPr>
          <w:rFonts w:ascii="Times New Roman" w:hAnsi="Times New Roman"/>
          <w:color w:val="191919"/>
          <w:spacing w:val="-3"/>
          <w:sz w:val="18"/>
          <w:szCs w:val="18"/>
        </w:rPr>
      </w:pPr>
    </w:p>
    <w:p w:rsidR="00F93FC5" w:rsidRDefault="00F93FC5" w:rsidP="00F93FC5">
      <w:pPr>
        <w:widowControl w:val="0"/>
        <w:autoSpaceDE w:val="0"/>
        <w:autoSpaceDN w:val="0"/>
        <w:adjustRightInd w:val="0"/>
        <w:spacing w:before="39" w:after="0" w:line="200" w:lineRule="exact"/>
        <w:ind w:left="540" w:hanging="180"/>
        <w:jc w:val="both"/>
        <w:rPr>
          <w:rFonts w:ascii="Times New Roman" w:hAnsi="Times New Roman"/>
          <w:color w:val="191919"/>
          <w:spacing w:val="-2"/>
          <w:sz w:val="18"/>
          <w:szCs w:val="18"/>
        </w:rPr>
      </w:pPr>
      <w:r>
        <w:rPr>
          <w:rFonts w:ascii="Times New Roman" w:hAnsi="Times New Roman"/>
          <w:color w:val="191919"/>
          <w:spacing w:val="-1"/>
          <w:sz w:val="18"/>
          <w:szCs w:val="18"/>
        </w:rPr>
        <w:t>3. The student must complete 30 hours of business courses beyond Area F requirements plus an additional 30 hours of healthcare management</w:t>
      </w:r>
      <w:r>
        <w:rPr>
          <w:rFonts w:ascii="Times New Roman" w:hAnsi="Times New Roman"/>
          <w:color w:val="191919"/>
          <w:spacing w:val="-2"/>
          <w:sz w:val="18"/>
          <w:szCs w:val="18"/>
        </w:rPr>
        <w:t xml:space="preserve"> concentration courses. </w:t>
      </w:r>
    </w:p>
    <w:p w:rsidR="00F93FC5" w:rsidRDefault="00F93FC5" w:rsidP="00F93FC5">
      <w:pPr>
        <w:widowControl w:val="0"/>
        <w:autoSpaceDE w:val="0"/>
        <w:autoSpaceDN w:val="0"/>
        <w:adjustRightInd w:val="0"/>
        <w:spacing w:after="0" w:line="207" w:lineRule="exact"/>
        <w:ind w:left="540" w:hanging="180"/>
        <w:rPr>
          <w:rFonts w:ascii="Times New Roman" w:hAnsi="Times New Roman"/>
          <w:color w:val="191919"/>
          <w:spacing w:val="-2"/>
          <w:sz w:val="18"/>
          <w:szCs w:val="18"/>
        </w:rPr>
      </w:pPr>
    </w:p>
    <w:p w:rsidR="00F93FC5" w:rsidRDefault="00F93FC5" w:rsidP="00F93FC5">
      <w:pPr>
        <w:widowControl w:val="0"/>
        <w:autoSpaceDE w:val="0"/>
        <w:autoSpaceDN w:val="0"/>
        <w:adjustRightInd w:val="0"/>
        <w:spacing w:before="8" w:after="0" w:line="207" w:lineRule="exact"/>
        <w:ind w:left="540" w:hanging="180"/>
        <w:rPr>
          <w:rFonts w:ascii="Times New Roman" w:hAnsi="Times New Roman"/>
          <w:color w:val="191919"/>
          <w:spacing w:val="-1"/>
          <w:sz w:val="18"/>
          <w:szCs w:val="18"/>
        </w:rPr>
      </w:pPr>
      <w:r>
        <w:rPr>
          <w:rFonts w:ascii="Times New Roman" w:hAnsi="Times New Roman"/>
          <w:color w:val="191919"/>
          <w:spacing w:val="-1"/>
          <w:sz w:val="18"/>
          <w:szCs w:val="18"/>
        </w:rPr>
        <w:t xml:space="preserve">4. The student must complete the </w:t>
      </w:r>
      <w:del w:id="58" w:author="Michael Rogers" w:date="2010-10-31T09:04:00Z">
        <w:r w:rsidDel="002472DC">
          <w:rPr>
            <w:rFonts w:ascii="Times New Roman" w:hAnsi="Times New Roman"/>
            <w:color w:val="191919"/>
            <w:spacing w:val="-1"/>
            <w:sz w:val="18"/>
            <w:szCs w:val="18"/>
          </w:rPr>
          <w:delText xml:space="preserve">appropriate achievement </w:delText>
        </w:r>
      </w:del>
      <w:ins w:id="59" w:author="Michael Rogers" w:date="2010-10-31T09:04:00Z">
        <w:r>
          <w:rPr>
            <w:rFonts w:ascii="Times New Roman" w:hAnsi="Times New Roman"/>
            <w:color w:val="191919"/>
            <w:spacing w:val="-1"/>
            <w:sz w:val="18"/>
            <w:szCs w:val="18"/>
          </w:rPr>
          <w:t>MFT</w:t>
        </w:r>
      </w:ins>
      <w:del w:id="60" w:author="Michael Rogers" w:date="2010-10-31T09:04:00Z">
        <w:r w:rsidDel="002472DC">
          <w:rPr>
            <w:rFonts w:ascii="Times New Roman" w:hAnsi="Times New Roman"/>
            <w:color w:val="191919"/>
            <w:spacing w:val="-1"/>
            <w:sz w:val="18"/>
            <w:szCs w:val="18"/>
          </w:rPr>
          <w:delText>test for Health Care Administration</w:delText>
        </w:r>
      </w:del>
      <w:ins w:id="61" w:author="Michael Rogers" w:date="2010-10-31T09:04:00Z">
        <w:r>
          <w:rPr>
            <w:rFonts w:ascii="Times New Roman" w:hAnsi="Times New Roman"/>
            <w:color w:val="191919"/>
            <w:spacing w:val="-1"/>
            <w:sz w:val="18"/>
            <w:szCs w:val="18"/>
          </w:rPr>
          <w:t xml:space="preserve"> during the student’s graduating senior semester</w:t>
        </w:r>
        <w:proofErr w:type="gramStart"/>
        <w:r>
          <w:rPr>
            <w:rFonts w:ascii="Times New Roman" w:hAnsi="Times New Roman"/>
            <w:color w:val="191919"/>
            <w:spacing w:val="-1"/>
            <w:sz w:val="18"/>
            <w:szCs w:val="18"/>
          </w:rPr>
          <w:t>.</w:t>
        </w:r>
      </w:ins>
      <w:r>
        <w:rPr>
          <w:rFonts w:ascii="Times New Roman" w:hAnsi="Times New Roman"/>
          <w:color w:val="191919"/>
          <w:spacing w:val="-1"/>
          <w:sz w:val="18"/>
          <w:szCs w:val="18"/>
        </w:rPr>
        <w:t>.</w:t>
      </w:r>
      <w:proofErr w:type="gramEnd"/>
      <w:r>
        <w:rPr>
          <w:rFonts w:ascii="Times New Roman" w:hAnsi="Times New Roman"/>
          <w:color w:val="191919"/>
          <w:spacing w:val="-1"/>
          <w:sz w:val="18"/>
          <w:szCs w:val="18"/>
        </w:rPr>
        <w:t xml:space="preserve"> </w:t>
      </w:r>
    </w:p>
    <w:p w:rsidR="00F93FC5" w:rsidRPr="00517D78" w:rsidRDefault="00F93FC5" w:rsidP="00867716">
      <w:pPr>
        <w:pStyle w:val="Heading2"/>
        <w:ind w:left="180" w:firstLine="0"/>
        <w:rPr>
          <w:rFonts w:ascii="Times New Roman Bold" w:hAnsi="Times New Roman Bold" w:cs="Times New Roman Bold"/>
          <w:color w:val="191919"/>
          <w:w w:val="97"/>
          <w:sz w:val="31"/>
          <w:szCs w:val="31"/>
        </w:rPr>
      </w:pPr>
      <w:bookmarkStart w:id="62" w:name="_Toc295328925"/>
      <w:r>
        <w:rPr>
          <w:rFonts w:ascii="Times New Roman Bold" w:hAnsi="Times New Roman Bold" w:cs="Times New Roman Bold"/>
          <w:color w:val="191919"/>
          <w:w w:val="97"/>
          <w:sz w:val="31"/>
          <w:szCs w:val="31"/>
        </w:rPr>
        <w:t xml:space="preserve">Bachelor of Science Degree in </w:t>
      </w:r>
      <w:proofErr w:type="gramStart"/>
      <w:r>
        <w:rPr>
          <w:rFonts w:ascii="Times New Roman Bold" w:hAnsi="Times New Roman Bold" w:cs="Times New Roman Bold"/>
          <w:color w:val="191919"/>
          <w:w w:val="97"/>
          <w:sz w:val="31"/>
          <w:szCs w:val="31"/>
        </w:rPr>
        <w:t xml:space="preserve">Management  </w:t>
      </w:r>
      <w:r>
        <w:rPr>
          <w:rFonts w:ascii="Times New Roman Bold" w:hAnsi="Times New Roman Bold" w:cs="Times New Roman Bold"/>
          <w:color w:val="191919"/>
          <w:w w:val="98"/>
          <w:sz w:val="31"/>
          <w:szCs w:val="31"/>
        </w:rPr>
        <w:t>(</w:t>
      </w:r>
      <w:proofErr w:type="gramEnd"/>
      <w:r>
        <w:rPr>
          <w:rFonts w:ascii="Times New Roman Bold" w:hAnsi="Times New Roman Bold" w:cs="Times New Roman Bold"/>
          <w:color w:val="191919"/>
          <w:w w:val="98"/>
          <w:sz w:val="31"/>
          <w:szCs w:val="31"/>
        </w:rPr>
        <w:t>Health Care Administration Concentration)</w:t>
      </w:r>
      <w:bookmarkEnd w:id="62"/>
      <w:r>
        <w:rPr>
          <w:rFonts w:ascii="Times New Roman Bold" w:hAnsi="Times New Roman Bold" w:cs="Times New Roman Bold"/>
          <w:color w:val="191919"/>
          <w:w w:val="98"/>
          <w:sz w:val="31"/>
          <w:szCs w:val="31"/>
        </w:rPr>
        <w:t xml:space="preserve"> </w:t>
      </w:r>
    </w:p>
    <w:p w:rsidR="00F93FC5" w:rsidRDefault="00F93FC5" w:rsidP="00F93FC5">
      <w:pPr>
        <w:widowControl w:val="0"/>
        <w:tabs>
          <w:tab w:val="left" w:pos="1881"/>
          <w:tab w:val="left" w:pos="2939"/>
          <w:tab w:val="left" w:pos="9496"/>
        </w:tabs>
        <w:autoSpaceDE w:val="0"/>
        <w:autoSpaceDN w:val="0"/>
        <w:adjustRightInd w:val="0"/>
        <w:spacing w:before="56"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Courses</w:t>
      </w:r>
      <w:r>
        <w:rPr>
          <w:rFonts w:ascii="Times New Roman Bold" w:hAnsi="Times New Roman Bold" w:cs="Times New Roman Bold"/>
          <w:color w:val="191919"/>
          <w:spacing w:val="-2"/>
          <w:sz w:val="18"/>
          <w:szCs w:val="18"/>
        </w:rPr>
        <w:tab/>
        <w:t>Titles</w:t>
      </w:r>
      <w:r>
        <w:rPr>
          <w:rFonts w:ascii="Times New Roman Bold" w:hAnsi="Times New Roman Bold" w:cs="Times New Roman Bold"/>
          <w:color w:val="191919"/>
          <w:spacing w:val="-2"/>
          <w:sz w:val="18"/>
          <w:szCs w:val="18"/>
        </w:rPr>
        <w:tab/>
        <w:t>Prerequisites</w:t>
      </w:r>
      <w:r>
        <w:rPr>
          <w:rFonts w:ascii="Times New Roman Bold" w:hAnsi="Times New Roman Bold" w:cs="Times New Roman Bold"/>
          <w:color w:val="191919"/>
          <w:spacing w:val="-2"/>
          <w:sz w:val="18"/>
          <w:szCs w:val="18"/>
        </w:rPr>
        <w:tab/>
        <w:t>Credit Hrs.</w:t>
      </w:r>
    </w:p>
    <w:p w:rsidR="00F93FC5" w:rsidRDefault="00F93FC5" w:rsidP="00F93FC5">
      <w:pPr>
        <w:widowControl w:val="0"/>
        <w:autoSpaceDE w:val="0"/>
        <w:autoSpaceDN w:val="0"/>
        <w:adjustRightInd w:val="0"/>
        <w:spacing w:before="2"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F: Program of Study Related Courses</w:t>
      </w:r>
    </w:p>
    <w:p w:rsidR="00F93FC5" w:rsidRDefault="00F93FC5" w:rsidP="00F93FC5">
      <w:pPr>
        <w:widowControl w:val="0"/>
        <w:tabs>
          <w:tab w:val="left" w:pos="1881"/>
          <w:tab w:val="left" w:pos="2939"/>
          <w:tab w:val="left" w:pos="6468"/>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6468"/>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del w:id="63" w:author="Michael Rogers" w:date="2010-10-31T09:08:00Z">
        <w:r w:rsidDel="004A3A81">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 xml:space="preserve"> </w:t>
      </w:r>
      <w:r w:rsidRPr="00517D78">
        <w:rPr>
          <w:rFonts w:ascii="Times New Roman" w:hAnsi="Times New Roman"/>
          <w:color w:val="262626" w:themeColor="text1" w:themeTint="D9"/>
          <w:spacing w:val="-2"/>
          <w:sz w:val="18"/>
          <w:szCs w:val="18"/>
        </w:rPr>
        <w:t>ENGL 1102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t>3</w:t>
      </w:r>
    </w:p>
    <w:p w:rsidR="00F93FC5" w:rsidRDefault="00F93FC5" w:rsidP="00F93FC5">
      <w:pPr>
        <w:widowControl w:val="0"/>
        <w:autoSpaceDE w:val="0"/>
        <w:autoSpaceDN w:val="0"/>
        <w:adjustRightInd w:val="0"/>
        <w:spacing w:before="1" w:after="0" w:line="207" w:lineRule="exact"/>
        <w:ind w:left="270" w:hanging="13"/>
        <w:rPr>
          <w:rFonts w:ascii="Times New Roman Bold" w:hAnsi="Times New Roman Bold" w:cs="Times New Roman Bold"/>
          <w:color w:val="191919"/>
          <w:spacing w:val="-2"/>
          <w:sz w:val="18"/>
          <w:szCs w:val="18"/>
        </w:rPr>
      </w:pPr>
      <w:ins w:id="64" w:author="Michael Rogers" w:date="2010-10-31T09:08: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18</w:t>
      </w:r>
    </w:p>
    <w:p w:rsidR="00F93FC5" w:rsidRDefault="00F93FC5" w:rsidP="00F93FC5">
      <w:pPr>
        <w:widowControl w:val="0"/>
        <w:autoSpaceDE w:val="0"/>
        <w:autoSpaceDN w:val="0"/>
        <w:adjustRightInd w:val="0"/>
        <w:spacing w:after="0" w:line="207" w:lineRule="exact"/>
        <w:ind w:left="270" w:hanging="13"/>
        <w:rPr>
          <w:rFonts w:ascii="Times New Roman Bold" w:hAnsi="Times New Roman Bold" w:cs="Times New Roman Bold"/>
          <w:color w:val="191919"/>
          <w:spacing w:val="-2"/>
          <w:sz w:val="18"/>
          <w:szCs w:val="18"/>
        </w:rPr>
      </w:pPr>
    </w:p>
    <w:p w:rsidR="00F93FC5" w:rsidRDefault="00F93FC5" w:rsidP="00F93FC5">
      <w:pPr>
        <w:widowControl w:val="0"/>
        <w:autoSpaceDE w:val="0"/>
        <w:autoSpaceDN w:val="0"/>
        <w:adjustRightInd w:val="0"/>
        <w:spacing w:before="10" w:after="0" w:line="207" w:lineRule="exact"/>
        <w:ind w:left="270" w:hanging="13"/>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 Required Courses</w:t>
      </w:r>
    </w:p>
    <w:p w:rsidR="00F93FC5" w:rsidRDefault="00F93FC5" w:rsidP="00F93FC5">
      <w:pPr>
        <w:widowControl w:val="0"/>
        <w:tabs>
          <w:tab w:val="left" w:pos="1881"/>
          <w:tab w:val="left" w:pos="2939"/>
          <w:tab w:val="left" w:pos="10260"/>
        </w:tabs>
        <w:autoSpaceDE w:val="0"/>
        <w:autoSpaceDN w:val="0"/>
        <w:adjustRightInd w:val="0"/>
        <w:spacing w:before="7"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2220</w:t>
      </w:r>
      <w:r>
        <w:rPr>
          <w:rFonts w:ascii="Times New Roman" w:hAnsi="Times New Roman"/>
          <w:color w:val="191919"/>
          <w:spacing w:val="-2"/>
          <w:sz w:val="18"/>
          <w:szCs w:val="18"/>
        </w:rPr>
        <w:tab/>
        <w:t>Medical Terminology</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3110</w:t>
      </w:r>
      <w:r>
        <w:rPr>
          <w:rFonts w:ascii="Times New Roman" w:hAnsi="Times New Roman"/>
          <w:color w:val="191919"/>
          <w:spacing w:val="-2"/>
          <w:sz w:val="18"/>
          <w:szCs w:val="18"/>
        </w:rPr>
        <w:tab/>
        <w:t>Introduction to Health Care Org.</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3120</w:t>
      </w:r>
      <w:r>
        <w:rPr>
          <w:rFonts w:ascii="Times New Roman" w:hAnsi="Times New Roman"/>
          <w:color w:val="191919"/>
          <w:spacing w:val="-2"/>
          <w:sz w:val="18"/>
          <w:szCs w:val="18"/>
        </w:rPr>
        <w:tab/>
        <w:t>Ethical/Legal Issues in Health Care</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3220</w:t>
      </w:r>
      <w:r>
        <w:rPr>
          <w:rFonts w:ascii="Times New Roman" w:hAnsi="Times New Roman"/>
          <w:color w:val="191919"/>
          <w:spacing w:val="-2"/>
          <w:sz w:val="18"/>
          <w:szCs w:val="18"/>
        </w:rPr>
        <w:tab/>
        <w:t>Research in Health/Biostatistics</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3310</w:t>
      </w:r>
      <w:r>
        <w:rPr>
          <w:rFonts w:ascii="Times New Roman" w:hAnsi="Times New Roman"/>
          <w:color w:val="191919"/>
          <w:spacing w:val="-2"/>
          <w:sz w:val="18"/>
          <w:szCs w:val="18"/>
        </w:rPr>
        <w:tab/>
        <w:t>Chronic Disease</w:t>
      </w:r>
      <w:r>
        <w:rPr>
          <w:rFonts w:ascii="Times New Roman" w:hAnsi="Times New Roman"/>
          <w:color w:val="19191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3411</w:t>
      </w:r>
      <w:r>
        <w:rPr>
          <w:rFonts w:ascii="Times New Roman" w:hAnsi="Times New Roman"/>
          <w:color w:val="191919"/>
          <w:spacing w:val="-2"/>
          <w:sz w:val="18"/>
          <w:szCs w:val="18"/>
        </w:rPr>
        <w:tab/>
        <w:t>Quality Mgt in Health Care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3420</w:t>
      </w:r>
      <w:r w:rsidRPr="00517D78">
        <w:rPr>
          <w:rFonts w:ascii="Times New Roman" w:hAnsi="Times New Roman"/>
          <w:color w:val="262626" w:themeColor="text1" w:themeTint="D9"/>
          <w:spacing w:val="-2"/>
          <w:sz w:val="18"/>
          <w:szCs w:val="18"/>
        </w:rPr>
        <w:tab/>
        <w:t>Economics of Health Care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4211</w:t>
      </w:r>
      <w:r w:rsidRPr="00517D78">
        <w:rPr>
          <w:rFonts w:ascii="Times New Roman" w:hAnsi="Times New Roman"/>
          <w:color w:val="262626" w:themeColor="text1" w:themeTint="D9"/>
          <w:spacing w:val="-2"/>
          <w:sz w:val="18"/>
          <w:szCs w:val="18"/>
        </w:rPr>
        <w:tab/>
        <w:t>Health Care Admin Practicum I</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5" w:after="0" w:line="207" w:lineRule="exact"/>
        <w:ind w:left="270" w:hanging="13"/>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MGHC</w:t>
      </w:r>
      <w:r w:rsidRPr="00517D78">
        <w:rPr>
          <w:rFonts w:ascii="Times New Roman" w:hAnsi="Times New Roman"/>
          <w:color w:val="262626" w:themeColor="text1" w:themeTint="D9"/>
          <w:spacing w:val="-2"/>
          <w:sz w:val="18"/>
          <w:szCs w:val="18"/>
        </w:rPr>
        <w:tab/>
        <w:t>4410</w:t>
      </w:r>
      <w:r w:rsidRPr="00517D78">
        <w:rPr>
          <w:rFonts w:ascii="Times New Roman" w:hAnsi="Times New Roman"/>
          <w:color w:val="262626" w:themeColor="text1" w:themeTint="D9"/>
          <w:spacing w:val="-2"/>
          <w:sz w:val="18"/>
          <w:szCs w:val="18"/>
        </w:rPr>
        <w:tab/>
        <w:t>Financial Mgt in Health Care                                   ACCT 2102</w:t>
      </w:r>
      <w:r>
        <w:rPr>
          <w:rFonts w:ascii="Times New Roman" w:hAnsi="Times New Roman"/>
          <w:color w:val="191919"/>
          <w:spacing w:val="-2"/>
          <w:sz w:val="18"/>
          <w:szCs w:val="18"/>
        </w:rPr>
        <w:tab/>
        <w:t>3</w:t>
      </w:r>
    </w:p>
    <w:p w:rsidR="00F93FC5" w:rsidRDefault="00F93FC5" w:rsidP="00F93FC5">
      <w:pPr>
        <w:widowControl w:val="0"/>
        <w:tabs>
          <w:tab w:val="left" w:pos="1881"/>
          <w:tab w:val="left" w:pos="2939"/>
          <w:tab w:val="left" w:pos="10260"/>
        </w:tabs>
        <w:autoSpaceDE w:val="0"/>
        <w:autoSpaceDN w:val="0"/>
        <w:adjustRightInd w:val="0"/>
        <w:spacing w:before="4"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MGHC</w:t>
      </w:r>
      <w:r>
        <w:rPr>
          <w:rFonts w:ascii="Times New Roman" w:hAnsi="Times New Roman"/>
          <w:color w:val="191919"/>
          <w:spacing w:val="-2"/>
          <w:sz w:val="18"/>
          <w:szCs w:val="18"/>
        </w:rPr>
        <w:tab/>
        <w:t>4420</w:t>
      </w:r>
      <w:r>
        <w:rPr>
          <w:rFonts w:ascii="Times New Roman" w:hAnsi="Times New Roman"/>
          <w:color w:val="191919"/>
          <w:spacing w:val="-2"/>
          <w:sz w:val="18"/>
          <w:szCs w:val="18"/>
        </w:rPr>
        <w:tab/>
        <w:t>Insurance for Health Care</w:t>
      </w:r>
      <w:r>
        <w:rPr>
          <w:rFonts w:ascii="Times New Roman" w:hAnsi="Times New Roman"/>
          <w:color w:val="191919"/>
          <w:spacing w:val="-2"/>
          <w:sz w:val="18"/>
          <w:szCs w:val="18"/>
        </w:rPr>
        <w:tab/>
        <w:t>3</w:t>
      </w:r>
    </w:p>
    <w:p w:rsidR="00A84730" w:rsidRDefault="00F93FC5" w:rsidP="00F93FC5">
      <w:pPr>
        <w:ind w:firstLine="270"/>
      </w:pPr>
      <w:r>
        <w:rPr>
          <w:rFonts w:ascii="Times New Roman Bold" w:hAnsi="Times New Roman Bold" w:cs="Times New Roman Bold"/>
          <w:color w:val="191919"/>
          <w:spacing w:val="-2"/>
          <w:sz w:val="18"/>
          <w:szCs w:val="18"/>
        </w:rPr>
        <w:t xml:space="preserve">Subtotal </w:t>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r>
      <w:r>
        <w:rPr>
          <w:rFonts w:ascii="Times New Roman Bold" w:hAnsi="Times New Roman Bold" w:cs="Times New Roman Bold"/>
          <w:color w:val="191919"/>
          <w:spacing w:val="-2"/>
          <w:sz w:val="18"/>
          <w:szCs w:val="18"/>
        </w:rPr>
        <w:tab/>
        <w:t xml:space="preserve">  </w:t>
      </w:r>
      <w:r>
        <w:rPr>
          <w:rFonts w:ascii="Times New Roman Bold" w:hAnsi="Times New Roman Bold" w:cs="Times New Roman Bold"/>
          <w:color w:val="191919"/>
          <w:spacing w:val="-2"/>
          <w:sz w:val="18"/>
          <w:szCs w:val="18"/>
        </w:rPr>
        <w:tab/>
        <w:t>30</w:t>
      </w:r>
    </w:p>
    <w:p w:rsidR="00A84730" w:rsidRDefault="00A84730"/>
    <w:p w:rsidR="00A84730" w:rsidRDefault="00A84730"/>
    <w:p w:rsidR="00F93FC5" w:rsidRDefault="00F93FC5"/>
    <w:p w:rsidR="00F93FC5" w:rsidRDefault="00F93FC5"/>
    <w:p w:rsidR="00F93FC5" w:rsidRDefault="00F93FC5" w:rsidP="00F93FC5">
      <w:pPr>
        <w:widowControl w:val="0"/>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H: Health Care Admin Majors Required Courses</w:t>
      </w:r>
    </w:p>
    <w:p w:rsidR="00F93FC5" w:rsidRPr="00517D78" w:rsidRDefault="00F93FC5" w:rsidP="00F93FC5">
      <w:pPr>
        <w:widowControl w:val="0"/>
        <w:tabs>
          <w:tab w:val="left" w:pos="1881"/>
          <w:tab w:val="left" w:pos="2939"/>
          <w:tab w:val="left" w:pos="1008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Pr>
          <w:rFonts w:ascii="Times New Roman" w:hAnsi="Times New Roman"/>
          <w:color w:val="191919"/>
          <w:spacing w:val="-2"/>
          <w:sz w:val="18"/>
          <w:szCs w:val="18"/>
        </w:rPr>
        <w:t>MGMT</w:t>
      </w:r>
      <w:r>
        <w:rPr>
          <w:rFonts w:ascii="Times New Roman" w:hAnsi="Times New Roman"/>
          <w:color w:val="191919"/>
          <w:spacing w:val="-2"/>
          <w:sz w:val="18"/>
          <w:szCs w:val="18"/>
        </w:rPr>
        <w:tab/>
        <w:t>4125</w:t>
      </w:r>
      <w:r>
        <w:rPr>
          <w:rFonts w:ascii="Times New Roman" w:hAnsi="Times New Roman"/>
          <w:color w:val="191919"/>
          <w:spacing w:val="-2"/>
          <w:sz w:val="18"/>
          <w:szCs w:val="18"/>
        </w:rPr>
        <w:tab/>
      </w:r>
      <w:r w:rsidRPr="00517D78">
        <w:rPr>
          <w:rFonts w:ascii="Times New Roman" w:hAnsi="Times New Roman"/>
          <w:color w:val="262626" w:themeColor="text1" w:themeTint="D9"/>
          <w:spacing w:val="-2"/>
          <w:sz w:val="18"/>
          <w:szCs w:val="18"/>
        </w:rPr>
        <w:t>Human Resource Management                                 MGMT 3105</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4127</w:t>
      </w:r>
      <w:r w:rsidRPr="00517D78">
        <w:rPr>
          <w:rFonts w:ascii="Times New Roman" w:hAnsi="Times New Roman"/>
          <w:color w:val="262626" w:themeColor="text1" w:themeTint="D9"/>
          <w:spacing w:val="-2"/>
          <w:sz w:val="18"/>
          <w:szCs w:val="18"/>
        </w:rPr>
        <w:tab/>
        <w:t xml:space="preserve">Small Business Management                                    </w:t>
      </w:r>
      <w:del w:id="65" w:author="Michael Rogers" w:date="2010-10-31T09:05:00Z">
        <w:r w:rsidRPr="00517D78" w:rsidDel="002472DC">
          <w:rPr>
            <w:rFonts w:ascii="Times New Roman" w:hAnsi="Times New Roman"/>
            <w:color w:val="262626" w:themeColor="text1" w:themeTint="D9"/>
            <w:spacing w:val="-2"/>
            <w:sz w:val="18"/>
            <w:szCs w:val="18"/>
          </w:rPr>
          <w:delText>MGMT 4110, FINC 3105</w:delText>
        </w:r>
      </w:del>
      <w:ins w:id="66" w:author="Michael Rogers" w:date="2010-10-31T09:05:00Z">
        <w:r w:rsidRPr="00517D78">
          <w:rPr>
            <w:rFonts w:ascii="Times New Roman" w:hAnsi="Times New Roman"/>
            <w:color w:val="262626" w:themeColor="text1" w:themeTint="D9"/>
            <w:spacing w:val="-2"/>
            <w:sz w:val="18"/>
            <w:szCs w:val="18"/>
          </w:rPr>
          <w:t>ECON 2106</w:t>
        </w:r>
      </w:ins>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84"/>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MGMT</w:t>
      </w:r>
      <w:r w:rsidRPr="00517D78">
        <w:rPr>
          <w:rFonts w:ascii="Times New Roman" w:hAnsi="Times New Roman"/>
          <w:color w:val="262626" w:themeColor="text1" w:themeTint="D9"/>
          <w:spacing w:val="-2"/>
          <w:sz w:val="18"/>
          <w:szCs w:val="18"/>
        </w:rPr>
        <w:tab/>
        <w:t>4205</w:t>
      </w:r>
      <w:ins w:id="67" w:author="Michael Rogers" w:date="2010-10-31T09:07:00Z">
        <w:r w:rsidRPr="00517D78">
          <w:rPr>
            <w:rFonts w:ascii="Times New Roman" w:hAnsi="Times New Roman"/>
            <w:color w:val="262626" w:themeColor="text1" w:themeTint="D9"/>
            <w:spacing w:val="-2"/>
            <w:sz w:val="18"/>
            <w:szCs w:val="18"/>
          </w:rPr>
          <w:t xml:space="preserve">                </w:t>
        </w:r>
      </w:ins>
      <w:del w:id="68" w:author="Michael Rogers" w:date="2010-10-31T09:07:00Z">
        <w:r w:rsidRPr="00517D78" w:rsidDel="004A3A81">
          <w:rPr>
            <w:rFonts w:ascii="Times New Roman" w:hAnsi="Times New Roman"/>
            <w:color w:val="262626" w:themeColor="text1" w:themeTint="D9"/>
            <w:spacing w:val="-2"/>
            <w:sz w:val="18"/>
            <w:szCs w:val="18"/>
          </w:rPr>
          <w:tab/>
        </w:r>
      </w:del>
      <w:r w:rsidRPr="00517D78">
        <w:rPr>
          <w:rFonts w:ascii="Times New Roman" w:hAnsi="Times New Roman"/>
          <w:color w:val="262626" w:themeColor="text1" w:themeTint="D9"/>
          <w:spacing w:val="-2"/>
          <w:sz w:val="18"/>
          <w:szCs w:val="18"/>
        </w:rPr>
        <w:t xml:space="preserve">Management Information Systems                         </w:t>
      </w:r>
      <w:ins w:id="69" w:author="Michael Rogers" w:date="2010-10-31T09:07:00Z">
        <w:r w:rsidRPr="00517D78">
          <w:rPr>
            <w:rFonts w:ascii="Times New Roman" w:hAnsi="Times New Roman"/>
            <w:color w:val="262626" w:themeColor="text1" w:themeTint="D9"/>
            <w:spacing w:val="-2"/>
            <w:sz w:val="18"/>
            <w:szCs w:val="18"/>
          </w:rPr>
          <w:t xml:space="preserve"> </w:t>
        </w:r>
      </w:ins>
      <w:r w:rsidRPr="00517D78">
        <w:rPr>
          <w:rFonts w:ascii="Times New Roman" w:hAnsi="Times New Roman"/>
          <w:color w:val="262626" w:themeColor="text1" w:themeTint="D9"/>
          <w:spacing w:val="-2"/>
          <w:sz w:val="18"/>
          <w:szCs w:val="18"/>
        </w:rPr>
        <w:t xml:space="preserve"> BISE 2010</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MKTG</w:t>
      </w:r>
      <w:r w:rsidRPr="00517D78">
        <w:rPr>
          <w:rFonts w:ascii="Times New Roman" w:hAnsi="Times New Roman"/>
          <w:color w:val="262626" w:themeColor="text1" w:themeTint="D9"/>
          <w:spacing w:val="-2"/>
          <w:sz w:val="18"/>
          <w:szCs w:val="18"/>
        </w:rPr>
        <w:tab/>
        <w:t>3120</w:t>
      </w:r>
      <w:r w:rsidRPr="00517D78">
        <w:rPr>
          <w:rFonts w:ascii="Times New Roman" w:hAnsi="Times New Roman"/>
          <w:color w:val="262626" w:themeColor="text1" w:themeTint="D9"/>
          <w:spacing w:val="-2"/>
          <w:sz w:val="18"/>
          <w:szCs w:val="18"/>
        </w:rPr>
        <w:tab/>
        <w:t xml:space="preserve">Principles of Marketing                                           </w:t>
      </w:r>
      <w:del w:id="70"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2106</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1881"/>
          <w:tab w:val="left" w:pos="2939"/>
          <w:tab w:val="left" w:pos="1008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BUSA</w:t>
      </w:r>
      <w:r w:rsidRPr="00517D78">
        <w:rPr>
          <w:rFonts w:ascii="Times New Roman" w:hAnsi="Times New Roman"/>
          <w:color w:val="262626" w:themeColor="text1" w:themeTint="D9"/>
          <w:spacing w:val="-2"/>
          <w:sz w:val="18"/>
          <w:szCs w:val="18"/>
        </w:rPr>
        <w:tab/>
        <w:t>4105</w:t>
      </w:r>
      <w:r w:rsidRPr="00517D78">
        <w:rPr>
          <w:rFonts w:ascii="Times New Roman" w:hAnsi="Times New Roman"/>
          <w:color w:val="262626" w:themeColor="text1" w:themeTint="D9"/>
          <w:spacing w:val="-2"/>
          <w:sz w:val="18"/>
          <w:szCs w:val="18"/>
        </w:rPr>
        <w:tab/>
        <w:t xml:space="preserve">International Business                                             </w:t>
      </w:r>
      <w:del w:id="71" w:author="Michael Rogers" w:date="2010-10-31T09:07:00Z">
        <w:r w:rsidRPr="00517D78" w:rsidDel="004A3A81">
          <w:rPr>
            <w:rFonts w:ascii="Times New Roman" w:hAnsi="Times New Roman"/>
            <w:color w:val="262626" w:themeColor="text1" w:themeTint="D9"/>
            <w:spacing w:val="-2"/>
            <w:sz w:val="18"/>
            <w:szCs w:val="18"/>
          </w:rPr>
          <w:delText xml:space="preserve"> </w:delText>
        </w:r>
      </w:del>
      <w:r w:rsidRPr="00517D78">
        <w:rPr>
          <w:rFonts w:ascii="Times New Roman" w:hAnsi="Times New Roman"/>
          <w:color w:val="262626" w:themeColor="text1" w:themeTint="D9"/>
          <w:spacing w:val="-2"/>
          <w:sz w:val="18"/>
          <w:szCs w:val="18"/>
        </w:rPr>
        <w:t xml:space="preserve"> ECON 2105/ECON 2106, MGMT 3105</w:t>
      </w:r>
      <w:r w:rsidRPr="00517D78">
        <w:rPr>
          <w:rFonts w:ascii="Times New Roman" w:hAnsi="Times New Roman"/>
          <w:color w:val="262626" w:themeColor="text1" w:themeTint="D9"/>
          <w:spacing w:val="-2"/>
          <w:sz w:val="18"/>
          <w:szCs w:val="18"/>
        </w:rPr>
        <w:tab/>
        <w:t>3</w:t>
      </w:r>
    </w:p>
    <w:p w:rsidR="00F93FC5" w:rsidRDefault="00F93FC5" w:rsidP="00F93FC5">
      <w:pPr>
        <w:widowControl w:val="0"/>
        <w:tabs>
          <w:tab w:val="left" w:pos="10080"/>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sidRPr="00517D78">
        <w:rPr>
          <w:rFonts w:ascii="Times New Roman" w:hAnsi="Times New Roman"/>
          <w:color w:val="262626" w:themeColor="text1" w:themeTint="D9"/>
          <w:spacing w:val="-2"/>
          <w:sz w:val="18"/>
          <w:szCs w:val="18"/>
        </w:rPr>
        <w:t>Area H Electives Approved non-business, 2000 level and higher</w:t>
      </w:r>
      <w:r>
        <w:rPr>
          <w:rFonts w:ascii="Times New Roman" w:hAnsi="Times New Roman"/>
          <w:color w:val="262626" w:themeColor="text1" w:themeTint="D9"/>
          <w:spacing w:val="-2"/>
          <w:sz w:val="18"/>
          <w:szCs w:val="18"/>
        </w:rPr>
        <w:tab/>
      </w:r>
      <w:r w:rsidRPr="00FE560E">
        <w:rPr>
          <w:rFonts w:ascii="Times New Roman" w:hAnsi="Times New Roman"/>
          <w:color w:val="191919"/>
          <w:spacing w:val="-2"/>
          <w:sz w:val="18"/>
          <w:szCs w:val="18"/>
          <w:u w:val="single"/>
        </w:rPr>
        <w:t>12</w:t>
      </w:r>
    </w:p>
    <w:p w:rsidR="00F93FC5" w:rsidRDefault="00F93FC5" w:rsidP="00F93FC5">
      <w:pPr>
        <w:widowControl w:val="0"/>
        <w:tabs>
          <w:tab w:val="left" w:pos="10080"/>
          <w:tab w:val="right" w:pos="10350"/>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ins w:id="72" w:author="Michael Rogers" w:date="2010-10-31T09:07:00Z">
        <w:r>
          <w:rPr>
            <w:rFonts w:ascii="Times New Roman Bold" w:hAnsi="Times New Roman Bold" w:cs="Times New Roman Bold"/>
            <w:color w:val="191919"/>
            <w:spacing w:val="-2"/>
            <w:sz w:val="18"/>
            <w:szCs w:val="18"/>
          </w:rPr>
          <w:t xml:space="preserve"> </w:t>
        </w:r>
      </w:ins>
      <w:r>
        <w:rPr>
          <w:rFonts w:ascii="Times New Roman Bold" w:hAnsi="Times New Roman Bold" w:cs="Times New Roman Bold"/>
          <w:color w:val="191919"/>
          <w:spacing w:val="-2"/>
          <w:sz w:val="18"/>
          <w:szCs w:val="18"/>
        </w:rPr>
        <w:t xml:space="preserve"> </w:t>
      </w:r>
      <w:r>
        <w:rPr>
          <w:rFonts w:ascii="Times New Roman Bold" w:hAnsi="Times New Roman Bold" w:cs="Times New Roman Bold"/>
          <w:color w:val="191919"/>
          <w:spacing w:val="-2"/>
          <w:sz w:val="18"/>
          <w:szCs w:val="18"/>
        </w:rPr>
        <w:tab/>
      </w:r>
      <w:del w:id="73" w:author="Michael Rogers" w:date="2010-10-31T09:07:00Z">
        <w:r w:rsidDel="004A3A81">
          <w:rPr>
            <w:rFonts w:ascii="Times New Roman Bold" w:hAnsi="Times New Roman Bold" w:cs="Times New Roman Bold"/>
            <w:color w:val="191919"/>
            <w:spacing w:val="-2"/>
            <w:sz w:val="18"/>
            <w:szCs w:val="18"/>
          </w:rPr>
          <w:tab/>
        </w:r>
      </w:del>
      <w:r>
        <w:rPr>
          <w:rFonts w:ascii="Times New Roman Bold" w:hAnsi="Times New Roman Bold" w:cs="Times New Roman Bold"/>
          <w:color w:val="191919"/>
          <w:spacing w:val="-2"/>
          <w:sz w:val="18"/>
          <w:szCs w:val="18"/>
        </w:rPr>
        <w:t>27</w:t>
      </w:r>
    </w:p>
    <w:p w:rsidR="00F93FC5" w:rsidRDefault="00F93FC5" w:rsidP="00F93FC5">
      <w:pPr>
        <w:widowControl w:val="0"/>
        <w:autoSpaceDE w:val="0"/>
        <w:autoSpaceDN w:val="0"/>
        <w:adjustRightInd w:val="0"/>
        <w:spacing w:before="247" w:after="0" w:line="360" w:lineRule="exact"/>
        <w:ind w:left="270" w:firstLine="0"/>
        <w:jc w:val="both"/>
        <w:rPr>
          <w:rFonts w:ascii="Times New Roman Bold" w:hAnsi="Times New Roman Bold" w:cs="Times New Roman Bold"/>
          <w:color w:val="191919"/>
          <w:w w:val="98"/>
          <w:sz w:val="31"/>
          <w:szCs w:val="31"/>
        </w:rPr>
      </w:pPr>
      <w:r>
        <w:rPr>
          <w:rFonts w:ascii="Times New Roman Bold" w:hAnsi="Times New Roman Bold" w:cs="Times New Roman Bold"/>
          <w:color w:val="191919"/>
          <w:w w:val="97"/>
          <w:sz w:val="31"/>
          <w:szCs w:val="31"/>
        </w:rPr>
        <w:t xml:space="preserve">Program of Study for the Bachelor of Science Degree </w:t>
      </w:r>
      <w:r>
        <w:rPr>
          <w:rFonts w:ascii="Times New Roman Bold" w:hAnsi="Times New Roman Bold" w:cs="Times New Roman Bold"/>
          <w:color w:val="191919"/>
          <w:w w:val="98"/>
          <w:sz w:val="31"/>
          <w:szCs w:val="31"/>
        </w:rPr>
        <w:t xml:space="preserve">in Management (Health Care Concentration) </w:t>
      </w:r>
    </w:p>
    <w:p w:rsidR="00F93FC5" w:rsidRDefault="00AA18D2"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ins w:id="74" w:author="eslove" w:date="2008-07-30T13:08:00Z">
        <w:r w:rsidRPr="00AA18D2">
          <w:rPr>
            <w:noProof/>
          </w:rPr>
          <w:pict>
            <v:shape id="_x0000_s1035" type="#_x0000_t202" style="position:absolute;left:0;text-align:left;margin-left:289.35pt;margin-top:17.6pt;width:250.4pt;height:96pt;z-index:251670528" stroked="f">
              <v:textbox style="mso-next-textbox:#_x0000_s1035">
                <w:txbxContent>
                  <w:p w:rsidR="00F93FC5" w:rsidRPr="00517D78" w:rsidRDefault="00F93FC5" w:rsidP="00F93FC5">
                    <w:pPr>
                      <w:widowControl w:val="0"/>
                      <w:autoSpaceDE w:val="0"/>
                      <w:autoSpaceDN w:val="0"/>
                      <w:adjustRightInd w:val="0"/>
                      <w:spacing w:before="7"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Freshman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 xml:space="preserve">) </w:t>
                    </w:r>
                    <w:r w:rsidRPr="00517D78">
                      <w:rPr>
                        <w:rFonts w:ascii="Times New Roman" w:hAnsi="Times New Roman"/>
                        <w:b/>
                        <w:color w:val="262626" w:themeColor="text1" w:themeTint="D9"/>
                        <w:spacing w:val="-2"/>
                        <w:sz w:val="18"/>
                        <w:szCs w:val="18"/>
                      </w:rPr>
                      <w:tab/>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1102</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1100</w:t>
                    </w:r>
                    <w:r w:rsidRPr="00517D78">
                      <w:rPr>
                        <w:rFonts w:ascii="Times New Roman" w:hAnsi="Times New Roman"/>
                        <w:color w:val="262626" w:themeColor="text1" w:themeTint="D9"/>
                        <w:spacing w:val="-2"/>
                        <w:sz w:val="18"/>
                        <w:szCs w:val="18"/>
                      </w:rPr>
                      <w:tab/>
                      <w:t>Analytical Discussion of Global Issues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HIST</w:t>
                    </w:r>
                    <w:r w:rsidRPr="00517D78">
                      <w:rPr>
                        <w:rFonts w:ascii="Times New Roman" w:hAnsi="Times New Roman"/>
                        <w:color w:val="262626" w:themeColor="text1" w:themeTint="D9"/>
                        <w:spacing w:val="-2"/>
                        <w:sz w:val="18"/>
                        <w:szCs w:val="18"/>
                      </w:rPr>
                      <w:tab/>
                      <w:t>1002</w:t>
                    </w:r>
                    <w:r w:rsidRPr="00517D78">
                      <w:rPr>
                        <w:rFonts w:ascii="Times New Roman" w:hAnsi="Times New Roman"/>
                        <w:color w:val="262626" w:themeColor="text1" w:themeTint="D9"/>
                        <w:spacing w:val="-2"/>
                        <w:sz w:val="18"/>
                        <w:szCs w:val="18"/>
                      </w:rPr>
                      <w:tab/>
                      <w:t>Intro to the African Diaspora</w:t>
                    </w:r>
                    <w:r w:rsidRPr="00517D78">
                      <w:rPr>
                        <w:rFonts w:ascii="Times New Roman" w:hAnsi="Times New Roman"/>
                        <w:color w:val="262626" w:themeColor="text1" w:themeTint="D9"/>
                        <w:spacing w:val="-2"/>
                        <w:sz w:val="18"/>
                        <w:szCs w:val="18"/>
                      </w:rPr>
                      <w:tab/>
                      <w:t>2</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C Option:</w:t>
                    </w:r>
                    <w:r w:rsidRPr="00517D78">
                      <w:rPr>
                        <w:rFonts w:ascii="Times New Roman" w:hAnsi="Times New Roman"/>
                        <w:color w:val="262626" w:themeColor="text1" w:themeTint="D9"/>
                        <w:spacing w:val="-2"/>
                        <w:sz w:val="18"/>
                        <w:szCs w:val="18"/>
                      </w:rPr>
                      <w:tab/>
                      <w:t>Humanities ENGL 2111</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2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Options:</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p>
                  <w:p w:rsidR="00F93FC5" w:rsidRPr="00517D78" w:rsidRDefault="00F93FC5" w:rsidP="00F93FC5">
                    <w:pPr>
                      <w:widowControl w:val="0"/>
                      <w:tabs>
                        <w:tab w:val="left" w:pos="720"/>
                        <w:tab w:val="left" w:pos="1260"/>
                        <w:tab w:val="left" w:pos="3960"/>
                        <w:tab w:val="left" w:pos="414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left" w:pos="720"/>
                        <w:tab w:val="left" w:pos="1260"/>
                        <w:tab w:val="left" w:pos="4140"/>
                      </w:tabs>
                      <w:autoSpaceDE w:val="0"/>
                      <w:autoSpaceDN w:val="0"/>
                      <w:adjustRightInd w:val="0"/>
                      <w:spacing w:before="7" w:line="207" w:lineRule="exact"/>
                      <w:ind w:firstLine="0"/>
                      <w:rPr>
                        <w:rFonts w:ascii="Times New Roman Bold" w:hAnsi="Times New Roman Bold" w:cs="Times New Roman Bold"/>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r w:rsidRPr="00517D78">
                      <w:rPr>
                        <w:rFonts w:ascii="Times New Roman Bold" w:hAnsi="Times New Roman Bold" w:cs="Times New Roman Bold"/>
                        <w:b/>
                        <w:color w:val="262626" w:themeColor="text1" w:themeTint="D9"/>
                        <w:spacing w:val="-2"/>
                        <w:sz w:val="18"/>
                        <w:szCs w:val="18"/>
                      </w:rPr>
                      <w:tab/>
                    </w:r>
                  </w:p>
                </w:txbxContent>
              </v:textbox>
              <w10:wrap type="square"/>
            </v:shape>
          </w:pict>
        </w:r>
        <w:r w:rsidRPr="00AA18D2">
          <w:rPr>
            <w:noProof/>
          </w:rPr>
          <w:pict>
            <v:shape id="_x0000_s1034" type="#_x0000_t202" style="position:absolute;left:0;text-align:left;margin-left:15.45pt;margin-top:17.65pt;width:272.75pt;height:84pt;z-index:251669504" stroked="f">
              <v:textbox style="mso-next-textbox:#_x0000_s1034">
                <w:txbxContent>
                  <w:p w:rsidR="00F93FC5" w:rsidRDefault="00F93FC5" w:rsidP="00F93FC5">
                    <w:pPr>
                      <w:widowControl w:val="0"/>
                      <w:tabs>
                        <w:tab w:val="left" w:pos="7879"/>
                        <w:tab w:val="left" w:pos="9290"/>
                      </w:tabs>
                      <w:autoSpaceDE w:val="0"/>
                      <w:autoSpaceDN w:val="0"/>
                      <w:adjustRightInd w:val="0"/>
                      <w:spacing w:before="12"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Freshman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4680"/>
                        <w:tab w:val="left" w:pos="7879"/>
                        <w:tab w:val="left" w:pos="9290"/>
                      </w:tabs>
                      <w:autoSpaceDE w:val="0"/>
                      <w:autoSpaceDN w:val="0"/>
                      <w:adjustRightInd w:val="0"/>
                      <w:spacing w:before="12"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ASU</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1200</w:t>
                    </w:r>
                    <w:r>
                      <w:rPr>
                        <w:rFonts w:ascii="Times New Roman" w:hAnsi="Times New Roman"/>
                        <w:color w:val="262626" w:themeColor="text1" w:themeTint="D9"/>
                        <w:spacing w:val="-2"/>
                        <w:sz w:val="18"/>
                        <w:szCs w:val="18"/>
                      </w:rPr>
                      <w:t xml:space="preserve"> </w:t>
                    </w:r>
                    <w:r w:rsidRPr="00517D78">
                      <w:rPr>
                        <w:rFonts w:ascii="Times New Roman" w:hAnsi="Times New Roman"/>
                        <w:color w:val="262626" w:themeColor="text1" w:themeTint="D9"/>
                        <w:spacing w:val="-2"/>
                        <w:sz w:val="18"/>
                        <w:szCs w:val="18"/>
                      </w:rPr>
                      <w:t xml:space="preserve">Freshman Seminar &amp; Service to Leadership </w:t>
                    </w:r>
                    <w:r>
                      <w:rPr>
                        <w:rFonts w:ascii="Times New Roman" w:hAnsi="Times New Roman"/>
                        <w:color w:val="262626" w:themeColor="text1" w:themeTint="D9"/>
                        <w:spacing w:val="-2"/>
                        <w:sz w:val="18"/>
                        <w:szCs w:val="18"/>
                      </w:rPr>
                      <w:t xml:space="preserve">    </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8"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ENGL</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English Composition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630"/>
                        <w:tab w:val="left" w:pos="1170"/>
                        <w:tab w:val="left" w:pos="1881"/>
                        <w:tab w:val="left" w:pos="2940"/>
                        <w:tab w:val="left" w:pos="468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MATH</w:t>
                    </w:r>
                    <w:r w:rsidRPr="00517D78">
                      <w:rPr>
                        <w:rFonts w:ascii="Times New Roman" w:hAnsi="Times New Roman"/>
                        <w:color w:val="262626" w:themeColor="text1" w:themeTint="D9"/>
                        <w:spacing w:val="-2"/>
                        <w:sz w:val="18"/>
                        <w:szCs w:val="18"/>
                      </w:rPr>
                      <w:tab/>
                      <w:t>1111</w:t>
                    </w:r>
                    <w:r w:rsidRPr="00517D78">
                      <w:rPr>
                        <w:rFonts w:ascii="Times New Roman" w:hAnsi="Times New Roman"/>
                        <w:color w:val="262626" w:themeColor="text1" w:themeTint="D9"/>
                        <w:spacing w:val="-2"/>
                        <w:sz w:val="18"/>
                        <w:szCs w:val="18"/>
                      </w:rPr>
                      <w:tab/>
                      <w:t>Mathematical Modeling or College Algebra</w:t>
                    </w:r>
                    <w:r>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D Option</w:t>
                    </w:r>
                    <w:r w:rsidRPr="00517D78">
                      <w:rPr>
                        <w:rFonts w:ascii="Times New Roman" w:hAnsi="Times New Roman"/>
                        <w:color w:val="262626" w:themeColor="text1" w:themeTint="D9"/>
                        <w:spacing w:val="-2"/>
                        <w:sz w:val="18"/>
                        <w:szCs w:val="18"/>
                      </w:rPr>
                      <w:tab/>
                      <w:t>Science/Math/Technology</w:t>
                    </w:r>
                    <w:r w:rsidRPr="00517D78">
                      <w:rPr>
                        <w:rFonts w:ascii="Times New Roman" w:hAnsi="Times New Roman"/>
                        <w:color w:val="262626" w:themeColor="text1" w:themeTint="D9"/>
                        <w:spacing w:val="-2"/>
                        <w:sz w:val="18"/>
                        <w:szCs w:val="18"/>
                      </w:rPr>
                      <w:tab/>
                      <w:t>4</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630"/>
                        <w:tab w:val="left" w:pos="117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 xml:space="preserve">Area D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Select One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630"/>
                        <w:tab w:val="left" w:pos="1170"/>
                        <w:tab w:val="left" w:pos="4680"/>
                        <w:tab w:val="left" w:pos="6660"/>
                        <w:tab w:val="left" w:pos="9290"/>
                      </w:tabs>
                      <w:autoSpaceDE w:val="0"/>
                      <w:autoSpaceDN w:val="0"/>
                      <w:adjustRightInd w:val="0"/>
                      <w:spacing w:before="4"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 xml:space="preserve">Subtotal  </w:t>
                    </w:r>
                    <w:r w:rsidRPr="00517D78">
                      <w:rPr>
                        <w:rFonts w:ascii="Times New Roman Bold" w:hAnsi="Times New Roman Bold" w:cs="Times New Roman Bold"/>
                        <w:color w:val="262626" w:themeColor="text1" w:themeTint="D9"/>
                        <w:spacing w:val="-2"/>
                        <w:sz w:val="18"/>
                        <w:szCs w:val="18"/>
                      </w:rPr>
                      <w:tab/>
                    </w:r>
                    <w:r w:rsidRPr="00517D78">
                      <w:rPr>
                        <w:rFonts w:ascii="Times New Roman Bold" w:hAnsi="Times New Roman Bold" w:cs="Times New Roman Bold"/>
                        <w:color w:val="262626" w:themeColor="text1" w:themeTint="D9"/>
                        <w:spacing w:val="-2"/>
                        <w:sz w:val="18"/>
                        <w:szCs w:val="18"/>
                      </w:rPr>
                      <w:tab/>
                      <w:t>16</w:t>
                    </w:r>
                  </w:p>
                  <w:p w:rsidR="00F93FC5" w:rsidRPr="00517D78" w:rsidRDefault="00F93FC5" w:rsidP="00F93FC5">
                    <w:pPr>
                      <w:widowControl w:val="0"/>
                      <w:autoSpaceDE w:val="0"/>
                      <w:autoSpaceDN w:val="0"/>
                      <w:adjustRightInd w:val="0"/>
                      <w:spacing w:line="207" w:lineRule="exact"/>
                      <w:ind w:left="823" w:firstLine="0"/>
                      <w:rPr>
                        <w:rFonts w:ascii="Times New Roman Bold" w:hAnsi="Times New Roman Bold" w:cs="Times New Roman Bold"/>
                        <w:color w:val="262626" w:themeColor="text1" w:themeTint="D9"/>
                        <w:spacing w:val="-2"/>
                        <w:sz w:val="18"/>
                        <w:szCs w:val="18"/>
                      </w:rPr>
                    </w:pPr>
                  </w:p>
                </w:txbxContent>
              </v:textbox>
              <w10:wrap type="square"/>
            </v:shape>
          </w:pict>
        </w:r>
      </w:ins>
      <w:r w:rsidR="00F93FC5" w:rsidRPr="00517D78">
        <w:rPr>
          <w:rFonts w:ascii="Times New Roman" w:hAnsi="Times New Roman"/>
          <w:color w:val="262626" w:themeColor="text1" w:themeTint="D9"/>
          <w:spacing w:val="-4"/>
          <w:sz w:val="18"/>
          <w:szCs w:val="18"/>
        </w:rPr>
        <w:t xml:space="preserve">124 Semester Hours </w:t>
      </w:r>
    </w:p>
    <w:p w:rsidR="00F93FC5" w:rsidRDefault="00AA18D2"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AA18D2">
        <w:rPr>
          <w:noProof/>
        </w:rPr>
        <w:pict>
          <v:shape id="_x0000_s1036" type="#_x0000_t202" style="position:absolute;left:0;text-align:left;margin-left:15.45pt;margin-top:99.9pt;width:240pt;height:94.65pt;z-index:251671552" stroked="f">
            <v:textbox style="mso-next-textbox:#_x0000_s1036">
              <w:txbxContent>
                <w:p w:rsidR="00F93FC5" w:rsidRPr="00517D78" w:rsidRDefault="00F93FC5" w:rsidP="00F93FC5">
                  <w:pPr>
                    <w:widowControl w:val="0"/>
                    <w:tabs>
                      <w:tab w:val="left" w:pos="720"/>
                      <w:tab w:val="left" w:pos="1170"/>
                    </w:tabs>
                    <w:autoSpaceDE w:val="0"/>
                    <w:autoSpaceDN w:val="0"/>
                    <w:adjustRightInd w:val="0"/>
                    <w:spacing w:before="7" w:after="0" w:line="207" w:lineRule="exact"/>
                    <w:ind w:firstLine="0"/>
                    <w:rPr>
                      <w:rFonts w:ascii="Times New Roman Bold" w:hAnsi="Times New Roman Bold" w:cs="Times New Roman Bold"/>
                      <w:color w:val="262626" w:themeColor="text1" w:themeTint="D9"/>
                      <w:spacing w:val="-2"/>
                      <w:sz w:val="18"/>
                      <w:szCs w:val="18"/>
                    </w:rPr>
                  </w:pPr>
                  <w:r w:rsidRPr="00517D78">
                    <w:rPr>
                      <w:rFonts w:ascii="Times New Roman Bold" w:hAnsi="Times New Roman Bold" w:cs="Times New Roman Bold"/>
                      <w:color w:val="262626" w:themeColor="text1" w:themeTint="D9"/>
                      <w:spacing w:val="-2"/>
                      <w:sz w:val="18"/>
                      <w:szCs w:val="18"/>
                    </w:rPr>
                    <w:t>Sophomore Year (</w:t>
                  </w:r>
                  <w:proofErr w:type="gramStart"/>
                  <w:r w:rsidRPr="00517D78">
                    <w:rPr>
                      <w:rFonts w:ascii="Times New Roman Bold" w:hAnsi="Times New Roman Bold" w:cs="Times New Roman Bold"/>
                      <w:color w:val="262626" w:themeColor="text1" w:themeTint="D9"/>
                      <w:spacing w:val="-2"/>
                      <w:sz w:val="18"/>
                      <w:szCs w:val="18"/>
                    </w:rPr>
                    <w:t>Fall</w:t>
                  </w:r>
                  <w:proofErr w:type="gramEnd"/>
                  <w:r w:rsidRPr="00517D78">
                    <w:rPr>
                      <w:rFonts w:ascii="Times New Roman Bold" w:hAnsi="Times New Roman Bold" w:cs="Times New Roman Bold"/>
                      <w:color w:val="262626" w:themeColor="text1" w:themeTint="D9"/>
                      <w:spacing w:val="-2"/>
                      <w:sz w:val="18"/>
                      <w:szCs w:val="18"/>
                    </w:rPr>
                    <w:t>)</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7"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Above Core Option </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216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 xml:space="preserve">Area C </w:t>
                  </w:r>
                  <w:r w:rsidRPr="00517D78">
                    <w:rPr>
                      <w:rFonts w:ascii="Times New Roman" w:hAnsi="Times New Roman"/>
                      <w:color w:val="262626" w:themeColor="text1" w:themeTint="D9"/>
                      <w:spacing w:val="-2"/>
                      <w:sz w:val="18"/>
                      <w:szCs w:val="18"/>
                    </w:rPr>
                    <w:tab/>
                    <w:t xml:space="preserve"> </w:t>
                  </w:r>
                  <w:r w:rsidRPr="00517D78">
                    <w:rPr>
                      <w:rFonts w:ascii="Times New Roman" w:hAnsi="Times New Roman"/>
                      <w:color w:val="262626" w:themeColor="text1" w:themeTint="D9"/>
                      <w:spacing w:val="-2"/>
                      <w:sz w:val="18"/>
                      <w:szCs w:val="18"/>
                    </w:rPr>
                    <w:tab/>
                    <w:t>Humanities/Fine Arts - Select One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2160"/>
                      <w:tab w:val="left" w:pos="4230"/>
                      <w:tab w:val="left" w:pos="6660"/>
                      <w:tab w:val="left" w:pos="929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       Social Science</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r w:rsidRPr="00517D78">
                    <w:rPr>
                      <w:rFonts w:ascii="Times New Roman" w:hAnsi="Times New Roman"/>
                      <w:color w:val="262626" w:themeColor="text1" w:themeTint="D9"/>
                      <w:spacing w:val="-2"/>
                      <w:sz w:val="18"/>
                      <w:szCs w:val="18"/>
                    </w:rPr>
                    <w:tab/>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2101</w:t>
                  </w:r>
                  <w:r w:rsidRPr="00517D78">
                    <w:rPr>
                      <w:rFonts w:ascii="Times New Roman" w:hAnsi="Times New Roman"/>
                      <w:color w:val="262626" w:themeColor="text1" w:themeTint="D9"/>
                      <w:spacing w:val="-2"/>
                      <w:sz w:val="18"/>
                      <w:szCs w:val="18"/>
                    </w:rPr>
                    <w:tab/>
                    <w:t xml:space="preserve"> Principles of Accounting I</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94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COMM</w:t>
                  </w:r>
                  <w:r w:rsidRPr="00517D78">
                    <w:rPr>
                      <w:rFonts w:ascii="Times New Roman" w:hAnsi="Times New Roman"/>
                      <w:color w:val="262626" w:themeColor="text1" w:themeTint="D9"/>
                      <w:spacing w:val="-2"/>
                      <w:sz w:val="18"/>
                      <w:szCs w:val="18"/>
                    </w:rPr>
                    <w:tab/>
                    <w:t>2040</w:t>
                  </w:r>
                  <w:r w:rsidRPr="00517D78">
                    <w:rPr>
                      <w:rFonts w:ascii="Times New Roman" w:hAnsi="Times New Roman"/>
                      <w:color w:val="262626" w:themeColor="text1" w:themeTint="D9"/>
                      <w:spacing w:val="-2"/>
                      <w:sz w:val="18"/>
                      <w:szCs w:val="18"/>
                    </w:rPr>
                    <w:tab/>
                    <w:t>Communication for Management</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2106</w:t>
                  </w:r>
                  <w:r w:rsidRPr="00517D78">
                    <w:rPr>
                      <w:rFonts w:ascii="Times New Roman" w:hAnsi="Times New Roman"/>
                      <w:color w:val="262626" w:themeColor="text1" w:themeTint="D9"/>
                      <w:spacing w:val="-2"/>
                      <w:sz w:val="18"/>
                      <w:szCs w:val="18"/>
                    </w:rPr>
                    <w:tab/>
                    <w:t xml:space="preserve"> Principles of Microeconomics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720"/>
                      <w:tab w:val="left" w:pos="1170"/>
                      <w:tab w:val="left" w:pos="1620"/>
                      <w:tab w:val="left" w:pos="1881"/>
                      <w:tab w:val="left" w:pos="2160"/>
                      <w:tab w:val="left" w:pos="2880"/>
                      <w:tab w:val="left" w:pos="4230"/>
                      <w:tab w:val="lef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r w:rsidRPr="00AA18D2">
        <w:rPr>
          <w:noProof/>
        </w:rPr>
        <w:pict>
          <v:shape id="_x0000_s1037" type="#_x0000_t202" style="position:absolute;left:0;text-align:left;margin-left:288.2pt;margin-top:99.9pt;width:246pt;height:102pt;z-index:251672576" stroked="f">
            <v:textbox style="mso-next-textbox:#_x0000_s1037">
              <w:txbxContent>
                <w:p w:rsidR="00F93FC5" w:rsidRPr="00517D78" w:rsidRDefault="00F93FC5" w:rsidP="00F93FC5">
                  <w:pPr>
                    <w:widowControl w:val="0"/>
                    <w:tabs>
                      <w:tab w:val="left" w:pos="990"/>
                      <w:tab w:val="left" w:pos="1530"/>
                      <w:tab w:val="left" w:pos="4230"/>
                      <w:tab w:val="left" w:pos="6660"/>
                    </w:tabs>
                    <w:autoSpaceDE w:val="0"/>
                    <w:autoSpaceDN w:val="0"/>
                    <w:adjustRightInd w:val="0"/>
                    <w:spacing w:before="5" w:after="0" w:line="207" w:lineRule="exact"/>
                    <w:ind w:firstLine="0"/>
                    <w:rPr>
                      <w:rFonts w:ascii="Times New Roman" w:hAnsi="Times New Roman"/>
                      <w:b/>
                      <w:color w:val="262626" w:themeColor="text1" w:themeTint="D9"/>
                      <w:spacing w:val="-2"/>
                      <w:sz w:val="18"/>
                      <w:szCs w:val="18"/>
                    </w:rPr>
                  </w:pPr>
                  <w:r w:rsidRPr="00517D78">
                    <w:rPr>
                      <w:rFonts w:ascii="Times New Roman" w:hAnsi="Times New Roman"/>
                      <w:b/>
                      <w:color w:val="262626" w:themeColor="text1" w:themeTint="D9"/>
                      <w:spacing w:val="-2"/>
                      <w:sz w:val="18"/>
                      <w:szCs w:val="18"/>
                    </w:rPr>
                    <w:t>Sophomore Year (</w:t>
                  </w:r>
                  <w:proofErr w:type="gramStart"/>
                  <w:r w:rsidRPr="00517D78">
                    <w:rPr>
                      <w:rFonts w:ascii="Times New Roman" w:hAnsi="Times New Roman"/>
                      <w:b/>
                      <w:color w:val="262626" w:themeColor="text1" w:themeTint="D9"/>
                      <w:spacing w:val="-2"/>
                      <w:sz w:val="18"/>
                      <w:szCs w:val="18"/>
                    </w:rPr>
                    <w:t>Spring</w:t>
                  </w:r>
                  <w:proofErr w:type="gramEnd"/>
                  <w:r w:rsidRPr="00517D78">
                    <w:rPr>
                      <w:rFonts w:ascii="Times New Roman" w:hAnsi="Times New Roman"/>
                      <w:b/>
                      <w:color w:val="262626" w:themeColor="text1" w:themeTint="D9"/>
                      <w:spacing w:val="-2"/>
                      <w:sz w:val="18"/>
                      <w:szCs w:val="18"/>
                    </w:rPr>
                    <w:t>)</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Above Core Option</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1</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POLS</w:t>
                  </w:r>
                  <w:r w:rsidRPr="00517D78">
                    <w:rPr>
                      <w:rFonts w:ascii="Times New Roman" w:hAnsi="Times New Roman"/>
                      <w:color w:val="262626" w:themeColor="text1" w:themeTint="D9"/>
                      <w:spacing w:val="-2"/>
                      <w:sz w:val="18"/>
                      <w:szCs w:val="18"/>
                    </w:rPr>
                    <w:tab/>
                    <w:t>1101</w:t>
                  </w:r>
                  <w:r w:rsidRPr="00517D78">
                    <w:rPr>
                      <w:rFonts w:ascii="Times New Roman" w:hAnsi="Times New Roman"/>
                      <w:color w:val="262626" w:themeColor="text1" w:themeTint="D9"/>
                      <w:spacing w:val="-2"/>
                      <w:sz w:val="18"/>
                      <w:szCs w:val="18"/>
                    </w:rPr>
                    <w:tab/>
                    <w:t>U.S. &amp; Georgia Government or</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HONR</w:t>
                  </w:r>
                  <w:r w:rsidRPr="00517D78">
                    <w:rPr>
                      <w:rFonts w:ascii="Times New Roman" w:hAnsi="Times New Roman"/>
                      <w:color w:val="262626" w:themeColor="text1" w:themeTint="D9"/>
                      <w:spacing w:val="-2"/>
                      <w:sz w:val="18"/>
                      <w:szCs w:val="18"/>
                    </w:rPr>
                    <w:tab/>
                    <w:t>1161</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Area E Option</w:t>
                  </w:r>
                  <w:r w:rsidRPr="00517D78">
                    <w:rPr>
                      <w:rFonts w:ascii="Times New Roman" w:hAnsi="Times New Roman"/>
                      <w:color w:val="262626" w:themeColor="text1" w:themeTint="D9"/>
                      <w:spacing w:val="-2"/>
                      <w:sz w:val="18"/>
                      <w:szCs w:val="18"/>
                    </w:rPr>
                    <w:tab/>
                    <w:t>Social Science</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ACCT</w:t>
                  </w:r>
                  <w:r w:rsidRPr="00517D78">
                    <w:rPr>
                      <w:rFonts w:ascii="Times New Roman" w:hAnsi="Times New Roman"/>
                      <w:color w:val="262626" w:themeColor="text1" w:themeTint="D9"/>
                      <w:spacing w:val="-2"/>
                      <w:sz w:val="18"/>
                      <w:szCs w:val="18"/>
                    </w:rPr>
                    <w:tab/>
                    <w:t>2102</w:t>
                  </w:r>
                  <w:r w:rsidRPr="00517D78">
                    <w:rPr>
                      <w:rFonts w:ascii="Times New Roman" w:hAnsi="Times New Roman"/>
                      <w:color w:val="262626" w:themeColor="text1" w:themeTint="D9"/>
                      <w:spacing w:val="-2"/>
                      <w:sz w:val="18"/>
                      <w:szCs w:val="18"/>
                    </w:rPr>
                    <w:tab/>
                    <w:t>Principles of Accounting II</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rPr>
                  </w:pPr>
                  <w:r w:rsidRPr="00517D78">
                    <w:rPr>
                      <w:rFonts w:ascii="Times New Roman" w:hAnsi="Times New Roman"/>
                      <w:color w:val="262626" w:themeColor="text1" w:themeTint="D9"/>
                      <w:spacing w:val="-2"/>
                      <w:sz w:val="18"/>
                      <w:szCs w:val="18"/>
                    </w:rPr>
                    <w:t>ECON</w:t>
                  </w:r>
                  <w:r w:rsidRPr="00517D78">
                    <w:rPr>
                      <w:rFonts w:ascii="Times New Roman" w:hAnsi="Times New Roman"/>
                      <w:color w:val="262626" w:themeColor="text1" w:themeTint="D9"/>
                      <w:spacing w:val="-2"/>
                      <w:sz w:val="18"/>
                      <w:szCs w:val="18"/>
                    </w:rPr>
                    <w:tab/>
                    <w:t>2105</w:t>
                  </w:r>
                  <w:r w:rsidRPr="00517D78">
                    <w:rPr>
                      <w:rFonts w:ascii="Times New Roman" w:hAnsi="Times New Roman"/>
                      <w:color w:val="262626" w:themeColor="text1" w:themeTint="D9"/>
                      <w:spacing w:val="-2"/>
                      <w:sz w:val="18"/>
                      <w:szCs w:val="18"/>
                    </w:rPr>
                    <w:tab/>
                    <w:t>Principles of Macroeconomics</w:t>
                  </w:r>
                  <w:r w:rsidRPr="00517D78">
                    <w:rPr>
                      <w:rFonts w:ascii="Times New Roman" w:hAnsi="Times New Roman"/>
                      <w:color w:val="262626" w:themeColor="text1" w:themeTint="D9"/>
                      <w:spacing w:val="-2"/>
                      <w:sz w:val="18"/>
                      <w:szCs w:val="18"/>
                    </w:rPr>
                    <w:tab/>
                    <w:t>3</w:t>
                  </w:r>
                </w:p>
                <w:p w:rsidR="00F93FC5" w:rsidRPr="00517D78" w:rsidRDefault="00F93FC5" w:rsidP="00F93FC5">
                  <w:pPr>
                    <w:widowControl w:val="0"/>
                    <w:tabs>
                      <w:tab w:val="right" w:pos="990"/>
                      <w:tab w:val="left" w:pos="1530"/>
                      <w:tab w:val="left" w:pos="4230"/>
                      <w:tab w:val="right" w:pos="6660"/>
                    </w:tabs>
                    <w:autoSpaceDE w:val="0"/>
                    <w:autoSpaceDN w:val="0"/>
                    <w:adjustRightInd w:val="0"/>
                    <w:spacing w:before="5" w:after="0" w:line="207" w:lineRule="exact"/>
                    <w:ind w:firstLine="0"/>
                    <w:rPr>
                      <w:rFonts w:ascii="Times New Roman" w:hAnsi="Times New Roman"/>
                      <w:color w:val="262626" w:themeColor="text1" w:themeTint="D9"/>
                      <w:spacing w:val="-2"/>
                      <w:sz w:val="18"/>
                      <w:szCs w:val="18"/>
                      <w:u w:val="single"/>
                    </w:rPr>
                  </w:pPr>
                  <w:r w:rsidRPr="00517D78">
                    <w:rPr>
                      <w:rFonts w:ascii="Times New Roman" w:hAnsi="Times New Roman"/>
                      <w:color w:val="262626" w:themeColor="text1" w:themeTint="D9"/>
                      <w:spacing w:val="-2"/>
                      <w:sz w:val="18"/>
                      <w:szCs w:val="18"/>
                    </w:rPr>
                    <w:t>BISE</w:t>
                  </w:r>
                  <w:r w:rsidRPr="00517D78">
                    <w:rPr>
                      <w:rFonts w:ascii="Times New Roman" w:hAnsi="Times New Roman"/>
                      <w:color w:val="262626" w:themeColor="text1" w:themeTint="D9"/>
                      <w:spacing w:val="-2"/>
                      <w:sz w:val="18"/>
                      <w:szCs w:val="18"/>
                    </w:rPr>
                    <w:tab/>
                    <w:t>2010</w:t>
                  </w:r>
                  <w:r w:rsidRPr="00517D78">
                    <w:rPr>
                      <w:rFonts w:ascii="Times New Roman" w:hAnsi="Times New Roman"/>
                      <w:color w:val="262626" w:themeColor="text1" w:themeTint="D9"/>
                      <w:spacing w:val="-2"/>
                      <w:sz w:val="18"/>
                      <w:szCs w:val="18"/>
                    </w:rPr>
                    <w:tab/>
                    <w:t>Fundamentals of Computer Applications</w:t>
                  </w:r>
                  <w:r w:rsidRPr="00517D78">
                    <w:rPr>
                      <w:rFonts w:ascii="Times New Roman" w:hAnsi="Times New Roman"/>
                      <w:color w:val="262626" w:themeColor="text1" w:themeTint="D9"/>
                      <w:spacing w:val="-2"/>
                      <w:sz w:val="18"/>
                      <w:szCs w:val="18"/>
                    </w:rPr>
                    <w:tab/>
                  </w:r>
                  <w:r w:rsidRPr="00517D78">
                    <w:rPr>
                      <w:rFonts w:ascii="Times New Roman" w:hAnsi="Times New Roman"/>
                      <w:color w:val="262626" w:themeColor="text1" w:themeTint="D9"/>
                      <w:spacing w:val="-2"/>
                      <w:sz w:val="18"/>
                      <w:szCs w:val="18"/>
                      <w:u w:val="single"/>
                    </w:rPr>
                    <w:t>3</w:t>
                  </w:r>
                </w:p>
                <w:p w:rsidR="00F93FC5" w:rsidRPr="00517D78" w:rsidRDefault="00F93FC5" w:rsidP="00F93FC5">
                  <w:pPr>
                    <w:widowControl w:val="0"/>
                    <w:tabs>
                      <w:tab w:val="left" w:pos="990"/>
                      <w:tab w:val="left" w:pos="1530"/>
                      <w:tab w:val="left" w:pos="4230"/>
                      <w:tab w:val="right" w:pos="6660"/>
                    </w:tabs>
                    <w:autoSpaceDE w:val="0"/>
                    <w:autoSpaceDN w:val="0"/>
                    <w:adjustRightInd w:val="0"/>
                    <w:spacing w:before="5" w:line="207" w:lineRule="exact"/>
                    <w:ind w:firstLine="0"/>
                    <w:rPr>
                      <w:b/>
                      <w:color w:val="262626" w:themeColor="text1" w:themeTint="D9"/>
                      <w:spacing w:val="-2"/>
                      <w:sz w:val="18"/>
                      <w:szCs w:val="18"/>
                    </w:rPr>
                  </w:pPr>
                  <w:r w:rsidRPr="00517D78">
                    <w:rPr>
                      <w:rFonts w:ascii="Times New Roman" w:hAnsi="Times New Roman"/>
                      <w:b/>
                      <w:color w:val="262626" w:themeColor="text1" w:themeTint="D9"/>
                      <w:spacing w:val="-2"/>
                      <w:sz w:val="18"/>
                      <w:szCs w:val="18"/>
                    </w:rPr>
                    <w:t>Subtotal</w:t>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r>
                  <w:r w:rsidRPr="00517D78">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after="0" w:line="402" w:lineRule="exact"/>
        <w:ind w:left="450" w:hanging="13"/>
        <w:rPr>
          <w:rFonts w:ascii="Times New Roman Bold" w:hAnsi="Times New Roman Bold" w:cs="Times New Roman Bold"/>
          <w:color w:val="191919"/>
          <w:spacing w:val="-3"/>
          <w:sz w:val="24"/>
          <w:szCs w:val="24"/>
        </w:rPr>
      </w:pPr>
      <w:del w:id="75" w:author="eslove" w:date="2010-11-01T16:58:00Z">
        <w:r w:rsidDel="00401462">
          <w:rPr>
            <w:rFonts w:ascii="Times New Roman" w:hAnsi="Times New Roman"/>
            <w:color w:val="191919"/>
            <w:spacing w:val="-3"/>
            <w:position w:val="-5"/>
            <w:sz w:val="20"/>
            <w:szCs w:val="20"/>
          </w:rPr>
          <w:tab/>
        </w:r>
      </w:del>
      <w:bookmarkStart w:id="76" w:name="Pg7"/>
      <w:bookmarkStart w:id="77" w:name="Pg8"/>
      <w:bookmarkEnd w:id="76"/>
      <w:bookmarkEnd w:id="77"/>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Pr="00517D78" w:rsidRDefault="00F93FC5" w:rsidP="00F93FC5">
      <w:pPr>
        <w:widowControl w:val="0"/>
        <w:autoSpaceDE w:val="0"/>
        <w:autoSpaceDN w:val="0"/>
        <w:adjustRightInd w:val="0"/>
        <w:spacing w:before="13" w:after="0" w:line="220"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1. The student must earn an Associate of Applied Science (AAS degree in Technology or Associate of Applied Technology (AAT) </w:t>
      </w:r>
      <w:r>
        <w:rPr>
          <w:rFonts w:ascii="Times New Roman" w:hAnsi="Times New Roman"/>
          <w:color w:val="191919"/>
          <w:spacing w:val="-3"/>
          <w:sz w:val="18"/>
          <w:szCs w:val="18"/>
        </w:rPr>
        <w:t xml:space="preserve">from a SACS accredited institution. </w:t>
      </w:r>
    </w:p>
    <w:p w:rsidR="00F93FC5" w:rsidRPr="00517D78" w:rsidRDefault="00F93FC5" w:rsidP="00F93FC5">
      <w:pPr>
        <w:widowControl w:val="0"/>
        <w:autoSpaceDE w:val="0"/>
        <w:autoSpaceDN w:val="0"/>
        <w:adjustRightInd w:val="0"/>
        <w:spacing w:before="4" w:after="0" w:line="207" w:lineRule="exact"/>
        <w:ind w:left="990" w:right="270" w:hanging="189"/>
        <w:jc w:val="both"/>
        <w:rPr>
          <w:rFonts w:ascii="Times New Roman" w:hAnsi="Times New Roman"/>
          <w:color w:val="191919"/>
          <w:spacing w:val="-1"/>
          <w:sz w:val="18"/>
          <w:szCs w:val="18"/>
        </w:rPr>
      </w:pPr>
      <w:r>
        <w:rPr>
          <w:rFonts w:ascii="Times New Roman" w:hAnsi="Times New Roman"/>
          <w:color w:val="191919"/>
          <w:spacing w:val="-1"/>
          <w:sz w:val="18"/>
          <w:szCs w:val="18"/>
        </w:rPr>
        <w:t xml:space="preserve">2. The student must complete 30 semester hours of business majors required courses beyond Area F courses plus additional 36 </w:t>
      </w:r>
      <w:r>
        <w:rPr>
          <w:rFonts w:ascii="Times New Roman" w:hAnsi="Times New Roman"/>
          <w:color w:val="191919"/>
          <w:spacing w:val="-3"/>
          <w:sz w:val="18"/>
          <w:szCs w:val="18"/>
        </w:rPr>
        <w:t xml:space="preserve">semester hours of technology management courses that include up to 27 semester hours of transfer coursework in technology and </w:t>
      </w:r>
      <w:r>
        <w:rPr>
          <w:rFonts w:ascii="Times New Roman" w:hAnsi="Times New Roman"/>
          <w:color w:val="191919"/>
          <w:spacing w:val="-4"/>
          <w:sz w:val="18"/>
          <w:szCs w:val="18"/>
        </w:rPr>
        <w:t xml:space="preserve">a grade of “C” or above in each course in Areas F, G, and H. </w:t>
      </w:r>
    </w:p>
    <w:p w:rsidR="00F93FC5" w:rsidRPr="00517D78" w:rsidRDefault="00F93FC5" w:rsidP="00F93FC5">
      <w:pPr>
        <w:widowControl w:val="0"/>
        <w:autoSpaceDE w:val="0"/>
        <w:autoSpaceDN w:val="0"/>
        <w:adjustRightInd w:val="0"/>
        <w:spacing w:before="41" w:after="0" w:line="200" w:lineRule="exact"/>
        <w:ind w:left="990" w:right="270" w:hanging="189"/>
        <w:jc w:val="both"/>
        <w:rPr>
          <w:rFonts w:ascii="Times New Roman" w:hAnsi="Times New Roman"/>
          <w:color w:val="191919"/>
          <w:spacing w:val="-3"/>
          <w:sz w:val="18"/>
          <w:szCs w:val="18"/>
        </w:rPr>
      </w:pPr>
      <w:r>
        <w:rPr>
          <w:rFonts w:ascii="Times New Roman" w:hAnsi="Times New Roman"/>
          <w:color w:val="191919"/>
          <w:spacing w:val="-3"/>
          <w:sz w:val="18"/>
          <w:szCs w:val="18"/>
        </w:rPr>
        <w:t>3. The student must complete a minimum of 12</w:t>
      </w:r>
      <w:r>
        <w:rPr>
          <w:rFonts w:ascii="Times New Roman" w:hAnsi="Times New Roman"/>
          <w:color w:val="FF0000"/>
          <w:spacing w:val="-3"/>
          <w:sz w:val="18"/>
          <w:szCs w:val="18"/>
        </w:rPr>
        <w:t>3</w:t>
      </w:r>
      <w:r>
        <w:rPr>
          <w:rFonts w:ascii="Times New Roman" w:hAnsi="Times New Roman"/>
          <w:color w:val="191919"/>
          <w:spacing w:val="-3"/>
          <w:sz w:val="18"/>
          <w:szCs w:val="18"/>
        </w:rPr>
        <w:t xml:space="preserve"> semester hours with a minimum cumulative grade point average of 2.25 in </w:t>
      </w:r>
      <w:r>
        <w:rPr>
          <w:rFonts w:ascii="Times New Roman" w:hAnsi="Times New Roman"/>
          <w:color w:val="191919"/>
          <w:spacing w:val="-4"/>
          <w:sz w:val="18"/>
          <w:szCs w:val="18"/>
        </w:rPr>
        <w:t xml:space="preserve">overall program. </w:t>
      </w:r>
    </w:p>
    <w:p w:rsidR="00F93FC5" w:rsidRDefault="00F93FC5" w:rsidP="00F93FC5">
      <w:pPr>
        <w:widowControl w:val="0"/>
        <w:autoSpaceDE w:val="0"/>
        <w:autoSpaceDN w:val="0"/>
        <w:adjustRightInd w:val="0"/>
        <w:spacing w:before="8" w:after="0" w:line="207" w:lineRule="exact"/>
        <w:ind w:left="990" w:right="270" w:hanging="189"/>
        <w:jc w:val="both"/>
        <w:rPr>
          <w:rFonts w:ascii="Times New Roman" w:hAnsi="Times New Roman"/>
          <w:color w:val="191919"/>
          <w:spacing w:val="-2"/>
          <w:sz w:val="18"/>
          <w:szCs w:val="18"/>
        </w:rPr>
      </w:pPr>
      <w:r>
        <w:rPr>
          <w:rFonts w:ascii="Times New Roman" w:hAnsi="Times New Roman"/>
          <w:color w:val="191919"/>
          <w:spacing w:val="-2"/>
          <w:sz w:val="18"/>
          <w:szCs w:val="18"/>
        </w:rPr>
        <w:t xml:space="preserve">4. The student must complete the Major Field Achievement Test (MFAT) as a part of course requirements of MGMT 4199. </w:t>
      </w:r>
    </w:p>
    <w:p w:rsidR="00F93FC5" w:rsidRDefault="00F93FC5" w:rsidP="00867716">
      <w:pPr>
        <w:pStyle w:val="Heading2"/>
        <w:ind w:left="450" w:firstLine="0"/>
        <w:rPr>
          <w:rFonts w:ascii="Times New Roman Bold" w:hAnsi="Times New Roman Bold" w:cs="Times New Roman Bold"/>
          <w:color w:val="191919"/>
          <w:spacing w:val="-3"/>
          <w:sz w:val="24"/>
          <w:szCs w:val="24"/>
        </w:rPr>
      </w:pPr>
      <w:bookmarkStart w:id="78" w:name="_Toc295328926"/>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ANAGEMENT</w:t>
      </w:r>
      <w:bookmarkEnd w:id="78"/>
      <w:r>
        <w:rPr>
          <w:rFonts w:ascii="Times New Roman Bold" w:hAnsi="Times New Roman Bold" w:cs="Times New Roman Bold"/>
          <w:color w:val="191919"/>
          <w:spacing w:val="-3"/>
          <w:sz w:val="24"/>
          <w:szCs w:val="24"/>
        </w:rPr>
        <w:t xml:space="preserve"> </w:t>
      </w:r>
    </w:p>
    <w:p w:rsidR="00F93FC5" w:rsidRPr="00517D78" w:rsidRDefault="00F93FC5" w:rsidP="00F93FC5">
      <w:pPr>
        <w:widowControl w:val="0"/>
        <w:tabs>
          <w:tab w:val="left" w:pos="6467"/>
          <w:tab w:val="left" w:pos="8820"/>
        </w:tabs>
        <w:autoSpaceDE w:val="0"/>
        <w:autoSpaceDN w:val="0"/>
        <w:adjustRightInd w:val="0"/>
        <w:spacing w:before="70" w:after="0" w:line="207" w:lineRule="exact"/>
        <w:ind w:left="450" w:firstLine="0"/>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Courses</w:t>
      </w:r>
      <w:r w:rsidRPr="00517D78">
        <w:rPr>
          <w:rFonts w:ascii="Times New Roman Bold" w:hAnsi="Times New Roman Bold" w:cs="Times New Roman Bold"/>
          <w:color w:val="262626" w:themeColor="text1" w:themeTint="D9"/>
          <w:spacing w:val="-3"/>
          <w:sz w:val="18"/>
          <w:szCs w:val="18"/>
        </w:rPr>
        <w:tab/>
        <w:t>Prerequisites</w:t>
      </w:r>
      <w:r w:rsidRPr="00517D78">
        <w:rPr>
          <w:rFonts w:ascii="Times New Roman Bold" w:hAnsi="Times New Roman Bold" w:cs="Times New Roman Bold"/>
          <w:color w:val="262626" w:themeColor="text1" w:themeTint="D9"/>
          <w:spacing w:val="-3"/>
          <w:sz w:val="18"/>
          <w:szCs w:val="18"/>
        </w:rPr>
        <w:tab/>
        <w:t>Credit Hrs.</w:t>
      </w:r>
    </w:p>
    <w:p w:rsidR="00F93FC5" w:rsidRPr="00517D78" w:rsidRDefault="00F93FC5" w:rsidP="00F93FC5">
      <w:pPr>
        <w:widowControl w:val="0"/>
        <w:autoSpaceDE w:val="0"/>
        <w:autoSpaceDN w:val="0"/>
        <w:adjustRightInd w:val="0"/>
        <w:spacing w:before="5"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F:   Program of Study Related Courses (Bridge Courses*)</w:t>
      </w:r>
    </w:p>
    <w:p w:rsidR="00F93FC5" w:rsidRPr="00517D78" w:rsidRDefault="00F93FC5" w:rsidP="00F93FC5">
      <w:pPr>
        <w:widowControl w:val="0"/>
        <w:tabs>
          <w:tab w:val="left" w:pos="1881"/>
          <w:tab w:val="left" w:pos="2940"/>
          <w:tab w:val="left" w:pos="6468"/>
          <w:tab w:val="left" w:pos="9540"/>
        </w:tabs>
        <w:autoSpaceDE w:val="0"/>
        <w:autoSpaceDN w:val="0"/>
        <w:adjustRightInd w:val="0"/>
        <w:spacing w:before="8"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ACCT</w:t>
      </w:r>
      <w:r w:rsidRPr="00517D78">
        <w:rPr>
          <w:rFonts w:ascii="Times New Roman" w:hAnsi="Times New Roman"/>
          <w:color w:val="262626" w:themeColor="text1" w:themeTint="D9"/>
          <w:spacing w:val="-3"/>
          <w:sz w:val="18"/>
          <w:szCs w:val="18"/>
        </w:rPr>
        <w:tab/>
        <w:t>2100</w:t>
      </w:r>
      <w:r w:rsidRPr="00517D78">
        <w:rPr>
          <w:rFonts w:ascii="Times New Roman" w:hAnsi="Times New Roman"/>
          <w:color w:val="262626" w:themeColor="text1" w:themeTint="D9"/>
          <w:spacing w:val="-3"/>
          <w:sz w:val="18"/>
          <w:szCs w:val="18"/>
        </w:rPr>
        <w:tab/>
        <w:t>Survey of Accounting</w:t>
      </w:r>
      <w:r w:rsidRPr="00517D78">
        <w:rPr>
          <w:rFonts w:ascii="Times New Roman" w:hAnsi="Times New Roman"/>
          <w:color w:val="262626" w:themeColor="text1" w:themeTint="D9"/>
          <w:spacing w:val="-3"/>
          <w:sz w:val="18"/>
          <w:szCs w:val="18"/>
        </w:rPr>
        <w:tab/>
        <w:t>Math 1111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4"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2010</w:t>
      </w:r>
      <w:r w:rsidRPr="00517D78">
        <w:rPr>
          <w:rFonts w:ascii="Times New Roman" w:hAnsi="Times New Roman"/>
          <w:color w:val="262626" w:themeColor="text1" w:themeTint="D9"/>
          <w:spacing w:val="-3"/>
          <w:sz w:val="18"/>
          <w:szCs w:val="18"/>
        </w:rPr>
        <w:tab/>
        <w:t>Fundamental of Computer Applications</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40"/>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BISE</w:t>
      </w:r>
      <w:r w:rsidRPr="00517D78">
        <w:rPr>
          <w:rFonts w:ascii="Times New Roman" w:hAnsi="Times New Roman"/>
          <w:color w:val="262626" w:themeColor="text1" w:themeTint="D9"/>
          <w:spacing w:val="-3"/>
          <w:sz w:val="18"/>
          <w:szCs w:val="18"/>
        </w:rPr>
        <w:tab/>
        <w:t>2040</w:t>
      </w:r>
      <w:r w:rsidRPr="00517D78">
        <w:rPr>
          <w:rFonts w:ascii="Times New Roman" w:hAnsi="Times New Roman"/>
          <w:color w:val="262626" w:themeColor="text1" w:themeTint="D9"/>
          <w:spacing w:val="-3"/>
          <w:sz w:val="18"/>
          <w:szCs w:val="18"/>
        </w:rPr>
        <w:tab/>
        <w:t>Communication of Management                              ENGL 1102</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right="270" w:hanging="13"/>
        <w:rPr>
          <w:rFonts w:ascii="Times New Roman" w:hAnsi="Times New Roman"/>
          <w:color w:val="262626" w:themeColor="text1" w:themeTint="D9"/>
          <w:spacing w:val="-3"/>
          <w:sz w:val="18"/>
          <w:szCs w:val="18"/>
          <w:u w:val="single"/>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2201</w:t>
      </w:r>
      <w:r w:rsidRPr="00517D78">
        <w:rPr>
          <w:rFonts w:ascii="Times New Roman" w:hAnsi="Times New Roman"/>
          <w:color w:val="262626" w:themeColor="text1" w:themeTint="D9"/>
          <w:spacing w:val="-3"/>
          <w:sz w:val="18"/>
          <w:szCs w:val="18"/>
        </w:rPr>
        <w:tab/>
        <w:t>Survey of Economics</w:t>
      </w:r>
      <w:r w:rsidRPr="00517D78">
        <w:rPr>
          <w:rFonts w:ascii="Times New Roman" w:hAnsi="Times New Roman"/>
          <w:color w:val="262626" w:themeColor="text1" w:themeTint="D9"/>
          <w:spacing w:val="-3"/>
          <w:sz w:val="18"/>
          <w:szCs w:val="18"/>
        </w:rPr>
        <w:tab/>
      </w:r>
      <w:r w:rsidRPr="00517D78">
        <w:rPr>
          <w:rFonts w:ascii="Times New Roman" w:hAnsi="Times New Roman"/>
          <w:color w:val="262626" w:themeColor="text1" w:themeTint="D9"/>
          <w:spacing w:val="-3"/>
          <w:sz w:val="18"/>
          <w:szCs w:val="18"/>
          <w:u w:val="single"/>
        </w:rPr>
        <w:t>3</w:t>
      </w:r>
    </w:p>
    <w:p w:rsidR="00F93FC5" w:rsidRPr="00517D78" w:rsidRDefault="00F93FC5" w:rsidP="00F93FC5">
      <w:pPr>
        <w:widowControl w:val="0"/>
        <w:tabs>
          <w:tab w:val="left" w:pos="9540"/>
          <w:tab w:val="left" w:pos="10172"/>
        </w:tabs>
        <w:autoSpaceDE w:val="0"/>
        <w:autoSpaceDN w:val="0"/>
        <w:adjustRightInd w:val="0"/>
        <w:spacing w:before="1" w:after="0" w:line="207" w:lineRule="exact"/>
        <w:ind w:left="450" w:right="27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Subtotal</w:t>
      </w:r>
      <w:r w:rsidRPr="00517D78">
        <w:rPr>
          <w:rFonts w:ascii="Times New Roman Bold" w:hAnsi="Times New Roman Bold" w:cs="Times New Roman Bold"/>
          <w:color w:val="262626" w:themeColor="text1" w:themeTint="D9"/>
          <w:spacing w:val="-3"/>
          <w:sz w:val="18"/>
          <w:szCs w:val="18"/>
        </w:rPr>
        <w:tab/>
        <w:t>12</w:t>
      </w:r>
    </w:p>
    <w:p w:rsidR="00F93FC5" w:rsidRPr="00517D78" w:rsidRDefault="00F93FC5" w:rsidP="00F93FC5">
      <w:pPr>
        <w:widowControl w:val="0"/>
        <w:tabs>
          <w:tab w:val="left" w:pos="9540"/>
        </w:tabs>
        <w:autoSpaceDE w:val="0"/>
        <w:autoSpaceDN w:val="0"/>
        <w:adjustRightInd w:val="0"/>
        <w:spacing w:after="0" w:line="207" w:lineRule="exact"/>
        <w:ind w:left="450" w:right="270" w:hanging="13"/>
        <w:rPr>
          <w:rFonts w:ascii="Times New Roman Bold" w:hAnsi="Times New Roman Bold" w:cs="Times New Roman Bold"/>
          <w:color w:val="262626" w:themeColor="text1" w:themeTint="D9"/>
          <w:spacing w:val="-3"/>
          <w:sz w:val="18"/>
          <w:szCs w:val="18"/>
        </w:rPr>
      </w:pPr>
    </w:p>
    <w:p w:rsidR="00F93FC5" w:rsidRPr="00517D78" w:rsidRDefault="00F93FC5" w:rsidP="00F93FC5">
      <w:pPr>
        <w:widowControl w:val="0"/>
        <w:autoSpaceDE w:val="0"/>
        <w:autoSpaceDN w:val="0"/>
        <w:adjustRightInd w:val="0"/>
        <w:spacing w:before="10" w:after="0" w:line="207" w:lineRule="exact"/>
        <w:ind w:left="450" w:hanging="13"/>
        <w:rPr>
          <w:rFonts w:ascii="Times New Roman Bold" w:hAnsi="Times New Roman Bold" w:cs="Times New Roman Bold"/>
          <w:color w:val="262626" w:themeColor="text1" w:themeTint="D9"/>
          <w:spacing w:val="-3"/>
          <w:sz w:val="18"/>
          <w:szCs w:val="18"/>
        </w:rPr>
      </w:pPr>
      <w:r w:rsidRPr="00517D78">
        <w:rPr>
          <w:rFonts w:ascii="Times New Roman Bold" w:hAnsi="Times New Roman Bold" w:cs="Times New Roman Bold"/>
          <w:color w:val="262626" w:themeColor="text1" w:themeTint="D9"/>
          <w:spacing w:val="-3"/>
          <w:sz w:val="18"/>
          <w:szCs w:val="18"/>
        </w:rPr>
        <w:t>Area G:   Business Majors Required Courses</w:t>
      </w:r>
    </w:p>
    <w:p w:rsidR="00F93FC5" w:rsidRPr="00517D78" w:rsidRDefault="00F93FC5" w:rsidP="00F93FC5">
      <w:pPr>
        <w:widowControl w:val="0"/>
        <w:tabs>
          <w:tab w:val="left" w:pos="1881"/>
          <w:tab w:val="left" w:pos="2939"/>
          <w:tab w:val="left" w:pos="9540"/>
        </w:tabs>
        <w:autoSpaceDE w:val="0"/>
        <w:autoSpaceDN w:val="0"/>
        <w:adjustRightInd w:val="0"/>
        <w:spacing w:before="7"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BUSA</w:t>
      </w:r>
      <w:r w:rsidRPr="00517D78">
        <w:rPr>
          <w:rFonts w:ascii="Times New Roman" w:hAnsi="Times New Roman"/>
          <w:color w:val="262626" w:themeColor="text1" w:themeTint="D9"/>
          <w:spacing w:val="-3"/>
          <w:sz w:val="18"/>
          <w:szCs w:val="18"/>
        </w:rPr>
        <w:tab/>
        <w:t>4105</w:t>
      </w:r>
      <w:r w:rsidRPr="00517D78">
        <w:rPr>
          <w:rFonts w:ascii="Times New Roman" w:hAnsi="Times New Roman"/>
          <w:color w:val="262626" w:themeColor="text1" w:themeTint="D9"/>
          <w:spacing w:val="-3"/>
          <w:sz w:val="18"/>
          <w:szCs w:val="18"/>
        </w:rPr>
        <w:tab/>
        <w:t>International Business                                               ECON 2105/ECON 2106, MGMT 3105</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6468"/>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ECON</w:t>
      </w:r>
      <w:r w:rsidRPr="00517D78">
        <w:rPr>
          <w:rFonts w:ascii="Times New Roman" w:hAnsi="Times New Roman"/>
          <w:color w:val="262626" w:themeColor="text1" w:themeTint="D9"/>
          <w:spacing w:val="-3"/>
          <w:sz w:val="18"/>
          <w:szCs w:val="18"/>
        </w:rPr>
        <w:tab/>
        <w:t>3205</w:t>
      </w:r>
      <w:r w:rsidRPr="00517D78">
        <w:rPr>
          <w:rFonts w:ascii="Times New Roman" w:hAnsi="Times New Roman"/>
          <w:color w:val="262626" w:themeColor="text1" w:themeTint="D9"/>
          <w:spacing w:val="-3"/>
          <w:sz w:val="18"/>
          <w:szCs w:val="18"/>
        </w:rPr>
        <w:tab/>
        <w:t>Economics and Business Statistics</w:t>
      </w:r>
      <w:r w:rsidRPr="00517D78">
        <w:rPr>
          <w:rFonts w:ascii="Times New Roman" w:hAnsi="Times New Roman"/>
          <w:color w:val="262626" w:themeColor="text1" w:themeTint="D9"/>
          <w:spacing w:val="-3"/>
          <w:sz w:val="18"/>
          <w:szCs w:val="18"/>
        </w:rPr>
        <w:tab/>
        <w:t>ECON 2105/ ECON 2106</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before="5" w:after="0" w:line="207" w:lineRule="exact"/>
        <w:ind w:left="450"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FINC</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Foundations of Financial Management                    ACCT 2101</w:t>
      </w:r>
      <w:r w:rsidRPr="00517D78">
        <w:rPr>
          <w:rFonts w:ascii="Times New Roman" w:hAnsi="Times New Roman"/>
          <w:color w:val="262626" w:themeColor="text1" w:themeTint="D9"/>
          <w:spacing w:val="-3"/>
          <w:sz w:val="18"/>
          <w:szCs w:val="18"/>
        </w:rPr>
        <w:tab/>
        <w:t>3</w:t>
      </w:r>
    </w:p>
    <w:p w:rsidR="00F93FC5" w:rsidRPr="00517D78" w:rsidRDefault="00F93FC5" w:rsidP="00F93FC5">
      <w:pPr>
        <w:widowControl w:val="0"/>
        <w:tabs>
          <w:tab w:val="left" w:pos="1881"/>
          <w:tab w:val="left" w:pos="2939"/>
          <w:tab w:val="left" w:pos="9540"/>
        </w:tabs>
        <w:autoSpaceDE w:val="0"/>
        <w:autoSpaceDN w:val="0"/>
        <w:adjustRightInd w:val="0"/>
        <w:spacing w:after="0"/>
        <w:ind w:left="446" w:hanging="13"/>
        <w:rPr>
          <w:rFonts w:ascii="Times New Roman" w:hAnsi="Times New Roman"/>
          <w:color w:val="262626" w:themeColor="text1" w:themeTint="D9"/>
          <w:spacing w:val="-3"/>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t>3105</w:t>
      </w:r>
      <w:r w:rsidRPr="00517D78">
        <w:rPr>
          <w:rFonts w:ascii="Times New Roman" w:hAnsi="Times New Roman"/>
          <w:color w:val="262626" w:themeColor="text1" w:themeTint="D9"/>
          <w:spacing w:val="-3"/>
          <w:sz w:val="18"/>
          <w:szCs w:val="18"/>
        </w:rPr>
        <w:tab/>
        <w:t>Legal Environment of Business</w:t>
      </w:r>
      <w:r w:rsidRPr="00517D78">
        <w:rPr>
          <w:rFonts w:ascii="Times New Roman" w:hAnsi="Times New Roman"/>
          <w:color w:val="262626" w:themeColor="text1" w:themeTint="D9"/>
          <w:spacing w:val="-3"/>
          <w:sz w:val="18"/>
          <w:szCs w:val="18"/>
        </w:rPr>
        <w:tab/>
        <w:t>3</w:t>
      </w:r>
    </w:p>
    <w:p w:rsidR="00F93FC5" w:rsidRDefault="00F93FC5" w:rsidP="00F93FC5">
      <w:pPr>
        <w:widowControl w:val="0"/>
        <w:autoSpaceDE w:val="0"/>
        <w:autoSpaceDN w:val="0"/>
        <w:adjustRightInd w:val="0"/>
        <w:spacing w:after="0"/>
        <w:ind w:left="446" w:firstLine="0"/>
        <w:rPr>
          <w:rFonts w:ascii="Times New Roman" w:hAnsi="Times New Roman"/>
          <w:color w:val="262626" w:themeColor="text1" w:themeTint="D9"/>
          <w:spacing w:val="-4"/>
          <w:sz w:val="18"/>
          <w:szCs w:val="18"/>
        </w:rPr>
      </w:pPr>
      <w:r w:rsidRPr="00517D78">
        <w:rPr>
          <w:rFonts w:ascii="Times New Roman" w:hAnsi="Times New Roman"/>
          <w:color w:val="262626" w:themeColor="text1" w:themeTint="D9"/>
          <w:spacing w:val="-3"/>
          <w:sz w:val="18"/>
          <w:szCs w:val="18"/>
        </w:rPr>
        <w:t>MGMT</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3106</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sidRPr="00517D78">
        <w:rPr>
          <w:rFonts w:ascii="Times New Roman" w:hAnsi="Times New Roman"/>
          <w:color w:val="262626" w:themeColor="text1" w:themeTint="D9"/>
          <w:spacing w:val="-3"/>
          <w:sz w:val="18"/>
          <w:szCs w:val="18"/>
        </w:rPr>
        <w:t>Management Science and Operations Mgmt           ECON 3205</w:t>
      </w:r>
      <w:r w:rsidRPr="00517D78">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 xml:space="preserve"> </w:t>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t xml:space="preserve">     </w:t>
      </w:r>
      <w:r w:rsidRPr="00517D78">
        <w:rPr>
          <w:rFonts w:ascii="Times New Roman" w:hAnsi="Times New Roman"/>
          <w:color w:val="262626" w:themeColor="text1" w:themeTint="D9"/>
          <w:spacing w:val="-3"/>
          <w:sz w:val="18"/>
          <w:szCs w:val="18"/>
        </w:rPr>
        <w:t>3</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 xml:space="preserve"> 4110 </w:t>
      </w:r>
      <w:r>
        <w:rPr>
          <w:rFonts w:ascii="Times New Roman" w:hAnsi="Times New Roman"/>
          <w:color w:val="191919"/>
          <w:spacing w:val="-3"/>
          <w:sz w:val="18"/>
          <w:szCs w:val="18"/>
        </w:rPr>
        <w:tab/>
        <w:t>Organizational Behavior</w:t>
      </w:r>
      <w:r>
        <w:rPr>
          <w:rFonts w:ascii="Times New Roman" w:hAnsi="Times New Roman"/>
          <w:color w:val="191919"/>
          <w:spacing w:val="-3"/>
          <w:sz w:val="18"/>
          <w:szCs w:val="18"/>
        </w:rPr>
        <w:tab/>
      </w:r>
      <w:r w:rsidRPr="00E454F7">
        <w:rPr>
          <w:rFonts w:ascii="Times New Roman" w:hAnsi="Times New Roman"/>
          <w:color w:val="262626" w:themeColor="text1" w:themeTint="D9"/>
          <w:spacing w:val="-3"/>
          <w:sz w:val="18"/>
          <w:szCs w:val="18"/>
        </w:rPr>
        <w:t xml:space="preserve"> MGMT 3105</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4205</w:t>
      </w:r>
      <w:r>
        <w:rPr>
          <w:rFonts w:ascii="Times New Roman" w:hAnsi="Times New Roman"/>
          <w:color w:val="191919"/>
          <w:spacing w:val="-3"/>
          <w:sz w:val="18"/>
          <w:szCs w:val="18"/>
        </w:rPr>
        <w:tab/>
        <w:t xml:space="preserve">Management Information Systems </w:t>
      </w:r>
      <w:r>
        <w:rPr>
          <w:rFonts w:ascii="Times New Roman" w:hAnsi="Times New Roman"/>
          <w:color w:val="191919"/>
          <w:spacing w:val="-3"/>
          <w:sz w:val="18"/>
          <w:szCs w:val="18"/>
        </w:rPr>
        <w:tab/>
      </w:r>
      <w:r w:rsidRPr="00517D78">
        <w:rPr>
          <w:rFonts w:ascii="Times New Roman" w:hAnsi="Times New Roman"/>
          <w:color w:val="191919"/>
          <w:spacing w:val="-3"/>
          <w:sz w:val="18"/>
          <w:szCs w:val="18"/>
        </w:rPr>
        <w:t>BISE 2010</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 xml:space="preserve">MGMT </w:t>
      </w:r>
      <w:r>
        <w:rPr>
          <w:rFonts w:ascii="Times New Roman" w:hAnsi="Times New Roman"/>
          <w:color w:val="191919"/>
          <w:spacing w:val="-3"/>
          <w:sz w:val="18"/>
          <w:szCs w:val="18"/>
        </w:rPr>
        <w:tab/>
        <w:t>4199</w:t>
      </w:r>
      <w:r>
        <w:rPr>
          <w:rFonts w:ascii="Times New Roman" w:hAnsi="Times New Roman"/>
          <w:color w:val="191919"/>
          <w:spacing w:val="-3"/>
          <w:sz w:val="18"/>
          <w:szCs w:val="18"/>
        </w:rPr>
        <w:tab/>
        <w:t>Business Policy</w:t>
      </w:r>
      <w:r>
        <w:rPr>
          <w:rFonts w:ascii="Times New Roman" w:hAnsi="Times New Roman"/>
          <w:color w:val="191919"/>
          <w:spacing w:val="-3"/>
          <w:sz w:val="18"/>
          <w:szCs w:val="18"/>
        </w:rPr>
        <w:tab/>
      </w:r>
      <w:r>
        <w:rPr>
          <w:rFonts w:ascii="Times New Roman" w:hAnsi="Times New Roman"/>
          <w:color w:val="191919"/>
          <w:spacing w:val="-3"/>
          <w:sz w:val="18"/>
          <w:szCs w:val="18"/>
        </w:rPr>
        <w:tab/>
        <w:t>3</w:t>
      </w:r>
    </w:p>
    <w:p w:rsidR="00F93FC5" w:rsidRPr="00517D78"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MKTG</w:t>
      </w:r>
      <w:r>
        <w:rPr>
          <w:rFonts w:ascii="Times New Roman" w:hAnsi="Times New Roman"/>
          <w:color w:val="191919"/>
          <w:spacing w:val="-3"/>
          <w:sz w:val="18"/>
          <w:szCs w:val="18"/>
        </w:rPr>
        <w:tab/>
        <w:t>3120</w:t>
      </w:r>
      <w:r>
        <w:rPr>
          <w:rFonts w:ascii="Times New Roman" w:hAnsi="Times New Roman"/>
          <w:color w:val="191919"/>
          <w:spacing w:val="-3"/>
          <w:sz w:val="18"/>
          <w:szCs w:val="18"/>
        </w:rPr>
        <w:tab/>
        <w:t xml:space="preserve">Principles of Marketing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ECON 2106</w:t>
      </w:r>
      <w:r>
        <w:rPr>
          <w:rFonts w:ascii="Times New Roman" w:hAnsi="Times New Roman"/>
          <w:color w:val="191919"/>
          <w:spacing w:val="-3"/>
          <w:sz w:val="18"/>
          <w:szCs w:val="18"/>
        </w:rPr>
        <w:tab/>
      </w:r>
      <w:r w:rsidRPr="00517D78">
        <w:rPr>
          <w:rFonts w:ascii="Times New Roman" w:hAnsi="Times New Roman"/>
          <w:color w:val="191919"/>
          <w:spacing w:val="-3"/>
          <w:sz w:val="18"/>
          <w:szCs w:val="18"/>
        </w:rPr>
        <w:t>3</w:t>
      </w:r>
    </w:p>
    <w:p w:rsidR="00F93FC5" w:rsidRPr="00517D78"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Subtotal</w:t>
      </w:r>
      <w:r w:rsidRPr="00517D78">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Pr>
          <w:rFonts w:ascii="Times New Roman" w:hAnsi="Times New Roman"/>
          <w:color w:val="191919"/>
          <w:spacing w:val="-3"/>
          <w:sz w:val="18"/>
          <w:szCs w:val="18"/>
        </w:rPr>
        <w:tab/>
      </w:r>
      <w:r w:rsidRPr="00517D78">
        <w:rPr>
          <w:rFonts w:ascii="Times New Roman" w:hAnsi="Times New Roman"/>
          <w:color w:val="191919"/>
          <w:spacing w:val="-3"/>
          <w:sz w:val="18"/>
          <w:szCs w:val="18"/>
        </w:rPr>
        <w:t>30</w:t>
      </w:r>
    </w:p>
    <w:p w:rsidR="00F93FC5" w:rsidRPr="00517D78" w:rsidRDefault="00F93FC5" w:rsidP="00F93FC5">
      <w:pPr>
        <w:widowControl w:val="0"/>
        <w:tabs>
          <w:tab w:val="left" w:pos="1530"/>
          <w:tab w:val="left" w:pos="2939"/>
          <w:tab w:val="left" w:pos="5940"/>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p>
    <w:p w:rsidR="00F93FC5" w:rsidRPr="00517D78" w:rsidRDefault="00F93FC5" w:rsidP="00F93FC5">
      <w:pPr>
        <w:widowControl w:val="0"/>
        <w:tabs>
          <w:tab w:val="left" w:pos="1530"/>
          <w:tab w:val="left" w:pos="2939"/>
          <w:tab w:val="left" w:pos="5940"/>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sidRPr="00517D78">
        <w:rPr>
          <w:rFonts w:ascii="Times New Roman" w:hAnsi="Times New Roman"/>
          <w:color w:val="191919"/>
          <w:spacing w:val="-3"/>
          <w:sz w:val="18"/>
          <w:szCs w:val="18"/>
        </w:rPr>
        <w:t>Area H:  Technology Management Majors Required</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4126</w:t>
      </w:r>
      <w:r>
        <w:rPr>
          <w:rFonts w:ascii="Times New Roman" w:hAnsi="Times New Roman"/>
          <w:color w:val="191919"/>
          <w:spacing w:val="-3"/>
          <w:sz w:val="18"/>
          <w:szCs w:val="18"/>
        </w:rPr>
        <w:tab/>
        <w:t xml:space="preserve">Organizational Learning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w:t>
      </w:r>
      <w:r>
        <w:rPr>
          <w:rFonts w:ascii="Times New Roman" w:hAnsi="Times New Roman"/>
          <w:color w:val="191919"/>
          <w:spacing w:val="-3"/>
          <w:sz w:val="18"/>
          <w:szCs w:val="18"/>
        </w:rPr>
        <w:tab/>
        <w:t>3</w:t>
      </w:r>
    </w:p>
    <w:p w:rsidR="00F93FC5" w:rsidRDefault="00F93FC5" w:rsidP="00F93FC5">
      <w:pPr>
        <w:widowControl w:val="0"/>
        <w:tabs>
          <w:tab w:val="left" w:pos="1530"/>
          <w:tab w:val="left" w:pos="2939"/>
          <w:tab w:val="left" w:pos="5940"/>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MGMT</w:t>
      </w:r>
      <w:r>
        <w:rPr>
          <w:rFonts w:ascii="Times New Roman" w:hAnsi="Times New Roman"/>
          <w:color w:val="191919"/>
          <w:spacing w:val="-3"/>
          <w:sz w:val="18"/>
          <w:szCs w:val="18"/>
        </w:rPr>
        <w:tab/>
        <w:t>4127</w:t>
      </w:r>
      <w:r>
        <w:rPr>
          <w:rFonts w:ascii="Times New Roman" w:hAnsi="Times New Roman"/>
          <w:color w:val="191919"/>
          <w:spacing w:val="-3"/>
          <w:sz w:val="18"/>
          <w:szCs w:val="18"/>
        </w:rPr>
        <w:tab/>
        <w:t xml:space="preserve">Small Business Management </w:t>
      </w:r>
      <w:r>
        <w:rPr>
          <w:rFonts w:ascii="Times New Roman" w:hAnsi="Times New Roman"/>
          <w:color w:val="191919"/>
          <w:spacing w:val="-3"/>
          <w:sz w:val="18"/>
          <w:szCs w:val="18"/>
        </w:rPr>
        <w:tab/>
      </w:r>
      <w:r w:rsidRPr="00517D78">
        <w:rPr>
          <w:rFonts w:ascii="Times New Roman" w:hAnsi="Times New Roman"/>
          <w:color w:val="191919"/>
          <w:spacing w:val="-3"/>
          <w:sz w:val="18"/>
          <w:szCs w:val="18"/>
        </w:rPr>
        <w:t>MGMT 4110, FINC 3105</w:t>
      </w:r>
      <w:r>
        <w:rPr>
          <w:rFonts w:ascii="Times New Roman" w:hAnsi="Times New Roman"/>
          <w:color w:val="191919"/>
          <w:spacing w:val="-3"/>
          <w:sz w:val="18"/>
          <w:szCs w:val="18"/>
        </w:rPr>
        <w:tab/>
        <w:t>3</w:t>
      </w:r>
    </w:p>
    <w:p w:rsidR="00F93FC5" w:rsidRDefault="00F93FC5" w:rsidP="00F93FC5">
      <w:pPr>
        <w:widowControl w:val="0"/>
        <w:tabs>
          <w:tab w:val="left" w:pos="1530"/>
          <w:tab w:val="left" w:pos="10530"/>
        </w:tabs>
        <w:autoSpaceDE w:val="0"/>
        <w:autoSpaceDN w:val="0"/>
        <w:adjustRightInd w:val="0"/>
        <w:spacing w:before="9" w:after="0" w:line="207" w:lineRule="exact"/>
        <w:ind w:left="270" w:hanging="13"/>
        <w:rPr>
          <w:rFonts w:ascii="Times New Roman" w:hAnsi="Times New Roman"/>
          <w:color w:val="191919"/>
          <w:spacing w:val="-2"/>
          <w:sz w:val="18"/>
          <w:szCs w:val="18"/>
        </w:rPr>
      </w:pPr>
      <w:proofErr w:type="gramStart"/>
      <w:r>
        <w:rPr>
          <w:rFonts w:ascii="Times New Roman" w:hAnsi="Times New Roman"/>
          <w:color w:val="191919"/>
          <w:spacing w:val="-2"/>
          <w:sz w:val="18"/>
          <w:szCs w:val="18"/>
        </w:rPr>
        <w:t>Associate of Applied Science (AAS) in Technology or Associate of Applied Technology (AAT) Transfer Coursework.</w:t>
      </w:r>
      <w:proofErr w:type="gramEnd"/>
    </w:p>
    <w:p w:rsidR="00F93FC5" w:rsidRDefault="00F93FC5" w:rsidP="00F93FC5">
      <w:pPr>
        <w:widowControl w:val="0"/>
        <w:tabs>
          <w:tab w:val="left" w:pos="1530"/>
          <w:tab w:val="left" w:pos="10172"/>
          <w:tab w:val="right" w:pos="10530"/>
        </w:tabs>
        <w:autoSpaceDE w:val="0"/>
        <w:autoSpaceDN w:val="0"/>
        <w:adjustRightInd w:val="0"/>
        <w:spacing w:before="2" w:after="0" w:line="207" w:lineRule="exact"/>
        <w:ind w:left="270" w:hanging="13"/>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t>36</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Bold" w:hAnsi="Times New Roman Bold" w:cs="Times New Roman Bold"/>
          <w:color w:val="191919"/>
          <w:spacing w:val="-3"/>
          <w:sz w:val="18"/>
          <w:szCs w:val="18"/>
        </w:rPr>
      </w:pPr>
    </w:p>
    <w:p w:rsidR="00F93FC5" w:rsidRDefault="00F93FC5" w:rsidP="00F93FC5">
      <w:pPr>
        <w:widowControl w:val="0"/>
        <w:tabs>
          <w:tab w:val="left" w:pos="1530"/>
          <w:tab w:val="left" w:pos="10530"/>
        </w:tabs>
        <w:autoSpaceDE w:val="0"/>
        <w:autoSpaceDN w:val="0"/>
        <w:adjustRightInd w:val="0"/>
        <w:spacing w:before="12" w:after="0" w:line="207" w:lineRule="exact"/>
        <w:ind w:left="270" w:hanging="13"/>
        <w:rPr>
          <w:rFonts w:ascii="Times New Roman" w:hAnsi="Times New Roman"/>
          <w:color w:val="191919"/>
          <w:spacing w:val="-2"/>
          <w:sz w:val="18"/>
          <w:szCs w:val="18"/>
        </w:rPr>
      </w:pPr>
      <w:r>
        <w:rPr>
          <w:rFonts w:ascii="Times New Roman" w:hAnsi="Times New Roman"/>
          <w:color w:val="191919"/>
          <w:spacing w:val="-2"/>
          <w:sz w:val="18"/>
          <w:szCs w:val="18"/>
        </w:rPr>
        <w:t>Student may complete either the Bridged Curriculum or Area F Curriculum in Business Administration.</w:t>
      </w:r>
    </w:p>
    <w:p w:rsidR="00F93FC5" w:rsidRDefault="00F93FC5" w:rsidP="00F93FC5">
      <w:pPr>
        <w:widowControl w:val="0"/>
        <w:tabs>
          <w:tab w:val="left" w:pos="1530"/>
          <w:tab w:val="left" w:pos="10530"/>
        </w:tabs>
        <w:autoSpaceDE w:val="0"/>
        <w:autoSpaceDN w:val="0"/>
        <w:adjustRightInd w:val="0"/>
        <w:spacing w:after="0" w:line="207" w:lineRule="exact"/>
        <w:ind w:left="270" w:hanging="13"/>
        <w:rPr>
          <w:rFonts w:ascii="Times New Roman" w:hAnsi="Times New Roman"/>
          <w:color w:val="191919"/>
          <w:spacing w:val="-2"/>
          <w:sz w:val="18"/>
          <w:szCs w:val="18"/>
        </w:rPr>
      </w:pPr>
    </w:p>
    <w:p w:rsidR="00F93FC5" w:rsidRPr="00F71E0B" w:rsidRDefault="00F93FC5" w:rsidP="00F93FC5">
      <w:pPr>
        <w:widowControl w:val="0"/>
        <w:tabs>
          <w:tab w:val="left" w:pos="1530"/>
          <w:tab w:val="left" w:pos="10530"/>
        </w:tabs>
        <w:autoSpaceDE w:val="0"/>
        <w:autoSpaceDN w:val="0"/>
        <w:adjustRightInd w:val="0"/>
        <w:spacing w:before="7" w:after="0" w:line="207" w:lineRule="exact"/>
        <w:ind w:left="270" w:hanging="13"/>
        <w:rPr>
          <w:rFonts w:ascii="Times New Roman Bold" w:hAnsi="Times New Roman Bold" w:cs="Times New Roman Bold"/>
          <w:color w:val="FF0000"/>
          <w:spacing w:val="-3"/>
          <w:sz w:val="18"/>
          <w:szCs w:val="18"/>
        </w:rPr>
      </w:pPr>
      <w:r>
        <w:rPr>
          <w:rFonts w:ascii="Times New Roman Bold" w:hAnsi="Times New Roman Bold" w:cs="Times New Roman Bold"/>
          <w:color w:val="FF0000"/>
          <w:spacing w:val="-3"/>
          <w:sz w:val="18"/>
          <w:szCs w:val="18"/>
        </w:rPr>
        <w:t>*</w:t>
      </w:r>
      <w:r>
        <w:rPr>
          <w:rFonts w:ascii="Times New Roman Bold" w:hAnsi="Times New Roman Bold" w:cs="Times New Roman Bold"/>
          <w:color w:val="191919"/>
          <w:spacing w:val="-3"/>
          <w:sz w:val="18"/>
          <w:szCs w:val="18"/>
        </w:rPr>
        <w:t>Area F:   Program of Study Related Courses</w:t>
      </w:r>
      <w:r w:rsidRPr="00E454F7">
        <w:rPr>
          <w:rFonts w:ascii="Times New Roman Bold" w:hAnsi="Times New Roman Bold" w:cs="Times New Roman Bold"/>
          <w:color w:val="262626" w:themeColor="text1" w:themeTint="D9"/>
          <w:spacing w:val="-3"/>
          <w:sz w:val="18"/>
          <w:szCs w:val="18"/>
        </w:rPr>
        <w:t xml:space="preserve"> (May be taken in lieu of Bridge Courses)</w:t>
      </w:r>
    </w:p>
    <w:p w:rsidR="00F93FC5" w:rsidRDefault="00F93FC5" w:rsidP="00F93FC5">
      <w:pPr>
        <w:widowControl w:val="0"/>
        <w:tabs>
          <w:tab w:val="left" w:pos="1530"/>
          <w:tab w:val="left" w:pos="1881"/>
          <w:tab w:val="left" w:pos="10530"/>
        </w:tabs>
        <w:autoSpaceDE w:val="0"/>
        <w:autoSpaceDN w:val="0"/>
        <w:adjustRightInd w:val="0"/>
        <w:spacing w:before="7"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2101 Principles of Accounting I</w:t>
      </w:r>
    </w:p>
    <w:p w:rsidR="00F93FC5" w:rsidRDefault="00F93FC5" w:rsidP="00F93FC5">
      <w:pPr>
        <w:widowControl w:val="0"/>
        <w:tabs>
          <w:tab w:val="left" w:pos="1530"/>
          <w:tab w:val="left" w:pos="1881"/>
          <w:tab w:val="lef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ACCT</w:t>
      </w:r>
      <w:r>
        <w:rPr>
          <w:rFonts w:ascii="Times New Roman" w:hAnsi="Times New Roman"/>
          <w:color w:val="191919"/>
          <w:spacing w:val="-3"/>
          <w:sz w:val="18"/>
          <w:szCs w:val="18"/>
        </w:rPr>
        <w:tab/>
        <w:t>2102   Principles of Accounting II</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2010   Fundamentals of Computer Applications</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BISE</w:t>
      </w:r>
      <w:r>
        <w:rPr>
          <w:rFonts w:ascii="Times New Roman" w:hAnsi="Times New Roman"/>
          <w:color w:val="191919"/>
          <w:spacing w:val="-3"/>
          <w:sz w:val="18"/>
          <w:szCs w:val="18"/>
        </w:rPr>
        <w:tab/>
        <w:t>2040   Communication for Management</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4"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2105   Principles of Macroeconomics</w:t>
      </w:r>
      <w:r>
        <w:rPr>
          <w:rFonts w:ascii="Times New Roman" w:hAnsi="Times New Roman"/>
          <w:color w:val="191919"/>
          <w:spacing w:val="-3"/>
          <w:sz w:val="18"/>
          <w:szCs w:val="18"/>
        </w:rPr>
        <w:tab/>
        <w:t>3</w:t>
      </w:r>
    </w:p>
    <w:p w:rsidR="00F93FC5" w:rsidRDefault="00F93FC5" w:rsidP="00F93FC5">
      <w:pPr>
        <w:widowControl w:val="0"/>
        <w:tabs>
          <w:tab w:val="left" w:pos="1530"/>
          <w:tab w:val="left" w:pos="1881"/>
          <w:tab w:val="right" w:pos="10530"/>
        </w:tabs>
        <w:autoSpaceDE w:val="0"/>
        <w:autoSpaceDN w:val="0"/>
        <w:adjustRightInd w:val="0"/>
        <w:spacing w:before="5" w:after="0" w:line="207" w:lineRule="exact"/>
        <w:ind w:left="270" w:hanging="13"/>
        <w:rPr>
          <w:rFonts w:ascii="Times New Roman" w:hAnsi="Times New Roman"/>
          <w:color w:val="191919"/>
          <w:spacing w:val="-3"/>
          <w:sz w:val="18"/>
          <w:szCs w:val="18"/>
        </w:rPr>
      </w:pPr>
      <w:r>
        <w:rPr>
          <w:rFonts w:ascii="Times New Roman" w:hAnsi="Times New Roman"/>
          <w:color w:val="191919"/>
          <w:spacing w:val="-3"/>
          <w:sz w:val="18"/>
          <w:szCs w:val="18"/>
        </w:rPr>
        <w:t>ECON</w:t>
      </w:r>
      <w:r>
        <w:rPr>
          <w:rFonts w:ascii="Times New Roman" w:hAnsi="Times New Roman"/>
          <w:color w:val="191919"/>
          <w:spacing w:val="-3"/>
          <w:sz w:val="18"/>
          <w:szCs w:val="18"/>
        </w:rPr>
        <w:tab/>
        <w:t>2206   Principles of Microeconomics</w:t>
      </w:r>
      <w:r>
        <w:rPr>
          <w:rFonts w:ascii="Times New Roman" w:hAnsi="Times New Roman"/>
          <w:color w:val="191919"/>
          <w:spacing w:val="-3"/>
          <w:sz w:val="18"/>
          <w:szCs w:val="18"/>
        </w:rPr>
        <w:tab/>
      </w:r>
      <w:r w:rsidRPr="002F4FF9">
        <w:rPr>
          <w:rFonts w:ascii="Times New Roman" w:hAnsi="Times New Roman"/>
          <w:color w:val="191919"/>
          <w:spacing w:val="-3"/>
          <w:sz w:val="18"/>
          <w:szCs w:val="18"/>
          <w:u w:val="single"/>
        </w:rPr>
        <w:t>3</w:t>
      </w:r>
    </w:p>
    <w:p w:rsidR="00F93FC5" w:rsidRDefault="00F93FC5" w:rsidP="00F93FC5">
      <w:pPr>
        <w:widowControl w:val="0"/>
        <w:tabs>
          <w:tab w:val="left" w:pos="1530"/>
        </w:tabs>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Bold" w:hAnsi="Times New Roman Bold" w:cs="Times New Roman Bold"/>
          <w:color w:val="191919"/>
          <w:spacing w:val="-3"/>
          <w:sz w:val="18"/>
          <w:szCs w:val="18"/>
        </w:rPr>
        <w:t>Subtotal</w:t>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r>
      <w:r>
        <w:rPr>
          <w:rFonts w:ascii="Times New Roman Bold" w:hAnsi="Times New Roman Bold" w:cs="Times New Roman Bold"/>
          <w:color w:val="191919"/>
          <w:spacing w:val="-3"/>
          <w:sz w:val="18"/>
          <w:szCs w:val="18"/>
        </w:rPr>
        <w:tab/>
        <w:t xml:space="preserve">       </w:t>
      </w:r>
      <w:r w:rsidRPr="00E454F7">
        <w:rPr>
          <w:rFonts w:ascii="Times New Roman Bold" w:hAnsi="Times New Roman Bold" w:cs="Times New Roman Bold"/>
          <w:color w:val="262626" w:themeColor="text1" w:themeTint="D9"/>
          <w:spacing w:val="-3"/>
          <w:sz w:val="18"/>
          <w:szCs w:val="18"/>
        </w:rPr>
        <w:t>12</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295" w:after="0" w:line="380" w:lineRule="exact"/>
        <w:ind w:left="270" w:right="40" w:firstLine="2"/>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PPLIED</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 IN</w:t>
      </w:r>
      <w:r>
        <w:rPr>
          <w:rFonts w:ascii="Times New Roman Bold" w:hAnsi="Times New Roman Bold" w:cs="Times New Roman Bold"/>
          <w:color w:val="191919"/>
          <w:spacing w:val="-3"/>
          <w:sz w:val="31"/>
          <w:szCs w:val="31"/>
        </w:rPr>
        <w:t xml:space="preserve"> T</w:t>
      </w:r>
      <w:r>
        <w:rPr>
          <w:rFonts w:ascii="Times New Roman Bold" w:hAnsi="Times New Roman Bold" w:cs="Times New Roman Bold"/>
          <w:color w:val="191919"/>
          <w:spacing w:val="-3"/>
          <w:sz w:val="24"/>
          <w:szCs w:val="24"/>
        </w:rPr>
        <w:t>ECHNOLOGY</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ANAGEMENT </w:t>
      </w:r>
    </w:p>
    <w:p w:rsidR="00F93FC5" w:rsidRDefault="00F93FC5" w:rsidP="00F93FC5">
      <w:pPr>
        <w:widowControl w:val="0"/>
        <w:autoSpaceDE w:val="0"/>
        <w:autoSpaceDN w:val="0"/>
        <w:adjustRightInd w:val="0"/>
        <w:spacing w:before="43" w:after="0" w:line="207" w:lineRule="exact"/>
        <w:ind w:left="270" w:right="40" w:firstLine="2"/>
        <w:rPr>
          <w:rFonts w:ascii="Times New Roman" w:hAnsi="Times New Roman"/>
          <w:color w:val="191919"/>
          <w:spacing w:val="-2"/>
          <w:sz w:val="18"/>
          <w:szCs w:val="18"/>
        </w:rPr>
      </w:pPr>
      <w:r>
        <w:rPr>
          <w:rFonts w:ascii="Times New Roman" w:hAnsi="Times New Roman"/>
          <w:color w:val="191919"/>
          <w:spacing w:val="-2"/>
          <w:sz w:val="18"/>
          <w:szCs w:val="18"/>
        </w:rPr>
        <w:t xml:space="preserve">123 Semester Hours </w:t>
      </w:r>
    </w:p>
    <w:p w:rsidR="00F93FC5" w:rsidRDefault="00AA18D2"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sidRPr="00AA18D2">
        <w:rPr>
          <w:noProof/>
        </w:rPr>
        <w:pict>
          <v:shape id="_x0000_s1039" type="#_x0000_t202" style="position:absolute;left:0;text-align:left;margin-left:268.75pt;margin-top:17.9pt;width:244.65pt;height:91.1pt;z-index:251674624" stroked="f">
            <v:textbox style="mso-next-textbox:#_x0000_s1039;mso-fit-shape-to-text:t">
              <w:txbxContent>
                <w:p w:rsidR="00F93FC5" w:rsidRPr="00E454F7" w:rsidRDefault="00F93FC5" w:rsidP="00F93FC5">
                  <w:pPr>
                    <w:widowControl w:val="0"/>
                    <w:tabs>
                      <w:tab w:val="left" w:pos="720"/>
                      <w:tab w:val="left" w:pos="26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(Spring Semester)</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1102</w:t>
                  </w:r>
                  <w:r w:rsidRPr="00E454F7">
                    <w:rPr>
                      <w:rFonts w:ascii="Times New Roman" w:hAnsi="Times New Roman"/>
                      <w:color w:val="262626" w:themeColor="text1" w:themeTint="D9"/>
                      <w:spacing w:val="-3"/>
                      <w:sz w:val="18"/>
                      <w:szCs w:val="18"/>
                    </w:rPr>
                    <w:tab/>
                    <w:t>English Composition II</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COMM</w:t>
                  </w:r>
                  <w:r w:rsidRPr="00E454F7">
                    <w:rPr>
                      <w:rFonts w:ascii="Times New Roman" w:hAnsi="Times New Roman"/>
                      <w:color w:val="262626" w:themeColor="text1" w:themeTint="D9"/>
                      <w:spacing w:val="-3"/>
                      <w:sz w:val="18"/>
                      <w:szCs w:val="18"/>
                    </w:rPr>
                    <w:tab/>
                    <w:t>1100</w:t>
                  </w:r>
                  <w:r w:rsidRPr="00E454F7">
                    <w:rPr>
                      <w:rFonts w:ascii="Times New Roman" w:hAnsi="Times New Roman"/>
                      <w:color w:val="262626" w:themeColor="text1" w:themeTint="D9"/>
                      <w:spacing w:val="-3"/>
                      <w:sz w:val="18"/>
                      <w:szCs w:val="18"/>
                    </w:rPr>
                    <w:tab/>
                    <w:t xml:space="preserve">Public Speaking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HIST</w:t>
                  </w:r>
                  <w:r w:rsidRPr="00E454F7">
                    <w:rPr>
                      <w:rFonts w:ascii="Times New Roman" w:hAnsi="Times New Roman"/>
                      <w:color w:val="262626" w:themeColor="text1" w:themeTint="D9"/>
                      <w:spacing w:val="-3"/>
                      <w:sz w:val="18"/>
                      <w:szCs w:val="18"/>
                    </w:rPr>
                    <w:tab/>
                    <w:t>1002</w:t>
                  </w:r>
                  <w:r w:rsidRPr="00E454F7">
                    <w:rPr>
                      <w:rFonts w:ascii="Times New Roman" w:hAnsi="Times New Roman"/>
                      <w:color w:val="262626" w:themeColor="text1" w:themeTint="D9"/>
                      <w:spacing w:val="-3"/>
                      <w:sz w:val="18"/>
                      <w:szCs w:val="18"/>
                    </w:rPr>
                    <w:tab/>
                    <w:t xml:space="preserve">Intro. </w:t>
                  </w:r>
                  <w:proofErr w:type="gramStart"/>
                  <w:r w:rsidRPr="00E454F7">
                    <w:rPr>
                      <w:rFonts w:ascii="Times New Roman" w:hAnsi="Times New Roman"/>
                      <w:color w:val="262626" w:themeColor="text1" w:themeTint="D9"/>
                      <w:spacing w:val="-3"/>
                      <w:sz w:val="18"/>
                      <w:szCs w:val="18"/>
                    </w:rPr>
                    <w:t>to</w:t>
                  </w:r>
                  <w:proofErr w:type="gramEnd"/>
                  <w:r w:rsidRPr="00E454F7">
                    <w:rPr>
                      <w:rFonts w:ascii="Times New Roman" w:hAnsi="Times New Roman"/>
                      <w:color w:val="262626" w:themeColor="text1" w:themeTint="D9"/>
                      <w:spacing w:val="-3"/>
                      <w:sz w:val="18"/>
                      <w:szCs w:val="18"/>
                    </w:rPr>
                    <w:t xml:space="preserve"> the African Diaspora</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2</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C </w:t>
                  </w:r>
                  <w:r w:rsidRPr="00E454F7">
                    <w:rPr>
                      <w:rFonts w:ascii="Times New Roman" w:hAnsi="Times New Roman"/>
                      <w:color w:val="262626" w:themeColor="text1" w:themeTint="D9"/>
                      <w:spacing w:val="-3"/>
                      <w:sz w:val="18"/>
                      <w:szCs w:val="18"/>
                    </w:rPr>
                    <w:tab/>
                    <w:t xml:space="preserve"> </w:t>
                  </w:r>
                  <w:r w:rsidRPr="00E454F7">
                    <w:rPr>
                      <w:rFonts w:ascii="Times New Roman" w:hAnsi="Times New Roman"/>
                      <w:color w:val="262626" w:themeColor="text1" w:themeTint="D9"/>
                      <w:spacing w:val="-3"/>
                      <w:sz w:val="18"/>
                      <w:szCs w:val="18"/>
                    </w:rPr>
                    <w:tab/>
                    <w:t>H</w:t>
                  </w:r>
                  <w:r>
                    <w:rPr>
                      <w:rFonts w:ascii="Times New Roman" w:hAnsi="Times New Roman"/>
                      <w:color w:val="262626" w:themeColor="text1" w:themeTint="D9"/>
                      <w:spacing w:val="-3"/>
                      <w:sz w:val="18"/>
                      <w:szCs w:val="18"/>
                    </w:rPr>
                    <w:t>umanities/Fine Arts   ENGL 2111</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6"/>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Science, Math, Technology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4</w:t>
                  </w:r>
                </w:p>
                <w:p w:rsidR="00F93FC5" w:rsidRPr="00E454F7" w:rsidRDefault="00F93FC5" w:rsidP="00F93FC5">
                  <w:pPr>
                    <w:widowControl w:val="0"/>
                    <w:tabs>
                      <w:tab w:val="left" w:pos="630"/>
                      <w:tab w:val="left" w:pos="1260"/>
                      <w:tab w:val="left" w:pos="3510"/>
                      <w:tab w:val="left" w:pos="3960"/>
                      <w:tab w:val="left" w:pos="4320"/>
                      <w:tab w:val="left" w:pos="5940"/>
                      <w:tab w:val="left" w:pos="6390"/>
                      <w:tab w:val="left" w:pos="8584"/>
                      <w:tab w:val="left" w:pos="9995"/>
                    </w:tabs>
                    <w:autoSpaceDE w:val="0"/>
                    <w:autoSpaceDN w:val="0"/>
                    <w:adjustRightInd w:val="0"/>
                    <w:spacing w:before="2" w:line="207" w:lineRule="exact"/>
                    <w:ind w:right="-105"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5</w:t>
                  </w:r>
                </w:p>
              </w:txbxContent>
            </v:textbox>
            <w10:wrap type="square"/>
          </v:shape>
        </w:pict>
      </w:r>
    </w:p>
    <w:p w:rsidR="00F93FC5" w:rsidRDefault="00AA18D2" w:rsidP="00F93FC5">
      <w:pPr>
        <w:widowControl w:val="0"/>
        <w:autoSpaceDE w:val="0"/>
        <w:autoSpaceDN w:val="0"/>
        <w:adjustRightInd w:val="0"/>
        <w:spacing w:before="67" w:after="0" w:line="207" w:lineRule="exact"/>
        <w:ind w:left="270" w:firstLine="0"/>
        <w:jc w:val="center"/>
        <w:rPr>
          <w:rFonts w:ascii="Times New Roman" w:hAnsi="Times New Roman"/>
          <w:b/>
          <w:color w:val="262626" w:themeColor="text1" w:themeTint="D9"/>
          <w:spacing w:val="-3"/>
          <w:sz w:val="18"/>
          <w:szCs w:val="18"/>
        </w:rPr>
      </w:pPr>
      <w:r w:rsidRPr="00AA18D2">
        <w:rPr>
          <w:rFonts w:ascii="Times New Roman" w:hAnsi="Times New Roman"/>
          <w:noProof/>
          <w:color w:val="262626" w:themeColor="text1" w:themeTint="D9"/>
          <w:spacing w:val="-4"/>
          <w:sz w:val="18"/>
          <w:szCs w:val="18"/>
        </w:rPr>
        <w:pict>
          <v:shape id="_x0000_s1040" type="#_x0000_t202" style="position:absolute;left:0;text-align:left;margin-left:9.85pt;margin-top:100.2pt;width:258pt;height:84.2pt;z-index:251675648" stroked="f">
            <v:textbox style="mso-next-textbox:#_x0000_s1040">
              <w:txbxContent>
                <w:p w:rsidR="00F93FC5" w:rsidRPr="00E454F7" w:rsidRDefault="00F93FC5" w:rsidP="00F93FC5">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Junior Year (Fall Semester)</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ECON</w:t>
                  </w:r>
                  <w:r w:rsidRPr="00E454F7">
                    <w:rPr>
                      <w:rFonts w:ascii="Times New Roman" w:hAnsi="Times New Roman"/>
                      <w:color w:val="262626" w:themeColor="text1" w:themeTint="D9"/>
                      <w:spacing w:val="-3"/>
                      <w:sz w:val="18"/>
                      <w:szCs w:val="18"/>
                    </w:rPr>
                    <w:tab/>
                    <w:t>3205</w:t>
                  </w:r>
                  <w:r w:rsidRPr="00E454F7">
                    <w:rPr>
                      <w:rFonts w:ascii="Times New Roman" w:hAnsi="Times New Roman"/>
                      <w:color w:val="262626" w:themeColor="text1" w:themeTint="D9"/>
                      <w:spacing w:val="-3"/>
                      <w:sz w:val="18"/>
                      <w:szCs w:val="18"/>
                    </w:rPr>
                    <w:tab/>
                    <w:t>Economics/Business Statistics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3105</w:t>
                  </w:r>
                  <w:r w:rsidRPr="00E454F7">
                    <w:rPr>
                      <w:rFonts w:ascii="Times New Roman" w:hAnsi="Times New Roman"/>
                      <w:color w:val="262626" w:themeColor="text1" w:themeTint="D9"/>
                      <w:spacing w:val="-3"/>
                      <w:sz w:val="18"/>
                      <w:szCs w:val="18"/>
                    </w:rPr>
                    <w:tab/>
                    <w:t>Legal Environment of Business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5"/>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4110</w:t>
                  </w:r>
                  <w:r w:rsidRPr="00E454F7">
                    <w:rPr>
                      <w:rFonts w:ascii="Times New Roman" w:hAnsi="Times New Roman"/>
                      <w:color w:val="262626" w:themeColor="text1" w:themeTint="D9"/>
                      <w:spacing w:val="-3"/>
                      <w:sz w:val="18"/>
                      <w:szCs w:val="18"/>
                    </w:rPr>
                    <w:tab/>
                    <w:t>Organizational Behavior</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4205</w:t>
                  </w:r>
                  <w:r w:rsidRPr="00E454F7">
                    <w:rPr>
                      <w:rFonts w:ascii="Times New Roman" w:hAnsi="Times New Roman"/>
                      <w:color w:val="262626" w:themeColor="text1" w:themeTint="D9"/>
                      <w:spacing w:val="-3"/>
                      <w:sz w:val="18"/>
                      <w:szCs w:val="18"/>
                    </w:rPr>
                    <w:tab/>
                    <w:t>Management Information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8584"/>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MKTG</w:t>
                  </w:r>
                  <w:r w:rsidRPr="00E454F7">
                    <w:rPr>
                      <w:rFonts w:ascii="Times New Roman" w:hAnsi="Times New Roman"/>
                      <w:color w:val="262626" w:themeColor="text1" w:themeTint="D9"/>
                      <w:spacing w:val="-3"/>
                      <w:sz w:val="18"/>
                      <w:szCs w:val="18"/>
                    </w:rPr>
                    <w:tab/>
                    <w:t>3120</w:t>
                  </w:r>
                  <w:r w:rsidRPr="00E454F7">
                    <w:rPr>
                      <w:rFonts w:ascii="Times New Roman" w:hAnsi="Times New Roman"/>
                      <w:color w:val="262626" w:themeColor="text1" w:themeTint="D9"/>
                      <w:spacing w:val="-3"/>
                      <w:sz w:val="18"/>
                      <w:szCs w:val="18"/>
                    </w:rPr>
                    <w:tab/>
                    <w:t>Principles of Marketing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720"/>
                      <w:tab w:val="left" w:pos="1170"/>
                      <w:tab w:val="left" w:pos="3645"/>
                      <w:tab w:val="left" w:pos="4590"/>
                      <w:tab w:val="left" w:pos="8584"/>
                    </w:tabs>
                    <w:autoSpaceDE w:val="0"/>
                    <w:autoSpaceDN w:val="0"/>
                    <w:adjustRightInd w:val="0"/>
                    <w:spacing w:before="4"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15</w:t>
                  </w:r>
                </w:p>
              </w:txbxContent>
            </v:textbox>
            <w10:wrap type="square"/>
          </v:shape>
        </w:pict>
      </w:r>
      <w:r w:rsidRPr="00AA18D2">
        <w:rPr>
          <w:noProof/>
        </w:rPr>
        <w:pict>
          <v:shape id="_x0000_s1041" type="#_x0000_t202" style="position:absolute;left:0;text-align:left;margin-left:274pt;margin-top:95.3pt;width:246pt;height:81.15pt;z-index:251676672" stroked="f">
            <v:textbox style="mso-next-textbox:#_x0000_s1041;mso-fit-shape-to-text:t">
              <w:txbxContent>
                <w:p w:rsidR="00F93FC5" w:rsidRPr="00E454F7" w:rsidRDefault="00F93FC5" w:rsidP="00F93FC5">
                  <w:pPr>
                    <w:widowControl w:val="0"/>
                    <w:tabs>
                      <w:tab w:val="left" w:pos="630"/>
                      <w:tab w:val="left" w:pos="1260"/>
                      <w:tab w:val="left" w:pos="3420"/>
                      <w:tab w:val="left" w:pos="4410"/>
                    </w:tabs>
                    <w:autoSpaceDE w:val="0"/>
                    <w:autoSpaceDN w:val="0"/>
                    <w:adjustRightInd w:val="0"/>
                    <w:spacing w:before="9"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Sophomore Year (Spring Semester)</w:t>
                  </w:r>
                  <w:r w:rsidRPr="00E454F7">
                    <w:rPr>
                      <w:rFonts w:ascii="Times New Roman" w:hAnsi="Times New Roman"/>
                      <w:b/>
                      <w:color w:val="262626" w:themeColor="text1" w:themeTint="D9"/>
                      <w:spacing w:val="-3"/>
                      <w:sz w:val="18"/>
                      <w:szCs w:val="18"/>
                    </w:rPr>
                    <w:tab/>
                  </w:r>
                  <w:r w:rsidRPr="00E454F7">
                    <w:rPr>
                      <w:rFonts w:ascii="Times New Roman" w:hAnsi="Times New Roman"/>
                      <w:b/>
                      <w:color w:val="262626" w:themeColor="text1" w:themeTint="D9"/>
                      <w:spacing w:val="-3"/>
                      <w:sz w:val="18"/>
                      <w:szCs w:val="18"/>
                    </w:rPr>
                    <w:tab/>
                  </w:r>
                </w:p>
                <w:p w:rsidR="00F93FC5"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POLS</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U.S. &amp; Georgia Government or</w:t>
                  </w:r>
                </w:p>
                <w:p w:rsidR="00F93FC5" w:rsidRPr="00E454F7" w:rsidRDefault="00F93FC5" w:rsidP="00F93FC5">
                  <w:pPr>
                    <w:widowControl w:val="0"/>
                    <w:tabs>
                      <w:tab w:val="left" w:pos="630"/>
                      <w:tab w:val="left" w:pos="1260"/>
                      <w:tab w:val="left" w:pos="2587"/>
                      <w:tab w:val="left" w:pos="3420"/>
                      <w:tab w:val="left" w:pos="3645"/>
                      <w:tab w:val="left" w:pos="432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HONR</w:t>
                  </w:r>
                  <w:r w:rsidRPr="00E454F7">
                    <w:rPr>
                      <w:rFonts w:ascii="Times New Roman" w:hAnsi="Times New Roman"/>
                      <w:color w:val="262626" w:themeColor="text1" w:themeTint="D9"/>
                      <w:spacing w:val="-3"/>
                      <w:sz w:val="18"/>
                      <w:szCs w:val="18"/>
                    </w:rPr>
                    <w:tab/>
                    <w:t>1161</w:t>
                  </w:r>
                  <w:r w:rsidRPr="00E454F7">
                    <w:rPr>
                      <w:rFonts w:ascii="Times New Roman" w:hAnsi="Times New Roman"/>
                      <w:color w:val="262626" w:themeColor="text1" w:themeTint="D9"/>
                      <w:spacing w:val="-3"/>
                      <w:sz w:val="18"/>
                      <w:szCs w:val="18"/>
                    </w:rPr>
                    <w:tab/>
                    <w:t>Honors U.S. &amp; Georgia Government</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3420"/>
                      <w:tab w:val="left" w:pos="4320"/>
                      <w:tab w:val="left" w:pos="8550"/>
                      <w:tab w:val="left" w:pos="858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E Options   </w:t>
                  </w:r>
                  <w:r w:rsidRPr="00E454F7">
                    <w:rPr>
                      <w:rFonts w:ascii="Times New Roman" w:hAnsi="Times New Roman"/>
                      <w:color w:val="262626" w:themeColor="text1" w:themeTint="D9"/>
                      <w:spacing w:val="-3"/>
                      <w:sz w:val="18"/>
                      <w:szCs w:val="18"/>
                    </w:rPr>
                    <w:tab/>
                    <w:t xml:space="preserve">Social Science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ACCT</w:t>
                  </w:r>
                  <w:r w:rsidRPr="00E454F7">
                    <w:rPr>
                      <w:rFonts w:ascii="Times New Roman" w:hAnsi="Times New Roman"/>
                      <w:color w:val="262626" w:themeColor="text1" w:themeTint="D9"/>
                      <w:spacing w:val="-3"/>
                      <w:sz w:val="18"/>
                      <w:szCs w:val="18"/>
                    </w:rPr>
                    <w:tab/>
                    <w:t>2100</w:t>
                  </w:r>
                  <w:r w:rsidRPr="00E454F7">
                    <w:rPr>
                      <w:rFonts w:ascii="Times New Roman" w:hAnsi="Times New Roman"/>
                      <w:color w:val="262626" w:themeColor="text1" w:themeTint="D9"/>
                      <w:spacing w:val="-3"/>
                      <w:sz w:val="18"/>
                      <w:szCs w:val="18"/>
                    </w:rPr>
                    <w:tab/>
                    <w:t>Survey of Accounting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260"/>
                      <w:tab w:val="left" w:pos="2587"/>
                      <w:tab w:val="left" w:pos="3420"/>
                      <w:tab w:val="left" w:pos="3645"/>
                      <w:tab w:val="left" w:pos="4320"/>
                      <w:tab w:val="left" w:pos="8550"/>
                    </w:tabs>
                    <w:autoSpaceDE w:val="0"/>
                    <w:autoSpaceDN w:val="0"/>
                    <w:adjustRightInd w:val="0"/>
                    <w:spacing w:before="4" w:after="0" w:line="207" w:lineRule="exact"/>
                    <w:ind w:firstLine="0"/>
                    <w:rPr>
                      <w:rFonts w:ascii="Times New Roman" w:hAnsi="Times New Roman"/>
                      <w:b/>
                      <w:color w:val="262626" w:themeColor="text1" w:themeTint="D9"/>
                      <w:spacing w:val="-3"/>
                      <w:sz w:val="18"/>
                      <w:szCs w:val="18"/>
                    </w:rPr>
                  </w:pPr>
                  <w:r w:rsidRPr="00E454F7">
                    <w:rPr>
                      <w:rFonts w:ascii="Times New Roman" w:hAnsi="Times New Roman"/>
                      <w:color w:val="262626" w:themeColor="text1" w:themeTint="D9"/>
                      <w:spacing w:val="-3"/>
                      <w:sz w:val="18"/>
                      <w:szCs w:val="18"/>
                    </w:rPr>
                    <w:t>BISE</w:t>
                  </w:r>
                  <w:r w:rsidRPr="00E454F7">
                    <w:rPr>
                      <w:rFonts w:ascii="Times New Roman" w:hAnsi="Times New Roman"/>
                      <w:color w:val="262626" w:themeColor="text1" w:themeTint="D9"/>
                      <w:spacing w:val="-3"/>
                      <w:sz w:val="18"/>
                      <w:szCs w:val="18"/>
                    </w:rPr>
                    <w:tab/>
                    <w:t>2010</w:t>
                  </w:r>
                  <w:r w:rsidRPr="00E454F7">
                    <w:rPr>
                      <w:rFonts w:ascii="Times New Roman" w:hAnsi="Times New Roman"/>
                      <w:color w:val="262626" w:themeColor="text1" w:themeTint="D9"/>
                      <w:spacing w:val="-3"/>
                      <w:sz w:val="18"/>
                      <w:szCs w:val="18"/>
                    </w:rPr>
                    <w:tab/>
                    <w:t>Fundamentals of Computer Applications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r w:rsidRPr="00E454F7">
                    <w:rPr>
                      <w:rFonts w:ascii="Times New Roman Bold" w:hAnsi="Times New Roman Bold" w:cs="Times New Roman Bold"/>
                      <w:color w:val="262626" w:themeColor="text1" w:themeTint="D9"/>
                      <w:spacing w:val="-3"/>
                      <w:sz w:val="18"/>
                      <w:szCs w:val="18"/>
                      <w:u w:val="single"/>
                    </w:rPr>
                    <w:t xml:space="preserve"> </w:t>
                  </w: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12</w:t>
                  </w:r>
                </w:p>
              </w:txbxContent>
            </v:textbox>
            <w10:wrap type="square"/>
          </v:shape>
        </w:pict>
      </w:r>
      <w:r w:rsidRPr="00AA18D2">
        <w:rPr>
          <w:rFonts w:ascii="Times New Roman" w:hAnsi="Times New Roman"/>
          <w:noProof/>
          <w:color w:val="262626" w:themeColor="text1" w:themeTint="D9"/>
          <w:spacing w:val="-4"/>
          <w:sz w:val="18"/>
          <w:szCs w:val="18"/>
        </w:rPr>
        <w:pict>
          <v:shape id="_x0000_s1038" type="#_x0000_t202" style="position:absolute;left:0;text-align:left;margin-left:9.85pt;margin-top:4.2pt;width:252pt;height:81.35pt;z-index:251673600" stroked="f">
            <v:textbox style="mso-next-textbox:#_x0000_s1038;mso-fit-shape-to-text:t">
              <w:txbxContent>
                <w:p w:rsidR="00F93FC5" w:rsidRPr="00E454F7" w:rsidRDefault="00F93FC5" w:rsidP="00F93FC5">
                  <w:pPr>
                    <w:widowControl w:val="0"/>
                    <w:tabs>
                      <w:tab w:val="left" w:pos="630"/>
                      <w:tab w:val="left" w:pos="1170"/>
                      <w:tab w:val="left" w:pos="4500"/>
                      <w:tab w:val="left" w:pos="8584"/>
                      <w:tab w:val="left" w:pos="9996"/>
                    </w:tabs>
                    <w:autoSpaceDE w:val="0"/>
                    <w:autoSpaceDN w:val="0"/>
                    <w:adjustRightInd w:val="0"/>
                    <w:spacing w:before="1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Freshman Year (Fall Semester)</w:t>
                  </w:r>
                  <w:r w:rsidRPr="00E454F7">
                    <w:rPr>
                      <w:rFonts w:ascii="Times New Roman Bold" w:hAnsi="Times New Roman Bold" w:cs="Times New Roman Bold"/>
                      <w:color w:val="262626" w:themeColor="text1" w:themeTint="D9"/>
                      <w:spacing w:val="-3"/>
                      <w:sz w:val="18"/>
                      <w:szCs w:val="18"/>
                    </w:rPr>
                    <w:tab/>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ENGL</w:t>
                  </w:r>
                  <w:r w:rsidRPr="00E454F7">
                    <w:rPr>
                      <w:rFonts w:ascii="Times New Roman" w:hAnsi="Times New Roman"/>
                      <w:color w:val="262626" w:themeColor="text1" w:themeTint="D9"/>
                      <w:spacing w:val="-3"/>
                      <w:sz w:val="18"/>
                      <w:szCs w:val="18"/>
                    </w:rPr>
                    <w:tab/>
                    <w:t>1101</w:t>
                  </w:r>
                  <w:r w:rsidRPr="00E454F7">
                    <w:rPr>
                      <w:rFonts w:ascii="Times New Roman" w:hAnsi="Times New Roman"/>
                      <w:color w:val="262626" w:themeColor="text1" w:themeTint="D9"/>
                      <w:spacing w:val="-3"/>
                      <w:sz w:val="18"/>
                      <w:szCs w:val="18"/>
                    </w:rPr>
                    <w:tab/>
                    <w:t>English Composition I</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MATH</w:t>
                  </w:r>
                  <w:r w:rsidRPr="00E454F7">
                    <w:rPr>
                      <w:rFonts w:ascii="Times New Roman" w:hAnsi="Times New Roman"/>
                      <w:color w:val="262626" w:themeColor="text1" w:themeTint="D9"/>
                      <w:spacing w:val="-3"/>
                      <w:sz w:val="18"/>
                      <w:szCs w:val="18"/>
                    </w:rPr>
                    <w:tab/>
                    <w:t>1111</w:t>
                  </w:r>
                  <w:r w:rsidRPr="00E454F7">
                    <w:rPr>
                      <w:rFonts w:ascii="Times New Roman" w:hAnsi="Times New Roman"/>
                      <w:color w:val="262626" w:themeColor="text1" w:themeTint="D9"/>
                      <w:spacing w:val="-3"/>
                      <w:sz w:val="18"/>
                      <w:szCs w:val="18"/>
                    </w:rPr>
                    <w:tab/>
                    <w:t>Mathematical Modeling or College Algebra</w:t>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 xml:space="preserve"> Science, Math, Technology </w:t>
                  </w:r>
                  <w:r w:rsidRPr="00E454F7">
                    <w:rPr>
                      <w:rFonts w:ascii="Times New Roman" w:hAnsi="Times New Roman"/>
                      <w:color w:val="262626" w:themeColor="text1" w:themeTint="D9"/>
                      <w:spacing w:val="-3"/>
                      <w:sz w:val="18"/>
                      <w:szCs w:val="18"/>
                    </w:rPr>
                    <w:tab/>
                    <w:t>4</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Area D   </w:t>
                  </w:r>
                  <w:r>
                    <w:rPr>
                      <w:rFonts w:ascii="Times New Roman" w:hAnsi="Times New Roman"/>
                      <w:color w:val="262626" w:themeColor="text1" w:themeTint="D9"/>
                      <w:spacing w:val="-3"/>
                      <w:sz w:val="18"/>
                      <w:szCs w:val="18"/>
                    </w:rPr>
                    <w:tab/>
                    <w:t>Select One</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630"/>
                      <w:tab w:val="left" w:pos="1170"/>
                      <w:tab w:val="left" w:pos="2070"/>
                      <w:tab w:val="left" w:pos="2610"/>
                      <w:tab w:val="left" w:pos="4500"/>
                      <w:tab w:val="left" w:pos="5940"/>
                      <w:tab w:val="left" w:pos="6390"/>
                    </w:tabs>
                    <w:autoSpaceDE w:val="0"/>
                    <w:autoSpaceDN w:val="0"/>
                    <w:adjustRightInd w:val="0"/>
                    <w:spacing w:before="4" w:line="207" w:lineRule="exact"/>
                    <w:ind w:right="-345"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13</w:t>
                  </w:r>
                </w:p>
              </w:txbxContent>
            </v:textbox>
            <w10:wrap type="square"/>
          </v:shape>
        </w:pict>
      </w:r>
    </w:p>
    <w:p w:rsidR="00F93FC5" w:rsidRDefault="00AA18D2" w:rsidP="00F93FC5">
      <w:pPr>
        <w:widowControl w:val="0"/>
        <w:autoSpaceDE w:val="0"/>
        <w:autoSpaceDN w:val="0"/>
        <w:adjustRightInd w:val="0"/>
        <w:spacing w:before="67" w:after="0" w:line="207" w:lineRule="exact"/>
        <w:ind w:left="270" w:firstLine="0"/>
        <w:jc w:val="center"/>
        <w:rPr>
          <w:rFonts w:ascii="Times New Roman" w:hAnsi="Times New Roman"/>
          <w:color w:val="262626" w:themeColor="text1" w:themeTint="D9"/>
          <w:spacing w:val="-4"/>
          <w:sz w:val="18"/>
          <w:szCs w:val="18"/>
        </w:rPr>
      </w:pPr>
      <w:r w:rsidRPr="00AA18D2">
        <w:rPr>
          <w:noProof/>
        </w:rPr>
        <w:pict>
          <v:shape id="_x0000_s1042" type="#_x0000_t202" style="position:absolute;left:0;text-align:left;margin-left:-267pt;margin-top:85.1pt;width:257.1pt;height:73.25pt;z-index:251677696" stroked="f">
            <v:textbox style="mso-next-textbox:#_x0000_s1042;mso-fit-shape-to-text:t">
              <w:txbxContent>
                <w:p w:rsidR="00F93FC5" w:rsidRPr="00E454F7" w:rsidRDefault="00F93FC5" w:rsidP="00F93FC5">
                  <w:pPr>
                    <w:widowControl w:val="0"/>
                    <w:tabs>
                      <w:tab w:val="left" w:pos="720"/>
                      <w:tab w:val="left" w:pos="1170"/>
                      <w:tab w:val="left" w:pos="4590"/>
                      <w:tab w:val="left" w:pos="594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(Fall Semester)</w:t>
                  </w:r>
                </w:p>
                <w:p w:rsidR="00F93FC5" w:rsidRPr="00E454F7" w:rsidRDefault="00F93FC5" w:rsidP="00F93FC5">
                  <w:pPr>
                    <w:widowControl w:val="0"/>
                    <w:tabs>
                      <w:tab w:val="left" w:pos="720"/>
                      <w:tab w:val="left" w:pos="1170"/>
                      <w:tab w:val="left" w:pos="2587"/>
                      <w:tab w:val="left" w:pos="3645"/>
                      <w:tab w:val="left" w:pos="4590"/>
                      <w:tab w:val="left" w:pos="5940"/>
                      <w:tab w:val="left" w:pos="8584"/>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4127</w:t>
                  </w:r>
                  <w:r w:rsidRPr="00E454F7">
                    <w:rPr>
                      <w:rFonts w:ascii="Times New Roman" w:hAnsi="Times New Roman"/>
                      <w:color w:val="262626" w:themeColor="text1" w:themeTint="D9"/>
                      <w:spacing w:val="-3"/>
                      <w:sz w:val="18"/>
                      <w:szCs w:val="18"/>
                    </w:rPr>
                    <w:tab/>
                    <w:t>Small Business Management</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u w:val="single"/>
                    </w:rPr>
                  </w:pP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u w:val="single"/>
                    </w:rPr>
                    <w:t xml:space="preserve">   </w:t>
                  </w:r>
                </w:p>
                <w:p w:rsidR="00F93FC5" w:rsidRPr="00E454F7" w:rsidRDefault="00F93FC5" w:rsidP="00F93FC5">
                  <w:pPr>
                    <w:widowControl w:val="0"/>
                    <w:tabs>
                      <w:tab w:val="left" w:pos="720"/>
                      <w:tab w:val="left" w:pos="1170"/>
                      <w:tab w:val="left" w:pos="2587"/>
                      <w:tab w:val="left" w:pos="3645"/>
                      <w:tab w:val="left" w:pos="4590"/>
                      <w:tab w:val="left" w:pos="5940"/>
                      <w:tab w:val="left" w:pos="9995"/>
                    </w:tabs>
                    <w:autoSpaceDE w:val="0"/>
                    <w:autoSpaceDN w:val="0"/>
                    <w:adjustRightInd w:val="0"/>
                    <w:spacing w:before="5" w:after="0" w:line="207" w:lineRule="exact"/>
                    <w:ind w:firstLine="0"/>
                    <w:rPr>
                      <w:rFonts w:ascii="Times New Roman Bold" w:hAnsi="Times New Roman Bold" w:cs="Times New Roman Bold"/>
                      <w:b/>
                      <w:color w:val="262626" w:themeColor="text1" w:themeTint="D9"/>
                      <w:spacing w:val="-3"/>
                      <w:sz w:val="18"/>
                      <w:szCs w:val="18"/>
                    </w:rPr>
                  </w:pPr>
                  <w:r w:rsidRPr="00E454F7">
                    <w:rPr>
                      <w:rFonts w:ascii="Times New Roman Bold" w:hAnsi="Times New Roman Bold" w:cs="Times New Roman Bold"/>
                      <w:b/>
                      <w:color w:val="262626" w:themeColor="text1" w:themeTint="D9"/>
                      <w:spacing w:val="-3"/>
                      <w:sz w:val="18"/>
                      <w:szCs w:val="18"/>
                    </w:rPr>
                    <w:t>Subtotal</w:t>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r>
                  <w:r w:rsidRPr="00E454F7">
                    <w:rPr>
                      <w:rFonts w:ascii="Times New Roman Bold" w:hAnsi="Times New Roman Bold" w:cs="Times New Roman Bold"/>
                      <w:b/>
                      <w:color w:val="262626" w:themeColor="text1" w:themeTint="D9"/>
                      <w:spacing w:val="-3"/>
                      <w:sz w:val="18"/>
                      <w:szCs w:val="18"/>
                    </w:rPr>
                    <w:tab/>
                    <w:t>3+</w:t>
                  </w:r>
                </w:p>
                <w:p w:rsidR="00F93FC5" w:rsidRPr="00E454F7" w:rsidRDefault="00F93FC5" w:rsidP="00F93FC5">
                  <w:pPr>
                    <w:ind w:firstLine="0"/>
                    <w:rPr>
                      <w:color w:val="262626" w:themeColor="text1" w:themeTint="D9"/>
                    </w:rPr>
                  </w:pPr>
                </w:p>
              </w:txbxContent>
            </v:textbox>
            <w10:wrap type="square"/>
          </v:shape>
        </w:pict>
      </w:r>
      <w:r>
        <w:rPr>
          <w:rFonts w:ascii="Times New Roman" w:hAnsi="Times New Roman"/>
          <w:noProof/>
          <w:color w:val="262626" w:themeColor="text1" w:themeTint="D9"/>
          <w:spacing w:val="-4"/>
          <w:sz w:val="18"/>
          <w:szCs w:val="18"/>
        </w:rPr>
        <w:pict>
          <v:shape id="_x0000_s1043" type="#_x0000_t202" style="position:absolute;left:0;text-align:left;margin-left:-2.85pt;margin-top:85.1pt;width:246pt;height:70.65pt;z-index:251678720" stroked="f">
            <v:textbox style="mso-next-textbox:#_x0000_s1043;mso-fit-shape-to-text:t">
              <w:txbxContent>
                <w:p w:rsidR="00F93FC5" w:rsidRPr="00E454F7" w:rsidRDefault="00F93FC5" w:rsidP="00F93FC5">
                  <w:pPr>
                    <w:widowControl w:val="0"/>
                    <w:tabs>
                      <w:tab w:val="left" w:pos="540"/>
                      <w:tab w:val="left" w:pos="720"/>
                      <w:tab w:val="left" w:pos="1170"/>
                      <w:tab w:val="left" w:pos="2880"/>
                      <w:tab w:val="left" w:pos="4320"/>
                    </w:tabs>
                    <w:autoSpaceDE w:val="0"/>
                    <w:autoSpaceDN w:val="0"/>
                    <w:adjustRightInd w:val="0"/>
                    <w:spacing w:before="9"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Senior Year (Spring Semester)</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right="-75"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 xml:space="preserve">4111 </w:t>
                  </w:r>
                  <w:r w:rsidRPr="00E454F7">
                    <w:rPr>
                      <w:rFonts w:ascii="Times New Roman" w:hAnsi="Times New Roman"/>
                      <w:color w:val="262626" w:themeColor="text1" w:themeTint="D9"/>
                      <w:spacing w:val="-3"/>
                      <w:sz w:val="18"/>
                      <w:szCs w:val="18"/>
                    </w:rPr>
                    <w:tab/>
                    <w:t xml:space="preserve">Seminar in Org. Theory/Behavior   OR </w:t>
                  </w:r>
                  <w:r w:rsidRPr="00E454F7">
                    <w:rPr>
                      <w:rFonts w:ascii="Times New Roman" w:hAnsi="Times New Roman"/>
                      <w:color w:val="262626" w:themeColor="text1" w:themeTint="D9"/>
                      <w:spacing w:val="-3"/>
                      <w:sz w:val="18"/>
                      <w:szCs w:val="18"/>
                    </w:rPr>
                    <w:tab/>
                    <w:t xml:space="preserve"> </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 xml:space="preserve">MGMT </w:t>
                  </w:r>
                  <w:r w:rsidRPr="00E454F7">
                    <w:rPr>
                      <w:rFonts w:ascii="Times New Roman" w:hAnsi="Times New Roman"/>
                      <w:color w:val="262626" w:themeColor="text1" w:themeTint="D9"/>
                      <w:spacing w:val="-3"/>
                      <w:sz w:val="18"/>
                      <w:szCs w:val="18"/>
                    </w:rPr>
                    <w:tab/>
                    <w:t>4030</w:t>
                  </w:r>
                  <w:r w:rsidRPr="00E454F7">
                    <w:rPr>
                      <w:rFonts w:ascii="Times New Roman" w:hAnsi="Times New Roman"/>
                      <w:color w:val="262626" w:themeColor="text1" w:themeTint="D9"/>
                      <w:spacing w:val="-3"/>
                      <w:sz w:val="18"/>
                      <w:szCs w:val="18"/>
                    </w:rPr>
                    <w:tab/>
                    <w:t>Quality Management Systems</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6"/>
                    </w:tabs>
                    <w:autoSpaceDE w:val="0"/>
                    <w:autoSpaceDN w:val="0"/>
                    <w:adjustRightInd w:val="0"/>
                    <w:spacing w:before="4"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4126</w:t>
                  </w:r>
                  <w:r w:rsidRPr="00E454F7">
                    <w:rPr>
                      <w:rFonts w:ascii="Times New Roman" w:hAnsi="Times New Roman"/>
                      <w:color w:val="262626" w:themeColor="text1" w:themeTint="D9"/>
                      <w:spacing w:val="-3"/>
                      <w:sz w:val="18"/>
                      <w:szCs w:val="18"/>
                    </w:rPr>
                    <w:tab/>
                    <w:t>Organizational Learning</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t>3</w:t>
                  </w:r>
                </w:p>
                <w:p w:rsidR="00F93FC5" w:rsidRPr="00E454F7" w:rsidRDefault="00F93FC5" w:rsidP="00F93FC5">
                  <w:pPr>
                    <w:widowControl w:val="0"/>
                    <w:tabs>
                      <w:tab w:val="left" w:pos="540"/>
                      <w:tab w:val="left" w:pos="720"/>
                      <w:tab w:val="left" w:pos="1170"/>
                      <w:tab w:val="left" w:pos="2587"/>
                      <w:tab w:val="left" w:pos="2880"/>
                      <w:tab w:val="left" w:pos="3645"/>
                      <w:tab w:val="left" w:pos="4320"/>
                      <w:tab w:val="left" w:pos="9995"/>
                    </w:tabs>
                    <w:autoSpaceDE w:val="0"/>
                    <w:autoSpaceDN w:val="0"/>
                    <w:adjustRightInd w:val="0"/>
                    <w:spacing w:before="5" w:after="0" w:line="207" w:lineRule="exact"/>
                    <w:ind w:firstLine="0"/>
                    <w:rPr>
                      <w:rFonts w:ascii="Times New Roman" w:hAnsi="Times New Roman"/>
                      <w:color w:val="262626" w:themeColor="text1" w:themeTint="D9"/>
                      <w:spacing w:val="-3"/>
                      <w:sz w:val="18"/>
                      <w:szCs w:val="18"/>
                    </w:rPr>
                  </w:pPr>
                  <w:r w:rsidRPr="00E454F7">
                    <w:rPr>
                      <w:rFonts w:ascii="Times New Roman" w:hAnsi="Times New Roman"/>
                      <w:color w:val="262626" w:themeColor="text1" w:themeTint="D9"/>
                      <w:spacing w:val="-3"/>
                      <w:sz w:val="18"/>
                      <w:szCs w:val="18"/>
                    </w:rPr>
                    <w:t>MGMT</w:t>
                  </w:r>
                  <w:r w:rsidRPr="00E454F7">
                    <w:rPr>
                      <w:rFonts w:ascii="Times New Roman" w:hAnsi="Times New Roman"/>
                      <w:color w:val="262626" w:themeColor="text1" w:themeTint="D9"/>
                      <w:spacing w:val="-3"/>
                      <w:sz w:val="18"/>
                      <w:szCs w:val="18"/>
                    </w:rPr>
                    <w:tab/>
                    <w:t>4199</w:t>
                  </w:r>
                  <w:r w:rsidRPr="00E454F7">
                    <w:rPr>
                      <w:rFonts w:ascii="Times New Roman" w:hAnsi="Times New Roman"/>
                      <w:color w:val="262626" w:themeColor="text1" w:themeTint="D9"/>
                      <w:spacing w:val="-3"/>
                      <w:sz w:val="18"/>
                      <w:szCs w:val="18"/>
                    </w:rPr>
                    <w:tab/>
                    <w:t>Business Policy</w:t>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rPr>
                    <w:tab/>
                  </w:r>
                  <w:r w:rsidRPr="00E454F7">
                    <w:rPr>
                      <w:rFonts w:ascii="Times New Roman" w:hAnsi="Times New Roman"/>
                      <w:color w:val="262626" w:themeColor="text1" w:themeTint="D9"/>
                      <w:spacing w:val="-3"/>
                      <w:sz w:val="18"/>
                      <w:szCs w:val="18"/>
                      <w:u w:val="single"/>
                    </w:rPr>
                    <w:t>3</w:t>
                  </w:r>
                </w:p>
                <w:p w:rsidR="00F93FC5" w:rsidRPr="00E454F7" w:rsidRDefault="00F93FC5" w:rsidP="00F93FC5">
                  <w:pPr>
                    <w:widowControl w:val="0"/>
                    <w:tabs>
                      <w:tab w:val="left" w:pos="540"/>
                      <w:tab w:val="left" w:pos="720"/>
                      <w:tab w:val="left" w:pos="1170"/>
                      <w:tab w:val="left" w:pos="2880"/>
                      <w:tab w:val="left" w:pos="4320"/>
                      <w:tab w:val="left" w:pos="8584"/>
                      <w:tab w:val="left" w:pos="9995"/>
                    </w:tabs>
                    <w:autoSpaceDE w:val="0"/>
                    <w:autoSpaceDN w:val="0"/>
                    <w:adjustRightInd w:val="0"/>
                    <w:spacing w:before="1" w:after="0" w:line="207" w:lineRule="exact"/>
                    <w:ind w:firstLine="0"/>
                    <w:rPr>
                      <w:rFonts w:ascii="Times New Roman Bold" w:hAnsi="Times New Roman Bold" w:cs="Times New Roman Bold"/>
                      <w:color w:val="262626" w:themeColor="text1" w:themeTint="D9"/>
                      <w:spacing w:val="-3"/>
                      <w:sz w:val="18"/>
                      <w:szCs w:val="18"/>
                    </w:rPr>
                  </w:pPr>
                  <w:r w:rsidRPr="00E454F7">
                    <w:rPr>
                      <w:rFonts w:ascii="Times New Roman Bold" w:hAnsi="Times New Roman Bold" w:cs="Times New Roman Bold"/>
                      <w:color w:val="262626" w:themeColor="text1" w:themeTint="D9"/>
                      <w:spacing w:val="-3"/>
                      <w:sz w:val="18"/>
                      <w:szCs w:val="18"/>
                    </w:rPr>
                    <w:t>Subtotal</w:t>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r>
                  <w:r w:rsidRPr="00E454F7">
                    <w:rPr>
                      <w:rFonts w:ascii="Times New Roman Bold" w:hAnsi="Times New Roman Bold" w:cs="Times New Roman Bold"/>
                      <w:color w:val="262626" w:themeColor="text1" w:themeTint="D9"/>
                      <w:spacing w:val="-3"/>
                      <w:sz w:val="18"/>
                      <w:szCs w:val="18"/>
                    </w:rPr>
                    <w:tab/>
                    <w:t>9+</w:t>
                  </w:r>
                </w:p>
              </w:txbxContent>
            </v:textbox>
            <w10:wrap type="square"/>
          </v:shape>
        </w:pict>
      </w:r>
      <w:r w:rsidR="00F93FC5" w:rsidRPr="00E454F7">
        <w:rPr>
          <w:rFonts w:ascii="Times New Roman" w:hAnsi="Times New Roman"/>
          <w:b/>
          <w:color w:val="262626" w:themeColor="text1" w:themeTint="D9"/>
          <w:spacing w:val="-3"/>
          <w:sz w:val="18"/>
          <w:szCs w:val="18"/>
        </w:rPr>
        <w:t>AAS/AAT Applied Credits*     (Up to 27 hrs.)</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pPr>
        <w:rPr>
          <w:rFonts w:ascii="Times New Roman" w:hAnsi="Times New Roman"/>
          <w:color w:val="262626" w:themeColor="text1" w:themeTint="D9"/>
          <w:spacing w:val="-4"/>
          <w:sz w:val="18"/>
          <w:szCs w:val="18"/>
        </w:rPr>
      </w:pPr>
      <w:r>
        <w:rPr>
          <w:rFonts w:ascii="Times New Roman" w:hAnsi="Times New Roman"/>
          <w:color w:val="262626" w:themeColor="text1" w:themeTint="D9"/>
          <w:spacing w:val="-4"/>
          <w:sz w:val="18"/>
          <w:szCs w:val="18"/>
        </w:rPr>
        <w:br w:type="page"/>
      </w:r>
    </w:p>
    <w:p w:rsidR="00F93FC5" w:rsidRDefault="00F93FC5" w:rsidP="00867716">
      <w:pPr>
        <w:pStyle w:val="Heading2"/>
        <w:spacing w:before="0"/>
        <w:ind w:left="274" w:firstLine="0"/>
        <w:rPr>
          <w:rFonts w:ascii="Times New Roman" w:hAnsi="Times New Roman"/>
          <w:color w:val="191919"/>
          <w:w w:val="97"/>
          <w:sz w:val="53"/>
          <w:szCs w:val="53"/>
        </w:rPr>
      </w:pPr>
      <w:bookmarkStart w:id="79" w:name="_Toc295328927"/>
      <w:r>
        <w:rPr>
          <w:rFonts w:ascii="Times New Roman" w:hAnsi="Times New Roman"/>
          <w:color w:val="191919"/>
          <w:w w:val="96"/>
          <w:sz w:val="71"/>
          <w:szCs w:val="71"/>
        </w:rPr>
        <w:t>D</w:t>
      </w:r>
      <w:r>
        <w:rPr>
          <w:rFonts w:ascii="Times New Roman" w:hAnsi="Times New Roman"/>
          <w:color w:val="191919"/>
          <w:w w:val="96"/>
          <w:sz w:val="53"/>
          <w:szCs w:val="53"/>
        </w:rPr>
        <w:t>EPARTMENT OF</w:t>
      </w:r>
      <w:r>
        <w:rPr>
          <w:rFonts w:ascii="Times New Roman" w:hAnsi="Times New Roman"/>
          <w:color w:val="191919"/>
          <w:w w:val="96"/>
          <w:sz w:val="71"/>
          <w:szCs w:val="71"/>
        </w:rPr>
        <w:t xml:space="preserve"> A</w:t>
      </w:r>
      <w:r>
        <w:rPr>
          <w:rFonts w:ascii="Times New Roman" w:hAnsi="Times New Roman"/>
          <w:color w:val="191919"/>
          <w:w w:val="96"/>
          <w:sz w:val="53"/>
          <w:szCs w:val="53"/>
        </w:rPr>
        <w:t>CCOUNTING</w:t>
      </w:r>
      <w:r>
        <w:rPr>
          <w:rFonts w:ascii="Times New Roman" w:hAnsi="Times New Roman"/>
          <w:color w:val="191919"/>
          <w:w w:val="96"/>
          <w:sz w:val="71"/>
          <w:szCs w:val="71"/>
        </w:rPr>
        <w:t xml:space="preserve">, </w:t>
      </w:r>
      <w:r>
        <w:rPr>
          <w:rFonts w:ascii="Times New Roman" w:hAnsi="Times New Roman"/>
          <w:color w:val="191919"/>
          <w:w w:val="96"/>
          <w:sz w:val="71"/>
          <w:szCs w:val="71"/>
        </w:rPr>
        <w:br/>
      </w:r>
      <w:r>
        <w:rPr>
          <w:rFonts w:ascii="Times New Roman" w:hAnsi="Times New Roman"/>
          <w:color w:val="191919"/>
          <w:w w:val="97"/>
          <w:sz w:val="71"/>
          <w:szCs w:val="71"/>
        </w:rPr>
        <w:t>B</w:t>
      </w:r>
      <w:r>
        <w:rPr>
          <w:rFonts w:ascii="Times New Roman" w:hAnsi="Times New Roman"/>
          <w:color w:val="191919"/>
          <w:w w:val="97"/>
          <w:sz w:val="53"/>
          <w:szCs w:val="53"/>
        </w:rPr>
        <w:t>USINESS</w:t>
      </w:r>
      <w:r>
        <w:rPr>
          <w:rFonts w:ascii="Times New Roman" w:hAnsi="Times New Roman"/>
          <w:color w:val="191919"/>
          <w:w w:val="97"/>
          <w:sz w:val="71"/>
          <w:szCs w:val="71"/>
        </w:rPr>
        <w:t xml:space="preserve"> I</w:t>
      </w:r>
      <w:r>
        <w:rPr>
          <w:rFonts w:ascii="Times New Roman" w:hAnsi="Times New Roman"/>
          <w:color w:val="191919"/>
          <w:w w:val="97"/>
          <w:sz w:val="53"/>
          <w:szCs w:val="53"/>
        </w:rPr>
        <w:t>NFORMATION</w:t>
      </w:r>
      <w:r>
        <w:rPr>
          <w:rFonts w:ascii="Times New Roman" w:hAnsi="Times New Roman"/>
          <w:color w:val="191919"/>
          <w:w w:val="97"/>
          <w:sz w:val="71"/>
          <w:szCs w:val="71"/>
        </w:rPr>
        <w:t xml:space="preserve"> S</w:t>
      </w:r>
      <w:r>
        <w:rPr>
          <w:rFonts w:ascii="Times New Roman" w:hAnsi="Times New Roman"/>
          <w:color w:val="191919"/>
          <w:w w:val="97"/>
          <w:sz w:val="53"/>
          <w:szCs w:val="53"/>
        </w:rPr>
        <w:t>YSTEMS</w:t>
      </w:r>
      <w:bookmarkEnd w:id="79"/>
    </w:p>
    <w:p w:rsidR="00F93FC5" w:rsidRDefault="00F93FC5" w:rsidP="00867716">
      <w:pPr>
        <w:pStyle w:val="Heading2"/>
        <w:spacing w:before="0"/>
        <w:ind w:left="274" w:firstLine="0"/>
        <w:rPr>
          <w:rFonts w:ascii="Times New Roman" w:hAnsi="Times New Roman"/>
          <w:color w:val="191919"/>
          <w:w w:val="97"/>
          <w:sz w:val="53"/>
          <w:szCs w:val="53"/>
        </w:rPr>
      </w:pPr>
      <w:bookmarkStart w:id="80" w:name="_Toc295328928"/>
      <w:r>
        <w:rPr>
          <w:rFonts w:ascii="Times New Roman" w:hAnsi="Times New Roman"/>
          <w:color w:val="191919"/>
          <w:w w:val="97"/>
          <w:sz w:val="53"/>
          <w:szCs w:val="53"/>
        </w:rPr>
        <w:t>AND</w:t>
      </w:r>
      <w:r>
        <w:rPr>
          <w:rFonts w:ascii="Times New Roman" w:hAnsi="Times New Roman"/>
          <w:color w:val="191919"/>
          <w:w w:val="97"/>
          <w:sz w:val="71"/>
          <w:szCs w:val="71"/>
        </w:rPr>
        <w:t xml:space="preserve"> M</w:t>
      </w:r>
      <w:r>
        <w:rPr>
          <w:rFonts w:ascii="Times New Roman" w:hAnsi="Times New Roman"/>
          <w:color w:val="191919"/>
          <w:w w:val="97"/>
          <w:sz w:val="53"/>
          <w:szCs w:val="53"/>
        </w:rPr>
        <w:t>ARKETING</w:t>
      </w:r>
      <w:bookmarkEnd w:id="80"/>
    </w:p>
    <w:p w:rsidR="00F93FC5" w:rsidRDefault="00F93FC5" w:rsidP="00F93FC5">
      <w:pPr>
        <w:widowControl w:val="0"/>
        <w:autoSpaceDE w:val="0"/>
        <w:autoSpaceDN w:val="0"/>
        <w:adjustRightInd w:val="0"/>
        <w:spacing w:before="195" w:after="0" w:line="210" w:lineRule="exact"/>
        <w:ind w:left="270" w:right="450" w:hanging="13"/>
        <w:jc w:val="both"/>
        <w:rPr>
          <w:rFonts w:ascii="Times New Roman" w:hAnsi="Times New Roman"/>
          <w:color w:val="191919"/>
          <w:spacing w:val="-4"/>
          <w:sz w:val="18"/>
          <w:szCs w:val="18"/>
        </w:rPr>
      </w:pPr>
      <w:r>
        <w:rPr>
          <w:rFonts w:ascii="Times New Roman" w:hAnsi="Times New Roman"/>
          <w:color w:val="191919"/>
          <w:spacing w:val="-2"/>
          <w:sz w:val="18"/>
          <w:szCs w:val="18"/>
        </w:rPr>
        <w:t xml:space="preserve">The Accounting, Business Information Systems and Marketing Department offers undergraduate courses for the student who plans to enter </w:t>
      </w:r>
      <w:r>
        <w:rPr>
          <w:rFonts w:ascii="Times New Roman" w:hAnsi="Times New Roman"/>
          <w:color w:val="191919"/>
          <w:spacing w:val="-2"/>
          <w:sz w:val="18"/>
          <w:szCs w:val="18"/>
        </w:rPr>
        <w:br/>
      </w:r>
      <w:r>
        <w:rPr>
          <w:rFonts w:ascii="Times New Roman" w:hAnsi="Times New Roman"/>
          <w:color w:val="191919"/>
          <w:spacing w:val="-3"/>
          <w:sz w:val="18"/>
          <w:szCs w:val="18"/>
        </w:rPr>
        <w:t xml:space="preserve">the business world in an administrative capacity. The programs are accredited by the Association of Collegiate Business Schools and Programs </w:t>
      </w:r>
      <w:r>
        <w:rPr>
          <w:rFonts w:ascii="Times New Roman" w:hAnsi="Times New Roman"/>
          <w:color w:val="191919"/>
          <w:spacing w:val="-4"/>
          <w:sz w:val="18"/>
          <w:szCs w:val="18"/>
        </w:rPr>
        <w:t xml:space="preserve">(ACBSP). </w:t>
      </w:r>
    </w:p>
    <w:p w:rsidR="00F93FC5" w:rsidRPr="00C23BEA" w:rsidRDefault="00F93FC5" w:rsidP="00F93FC5">
      <w:pPr>
        <w:widowControl w:val="0"/>
        <w:autoSpaceDE w:val="0"/>
        <w:autoSpaceDN w:val="0"/>
        <w:adjustRightInd w:val="0"/>
        <w:spacing w:before="208" w:after="0" w:line="213" w:lineRule="exact"/>
        <w:ind w:left="270" w:right="450" w:hanging="13"/>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1"/>
          <w:sz w:val="18"/>
          <w:szCs w:val="18"/>
        </w:rPr>
        <w:t xml:space="preserve">The program of study in Accounting, Business Information Systems and Marketing leads to a Bachelor of Science degree in Accounting, </w:t>
      </w:r>
      <w:r w:rsidRPr="00C23BEA">
        <w:rPr>
          <w:rFonts w:ascii="Times New Roman" w:hAnsi="Times New Roman"/>
          <w:color w:val="262626" w:themeColor="text1" w:themeTint="D9"/>
          <w:spacing w:val="-2"/>
          <w:sz w:val="18"/>
          <w:szCs w:val="18"/>
        </w:rPr>
        <w:t xml:space="preserve">Business Information Systems, or Marketing. Internships are available for students to apply what has been learned in the classroom to real- </w:t>
      </w:r>
      <w:r w:rsidRPr="00C23BEA">
        <w:rPr>
          <w:rFonts w:ascii="Times New Roman" w:hAnsi="Times New Roman"/>
          <w:color w:val="262626" w:themeColor="text1" w:themeTint="D9"/>
          <w:spacing w:val="-3"/>
          <w:sz w:val="18"/>
          <w:szCs w:val="18"/>
        </w:rPr>
        <w:t xml:space="preserve">world situations. To be admitted to programs in Accounting, Business Information Systems, and Marketing as a major, the student must have </w:t>
      </w:r>
      <w:r w:rsidRPr="00C23BEA">
        <w:rPr>
          <w:rFonts w:ascii="Times New Roman" w:hAnsi="Times New Roman"/>
          <w:color w:val="262626" w:themeColor="text1" w:themeTint="D9"/>
          <w:spacing w:val="-4"/>
          <w:sz w:val="18"/>
          <w:szCs w:val="18"/>
        </w:rPr>
        <w:t xml:space="preserve">a cumulative grade point average of 2.25 or higher. </w:t>
      </w:r>
    </w:p>
    <w:p w:rsidR="00F93FC5" w:rsidRPr="00C23BEA" w:rsidRDefault="00F93FC5" w:rsidP="00F93FC5">
      <w:pPr>
        <w:widowControl w:val="0"/>
        <w:autoSpaceDE w:val="0"/>
        <w:autoSpaceDN w:val="0"/>
        <w:adjustRightInd w:val="0"/>
        <w:spacing w:before="207" w:after="0" w:line="213" w:lineRule="exact"/>
        <w:ind w:left="270" w:right="450" w:hanging="13"/>
        <w:jc w:val="both"/>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2"/>
          <w:sz w:val="18"/>
          <w:szCs w:val="18"/>
        </w:rPr>
        <w:t xml:space="preserve">The accounting program is designed to prepare accountants for the world of work.  Students are given the opportunity to gain a wide variety of needed skills. Courses in the program build a rich knowledge of accounting theory and practice on both public and private levels. Students </w:t>
      </w:r>
      <w:r w:rsidRPr="00C23BEA">
        <w:rPr>
          <w:rFonts w:ascii="Times New Roman" w:hAnsi="Times New Roman"/>
          <w:color w:val="262626" w:themeColor="text1" w:themeTint="D9"/>
          <w:spacing w:val="-3"/>
          <w:sz w:val="18"/>
          <w:szCs w:val="18"/>
        </w:rPr>
        <w:t>are also introduced and taught to use and interact with contemporary technology. Developing critical thinking and communications skills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is</w:t>
      </w:r>
      <w:r>
        <w:rPr>
          <w:rFonts w:ascii="Times New Roman" w:hAnsi="Times New Roman"/>
          <w:color w:val="262626" w:themeColor="text1" w:themeTint="D9"/>
          <w:spacing w:val="-3"/>
          <w:sz w:val="18"/>
          <w:szCs w:val="18"/>
        </w:rPr>
        <w:t xml:space="preserve"> </w:t>
      </w:r>
      <w:r w:rsidRPr="00C23BEA">
        <w:rPr>
          <w:rFonts w:ascii="Times New Roman" w:hAnsi="Times New Roman"/>
          <w:color w:val="262626" w:themeColor="text1" w:themeTint="D9"/>
          <w:spacing w:val="-3"/>
          <w:sz w:val="18"/>
          <w:szCs w:val="18"/>
        </w:rPr>
        <w:t xml:space="preserve">also emphasized in the program. Additionally, students are encouraged to sit for certification examinations at the completion of the program. </w:t>
      </w:r>
    </w:p>
    <w:p w:rsidR="00F93FC5" w:rsidRPr="00C23BEA" w:rsidRDefault="00F93FC5" w:rsidP="00F93FC5">
      <w:pPr>
        <w:widowControl w:val="0"/>
        <w:autoSpaceDE w:val="0"/>
        <w:autoSpaceDN w:val="0"/>
        <w:adjustRightInd w:val="0"/>
        <w:spacing w:before="210" w:after="0" w:line="210" w:lineRule="exact"/>
        <w:ind w:left="270" w:right="450" w:hanging="13"/>
        <w:jc w:val="both"/>
        <w:rPr>
          <w:rFonts w:ascii="Times New Roman" w:hAnsi="Times New Roman"/>
          <w:color w:val="262626" w:themeColor="text1" w:themeTint="D9"/>
          <w:spacing w:val="-1"/>
          <w:sz w:val="18"/>
          <w:szCs w:val="18"/>
        </w:rPr>
      </w:pPr>
      <w:r w:rsidRPr="00C23BEA">
        <w:rPr>
          <w:rFonts w:ascii="Times New Roman" w:hAnsi="Times New Roman"/>
          <w:color w:val="262626" w:themeColor="text1" w:themeTint="D9"/>
          <w:spacing w:val="-3"/>
          <w:sz w:val="18"/>
          <w:szCs w:val="18"/>
        </w:rPr>
        <w:t xml:space="preserve">The business information systems program integrates information technology, people and business.  The program provides professional preparation for persons who are interested in coordinating, </w:t>
      </w:r>
      <w:r w:rsidRPr="00C23BEA">
        <w:rPr>
          <w:rFonts w:ascii="Times New Roman" w:hAnsi="Times New Roman"/>
          <w:color w:val="262626" w:themeColor="text1" w:themeTint="D9"/>
          <w:spacing w:val="-2"/>
          <w:sz w:val="18"/>
          <w:szCs w:val="18"/>
        </w:rPr>
        <w:t>facilitating and expediting functions of the office in business, industrial and governmental organizations. Focus is on the development of computer operation skills</w:t>
      </w:r>
      <w:r w:rsidRPr="00C23BEA">
        <w:rPr>
          <w:rFonts w:ascii="Times New Roman" w:hAnsi="Times New Roman"/>
          <w:color w:val="262626" w:themeColor="text1" w:themeTint="D9"/>
          <w:spacing w:val="-1"/>
          <w:sz w:val="18"/>
          <w:szCs w:val="18"/>
        </w:rPr>
        <w:t xml:space="preserve"> for text processing, human-computer interaction, technical and professional personnel, office environment management, processing of unstructured tasks, and the utilization of small systems. Interpersonal communication and organizational understanding are important skills that are developed.  Career options are available in database administration, telecommunications, data communications, and management of business and office information.</w:t>
      </w:r>
    </w:p>
    <w:p w:rsidR="00F93FC5" w:rsidRDefault="00F93FC5" w:rsidP="00F93FC5">
      <w:pPr>
        <w:widowControl w:val="0"/>
        <w:autoSpaceDE w:val="0"/>
        <w:autoSpaceDN w:val="0"/>
        <w:adjustRightInd w:val="0"/>
        <w:spacing w:before="206" w:after="0" w:line="215" w:lineRule="exact"/>
        <w:ind w:left="270" w:right="450" w:hanging="13"/>
        <w:jc w:val="both"/>
        <w:rPr>
          <w:rFonts w:ascii="Times New Roman" w:hAnsi="Times New Roman"/>
          <w:color w:val="191919"/>
          <w:spacing w:val="-3"/>
          <w:sz w:val="18"/>
          <w:szCs w:val="18"/>
        </w:rPr>
      </w:pPr>
      <w:r w:rsidRPr="00C23BEA">
        <w:rPr>
          <w:rFonts w:ascii="Times New Roman" w:hAnsi="Times New Roman"/>
          <w:color w:val="262626" w:themeColor="text1" w:themeTint="D9"/>
          <w:spacing w:val="-2"/>
          <w:sz w:val="18"/>
          <w:szCs w:val="18"/>
        </w:rPr>
        <w:t>The marketing program is designed to provide the student with opportunities to acquire the skills, concepts and knowledge neede</w:t>
      </w:r>
      <w:r>
        <w:rPr>
          <w:rFonts w:ascii="Times New Roman" w:hAnsi="Times New Roman"/>
          <w:color w:val="191919"/>
          <w:spacing w:val="-2"/>
          <w:sz w:val="18"/>
          <w:szCs w:val="18"/>
        </w:rPr>
        <w:t xml:space="preserve">d to assume responsible positions in marketing. Skills in problem solving, decision making, and applying the principles of economics, psychology and sociology to consumer behavior are developed for future marketing professionals and marketing leaders. Career options are available in selling, </w:t>
      </w:r>
      <w:r>
        <w:rPr>
          <w:rFonts w:ascii="Times New Roman" w:hAnsi="Times New Roman"/>
          <w:color w:val="191919"/>
          <w:spacing w:val="-3"/>
          <w:sz w:val="18"/>
          <w:szCs w:val="18"/>
        </w:rPr>
        <w:t xml:space="preserve">purchasing, advertising, promotion, physical distribution, industrial marketing, customer service, marketing research, consumer service </w:t>
      </w:r>
      <w:proofErr w:type="gramStart"/>
      <w:r>
        <w:rPr>
          <w:rFonts w:ascii="Times New Roman" w:hAnsi="Times New Roman"/>
          <w:color w:val="191919"/>
          <w:spacing w:val="-3"/>
          <w:sz w:val="18"/>
          <w:szCs w:val="18"/>
        </w:rPr>
        <w:t>and  many</w:t>
      </w:r>
      <w:proofErr w:type="gramEnd"/>
      <w:r>
        <w:rPr>
          <w:rFonts w:ascii="Times New Roman" w:hAnsi="Times New Roman"/>
          <w:color w:val="191919"/>
          <w:spacing w:val="-3"/>
          <w:sz w:val="18"/>
          <w:szCs w:val="18"/>
        </w:rPr>
        <w:t xml:space="preserve"> other specialties. </w:t>
      </w:r>
    </w:p>
    <w:p w:rsidR="00F93FC5" w:rsidRDefault="00F93FC5" w:rsidP="00F93FC5">
      <w:pPr>
        <w:widowControl w:val="0"/>
        <w:autoSpaceDE w:val="0"/>
        <w:autoSpaceDN w:val="0"/>
        <w:adjustRightInd w:val="0"/>
        <w:spacing w:before="226" w:after="0" w:line="287" w:lineRule="exact"/>
        <w:ind w:left="270" w:right="450" w:hanging="13"/>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A</w:t>
      </w:r>
      <w:r>
        <w:rPr>
          <w:rFonts w:ascii="Times New Roman Bold" w:hAnsi="Times New Roman Bold" w:cs="Times New Roman Bold"/>
          <w:color w:val="191919"/>
          <w:spacing w:val="-5"/>
          <w:sz w:val="24"/>
          <w:szCs w:val="24"/>
        </w:rPr>
        <w:t xml:space="preserve">CCOUNTING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0"/>
          <w:numId w:val="1"/>
        </w:numPr>
        <w:autoSpaceDE w:val="0"/>
        <w:autoSpaceDN w:val="0"/>
        <w:adjustRightInd w:val="0"/>
        <w:spacing w:before="73"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0"/>
          <w:numId w:val="1"/>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27 hours of accounting </w:t>
      </w:r>
      <w:r w:rsidRPr="00C23BEA">
        <w:rPr>
          <w:rFonts w:ascii="Times New Roman" w:hAnsi="Times New Roman"/>
          <w:color w:val="262626" w:themeColor="text1" w:themeTint="D9"/>
          <w:spacing w:val="-2"/>
          <w:sz w:val="18"/>
          <w:szCs w:val="18"/>
        </w:rPr>
        <w:t xml:space="preserve">concentration. </w:t>
      </w:r>
    </w:p>
    <w:p w:rsidR="00F93FC5" w:rsidRPr="00C23BEA" w:rsidRDefault="00F93FC5" w:rsidP="00F93FC5">
      <w:pPr>
        <w:pStyle w:val="ListParagraph"/>
        <w:widowControl w:val="0"/>
        <w:numPr>
          <w:ilvl w:val="0"/>
          <w:numId w:val="1"/>
        </w:numPr>
        <w:autoSpaceDE w:val="0"/>
        <w:autoSpaceDN w:val="0"/>
        <w:adjustRightInd w:val="0"/>
        <w:spacing w:before="200"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2"/>
          <w:sz w:val="18"/>
          <w:szCs w:val="18"/>
        </w:rPr>
        <w:t xml:space="preserve">and a grade of “C” or above in all business courses. </w:t>
      </w:r>
    </w:p>
    <w:p w:rsidR="00F93FC5" w:rsidRPr="00B34BE7" w:rsidRDefault="00F93FC5" w:rsidP="00F93FC5">
      <w:pPr>
        <w:pStyle w:val="ListParagraph"/>
        <w:widowControl w:val="0"/>
        <w:numPr>
          <w:ilvl w:val="0"/>
          <w:numId w:val="1"/>
        </w:numPr>
        <w:autoSpaceDE w:val="0"/>
        <w:autoSpaceDN w:val="0"/>
        <w:adjustRightInd w:val="0"/>
        <w:spacing w:before="4" w:after="0" w:line="207" w:lineRule="exact"/>
        <w:ind w:left="720" w:right="450"/>
        <w:rPr>
          <w:rFonts w:ascii="Times New Roman" w:hAnsi="Times New Roman"/>
          <w:color w:val="191919"/>
          <w:spacing w:val="-2"/>
          <w:sz w:val="18"/>
          <w:szCs w:val="18"/>
        </w:rPr>
      </w:pPr>
      <w:r w:rsidRPr="00C23BEA">
        <w:rPr>
          <w:rFonts w:ascii="Times New Roman" w:hAnsi="Times New Roman"/>
          <w:color w:val="262626" w:themeColor="text1" w:themeTint="D9"/>
          <w:spacing w:val="-2"/>
          <w:sz w:val="18"/>
          <w:szCs w:val="18"/>
        </w:rPr>
        <w:t>The student m</w:t>
      </w:r>
      <w:r w:rsidRPr="00B34BE7">
        <w:rPr>
          <w:rFonts w:ascii="Times New Roman" w:hAnsi="Times New Roman"/>
          <w:color w:val="191919"/>
          <w:spacing w:val="-2"/>
          <w:sz w:val="18"/>
          <w:szCs w:val="18"/>
        </w:rPr>
        <w:t xml:space="preserve">ust complete the Major Field Achievement Test (MFAT) as a part of course requirements for MGMT 4199 </w:t>
      </w:r>
    </w:p>
    <w:p w:rsidR="00F93FC5" w:rsidRDefault="00F93FC5" w:rsidP="00F93FC5">
      <w:pPr>
        <w:widowControl w:val="0"/>
        <w:autoSpaceDE w:val="0"/>
        <w:autoSpaceDN w:val="0"/>
        <w:adjustRightInd w:val="0"/>
        <w:spacing w:before="151" w:after="0" w:line="380" w:lineRule="exact"/>
        <w:ind w:left="270" w:right="450" w:hanging="13"/>
        <w:jc w:val="both"/>
        <w:rPr>
          <w:rFonts w:ascii="Times New Roman Bold" w:hAnsi="Times New Roman Bold" w:cs="Times New Roman Bold"/>
          <w:color w:val="191919"/>
          <w:spacing w:val="-5"/>
          <w:sz w:val="24"/>
          <w:szCs w:val="24"/>
        </w:rPr>
      </w:pPr>
      <w:r>
        <w:rPr>
          <w:rFonts w:ascii="Times New Roman Bold" w:hAnsi="Times New Roman Bold" w:cs="Times New Roman Bold"/>
          <w:color w:val="191919"/>
          <w:spacing w:val="-5"/>
          <w:sz w:val="31"/>
          <w:szCs w:val="31"/>
        </w:rPr>
        <w:t>R</w:t>
      </w:r>
      <w:r>
        <w:rPr>
          <w:rFonts w:ascii="Times New Roman Bold" w:hAnsi="Times New Roman Bold" w:cs="Times New Roman Bold"/>
          <w:color w:val="191919"/>
          <w:spacing w:val="-5"/>
          <w:sz w:val="24"/>
          <w:szCs w:val="24"/>
        </w:rPr>
        <w:t>EQUIREMENTS FOR THE</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ACHELOR OF</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CIENCE</w:t>
      </w:r>
      <w:r>
        <w:rPr>
          <w:rFonts w:ascii="Times New Roman Bold" w:hAnsi="Times New Roman Bold" w:cs="Times New Roman Bold"/>
          <w:color w:val="191919"/>
          <w:spacing w:val="-5"/>
          <w:sz w:val="31"/>
          <w:szCs w:val="31"/>
        </w:rPr>
        <w:t xml:space="preserve"> D</w:t>
      </w:r>
      <w:r>
        <w:rPr>
          <w:rFonts w:ascii="Times New Roman Bold" w:hAnsi="Times New Roman Bold" w:cs="Times New Roman Bold"/>
          <w:color w:val="191919"/>
          <w:spacing w:val="-5"/>
          <w:sz w:val="24"/>
          <w:szCs w:val="24"/>
        </w:rPr>
        <w:t>EGREE IN</w:t>
      </w:r>
      <w:r>
        <w:rPr>
          <w:rFonts w:ascii="Times New Roman Bold" w:hAnsi="Times New Roman Bold" w:cs="Times New Roman Bold"/>
          <w:color w:val="191919"/>
          <w:spacing w:val="-5"/>
          <w:sz w:val="31"/>
          <w:szCs w:val="31"/>
        </w:rPr>
        <w:t xml:space="preserve"> B</w:t>
      </w:r>
      <w:r>
        <w:rPr>
          <w:rFonts w:ascii="Times New Roman Bold" w:hAnsi="Times New Roman Bold" w:cs="Times New Roman Bold"/>
          <w:color w:val="191919"/>
          <w:spacing w:val="-5"/>
          <w:sz w:val="24"/>
          <w:szCs w:val="24"/>
        </w:rPr>
        <w:t>USINESS</w:t>
      </w:r>
      <w:r>
        <w:rPr>
          <w:rFonts w:ascii="Times New Roman Bold" w:hAnsi="Times New Roman Bold" w:cs="Times New Roman Bold"/>
          <w:color w:val="191919"/>
          <w:spacing w:val="-5"/>
          <w:sz w:val="31"/>
          <w:szCs w:val="31"/>
        </w:rPr>
        <w:t xml:space="preserve"> I</w:t>
      </w:r>
      <w:r>
        <w:rPr>
          <w:rFonts w:ascii="Times New Roman Bold" w:hAnsi="Times New Roman Bold" w:cs="Times New Roman Bold"/>
          <w:color w:val="191919"/>
          <w:spacing w:val="-5"/>
          <w:sz w:val="24"/>
          <w:szCs w:val="24"/>
        </w:rPr>
        <w:t>NFORMATION</w:t>
      </w:r>
      <w:r>
        <w:rPr>
          <w:rFonts w:ascii="Times New Roman Bold" w:hAnsi="Times New Roman Bold" w:cs="Times New Roman Bold"/>
          <w:color w:val="191919"/>
          <w:spacing w:val="-5"/>
          <w:sz w:val="31"/>
          <w:szCs w:val="31"/>
        </w:rPr>
        <w:t xml:space="preserve"> S</w:t>
      </w:r>
      <w:r>
        <w:rPr>
          <w:rFonts w:ascii="Times New Roman Bold" w:hAnsi="Times New Roman Bold" w:cs="Times New Roman Bold"/>
          <w:color w:val="191919"/>
          <w:spacing w:val="-5"/>
          <w:sz w:val="24"/>
          <w:szCs w:val="24"/>
        </w:rPr>
        <w:t xml:space="preserve">YSTEMS </w:t>
      </w:r>
    </w:p>
    <w:p w:rsidR="00F93FC5" w:rsidRDefault="00F93FC5" w:rsidP="00F93FC5">
      <w:pPr>
        <w:widowControl w:val="0"/>
        <w:autoSpaceDE w:val="0"/>
        <w:autoSpaceDN w:val="0"/>
        <w:adjustRightInd w:val="0"/>
        <w:spacing w:after="0" w:line="207" w:lineRule="exact"/>
        <w:ind w:left="270" w:right="450" w:hanging="13"/>
        <w:rPr>
          <w:rFonts w:ascii="Times New Roman Bold" w:hAnsi="Times New Roman Bold" w:cs="Times New Roman Bold"/>
          <w:color w:val="191919"/>
          <w:spacing w:val="-5"/>
          <w:sz w:val="24"/>
          <w:szCs w:val="24"/>
        </w:rPr>
      </w:pPr>
    </w:p>
    <w:p w:rsidR="00F93FC5" w:rsidRPr="00C23BEA" w:rsidRDefault="00F93FC5" w:rsidP="00F93FC5">
      <w:pPr>
        <w:pStyle w:val="ListParagraph"/>
        <w:widowControl w:val="0"/>
        <w:numPr>
          <w:ilvl w:val="1"/>
          <w:numId w:val="2"/>
        </w:numPr>
        <w:autoSpaceDE w:val="0"/>
        <w:autoSpaceDN w:val="0"/>
        <w:adjustRightInd w:val="0"/>
        <w:spacing w:before="56" w:after="0" w:line="207" w:lineRule="exact"/>
        <w:ind w:left="720" w:right="450"/>
        <w:rPr>
          <w:rFonts w:ascii="Times New Roman" w:hAnsi="Times New Roman"/>
          <w:color w:val="262626" w:themeColor="text1" w:themeTint="D9"/>
          <w:spacing w:val="-3"/>
          <w:sz w:val="18"/>
          <w:szCs w:val="18"/>
        </w:rPr>
      </w:pPr>
      <w:r w:rsidRPr="00C23BEA">
        <w:rPr>
          <w:rFonts w:ascii="Times New Roman" w:hAnsi="Times New Roman"/>
          <w:color w:val="262626" w:themeColor="text1" w:themeTint="D9"/>
          <w:spacing w:val="-3"/>
          <w:sz w:val="18"/>
          <w:szCs w:val="18"/>
        </w:rPr>
        <w:t xml:space="preserve">The student must have a cumulative grade point average of 2.25 or higher to be admitted to the program. </w:t>
      </w:r>
    </w:p>
    <w:p w:rsidR="00F93FC5" w:rsidRPr="00C23BEA" w:rsidRDefault="00F93FC5" w:rsidP="00F93FC5">
      <w:pPr>
        <w:pStyle w:val="ListParagraph"/>
        <w:widowControl w:val="0"/>
        <w:numPr>
          <w:ilvl w:val="1"/>
          <w:numId w:val="2"/>
        </w:numPr>
        <w:autoSpaceDE w:val="0"/>
        <w:autoSpaceDN w:val="0"/>
        <w:adjustRightInd w:val="0"/>
        <w:spacing w:before="203" w:after="0" w:line="220" w:lineRule="exact"/>
        <w:ind w:left="720" w:right="450"/>
        <w:jc w:val="both"/>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1"/>
          <w:sz w:val="18"/>
          <w:szCs w:val="18"/>
        </w:rPr>
        <w:t xml:space="preserve">The student must complete 30 hours of business courses beyond Area F requirements plus an additional 30 hours of information </w:t>
      </w:r>
      <w:r w:rsidRPr="00C23BEA">
        <w:rPr>
          <w:rFonts w:ascii="Times New Roman" w:hAnsi="Times New Roman"/>
          <w:color w:val="262626" w:themeColor="text1" w:themeTint="D9"/>
          <w:spacing w:val="-2"/>
          <w:sz w:val="18"/>
          <w:szCs w:val="18"/>
        </w:rPr>
        <w:t xml:space="preserve">systems concentration. </w:t>
      </w:r>
    </w:p>
    <w:p w:rsidR="00F93FC5" w:rsidRPr="00C23BEA" w:rsidRDefault="00F93FC5" w:rsidP="00F93FC5">
      <w:pPr>
        <w:pStyle w:val="ListParagraph"/>
        <w:widowControl w:val="0"/>
        <w:numPr>
          <w:ilvl w:val="1"/>
          <w:numId w:val="2"/>
        </w:numPr>
        <w:autoSpaceDE w:val="0"/>
        <w:autoSpaceDN w:val="0"/>
        <w:adjustRightInd w:val="0"/>
        <w:spacing w:before="200" w:after="0" w:line="220" w:lineRule="exact"/>
        <w:ind w:left="720" w:right="450"/>
        <w:jc w:val="both"/>
        <w:rPr>
          <w:rFonts w:ascii="Times New Roman" w:hAnsi="Times New Roman"/>
          <w:color w:val="262626" w:themeColor="text1" w:themeTint="D9"/>
          <w:spacing w:val="-4"/>
          <w:sz w:val="18"/>
          <w:szCs w:val="18"/>
        </w:rPr>
      </w:pPr>
      <w:r w:rsidRPr="00C23BEA">
        <w:rPr>
          <w:rFonts w:ascii="Times New Roman" w:hAnsi="Times New Roman"/>
          <w:color w:val="262626" w:themeColor="text1" w:themeTint="D9"/>
          <w:spacing w:val="-3"/>
          <w:sz w:val="18"/>
          <w:szCs w:val="18"/>
        </w:rPr>
        <w:t xml:space="preserve">The student must complete a minimum of 124 semester hours with a cumulative grade point average of 2.25 in overall program </w:t>
      </w:r>
      <w:r w:rsidRPr="00C23BEA">
        <w:rPr>
          <w:rFonts w:ascii="Times New Roman" w:hAnsi="Times New Roman"/>
          <w:color w:val="262626" w:themeColor="text1" w:themeTint="D9"/>
          <w:spacing w:val="-4"/>
          <w:sz w:val="18"/>
          <w:szCs w:val="18"/>
        </w:rPr>
        <w:t xml:space="preserve">and a grade of “C” or above in all business courses. </w:t>
      </w:r>
    </w:p>
    <w:p w:rsidR="00F93FC5" w:rsidRPr="00C23BEA" w:rsidRDefault="00F93FC5" w:rsidP="00F93FC5">
      <w:pPr>
        <w:pStyle w:val="ListParagraph"/>
        <w:widowControl w:val="0"/>
        <w:autoSpaceDE w:val="0"/>
        <w:autoSpaceDN w:val="0"/>
        <w:adjustRightInd w:val="0"/>
        <w:spacing w:before="11" w:after="0" w:line="207" w:lineRule="exact"/>
        <w:ind w:right="450" w:firstLine="0"/>
        <w:rPr>
          <w:rFonts w:ascii="Times New Roman" w:hAnsi="Times New Roman"/>
          <w:color w:val="262626" w:themeColor="text1" w:themeTint="D9"/>
          <w:spacing w:val="-2"/>
          <w:sz w:val="18"/>
          <w:szCs w:val="18"/>
        </w:rPr>
      </w:pPr>
      <w:r w:rsidRPr="00C23BEA">
        <w:rPr>
          <w:rFonts w:ascii="Times New Roman" w:hAnsi="Times New Roman"/>
          <w:color w:val="262626" w:themeColor="text1" w:themeTint="D9"/>
          <w:spacing w:val="-2"/>
          <w:sz w:val="18"/>
          <w:szCs w:val="18"/>
        </w:rPr>
        <w:t>The student must complete the Major Field Achievement Test (MFAT) as a part of a course requirement for MGMT 4199.</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00000" w:rsidRDefault="00F93FC5">
      <w:pPr>
        <w:widowControl w:val="0"/>
        <w:autoSpaceDE w:val="0"/>
        <w:autoSpaceDN w:val="0"/>
        <w:adjustRightInd w:val="0"/>
        <w:spacing w:before="5" w:after="0" w:line="287" w:lineRule="exact"/>
        <w:ind w:left="270" w:right="720" w:firstLine="2"/>
        <w:rPr>
          <w:ins w:id="81" w:author="eslove" w:date="2010-11-01T14:07:00Z"/>
          <w:rFonts w:ascii="Times New Roman Bold" w:hAnsi="Times New Roman Bold" w:cs="Times New Roman Bold"/>
          <w:color w:val="191919"/>
          <w:spacing w:val="-3"/>
          <w:sz w:val="24"/>
          <w:szCs w:val="24"/>
        </w:rPr>
        <w:pPrChange w:id="82" w:author="eslove" w:date="2010-11-01T14:08:00Z">
          <w:pPr>
            <w:widowControl w:val="0"/>
            <w:autoSpaceDE w:val="0"/>
            <w:autoSpaceDN w:val="0"/>
            <w:adjustRightInd w:val="0"/>
            <w:spacing w:before="5" w:after="0" w:line="287" w:lineRule="exact"/>
            <w:ind w:left="1528"/>
          </w:pPr>
        </w:pPrChange>
      </w:pPr>
      <w:ins w:id="83" w:author="eslove" w:date="2010-11-01T14:07:00Z">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ins>
    </w:p>
    <w:p w:rsidR="00000000" w:rsidRDefault="005B4CB3">
      <w:pPr>
        <w:widowControl w:val="0"/>
        <w:autoSpaceDE w:val="0"/>
        <w:autoSpaceDN w:val="0"/>
        <w:adjustRightInd w:val="0"/>
        <w:spacing w:before="5" w:after="0" w:line="287" w:lineRule="exact"/>
        <w:ind w:left="270" w:right="720"/>
        <w:rPr>
          <w:ins w:id="84" w:author="eslove" w:date="2010-11-01T14:07:00Z"/>
          <w:rFonts w:ascii="Times New Roman Bold" w:hAnsi="Times New Roman Bold" w:cs="Times New Roman Bold"/>
          <w:color w:val="191919"/>
          <w:spacing w:val="-3"/>
          <w:sz w:val="24"/>
          <w:szCs w:val="24"/>
        </w:rPr>
        <w:pPrChange w:id="85" w:author="eslove" w:date="2010-11-01T14:08:00Z">
          <w:pPr>
            <w:widowControl w:val="0"/>
            <w:autoSpaceDE w:val="0"/>
            <w:autoSpaceDN w:val="0"/>
            <w:adjustRightInd w:val="0"/>
            <w:spacing w:before="5" w:after="0" w:line="287" w:lineRule="exact"/>
            <w:ind w:left="1528"/>
          </w:pPr>
        </w:pPrChange>
      </w:pPr>
    </w:p>
    <w:p w:rsidR="00000000" w:rsidRDefault="00F93FC5">
      <w:pPr>
        <w:pStyle w:val="ListParagraph"/>
        <w:widowControl w:val="0"/>
        <w:numPr>
          <w:ilvl w:val="3"/>
          <w:numId w:val="4"/>
        </w:numPr>
        <w:autoSpaceDE w:val="0"/>
        <w:autoSpaceDN w:val="0"/>
        <w:adjustRightInd w:val="0"/>
        <w:spacing w:before="73" w:after="0" w:line="207" w:lineRule="exact"/>
        <w:ind w:left="810" w:right="720"/>
        <w:rPr>
          <w:ins w:id="86" w:author="eslove" w:date="2010-11-01T14:07:00Z"/>
          <w:rFonts w:ascii="Times New Roman" w:hAnsi="Times New Roman"/>
          <w:color w:val="191919"/>
          <w:spacing w:val="-3"/>
          <w:sz w:val="18"/>
          <w:szCs w:val="18"/>
        </w:rPr>
        <w:pPrChange w:id="87" w:author="eslove" w:date="2010-11-01T14:08:00Z">
          <w:pPr>
            <w:widowControl w:val="0"/>
            <w:autoSpaceDE w:val="0"/>
            <w:autoSpaceDN w:val="0"/>
            <w:adjustRightInd w:val="0"/>
            <w:spacing w:before="73" w:after="0" w:line="207" w:lineRule="exact"/>
            <w:ind w:left="1705"/>
          </w:pPr>
        </w:pPrChange>
      </w:pPr>
      <w:ins w:id="88"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000000" w:rsidRDefault="005B4CB3">
      <w:pPr>
        <w:widowControl w:val="0"/>
        <w:autoSpaceDE w:val="0"/>
        <w:autoSpaceDN w:val="0"/>
        <w:adjustRightInd w:val="0"/>
        <w:spacing w:after="0" w:line="207" w:lineRule="exact"/>
        <w:ind w:left="810" w:right="720"/>
        <w:rPr>
          <w:ins w:id="89" w:author="eslove" w:date="2010-11-01T14:07:00Z"/>
          <w:rFonts w:ascii="Times New Roman" w:hAnsi="Times New Roman"/>
          <w:color w:val="191919"/>
          <w:spacing w:val="-3"/>
          <w:sz w:val="18"/>
          <w:szCs w:val="18"/>
        </w:rPr>
        <w:pPrChange w:id="90" w:author="eslove" w:date="2010-11-01T14:08:00Z">
          <w:pPr>
            <w:widowControl w:val="0"/>
            <w:autoSpaceDE w:val="0"/>
            <w:autoSpaceDN w:val="0"/>
            <w:adjustRightInd w:val="0"/>
            <w:spacing w:after="0" w:line="207" w:lineRule="exact"/>
            <w:ind w:left="1705"/>
          </w:pPr>
        </w:pPrChange>
      </w:pPr>
    </w:p>
    <w:p w:rsidR="00000000" w:rsidRDefault="00F93FC5">
      <w:pPr>
        <w:pStyle w:val="ListParagraph"/>
        <w:widowControl w:val="0"/>
        <w:numPr>
          <w:ilvl w:val="3"/>
          <w:numId w:val="4"/>
        </w:numPr>
        <w:autoSpaceDE w:val="0"/>
        <w:autoSpaceDN w:val="0"/>
        <w:adjustRightInd w:val="0"/>
        <w:spacing w:before="6" w:after="0" w:line="207" w:lineRule="exact"/>
        <w:ind w:left="810" w:right="720"/>
        <w:rPr>
          <w:ins w:id="91" w:author="eslove" w:date="2010-11-01T14:07:00Z"/>
          <w:rFonts w:ascii="Times New Roman" w:hAnsi="Times New Roman"/>
          <w:color w:val="191919"/>
          <w:spacing w:val="-1"/>
          <w:sz w:val="18"/>
          <w:szCs w:val="18"/>
        </w:rPr>
        <w:pPrChange w:id="92" w:author="eslove" w:date="2010-11-01T14:08:00Z">
          <w:pPr>
            <w:widowControl w:val="0"/>
            <w:autoSpaceDE w:val="0"/>
            <w:autoSpaceDN w:val="0"/>
            <w:adjustRightInd w:val="0"/>
            <w:spacing w:before="6" w:after="0" w:line="207" w:lineRule="exact"/>
            <w:ind w:left="1705"/>
          </w:pPr>
        </w:pPrChange>
      </w:pPr>
      <w:ins w:id="93"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000000" w:rsidRDefault="005B4CB3">
      <w:pPr>
        <w:widowControl w:val="0"/>
        <w:autoSpaceDE w:val="0"/>
        <w:autoSpaceDN w:val="0"/>
        <w:adjustRightInd w:val="0"/>
        <w:spacing w:after="0" w:line="200" w:lineRule="exact"/>
        <w:ind w:left="810" w:right="720"/>
        <w:jc w:val="both"/>
        <w:rPr>
          <w:ins w:id="94" w:author="eslove" w:date="2010-11-01T14:07:00Z"/>
          <w:rFonts w:ascii="Times New Roman" w:hAnsi="Times New Roman"/>
          <w:color w:val="191919"/>
          <w:spacing w:val="-1"/>
          <w:sz w:val="18"/>
          <w:szCs w:val="18"/>
        </w:rPr>
        <w:pPrChange w:id="95" w:author="eslove" w:date="2010-11-01T14:08:00Z">
          <w:pPr>
            <w:widowControl w:val="0"/>
            <w:autoSpaceDE w:val="0"/>
            <w:autoSpaceDN w:val="0"/>
            <w:adjustRightInd w:val="0"/>
            <w:spacing w:after="0" w:line="200" w:lineRule="exact"/>
            <w:ind w:left="1705"/>
            <w:jc w:val="both"/>
          </w:pPr>
        </w:pPrChange>
      </w:pPr>
    </w:p>
    <w:p w:rsidR="00000000" w:rsidRDefault="00F93FC5">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96" w:author="eslove" w:date="2010-11-01T14:08:00Z">
          <w:pPr>
            <w:widowControl w:val="0"/>
            <w:autoSpaceDE w:val="0"/>
            <w:autoSpaceDN w:val="0"/>
            <w:adjustRightInd w:val="0"/>
            <w:spacing w:after="0" w:line="500" w:lineRule="exact"/>
            <w:ind w:left="1518" w:right="1576" w:firstLine="186"/>
            <w:jc w:val="both"/>
          </w:pPr>
        </w:pPrChange>
      </w:pPr>
      <w:ins w:id="97"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F93FC5" w:rsidRPr="00903FC2" w:rsidRDefault="00F93FC5" w:rsidP="00F93FC5">
      <w:pPr>
        <w:pStyle w:val="ListParagraph"/>
        <w:ind w:left="810"/>
        <w:rPr>
          <w:rFonts w:ascii="Times New Roman" w:hAnsi="Times New Roman"/>
          <w:color w:val="191919"/>
          <w:spacing w:val="-2"/>
          <w:sz w:val="18"/>
          <w:szCs w:val="18"/>
        </w:rPr>
      </w:pPr>
    </w:p>
    <w:p w:rsidR="00F93FC5" w:rsidRDefault="00F93FC5" w:rsidP="00F93FC5">
      <w:pPr>
        <w:pStyle w:val="ListParagraph"/>
        <w:widowControl w:val="0"/>
        <w:numPr>
          <w:ilvl w:val="3"/>
          <w:numId w:val="4"/>
        </w:numPr>
        <w:autoSpaceDE w:val="0"/>
        <w:autoSpaceDN w:val="0"/>
        <w:adjustRightInd w:val="0"/>
        <w:spacing w:before="19" w:after="0" w:line="200" w:lineRule="exact"/>
        <w:ind w:left="810" w:right="720"/>
        <w:jc w:val="both"/>
        <w:rPr>
          <w:rFonts w:ascii="Times New Roman" w:hAnsi="Times New Roman"/>
          <w:color w:val="191919"/>
          <w:spacing w:val="-2"/>
          <w:sz w:val="18"/>
          <w:szCs w:val="18"/>
        </w:rPr>
      </w:pPr>
      <w:ins w:id="98"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5A2E35" w:rsidRDefault="005A2E35" w:rsidP="005A2E35">
      <w:pPr>
        <w:pStyle w:val="ListParagraph"/>
        <w:rPr>
          <w:rFonts w:ascii="Times New Roman" w:hAnsi="Times New Roman"/>
          <w:color w:val="191919"/>
          <w:spacing w:val="-2"/>
          <w:sz w:val="18"/>
          <w:szCs w:val="18"/>
        </w:rPr>
      </w:pPr>
    </w:p>
    <w:p w:rsidR="00AA18D2" w:rsidRDefault="005A2E35" w:rsidP="00AA18D2">
      <w:pPr>
        <w:widowControl w:val="0"/>
        <w:autoSpaceDE w:val="0"/>
        <w:autoSpaceDN w:val="0"/>
        <w:adjustRightInd w:val="0"/>
        <w:spacing w:before="5" w:after="0" w:line="287" w:lineRule="exact"/>
        <w:ind w:left="270" w:right="720" w:firstLine="2"/>
        <w:rPr>
          <w:ins w:id="99" w:author="eslove" w:date="2010-11-01T14:07:00Z"/>
          <w:rFonts w:ascii="Times New Roman Bold" w:hAnsi="Times New Roman Bold" w:cs="Times New Roman Bold"/>
          <w:color w:val="191919"/>
          <w:spacing w:val="-3"/>
          <w:sz w:val="24"/>
          <w:szCs w:val="24"/>
        </w:rPr>
        <w:pPrChange w:id="100" w:author="eslove" w:date="2010-11-01T14:08:00Z">
          <w:pPr>
            <w:widowControl w:val="0"/>
            <w:autoSpaceDE w:val="0"/>
            <w:autoSpaceDN w:val="0"/>
            <w:adjustRightInd w:val="0"/>
            <w:spacing w:before="5" w:after="0" w:line="287" w:lineRule="exact"/>
            <w:ind w:left="1528"/>
          </w:pPr>
        </w:pPrChange>
      </w:pPr>
      <w:ins w:id="101" w:author="eslove" w:date="2010-11-01T14:07:00Z">
        <w:r>
          <w:rPr>
            <w:rFonts w:ascii="Times New Roman Bold" w:hAnsi="Times New Roman Bold" w:cs="Times New Roman Bold"/>
            <w:color w:val="191919"/>
            <w:spacing w:val="-3"/>
            <w:sz w:val="31"/>
            <w:szCs w:val="31"/>
          </w:rPr>
          <w:t>R</w:t>
        </w:r>
        <w:r>
          <w:rPr>
            <w:rFonts w:ascii="Times New Roman Bold" w:hAnsi="Times New Roman Bold" w:cs="Times New Roman Bold"/>
            <w:color w:val="191919"/>
            <w:spacing w:val="-3"/>
            <w:sz w:val="24"/>
            <w:szCs w:val="24"/>
          </w:rPr>
          <w:t>EQUIREMENTS FOR A</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w:t>
        </w:r>
      </w:ins>
      <w:r>
        <w:rPr>
          <w:rFonts w:ascii="Times New Roman Bold" w:hAnsi="Times New Roman Bold" w:cs="Times New Roman Bold"/>
          <w:color w:val="191919"/>
          <w:spacing w:val="-3"/>
          <w:sz w:val="31"/>
          <w:szCs w:val="31"/>
        </w:rPr>
        <w:t>L</w:t>
      </w:r>
      <w:r w:rsidRPr="005A2E35">
        <w:rPr>
          <w:rFonts w:ascii="Times New Roman Bold" w:hAnsi="Times New Roman Bold" w:cs="Times New Roman Bold"/>
          <w:color w:val="191919"/>
          <w:spacing w:val="-3"/>
          <w:sz w:val="24"/>
          <w:szCs w:val="24"/>
        </w:rPr>
        <w:t>OGISTICS</w:t>
      </w:r>
      <w:ins w:id="102" w:author="eslove" w:date="2010-11-01T14:07:00Z">
        <w:r>
          <w:rPr>
            <w:rFonts w:ascii="Times New Roman Bold" w:hAnsi="Times New Roman Bold" w:cs="Times New Roman Bold"/>
            <w:color w:val="191919"/>
            <w:spacing w:val="-3"/>
            <w:sz w:val="24"/>
            <w:szCs w:val="24"/>
          </w:rPr>
          <w:t xml:space="preserve"> </w:t>
        </w:r>
      </w:ins>
    </w:p>
    <w:p w:rsidR="00AA18D2" w:rsidRDefault="00AA18D2" w:rsidP="00AA18D2">
      <w:pPr>
        <w:widowControl w:val="0"/>
        <w:autoSpaceDE w:val="0"/>
        <w:autoSpaceDN w:val="0"/>
        <w:adjustRightInd w:val="0"/>
        <w:spacing w:before="5" w:after="0" w:line="287" w:lineRule="exact"/>
        <w:ind w:left="270" w:right="720"/>
        <w:rPr>
          <w:ins w:id="103" w:author="eslove" w:date="2010-11-01T14:07:00Z"/>
          <w:rFonts w:ascii="Times New Roman Bold" w:hAnsi="Times New Roman Bold" w:cs="Times New Roman Bold"/>
          <w:color w:val="191919"/>
          <w:spacing w:val="-3"/>
          <w:sz w:val="24"/>
          <w:szCs w:val="24"/>
        </w:rPr>
        <w:pPrChange w:id="104" w:author="eslove" w:date="2010-11-01T14:08:00Z">
          <w:pPr>
            <w:widowControl w:val="0"/>
            <w:autoSpaceDE w:val="0"/>
            <w:autoSpaceDN w:val="0"/>
            <w:adjustRightInd w:val="0"/>
            <w:spacing w:before="5" w:after="0" w:line="287" w:lineRule="exact"/>
            <w:ind w:left="1528"/>
          </w:pPr>
        </w:pPrChange>
      </w:pPr>
    </w:p>
    <w:p w:rsidR="00AA18D2" w:rsidRDefault="005A2E35" w:rsidP="00AA18D2">
      <w:pPr>
        <w:pStyle w:val="ListParagraph"/>
        <w:widowControl w:val="0"/>
        <w:numPr>
          <w:ilvl w:val="0"/>
          <w:numId w:val="5"/>
        </w:numPr>
        <w:autoSpaceDE w:val="0"/>
        <w:autoSpaceDN w:val="0"/>
        <w:adjustRightInd w:val="0"/>
        <w:spacing w:before="73" w:after="0" w:line="207" w:lineRule="exact"/>
        <w:ind w:left="810" w:right="720"/>
        <w:rPr>
          <w:ins w:id="105" w:author="eslove" w:date="2010-11-01T14:07:00Z"/>
          <w:rFonts w:ascii="Times New Roman" w:hAnsi="Times New Roman"/>
          <w:color w:val="191919"/>
          <w:spacing w:val="-3"/>
          <w:sz w:val="18"/>
          <w:szCs w:val="18"/>
        </w:rPr>
        <w:pPrChange w:id="106" w:author="eslove" w:date="2010-11-01T14:08:00Z">
          <w:pPr>
            <w:widowControl w:val="0"/>
            <w:autoSpaceDE w:val="0"/>
            <w:autoSpaceDN w:val="0"/>
            <w:adjustRightInd w:val="0"/>
            <w:spacing w:before="73" w:after="0" w:line="207" w:lineRule="exact"/>
            <w:ind w:left="1705"/>
          </w:pPr>
        </w:pPrChange>
      </w:pPr>
      <w:ins w:id="107" w:author="eslove" w:date="2010-11-01T14:07:00Z">
        <w:r w:rsidRPr="00903FC2">
          <w:rPr>
            <w:rFonts w:ascii="Times New Roman" w:hAnsi="Times New Roman"/>
            <w:color w:val="191919"/>
            <w:spacing w:val="-1"/>
            <w:sz w:val="18"/>
            <w:szCs w:val="18"/>
          </w:rPr>
          <w:t xml:space="preserve">The student must complete a minimum of 124 semester hours with a cumulative grade point </w:t>
        </w:r>
        <w:r w:rsidRPr="00903FC2">
          <w:rPr>
            <w:rFonts w:ascii="Times New Roman" w:hAnsi="Times New Roman"/>
            <w:color w:val="191919"/>
            <w:spacing w:val="-3"/>
            <w:sz w:val="18"/>
            <w:szCs w:val="18"/>
          </w:rPr>
          <w:t xml:space="preserve">average of 2.25 in overall program and a grade of “C” or above in all business courses. </w:t>
        </w:r>
      </w:ins>
    </w:p>
    <w:p w:rsidR="00AA18D2" w:rsidRDefault="00AA18D2" w:rsidP="00AA18D2">
      <w:pPr>
        <w:widowControl w:val="0"/>
        <w:autoSpaceDE w:val="0"/>
        <w:autoSpaceDN w:val="0"/>
        <w:adjustRightInd w:val="0"/>
        <w:spacing w:after="0" w:line="207" w:lineRule="exact"/>
        <w:ind w:left="810" w:right="720"/>
        <w:rPr>
          <w:ins w:id="108" w:author="eslove" w:date="2010-11-01T14:07:00Z"/>
          <w:rFonts w:ascii="Times New Roman" w:hAnsi="Times New Roman"/>
          <w:color w:val="191919"/>
          <w:spacing w:val="-3"/>
          <w:sz w:val="18"/>
          <w:szCs w:val="18"/>
        </w:rPr>
        <w:pPrChange w:id="109" w:author="eslove" w:date="2010-11-01T14:08:00Z">
          <w:pPr>
            <w:widowControl w:val="0"/>
            <w:autoSpaceDE w:val="0"/>
            <w:autoSpaceDN w:val="0"/>
            <w:adjustRightInd w:val="0"/>
            <w:spacing w:after="0" w:line="207" w:lineRule="exact"/>
            <w:ind w:left="1705"/>
          </w:pPr>
        </w:pPrChange>
      </w:pPr>
    </w:p>
    <w:p w:rsidR="00AA18D2" w:rsidRDefault="005A2E35" w:rsidP="00AA18D2">
      <w:pPr>
        <w:pStyle w:val="ListParagraph"/>
        <w:widowControl w:val="0"/>
        <w:numPr>
          <w:ilvl w:val="0"/>
          <w:numId w:val="5"/>
        </w:numPr>
        <w:autoSpaceDE w:val="0"/>
        <w:autoSpaceDN w:val="0"/>
        <w:adjustRightInd w:val="0"/>
        <w:spacing w:before="6" w:after="0" w:line="207" w:lineRule="exact"/>
        <w:ind w:left="810" w:right="720"/>
        <w:rPr>
          <w:ins w:id="110" w:author="eslove" w:date="2010-11-01T14:07:00Z"/>
          <w:rFonts w:ascii="Times New Roman" w:hAnsi="Times New Roman"/>
          <w:color w:val="191919"/>
          <w:spacing w:val="-1"/>
          <w:sz w:val="18"/>
          <w:szCs w:val="18"/>
        </w:rPr>
        <w:pPrChange w:id="111" w:author="eslove" w:date="2010-11-01T14:08:00Z">
          <w:pPr>
            <w:widowControl w:val="0"/>
            <w:autoSpaceDE w:val="0"/>
            <w:autoSpaceDN w:val="0"/>
            <w:adjustRightInd w:val="0"/>
            <w:spacing w:before="6" w:after="0" w:line="207" w:lineRule="exact"/>
            <w:ind w:left="1705"/>
          </w:pPr>
        </w:pPrChange>
      </w:pPr>
      <w:ins w:id="112" w:author="eslove" w:date="2010-11-01T14:07:00Z">
        <w:r w:rsidRPr="00903FC2">
          <w:rPr>
            <w:rFonts w:ascii="Times New Roman" w:hAnsi="Times New Roman"/>
            <w:color w:val="191919"/>
            <w:spacing w:val="-1"/>
            <w:sz w:val="18"/>
            <w:szCs w:val="18"/>
          </w:rPr>
          <w:t xml:space="preserve">The student must have a cumulative grade point average of 2.25 or higher to be admitted to the program. </w:t>
        </w:r>
      </w:ins>
    </w:p>
    <w:p w:rsidR="00AA18D2" w:rsidRDefault="00AA18D2" w:rsidP="00AA18D2">
      <w:pPr>
        <w:widowControl w:val="0"/>
        <w:autoSpaceDE w:val="0"/>
        <w:autoSpaceDN w:val="0"/>
        <w:adjustRightInd w:val="0"/>
        <w:spacing w:after="0" w:line="200" w:lineRule="exact"/>
        <w:ind w:left="810" w:right="720"/>
        <w:jc w:val="both"/>
        <w:rPr>
          <w:ins w:id="113" w:author="eslove" w:date="2010-11-01T14:07:00Z"/>
          <w:rFonts w:ascii="Times New Roman" w:hAnsi="Times New Roman"/>
          <w:color w:val="191919"/>
          <w:spacing w:val="-1"/>
          <w:sz w:val="18"/>
          <w:szCs w:val="18"/>
        </w:rPr>
        <w:pPrChange w:id="114" w:author="eslove" w:date="2010-11-01T14:08:00Z">
          <w:pPr>
            <w:widowControl w:val="0"/>
            <w:autoSpaceDE w:val="0"/>
            <w:autoSpaceDN w:val="0"/>
            <w:adjustRightInd w:val="0"/>
            <w:spacing w:after="0" w:line="200" w:lineRule="exact"/>
            <w:ind w:left="1705"/>
            <w:jc w:val="both"/>
          </w:pPr>
        </w:pPrChange>
      </w:pPr>
    </w:p>
    <w:p w:rsidR="00AA18D2" w:rsidRDefault="005A2E35" w:rsidP="00AA18D2">
      <w:pPr>
        <w:pStyle w:val="ListParagraph"/>
        <w:widowControl w:val="0"/>
        <w:numPr>
          <w:ilvl w:val="0"/>
          <w:numId w:val="5"/>
        </w:numPr>
        <w:autoSpaceDE w:val="0"/>
        <w:autoSpaceDN w:val="0"/>
        <w:adjustRightInd w:val="0"/>
        <w:spacing w:before="19" w:after="0" w:line="200" w:lineRule="exact"/>
        <w:ind w:left="810" w:right="720"/>
        <w:jc w:val="both"/>
        <w:rPr>
          <w:rFonts w:ascii="Times New Roman" w:hAnsi="Times New Roman"/>
          <w:color w:val="191919"/>
          <w:spacing w:val="-2"/>
          <w:sz w:val="18"/>
          <w:szCs w:val="18"/>
        </w:rPr>
        <w:pPrChange w:id="115" w:author="eslove" w:date="2010-11-01T14:08:00Z">
          <w:pPr>
            <w:widowControl w:val="0"/>
            <w:autoSpaceDE w:val="0"/>
            <w:autoSpaceDN w:val="0"/>
            <w:adjustRightInd w:val="0"/>
            <w:spacing w:after="0" w:line="500" w:lineRule="exact"/>
            <w:ind w:left="1518" w:right="1576" w:firstLine="186"/>
            <w:jc w:val="both"/>
          </w:pPr>
        </w:pPrChange>
      </w:pPr>
      <w:ins w:id="116" w:author="eslove" w:date="2010-11-01T14:07:00Z">
        <w:r w:rsidRPr="00903FC2">
          <w:rPr>
            <w:rFonts w:ascii="Times New Roman" w:hAnsi="Times New Roman"/>
            <w:color w:val="191919"/>
            <w:spacing w:val="-1"/>
            <w:sz w:val="18"/>
            <w:szCs w:val="18"/>
          </w:rPr>
          <w:t xml:space="preserve">The student must complete 30 hours of business courses beyond Area F requirements plus an additional </w:t>
        </w:r>
        <w:r w:rsidRPr="00903FC2">
          <w:rPr>
            <w:rFonts w:ascii="Times New Roman" w:hAnsi="Times New Roman"/>
            <w:color w:val="191919"/>
            <w:spacing w:val="-2"/>
            <w:sz w:val="18"/>
            <w:szCs w:val="18"/>
          </w:rPr>
          <w:t xml:space="preserve">30 hours of marketing concentration. </w:t>
        </w:r>
      </w:ins>
    </w:p>
    <w:p w:rsidR="005A2E35" w:rsidRPr="00903FC2" w:rsidRDefault="005A2E35" w:rsidP="005A2E35">
      <w:pPr>
        <w:pStyle w:val="ListParagraph"/>
        <w:ind w:left="810"/>
        <w:rPr>
          <w:rFonts w:ascii="Times New Roman" w:hAnsi="Times New Roman"/>
          <w:color w:val="191919"/>
          <w:spacing w:val="-2"/>
          <w:sz w:val="18"/>
          <w:szCs w:val="18"/>
        </w:rPr>
      </w:pPr>
    </w:p>
    <w:p w:rsidR="005A2E35" w:rsidRPr="00903FC2" w:rsidRDefault="005A2E35" w:rsidP="005A2E35">
      <w:pPr>
        <w:pStyle w:val="ListParagraph"/>
        <w:widowControl w:val="0"/>
        <w:numPr>
          <w:ilvl w:val="0"/>
          <w:numId w:val="5"/>
        </w:numPr>
        <w:autoSpaceDE w:val="0"/>
        <w:autoSpaceDN w:val="0"/>
        <w:adjustRightInd w:val="0"/>
        <w:spacing w:before="19" w:after="0" w:line="200" w:lineRule="exact"/>
        <w:ind w:left="810" w:right="720"/>
        <w:jc w:val="both"/>
        <w:rPr>
          <w:ins w:id="117" w:author="eslove" w:date="2010-11-01T14:07:00Z"/>
          <w:rFonts w:ascii="Times New Roman" w:hAnsi="Times New Roman"/>
          <w:color w:val="191919"/>
          <w:spacing w:val="-2"/>
          <w:sz w:val="18"/>
          <w:szCs w:val="18"/>
        </w:rPr>
      </w:pPr>
      <w:ins w:id="118" w:author="eslove" w:date="2010-11-01T14:07:00Z">
        <w:r w:rsidRPr="00903FC2">
          <w:rPr>
            <w:rFonts w:ascii="Times New Roman" w:hAnsi="Times New Roman"/>
            <w:color w:val="191919"/>
            <w:spacing w:val="-2"/>
            <w:sz w:val="18"/>
            <w:szCs w:val="18"/>
          </w:rPr>
          <w:t>The student must complete the Major Field Achievement Test (MFT) as a part of course requirements for MGMT 4199.</w:t>
        </w:r>
      </w:ins>
    </w:p>
    <w:p w:rsidR="005A2E35" w:rsidRPr="00903FC2" w:rsidRDefault="005A2E35" w:rsidP="005A2E35">
      <w:pPr>
        <w:pStyle w:val="ListParagraph"/>
        <w:widowControl w:val="0"/>
        <w:autoSpaceDE w:val="0"/>
        <w:autoSpaceDN w:val="0"/>
        <w:adjustRightInd w:val="0"/>
        <w:spacing w:before="19" w:after="0" w:line="200" w:lineRule="exact"/>
        <w:ind w:left="810" w:right="720" w:firstLine="0"/>
        <w:jc w:val="both"/>
        <w:rPr>
          <w:ins w:id="119" w:author="eslove" w:date="2010-11-01T14:07:00Z"/>
          <w:rFonts w:ascii="Times New Roman" w:hAnsi="Times New Roman"/>
          <w:color w:val="191919"/>
          <w:spacing w:val="-2"/>
          <w:sz w:val="18"/>
          <w:szCs w:val="18"/>
        </w:rPr>
      </w:pPr>
    </w:p>
    <w:p w:rsidR="00000000" w:rsidRDefault="00F93FC5">
      <w:pPr>
        <w:pStyle w:val="Heading2"/>
        <w:ind w:left="270" w:firstLine="0"/>
        <w:rPr>
          <w:rFonts w:ascii="Times New Roman" w:hAnsi="Times New Roman" w:cs="Times New Roman"/>
          <w:color w:val="191919"/>
          <w:spacing w:val="-2"/>
          <w:sz w:val="18"/>
          <w:szCs w:val="18"/>
          <w:rPrChange w:id="120" w:author="eslove" w:date="2010-11-01T14:06:00Z">
            <w:rPr>
              <w:rFonts w:ascii="Times New Roman Bold" w:hAnsi="Times New Roman Bold" w:cs="Times New Roman Bold"/>
              <w:color w:val="191919"/>
              <w:spacing w:val="-3"/>
              <w:sz w:val="24"/>
              <w:szCs w:val="24"/>
            </w:rPr>
          </w:rPrChange>
        </w:rPr>
        <w:pPrChange w:id="121" w:author="eslove" w:date="2010-11-01T14:10:00Z">
          <w:pPr>
            <w:widowControl w:val="0"/>
            <w:autoSpaceDE w:val="0"/>
            <w:autoSpaceDN w:val="0"/>
            <w:adjustRightInd w:val="0"/>
            <w:spacing w:after="0" w:line="500" w:lineRule="exact"/>
            <w:ind w:left="1518" w:right="1576" w:firstLine="186"/>
            <w:jc w:val="both"/>
          </w:pPr>
        </w:pPrChange>
      </w:pPr>
      <w:del w:id="122" w:author="eslove" w:date="2010-11-01T14:10:00Z">
        <w:r w:rsidDel="008A76C4">
          <w:rPr>
            <w:rFonts w:ascii="Times New Roman" w:hAnsi="Times New Roman"/>
            <w:color w:val="191919"/>
            <w:spacing w:val="-2"/>
            <w:sz w:val="18"/>
            <w:szCs w:val="18"/>
          </w:rPr>
          <w:delText xml:space="preserve"> </w:delText>
        </w:r>
        <w:r w:rsidDel="008A76C4">
          <w:rPr>
            <w:rFonts w:ascii="Times New Roman Bold" w:hAnsi="Times New Roman Bold" w:cs="Times New Roman Bold"/>
            <w:color w:val="191919"/>
            <w:spacing w:val="-3"/>
            <w:sz w:val="31"/>
            <w:szCs w:val="31"/>
          </w:rPr>
          <w:delText>B</w:delText>
        </w:r>
      </w:del>
      <w:bookmarkStart w:id="123" w:name="_Toc295328929"/>
      <w:ins w:id="124" w:author="eslove" w:date="2010-11-01T14:10:00Z">
        <w:r>
          <w:rPr>
            <w:rFonts w:ascii="Times New Roman Bold" w:hAnsi="Times New Roman Bold" w:cs="Times New Roman Bold"/>
            <w:color w:val="191919"/>
            <w:spacing w:val="-3"/>
            <w:sz w:val="31"/>
            <w:szCs w:val="31"/>
          </w:rPr>
          <w:t>B</w:t>
        </w:r>
      </w:ins>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A</w:t>
      </w:r>
      <w:r>
        <w:rPr>
          <w:rFonts w:ascii="Times New Roman Bold" w:hAnsi="Times New Roman Bold" w:cs="Times New Roman Bold"/>
          <w:color w:val="191919"/>
          <w:spacing w:val="-3"/>
          <w:sz w:val="24"/>
          <w:szCs w:val="24"/>
        </w:rPr>
        <w:t>CCOUNTING</w:t>
      </w:r>
      <w:bookmarkEnd w:id="123"/>
      <w:r>
        <w:rPr>
          <w:rFonts w:ascii="Times New Roman Bold" w:hAnsi="Times New Roman Bold" w:cs="Times New Roman Bold"/>
          <w:color w:val="191919"/>
          <w:spacing w:val="-3"/>
          <w:sz w:val="24"/>
          <w:szCs w:val="24"/>
        </w:rPr>
        <w:t xml:space="preserve"> </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tabs>
          <w:tab w:val="right" w:pos="3600"/>
          <w:tab w:val="left" w:pos="7200"/>
          <w:tab w:val="right" w:pos="10350"/>
        </w:tabs>
        <w:autoSpaceDE w:val="0"/>
        <w:autoSpaceDN w:val="0"/>
        <w:adjustRightInd w:val="0"/>
        <w:spacing w:before="29" w:after="0" w:line="207" w:lineRule="exact"/>
        <w:ind w:left="270" w:firstLine="0"/>
        <w:rPr>
          <w:rFonts w:ascii="Times New Roman Bold" w:hAnsi="Times New Roman Bold" w:cs="Times New Roman Bold"/>
          <w:color w:val="191919"/>
          <w:spacing w:val="-3"/>
          <w:sz w:val="18"/>
          <w:szCs w:val="18"/>
        </w:rPr>
      </w:pPr>
      <w:r>
        <w:rPr>
          <w:rFonts w:ascii="Times New Roman Bold" w:hAnsi="Times New Roman Bold" w:cs="Times New Roman Bold"/>
          <w:color w:val="191919"/>
          <w:spacing w:val="-3"/>
          <w:sz w:val="18"/>
          <w:szCs w:val="18"/>
        </w:rPr>
        <w:t xml:space="preserve">Courses </w:t>
      </w:r>
      <w:r>
        <w:rPr>
          <w:rFonts w:ascii="Times New Roman Bold" w:hAnsi="Times New Roman Bold" w:cs="Times New Roman Bold"/>
          <w:color w:val="191919"/>
          <w:spacing w:val="-3"/>
          <w:sz w:val="18"/>
          <w:szCs w:val="18"/>
        </w:rPr>
        <w:tab/>
        <w:t xml:space="preserve">Titles  </w:t>
      </w:r>
      <w:r>
        <w:rPr>
          <w:rFonts w:ascii="Times New Roman Bold" w:hAnsi="Times New Roman Bold" w:cs="Times New Roman Bold"/>
          <w:color w:val="191919"/>
          <w:spacing w:val="-3"/>
          <w:sz w:val="18"/>
          <w:szCs w:val="18"/>
        </w:rPr>
        <w:tab/>
      </w:r>
      <w:r w:rsidRPr="00903FC2">
        <w:rPr>
          <w:rFonts w:ascii="Times New Roman Bold" w:hAnsi="Times New Roman Bold" w:cs="Times New Roman Bold"/>
          <w:color w:val="262626" w:themeColor="text1" w:themeTint="D9"/>
          <w:spacing w:val="-3"/>
          <w:sz w:val="18"/>
          <w:szCs w:val="18"/>
        </w:rPr>
        <w:t xml:space="preserve">Prerequisites </w:t>
      </w:r>
      <w:r w:rsidRPr="00903FC2">
        <w:rPr>
          <w:rFonts w:ascii="Times New Roman Bold" w:hAnsi="Times New Roman Bold" w:cs="Times New Roman Bold"/>
          <w:color w:val="262626" w:themeColor="text1" w:themeTint="D9"/>
          <w:spacing w:val="-3"/>
          <w:sz w:val="18"/>
          <w:szCs w:val="18"/>
        </w:rPr>
        <w:tab/>
        <w:t xml:space="preserve">Credit </w:t>
      </w:r>
    </w:p>
    <w:p w:rsidR="00F93FC5" w:rsidRDefault="00F93FC5" w:rsidP="00F93FC5">
      <w:pPr>
        <w:widowControl w:val="0"/>
        <w:tabs>
          <w:tab w:val="right" w:pos="10350"/>
        </w:tabs>
        <w:autoSpaceDE w:val="0"/>
        <w:autoSpaceDN w:val="0"/>
        <w:adjustRightInd w:val="0"/>
        <w:spacing w:before="1" w:after="0" w:line="198"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 xml:space="preserve">Area F: Program of Study Related Courses Hrs </w:t>
      </w:r>
    </w:p>
    <w:p w:rsidR="00F93FC5" w:rsidRDefault="00F93FC5" w:rsidP="00F93FC5">
      <w:pPr>
        <w:widowControl w:val="0"/>
        <w:tabs>
          <w:tab w:val="left" w:pos="2577"/>
          <w:tab w:val="left" w:pos="3635"/>
          <w:tab w:val="left" w:pos="7163"/>
          <w:tab w:val="right" w:pos="10350"/>
        </w:tabs>
        <w:autoSpaceDE w:val="0"/>
        <w:autoSpaceDN w:val="0"/>
        <w:adjustRightInd w:val="0"/>
        <w:spacing w:before="22"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2101</w:t>
      </w:r>
      <w:r>
        <w:rPr>
          <w:rFonts w:ascii="Times New Roman" w:hAnsi="Times New Roman"/>
          <w:color w:val="191919"/>
          <w:spacing w:val="-2"/>
          <w:sz w:val="18"/>
          <w:szCs w:val="18"/>
        </w:rPr>
        <w:tab/>
        <w:t>Principles of Accounting I</w:t>
      </w:r>
      <w:r>
        <w:rPr>
          <w:rFonts w:ascii="Times New Roman" w:hAnsi="Times New Roman"/>
          <w:color w:val="191919"/>
          <w:spacing w:val="-2"/>
          <w:sz w:val="18"/>
          <w:szCs w:val="18"/>
        </w:rPr>
        <w:tab/>
        <w:t>MATH 1111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left" w:pos="7163"/>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ACCT</w:t>
      </w:r>
      <w:r>
        <w:rPr>
          <w:rFonts w:ascii="Times New Roman" w:hAnsi="Times New Roman"/>
          <w:color w:val="191919"/>
          <w:spacing w:val="-2"/>
          <w:sz w:val="18"/>
          <w:szCs w:val="18"/>
        </w:rPr>
        <w:tab/>
        <w:t>2102</w:t>
      </w:r>
      <w:r>
        <w:rPr>
          <w:rFonts w:ascii="Times New Roman" w:hAnsi="Times New Roman"/>
          <w:color w:val="191919"/>
          <w:spacing w:val="-2"/>
          <w:sz w:val="18"/>
          <w:szCs w:val="18"/>
        </w:rPr>
        <w:tab/>
        <w:t>Principles of Accounting II</w:t>
      </w:r>
      <w:r>
        <w:rPr>
          <w:rFonts w:ascii="Times New Roman" w:hAnsi="Times New Roman"/>
          <w:color w:val="191919"/>
          <w:spacing w:val="-2"/>
          <w:sz w:val="18"/>
          <w:szCs w:val="18"/>
        </w:rPr>
        <w:tab/>
        <w:t>ACCT 2101</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2010</w:t>
      </w:r>
      <w:r>
        <w:rPr>
          <w:rFonts w:ascii="Times New Roman" w:hAnsi="Times New Roman"/>
          <w:color w:val="191919"/>
          <w:spacing w:val="-2"/>
          <w:sz w:val="18"/>
          <w:szCs w:val="18"/>
        </w:rPr>
        <w:tab/>
        <w:t>Fundamentals of Computer Applications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BISE</w:t>
      </w:r>
      <w:r>
        <w:rPr>
          <w:rFonts w:ascii="Times New Roman" w:hAnsi="Times New Roman"/>
          <w:color w:val="191919"/>
          <w:spacing w:val="-2"/>
          <w:sz w:val="18"/>
          <w:szCs w:val="18"/>
        </w:rPr>
        <w:tab/>
        <w:t>2040</w:t>
      </w:r>
      <w:r>
        <w:rPr>
          <w:rFonts w:ascii="Times New Roman" w:hAnsi="Times New Roman"/>
          <w:color w:val="191919"/>
          <w:spacing w:val="-2"/>
          <w:sz w:val="18"/>
          <w:szCs w:val="18"/>
        </w:rPr>
        <w:tab/>
        <w:t xml:space="preserve">Communication for Management                          </w:t>
      </w:r>
      <w:r w:rsidRPr="00903FC2">
        <w:rPr>
          <w:rFonts w:ascii="Times New Roman" w:hAnsi="Times New Roman"/>
          <w:color w:val="262626" w:themeColor="text1" w:themeTint="D9"/>
          <w:spacing w:val="-2"/>
          <w:sz w:val="18"/>
          <w:szCs w:val="18"/>
        </w:rPr>
        <w:t xml:space="preserve">  ENGL 1102</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ECON</w:t>
      </w:r>
      <w:r>
        <w:rPr>
          <w:rFonts w:ascii="Times New Roman" w:hAnsi="Times New Roman"/>
          <w:color w:val="191919"/>
          <w:spacing w:val="-2"/>
          <w:sz w:val="18"/>
          <w:szCs w:val="18"/>
        </w:rPr>
        <w:tab/>
        <w:t>2105</w:t>
      </w:r>
      <w:r>
        <w:rPr>
          <w:rFonts w:ascii="Times New Roman" w:hAnsi="Times New Roman"/>
          <w:color w:val="191919"/>
          <w:spacing w:val="-2"/>
          <w:sz w:val="18"/>
          <w:szCs w:val="18"/>
        </w:rPr>
        <w:tab/>
        <w:t>Principles of Macroeconomics</w:t>
      </w:r>
      <w:r>
        <w:rPr>
          <w:rFonts w:ascii="Times New Roman" w:hAnsi="Times New Roman"/>
          <w:color w:val="191919"/>
          <w:spacing w:val="-2"/>
          <w:sz w:val="18"/>
          <w:szCs w:val="18"/>
        </w:rPr>
        <w:tab/>
        <w:t>3</w:t>
      </w:r>
    </w:p>
    <w:p w:rsidR="00F93FC5"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u w:val="single"/>
        </w:rPr>
      </w:pPr>
      <w:r>
        <w:rPr>
          <w:rFonts w:ascii="Times New Roman" w:hAnsi="Times New Roman"/>
          <w:color w:val="191919"/>
          <w:spacing w:val="-2"/>
          <w:sz w:val="18"/>
          <w:szCs w:val="18"/>
        </w:rPr>
        <w:t>ECON</w:t>
      </w:r>
      <w:r>
        <w:rPr>
          <w:rFonts w:ascii="Times New Roman" w:hAnsi="Times New Roman"/>
          <w:color w:val="191919"/>
          <w:spacing w:val="-2"/>
          <w:sz w:val="18"/>
          <w:szCs w:val="18"/>
        </w:rPr>
        <w:tab/>
        <w:t>2106</w:t>
      </w:r>
      <w:r>
        <w:rPr>
          <w:rFonts w:ascii="Times New Roman" w:hAnsi="Times New Roman"/>
          <w:color w:val="191919"/>
          <w:spacing w:val="-2"/>
          <w:sz w:val="18"/>
          <w:szCs w:val="18"/>
        </w:rPr>
        <w:tab/>
        <w:t>Principles of Microeconomics</w:t>
      </w:r>
      <w:r>
        <w:rPr>
          <w:rFonts w:ascii="Times New Roman" w:hAnsi="Times New Roman"/>
          <w:color w:val="191919"/>
          <w:spacing w:val="-2"/>
          <w:sz w:val="18"/>
          <w:szCs w:val="18"/>
        </w:rPr>
        <w:tab/>
      </w:r>
      <w:r w:rsidRPr="002F4FF9">
        <w:rPr>
          <w:rFonts w:ascii="Times New Roman" w:hAnsi="Times New Roman"/>
          <w:color w:val="191919"/>
          <w:spacing w:val="-2"/>
          <w:sz w:val="18"/>
          <w:szCs w:val="18"/>
          <w:u w:val="single"/>
        </w:rPr>
        <w:t>3</w:t>
      </w:r>
    </w:p>
    <w:p w:rsidR="00F93FC5" w:rsidDel="008A76C4" w:rsidRDefault="00F93FC5" w:rsidP="00F93FC5">
      <w:pPr>
        <w:widowControl w:val="0"/>
        <w:tabs>
          <w:tab w:val="right" w:pos="10350"/>
          <w:tab w:val="left" w:pos="10867"/>
        </w:tabs>
        <w:autoSpaceDE w:val="0"/>
        <w:autoSpaceDN w:val="0"/>
        <w:adjustRightInd w:val="0"/>
        <w:spacing w:before="1" w:after="0" w:line="207" w:lineRule="exact"/>
        <w:ind w:left="270" w:firstLine="0"/>
        <w:rPr>
          <w:del w:id="125" w:author="eslove" w:date="2010-11-01T14:13:00Z"/>
          <w:rFonts w:ascii="Times New Roman" w:hAnsi="Times New Roman"/>
          <w:color w:val="191919"/>
          <w:spacing w:val="-2"/>
          <w:sz w:val="18"/>
          <w:szCs w:val="18"/>
        </w:rPr>
      </w:pPr>
    </w:p>
    <w:p w:rsidR="00F93FC5" w:rsidRDefault="00F93FC5" w:rsidP="00F93FC5">
      <w:pPr>
        <w:widowControl w:val="0"/>
        <w:tabs>
          <w:tab w:val="right" w:pos="10350"/>
          <w:tab w:val="left" w:pos="10867"/>
        </w:tabs>
        <w:autoSpaceDE w:val="0"/>
        <w:autoSpaceDN w:val="0"/>
        <w:adjustRightInd w:val="0"/>
        <w:spacing w:before="1"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Subtotal</w:t>
      </w:r>
      <w:r>
        <w:rPr>
          <w:rFonts w:ascii="Times New Roman Bold" w:hAnsi="Times New Roman Bold" w:cs="Times New Roman Bold"/>
          <w:color w:val="191919"/>
          <w:spacing w:val="-2"/>
          <w:sz w:val="18"/>
          <w:szCs w:val="18"/>
        </w:rPr>
        <w:tab/>
        <w:t>18</w:t>
      </w:r>
    </w:p>
    <w:p w:rsidR="00F93FC5"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191919"/>
          <w:spacing w:val="-2"/>
          <w:sz w:val="18"/>
          <w:szCs w:val="18"/>
        </w:rPr>
      </w:pPr>
    </w:p>
    <w:p w:rsidR="00F93FC5"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191919"/>
          <w:spacing w:val="-2"/>
          <w:sz w:val="18"/>
          <w:szCs w:val="18"/>
        </w:rPr>
      </w:pPr>
      <w:r>
        <w:rPr>
          <w:rFonts w:ascii="Times New Roman Bold" w:hAnsi="Times New Roman Bold" w:cs="Times New Roman Bold"/>
          <w:color w:val="191919"/>
          <w:spacing w:val="-2"/>
          <w:sz w:val="18"/>
          <w:szCs w:val="18"/>
        </w:rPr>
        <w:t>Area G: Business Majors Required Courses</w:t>
      </w:r>
    </w:p>
    <w:p w:rsidR="00F93FC5" w:rsidRPr="00903FC2" w:rsidRDefault="00F93FC5" w:rsidP="00F93FC5">
      <w:pPr>
        <w:widowControl w:val="0"/>
        <w:tabs>
          <w:tab w:val="left" w:pos="2576"/>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BUSA</w:t>
      </w:r>
      <w:r w:rsidRPr="00903FC2">
        <w:rPr>
          <w:rFonts w:ascii="Times New Roman" w:hAnsi="Times New Roman"/>
          <w:color w:val="262626" w:themeColor="text1" w:themeTint="D9"/>
          <w:spacing w:val="-2"/>
          <w:sz w:val="18"/>
          <w:szCs w:val="18"/>
        </w:rPr>
        <w:tab/>
        <w:t>4105</w:t>
      </w:r>
      <w:r w:rsidRPr="00903FC2">
        <w:rPr>
          <w:rFonts w:ascii="Times New Roman" w:hAnsi="Times New Roman"/>
          <w:color w:val="262626" w:themeColor="text1" w:themeTint="D9"/>
          <w:spacing w:val="-2"/>
          <w:sz w:val="18"/>
          <w:szCs w:val="18"/>
        </w:rPr>
        <w:tab/>
        <w:t>International Business                                             ECON 2105/ECON 2106,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ECON</w:t>
      </w:r>
      <w:r w:rsidRPr="00903FC2">
        <w:rPr>
          <w:rFonts w:ascii="Times New Roman" w:hAnsi="Times New Roman"/>
          <w:color w:val="262626" w:themeColor="text1" w:themeTint="D9"/>
          <w:spacing w:val="-2"/>
          <w:sz w:val="18"/>
          <w:szCs w:val="18"/>
        </w:rPr>
        <w:tab/>
        <w:t>3205</w:t>
      </w:r>
      <w:r w:rsidRPr="00903FC2">
        <w:rPr>
          <w:rFonts w:ascii="Times New Roman" w:hAnsi="Times New Roman"/>
          <w:color w:val="262626" w:themeColor="text1" w:themeTint="D9"/>
          <w:spacing w:val="-2"/>
          <w:sz w:val="18"/>
          <w:szCs w:val="18"/>
        </w:rPr>
        <w:tab/>
        <w:t>Economics and Business Statistics                         ECON 2105/ECON2106</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FINC</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Foundations of Financial Management                  ACCT 2101</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3105</w:t>
      </w:r>
      <w:r w:rsidRPr="00903FC2">
        <w:rPr>
          <w:rFonts w:ascii="Times New Roman" w:hAnsi="Times New Roman"/>
          <w:color w:val="262626" w:themeColor="text1" w:themeTint="D9"/>
          <w:spacing w:val="-2"/>
          <w:sz w:val="18"/>
          <w:szCs w:val="18"/>
        </w:rPr>
        <w:tab/>
        <w:t>Legal Environment of Business</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3106</w:t>
      </w:r>
      <w:r w:rsidRPr="00903FC2">
        <w:rPr>
          <w:rFonts w:ascii="Times New Roman" w:hAnsi="Times New Roman"/>
          <w:color w:val="262626" w:themeColor="text1" w:themeTint="D9"/>
          <w:spacing w:val="-2"/>
          <w:sz w:val="18"/>
          <w:szCs w:val="18"/>
        </w:rPr>
        <w:tab/>
        <w:t xml:space="preserve">Management Science and </w:t>
      </w:r>
      <w:proofErr w:type="gramStart"/>
      <w:r w:rsidRPr="00903FC2">
        <w:rPr>
          <w:rFonts w:ascii="Times New Roman" w:hAnsi="Times New Roman"/>
          <w:color w:val="262626" w:themeColor="text1" w:themeTint="D9"/>
          <w:spacing w:val="-2"/>
          <w:sz w:val="18"/>
          <w:szCs w:val="18"/>
        </w:rPr>
        <w:t>Operations  Mgmt</w:t>
      </w:r>
      <w:proofErr w:type="gramEnd"/>
      <w:r w:rsidRPr="00903FC2">
        <w:rPr>
          <w:rFonts w:ascii="Times New Roman" w:hAnsi="Times New Roman"/>
          <w:color w:val="262626" w:themeColor="text1" w:themeTint="D9"/>
          <w:spacing w:val="-2"/>
          <w:sz w:val="18"/>
          <w:szCs w:val="18"/>
        </w:rPr>
        <w:t xml:space="preserve">        ECON 3205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4110</w:t>
      </w:r>
      <w:r w:rsidRPr="00903FC2">
        <w:rPr>
          <w:rFonts w:ascii="Times New Roman" w:hAnsi="Times New Roman"/>
          <w:color w:val="262626" w:themeColor="text1" w:themeTint="D9"/>
          <w:spacing w:val="-2"/>
          <w:sz w:val="18"/>
          <w:szCs w:val="18"/>
        </w:rPr>
        <w:tab/>
        <w:t>Organizational Behavior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4125</w:t>
      </w:r>
      <w:r w:rsidRPr="00903FC2">
        <w:rPr>
          <w:rFonts w:ascii="Times New Roman" w:hAnsi="Times New Roman"/>
          <w:color w:val="262626" w:themeColor="text1" w:themeTint="D9"/>
          <w:spacing w:val="-2"/>
          <w:sz w:val="18"/>
          <w:szCs w:val="18"/>
        </w:rPr>
        <w:tab/>
        <w:t>Human Resource Management                               MGMT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Management Information Systems                         BISE 2010</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MGMT</w:t>
      </w:r>
      <w:r w:rsidRPr="00903FC2">
        <w:rPr>
          <w:rFonts w:ascii="Times New Roman" w:hAnsi="Times New Roman"/>
          <w:color w:val="262626" w:themeColor="text1" w:themeTint="D9"/>
          <w:spacing w:val="-2"/>
          <w:sz w:val="18"/>
          <w:szCs w:val="18"/>
        </w:rPr>
        <w:tab/>
        <w:t>4199</w:t>
      </w:r>
      <w:r w:rsidRPr="00903FC2">
        <w:rPr>
          <w:rFonts w:ascii="Times New Roman" w:hAnsi="Times New Roman"/>
          <w:color w:val="262626" w:themeColor="text1" w:themeTint="D9"/>
          <w:spacing w:val="-2"/>
          <w:sz w:val="18"/>
          <w:szCs w:val="18"/>
        </w:rPr>
        <w:tab/>
        <w:t>Business Policy</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6"/>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u w:val="single"/>
        </w:rPr>
      </w:pPr>
      <w:r w:rsidRPr="00903FC2">
        <w:rPr>
          <w:rFonts w:ascii="Times New Roman" w:hAnsi="Times New Roman"/>
          <w:color w:val="262626" w:themeColor="text1" w:themeTint="D9"/>
          <w:spacing w:val="-2"/>
          <w:sz w:val="18"/>
          <w:szCs w:val="18"/>
        </w:rPr>
        <w:t>MKTG</w:t>
      </w:r>
      <w:r w:rsidRPr="00903FC2">
        <w:rPr>
          <w:rFonts w:ascii="Times New Roman" w:hAnsi="Times New Roman"/>
          <w:color w:val="262626" w:themeColor="text1" w:themeTint="D9"/>
          <w:spacing w:val="-2"/>
          <w:sz w:val="18"/>
          <w:szCs w:val="18"/>
        </w:rPr>
        <w:tab/>
        <w:t>3120</w:t>
      </w:r>
      <w:r w:rsidRPr="00903FC2">
        <w:rPr>
          <w:rFonts w:ascii="Times New Roman" w:hAnsi="Times New Roman"/>
          <w:color w:val="262626" w:themeColor="text1" w:themeTint="D9"/>
          <w:spacing w:val="-2"/>
          <w:sz w:val="18"/>
          <w:szCs w:val="18"/>
        </w:rPr>
        <w:tab/>
        <w:t>Principles of Marketing                                           ECON 2106</w:t>
      </w:r>
      <w:r w:rsidRPr="00903FC2">
        <w:rPr>
          <w:rFonts w:ascii="Times New Roman" w:hAnsi="Times New Roman"/>
          <w:color w:val="262626" w:themeColor="text1" w:themeTint="D9"/>
          <w:spacing w:val="-2"/>
          <w:sz w:val="18"/>
          <w:szCs w:val="18"/>
        </w:rPr>
        <w:tab/>
      </w:r>
      <w:r w:rsidRPr="00903FC2">
        <w:rPr>
          <w:rFonts w:ascii="Times New Roman" w:hAnsi="Times New Roman"/>
          <w:color w:val="262626" w:themeColor="text1" w:themeTint="D9"/>
          <w:spacing w:val="-2"/>
          <w:sz w:val="18"/>
          <w:szCs w:val="18"/>
          <w:u w:val="single"/>
        </w:rPr>
        <w:t>3</w:t>
      </w:r>
    </w:p>
    <w:p w:rsidR="00F93FC5" w:rsidRPr="00903FC2" w:rsidDel="008A76C4" w:rsidRDefault="00F93FC5" w:rsidP="00F93FC5">
      <w:pPr>
        <w:widowControl w:val="0"/>
        <w:tabs>
          <w:tab w:val="right" w:pos="10350"/>
        </w:tabs>
        <w:autoSpaceDE w:val="0"/>
        <w:autoSpaceDN w:val="0"/>
        <w:adjustRightInd w:val="0"/>
        <w:spacing w:before="2" w:after="0" w:line="207" w:lineRule="exact"/>
        <w:ind w:left="270" w:firstLine="0"/>
        <w:rPr>
          <w:del w:id="126" w:author="eslove" w:date="2010-11-01T14:13:00Z"/>
          <w:rFonts w:ascii="Times New Roman" w:hAnsi="Times New Roman"/>
          <w:color w:val="262626" w:themeColor="text1" w:themeTint="D9"/>
          <w:spacing w:val="-2"/>
          <w:sz w:val="18"/>
          <w:szCs w:val="18"/>
          <w:u w:val="single"/>
        </w:rPr>
      </w:pPr>
    </w:p>
    <w:p w:rsidR="00F93FC5" w:rsidRPr="00903FC2"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 xml:space="preserve">Subtotal                                                                                                                                                                                                          </w:t>
      </w:r>
      <w:r w:rsidR="000C1B80">
        <w:rPr>
          <w:rFonts w:ascii="Times New Roman Bold" w:hAnsi="Times New Roman Bold" w:cs="Times New Roman Bold"/>
          <w:color w:val="262626" w:themeColor="text1" w:themeTint="D9"/>
          <w:spacing w:val="-2"/>
          <w:sz w:val="18"/>
          <w:szCs w:val="18"/>
        </w:rPr>
        <w:tab/>
      </w:r>
      <w:r w:rsidRPr="00903FC2">
        <w:rPr>
          <w:rFonts w:ascii="Times New Roman Bold" w:hAnsi="Times New Roman Bold" w:cs="Times New Roman Bold"/>
          <w:color w:val="262626" w:themeColor="text1" w:themeTint="D9"/>
          <w:spacing w:val="-2"/>
          <w:sz w:val="18"/>
          <w:szCs w:val="18"/>
        </w:rPr>
        <w:t>30</w:t>
      </w:r>
    </w:p>
    <w:p w:rsidR="00F93FC5" w:rsidRPr="00903FC2" w:rsidRDefault="00F93FC5" w:rsidP="00F93FC5">
      <w:pPr>
        <w:widowControl w:val="0"/>
        <w:tabs>
          <w:tab w:val="right" w:pos="10350"/>
        </w:tabs>
        <w:autoSpaceDE w:val="0"/>
        <w:autoSpaceDN w:val="0"/>
        <w:adjustRightInd w:val="0"/>
        <w:spacing w:after="0" w:line="207" w:lineRule="exact"/>
        <w:ind w:left="270" w:firstLine="0"/>
        <w:rPr>
          <w:rFonts w:ascii="Times New Roman Bold" w:hAnsi="Times New Roman Bold" w:cs="Times New Roman Bold"/>
          <w:color w:val="262626" w:themeColor="text1" w:themeTint="D9"/>
          <w:spacing w:val="-2"/>
          <w:sz w:val="18"/>
          <w:szCs w:val="18"/>
        </w:rPr>
      </w:pPr>
    </w:p>
    <w:p w:rsidR="00F93FC5" w:rsidRPr="00903FC2" w:rsidRDefault="00F93FC5" w:rsidP="00F93FC5">
      <w:pPr>
        <w:widowControl w:val="0"/>
        <w:tabs>
          <w:tab w:val="right" w:pos="10350"/>
        </w:tabs>
        <w:autoSpaceDE w:val="0"/>
        <w:autoSpaceDN w:val="0"/>
        <w:adjustRightInd w:val="0"/>
        <w:spacing w:before="10" w:after="0" w:line="207" w:lineRule="exact"/>
        <w:ind w:left="270" w:firstLine="0"/>
        <w:rPr>
          <w:rFonts w:ascii="Times New Roman Bold" w:hAnsi="Times New Roman Bold" w:cs="Times New Roman Bold"/>
          <w:color w:val="262626" w:themeColor="text1" w:themeTint="D9"/>
          <w:spacing w:val="-2"/>
          <w:sz w:val="18"/>
          <w:szCs w:val="18"/>
        </w:rPr>
      </w:pPr>
      <w:r w:rsidRPr="00903FC2">
        <w:rPr>
          <w:rFonts w:ascii="Times New Roman Bold" w:hAnsi="Times New Roman Bold" w:cs="Times New Roman Bold"/>
          <w:color w:val="262626" w:themeColor="text1" w:themeTint="D9"/>
          <w:spacing w:val="-2"/>
          <w:sz w:val="18"/>
          <w:szCs w:val="18"/>
        </w:rPr>
        <w:t>Area H: Accounting Majors Required Courses</w:t>
      </w:r>
    </w:p>
    <w:p w:rsidR="00F93FC5" w:rsidRPr="00903FC2" w:rsidRDefault="00F93FC5" w:rsidP="00F93FC5">
      <w:pPr>
        <w:widowControl w:val="0"/>
        <w:tabs>
          <w:tab w:val="left" w:pos="2577"/>
          <w:tab w:val="left" w:pos="3635"/>
          <w:tab w:val="right" w:pos="10350"/>
        </w:tabs>
        <w:autoSpaceDE w:val="0"/>
        <w:autoSpaceDN w:val="0"/>
        <w:adjustRightInd w:val="0"/>
        <w:spacing w:before="7"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3101</w:t>
      </w:r>
      <w:r w:rsidRPr="00903FC2">
        <w:rPr>
          <w:rFonts w:ascii="Times New Roman" w:hAnsi="Times New Roman"/>
          <w:color w:val="262626" w:themeColor="text1" w:themeTint="D9"/>
          <w:spacing w:val="-2"/>
          <w:sz w:val="18"/>
          <w:szCs w:val="18"/>
        </w:rPr>
        <w:tab/>
        <w:t>Intermediate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3102</w:t>
      </w:r>
      <w:r w:rsidRPr="00903FC2">
        <w:rPr>
          <w:rFonts w:ascii="Times New Roman" w:hAnsi="Times New Roman"/>
          <w:color w:val="262626" w:themeColor="text1" w:themeTint="D9"/>
          <w:spacing w:val="-2"/>
          <w:sz w:val="18"/>
          <w:szCs w:val="18"/>
        </w:rPr>
        <w:tab/>
        <w:t>Intermediate Accounting II                                      ACCT 3101, FINC 3105</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3103</w:t>
      </w:r>
      <w:r w:rsidRPr="00903FC2">
        <w:rPr>
          <w:rFonts w:ascii="Times New Roman" w:hAnsi="Times New Roman"/>
          <w:color w:val="262626" w:themeColor="text1" w:themeTint="D9"/>
          <w:spacing w:val="-2"/>
          <w:sz w:val="18"/>
          <w:szCs w:val="18"/>
        </w:rPr>
        <w:tab/>
        <w:t>Intermediate Accounting III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4101</w:t>
      </w:r>
      <w:r w:rsidRPr="00903FC2">
        <w:rPr>
          <w:rFonts w:ascii="Times New Roman" w:hAnsi="Times New Roman"/>
          <w:color w:val="262626" w:themeColor="text1" w:themeTint="D9"/>
          <w:spacing w:val="-2"/>
          <w:sz w:val="18"/>
          <w:szCs w:val="18"/>
        </w:rPr>
        <w:tab/>
        <w:t>Cost Accounting I                                                     ACCT 2102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4"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4111</w:t>
      </w:r>
      <w:r w:rsidRPr="00903FC2">
        <w:rPr>
          <w:rFonts w:ascii="Times New Roman" w:hAnsi="Times New Roman"/>
          <w:color w:val="262626" w:themeColor="text1" w:themeTint="D9"/>
          <w:spacing w:val="-2"/>
          <w:sz w:val="18"/>
          <w:szCs w:val="18"/>
        </w:rPr>
        <w:tab/>
        <w:t>Auditing I                                                                  ACCT 3102</w:t>
      </w:r>
      <w:r w:rsidRPr="00903FC2">
        <w:rPr>
          <w:rFonts w:ascii="Times New Roman" w:hAnsi="Times New Roman"/>
          <w:color w:val="262626" w:themeColor="text1" w:themeTint="D9"/>
          <w:spacing w:val="-2"/>
          <w:sz w:val="18"/>
          <w:szCs w:val="18"/>
        </w:rPr>
        <w:tab/>
        <w:t>3</w:t>
      </w:r>
    </w:p>
    <w:p w:rsidR="00F93FC5" w:rsidRPr="00903FC2" w:rsidRDefault="00F93FC5" w:rsidP="00F93FC5">
      <w:pPr>
        <w:widowControl w:val="0"/>
        <w:tabs>
          <w:tab w:val="left" w:pos="2577"/>
          <w:tab w:val="left" w:pos="3635"/>
          <w:tab w:val="right" w:pos="10350"/>
        </w:tabs>
        <w:autoSpaceDE w:val="0"/>
        <w:autoSpaceDN w:val="0"/>
        <w:adjustRightInd w:val="0"/>
        <w:spacing w:before="5" w:after="0" w:line="207" w:lineRule="exact"/>
        <w:ind w:left="270" w:firstLine="0"/>
        <w:rPr>
          <w:rFonts w:ascii="Times New Roman" w:hAnsi="Times New Roman"/>
          <w:color w:val="262626" w:themeColor="text1" w:themeTint="D9"/>
          <w:spacing w:val="-2"/>
          <w:sz w:val="18"/>
          <w:szCs w:val="18"/>
        </w:rPr>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4121</w:t>
      </w:r>
      <w:r w:rsidRPr="00903FC2">
        <w:rPr>
          <w:rFonts w:ascii="Times New Roman" w:hAnsi="Times New Roman"/>
          <w:color w:val="262626" w:themeColor="text1" w:themeTint="D9"/>
          <w:spacing w:val="-2"/>
          <w:sz w:val="18"/>
          <w:szCs w:val="18"/>
        </w:rPr>
        <w:tab/>
        <w:t>Tax Accounting I                                                      ACCT 2102</w:t>
      </w:r>
      <w:r w:rsidRPr="00903FC2">
        <w:rPr>
          <w:rFonts w:ascii="Times New Roman" w:hAnsi="Times New Roman"/>
          <w:color w:val="262626" w:themeColor="text1" w:themeTint="D9"/>
          <w:spacing w:val="-2"/>
          <w:sz w:val="18"/>
          <w:szCs w:val="18"/>
        </w:rPr>
        <w:tab/>
        <w:t>3</w:t>
      </w:r>
    </w:p>
    <w:p w:rsidR="00000000" w:rsidRDefault="00F93FC5">
      <w:pPr>
        <w:widowControl w:val="0"/>
        <w:tabs>
          <w:tab w:val="left" w:pos="2576"/>
          <w:tab w:val="left" w:pos="3635"/>
          <w:tab w:val="right" w:pos="10350"/>
        </w:tabs>
        <w:autoSpaceDE w:val="0"/>
        <w:autoSpaceDN w:val="0"/>
        <w:adjustRightInd w:val="0"/>
        <w:spacing w:before="5" w:after="0" w:line="207" w:lineRule="exact"/>
        <w:ind w:left="270" w:firstLine="0"/>
        <w:rPr>
          <w:del w:id="127" w:author="eslove" w:date="2010-11-01T14:12:00Z"/>
          <w:rFonts w:ascii="Century Gothic Bold" w:hAnsi="Century Gothic Bold" w:cs="Century Gothic Bold"/>
          <w:color w:val="191919"/>
          <w:w w:val="97"/>
          <w:position w:val="2"/>
          <w:sz w:val="35"/>
          <w:szCs w:val="35"/>
        </w:rPr>
        <w:pPrChange w:id="128" w:author="eslove" w:date="2010-11-01T14:12:00Z">
          <w:pPr>
            <w:widowControl w:val="0"/>
            <w:tabs>
              <w:tab w:val="left" w:pos="2576"/>
              <w:tab w:val="left" w:pos="3635"/>
            </w:tabs>
            <w:autoSpaceDE w:val="0"/>
            <w:autoSpaceDN w:val="0"/>
            <w:adjustRightInd w:val="0"/>
            <w:spacing w:before="5" w:after="0" w:line="207" w:lineRule="exact"/>
            <w:ind w:left="556" w:firstLine="961"/>
          </w:pPr>
        </w:pPrChange>
      </w:pPr>
      <w:r w:rsidRPr="00903FC2">
        <w:rPr>
          <w:rFonts w:ascii="Times New Roman" w:hAnsi="Times New Roman"/>
          <w:color w:val="262626" w:themeColor="text1" w:themeTint="D9"/>
          <w:spacing w:val="-2"/>
          <w:sz w:val="18"/>
          <w:szCs w:val="18"/>
        </w:rPr>
        <w:t>ACCT</w:t>
      </w:r>
      <w:r w:rsidRPr="00903FC2">
        <w:rPr>
          <w:rFonts w:ascii="Times New Roman" w:hAnsi="Times New Roman"/>
          <w:color w:val="262626" w:themeColor="text1" w:themeTint="D9"/>
          <w:spacing w:val="-2"/>
          <w:sz w:val="18"/>
          <w:szCs w:val="18"/>
        </w:rPr>
        <w:tab/>
        <w:t>4205</w:t>
      </w:r>
      <w:r w:rsidRPr="00903FC2">
        <w:rPr>
          <w:rFonts w:ascii="Times New Roman" w:hAnsi="Times New Roman"/>
          <w:color w:val="262626" w:themeColor="text1" w:themeTint="D9"/>
          <w:spacing w:val="-2"/>
          <w:sz w:val="18"/>
          <w:szCs w:val="18"/>
        </w:rPr>
        <w:tab/>
        <w:t>Accounting Information Systems                             ACCT 2102, BISE 2010</w:t>
      </w:r>
      <w:r>
        <w:rPr>
          <w:rFonts w:ascii="Times New Roman" w:hAnsi="Times New Roman"/>
          <w:color w:val="191919"/>
          <w:spacing w:val="-2"/>
          <w:sz w:val="18"/>
          <w:szCs w:val="18"/>
        </w:rPr>
        <w:tab/>
        <w:t>3</w:t>
      </w:r>
    </w:p>
    <w:p w:rsidR="00000000" w:rsidRDefault="005B4CB3">
      <w:pPr>
        <w:widowControl w:val="0"/>
        <w:tabs>
          <w:tab w:val="left" w:pos="2577"/>
          <w:tab w:val="left" w:pos="3635"/>
          <w:tab w:val="right" w:pos="10350"/>
        </w:tabs>
        <w:autoSpaceDE w:val="0"/>
        <w:autoSpaceDN w:val="0"/>
        <w:adjustRightInd w:val="0"/>
        <w:spacing w:before="5" w:after="0" w:line="207" w:lineRule="exact"/>
        <w:ind w:left="270" w:firstLine="0"/>
        <w:rPr>
          <w:ins w:id="129" w:author="eslove" w:date="2010-11-01T14:12:00Z"/>
          <w:rFonts w:ascii="Times New Roman" w:hAnsi="Times New Roman"/>
          <w:color w:val="191919"/>
          <w:spacing w:val="-2"/>
          <w:sz w:val="18"/>
          <w:szCs w:val="18"/>
        </w:rPr>
        <w:pPrChange w:id="130" w:author="eslove" w:date="2010-11-01T14:12:00Z">
          <w:pPr>
            <w:widowControl w:val="0"/>
            <w:tabs>
              <w:tab w:val="left" w:pos="2577"/>
              <w:tab w:val="left" w:pos="3635"/>
              <w:tab w:val="left" w:pos="10956"/>
            </w:tabs>
            <w:autoSpaceDE w:val="0"/>
            <w:autoSpaceDN w:val="0"/>
            <w:adjustRightInd w:val="0"/>
            <w:spacing w:before="5" w:after="0" w:line="207" w:lineRule="exact"/>
            <w:ind w:left="556" w:firstLine="961"/>
          </w:pPr>
        </w:pPrChange>
      </w:pPr>
    </w:p>
    <w:p w:rsidR="00000000" w:rsidRDefault="00F93FC5">
      <w:pPr>
        <w:widowControl w:val="0"/>
        <w:tabs>
          <w:tab w:val="left" w:pos="1530"/>
          <w:tab w:val="left" w:pos="2576"/>
          <w:tab w:val="left" w:pos="3635"/>
          <w:tab w:val="right" w:pos="10350"/>
        </w:tabs>
        <w:autoSpaceDE w:val="0"/>
        <w:autoSpaceDN w:val="0"/>
        <w:adjustRightInd w:val="0"/>
        <w:spacing w:before="5" w:after="0" w:line="207" w:lineRule="exact"/>
        <w:ind w:left="270" w:firstLine="0"/>
        <w:rPr>
          <w:rFonts w:ascii="Times New Roman" w:hAnsi="Times New Roman"/>
          <w:color w:val="191919"/>
          <w:spacing w:val="-2"/>
          <w:sz w:val="18"/>
          <w:szCs w:val="18"/>
        </w:rPr>
        <w:pPrChange w:id="131" w:author="eslove" w:date="2010-11-01T14:13:00Z">
          <w:pPr>
            <w:widowControl w:val="0"/>
            <w:tabs>
              <w:tab w:val="left" w:pos="2576"/>
              <w:tab w:val="left" w:pos="3635"/>
            </w:tabs>
            <w:autoSpaceDE w:val="0"/>
            <w:autoSpaceDN w:val="0"/>
            <w:adjustRightInd w:val="0"/>
            <w:spacing w:before="5" w:after="0" w:line="207" w:lineRule="exact"/>
            <w:ind w:left="556" w:firstLine="961"/>
          </w:pPr>
        </w:pPrChange>
      </w:pPr>
      <w:ins w:id="132" w:author="eslove" w:date="2010-11-01T14:13:00Z">
        <w:r>
          <w:rPr>
            <w:rFonts w:ascii="Century Gothic Bold" w:hAnsi="Century Gothic Bold" w:cs="Century Gothic Bold"/>
            <w:color w:val="191919"/>
            <w:w w:val="97"/>
            <w:position w:val="2"/>
            <w:sz w:val="35"/>
            <w:szCs w:val="35"/>
          </w:rPr>
          <w:tab/>
        </w:r>
      </w:ins>
      <w:r>
        <w:rPr>
          <w:rFonts w:ascii="Times New Roman" w:hAnsi="Times New Roman"/>
          <w:color w:val="191919"/>
          <w:spacing w:val="-2"/>
          <w:sz w:val="18"/>
          <w:szCs w:val="18"/>
        </w:rPr>
        <w:t>BUSA</w:t>
      </w:r>
      <w:r>
        <w:rPr>
          <w:rFonts w:ascii="Times New Roman" w:hAnsi="Times New Roman"/>
          <w:color w:val="191919"/>
          <w:spacing w:val="-2"/>
          <w:sz w:val="18"/>
          <w:szCs w:val="18"/>
        </w:rPr>
        <w:tab/>
        <w:t>3100</w:t>
      </w:r>
      <w:r>
        <w:rPr>
          <w:rFonts w:ascii="Times New Roman" w:hAnsi="Times New Roman"/>
          <w:color w:val="191919"/>
          <w:spacing w:val="-2"/>
          <w:sz w:val="18"/>
          <w:szCs w:val="18"/>
        </w:rPr>
        <w:tab/>
        <w:t>Business Internship                                                                                                                                          3</w:t>
      </w:r>
    </w:p>
    <w:p w:rsidR="00F93FC5" w:rsidRPr="002F4FF9" w:rsidRDefault="00F93FC5" w:rsidP="00F93FC5">
      <w:pPr>
        <w:widowControl w:val="0"/>
        <w:tabs>
          <w:tab w:val="right" w:pos="10350"/>
        </w:tabs>
        <w:autoSpaceDE w:val="0"/>
        <w:autoSpaceDN w:val="0"/>
        <w:adjustRightInd w:val="0"/>
        <w:spacing w:before="2" w:after="0" w:line="207" w:lineRule="exact"/>
        <w:ind w:left="270" w:firstLine="0"/>
        <w:rPr>
          <w:rFonts w:ascii="Times New Roman Bold" w:hAnsi="Times New Roman Bold" w:cs="Times New Roman Bold"/>
          <w:color w:val="191919"/>
          <w:spacing w:val="-2"/>
          <w:sz w:val="18"/>
          <w:szCs w:val="18"/>
          <w:u w:val="single"/>
        </w:rPr>
      </w:pPr>
      <w:r>
        <w:rPr>
          <w:rFonts w:ascii="Times New Roman Bold" w:hAnsi="Times New Roman Bold" w:cs="Times New Roman Bold"/>
          <w:color w:val="191919"/>
          <w:spacing w:val="-2"/>
          <w:sz w:val="18"/>
          <w:szCs w:val="18"/>
        </w:rPr>
        <w:t>Elective **</w:t>
      </w:r>
      <w:r>
        <w:rPr>
          <w:rFonts w:ascii="Times New Roman Bold" w:hAnsi="Times New Roman Bold" w:cs="Times New Roman Bold"/>
          <w:color w:val="191919"/>
          <w:spacing w:val="-2"/>
          <w:sz w:val="18"/>
          <w:szCs w:val="18"/>
        </w:rPr>
        <w:tab/>
      </w:r>
      <w:r w:rsidRPr="002F4FF9">
        <w:rPr>
          <w:rFonts w:ascii="Times New Roman Bold" w:hAnsi="Times New Roman Bold" w:cs="Times New Roman Bold"/>
          <w:color w:val="191919"/>
          <w:spacing w:val="-2"/>
          <w:sz w:val="18"/>
          <w:szCs w:val="18"/>
          <w:u w:val="single"/>
        </w:rPr>
        <w:t>3</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del w:id="133" w:author="eslove" w:date="2010-11-01T14:13:00Z"/>
          <w:rFonts w:ascii="Times New Roman Bold" w:hAnsi="Times New Roman Bold" w:cs="Times New Roman Bold"/>
          <w:color w:val="191919"/>
          <w:spacing w:val="-2"/>
          <w:sz w:val="18"/>
          <w:szCs w:val="18"/>
        </w:rPr>
        <w:pPrChange w:id="134" w:author="eslove" w:date="2010-11-01T14:14:00Z">
          <w:pPr>
            <w:widowControl w:val="0"/>
            <w:tabs>
              <w:tab w:val="left" w:pos="10867"/>
            </w:tabs>
            <w:autoSpaceDE w:val="0"/>
            <w:autoSpaceDN w:val="0"/>
            <w:adjustRightInd w:val="0"/>
            <w:spacing w:before="7" w:after="0" w:line="207" w:lineRule="exact"/>
            <w:ind w:left="556" w:firstLine="961"/>
          </w:pPr>
        </w:pPrChange>
      </w:pPr>
      <w:r>
        <w:rPr>
          <w:rFonts w:ascii="Times New Roman Bold" w:hAnsi="Times New Roman Bold" w:cs="Times New Roman Bold"/>
          <w:color w:val="191919"/>
          <w:spacing w:val="-2"/>
          <w:sz w:val="18"/>
          <w:szCs w:val="18"/>
        </w:rPr>
        <w:t>S</w:t>
      </w:r>
    </w:p>
    <w:p w:rsidR="00000000" w:rsidRDefault="00F93FC5">
      <w:pPr>
        <w:widowControl w:val="0"/>
        <w:tabs>
          <w:tab w:val="left" w:pos="1530"/>
          <w:tab w:val="right" w:pos="10350"/>
          <w:tab w:val="left" w:pos="10867"/>
        </w:tabs>
        <w:autoSpaceDE w:val="0"/>
        <w:autoSpaceDN w:val="0"/>
        <w:adjustRightInd w:val="0"/>
        <w:spacing w:before="7" w:after="0" w:line="207" w:lineRule="exact"/>
        <w:ind w:left="270" w:firstLine="0"/>
        <w:rPr>
          <w:rFonts w:ascii="Times New Roman Bold" w:hAnsi="Times New Roman Bold" w:cs="Times New Roman Bold"/>
          <w:color w:val="191919"/>
          <w:spacing w:val="-2"/>
          <w:sz w:val="18"/>
          <w:szCs w:val="18"/>
        </w:rPr>
        <w:pPrChange w:id="135" w:author="eslove" w:date="2010-11-01T14:14:00Z">
          <w:pPr>
            <w:widowControl w:val="0"/>
            <w:tabs>
              <w:tab w:val="left" w:pos="10867"/>
            </w:tabs>
            <w:autoSpaceDE w:val="0"/>
            <w:autoSpaceDN w:val="0"/>
            <w:adjustRightInd w:val="0"/>
            <w:spacing w:before="7" w:after="0" w:line="207" w:lineRule="exact"/>
            <w:ind w:left="556" w:firstLine="961"/>
          </w:pPr>
        </w:pPrChange>
      </w:pPr>
      <w:proofErr w:type="gramStart"/>
      <w:r>
        <w:rPr>
          <w:rFonts w:ascii="Times New Roman Bold" w:hAnsi="Times New Roman Bold" w:cs="Times New Roman Bold"/>
          <w:color w:val="191919"/>
          <w:spacing w:val="-2"/>
          <w:sz w:val="18"/>
          <w:szCs w:val="18"/>
        </w:rPr>
        <w:t>ubtotal</w:t>
      </w:r>
      <w:proofErr w:type="gramEnd"/>
      <w:r>
        <w:rPr>
          <w:rFonts w:ascii="Times New Roman Bold" w:hAnsi="Times New Roman Bold" w:cs="Times New Roman Bold"/>
          <w:color w:val="191919"/>
          <w:spacing w:val="-2"/>
          <w:sz w:val="18"/>
          <w:szCs w:val="18"/>
        </w:rPr>
        <w:tab/>
      </w:r>
      <w:r w:rsidR="000C1B80">
        <w:rPr>
          <w:rFonts w:ascii="Times New Roman Bold" w:hAnsi="Times New Roman Bold" w:cs="Times New Roman Bold"/>
          <w:color w:val="191919"/>
          <w:spacing w:val="-2"/>
          <w:sz w:val="18"/>
          <w:szCs w:val="18"/>
        </w:rPr>
        <w:tab/>
      </w:r>
      <w:r w:rsidRPr="00903FC2">
        <w:rPr>
          <w:rFonts w:ascii="Times New Roman Bold" w:hAnsi="Times New Roman Bold" w:cs="Times New Roman Bold"/>
          <w:color w:val="262626" w:themeColor="text1" w:themeTint="D9"/>
          <w:spacing w:val="-2"/>
          <w:sz w:val="18"/>
          <w:szCs w:val="18"/>
        </w:rPr>
        <w:t>27</w:t>
      </w:r>
    </w:p>
    <w:p w:rsidR="00F93FC5" w:rsidDel="008A76C4" w:rsidRDefault="00F93FC5" w:rsidP="00F93FC5">
      <w:pPr>
        <w:widowControl w:val="0"/>
        <w:tabs>
          <w:tab w:val="right" w:pos="10350"/>
        </w:tabs>
        <w:autoSpaceDE w:val="0"/>
        <w:autoSpaceDN w:val="0"/>
        <w:adjustRightInd w:val="0"/>
        <w:spacing w:after="0" w:line="207" w:lineRule="exact"/>
        <w:ind w:left="270" w:firstLine="0"/>
        <w:rPr>
          <w:del w:id="136" w:author="eslove" w:date="2010-11-01T14:15:00Z"/>
          <w:rFonts w:ascii="Times New Roman Bold" w:hAnsi="Times New Roman Bold" w:cs="Times New Roman Bold"/>
          <w:color w:val="191919"/>
          <w:spacing w:val="-2"/>
          <w:sz w:val="18"/>
          <w:szCs w:val="18"/>
        </w:rPr>
      </w:pPr>
    </w:p>
    <w:p w:rsidR="00867716" w:rsidRDefault="00F93FC5" w:rsidP="00F93FC5">
      <w:pPr>
        <w:widowControl w:val="0"/>
        <w:tabs>
          <w:tab w:val="right" w:pos="10350"/>
        </w:tabs>
        <w:autoSpaceDE w:val="0"/>
        <w:autoSpaceDN w:val="0"/>
        <w:adjustRightInd w:val="0"/>
        <w:spacing w:before="10" w:after="0" w:line="207" w:lineRule="exact"/>
        <w:ind w:left="270" w:firstLine="0"/>
        <w:rPr>
          <w:rFonts w:ascii="Times New Roman" w:hAnsi="Times New Roman"/>
          <w:color w:val="191919"/>
          <w:spacing w:val="-2"/>
          <w:sz w:val="18"/>
          <w:szCs w:val="18"/>
        </w:rPr>
      </w:pPr>
      <w:r>
        <w:rPr>
          <w:rFonts w:ascii="Times New Roman" w:hAnsi="Times New Roman"/>
          <w:color w:val="191919"/>
          <w:spacing w:val="-2"/>
          <w:sz w:val="18"/>
          <w:szCs w:val="18"/>
        </w:rPr>
        <w:t>** Approved Foreign Language or at least 2000 level course in any non-</w:t>
      </w:r>
      <w:r w:rsidR="000C1B80">
        <w:rPr>
          <w:rFonts w:ascii="Times New Roman" w:hAnsi="Times New Roman"/>
          <w:color w:val="191919"/>
          <w:spacing w:val="-2"/>
          <w:sz w:val="18"/>
          <w:szCs w:val="18"/>
        </w:rPr>
        <w:t xml:space="preserve">business course, including BUSA </w:t>
      </w:r>
      <w:r>
        <w:rPr>
          <w:rFonts w:ascii="Times New Roman" w:hAnsi="Times New Roman"/>
          <w:color w:val="191919"/>
          <w:spacing w:val="-2"/>
          <w:sz w:val="18"/>
          <w:szCs w:val="18"/>
        </w:rPr>
        <w:t>4100</w:t>
      </w:r>
      <w:r w:rsidR="000C1B80">
        <w:rPr>
          <w:rFonts w:ascii="Times New Roman" w:hAnsi="Times New Roman"/>
          <w:color w:val="191919"/>
          <w:spacing w:val="-2"/>
          <w:sz w:val="18"/>
          <w:szCs w:val="18"/>
        </w:rPr>
        <w:t xml:space="preserve"> </w:t>
      </w:r>
      <w:r>
        <w:rPr>
          <w:rFonts w:ascii="Times New Roman" w:hAnsi="Times New Roman"/>
          <w:color w:val="191919"/>
          <w:spacing w:val="-2"/>
          <w:sz w:val="18"/>
          <w:szCs w:val="18"/>
        </w:rPr>
        <w:t>(Business Internship II).</w: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0C1B80" w:rsidRDefault="000C1B80" w:rsidP="000C1B80">
      <w:pPr>
        <w:widowControl w:val="0"/>
        <w:autoSpaceDE w:val="0"/>
        <w:autoSpaceDN w:val="0"/>
        <w:adjustRightInd w:val="0"/>
        <w:spacing w:before="5" w:after="0" w:line="287" w:lineRule="exact"/>
        <w:ind w:left="180" w:hanging="15"/>
        <w:rPr>
          <w:rFonts w:ascii="Times New Roman Bold" w:hAnsi="Times New Roman Bold" w:cs="Times New Roman Bold"/>
          <w:color w:val="191919"/>
          <w:spacing w:val="-4"/>
          <w:sz w:val="24"/>
          <w:szCs w:val="24"/>
        </w:rPr>
      </w:pPr>
      <w:r>
        <w:rPr>
          <w:rFonts w:ascii="Times New Roman Bold" w:hAnsi="Times New Roman Bold" w:cs="Times New Roman Bold"/>
          <w:color w:val="191919"/>
          <w:spacing w:val="-4"/>
          <w:sz w:val="31"/>
          <w:szCs w:val="31"/>
        </w:rPr>
        <w:t>P</w:t>
      </w:r>
      <w:r>
        <w:rPr>
          <w:rFonts w:ascii="Times New Roman Bold" w:hAnsi="Times New Roman Bold" w:cs="Times New Roman Bold"/>
          <w:color w:val="191919"/>
          <w:spacing w:val="-4"/>
          <w:sz w:val="24"/>
          <w:szCs w:val="24"/>
        </w:rPr>
        <w:t>ROGRAM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TUDY FOR THE</w:t>
      </w:r>
      <w:r>
        <w:rPr>
          <w:rFonts w:ascii="Times New Roman Bold" w:hAnsi="Times New Roman Bold" w:cs="Times New Roman Bold"/>
          <w:color w:val="191919"/>
          <w:spacing w:val="-4"/>
          <w:sz w:val="31"/>
          <w:szCs w:val="31"/>
        </w:rPr>
        <w:t xml:space="preserve"> B</w:t>
      </w:r>
      <w:r>
        <w:rPr>
          <w:rFonts w:ascii="Times New Roman Bold" w:hAnsi="Times New Roman Bold" w:cs="Times New Roman Bold"/>
          <w:color w:val="191919"/>
          <w:spacing w:val="-4"/>
          <w:sz w:val="24"/>
          <w:szCs w:val="24"/>
        </w:rPr>
        <w:t>ACHELOR OF</w:t>
      </w:r>
      <w:r>
        <w:rPr>
          <w:rFonts w:ascii="Times New Roman Bold" w:hAnsi="Times New Roman Bold" w:cs="Times New Roman Bold"/>
          <w:color w:val="191919"/>
          <w:spacing w:val="-4"/>
          <w:sz w:val="31"/>
          <w:szCs w:val="31"/>
        </w:rPr>
        <w:t xml:space="preserve"> S</w:t>
      </w:r>
      <w:r>
        <w:rPr>
          <w:rFonts w:ascii="Times New Roman Bold" w:hAnsi="Times New Roman Bold" w:cs="Times New Roman Bold"/>
          <w:color w:val="191919"/>
          <w:spacing w:val="-4"/>
          <w:sz w:val="24"/>
          <w:szCs w:val="24"/>
        </w:rPr>
        <w:t>CIENCE</w:t>
      </w:r>
      <w:r>
        <w:rPr>
          <w:rFonts w:ascii="Times New Roman Bold" w:hAnsi="Times New Roman Bold" w:cs="Times New Roman Bold"/>
          <w:color w:val="191919"/>
          <w:spacing w:val="-4"/>
          <w:sz w:val="31"/>
          <w:szCs w:val="31"/>
        </w:rPr>
        <w:t xml:space="preserve"> D</w:t>
      </w:r>
      <w:r>
        <w:rPr>
          <w:rFonts w:ascii="Times New Roman Bold" w:hAnsi="Times New Roman Bold" w:cs="Times New Roman Bold"/>
          <w:color w:val="191919"/>
          <w:spacing w:val="-4"/>
          <w:sz w:val="24"/>
          <w:szCs w:val="24"/>
        </w:rPr>
        <w:t>EGREE IN</w:t>
      </w:r>
      <w:r>
        <w:rPr>
          <w:rFonts w:ascii="Times New Roman Bold" w:hAnsi="Times New Roman Bold" w:cs="Times New Roman Bold"/>
          <w:color w:val="191919"/>
          <w:spacing w:val="-4"/>
          <w:sz w:val="31"/>
          <w:szCs w:val="31"/>
        </w:rPr>
        <w:t xml:space="preserve"> A</w:t>
      </w:r>
      <w:r>
        <w:rPr>
          <w:rFonts w:ascii="Times New Roman Bold" w:hAnsi="Times New Roman Bold" w:cs="Times New Roman Bold"/>
          <w:color w:val="191919"/>
          <w:spacing w:val="-4"/>
          <w:sz w:val="24"/>
          <w:szCs w:val="24"/>
        </w:rPr>
        <w:t xml:space="preserve">CCOUNTING </w:t>
      </w:r>
    </w:p>
    <w:p w:rsidR="000C1B80" w:rsidRDefault="000C1B80" w:rsidP="000C1B80">
      <w:pPr>
        <w:widowControl w:val="0"/>
        <w:autoSpaceDE w:val="0"/>
        <w:autoSpaceDN w:val="0"/>
        <w:adjustRightInd w:val="0"/>
        <w:spacing w:before="60" w:after="0" w:line="207" w:lineRule="exact"/>
        <w:ind w:left="180" w:firstLine="0"/>
        <w:rPr>
          <w:ins w:id="137" w:author="eslove" w:date="2010-11-01T14:19:00Z"/>
          <w:rFonts w:ascii="Times New Roman" w:hAnsi="Times New Roman"/>
          <w:color w:val="191919"/>
          <w:spacing w:val="-2"/>
          <w:sz w:val="18"/>
          <w:szCs w:val="18"/>
        </w:rPr>
      </w:pPr>
      <w:r>
        <w:rPr>
          <w:rFonts w:ascii="Times New Roman" w:hAnsi="Times New Roman"/>
          <w:color w:val="191919"/>
          <w:spacing w:val="-2"/>
          <w:sz w:val="18"/>
          <w:szCs w:val="18"/>
        </w:rPr>
        <w:t>12</w:t>
      </w:r>
      <w:r>
        <w:rPr>
          <w:rFonts w:ascii="Times New Roman" w:hAnsi="Times New Roman"/>
          <w:color w:val="FF0000"/>
          <w:spacing w:val="-2"/>
          <w:sz w:val="18"/>
          <w:szCs w:val="18"/>
        </w:rPr>
        <w:t>4</w:t>
      </w:r>
      <w:r>
        <w:rPr>
          <w:rFonts w:ascii="Times New Roman" w:hAnsi="Times New Roman"/>
          <w:color w:val="191919"/>
          <w:spacing w:val="-2"/>
          <w:sz w:val="18"/>
          <w:szCs w:val="18"/>
        </w:rPr>
        <w:t xml:space="preserve"> Semester Hours </w:t>
      </w:r>
    </w:p>
    <w:p w:rsidR="00F93FC5" w:rsidRDefault="00AA18D2"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5" type="#_x0000_t202" style="position:absolute;left:0;text-align:left;margin-left:299.2pt;margin-top:6.2pt;width:228pt;height:96pt;z-index:251680768" stroked="f">
            <v:textbox style="mso-next-textbox:#_x0000_s1045">
              <w:txbxContent>
                <w:p w:rsidR="000C1B80" w:rsidRPr="00B1715B" w:rsidRDefault="000C1B80" w:rsidP="000C1B80">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0C1B80" w:rsidRPr="00B1715B" w:rsidRDefault="000C1B80" w:rsidP="000C1B80">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 xml:space="preserve">                                                                              </w:t>
                  </w:r>
                  <w:r w:rsidRPr="00B1715B">
                    <w:rPr>
                      <w:rFonts w:ascii="Times New Roman" w:hAnsi="Times New Roman"/>
                      <w:b/>
                      <w:color w:val="262626" w:themeColor="text1" w:themeTint="D9"/>
                      <w:spacing w:val="-3"/>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4" type="#_x0000_t202" style="position:absolute;left:0;text-align:left;margin-left:9pt;margin-top:6.2pt;width:245.75pt;height:96pt;z-index:251679744" stroked="f">
            <v:textbox style="mso-next-textbox:#_x0000_s1044">
              <w:txbxContent>
                <w:p w:rsidR="000C1B80" w:rsidRPr="00B1715B" w:rsidRDefault="000C1B80" w:rsidP="000C1B80">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0C1B80" w:rsidRPr="00B1715B" w:rsidRDefault="000C1B80" w:rsidP="000C1B80">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ASU</w:t>
                  </w:r>
                  <w:r w:rsidRPr="00B1715B">
                    <w:rPr>
                      <w:rFonts w:ascii="Times New Roman" w:hAnsi="Times New Roman"/>
                      <w:color w:val="262626" w:themeColor="text1" w:themeTint="D9"/>
                      <w:spacing w:val="-3"/>
                      <w:sz w:val="18"/>
                      <w:szCs w:val="18"/>
                    </w:rPr>
                    <w:tab/>
                    <w:t>1200</w:t>
                  </w:r>
                  <w:r w:rsidRPr="00B1715B">
                    <w:rPr>
                      <w:rFonts w:ascii="Times New Roman" w:hAnsi="Times New Roman"/>
                      <w:color w:val="262626" w:themeColor="text1" w:themeTint="D9"/>
                      <w:spacing w:val="-3"/>
                      <w:sz w:val="18"/>
                      <w:szCs w:val="18"/>
                    </w:rPr>
                    <w:tab/>
                    <w:t>Freshman Seminar &amp; Service to Leadership</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sidRPr="00B1715B">
                    <w:rPr>
                      <w:rFonts w:ascii="Times New Roman" w:hAnsi="Times New Roman"/>
                      <w:color w:val="262626" w:themeColor="text1" w:themeTint="D9"/>
                      <w:spacing w:val="-3"/>
                      <w:sz w:val="18"/>
                      <w:szCs w:val="18"/>
                    </w:rPr>
                    <w:tab/>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D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0C1B80" w:rsidRPr="00B1715B" w:rsidRDefault="000C1B80" w:rsidP="000C1B80">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16                         </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AA18D2"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r>
        <w:rPr>
          <w:rFonts w:ascii="Times New Roman" w:hAnsi="Times New Roman"/>
          <w:noProof/>
          <w:color w:val="262626" w:themeColor="text1" w:themeTint="D9"/>
          <w:spacing w:val="-4"/>
          <w:sz w:val="18"/>
          <w:szCs w:val="18"/>
        </w:rPr>
        <w:pict>
          <v:shape id="_x0000_s1049" type="#_x0000_t202" style="position:absolute;left:0;text-align:left;margin-left:28.6pt;margin-top:123.2pt;width:240pt;height:93.5pt;z-index:251684864" stroked="f">
            <v:textbox style="mso-fit-shape-to-text:t">
              <w:txbxContent>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 xml:space="preserve">Senior </w:t>
                  </w:r>
                  <w:proofErr w:type="gramStart"/>
                  <w:r w:rsidRPr="00B1715B">
                    <w:rPr>
                      <w:rFonts w:ascii="Times New Roman Bold" w:hAnsi="Times New Roman Bold" w:cs="Times New Roman Bold"/>
                      <w:color w:val="262626" w:themeColor="text1" w:themeTint="D9"/>
                      <w:spacing w:val="-3"/>
                      <w:sz w:val="18"/>
                      <w:szCs w:val="18"/>
                    </w:rPr>
                    <w:t>Year  (</w:t>
                  </w:r>
                  <w:proofErr w:type="gramEnd"/>
                  <w:r w:rsidRPr="00B1715B">
                    <w:rPr>
                      <w:rFonts w:ascii="Times New Roman Bold" w:hAnsi="Times New Roman Bold" w:cs="Times New Roman Bold"/>
                      <w:color w:val="262626" w:themeColor="text1" w:themeTint="D9"/>
                      <w:spacing w:val="-3"/>
                      <w:sz w:val="18"/>
                      <w:szCs w:val="18"/>
                    </w:rPr>
                    <w:t>Spring Semester)</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4110</w:t>
                  </w:r>
                  <w:r w:rsidRPr="00B1715B">
                    <w:rPr>
                      <w:rFonts w:ascii="Times New Roman" w:hAnsi="Times New Roman"/>
                      <w:color w:val="262626" w:themeColor="text1" w:themeTint="D9"/>
                      <w:spacing w:val="-3"/>
                      <w:sz w:val="18"/>
                      <w:szCs w:val="18"/>
                    </w:rPr>
                    <w:tab/>
                    <w:t>Organizational Behavior                               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4111</w:t>
                  </w:r>
                  <w:r w:rsidRPr="00B1715B">
                    <w:rPr>
                      <w:rFonts w:ascii="Times New Roman" w:hAnsi="Times New Roman"/>
                      <w:color w:val="262626" w:themeColor="text1" w:themeTint="D9"/>
                      <w:spacing w:val="-3"/>
                      <w:sz w:val="18"/>
                      <w:szCs w:val="18"/>
                    </w:rPr>
                    <w:tab/>
                    <w:t xml:space="preserve">Auditing I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4205</w:t>
                  </w:r>
                  <w:r w:rsidRPr="00B1715B">
                    <w:rPr>
                      <w:rFonts w:ascii="Times New Roman" w:hAnsi="Times New Roman"/>
                      <w:color w:val="262626" w:themeColor="text1" w:themeTint="D9"/>
                      <w:spacing w:val="-3"/>
                      <w:sz w:val="18"/>
                      <w:szCs w:val="18"/>
                    </w:rPr>
                    <w:tab/>
                    <w:t xml:space="preserve">Accounting Information Systems  </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xml:space="preserve">Area H: Elective Non-Bus. </w:t>
                  </w:r>
                  <w:proofErr w:type="gramStart"/>
                  <w:r w:rsidRPr="00B1715B">
                    <w:rPr>
                      <w:rFonts w:ascii="Times New Roman" w:hAnsi="Times New Roman"/>
                      <w:color w:val="262626" w:themeColor="text1" w:themeTint="D9"/>
                      <w:spacing w:val="-3"/>
                      <w:sz w:val="18"/>
                      <w:szCs w:val="18"/>
                    </w:rPr>
                    <w:t>Elect.</w:t>
                  </w:r>
                  <w:proofErr w:type="gramEnd"/>
                  <w:r w:rsidRPr="00B1715B">
                    <w:rPr>
                      <w:rFonts w:ascii="Times New Roman" w:hAnsi="Times New Roman"/>
                      <w:color w:val="262626" w:themeColor="text1" w:themeTint="D9"/>
                      <w:spacing w:val="-3"/>
                      <w:sz w:val="18"/>
                      <w:szCs w:val="18"/>
                    </w:rPr>
                    <w:t xml:space="preserve"> (See Check sheet for Courses)</w:t>
                  </w:r>
                  <w:r w:rsidRPr="00B1715B">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color w:val="262626" w:themeColor="text1" w:themeTint="D9"/>
                      <w:spacing w:val="-3"/>
                      <w:sz w:val="18"/>
                      <w:szCs w:val="18"/>
                      <w:u w:val="single"/>
                    </w:rPr>
                  </w:pPr>
                  <w:r w:rsidRPr="00B1715B">
                    <w:rPr>
                      <w:rFonts w:ascii="Times New Roman" w:hAnsi="Times New Roman"/>
                      <w:color w:val="262626" w:themeColor="text1" w:themeTint="D9"/>
                      <w:spacing w:val="-3"/>
                      <w:sz w:val="18"/>
                      <w:szCs w:val="18"/>
                    </w:rPr>
                    <w:t>MGMT</w:t>
                  </w:r>
                  <w:r w:rsidRPr="00B1715B">
                    <w:rPr>
                      <w:rFonts w:ascii="Times New Roman" w:hAnsi="Times New Roman"/>
                      <w:color w:val="262626" w:themeColor="text1" w:themeTint="D9"/>
                      <w:spacing w:val="-3"/>
                      <w:sz w:val="18"/>
                      <w:szCs w:val="18"/>
                    </w:rPr>
                    <w:tab/>
                    <w:t>4199</w:t>
                  </w:r>
                  <w:r w:rsidRPr="00B1715B">
                    <w:rPr>
                      <w:rFonts w:ascii="Times New Roman" w:hAnsi="Times New Roman"/>
                      <w:color w:val="262626" w:themeColor="text1" w:themeTint="D9"/>
                      <w:spacing w:val="-3"/>
                      <w:sz w:val="18"/>
                      <w:szCs w:val="18"/>
                    </w:rPr>
                    <w:tab/>
                    <w:t>Business Policy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8" type="#_x0000_t202" style="position:absolute;left:0;text-align:left;margin-left:-254.75pt;margin-top:123.2pt;width:245.75pt;height:84pt;z-index:251683840" stroked="f">
            <v:textbox>
              <w:txbxContent>
                <w:p w:rsidR="000C1B80" w:rsidRPr="00B1715B" w:rsidRDefault="000C1B80" w:rsidP="000C1B80">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Senior Year (Fall Semester)</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3100</w:t>
                  </w:r>
                  <w:r w:rsidRPr="00B1715B">
                    <w:rPr>
                      <w:rFonts w:ascii="Times New Roman" w:hAnsi="Times New Roman"/>
                      <w:color w:val="262626" w:themeColor="text1" w:themeTint="D9"/>
                      <w:spacing w:val="-3"/>
                      <w:sz w:val="18"/>
                      <w:szCs w:val="18"/>
                    </w:rPr>
                    <w:tab/>
                    <w:t xml:space="preserve">Business Internship 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3103</w:t>
                  </w:r>
                  <w:r w:rsidRPr="00B1715B">
                    <w:rPr>
                      <w:rFonts w:ascii="Times New Roman" w:hAnsi="Times New Roman"/>
                      <w:color w:val="262626" w:themeColor="text1" w:themeTint="D9"/>
                      <w:spacing w:val="-3"/>
                      <w:sz w:val="18"/>
                      <w:szCs w:val="18"/>
                    </w:rPr>
                    <w:tab/>
                    <w:t xml:space="preserve">Intermediate Accounting III </w:t>
                  </w:r>
                  <w:r w:rsidRPr="00B1715B">
                    <w:rPr>
                      <w:rFonts w:ascii="Times New Roman" w:hAnsi="Times New Roman"/>
                      <w:color w:val="262626" w:themeColor="text1" w:themeTint="D9"/>
                      <w:spacing w:val="-3"/>
                      <w:sz w:val="18"/>
                      <w:szCs w:val="18"/>
                    </w:rPr>
                    <w:tab/>
                    <w:t xml:space="preserve">3                                       </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BUSA</w:t>
                  </w:r>
                  <w:r w:rsidRPr="00B1715B">
                    <w:rPr>
                      <w:rFonts w:ascii="Times New Roman" w:hAnsi="Times New Roman"/>
                      <w:color w:val="262626" w:themeColor="text1" w:themeTint="D9"/>
                      <w:spacing w:val="-3"/>
                      <w:sz w:val="18"/>
                      <w:szCs w:val="18"/>
                    </w:rPr>
                    <w:tab/>
                    <w:t>4105</w:t>
                  </w:r>
                  <w:r w:rsidRPr="00B1715B">
                    <w:rPr>
                      <w:rFonts w:ascii="Times New Roman" w:hAnsi="Times New Roman"/>
                      <w:color w:val="262626" w:themeColor="text1" w:themeTint="D9"/>
                      <w:spacing w:val="-3"/>
                      <w:sz w:val="18"/>
                      <w:szCs w:val="18"/>
                    </w:rPr>
                    <w:tab/>
                    <w:t>International Business</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4101</w:t>
                  </w:r>
                  <w:r w:rsidRPr="00B1715B">
                    <w:rPr>
                      <w:rFonts w:ascii="Times New Roman" w:hAnsi="Times New Roman"/>
                      <w:color w:val="262626" w:themeColor="text1" w:themeTint="D9"/>
                      <w:spacing w:val="-3"/>
                      <w:sz w:val="18"/>
                      <w:szCs w:val="18"/>
                    </w:rPr>
                    <w:tab/>
                    <w:t>Cost Accounting I</w:t>
                  </w:r>
                  <w:r w:rsidRPr="00B1715B">
                    <w:rPr>
                      <w:rFonts w:ascii="Times New Roman" w:hAnsi="Times New Roman"/>
                      <w:color w:val="262626" w:themeColor="text1" w:themeTint="D9"/>
                      <w:spacing w:val="-3"/>
                      <w:sz w:val="18"/>
                      <w:szCs w:val="18"/>
                    </w:rPr>
                    <w:tab/>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ACCT</w:t>
                  </w:r>
                  <w:r w:rsidRPr="00B1715B">
                    <w:rPr>
                      <w:rFonts w:ascii="Times New Roman" w:hAnsi="Times New Roman"/>
                      <w:color w:val="262626" w:themeColor="text1" w:themeTint="D9"/>
                      <w:spacing w:val="-3"/>
                      <w:sz w:val="18"/>
                      <w:szCs w:val="18"/>
                    </w:rPr>
                    <w:tab/>
                    <w:t>4121</w:t>
                  </w:r>
                  <w:r w:rsidRPr="00B1715B">
                    <w:rPr>
                      <w:rFonts w:ascii="Times New Roman" w:hAnsi="Times New Roman"/>
                      <w:color w:val="262626" w:themeColor="text1" w:themeTint="D9"/>
                      <w:spacing w:val="-3"/>
                      <w:sz w:val="18"/>
                      <w:szCs w:val="18"/>
                    </w:rPr>
                    <w:tab/>
                    <w:t xml:space="preserve">Tax Accounting I </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0C1B80" w:rsidRPr="00B1715B" w:rsidRDefault="000C1B80" w:rsidP="000C1B80">
                  <w:pPr>
                    <w:widowControl w:val="0"/>
                    <w:tabs>
                      <w:tab w:val="left" w:pos="630"/>
                      <w:tab w:val="left" w:pos="1080"/>
                      <w:tab w:val="left" w:pos="450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B1715B">
                    <w:rPr>
                      <w:rFonts w:ascii="Times New Roman Bold" w:hAnsi="Times New Roman Bold" w:cs="Times New Roman Bold"/>
                      <w:color w:val="262626" w:themeColor="text1" w:themeTint="D9"/>
                      <w:spacing w:val="-3"/>
                      <w:sz w:val="18"/>
                      <w:szCs w:val="18"/>
                    </w:rPr>
                    <w:t>Subtotal</w:t>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r>
                  <w:r w:rsidRPr="00B1715B">
                    <w:rPr>
                      <w:rFonts w:ascii="Times New Roman Bold" w:hAnsi="Times New Roman Bold" w:cs="Times New Roman Bold"/>
                      <w:color w:val="262626" w:themeColor="text1" w:themeTint="D9"/>
                      <w:spacing w:val="-3"/>
                      <w:sz w:val="18"/>
                      <w:szCs w:val="18"/>
                    </w:rPr>
                    <w:tab/>
                    <w:t>15</w:t>
                  </w:r>
                </w:p>
              </w:txbxContent>
            </v:textbox>
            <w10:wrap type="square"/>
          </v:shape>
        </w:pict>
      </w:r>
      <w:r>
        <w:rPr>
          <w:rFonts w:ascii="Times New Roman" w:hAnsi="Times New Roman"/>
          <w:noProof/>
          <w:color w:val="262626" w:themeColor="text1" w:themeTint="D9"/>
          <w:spacing w:val="-4"/>
          <w:sz w:val="18"/>
          <w:szCs w:val="18"/>
        </w:rPr>
        <w:pict>
          <v:shape id="_x0000_s1047" type="#_x0000_t202" style="position:absolute;left:0;text-align:left;margin-left:28.6pt;margin-top:6.3pt;width:228pt;height:126pt;z-index:251682816" stroked="f">
            <v:textbox style="mso-next-textbox:#_x0000_s1047">
              <w:txbxContent>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Sophomore Year (</w:t>
                  </w:r>
                  <w:proofErr w:type="gramStart"/>
                  <w:r w:rsidRPr="00B1715B">
                    <w:rPr>
                      <w:rFonts w:ascii="Times New Roman" w:hAnsi="Times New Roman"/>
                      <w:b/>
                      <w:color w:val="262626" w:themeColor="text1" w:themeTint="D9"/>
                      <w:spacing w:val="-2"/>
                      <w:sz w:val="18"/>
                      <w:szCs w:val="18"/>
                    </w:rPr>
                    <w:t>Spring</w:t>
                  </w:r>
                  <w:proofErr w:type="gramEnd"/>
                  <w:r w:rsidRPr="00B1715B">
                    <w:rPr>
                      <w:rFonts w:ascii="Times New Roman" w:hAnsi="Times New Roman"/>
                      <w:b/>
                      <w:color w:val="262626" w:themeColor="text1" w:themeTint="D9"/>
                      <w:spacing w:val="-2"/>
                      <w:sz w:val="18"/>
                      <w:szCs w:val="18"/>
                    </w:rPr>
                    <w:t xml:space="preserve">) </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Area E Option: </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 xml:space="preserve">Communication for Management </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ACCT </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POLS</w:t>
                  </w:r>
                  <w:r w:rsidRPr="00B1715B">
                    <w:rPr>
                      <w:rFonts w:ascii="Times New Roman" w:hAnsi="Times New Roman"/>
                      <w:color w:val="262626" w:themeColor="text1" w:themeTint="D9"/>
                      <w:spacing w:val="-2"/>
                      <w:sz w:val="18"/>
                      <w:szCs w:val="18"/>
                    </w:rPr>
                    <w:tab/>
                    <w:t>1101</w:t>
                  </w:r>
                  <w:r w:rsidRPr="00B1715B">
                    <w:rPr>
                      <w:rFonts w:ascii="Times New Roman" w:hAnsi="Times New Roman"/>
                      <w:color w:val="262626" w:themeColor="text1" w:themeTint="D9"/>
                      <w:spacing w:val="-2"/>
                      <w:sz w:val="18"/>
                      <w:szCs w:val="18"/>
                    </w:rPr>
                    <w:tab/>
                    <w:t>U. S. &amp; Georgia Government or</w:t>
                  </w:r>
                </w:p>
                <w:p w:rsidR="000C1B80" w:rsidRPr="00B1715B" w:rsidRDefault="000C1B80" w:rsidP="000C1B80">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HONR</w:t>
                  </w:r>
                  <w:r w:rsidRPr="00B1715B">
                    <w:rPr>
                      <w:rFonts w:ascii="Times New Roman" w:hAnsi="Times New Roman"/>
                      <w:color w:val="262626" w:themeColor="text1" w:themeTint="D9"/>
                      <w:spacing w:val="-2"/>
                      <w:sz w:val="18"/>
                      <w:szCs w:val="18"/>
                    </w:rPr>
                    <w:tab/>
                    <w:t xml:space="preserve">1161 </w:t>
                  </w:r>
                  <w:r w:rsidRPr="00B1715B">
                    <w:rPr>
                      <w:rFonts w:ascii="Times New Roman" w:hAnsi="Times New Roman"/>
                      <w:color w:val="262626" w:themeColor="text1" w:themeTint="D9"/>
                      <w:spacing w:val="-2"/>
                      <w:sz w:val="18"/>
                      <w:szCs w:val="18"/>
                    </w:rPr>
                    <w:tab/>
                    <w:t>Honors U.S. &amp; Georgia Government</w:t>
                  </w:r>
                  <w:r w:rsidRPr="00B1715B">
                    <w:rPr>
                      <w:rFonts w:ascii="Times New Roman" w:hAnsi="Times New Roman"/>
                      <w:color w:val="262626" w:themeColor="text1" w:themeTint="D9"/>
                      <w:spacing w:val="-2"/>
                      <w:sz w:val="18"/>
                      <w:szCs w:val="18"/>
                    </w:rPr>
                    <w:tab/>
                    <w:t>3</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r>
                </w:p>
                <w:p w:rsidR="000C1B80" w:rsidRPr="00B1715B" w:rsidRDefault="000C1B80" w:rsidP="000C1B80">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t xml:space="preserve">                                                                                   </w:t>
                  </w:r>
                  <w:r w:rsidRPr="00B1715B">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262626" w:themeColor="text1" w:themeTint="D9"/>
          <w:spacing w:val="-4"/>
          <w:sz w:val="18"/>
          <w:szCs w:val="18"/>
        </w:rPr>
        <w:pict>
          <v:shape id="_x0000_s1046" type="#_x0000_t202" style="position:absolute;left:0;text-align:left;margin-left:-247.7pt;margin-top:6.3pt;width:247.6pt;height:126pt;z-index:251681792" stroked="f">
            <v:textbox style="mso-next-textbox:#_x0000_s1046">
              <w:txbxContent>
                <w:p w:rsidR="000C1B80" w:rsidRPr="00B1715B" w:rsidRDefault="000C1B80" w:rsidP="000C1B80">
                  <w:pPr>
                    <w:widowControl w:val="0"/>
                    <w:tabs>
                      <w:tab w:val="left" w:pos="1440"/>
                      <w:tab w:val="left" w:pos="2940"/>
                      <w:tab w:val="left" w:pos="6468"/>
                      <w:tab w:val="left" w:pos="10260"/>
                    </w:tabs>
                    <w:autoSpaceDE w:val="0"/>
                    <w:autoSpaceDN w:val="0"/>
                    <w:adjustRightInd w:val="0"/>
                    <w:spacing w:before="8" w:after="0" w:line="207" w:lineRule="exact"/>
                    <w:ind w:left="-90"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Sophomore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 xml:space="preserve">Fall)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Above Core Option</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1</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E Option:</w:t>
                  </w:r>
                  <w:r w:rsidRPr="00B1715B">
                    <w:rPr>
                      <w:rFonts w:ascii="Times New Roman" w:hAnsi="Times New Roman"/>
                      <w:color w:val="262626" w:themeColor="text1" w:themeTint="D9"/>
                      <w:spacing w:val="-2"/>
                      <w:sz w:val="18"/>
                      <w:szCs w:val="18"/>
                    </w:rPr>
                    <w:tab/>
                    <w:t>Social Science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216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0C1B80" w:rsidRPr="00B1715B" w:rsidRDefault="000C1B80" w:rsidP="000C1B80">
                  <w:pPr>
                    <w:widowControl w:val="0"/>
                    <w:tabs>
                      <w:tab w:val="left" w:pos="630"/>
                      <w:tab w:val="left" w:pos="1080"/>
                      <w:tab w:val="left" w:pos="4410"/>
                      <w:tab w:val="left" w:pos="5130"/>
                    </w:tabs>
                    <w:autoSpaceDE w:val="0"/>
                    <w:autoSpaceDN w:val="0"/>
                    <w:adjustRightInd w:val="0"/>
                    <w:spacing w:before="54" w:after="0" w:line="207" w:lineRule="exact"/>
                    <w:ind w:left="-9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Area C</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rPr>
                    <w:tab/>
                    <w:t>Humanities/Fine Arts – Select One</w:t>
                  </w:r>
                  <w:r w:rsidRPr="00B1715B">
                    <w:rPr>
                      <w:rFonts w:ascii="Times New Roman" w:hAnsi="Times New Roman"/>
                      <w:color w:val="262626" w:themeColor="text1" w:themeTint="D9"/>
                      <w:spacing w:val="-2"/>
                      <w:sz w:val="18"/>
                      <w:szCs w:val="18"/>
                    </w:rPr>
                    <w:tab/>
                    <w:t xml:space="preserve">3  </w:t>
                  </w:r>
                </w:p>
                <w:p w:rsidR="000C1B80" w:rsidRPr="00B1715B" w:rsidRDefault="000C1B80" w:rsidP="000C1B80">
                  <w:pPr>
                    <w:widowControl w:val="0"/>
                    <w:tabs>
                      <w:tab w:val="left" w:pos="630"/>
                      <w:tab w:val="left" w:pos="4410"/>
                      <w:tab w:val="left" w:pos="5130"/>
                    </w:tabs>
                    <w:autoSpaceDE w:val="0"/>
                    <w:autoSpaceDN w:val="0"/>
                    <w:adjustRightInd w:val="0"/>
                    <w:spacing w:before="54" w:line="207" w:lineRule="exact"/>
                    <w:ind w:left="-90" w:firstLine="0"/>
                    <w:rPr>
                      <w:b/>
                      <w:color w:val="262626" w:themeColor="text1" w:themeTint="D9"/>
                      <w:spacing w:val="-2"/>
                      <w:sz w:val="18"/>
                      <w:szCs w:val="18"/>
                    </w:rPr>
                  </w:pPr>
                  <w:r w:rsidRPr="00B1715B">
                    <w:rPr>
                      <w:rFonts w:ascii="Times New Roman" w:hAnsi="Times New Roman"/>
                      <w:b/>
                      <w:color w:val="262626" w:themeColor="text1" w:themeTint="D9"/>
                      <w:spacing w:val="-2"/>
                      <w:sz w:val="18"/>
                      <w:szCs w:val="18"/>
                    </w:rPr>
                    <w:t>Subtotal</w:t>
                  </w:r>
                  <w:r w:rsidRPr="00B1715B">
                    <w:rPr>
                      <w:rFonts w:ascii="Times New Roman" w:hAnsi="Times New Roman"/>
                      <w:b/>
                      <w:color w:val="262626" w:themeColor="text1" w:themeTint="D9"/>
                      <w:spacing w:val="-2"/>
                      <w:sz w:val="18"/>
                      <w:szCs w:val="18"/>
                    </w:rPr>
                    <w:tab/>
                  </w:r>
                  <w:r w:rsidRPr="00B1715B">
                    <w:rPr>
                      <w:rFonts w:ascii="Times New Roman" w:hAnsi="Times New Roman"/>
                      <w:b/>
                      <w:color w:val="262626" w:themeColor="text1" w:themeTint="D9"/>
                      <w:spacing w:val="-2"/>
                      <w:sz w:val="18"/>
                      <w:szCs w:val="18"/>
                    </w:rPr>
                    <w:tab/>
                    <w:t>16</w:t>
                  </w:r>
                </w:p>
              </w:txbxContent>
            </v:textbox>
            <w10:wrap type="square"/>
          </v:shape>
        </w:pict>
      </w: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Pr="00517D78" w:rsidRDefault="00F93FC5" w:rsidP="00F93FC5">
      <w:pPr>
        <w:widowControl w:val="0"/>
        <w:autoSpaceDE w:val="0"/>
        <w:autoSpaceDN w:val="0"/>
        <w:adjustRightInd w:val="0"/>
        <w:spacing w:before="67" w:after="0" w:line="207" w:lineRule="exact"/>
        <w:ind w:left="270" w:firstLine="0"/>
        <w:rPr>
          <w:rFonts w:ascii="Times New Roman" w:hAnsi="Times New Roman"/>
          <w:color w:val="262626" w:themeColor="text1" w:themeTint="D9"/>
          <w:spacing w:val="-4"/>
          <w:sz w:val="18"/>
          <w:szCs w:val="18"/>
        </w:rPr>
      </w:pPr>
    </w:p>
    <w:p w:rsidR="00F93FC5" w:rsidRDefault="00F93FC5"/>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0C1B80"/>
    <w:p w:rsidR="000C1B80"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38" w:name="_Toc295328930"/>
      <w:r w:rsidRPr="00B1715B">
        <w:rPr>
          <w:rFonts w:ascii="Times New Roman Bold" w:hAnsi="Times New Roman Bold" w:cs="Times New Roman Bold"/>
          <w:color w:val="262626" w:themeColor="text1" w:themeTint="D9"/>
          <w:spacing w:val="-3"/>
          <w:sz w:val="31"/>
          <w:szCs w:val="31"/>
        </w:rPr>
        <w:t>B</w:t>
      </w:r>
      <w:r w:rsidRPr="00B1715B">
        <w:rPr>
          <w:rFonts w:ascii="Times New Roman Bold" w:hAnsi="Times New Roman Bold" w:cs="Times New Roman Bold"/>
          <w:color w:val="262626" w:themeColor="text1" w:themeTint="D9"/>
          <w:spacing w:val="-3"/>
          <w:sz w:val="24"/>
          <w:szCs w:val="24"/>
        </w:rPr>
        <w:t>ACHELOR OF</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CIENCE</w:t>
      </w:r>
      <w:r w:rsidRPr="00B1715B">
        <w:rPr>
          <w:rFonts w:ascii="Times New Roman Bold" w:hAnsi="Times New Roman Bold" w:cs="Times New Roman Bold"/>
          <w:color w:val="262626" w:themeColor="text1" w:themeTint="D9"/>
          <w:spacing w:val="-3"/>
          <w:sz w:val="31"/>
          <w:szCs w:val="31"/>
        </w:rPr>
        <w:t xml:space="preserve"> D</w:t>
      </w:r>
      <w:r w:rsidRPr="00B1715B">
        <w:rPr>
          <w:rFonts w:ascii="Times New Roman Bold" w:hAnsi="Times New Roman Bold" w:cs="Times New Roman Bold"/>
          <w:color w:val="262626" w:themeColor="text1" w:themeTint="D9"/>
          <w:spacing w:val="-3"/>
          <w:sz w:val="24"/>
          <w:szCs w:val="24"/>
        </w:rPr>
        <w:t>EGREE IN</w:t>
      </w:r>
      <w:r w:rsidRPr="00B1715B">
        <w:rPr>
          <w:rFonts w:ascii="Times New Roman Bold" w:hAnsi="Times New Roman Bold" w:cs="Times New Roman Bold"/>
          <w:color w:val="262626" w:themeColor="text1" w:themeTint="D9"/>
          <w:spacing w:val="-3"/>
          <w:sz w:val="31"/>
          <w:szCs w:val="31"/>
        </w:rPr>
        <w:t xml:space="preserve"> B</w:t>
      </w:r>
      <w:r w:rsidRPr="00B1715B">
        <w:rPr>
          <w:rFonts w:ascii="Times New Roman Bold" w:hAnsi="Times New Roman Bold" w:cs="Times New Roman Bold"/>
          <w:color w:val="262626" w:themeColor="text1" w:themeTint="D9"/>
          <w:spacing w:val="-3"/>
          <w:sz w:val="24"/>
          <w:szCs w:val="24"/>
        </w:rPr>
        <w:t>USINESS</w:t>
      </w:r>
      <w:r w:rsidRPr="00B1715B">
        <w:rPr>
          <w:rFonts w:ascii="Times New Roman Bold" w:hAnsi="Times New Roman Bold" w:cs="Times New Roman Bold"/>
          <w:color w:val="262626" w:themeColor="text1" w:themeTint="D9"/>
          <w:spacing w:val="-3"/>
          <w:sz w:val="31"/>
          <w:szCs w:val="31"/>
        </w:rPr>
        <w:t xml:space="preserve"> 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bookmarkEnd w:id="138"/>
    </w:p>
    <w:p w:rsidR="00A3239C" w:rsidRPr="00B1715B" w:rsidRDefault="00A3239C" w:rsidP="00A3239C">
      <w:pPr>
        <w:widowControl w:val="0"/>
        <w:tabs>
          <w:tab w:val="left" w:pos="2589"/>
          <w:tab w:val="left" w:pos="3648"/>
          <w:tab w:val="left" w:pos="7176"/>
        </w:tabs>
        <w:autoSpaceDE w:val="0"/>
        <w:autoSpaceDN w:val="0"/>
        <w:adjustRightInd w:val="0"/>
        <w:spacing w:before="76"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Courses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Title</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Prerequisites</w:t>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r>
      <w:r w:rsidRPr="00B1715B">
        <w:rPr>
          <w:rFonts w:ascii="Times New Roman Bold" w:hAnsi="Times New Roman Bold" w:cs="Times New Roman Bold"/>
          <w:color w:val="262626" w:themeColor="text1" w:themeTint="D9"/>
          <w:spacing w:val="-2"/>
          <w:sz w:val="18"/>
          <w:szCs w:val="18"/>
        </w:rPr>
        <w:tab/>
        <w:t xml:space="preserve">           Credit</w:t>
      </w:r>
    </w:p>
    <w:p w:rsidR="00A3239C" w:rsidRPr="00B1715B" w:rsidRDefault="00A3239C" w:rsidP="00A3239C">
      <w:pPr>
        <w:widowControl w:val="0"/>
        <w:autoSpaceDE w:val="0"/>
        <w:autoSpaceDN w:val="0"/>
        <w:adjustRightInd w:val="0"/>
        <w:spacing w:before="4"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F: Program of Study Related Courses Hours</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2101</w:t>
      </w:r>
      <w:r w:rsidRPr="00B1715B">
        <w:rPr>
          <w:rFonts w:ascii="Times New Roman" w:hAnsi="Times New Roman"/>
          <w:color w:val="262626" w:themeColor="text1" w:themeTint="D9"/>
          <w:spacing w:val="-2"/>
          <w:sz w:val="18"/>
          <w:szCs w:val="18"/>
        </w:rPr>
        <w:tab/>
        <w:t>Principles of Accounting I</w:t>
      </w:r>
      <w:r w:rsidRPr="00B1715B">
        <w:rPr>
          <w:rFonts w:ascii="Times New Roman" w:hAnsi="Times New Roman"/>
          <w:color w:val="262626" w:themeColor="text1" w:themeTint="D9"/>
          <w:spacing w:val="-2"/>
          <w:sz w:val="18"/>
          <w:szCs w:val="18"/>
        </w:rPr>
        <w:tab/>
        <w:t>MATH 1111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ACCT</w:t>
      </w:r>
      <w:r w:rsidRPr="00B1715B">
        <w:rPr>
          <w:rFonts w:ascii="Times New Roman" w:hAnsi="Times New Roman"/>
          <w:color w:val="262626" w:themeColor="text1" w:themeTint="D9"/>
          <w:spacing w:val="-2"/>
          <w:sz w:val="18"/>
          <w:szCs w:val="18"/>
        </w:rPr>
        <w:tab/>
        <w:t>2102</w:t>
      </w:r>
      <w:r w:rsidRPr="00B1715B">
        <w:rPr>
          <w:rFonts w:ascii="Times New Roman" w:hAnsi="Times New Roman"/>
          <w:color w:val="262626" w:themeColor="text1" w:themeTint="D9"/>
          <w:spacing w:val="-2"/>
          <w:sz w:val="18"/>
          <w:szCs w:val="18"/>
        </w:rPr>
        <w:tab/>
        <w:t>Principles of Accounting II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2010</w:t>
      </w:r>
      <w:r w:rsidRPr="00B1715B">
        <w:rPr>
          <w:rFonts w:ascii="Times New Roman" w:hAnsi="Times New Roman"/>
          <w:color w:val="262626" w:themeColor="text1" w:themeTint="D9"/>
          <w:spacing w:val="-2"/>
          <w:sz w:val="18"/>
          <w:szCs w:val="18"/>
        </w:rPr>
        <w:tab/>
        <w:t>Fundamentals of Computer Applications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2040</w:t>
      </w:r>
      <w:r w:rsidRPr="00B1715B">
        <w:rPr>
          <w:rFonts w:ascii="Times New Roman" w:hAnsi="Times New Roman"/>
          <w:color w:val="262626" w:themeColor="text1" w:themeTint="D9"/>
          <w:spacing w:val="-2"/>
          <w:sz w:val="18"/>
          <w:szCs w:val="18"/>
        </w:rPr>
        <w:tab/>
        <w:t>Communication for Management                            ENGL 1102</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2105</w:t>
      </w:r>
      <w:r w:rsidRPr="00B1715B">
        <w:rPr>
          <w:rFonts w:ascii="Times New Roman" w:hAnsi="Times New Roman"/>
          <w:color w:val="262626" w:themeColor="text1" w:themeTint="D9"/>
          <w:spacing w:val="-2"/>
          <w:sz w:val="18"/>
          <w:szCs w:val="18"/>
        </w:rPr>
        <w:tab/>
        <w:t>Principles of Macroeconomics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2106</w:t>
      </w:r>
      <w:r w:rsidRPr="00B1715B">
        <w:rPr>
          <w:rFonts w:ascii="Times New Roman" w:hAnsi="Times New Roman"/>
          <w:color w:val="262626" w:themeColor="text1" w:themeTint="D9"/>
          <w:spacing w:val="-2"/>
          <w:sz w:val="18"/>
          <w:szCs w:val="18"/>
        </w:rPr>
        <w:tab/>
        <w:t>Principles of Microeconomics</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18</w:t>
      </w:r>
    </w:p>
    <w:p w:rsidR="00A3239C" w:rsidRPr="00B1715B" w:rsidRDefault="00A3239C" w:rsidP="00A3239C">
      <w:pPr>
        <w:widowControl w:val="0"/>
        <w:tabs>
          <w:tab w:val="left" w:pos="10260"/>
        </w:tabs>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G: Business Majors Required Courses</w:t>
      </w:r>
    </w:p>
    <w:p w:rsidR="00A3239C" w:rsidRPr="00B1715B" w:rsidRDefault="00A3239C" w:rsidP="00A3239C">
      <w:pPr>
        <w:widowControl w:val="0"/>
        <w:tabs>
          <w:tab w:val="left" w:pos="2589"/>
          <w:tab w:val="left" w:pos="3647"/>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4105</w:t>
      </w:r>
      <w:r w:rsidRPr="00B1715B">
        <w:rPr>
          <w:rFonts w:ascii="Times New Roman" w:hAnsi="Times New Roman"/>
          <w:color w:val="262626" w:themeColor="text1" w:themeTint="D9"/>
          <w:spacing w:val="-2"/>
          <w:sz w:val="18"/>
          <w:szCs w:val="18"/>
        </w:rPr>
        <w:tab/>
        <w:t>International Business                                             ECON 2105/ECON 2106,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7176"/>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ECON</w:t>
      </w:r>
      <w:r w:rsidRPr="00B1715B">
        <w:rPr>
          <w:rFonts w:ascii="Times New Roman" w:hAnsi="Times New Roman"/>
          <w:color w:val="262626" w:themeColor="text1" w:themeTint="D9"/>
          <w:spacing w:val="-2"/>
          <w:sz w:val="18"/>
          <w:szCs w:val="18"/>
        </w:rPr>
        <w:tab/>
        <w:t>3205</w:t>
      </w:r>
      <w:r w:rsidRPr="00B1715B">
        <w:rPr>
          <w:rFonts w:ascii="Times New Roman" w:hAnsi="Times New Roman"/>
          <w:color w:val="262626" w:themeColor="text1" w:themeTint="D9"/>
          <w:spacing w:val="-2"/>
          <w:sz w:val="18"/>
          <w:szCs w:val="18"/>
        </w:rPr>
        <w:tab/>
        <w:t>Economics and Business Statistics</w:t>
      </w:r>
      <w:r w:rsidRPr="00B1715B">
        <w:rPr>
          <w:rFonts w:ascii="Times New Roman" w:hAnsi="Times New Roman"/>
          <w:color w:val="262626" w:themeColor="text1" w:themeTint="D9"/>
          <w:spacing w:val="-2"/>
          <w:sz w:val="18"/>
          <w:szCs w:val="18"/>
        </w:rPr>
        <w:tab/>
        <w:t>ECON 2105/ECON 2106</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FINC</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Foundations of Financial Management                  ACCT 2101</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3105</w:t>
      </w:r>
      <w:r w:rsidRPr="00B1715B">
        <w:rPr>
          <w:rFonts w:ascii="Times New Roman" w:hAnsi="Times New Roman"/>
          <w:color w:val="262626" w:themeColor="text1" w:themeTint="D9"/>
          <w:spacing w:val="-2"/>
          <w:sz w:val="18"/>
          <w:szCs w:val="18"/>
        </w:rPr>
        <w:tab/>
        <w:t>Legal Environment of Business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3106</w:t>
      </w:r>
      <w:r w:rsidRPr="00B1715B">
        <w:rPr>
          <w:rFonts w:ascii="Times New Roman" w:hAnsi="Times New Roman"/>
          <w:color w:val="262626" w:themeColor="text1" w:themeTint="D9"/>
          <w:spacing w:val="-2"/>
          <w:sz w:val="18"/>
          <w:szCs w:val="18"/>
        </w:rPr>
        <w:tab/>
        <w:t>Management Science and Operations Mgmt         ECON 3205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4110</w:t>
      </w:r>
      <w:r w:rsidRPr="00B1715B">
        <w:rPr>
          <w:rFonts w:ascii="Times New Roman" w:hAnsi="Times New Roman"/>
          <w:color w:val="262626" w:themeColor="text1" w:themeTint="D9"/>
          <w:spacing w:val="-2"/>
          <w:sz w:val="18"/>
          <w:szCs w:val="18"/>
        </w:rPr>
        <w:tab/>
        <w:t>Organizational Behavior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4125</w:t>
      </w:r>
      <w:r w:rsidRPr="00B1715B">
        <w:rPr>
          <w:rFonts w:ascii="Times New Roman" w:hAnsi="Times New Roman"/>
          <w:color w:val="262626" w:themeColor="text1" w:themeTint="D9"/>
          <w:spacing w:val="-2"/>
          <w:sz w:val="18"/>
          <w:szCs w:val="18"/>
        </w:rPr>
        <w:tab/>
        <w:t>Human Resource Management                               MGMT 3105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4205</w:t>
      </w:r>
      <w:r w:rsidRPr="00B1715B">
        <w:rPr>
          <w:rFonts w:ascii="Times New Roman" w:hAnsi="Times New Roman"/>
          <w:color w:val="262626" w:themeColor="text1" w:themeTint="D9"/>
          <w:spacing w:val="-2"/>
          <w:sz w:val="18"/>
          <w:szCs w:val="18"/>
        </w:rPr>
        <w:tab/>
        <w:t>Management Information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MGMT</w:t>
      </w:r>
      <w:r w:rsidRPr="00B1715B">
        <w:rPr>
          <w:rFonts w:ascii="Times New Roman" w:hAnsi="Times New Roman"/>
          <w:color w:val="262626" w:themeColor="text1" w:themeTint="D9"/>
          <w:spacing w:val="-2"/>
          <w:sz w:val="18"/>
          <w:szCs w:val="18"/>
        </w:rPr>
        <w:tab/>
        <w:t>4199</w:t>
      </w:r>
      <w:r w:rsidRPr="00B1715B">
        <w:rPr>
          <w:rFonts w:ascii="Times New Roman" w:hAnsi="Times New Roman"/>
          <w:color w:val="262626" w:themeColor="text1" w:themeTint="D9"/>
          <w:spacing w:val="-2"/>
          <w:sz w:val="18"/>
          <w:szCs w:val="18"/>
        </w:rPr>
        <w:tab/>
        <w:t>Business Policy</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MKTG</w:t>
      </w:r>
      <w:r w:rsidRPr="00B1715B">
        <w:rPr>
          <w:rFonts w:ascii="Times New Roman" w:hAnsi="Times New Roman"/>
          <w:color w:val="262626" w:themeColor="text1" w:themeTint="D9"/>
          <w:spacing w:val="-2"/>
          <w:sz w:val="18"/>
          <w:szCs w:val="18"/>
        </w:rPr>
        <w:tab/>
        <w:t>3120</w:t>
      </w:r>
      <w:r w:rsidRPr="00B1715B">
        <w:rPr>
          <w:rFonts w:ascii="Times New Roman" w:hAnsi="Times New Roman"/>
          <w:color w:val="262626" w:themeColor="text1" w:themeTint="D9"/>
          <w:spacing w:val="-2"/>
          <w:sz w:val="18"/>
          <w:szCs w:val="18"/>
        </w:rPr>
        <w:tab/>
        <w:t>Principles of Marketing                                           ECON 2106</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tabs>
          <w:tab w:val="left" w:pos="10260"/>
          <w:tab w:val="left" w:pos="10880"/>
        </w:tabs>
        <w:autoSpaceDE w:val="0"/>
        <w:autoSpaceDN w:val="0"/>
        <w:adjustRightInd w:val="0"/>
        <w:spacing w:before="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Subtotal</w:t>
      </w:r>
      <w:r w:rsidRPr="00B1715B">
        <w:rPr>
          <w:rFonts w:ascii="Times New Roman Bold" w:hAnsi="Times New Roman Bold" w:cs="Times New Roman Bold"/>
          <w:color w:val="262626" w:themeColor="text1" w:themeTint="D9"/>
          <w:spacing w:val="-2"/>
          <w:sz w:val="18"/>
          <w:szCs w:val="18"/>
        </w:rPr>
        <w:tab/>
        <w:t>30</w:t>
      </w:r>
    </w:p>
    <w:p w:rsidR="00A3239C" w:rsidRPr="00B1715B" w:rsidRDefault="00A3239C" w:rsidP="00A3239C">
      <w:pPr>
        <w:widowControl w:val="0"/>
        <w:autoSpaceDE w:val="0"/>
        <w:autoSpaceDN w:val="0"/>
        <w:adjustRightInd w:val="0"/>
        <w:spacing w:after="0" w:line="207" w:lineRule="exact"/>
        <w:ind w:left="360" w:hanging="1"/>
        <w:rPr>
          <w:rFonts w:ascii="Times New Roman Bold" w:hAnsi="Times New Roman Bold" w:cs="Times New Roman Bold"/>
          <w:color w:val="262626" w:themeColor="text1" w:themeTint="D9"/>
          <w:spacing w:val="-2"/>
          <w:sz w:val="18"/>
          <w:szCs w:val="18"/>
        </w:rPr>
      </w:pPr>
    </w:p>
    <w:p w:rsidR="00A3239C" w:rsidRPr="00B1715B" w:rsidRDefault="00A3239C" w:rsidP="00A3239C">
      <w:pPr>
        <w:widowControl w:val="0"/>
        <w:autoSpaceDE w:val="0"/>
        <w:autoSpaceDN w:val="0"/>
        <w:adjustRightInd w:val="0"/>
        <w:spacing w:before="9"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Area H: Business Information Systems Majors Required Courses</w:t>
      </w:r>
    </w:p>
    <w:p w:rsidR="00A3239C" w:rsidRPr="00B1715B" w:rsidRDefault="00A3239C" w:rsidP="00A3239C">
      <w:pPr>
        <w:widowControl w:val="0"/>
        <w:tabs>
          <w:tab w:val="left" w:pos="2589"/>
          <w:tab w:val="left" w:pos="3648"/>
          <w:tab w:val="left" w:pos="10260"/>
        </w:tabs>
        <w:autoSpaceDE w:val="0"/>
        <w:autoSpaceDN w:val="0"/>
        <w:adjustRightInd w:val="0"/>
        <w:spacing w:before="8"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3090</w:t>
      </w:r>
      <w:r w:rsidRPr="00B1715B">
        <w:rPr>
          <w:rFonts w:ascii="Times New Roman" w:hAnsi="Times New Roman"/>
          <w:color w:val="262626" w:themeColor="text1" w:themeTint="D9"/>
          <w:spacing w:val="-2"/>
          <w:sz w:val="18"/>
          <w:szCs w:val="18"/>
        </w:rPr>
        <w:tab/>
        <w:t>Information Systems Framework</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proofErr w:type="gramStart"/>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Information Resource Mgmt.</w:t>
      </w:r>
      <w:proofErr w:type="gramEnd"/>
      <w:r w:rsidRPr="00B1715B">
        <w:rPr>
          <w:rFonts w:ascii="Times New Roman" w:hAnsi="Times New Roman"/>
          <w:color w:val="262626" w:themeColor="text1" w:themeTint="D9"/>
          <w:spacing w:val="-2"/>
          <w:sz w:val="18"/>
          <w:szCs w:val="18"/>
        </w:rPr>
        <w:t xml:space="preserve">                                  BISE 3090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3330                Human-Computer Interaction</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3350</w:t>
      </w:r>
      <w:r w:rsidRPr="00B1715B">
        <w:rPr>
          <w:rFonts w:ascii="Times New Roman" w:hAnsi="Times New Roman"/>
          <w:color w:val="262626" w:themeColor="text1" w:themeTint="D9"/>
          <w:spacing w:val="-2"/>
          <w:sz w:val="18"/>
          <w:szCs w:val="18"/>
        </w:rPr>
        <w:tab/>
        <w:t>Telecommunications Management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4206</w:t>
      </w:r>
      <w:r w:rsidRPr="00B1715B">
        <w:rPr>
          <w:rFonts w:ascii="Times New Roman" w:hAnsi="Times New Roman"/>
          <w:color w:val="262626" w:themeColor="text1" w:themeTint="D9"/>
          <w:spacing w:val="-2"/>
          <w:sz w:val="18"/>
          <w:szCs w:val="18"/>
        </w:rPr>
        <w:tab/>
        <w:t>Database Mgmt Systems#                                       BISE 2010</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4207</w:t>
      </w:r>
      <w:r w:rsidRPr="00B1715B">
        <w:rPr>
          <w:rFonts w:ascii="Times New Roman" w:hAnsi="Times New Roman"/>
          <w:color w:val="262626" w:themeColor="text1" w:themeTint="D9"/>
          <w:spacing w:val="-2"/>
          <w:sz w:val="18"/>
          <w:szCs w:val="18"/>
        </w:rPr>
        <w:tab/>
        <w:t>Systems Analysis &amp; Design#                                  BISE 2010, MGMT 4205</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7"/>
          <w:tab w:val="left" w:pos="10260"/>
        </w:tabs>
        <w:autoSpaceDE w:val="0"/>
        <w:autoSpaceDN w:val="0"/>
        <w:adjustRightInd w:val="0"/>
        <w:spacing w:before="5"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BUSA</w:t>
      </w:r>
      <w:r w:rsidRPr="00B1715B">
        <w:rPr>
          <w:rFonts w:ascii="Times New Roman" w:hAnsi="Times New Roman"/>
          <w:color w:val="262626" w:themeColor="text1" w:themeTint="D9"/>
          <w:spacing w:val="-2"/>
          <w:sz w:val="18"/>
          <w:szCs w:val="18"/>
        </w:rPr>
        <w:tab/>
        <w:t>3100</w:t>
      </w:r>
      <w:r w:rsidRPr="00B1715B">
        <w:rPr>
          <w:rFonts w:ascii="Times New Roman" w:hAnsi="Times New Roman"/>
          <w:color w:val="262626" w:themeColor="text1" w:themeTint="D9"/>
          <w:spacing w:val="-2"/>
          <w:sz w:val="18"/>
          <w:szCs w:val="18"/>
        </w:rPr>
        <w:tab/>
        <w:t>Business Internship I</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autoSpaceDE w:val="0"/>
        <w:autoSpaceDN w:val="0"/>
        <w:adjustRightInd w:val="0"/>
        <w:spacing w:before="197" w:after="0" w:line="207" w:lineRule="exact"/>
        <w:ind w:left="360" w:hanging="1"/>
        <w:rPr>
          <w:rFonts w:ascii="Times New Roman" w:hAnsi="Times New Roman"/>
          <w:color w:val="262626" w:themeColor="text1" w:themeTint="D9"/>
          <w:spacing w:val="-4"/>
          <w:sz w:val="18"/>
          <w:szCs w:val="18"/>
        </w:rPr>
      </w:pPr>
      <w:r w:rsidRPr="00B1715B">
        <w:rPr>
          <w:rFonts w:ascii="Times New Roman" w:hAnsi="Times New Roman"/>
          <w:color w:val="262626" w:themeColor="text1" w:themeTint="D9"/>
          <w:spacing w:val="-4"/>
          <w:sz w:val="18"/>
          <w:szCs w:val="18"/>
        </w:rPr>
        <w:t xml:space="preserve">Elective*                                                                                                                                                                                                                      </w:t>
      </w:r>
      <w:r>
        <w:rPr>
          <w:rFonts w:ascii="Times New Roman" w:hAnsi="Times New Roman"/>
          <w:color w:val="262626" w:themeColor="text1" w:themeTint="D9"/>
          <w:spacing w:val="-4"/>
          <w:sz w:val="18"/>
          <w:szCs w:val="18"/>
        </w:rPr>
        <w:tab/>
        <w:t xml:space="preserve">     </w:t>
      </w:r>
      <w:r w:rsidRPr="00B1715B">
        <w:rPr>
          <w:rFonts w:ascii="Times New Roman" w:hAnsi="Times New Roman"/>
          <w:color w:val="262626" w:themeColor="text1" w:themeTint="D9"/>
          <w:spacing w:val="-4"/>
          <w:sz w:val="18"/>
          <w:szCs w:val="18"/>
        </w:rPr>
        <w:t>3</w:t>
      </w:r>
    </w:p>
    <w:p w:rsidR="00A3239C" w:rsidRPr="00B1715B" w:rsidRDefault="00A3239C" w:rsidP="00A3239C">
      <w:pPr>
        <w:widowControl w:val="0"/>
        <w:tabs>
          <w:tab w:val="left" w:pos="10260"/>
        </w:tabs>
        <w:autoSpaceDE w:val="0"/>
        <w:autoSpaceDN w:val="0"/>
        <w:adjustRightInd w:val="0"/>
        <w:spacing w:before="24" w:after="0" w:line="207" w:lineRule="exact"/>
        <w:ind w:left="360" w:hanging="1"/>
        <w:rPr>
          <w:rFonts w:ascii="Times New Roman" w:hAnsi="Times New Roman"/>
          <w:color w:val="262626" w:themeColor="text1" w:themeTint="D9"/>
          <w:spacing w:val="-2"/>
          <w:sz w:val="18"/>
          <w:szCs w:val="18"/>
          <w:u w:val="single"/>
        </w:rPr>
      </w:pPr>
      <w:r w:rsidRPr="00B1715B">
        <w:rPr>
          <w:rFonts w:ascii="Times New Roman" w:hAnsi="Times New Roman"/>
          <w:color w:val="262626" w:themeColor="text1" w:themeTint="D9"/>
          <w:spacing w:val="-2"/>
          <w:sz w:val="18"/>
          <w:szCs w:val="18"/>
        </w:rPr>
        <w:t>Elective**</w:t>
      </w:r>
      <w:r w:rsidRPr="00B1715B">
        <w:rPr>
          <w:rFonts w:ascii="Times New Roman" w:hAnsi="Times New Roman"/>
          <w:color w:val="262626" w:themeColor="text1" w:themeTint="D9"/>
          <w:spacing w:val="-2"/>
          <w:sz w:val="18"/>
          <w:szCs w:val="18"/>
        </w:rPr>
        <w:tab/>
      </w:r>
      <w:r w:rsidRPr="00B1715B">
        <w:rPr>
          <w:rFonts w:ascii="Times New Roman" w:hAnsi="Times New Roman"/>
          <w:color w:val="262626" w:themeColor="text1" w:themeTint="D9"/>
          <w:spacing w:val="-2"/>
          <w:sz w:val="18"/>
          <w:szCs w:val="18"/>
          <w:u w:val="single"/>
        </w:rPr>
        <w:t>3</w:t>
      </w:r>
    </w:p>
    <w:p w:rsidR="00A3239C" w:rsidRPr="00B1715B" w:rsidRDefault="00A3239C" w:rsidP="00A3239C">
      <w:pPr>
        <w:widowControl w:val="0"/>
        <w:autoSpaceDE w:val="0"/>
        <w:autoSpaceDN w:val="0"/>
        <w:adjustRightInd w:val="0"/>
        <w:spacing w:before="202" w:after="0" w:line="207" w:lineRule="exact"/>
        <w:ind w:left="360" w:hanging="1"/>
        <w:rPr>
          <w:rFonts w:ascii="Times New Roman Bold" w:hAnsi="Times New Roman Bold" w:cs="Times New Roman Bold"/>
          <w:color w:val="262626" w:themeColor="text1" w:themeTint="D9"/>
          <w:spacing w:val="-2"/>
          <w:sz w:val="18"/>
          <w:szCs w:val="18"/>
        </w:rPr>
      </w:pPr>
      <w:r w:rsidRPr="00B1715B">
        <w:rPr>
          <w:rFonts w:ascii="Times New Roman Bold" w:hAnsi="Times New Roman Bold" w:cs="Times New Roman Bold"/>
          <w:color w:val="262626" w:themeColor="text1" w:themeTint="D9"/>
          <w:spacing w:val="-2"/>
          <w:sz w:val="18"/>
          <w:szCs w:val="18"/>
        </w:rPr>
        <w:t xml:space="preserve">Subtotal                                                                                                                                                                                                         </w:t>
      </w:r>
      <w:r>
        <w:rPr>
          <w:rFonts w:ascii="Times New Roman Bold" w:hAnsi="Times New Roman Bold" w:cs="Times New Roman Bold"/>
          <w:color w:val="262626" w:themeColor="text1" w:themeTint="D9"/>
          <w:spacing w:val="-2"/>
          <w:sz w:val="18"/>
          <w:szCs w:val="18"/>
        </w:rPr>
        <w:t xml:space="preserve">             </w:t>
      </w:r>
      <w:r w:rsidRPr="00B1715B">
        <w:rPr>
          <w:rFonts w:ascii="Times New Roman Bold" w:hAnsi="Times New Roman Bold" w:cs="Times New Roman Bold"/>
          <w:color w:val="262626" w:themeColor="text1" w:themeTint="D9"/>
          <w:spacing w:val="-2"/>
          <w:sz w:val="18"/>
          <w:szCs w:val="18"/>
        </w:rPr>
        <w:t xml:space="preserve"> 27 </w:t>
      </w:r>
    </w:p>
    <w:p w:rsidR="00A3239C" w:rsidRPr="00B1715B" w:rsidRDefault="00A3239C" w:rsidP="00A3239C">
      <w:pPr>
        <w:widowControl w:val="0"/>
        <w:autoSpaceDE w:val="0"/>
        <w:autoSpaceDN w:val="0"/>
        <w:adjustRightInd w:val="0"/>
        <w:spacing w:before="13" w:after="0" w:line="207" w:lineRule="exact"/>
        <w:ind w:left="360" w:hanging="1"/>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 xml:space="preserve">*    Any 3000 to 4000 level Business course, including BUSA 4100.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w:t>
      </w:r>
      <w:proofErr w:type="gramStart"/>
      <w:r w:rsidRPr="00B1715B">
        <w:rPr>
          <w:rFonts w:ascii="Times New Roman" w:hAnsi="Times New Roman"/>
          <w:color w:val="262626" w:themeColor="text1" w:themeTint="D9"/>
          <w:spacing w:val="-3"/>
          <w:sz w:val="18"/>
          <w:szCs w:val="18"/>
        </w:rPr>
        <w:t>*  Approved</w:t>
      </w:r>
      <w:proofErr w:type="gramEnd"/>
      <w:r w:rsidRPr="00B1715B">
        <w:rPr>
          <w:rFonts w:ascii="Times New Roman" w:hAnsi="Times New Roman"/>
          <w:color w:val="262626" w:themeColor="text1" w:themeTint="D9"/>
          <w:spacing w:val="-3"/>
          <w:sz w:val="18"/>
          <w:szCs w:val="18"/>
        </w:rPr>
        <w:t xml:space="preserve"> foreign language or at least 2000 level course in any non-business course, including Computer Science. </w:t>
      </w:r>
    </w:p>
    <w:p w:rsidR="00A3239C" w:rsidRPr="00B1715B" w:rsidRDefault="00A3239C" w:rsidP="00A3239C">
      <w:pPr>
        <w:widowControl w:val="0"/>
        <w:autoSpaceDE w:val="0"/>
        <w:autoSpaceDN w:val="0"/>
        <w:adjustRightInd w:val="0"/>
        <w:spacing w:before="1" w:after="0" w:line="198" w:lineRule="exact"/>
        <w:ind w:left="360" w:hanging="1"/>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     Cross-listed under Management</w:t>
      </w:r>
    </w:p>
    <w:p w:rsidR="00A3239C" w:rsidRPr="00B1715B" w:rsidRDefault="00A3239C" w:rsidP="00A3239C">
      <w:pPr>
        <w:widowControl w:val="0"/>
        <w:autoSpaceDE w:val="0"/>
        <w:autoSpaceDN w:val="0"/>
        <w:adjustRightInd w:val="0"/>
        <w:spacing w:before="249" w:after="0" w:line="287" w:lineRule="exact"/>
        <w:ind w:left="360" w:hanging="1"/>
        <w:rPr>
          <w:rFonts w:ascii="Times New Roman Bold" w:hAnsi="Times New Roman Bold" w:cs="Times New Roman Bold"/>
          <w:color w:val="262626" w:themeColor="text1" w:themeTint="D9"/>
          <w:spacing w:val="-3"/>
          <w:sz w:val="24"/>
          <w:szCs w:val="24"/>
        </w:rPr>
      </w:pPr>
      <w:r w:rsidRPr="00B1715B">
        <w:rPr>
          <w:rFonts w:ascii="Times New Roman Bold" w:hAnsi="Times New Roman Bold" w:cs="Times New Roman Bold"/>
          <w:color w:val="262626" w:themeColor="text1" w:themeTint="D9"/>
          <w:spacing w:val="-3"/>
          <w:sz w:val="31"/>
          <w:szCs w:val="31"/>
        </w:rPr>
        <w:t>I</w:t>
      </w:r>
      <w:r w:rsidRPr="00B1715B">
        <w:rPr>
          <w:rFonts w:ascii="Times New Roman Bold" w:hAnsi="Times New Roman Bold" w:cs="Times New Roman Bold"/>
          <w:color w:val="262626" w:themeColor="text1" w:themeTint="D9"/>
          <w:spacing w:val="-3"/>
          <w:sz w:val="24"/>
          <w:szCs w:val="24"/>
        </w:rPr>
        <w:t>NFORMATION</w:t>
      </w:r>
      <w:r w:rsidRPr="00B1715B">
        <w:rPr>
          <w:rFonts w:ascii="Times New Roman Bold" w:hAnsi="Times New Roman Bold" w:cs="Times New Roman Bold"/>
          <w:color w:val="262626" w:themeColor="text1" w:themeTint="D9"/>
          <w:spacing w:val="-3"/>
          <w:sz w:val="31"/>
          <w:szCs w:val="31"/>
        </w:rPr>
        <w:t xml:space="preserve"> S</w:t>
      </w:r>
      <w:r w:rsidRPr="00B1715B">
        <w:rPr>
          <w:rFonts w:ascii="Times New Roman Bold" w:hAnsi="Times New Roman Bold" w:cs="Times New Roman Bold"/>
          <w:color w:val="262626" w:themeColor="text1" w:themeTint="D9"/>
          <w:spacing w:val="-3"/>
          <w:sz w:val="24"/>
          <w:szCs w:val="24"/>
        </w:rPr>
        <w:t>YSTEMS</w:t>
      </w:r>
      <w:r w:rsidRPr="00B1715B">
        <w:rPr>
          <w:rFonts w:ascii="Times New Roman Bold" w:hAnsi="Times New Roman Bold" w:cs="Times New Roman Bold"/>
          <w:color w:val="262626" w:themeColor="text1" w:themeTint="D9"/>
          <w:spacing w:val="-3"/>
          <w:sz w:val="31"/>
          <w:szCs w:val="31"/>
        </w:rPr>
        <w:t xml:space="preserve"> E</w:t>
      </w:r>
      <w:r w:rsidRPr="00B1715B">
        <w:rPr>
          <w:rFonts w:ascii="Times New Roman Bold" w:hAnsi="Times New Roman Bold" w:cs="Times New Roman Bold"/>
          <w:color w:val="262626" w:themeColor="text1" w:themeTint="D9"/>
          <w:spacing w:val="-3"/>
          <w:sz w:val="24"/>
          <w:szCs w:val="24"/>
        </w:rPr>
        <w:t>LECTIVE</w:t>
      </w:r>
      <w:r w:rsidRPr="00B1715B">
        <w:rPr>
          <w:rFonts w:ascii="Times New Roman Bold" w:hAnsi="Times New Roman Bold" w:cs="Times New Roman Bold"/>
          <w:color w:val="262626" w:themeColor="text1" w:themeTint="D9"/>
          <w:spacing w:val="-3"/>
          <w:sz w:val="31"/>
          <w:szCs w:val="31"/>
        </w:rPr>
        <w:t xml:space="preserve"> O</w:t>
      </w:r>
      <w:r w:rsidRPr="00B1715B">
        <w:rPr>
          <w:rFonts w:ascii="Times New Roman Bold" w:hAnsi="Times New Roman Bold" w:cs="Times New Roman Bold"/>
          <w:color w:val="262626" w:themeColor="text1" w:themeTint="D9"/>
          <w:spacing w:val="-3"/>
          <w:sz w:val="24"/>
          <w:szCs w:val="24"/>
        </w:rPr>
        <w:t xml:space="preserve">PTIONS </w:t>
      </w:r>
    </w:p>
    <w:p w:rsidR="00A3239C" w:rsidRPr="00B1715B" w:rsidRDefault="00A3239C" w:rsidP="00A3239C">
      <w:pPr>
        <w:widowControl w:val="0"/>
        <w:tabs>
          <w:tab w:val="left" w:pos="2589"/>
          <w:tab w:val="left" w:pos="3648"/>
          <w:tab w:val="left" w:pos="10260"/>
        </w:tabs>
        <w:autoSpaceDE w:val="0"/>
        <w:autoSpaceDN w:val="0"/>
        <w:adjustRightInd w:val="0"/>
        <w:spacing w:before="77"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3210</w:t>
      </w:r>
      <w:r w:rsidRPr="00B1715B">
        <w:rPr>
          <w:rFonts w:ascii="Times New Roman" w:hAnsi="Times New Roman"/>
          <w:color w:val="262626" w:themeColor="text1" w:themeTint="D9"/>
          <w:spacing w:val="-2"/>
          <w:sz w:val="18"/>
          <w:szCs w:val="18"/>
        </w:rPr>
        <w:tab/>
        <w:t>Desktop Publishing &amp; Multi-media</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3300</w:t>
      </w:r>
      <w:r w:rsidRPr="00B1715B">
        <w:rPr>
          <w:rFonts w:ascii="Times New Roman" w:hAnsi="Times New Roman"/>
          <w:color w:val="262626" w:themeColor="text1" w:themeTint="D9"/>
          <w:spacing w:val="-2"/>
          <w:sz w:val="18"/>
          <w:szCs w:val="18"/>
        </w:rPr>
        <w:tab/>
        <w:t>Human-computer Interactions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4210</w:t>
      </w:r>
      <w:r w:rsidRPr="00B1715B">
        <w:rPr>
          <w:rFonts w:ascii="Times New Roman" w:hAnsi="Times New Roman"/>
          <w:color w:val="262626" w:themeColor="text1" w:themeTint="D9"/>
          <w:spacing w:val="-2"/>
          <w:sz w:val="18"/>
          <w:szCs w:val="18"/>
        </w:rPr>
        <w:tab/>
        <w:t>Decision Support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4"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4220</w:t>
      </w:r>
      <w:r w:rsidRPr="00B1715B">
        <w:rPr>
          <w:rFonts w:ascii="Times New Roman" w:hAnsi="Times New Roman"/>
          <w:color w:val="262626" w:themeColor="text1" w:themeTint="D9"/>
          <w:spacing w:val="-2"/>
          <w:sz w:val="18"/>
          <w:szCs w:val="18"/>
        </w:rPr>
        <w:tab/>
        <w:t>Special Topics and Research in Information Systems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4250</w:t>
      </w:r>
      <w:r w:rsidRPr="00B1715B">
        <w:rPr>
          <w:rFonts w:ascii="Times New Roman" w:hAnsi="Times New Roman"/>
          <w:color w:val="262626" w:themeColor="text1" w:themeTint="D9"/>
          <w:spacing w:val="-2"/>
          <w:sz w:val="18"/>
          <w:szCs w:val="18"/>
        </w:rPr>
        <w:tab/>
        <w:t>Information Systems Certifications</w:t>
      </w:r>
      <w:r w:rsidRPr="00B1715B">
        <w:rPr>
          <w:rFonts w:ascii="Times New Roman" w:hAnsi="Times New Roman"/>
          <w:color w:val="262626" w:themeColor="text1" w:themeTint="D9"/>
          <w:spacing w:val="-2"/>
          <w:sz w:val="18"/>
          <w:szCs w:val="18"/>
        </w:rPr>
        <w:tab/>
        <w:t>3</w:t>
      </w:r>
    </w:p>
    <w:p w:rsidR="00A3239C" w:rsidRPr="00B1715B" w:rsidRDefault="00A3239C" w:rsidP="00A3239C">
      <w:pPr>
        <w:widowControl w:val="0"/>
        <w:tabs>
          <w:tab w:val="left" w:pos="2589"/>
          <w:tab w:val="left" w:pos="3648"/>
          <w:tab w:val="left" w:pos="10260"/>
        </w:tabs>
        <w:autoSpaceDE w:val="0"/>
        <w:autoSpaceDN w:val="0"/>
        <w:adjustRightInd w:val="0"/>
        <w:spacing w:before="5" w:after="0" w:line="207" w:lineRule="exact"/>
        <w:ind w:left="360" w:firstLine="0"/>
        <w:rPr>
          <w:rFonts w:ascii="Times New Roman" w:hAnsi="Times New Roman"/>
          <w:color w:val="262626" w:themeColor="text1" w:themeTint="D9"/>
          <w:spacing w:val="-2"/>
          <w:sz w:val="18"/>
          <w:szCs w:val="18"/>
        </w:rPr>
      </w:pPr>
      <w:r w:rsidRPr="00B1715B">
        <w:rPr>
          <w:rFonts w:ascii="Times New Roman" w:hAnsi="Times New Roman"/>
          <w:color w:val="262626" w:themeColor="text1" w:themeTint="D9"/>
          <w:spacing w:val="-2"/>
          <w:sz w:val="18"/>
          <w:szCs w:val="18"/>
        </w:rPr>
        <w:t>BISE</w:t>
      </w:r>
      <w:r w:rsidRPr="00B1715B">
        <w:rPr>
          <w:rFonts w:ascii="Times New Roman" w:hAnsi="Times New Roman"/>
          <w:color w:val="262626" w:themeColor="text1" w:themeTint="D9"/>
          <w:spacing w:val="-2"/>
          <w:sz w:val="18"/>
          <w:szCs w:val="18"/>
        </w:rPr>
        <w:tab/>
        <w:t>4260</w:t>
      </w:r>
      <w:r w:rsidRPr="00B1715B">
        <w:rPr>
          <w:rFonts w:ascii="Times New Roman" w:hAnsi="Times New Roman"/>
          <w:color w:val="262626" w:themeColor="text1" w:themeTint="D9"/>
          <w:spacing w:val="-2"/>
          <w:sz w:val="18"/>
          <w:szCs w:val="18"/>
        </w:rPr>
        <w:tab/>
        <w:t>E-Commerce</w:t>
      </w:r>
      <w:r w:rsidRPr="00B1715B">
        <w:rPr>
          <w:rFonts w:ascii="Times New Roman" w:hAnsi="Times New Roman"/>
          <w:color w:val="262626" w:themeColor="text1" w:themeTint="D9"/>
          <w:spacing w:val="-2"/>
          <w:sz w:val="18"/>
          <w:szCs w:val="18"/>
        </w:rPr>
        <w:tab/>
        <w:t>3</w:t>
      </w: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ind w:left="270" w:firstLine="0"/>
      </w:pPr>
    </w:p>
    <w:p w:rsidR="00A3239C" w:rsidRDefault="00A3239C" w:rsidP="00A3239C">
      <w:pPr>
        <w:widowControl w:val="0"/>
        <w:tabs>
          <w:tab w:val="left" w:pos="10350"/>
        </w:tabs>
        <w:autoSpaceDE w:val="0"/>
        <w:autoSpaceDN w:val="0"/>
        <w:adjustRightInd w:val="0"/>
        <w:spacing w:before="215" w:after="0" w:line="380" w:lineRule="exact"/>
        <w:ind w:left="180" w:right="220" w:hanging="15"/>
        <w:jc w:val="both"/>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USINESS</w:t>
      </w:r>
      <w:r>
        <w:rPr>
          <w:rFonts w:ascii="Times New Roman Bold" w:hAnsi="Times New Roman Bold" w:cs="Times New Roman Bold"/>
          <w:color w:val="191919"/>
          <w:spacing w:val="-3"/>
          <w:sz w:val="31"/>
          <w:szCs w:val="31"/>
        </w:rPr>
        <w:t xml:space="preserve"> I</w:t>
      </w:r>
      <w:r>
        <w:rPr>
          <w:rFonts w:ascii="Times New Roman Bold" w:hAnsi="Times New Roman Bold" w:cs="Times New Roman Bold"/>
          <w:color w:val="191919"/>
          <w:spacing w:val="-3"/>
          <w:sz w:val="24"/>
          <w:szCs w:val="24"/>
        </w:rPr>
        <w:t>NFORMATION</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 xml:space="preserve">YSTEMS </w:t>
      </w:r>
    </w:p>
    <w:p w:rsidR="00A3239C" w:rsidRDefault="00AA18D2"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sidRPr="00AA18D2">
        <w:rPr>
          <w:noProof/>
          <w:color w:val="000000" w:themeColor="text1"/>
        </w:rPr>
        <w:pict>
          <v:shape id="_x0000_s1050" type="#_x0000_t202" style="position:absolute;left:0;text-align:left;margin-left:21.7pt;margin-top:17.55pt;width:251.45pt;height:96pt;z-index:251685888" stroked="f">
            <v:textbox style="mso-next-textbox:#_x0000_s1050">
              <w:txbxContent>
                <w:p w:rsidR="00A3239C" w:rsidRPr="00B1715B"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B1715B">
                    <w:rPr>
                      <w:rFonts w:ascii="Times New Roman" w:hAnsi="Times New Roman"/>
                      <w:b/>
                      <w:color w:val="262626" w:themeColor="text1" w:themeTint="D9"/>
                      <w:spacing w:val="-2"/>
                      <w:sz w:val="18"/>
                      <w:szCs w:val="18"/>
                    </w:rPr>
                    <w:t>Freshman Year (</w:t>
                  </w:r>
                  <w:proofErr w:type="gramStart"/>
                  <w:r w:rsidRPr="00B1715B">
                    <w:rPr>
                      <w:rFonts w:ascii="Times New Roman" w:hAnsi="Times New Roman"/>
                      <w:b/>
                      <w:color w:val="262626" w:themeColor="text1" w:themeTint="D9"/>
                      <w:spacing w:val="-2"/>
                      <w:sz w:val="18"/>
                      <w:szCs w:val="18"/>
                    </w:rPr>
                    <w:t>Fall</w:t>
                  </w:r>
                  <w:proofErr w:type="gramEnd"/>
                  <w:r w:rsidRPr="00B1715B">
                    <w:rPr>
                      <w:rFonts w:ascii="Times New Roman" w:hAnsi="Times New Roman"/>
                      <w:b/>
                      <w:color w:val="262626" w:themeColor="text1" w:themeTint="D9"/>
                      <w:spacing w:val="-2"/>
                      <w:sz w:val="18"/>
                      <w:szCs w:val="18"/>
                    </w:rPr>
                    <w:t>)</w:t>
                  </w:r>
                </w:p>
                <w:p w:rsidR="00A3239C" w:rsidRPr="00B1715B" w:rsidRDefault="00A3239C" w:rsidP="00A3239C">
                  <w:pPr>
                    <w:widowControl w:val="0"/>
                    <w:tabs>
                      <w:tab w:val="righ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proofErr w:type="gramStart"/>
                  <w:r>
                    <w:rPr>
                      <w:rFonts w:ascii="Times New Roman" w:hAnsi="Times New Roman"/>
                      <w:color w:val="262626" w:themeColor="text1" w:themeTint="D9"/>
                      <w:spacing w:val="-3"/>
                      <w:sz w:val="18"/>
                      <w:szCs w:val="18"/>
                    </w:rPr>
                    <w:t xml:space="preserve">ASU  </w:t>
                  </w:r>
                  <w:r w:rsidRPr="00B1715B">
                    <w:rPr>
                      <w:rFonts w:ascii="Times New Roman" w:hAnsi="Times New Roman"/>
                      <w:color w:val="262626" w:themeColor="text1" w:themeTint="D9"/>
                      <w:spacing w:val="-3"/>
                      <w:sz w:val="18"/>
                      <w:szCs w:val="18"/>
                    </w:rPr>
                    <w:t>1200</w:t>
                  </w:r>
                  <w:proofErr w:type="gramEnd"/>
                  <w:r w:rsidRPr="00B1715B">
                    <w:rPr>
                      <w:rFonts w:ascii="Times New Roman" w:hAnsi="Times New Roman"/>
                      <w:color w:val="262626" w:themeColor="text1" w:themeTint="D9"/>
                      <w:spacing w:val="-3"/>
                      <w:sz w:val="18"/>
                      <w:szCs w:val="18"/>
                    </w:rPr>
                    <w:tab/>
                    <w:t>Freshman Seminar &amp; Service to Leadership3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1101</w:t>
                  </w:r>
                  <w:r w:rsidRPr="00B1715B">
                    <w:rPr>
                      <w:rFonts w:ascii="Times New Roman" w:hAnsi="Times New Roman"/>
                      <w:color w:val="262626" w:themeColor="text1" w:themeTint="D9"/>
                      <w:spacing w:val="-3"/>
                      <w:sz w:val="18"/>
                      <w:szCs w:val="18"/>
                    </w:rPr>
                    <w:tab/>
                    <w:t>English Composition I</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MATH</w:t>
                  </w:r>
                  <w:r>
                    <w:rPr>
                      <w:rFonts w:ascii="Times New Roman" w:hAnsi="Times New Roman"/>
                      <w:color w:val="262626" w:themeColor="text1" w:themeTint="D9"/>
                      <w:spacing w:val="-3"/>
                      <w:sz w:val="18"/>
                      <w:szCs w:val="18"/>
                    </w:rPr>
                    <w:t xml:space="preserve"> </w:t>
                  </w:r>
                  <w:r w:rsidRPr="00B1715B">
                    <w:rPr>
                      <w:rFonts w:ascii="Times New Roman" w:hAnsi="Times New Roman"/>
                      <w:color w:val="262626" w:themeColor="text1" w:themeTint="D9"/>
                      <w:spacing w:val="-3"/>
                      <w:sz w:val="18"/>
                      <w:szCs w:val="18"/>
                    </w:rPr>
                    <w:t>1111</w:t>
                  </w:r>
                  <w:r w:rsidRPr="00B1715B">
                    <w:rPr>
                      <w:rFonts w:ascii="Times New Roman" w:hAnsi="Times New Roman"/>
                      <w:color w:val="262626" w:themeColor="text1" w:themeTint="D9"/>
                      <w:spacing w:val="-3"/>
                      <w:sz w:val="18"/>
                      <w:szCs w:val="18"/>
                    </w:rPr>
                    <w:tab/>
                    <w:t>Mathematical Modeling or College Algebra</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t>Select One</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3</w:t>
                  </w:r>
                </w:p>
                <w:p w:rsidR="00A3239C" w:rsidRPr="00B1715B"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16</w:t>
                  </w:r>
                </w:p>
              </w:txbxContent>
            </v:textbox>
            <w10:wrap type="square"/>
          </v:shape>
        </w:pict>
      </w:r>
      <w:r w:rsidRPr="00AA18D2">
        <w:rPr>
          <w:noProof/>
          <w:color w:val="000000" w:themeColor="text1"/>
        </w:rPr>
        <w:pict>
          <v:shape id="_x0000_s1051" type="#_x0000_t202" style="position:absolute;left:0;text-align:left;margin-left:287.95pt;margin-top:25.25pt;width:228pt;height:96pt;z-index:251686912" stroked="f">
            <v:textbox style="mso-next-textbox:#_x0000_s1051">
              <w:txbxContent>
                <w:p w:rsidR="00A3239C" w:rsidRPr="00B1715B"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Freshman </w:t>
                  </w:r>
                  <w:proofErr w:type="gramStart"/>
                  <w:r w:rsidRPr="00B1715B">
                    <w:rPr>
                      <w:rFonts w:ascii="Times New Roman" w:hAnsi="Times New Roman"/>
                      <w:b/>
                      <w:color w:val="262626" w:themeColor="text1" w:themeTint="D9"/>
                      <w:spacing w:val="-3"/>
                      <w:sz w:val="18"/>
                      <w:szCs w:val="18"/>
                    </w:rPr>
                    <w:t>Year  (</w:t>
                  </w:r>
                  <w:proofErr w:type="gramEnd"/>
                  <w:r w:rsidRPr="00B1715B">
                    <w:rPr>
                      <w:rFonts w:ascii="Times New Roman" w:hAnsi="Times New Roman"/>
                      <w:b/>
                      <w:color w:val="262626" w:themeColor="text1" w:themeTint="D9"/>
                      <w:spacing w:val="-3"/>
                      <w:sz w:val="18"/>
                      <w:szCs w:val="18"/>
                    </w:rPr>
                    <w:t>Spring)</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ENGL</w:t>
                  </w:r>
                  <w:r w:rsidRPr="00B1715B">
                    <w:rPr>
                      <w:rFonts w:ascii="Times New Roman" w:hAnsi="Times New Roman"/>
                      <w:color w:val="262626" w:themeColor="text1" w:themeTint="D9"/>
                      <w:spacing w:val="-3"/>
                      <w:sz w:val="18"/>
                      <w:szCs w:val="18"/>
                    </w:rPr>
                    <w:tab/>
                    <w:t>1102</w:t>
                  </w:r>
                  <w:r w:rsidRPr="00B1715B">
                    <w:rPr>
                      <w:rFonts w:ascii="Times New Roman" w:hAnsi="Times New Roman"/>
                      <w:color w:val="262626" w:themeColor="text1" w:themeTint="D9"/>
                      <w:spacing w:val="-3"/>
                      <w:sz w:val="18"/>
                      <w:szCs w:val="18"/>
                    </w:rPr>
                    <w:tab/>
                    <w:t>English Composition II</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COMM</w:t>
                  </w:r>
                  <w:r w:rsidRPr="00B1715B">
                    <w:rPr>
                      <w:rFonts w:ascii="Times New Roman" w:hAnsi="Times New Roman"/>
                      <w:color w:val="262626" w:themeColor="text1" w:themeTint="D9"/>
                      <w:spacing w:val="-3"/>
                      <w:sz w:val="18"/>
                      <w:szCs w:val="18"/>
                    </w:rPr>
                    <w:tab/>
                    <w:t>1100</w:t>
                  </w:r>
                  <w:r w:rsidRPr="00B1715B">
                    <w:rPr>
                      <w:rFonts w:ascii="Times New Roman" w:hAnsi="Times New Roman"/>
                      <w:color w:val="262626" w:themeColor="text1" w:themeTint="D9"/>
                      <w:spacing w:val="-3"/>
                      <w:sz w:val="18"/>
                      <w:szCs w:val="18"/>
                    </w:rPr>
                    <w:tab/>
                    <w:t>Analytical Discussion of Global Issues</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HIST</w:t>
                  </w:r>
                  <w:r w:rsidRPr="00B1715B">
                    <w:rPr>
                      <w:rFonts w:ascii="Times New Roman" w:hAnsi="Times New Roman"/>
                      <w:color w:val="262626" w:themeColor="text1" w:themeTint="D9"/>
                      <w:spacing w:val="-3"/>
                      <w:sz w:val="18"/>
                      <w:szCs w:val="18"/>
                    </w:rPr>
                    <w:tab/>
                    <w:t>1002</w:t>
                  </w:r>
                  <w:r w:rsidRPr="00B1715B">
                    <w:rPr>
                      <w:rFonts w:ascii="Times New Roman" w:hAnsi="Times New Roman"/>
                      <w:color w:val="262626" w:themeColor="text1" w:themeTint="D9"/>
                      <w:spacing w:val="-3"/>
                      <w:sz w:val="18"/>
                      <w:szCs w:val="18"/>
                    </w:rPr>
                    <w:tab/>
                    <w:t>Intro to the African Diaspora</w:t>
                  </w:r>
                  <w:r w:rsidRPr="00B1715B">
                    <w:rPr>
                      <w:rFonts w:ascii="Times New Roman" w:hAnsi="Times New Roman"/>
                      <w:color w:val="262626" w:themeColor="text1" w:themeTint="D9"/>
                      <w:spacing w:val="-3"/>
                      <w:sz w:val="18"/>
                      <w:szCs w:val="18"/>
                    </w:rPr>
                    <w:tab/>
                    <w:t>2</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C</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Humanities/Fine Arts ENGL 2111</w:t>
                  </w:r>
                  <w:r w:rsidRPr="00B1715B">
                    <w:rPr>
                      <w:rFonts w:ascii="Times New Roman" w:hAnsi="Times New Roman"/>
                      <w:color w:val="262626" w:themeColor="text1" w:themeTint="D9"/>
                      <w:spacing w:val="-3"/>
                      <w:sz w:val="18"/>
                      <w:szCs w:val="18"/>
                    </w:rPr>
                    <w:tab/>
                    <w:t>3</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Area D</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rPr>
                    <w:tab/>
                    <w:t>Science, Math, Technology</w:t>
                  </w:r>
                  <w:r w:rsidRPr="00B1715B">
                    <w:rPr>
                      <w:rFonts w:ascii="Times New Roman" w:hAnsi="Times New Roman"/>
                      <w:color w:val="262626" w:themeColor="text1" w:themeTint="D9"/>
                      <w:spacing w:val="-3"/>
                      <w:sz w:val="18"/>
                      <w:szCs w:val="18"/>
                    </w:rPr>
                    <w:tab/>
                    <w:t>4</w:t>
                  </w:r>
                </w:p>
                <w:p w:rsidR="00A3239C" w:rsidRPr="00B1715B"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B1715B">
                    <w:rPr>
                      <w:rFonts w:ascii="Times New Roman" w:hAnsi="Times New Roman"/>
                      <w:color w:val="262626" w:themeColor="text1" w:themeTint="D9"/>
                      <w:spacing w:val="-3"/>
                      <w:sz w:val="18"/>
                      <w:szCs w:val="18"/>
                    </w:rPr>
                    <w:t>Above Core Option</w:t>
                  </w:r>
                  <w:r w:rsidRPr="00B1715B">
                    <w:rPr>
                      <w:rFonts w:ascii="Times New Roman" w:hAnsi="Times New Roman"/>
                      <w:color w:val="262626" w:themeColor="text1" w:themeTint="D9"/>
                      <w:spacing w:val="-3"/>
                      <w:sz w:val="18"/>
                      <w:szCs w:val="18"/>
                    </w:rPr>
                    <w:tab/>
                  </w:r>
                  <w:r w:rsidRPr="00B1715B">
                    <w:rPr>
                      <w:rFonts w:ascii="Times New Roman" w:hAnsi="Times New Roman"/>
                      <w:color w:val="262626" w:themeColor="text1" w:themeTint="D9"/>
                      <w:spacing w:val="-3"/>
                      <w:sz w:val="18"/>
                      <w:szCs w:val="18"/>
                      <w:u w:val="single"/>
                    </w:rPr>
                    <w:t>1</w:t>
                  </w:r>
                  <w:r w:rsidRPr="00B1715B">
                    <w:rPr>
                      <w:rFonts w:ascii="Times New Roman" w:hAnsi="Times New Roman"/>
                      <w:color w:val="262626" w:themeColor="text1" w:themeTint="D9"/>
                      <w:spacing w:val="-3"/>
                      <w:sz w:val="18"/>
                      <w:szCs w:val="18"/>
                    </w:rPr>
                    <w:t xml:space="preserve"> </w:t>
                  </w:r>
                </w:p>
                <w:p w:rsidR="00A3239C" w:rsidRPr="00B1715B"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B1715B">
                    <w:rPr>
                      <w:rFonts w:ascii="Times New Roman" w:hAnsi="Times New Roman"/>
                      <w:b/>
                      <w:color w:val="262626" w:themeColor="text1" w:themeTint="D9"/>
                      <w:spacing w:val="-3"/>
                      <w:sz w:val="18"/>
                      <w:szCs w:val="18"/>
                    </w:rPr>
                    <w:t xml:space="preserve">Subtotal </w:t>
                  </w:r>
                  <w:r>
                    <w:rPr>
                      <w:rFonts w:ascii="Times New Roman" w:hAnsi="Times New Roman"/>
                      <w:b/>
                      <w:color w:val="262626" w:themeColor="text1" w:themeTint="D9"/>
                      <w:spacing w:val="-3"/>
                      <w:sz w:val="18"/>
                      <w:szCs w:val="18"/>
                    </w:rPr>
                    <w:tab/>
                  </w:r>
                  <w:r w:rsidRPr="00B1715B">
                    <w:rPr>
                      <w:rFonts w:ascii="Times New Roman" w:hAnsi="Times New Roman"/>
                      <w:b/>
                      <w:color w:val="262626" w:themeColor="text1" w:themeTint="D9"/>
                      <w:spacing w:val="-3"/>
                      <w:sz w:val="18"/>
                      <w:szCs w:val="18"/>
                    </w:rPr>
                    <w:tab/>
                    <w:t>16</w:t>
                  </w:r>
                </w:p>
              </w:txbxContent>
            </v:textbox>
            <w10:wrap type="square"/>
          </v:shape>
        </w:pict>
      </w:r>
      <w:r w:rsidR="00A3239C" w:rsidRPr="00867716">
        <w:rPr>
          <w:rFonts w:ascii="Times New Roman" w:hAnsi="Times New Roman"/>
          <w:color w:val="000000" w:themeColor="text1"/>
          <w:spacing w:val="-4"/>
          <w:sz w:val="18"/>
          <w:szCs w:val="18"/>
        </w:rPr>
        <w:t xml:space="preserve">124   </w:t>
      </w:r>
      <w:r w:rsidR="00A3239C">
        <w:rPr>
          <w:rFonts w:ascii="Times New Roman" w:hAnsi="Times New Roman"/>
          <w:color w:val="191919"/>
          <w:spacing w:val="-4"/>
          <w:sz w:val="18"/>
          <w:szCs w:val="18"/>
        </w:rPr>
        <w:t xml:space="preserve">Semester </w:t>
      </w:r>
      <w:r w:rsidR="00A3239C">
        <w:rPr>
          <w:rFonts w:ascii="Times New Roman" w:hAnsi="Times New Roman"/>
          <w:color w:val="191919"/>
          <w:spacing w:val="-2"/>
          <w:sz w:val="18"/>
          <w:szCs w:val="18"/>
        </w:rPr>
        <w:t xml:space="preserve">Hours </w:t>
      </w:r>
    </w:p>
    <w:p w:rsidR="00A3239C" w:rsidRDefault="00AA18D2"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7" type="#_x0000_t202" style="position:absolute;left:0;text-align:left;margin-left:279.7pt;margin-top:341.9pt;width:234pt;height:122.25pt;z-index:251693056" stroked="f">
            <v:textbox style="mso-next-textbox:#_x0000_s1057">
              <w:txbxContent>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 xml:space="preserve">Senior </w:t>
                  </w:r>
                  <w:proofErr w:type="gramStart"/>
                  <w:r w:rsidRPr="00482E7D">
                    <w:rPr>
                      <w:rFonts w:ascii="Times New Roman Bold" w:hAnsi="Times New Roman Bold" w:cs="Times New Roman Bold"/>
                      <w:color w:val="262626" w:themeColor="text1" w:themeTint="D9"/>
                      <w:spacing w:val="-3"/>
                      <w:sz w:val="18"/>
                      <w:szCs w:val="18"/>
                    </w:rPr>
                    <w:t>Year  (</w:t>
                  </w:r>
                  <w:proofErr w:type="gramEnd"/>
                  <w:r w:rsidRPr="00482E7D">
                    <w:rPr>
                      <w:rFonts w:ascii="Times New Roman Bold" w:hAnsi="Times New Roman Bold" w:cs="Times New Roman Bold"/>
                      <w:color w:val="262626" w:themeColor="text1" w:themeTint="D9"/>
                      <w:spacing w:val="-3"/>
                      <w:sz w:val="18"/>
                      <w:szCs w:val="18"/>
                    </w:rPr>
                    <w:t>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 xml:space="preserve">Business Policy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4207</w:t>
                  </w:r>
                  <w:r w:rsidRPr="00482E7D">
                    <w:rPr>
                      <w:rFonts w:ascii="Times New Roman" w:hAnsi="Times New Roman"/>
                      <w:color w:val="262626" w:themeColor="text1" w:themeTint="D9"/>
                      <w:spacing w:val="-2"/>
                      <w:sz w:val="18"/>
                      <w:szCs w:val="18"/>
                    </w:rPr>
                    <w:tab/>
                    <w:t>Systems Analysis &amp; Design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3350</w:t>
                  </w:r>
                  <w:r w:rsidRPr="00482E7D">
                    <w:rPr>
                      <w:rFonts w:ascii="Times New Roman" w:hAnsi="Times New Roman"/>
                      <w:color w:val="262626" w:themeColor="text1" w:themeTint="D9"/>
                      <w:spacing w:val="-2"/>
                      <w:sz w:val="18"/>
                      <w:szCs w:val="18"/>
                    </w:rPr>
                    <w:tab/>
                    <w:t>Telecommunications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Bus. Elective (3000/4000 Bus. Course)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 xml:space="preserve">3 </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1170"/>
                      <w:tab w:val="left" w:pos="4140"/>
                    </w:tabs>
                    <w:autoSpaceDE w:val="0"/>
                    <w:autoSpaceDN w:val="0"/>
                    <w:adjustRightInd w:val="0"/>
                    <w:spacing w:before="10"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ab/>
                    <w:t>15</w:t>
                  </w:r>
                </w:p>
              </w:txbxContent>
            </v:textbox>
            <w10:wrap type="square"/>
          </v:shape>
        </w:pict>
      </w:r>
      <w:r>
        <w:rPr>
          <w:rFonts w:ascii="Times New Roman" w:hAnsi="Times New Roman"/>
          <w:noProof/>
          <w:color w:val="191919"/>
          <w:spacing w:val="-2"/>
          <w:sz w:val="18"/>
          <w:szCs w:val="18"/>
        </w:rPr>
        <w:pict>
          <v:shape id="_x0000_s1056" type="#_x0000_t202" style="position:absolute;left:0;text-align:left;margin-left:21.7pt;margin-top:341.9pt;width:222pt;height:122.25pt;z-index:251692032" stroked="f">
            <v:textbox style="mso-next-textbox:#_x0000_s1056">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 xml:space="preserve"> 3090 Information Systems Framework  </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Information Resource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3330</w:t>
                  </w:r>
                  <w:r w:rsidRPr="00482E7D">
                    <w:rPr>
                      <w:rFonts w:ascii="Times New Roman" w:hAnsi="Times New Roman"/>
                      <w:color w:val="262626" w:themeColor="text1" w:themeTint="D9"/>
                      <w:spacing w:val="-2"/>
                      <w:sz w:val="18"/>
                      <w:szCs w:val="18"/>
                    </w:rPr>
                    <w:tab/>
                    <w:t>Human Computer Interaction</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4206</w:t>
                  </w:r>
                  <w:r w:rsidRPr="00482E7D">
                    <w:rPr>
                      <w:rFonts w:ascii="Times New Roman" w:hAnsi="Times New Roman"/>
                      <w:color w:val="262626" w:themeColor="text1" w:themeTint="D9"/>
                      <w:spacing w:val="-2"/>
                      <w:sz w:val="18"/>
                      <w:szCs w:val="18"/>
                    </w:rPr>
                    <w:tab/>
                    <w:t>Database Management Systems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H: ELECTIVE Non-Bus. Elective (See Check sheet for 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 xml:space="preserve"> 15</w:t>
                  </w:r>
                </w:p>
              </w:txbxContent>
            </v:textbox>
            <w10:wrap type="square"/>
          </v:shape>
        </w:pict>
      </w:r>
      <w:r>
        <w:rPr>
          <w:rFonts w:ascii="Times New Roman" w:hAnsi="Times New Roman"/>
          <w:noProof/>
          <w:color w:val="191919"/>
          <w:spacing w:val="-2"/>
          <w:sz w:val="18"/>
          <w:szCs w:val="18"/>
        </w:rPr>
        <w:pict>
          <v:shape id="_x0000_s1054" type="#_x0000_t202" style="position:absolute;left:0;text-align:left;margin-left:21.7pt;margin-top:239.9pt;width:222pt;height:96pt;z-index:251689984" wrapcoords="-73 0 -73 21420 21600 21420 21600 0 -73 0" stroked="f">
            <v:textbox style="mso-next-textbox:#_x0000_s1054">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 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 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 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 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sidRPr="00AA18D2">
        <w:rPr>
          <w:noProof/>
        </w:rPr>
        <w:pict>
          <v:shape id="_x0000_s1055" type="#_x0000_t202" style="position:absolute;left:0;text-align:left;margin-left:277.45pt;margin-top:233.9pt;width:238.5pt;height:108pt;z-index:251691008" wrapcoords="-68 0 -68 21420 21600 21420 21600 0 -68 0" stroked="f">
            <v:textbox>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 xml:space="preserve">3100 Business Internship I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 Economic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 Management Science/Operations Mgt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 Human Resource Mgt.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r w:rsidRPr="00AA18D2">
        <w:rPr>
          <w:noProof/>
        </w:rPr>
        <w:pict>
          <v:shape id="_x0000_s1052" type="#_x0000_t202" style="position:absolute;left:0;text-align:left;margin-left:21.7pt;margin-top:107.9pt;width:228pt;height:126pt;z-index:251687936" stroked="f">
            <v:textbox style="mso-next-textbox:#_x0000_s1052">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r w:rsidRPr="00AA18D2">
        <w:rPr>
          <w:noProof/>
        </w:rPr>
        <w:pict>
          <v:shape id="_x0000_s1053" type="#_x0000_t202" style="position:absolute;left:0;text-align:left;margin-left:279.7pt;margin-top:107.9pt;width:228pt;height:126pt;z-index:251688960" stroked="f">
            <v:textbox style="mso-next-textbox:#_x0000_s105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r>
                  <w:r>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pStyle w:val="Heading2"/>
        <w:ind w:left="180" w:firstLine="0"/>
        <w:rPr>
          <w:rFonts w:ascii="Times New Roman Bold" w:hAnsi="Times New Roman Bold" w:cs="Times New Roman Bold"/>
          <w:color w:val="262626" w:themeColor="text1" w:themeTint="D9"/>
          <w:spacing w:val="-3"/>
          <w:sz w:val="24"/>
          <w:szCs w:val="24"/>
        </w:rPr>
      </w:pPr>
      <w:bookmarkStart w:id="139" w:name="_Toc295328931"/>
      <w:r w:rsidRPr="00482E7D">
        <w:rPr>
          <w:rFonts w:ascii="Times New Roman Bold" w:hAnsi="Times New Roman Bold" w:cs="Times New Roman Bold"/>
          <w:color w:val="262626" w:themeColor="text1" w:themeTint="D9"/>
          <w:spacing w:val="-3"/>
          <w:sz w:val="31"/>
          <w:szCs w:val="31"/>
        </w:rPr>
        <w:t>B</w:t>
      </w:r>
      <w:r w:rsidRPr="00482E7D">
        <w:rPr>
          <w:rFonts w:ascii="Times New Roman Bold" w:hAnsi="Times New Roman Bold" w:cs="Times New Roman Bold"/>
          <w:color w:val="262626" w:themeColor="text1" w:themeTint="D9"/>
          <w:spacing w:val="-3"/>
          <w:sz w:val="24"/>
          <w:szCs w:val="24"/>
        </w:rPr>
        <w:t>ACHELOR OF</w:t>
      </w:r>
      <w:r w:rsidRPr="00482E7D">
        <w:rPr>
          <w:rFonts w:ascii="Times New Roman Bold" w:hAnsi="Times New Roman Bold" w:cs="Times New Roman Bold"/>
          <w:color w:val="262626" w:themeColor="text1" w:themeTint="D9"/>
          <w:spacing w:val="-3"/>
          <w:sz w:val="31"/>
          <w:szCs w:val="31"/>
        </w:rPr>
        <w:t xml:space="preserve"> S</w:t>
      </w:r>
      <w:r w:rsidRPr="00482E7D">
        <w:rPr>
          <w:rFonts w:ascii="Times New Roman Bold" w:hAnsi="Times New Roman Bold" w:cs="Times New Roman Bold"/>
          <w:color w:val="262626" w:themeColor="text1" w:themeTint="D9"/>
          <w:spacing w:val="-3"/>
          <w:sz w:val="24"/>
          <w:szCs w:val="24"/>
        </w:rPr>
        <w:t>CIENCE</w:t>
      </w:r>
      <w:r w:rsidRPr="00482E7D">
        <w:rPr>
          <w:rFonts w:ascii="Times New Roman Bold" w:hAnsi="Times New Roman Bold" w:cs="Times New Roman Bold"/>
          <w:color w:val="262626" w:themeColor="text1" w:themeTint="D9"/>
          <w:spacing w:val="-3"/>
          <w:sz w:val="31"/>
          <w:szCs w:val="31"/>
        </w:rPr>
        <w:t xml:space="preserve"> D</w:t>
      </w:r>
      <w:r w:rsidRPr="00482E7D">
        <w:rPr>
          <w:rFonts w:ascii="Times New Roman Bold" w:hAnsi="Times New Roman Bold" w:cs="Times New Roman Bold"/>
          <w:color w:val="262626" w:themeColor="text1" w:themeTint="D9"/>
          <w:spacing w:val="-3"/>
          <w:sz w:val="24"/>
          <w:szCs w:val="24"/>
        </w:rPr>
        <w:t>EGREE IN</w:t>
      </w:r>
      <w:r w:rsidRPr="00482E7D">
        <w:rPr>
          <w:rFonts w:ascii="Times New Roman Bold" w:hAnsi="Times New Roman Bold" w:cs="Times New Roman Bold"/>
          <w:color w:val="262626" w:themeColor="text1" w:themeTint="D9"/>
          <w:spacing w:val="-3"/>
          <w:sz w:val="31"/>
          <w:szCs w:val="31"/>
        </w:rPr>
        <w:t xml:space="preserve"> M</w:t>
      </w:r>
      <w:r w:rsidRPr="00482E7D">
        <w:rPr>
          <w:rFonts w:ascii="Times New Roman Bold" w:hAnsi="Times New Roman Bold" w:cs="Times New Roman Bold"/>
          <w:color w:val="262626" w:themeColor="text1" w:themeTint="D9"/>
          <w:spacing w:val="-3"/>
          <w:sz w:val="24"/>
          <w:szCs w:val="24"/>
        </w:rPr>
        <w:t>ARKETING</w:t>
      </w:r>
      <w:bookmarkEnd w:id="139"/>
    </w:p>
    <w:p w:rsidR="00A3239C" w:rsidRPr="00482E7D" w:rsidRDefault="00A3239C" w:rsidP="00A3239C">
      <w:pPr>
        <w:widowControl w:val="0"/>
        <w:tabs>
          <w:tab w:val="left" w:pos="3645"/>
          <w:tab w:val="left" w:pos="7173"/>
          <w:tab w:val="left" w:pos="10260"/>
        </w:tabs>
        <w:autoSpaceDE w:val="0"/>
        <w:autoSpaceDN w:val="0"/>
        <w:adjustRightInd w:val="0"/>
        <w:spacing w:before="7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Courses</w:t>
      </w:r>
      <w:r w:rsidRPr="00482E7D">
        <w:rPr>
          <w:rFonts w:ascii="Times New Roman Bold" w:hAnsi="Times New Roman Bold" w:cs="Times New Roman Bold"/>
          <w:color w:val="262626" w:themeColor="text1" w:themeTint="D9"/>
          <w:spacing w:val="-2"/>
          <w:sz w:val="18"/>
          <w:szCs w:val="18"/>
        </w:rPr>
        <w:tab/>
        <w:t>Titles</w:t>
      </w:r>
      <w:r w:rsidRPr="00482E7D">
        <w:rPr>
          <w:rFonts w:ascii="Times New Roman Bold" w:hAnsi="Times New Roman Bold" w:cs="Times New Roman Bold"/>
          <w:color w:val="262626" w:themeColor="text1" w:themeTint="D9"/>
          <w:spacing w:val="-2"/>
          <w:sz w:val="18"/>
          <w:szCs w:val="18"/>
        </w:rPr>
        <w:tab/>
        <w:t>Prerequisites</w:t>
      </w:r>
      <w:r w:rsidRPr="00482E7D">
        <w:rPr>
          <w:rFonts w:ascii="Times New Roman Bold" w:hAnsi="Times New Roman Bold" w:cs="Times New Roman Bold"/>
          <w:color w:val="262626" w:themeColor="text1" w:themeTint="D9"/>
          <w:spacing w:val="-2"/>
          <w:sz w:val="18"/>
          <w:szCs w:val="18"/>
        </w:rPr>
        <w:tab/>
        <w:t>Credit</w:t>
      </w:r>
    </w:p>
    <w:p w:rsidR="00A3239C" w:rsidRPr="00482E7D" w:rsidRDefault="00A3239C" w:rsidP="00A3239C">
      <w:pPr>
        <w:widowControl w:val="0"/>
        <w:tabs>
          <w:tab w:val="left" w:pos="10260"/>
        </w:tabs>
        <w:autoSpaceDE w:val="0"/>
        <w:autoSpaceDN w:val="0"/>
        <w:adjustRightInd w:val="0"/>
        <w:spacing w:before="4"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F: Program of Study Related Courses Hours</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 xml:space="preserve">Principles of Accounting I </w:t>
      </w:r>
      <w:r w:rsidRPr="00482E7D">
        <w:rPr>
          <w:rFonts w:ascii="Times New Roman" w:hAnsi="Times New Roman"/>
          <w:color w:val="262626" w:themeColor="text1" w:themeTint="D9"/>
          <w:spacing w:val="-2"/>
          <w:sz w:val="18"/>
          <w:szCs w:val="18"/>
        </w:rPr>
        <w:tab/>
        <w:t>MATH 1111</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610"/>
          <w:tab w:val="left" w:pos="3645"/>
          <w:tab w:val="left" w:pos="7200"/>
          <w:tab w:val="left" w:pos="10260"/>
          <w:tab w:val="left" w:pos="10800"/>
          <w:tab w:val="left" w:pos="11160"/>
        </w:tabs>
        <w:autoSpaceDE w:val="0"/>
        <w:autoSpaceDN w:val="0"/>
        <w:adjustRightInd w:val="0"/>
        <w:spacing w:before="5" w:after="0" w:line="207" w:lineRule="exact"/>
        <w:ind w:left="180" w:right="27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BISE               </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 for Management </w:t>
      </w:r>
      <w:r w:rsidRPr="00482E7D">
        <w:rPr>
          <w:rFonts w:ascii="Times New Roman" w:hAnsi="Times New Roman"/>
          <w:color w:val="262626" w:themeColor="text1" w:themeTint="D9"/>
          <w:spacing w:val="-2"/>
          <w:sz w:val="18"/>
          <w:szCs w:val="18"/>
        </w:rPr>
        <w:tab/>
        <w:t>ENGL 1102</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530"/>
          <w:tab w:val="left" w:pos="2610"/>
          <w:tab w:val="left" w:pos="3645"/>
          <w:tab w:val="left" w:pos="7200"/>
          <w:tab w:val="left" w:pos="10260"/>
          <w:tab w:val="left" w:pos="10800"/>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ECON             </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7200"/>
          <w:tab w:val="left" w:pos="10260"/>
          <w:tab w:val="left" w:pos="10800"/>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7200"/>
          <w:tab w:val="left" w:pos="10260"/>
          <w:tab w:val="left" w:pos="10800"/>
          <w:tab w:val="left" w:pos="10877"/>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18</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G: Business Majors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                                             ECON 2105/ECON 2106,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 xml:space="preserve">Economics and Business Statistics                         ECON 2105/ECON 2106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                  ACCT 2101</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         ECON 3205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4125</w:t>
      </w:r>
      <w:r w:rsidRPr="00482E7D">
        <w:rPr>
          <w:rFonts w:ascii="Times New Roman" w:hAnsi="Times New Roman"/>
          <w:color w:val="262626" w:themeColor="text1" w:themeTint="D9"/>
          <w:spacing w:val="-2"/>
          <w:sz w:val="18"/>
          <w:szCs w:val="18"/>
        </w:rPr>
        <w:tab/>
        <w:t>Human Resource Management                               MGMT 3105</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Management Information Systems                         BISE 2010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4199</w:t>
      </w:r>
      <w:r w:rsidRPr="00482E7D">
        <w:rPr>
          <w:rFonts w:ascii="Times New Roman" w:hAnsi="Times New Roman"/>
          <w:color w:val="262626" w:themeColor="text1" w:themeTint="D9"/>
          <w:spacing w:val="-2"/>
          <w:sz w:val="18"/>
          <w:szCs w:val="18"/>
        </w:rPr>
        <w:tab/>
        <w:t>Business Policy</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                                           ECON 2106</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u w:val="single"/>
        </w:rPr>
      </w:pPr>
    </w:p>
    <w:p w:rsidR="00A3239C" w:rsidRPr="00482E7D" w:rsidRDefault="00A3239C" w:rsidP="00A3239C">
      <w:pPr>
        <w:widowControl w:val="0"/>
        <w:tabs>
          <w:tab w:val="left" w:pos="10260"/>
        </w:tabs>
        <w:autoSpaceDE w:val="0"/>
        <w:autoSpaceDN w:val="0"/>
        <w:adjustRightInd w:val="0"/>
        <w:spacing w:before="2"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 xml:space="preserve">Subtotal                                                                                                                                                                                                    </w:t>
      </w:r>
      <w:r w:rsidRPr="00482E7D">
        <w:rPr>
          <w:rFonts w:ascii="Times New Roman Bold" w:hAnsi="Times New Roman Bold" w:cs="Times New Roman Bold"/>
          <w:color w:val="262626" w:themeColor="text1" w:themeTint="D9"/>
          <w:spacing w:val="-2"/>
          <w:sz w:val="18"/>
          <w:szCs w:val="18"/>
        </w:rPr>
        <w:tab/>
      </w:r>
      <w:r w:rsidRPr="00482E7D">
        <w:rPr>
          <w:rFonts w:ascii="Times New Roman Bold" w:hAnsi="Times New Roman Bold" w:cs="Times New Roman Bold"/>
          <w:color w:val="262626" w:themeColor="text1" w:themeTint="D9"/>
          <w:spacing w:val="-2"/>
          <w:sz w:val="18"/>
          <w:szCs w:val="18"/>
        </w:rPr>
        <w:tab/>
        <w:t>30</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262626" w:themeColor="text1" w:themeTint="D9"/>
          <w:spacing w:val="-2"/>
          <w:sz w:val="18"/>
          <w:szCs w:val="18"/>
        </w:rPr>
      </w:pPr>
    </w:p>
    <w:p w:rsidR="00A3239C" w:rsidRPr="00482E7D" w:rsidRDefault="00A3239C" w:rsidP="00A3239C">
      <w:pPr>
        <w:widowControl w:val="0"/>
        <w:tabs>
          <w:tab w:val="left" w:pos="10260"/>
        </w:tabs>
        <w:autoSpaceDE w:val="0"/>
        <w:autoSpaceDN w:val="0"/>
        <w:adjustRightInd w:val="0"/>
        <w:spacing w:before="9" w:after="0" w:line="207" w:lineRule="exact"/>
        <w:ind w:left="180" w:firstLine="0"/>
        <w:rPr>
          <w:rFonts w:ascii="Times New Roman Bold" w:hAnsi="Times New Roman Bold" w:cs="Times New Roman Bold"/>
          <w:color w:val="262626" w:themeColor="text1" w:themeTint="D9"/>
          <w:spacing w:val="-2"/>
          <w:sz w:val="18"/>
          <w:szCs w:val="18"/>
        </w:rPr>
      </w:pPr>
      <w:r w:rsidRPr="00482E7D">
        <w:rPr>
          <w:rFonts w:ascii="Times New Roman Bold" w:hAnsi="Times New Roman Bold" w:cs="Times New Roman Bold"/>
          <w:color w:val="262626" w:themeColor="text1" w:themeTint="D9"/>
          <w:spacing w:val="-2"/>
          <w:sz w:val="18"/>
          <w:szCs w:val="18"/>
        </w:rPr>
        <w:t>Area H: Marketing Major Required Courses</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80"/>
        </w:tabs>
        <w:autoSpaceDE w:val="0"/>
        <w:autoSpaceDN w:val="0"/>
        <w:adjustRightInd w:val="0"/>
        <w:spacing w:before="4" w:after="0" w:line="207" w:lineRule="exact"/>
        <w:ind w:left="180" w:right="-72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 xml:space="preserve">Fundamentals of Selling                                                                                                              </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3134</w:t>
      </w:r>
      <w:r w:rsidRPr="00482E7D">
        <w:rPr>
          <w:rFonts w:ascii="Times New Roman" w:hAnsi="Times New Roman"/>
          <w:color w:val="262626" w:themeColor="text1" w:themeTint="D9"/>
          <w:spacing w:val="-2"/>
          <w:sz w:val="18"/>
          <w:szCs w:val="18"/>
        </w:rPr>
        <w:tab/>
        <w:t>Marketing Research                                                  MKTG 3120</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                                       MKTG 3120</w:t>
      </w:r>
      <w:r w:rsidRPr="00482E7D">
        <w:rPr>
          <w:rFonts w:ascii="Times New Roman" w:hAnsi="Times New Roman"/>
          <w:color w:val="262626" w:themeColor="text1" w:themeTint="D9"/>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rPr>
        <w:pPrChange w:id="140" w:author="eslove" w:date="2010-11-01T16:30:00Z">
          <w:pPr>
            <w:widowControl w:val="0"/>
            <w:tabs>
              <w:tab w:val="left" w:pos="2587"/>
              <w:tab w:val="left" w:pos="3645"/>
              <w:tab w:val="left" w:pos="10966"/>
            </w:tabs>
            <w:autoSpaceDE w:val="0"/>
            <w:autoSpaceDN w:val="0"/>
            <w:adjustRightInd w:val="0"/>
            <w:spacing w:before="4" w:after="0" w:line="207" w:lineRule="exact"/>
            <w:ind w:left="1170"/>
          </w:pPr>
        </w:pPrChange>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w:t>
      </w:r>
      <w:ins w:id="141" w:author="eslove" w:date="2010-11-01T16:25:00Z">
        <w:r w:rsidRPr="00482E7D">
          <w:rPr>
            <w:rFonts w:ascii="Times New Roman" w:hAnsi="Times New Roman"/>
            <w:color w:val="262626" w:themeColor="text1" w:themeTint="D9"/>
            <w:spacing w:val="-2"/>
            <w:sz w:val="18"/>
            <w:szCs w:val="18"/>
          </w:rPr>
          <w:t>4</w:t>
        </w:r>
      </w:ins>
      <w:del w:id="142" w:author="eslove" w:date="2010-11-01T16:25:00Z">
        <w:r w:rsidRPr="00482E7D" w:rsidDel="00FF69F9">
          <w:rPr>
            <w:rFonts w:ascii="Times New Roman" w:hAnsi="Times New Roman"/>
            <w:color w:val="262626" w:themeColor="text1" w:themeTint="D9"/>
            <w:spacing w:val="-2"/>
            <w:sz w:val="18"/>
            <w:szCs w:val="18"/>
          </w:rPr>
          <w:delText>3</w:delText>
        </w:r>
      </w:del>
      <w:r w:rsidRPr="00482E7D">
        <w:rPr>
          <w:rFonts w:ascii="Times New Roman" w:hAnsi="Times New Roman"/>
          <w:color w:val="262626" w:themeColor="text1" w:themeTint="D9"/>
          <w:spacing w:val="-2"/>
          <w:sz w:val="18"/>
          <w:szCs w:val="18"/>
        </w:rPr>
        <w:t>0</w:t>
      </w:r>
      <w:r w:rsidRPr="00482E7D">
        <w:rPr>
          <w:rFonts w:ascii="Times New Roman" w:hAnsi="Times New Roman"/>
          <w:color w:val="262626" w:themeColor="text1" w:themeTint="D9"/>
          <w:spacing w:val="-2"/>
          <w:sz w:val="18"/>
          <w:szCs w:val="18"/>
        </w:rPr>
        <w:tab/>
      </w:r>
      <w:del w:id="143" w:author="eslove" w:date="2010-11-01T16:25:00Z">
        <w:r w:rsidRPr="00482E7D" w:rsidDel="00FF69F9">
          <w:rPr>
            <w:rFonts w:ascii="Times New Roman" w:hAnsi="Times New Roman"/>
            <w:color w:val="262626" w:themeColor="text1" w:themeTint="D9"/>
            <w:spacing w:val="-2"/>
            <w:sz w:val="18"/>
            <w:szCs w:val="18"/>
          </w:rPr>
          <w:delText>Marketing Channels</w:delText>
        </w:r>
      </w:del>
      <w:ins w:id="144" w:author="eslove" w:date="2010-11-01T16:25:00Z">
        <w:r w:rsidRPr="00482E7D">
          <w:rPr>
            <w:rFonts w:ascii="Times New Roman" w:hAnsi="Times New Roman"/>
            <w:color w:val="262626" w:themeColor="text1" w:themeTint="D9"/>
            <w:spacing w:val="-2"/>
            <w:sz w:val="18"/>
            <w:szCs w:val="18"/>
          </w:rPr>
          <w:t>Retail Management</w:t>
        </w:r>
      </w:ins>
      <w:ins w:id="145" w:author="eslove" w:date="2010-11-01T16:30:00Z">
        <w:r w:rsidRPr="00482E7D">
          <w:rPr>
            <w:rFonts w:ascii="Times New Roman" w:hAnsi="Times New Roman"/>
            <w:color w:val="262626" w:themeColor="text1" w:themeTint="D9"/>
            <w:spacing w:val="-2"/>
            <w:sz w:val="18"/>
            <w:szCs w:val="18"/>
          </w:rPr>
          <w:tab/>
          <w:t>MKTG 3120</w:t>
        </w:r>
      </w:ins>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2587"/>
          <w:tab w:val="left" w:pos="3645"/>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4170</w:t>
      </w:r>
      <w:r w:rsidRPr="00482E7D">
        <w:rPr>
          <w:rFonts w:ascii="Times New Roman" w:hAnsi="Times New Roman"/>
          <w:color w:val="262626" w:themeColor="text1" w:themeTint="D9"/>
          <w:spacing w:val="-2"/>
          <w:sz w:val="18"/>
          <w:szCs w:val="18"/>
        </w:rPr>
        <w:tab/>
        <w:t>Marketing Management                                            MKTG 3120</w:t>
      </w:r>
      <w:r w:rsidRPr="00482E7D">
        <w:rPr>
          <w:rFonts w:ascii="Times New Roman" w:hAnsi="Times New Roman"/>
          <w:color w:val="262626" w:themeColor="text1" w:themeTint="D9"/>
          <w:spacing w:val="-2"/>
          <w:sz w:val="18"/>
          <w:szCs w:val="18"/>
        </w:rPr>
        <w:tab/>
        <w:t>3</w:t>
      </w:r>
    </w:p>
    <w:p w:rsidR="00000000" w:rsidRDefault="00A3239C">
      <w:pPr>
        <w:widowControl w:val="0"/>
        <w:tabs>
          <w:tab w:val="left" w:pos="2587"/>
          <w:tab w:val="left" w:pos="3645"/>
          <w:tab w:val="left" w:pos="7200"/>
          <w:tab w:val="left" w:pos="10260"/>
          <w:tab w:val="left" w:pos="10966"/>
        </w:tabs>
        <w:autoSpaceDE w:val="0"/>
        <w:autoSpaceDN w:val="0"/>
        <w:adjustRightInd w:val="0"/>
        <w:spacing w:before="8" w:after="0" w:line="207" w:lineRule="exact"/>
        <w:ind w:left="180" w:firstLine="0"/>
        <w:rPr>
          <w:rFonts w:ascii="Times New Roman" w:hAnsi="Times New Roman"/>
          <w:color w:val="262626" w:themeColor="text1" w:themeTint="D9"/>
          <w:spacing w:val="-2"/>
          <w:sz w:val="18"/>
          <w:szCs w:val="18"/>
        </w:rPr>
        <w:pPrChange w:id="146" w:author="eslove" w:date="2010-11-01T16:29:00Z">
          <w:pPr>
            <w:widowControl w:val="0"/>
            <w:tabs>
              <w:tab w:val="left" w:pos="2587"/>
              <w:tab w:val="left" w:pos="3645"/>
              <w:tab w:val="left" w:pos="10966"/>
            </w:tabs>
            <w:autoSpaceDE w:val="0"/>
            <w:autoSpaceDN w:val="0"/>
            <w:adjustRightInd w:val="0"/>
            <w:spacing w:before="8" w:after="0" w:line="207" w:lineRule="exact"/>
            <w:ind w:left="1170"/>
          </w:pPr>
        </w:pPrChange>
      </w:pPr>
      <w:ins w:id="147" w:author="eslove" w:date="2010-11-01T16:26:00Z">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4180</w:t>
        </w:r>
        <w:r w:rsidRPr="00482E7D">
          <w:rPr>
            <w:rFonts w:ascii="Times New Roman" w:hAnsi="Times New Roman"/>
            <w:color w:val="262626" w:themeColor="text1" w:themeTint="D9"/>
            <w:spacing w:val="-2"/>
            <w:sz w:val="18"/>
            <w:szCs w:val="18"/>
          </w:rPr>
          <w:tab/>
          <w:t>Marketing Information Systems</w:t>
        </w:r>
      </w:ins>
      <w:ins w:id="148" w:author="eslove" w:date="2010-11-01T16:29:00Z">
        <w:r w:rsidRPr="00482E7D">
          <w:rPr>
            <w:rFonts w:ascii="Times New Roman" w:hAnsi="Times New Roman"/>
            <w:color w:val="262626" w:themeColor="text1" w:themeTint="D9"/>
            <w:spacing w:val="-2"/>
            <w:sz w:val="18"/>
            <w:szCs w:val="18"/>
          </w:rPr>
          <w:tab/>
          <w:t>MKTG 3120</w:t>
        </w:r>
      </w:ins>
      <w:del w:id="149" w:author="eslove" w:date="2010-11-01T16:25:00Z">
        <w:r w:rsidRPr="00482E7D" w:rsidDel="00FF69F9">
          <w:rPr>
            <w:rFonts w:ascii="Times New Roman" w:hAnsi="Times New Roman"/>
            <w:color w:val="262626" w:themeColor="text1" w:themeTint="D9"/>
            <w:spacing w:val="-2"/>
            <w:sz w:val="18"/>
            <w:szCs w:val="18"/>
          </w:rPr>
          <w:delText>BUSA</w:delText>
        </w:r>
        <w:r w:rsidRPr="00482E7D" w:rsidDel="00FF69F9">
          <w:rPr>
            <w:rFonts w:ascii="Times New Roman" w:hAnsi="Times New Roman"/>
            <w:color w:val="262626" w:themeColor="text1" w:themeTint="D9"/>
            <w:spacing w:val="-2"/>
            <w:sz w:val="18"/>
            <w:szCs w:val="18"/>
          </w:rPr>
          <w:tab/>
          <w:delText>3100</w:delText>
        </w:r>
        <w:r w:rsidRPr="00482E7D" w:rsidDel="00FF69F9">
          <w:rPr>
            <w:rFonts w:ascii="Times New Roman" w:hAnsi="Times New Roman"/>
            <w:color w:val="262626" w:themeColor="text1" w:themeTint="D9"/>
            <w:spacing w:val="-2"/>
            <w:sz w:val="18"/>
            <w:szCs w:val="18"/>
          </w:rPr>
          <w:tab/>
          <w:delText>Business Internship I</w:delText>
        </w:r>
      </w:del>
      <w:r w:rsidRPr="00482E7D">
        <w:rPr>
          <w:rFonts w:ascii="Times New Roman" w:hAnsi="Times New Roman"/>
          <w:color w:val="262626" w:themeColor="text1" w:themeTint="D9"/>
          <w:spacing w:val="-2"/>
          <w:sz w:val="18"/>
          <w:szCs w:val="18"/>
        </w:rPr>
        <w:tab/>
        <w:t>3</w:t>
      </w:r>
    </w:p>
    <w:p w:rsidR="00000000" w:rsidRDefault="00A3239C">
      <w:pPr>
        <w:widowControl w:val="0"/>
        <w:tabs>
          <w:tab w:val="left" w:pos="2610"/>
          <w:tab w:val="left" w:pos="3690"/>
          <w:tab w:val="left" w:pos="10260"/>
          <w:tab w:val="left" w:pos="10966"/>
        </w:tabs>
        <w:autoSpaceDE w:val="0"/>
        <w:autoSpaceDN w:val="0"/>
        <w:adjustRightInd w:val="0"/>
        <w:spacing w:before="5" w:after="0" w:line="207" w:lineRule="exact"/>
        <w:ind w:left="180" w:firstLine="0"/>
        <w:rPr>
          <w:rFonts w:ascii="Times New Roman" w:hAnsi="Times New Roman"/>
          <w:color w:val="262626" w:themeColor="text1" w:themeTint="D9"/>
          <w:spacing w:val="-2"/>
          <w:sz w:val="18"/>
          <w:szCs w:val="18"/>
        </w:rPr>
        <w:pPrChange w:id="150" w:author="eslove" w:date="2010-11-01T16:26:00Z">
          <w:pPr>
            <w:widowControl w:val="0"/>
            <w:tabs>
              <w:tab w:val="left" w:pos="10966"/>
            </w:tabs>
            <w:autoSpaceDE w:val="0"/>
            <w:autoSpaceDN w:val="0"/>
            <w:adjustRightInd w:val="0"/>
            <w:spacing w:before="5" w:after="0" w:line="207" w:lineRule="exact"/>
            <w:ind w:left="1170"/>
          </w:pPr>
        </w:pPrChange>
      </w:pPr>
      <w:ins w:id="151" w:author="eslove" w:date="2010-11-01T16:25:00Z">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sidDel="00FF69F9">
          <w:rPr>
            <w:rFonts w:ascii="Times New Roman" w:hAnsi="Times New Roman"/>
            <w:color w:val="262626" w:themeColor="text1" w:themeTint="D9"/>
            <w:spacing w:val="-2"/>
            <w:sz w:val="18"/>
            <w:szCs w:val="18"/>
          </w:rPr>
          <w:t xml:space="preserve"> </w:t>
        </w:r>
      </w:ins>
      <w:del w:id="152" w:author="eslove" w:date="2010-11-01T16:25:00Z">
        <w:r w:rsidRPr="00482E7D" w:rsidDel="00FF69F9">
          <w:rPr>
            <w:rFonts w:ascii="Times New Roman" w:hAnsi="Times New Roman"/>
            <w:color w:val="262626" w:themeColor="text1" w:themeTint="D9"/>
            <w:spacing w:val="-2"/>
            <w:sz w:val="18"/>
            <w:szCs w:val="18"/>
          </w:rPr>
          <w:delText>Electives*</w:delText>
        </w:r>
      </w:del>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10260"/>
          <w:tab w:val="left" w:pos="10966"/>
        </w:tabs>
        <w:autoSpaceDE w:val="0"/>
        <w:autoSpaceDN w:val="0"/>
        <w:adjustRightInd w:val="0"/>
        <w:spacing w:before="4" w:after="0" w:line="207" w:lineRule="exact"/>
        <w:ind w:left="180" w:firstLine="0"/>
        <w:rPr>
          <w:rFonts w:ascii="Times New Roman" w:hAnsi="Times New Roman"/>
          <w:color w:val="262626" w:themeColor="text1" w:themeTint="D9"/>
          <w:spacing w:val="-2"/>
          <w:sz w:val="18"/>
          <w:szCs w:val="18"/>
          <w:u w:val="single"/>
        </w:rPr>
      </w:pPr>
      <w:r w:rsidRPr="00482E7D">
        <w:rPr>
          <w:rFonts w:ascii="Times New Roman" w:hAnsi="Times New Roman"/>
          <w:color w:val="262626" w:themeColor="text1" w:themeTint="D9"/>
          <w:spacing w:val="-2"/>
          <w:sz w:val="18"/>
          <w:szCs w:val="18"/>
        </w:rPr>
        <w:t>Electives*</w:t>
      </w:r>
      <w:del w:id="153" w:author="eslove" w:date="2010-11-01T16:25:00Z">
        <w:r w:rsidRPr="00482E7D" w:rsidDel="00FF69F9">
          <w:rPr>
            <w:rFonts w:ascii="Times New Roman" w:hAnsi="Times New Roman"/>
            <w:color w:val="262626" w:themeColor="text1" w:themeTint="D9"/>
            <w:spacing w:val="-2"/>
            <w:sz w:val="18"/>
            <w:szCs w:val="18"/>
          </w:rPr>
          <w:delText>*</w:delText>
        </w:r>
      </w:del>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10260"/>
        </w:tabs>
        <w:autoSpaceDE w:val="0"/>
        <w:autoSpaceDN w:val="0"/>
        <w:adjustRightInd w:val="0"/>
        <w:spacing w:after="0" w:line="207" w:lineRule="exact"/>
        <w:ind w:left="180" w:firstLine="0"/>
        <w:rPr>
          <w:rFonts w:ascii="Times New Roman" w:hAnsi="Times New Roman"/>
          <w:color w:val="262626" w:themeColor="text1" w:themeTint="D9"/>
          <w:spacing w:val="-2"/>
          <w:sz w:val="18"/>
          <w:szCs w:val="18"/>
        </w:rPr>
      </w:pPr>
    </w:p>
    <w:p w:rsidR="00A3239C" w:rsidRDefault="00A3239C" w:rsidP="00A3239C">
      <w:pPr>
        <w:widowControl w:val="0"/>
        <w:tabs>
          <w:tab w:val="left" w:pos="10260"/>
          <w:tab w:val="left" w:pos="10877"/>
        </w:tabs>
        <w:autoSpaceDE w:val="0"/>
        <w:autoSpaceDN w:val="0"/>
        <w:adjustRightInd w:val="0"/>
        <w:spacing w:before="7" w:after="0" w:line="207" w:lineRule="exact"/>
        <w:ind w:left="180" w:firstLine="0"/>
        <w:rPr>
          <w:rFonts w:ascii="Times New Roman Bold" w:hAnsi="Times New Roman Bold" w:cs="Times New Roman Bold"/>
          <w:color w:val="191919"/>
          <w:spacing w:val="-2"/>
          <w:sz w:val="18"/>
          <w:szCs w:val="18"/>
        </w:rPr>
      </w:pPr>
      <w:r w:rsidRPr="00482E7D">
        <w:rPr>
          <w:rFonts w:ascii="Times New Roman Bold" w:hAnsi="Times New Roman Bold" w:cs="Times New Roman Bold"/>
          <w:color w:val="262626" w:themeColor="text1" w:themeTint="D9"/>
          <w:spacing w:val="-2"/>
          <w:sz w:val="18"/>
          <w:szCs w:val="18"/>
        </w:rPr>
        <w:t>Subtotal</w:t>
      </w:r>
      <w:r w:rsidRPr="00482E7D">
        <w:rPr>
          <w:rFonts w:ascii="Times New Roman Bold" w:hAnsi="Times New Roman Bold" w:cs="Times New Roman Bold"/>
          <w:color w:val="262626" w:themeColor="text1" w:themeTint="D9"/>
          <w:spacing w:val="-2"/>
          <w:sz w:val="18"/>
          <w:szCs w:val="18"/>
        </w:rPr>
        <w:tab/>
      </w:r>
      <w:r>
        <w:rPr>
          <w:rFonts w:ascii="Times New Roman Bold" w:hAnsi="Times New Roman Bold" w:cs="Times New Roman Bold"/>
          <w:color w:val="191919"/>
          <w:spacing w:val="-2"/>
          <w:sz w:val="18"/>
          <w:szCs w:val="18"/>
        </w:rPr>
        <w:t>27</w:t>
      </w:r>
    </w:p>
    <w:p w:rsidR="00A3239C" w:rsidRDefault="00A3239C" w:rsidP="00A3239C">
      <w:pPr>
        <w:widowControl w:val="0"/>
        <w:tabs>
          <w:tab w:val="left" w:pos="10260"/>
        </w:tabs>
        <w:autoSpaceDE w:val="0"/>
        <w:autoSpaceDN w:val="0"/>
        <w:adjustRightInd w:val="0"/>
        <w:spacing w:after="0" w:line="207" w:lineRule="exact"/>
        <w:ind w:left="180" w:firstLine="0"/>
        <w:rPr>
          <w:rFonts w:ascii="Times New Roman Bold" w:hAnsi="Times New Roman Bold" w:cs="Times New Roman Bold"/>
          <w:color w:val="191919"/>
          <w:spacing w:val="-2"/>
          <w:sz w:val="18"/>
          <w:szCs w:val="18"/>
        </w:rPr>
      </w:pPr>
    </w:p>
    <w:p w:rsidR="00A3239C" w:rsidRDefault="00A3239C" w:rsidP="00A3239C">
      <w:pPr>
        <w:widowControl w:val="0"/>
        <w:tabs>
          <w:tab w:val="left" w:pos="10260"/>
        </w:tabs>
        <w:autoSpaceDE w:val="0"/>
        <w:autoSpaceDN w:val="0"/>
        <w:adjustRightInd w:val="0"/>
        <w:spacing w:before="12" w:after="0" w:line="207" w:lineRule="exact"/>
        <w:ind w:left="180" w:firstLine="0"/>
        <w:rPr>
          <w:rFonts w:ascii="Times New Roman" w:hAnsi="Times New Roman"/>
          <w:color w:val="191919"/>
          <w:spacing w:val="-2"/>
          <w:sz w:val="18"/>
          <w:szCs w:val="18"/>
        </w:rPr>
      </w:pPr>
      <w:r>
        <w:rPr>
          <w:rFonts w:ascii="Times New Roman" w:hAnsi="Times New Roman"/>
          <w:color w:val="191919"/>
          <w:spacing w:val="-2"/>
          <w:sz w:val="18"/>
          <w:szCs w:val="18"/>
        </w:rPr>
        <w:t>*Any 3000/4000 level business courses, including BUSA 4100.</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r>
        <w:rPr>
          <w:rFonts w:ascii="Times New Roman" w:hAnsi="Times New Roman"/>
          <w:color w:val="191919"/>
          <w:spacing w:val="-1"/>
          <w:sz w:val="18"/>
          <w:szCs w:val="18"/>
        </w:rPr>
        <w:t>**Approved foreign language or at least 2000 level course in any non-business course, including Computer Science.</w:t>
      </w:r>
    </w:p>
    <w:p w:rsidR="00A3239C" w:rsidRDefault="00A3239C" w:rsidP="00A3239C">
      <w:pPr>
        <w:widowControl w:val="0"/>
        <w:tabs>
          <w:tab w:val="left" w:pos="10350"/>
        </w:tabs>
        <w:autoSpaceDE w:val="0"/>
        <w:autoSpaceDN w:val="0"/>
        <w:adjustRightInd w:val="0"/>
        <w:spacing w:before="60" w:after="0" w:line="207" w:lineRule="exact"/>
        <w:ind w:left="180" w:right="220" w:hanging="15"/>
        <w:rPr>
          <w:rFonts w:ascii="Times New Roman" w:hAnsi="Times New Roman"/>
          <w:color w:val="191919"/>
          <w:spacing w:val="-2"/>
          <w:sz w:val="18"/>
          <w:szCs w:val="18"/>
        </w:rPr>
      </w:pPr>
    </w:p>
    <w:p w:rsidR="00A3239C" w:rsidRDefault="00A3239C" w:rsidP="00867716">
      <w:pPr>
        <w:widowControl w:val="0"/>
        <w:autoSpaceDE w:val="0"/>
        <w:autoSpaceDN w:val="0"/>
        <w:adjustRightInd w:val="0"/>
        <w:spacing w:after="0" w:line="287" w:lineRule="exact"/>
        <w:ind w:left="180" w:hanging="13"/>
        <w:rPr>
          <w:rFonts w:ascii="Times New Roman Bold" w:hAnsi="Times New Roman Bold" w:cs="Times New Roman Bold"/>
          <w:color w:val="191919"/>
          <w:spacing w:val="-3"/>
          <w:sz w:val="24"/>
          <w:szCs w:val="24"/>
        </w:rPr>
      </w:pPr>
      <w:r>
        <w:rPr>
          <w:rFonts w:ascii="Times New Roman Bold" w:hAnsi="Times New Roman Bold" w:cs="Times New Roman Bold"/>
          <w:color w:val="191919"/>
          <w:spacing w:val="-3"/>
          <w:sz w:val="31"/>
          <w:szCs w:val="31"/>
        </w:rPr>
        <w:t>P</w:t>
      </w:r>
      <w:r>
        <w:rPr>
          <w:rFonts w:ascii="Times New Roman Bold" w:hAnsi="Times New Roman Bold" w:cs="Times New Roman Bold"/>
          <w:color w:val="191919"/>
          <w:spacing w:val="-3"/>
          <w:sz w:val="24"/>
          <w:szCs w:val="24"/>
        </w:rPr>
        <w:t>ROGRAM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TUDY FOR THE</w:t>
      </w:r>
      <w:r>
        <w:rPr>
          <w:rFonts w:ascii="Times New Roman Bold" w:hAnsi="Times New Roman Bold" w:cs="Times New Roman Bold"/>
          <w:color w:val="191919"/>
          <w:spacing w:val="-3"/>
          <w:sz w:val="31"/>
          <w:szCs w:val="31"/>
        </w:rPr>
        <w:t xml:space="preserve"> 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EGREE IN</w:t>
      </w:r>
      <w:r>
        <w:rPr>
          <w:rFonts w:ascii="Times New Roman Bold" w:hAnsi="Times New Roman Bold" w:cs="Times New Roman Bold"/>
          <w:color w:val="191919"/>
          <w:spacing w:val="-3"/>
          <w:sz w:val="31"/>
          <w:szCs w:val="31"/>
        </w:rPr>
        <w:t xml:space="preserve"> M</w:t>
      </w:r>
      <w:r>
        <w:rPr>
          <w:rFonts w:ascii="Times New Roman Bold" w:hAnsi="Times New Roman Bold" w:cs="Times New Roman Bold"/>
          <w:color w:val="191919"/>
          <w:spacing w:val="-3"/>
          <w:sz w:val="24"/>
          <w:szCs w:val="24"/>
        </w:rPr>
        <w:t xml:space="preserve">ARKETING </w:t>
      </w:r>
    </w:p>
    <w:p w:rsidR="00A3239C" w:rsidRDefault="00A3239C" w:rsidP="00867716">
      <w:pPr>
        <w:ind w:left="180" w:firstLine="0"/>
        <w:rPr>
          <w:rFonts w:ascii="Times New Roman" w:hAnsi="Times New Roman"/>
          <w:color w:val="191919"/>
          <w:spacing w:val="-2"/>
          <w:sz w:val="18"/>
          <w:szCs w:val="18"/>
        </w:rPr>
      </w:pPr>
      <w:r w:rsidRPr="00867716">
        <w:rPr>
          <w:rFonts w:ascii="Times New Roman" w:hAnsi="Times New Roman"/>
          <w:color w:val="000000" w:themeColor="text1"/>
          <w:spacing w:val="-2"/>
          <w:sz w:val="18"/>
          <w:szCs w:val="18"/>
        </w:rPr>
        <w:t xml:space="preserve">124 </w:t>
      </w:r>
      <w:r>
        <w:rPr>
          <w:rFonts w:ascii="Times New Roman" w:hAnsi="Times New Roman"/>
          <w:color w:val="191919"/>
          <w:spacing w:val="-2"/>
          <w:sz w:val="18"/>
          <w:szCs w:val="18"/>
        </w:rPr>
        <w:t>Semester Hours</w:t>
      </w:r>
    </w:p>
    <w:p w:rsidR="00A3239C" w:rsidRDefault="00AA18D2"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59" type="#_x0000_t202" style="position:absolute;margin-left:261.7pt;margin-top:4.35pt;width:228pt;height:96pt;z-index:251695104" stroked="f">
            <v:textbox style="mso-next-textbox:#_x0000_s1059">
              <w:txbxContent>
                <w:p w:rsidR="00A3239C" w:rsidRPr="00482E7D"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Freshman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Spring)</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1102</w:t>
                  </w:r>
                  <w:r w:rsidRPr="00482E7D">
                    <w:rPr>
                      <w:rFonts w:ascii="Times New Roman" w:hAnsi="Times New Roman"/>
                      <w:color w:val="262626" w:themeColor="text1" w:themeTint="D9"/>
                      <w:spacing w:val="-3"/>
                      <w:sz w:val="18"/>
                      <w:szCs w:val="18"/>
                    </w:rPr>
                    <w:tab/>
                    <w:t>English Composition II</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COMM</w:t>
                  </w:r>
                  <w:r w:rsidRPr="00482E7D">
                    <w:rPr>
                      <w:rFonts w:ascii="Times New Roman" w:hAnsi="Times New Roman"/>
                      <w:color w:val="262626" w:themeColor="text1" w:themeTint="D9"/>
                      <w:spacing w:val="-3"/>
                      <w:sz w:val="18"/>
                      <w:szCs w:val="18"/>
                    </w:rPr>
                    <w:tab/>
                    <w:t>1100</w:t>
                  </w:r>
                  <w:r w:rsidRPr="00482E7D">
                    <w:rPr>
                      <w:rFonts w:ascii="Times New Roman" w:hAnsi="Times New Roman"/>
                      <w:color w:val="262626" w:themeColor="text1" w:themeTint="D9"/>
                      <w:spacing w:val="-3"/>
                      <w:sz w:val="18"/>
                      <w:szCs w:val="18"/>
                    </w:rPr>
                    <w:tab/>
                    <w:t>Analytical Discussion of Global Issues</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HIST</w:t>
                  </w:r>
                  <w:r w:rsidRPr="00482E7D">
                    <w:rPr>
                      <w:rFonts w:ascii="Times New Roman" w:hAnsi="Times New Roman"/>
                      <w:color w:val="262626" w:themeColor="text1" w:themeTint="D9"/>
                      <w:spacing w:val="-3"/>
                      <w:sz w:val="18"/>
                      <w:szCs w:val="18"/>
                    </w:rPr>
                    <w:tab/>
                    <w:t>1002</w:t>
                  </w:r>
                  <w:r w:rsidRPr="00482E7D">
                    <w:rPr>
                      <w:rFonts w:ascii="Times New Roman" w:hAnsi="Times New Roman"/>
                      <w:color w:val="262626" w:themeColor="text1" w:themeTint="D9"/>
                      <w:spacing w:val="-3"/>
                      <w:sz w:val="18"/>
                      <w:szCs w:val="18"/>
                    </w:rPr>
                    <w:tab/>
                    <w:t>Intro to the African Diaspora</w:t>
                  </w:r>
                  <w:r w:rsidRPr="00482E7D">
                    <w:rPr>
                      <w:rFonts w:ascii="Times New Roman" w:hAnsi="Times New Roman"/>
                      <w:color w:val="262626" w:themeColor="text1" w:themeTint="D9"/>
                      <w:spacing w:val="-3"/>
                      <w:sz w:val="18"/>
                      <w:szCs w:val="18"/>
                    </w:rPr>
                    <w:tab/>
                    <w:t>2</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C</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Humanities/Fine Arts ENGL 2111</w:t>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Above Core Option</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1</w:t>
                  </w:r>
                  <w:r w:rsidRPr="00482E7D">
                    <w:rPr>
                      <w:rFonts w:ascii="Times New Roman" w:hAnsi="Times New Roman"/>
                      <w:color w:val="262626" w:themeColor="text1" w:themeTint="D9"/>
                      <w:spacing w:val="-3"/>
                      <w:sz w:val="18"/>
                      <w:szCs w:val="18"/>
                    </w:rPr>
                    <w:t xml:space="preserve"> </w:t>
                  </w:r>
                </w:p>
                <w:p w:rsidR="00A3239C" w:rsidRPr="00482E7D"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Subtotal </w:t>
                  </w:r>
                  <w:r w:rsidRPr="00482E7D">
                    <w:rPr>
                      <w:rFonts w:ascii="Times New Roman" w:hAnsi="Times New Roman"/>
                      <w:b/>
                      <w:color w:val="262626" w:themeColor="text1" w:themeTint="D9"/>
                      <w:spacing w:val="-3"/>
                      <w:sz w:val="18"/>
                      <w:szCs w:val="18"/>
                    </w:rPr>
                    <w:tab/>
                    <w:t xml:space="preserve">                                                                       </w:t>
                  </w:r>
                  <w:r w:rsidRPr="00482E7D">
                    <w:rPr>
                      <w:rFonts w:ascii="Times New Roman" w:hAnsi="Times New Roman"/>
                      <w:b/>
                      <w:color w:val="262626" w:themeColor="text1" w:themeTint="D9"/>
                      <w:spacing w:val="-3"/>
                      <w:sz w:val="18"/>
                      <w:szCs w:val="18"/>
                    </w:rPr>
                    <w:tab/>
                    <w:t>16</w:t>
                  </w:r>
                </w:p>
              </w:txbxContent>
            </v:textbox>
            <w10:wrap type="square"/>
          </v:shape>
        </w:pict>
      </w:r>
      <w:r w:rsidRPr="00AA18D2">
        <w:rPr>
          <w:noProof/>
        </w:rPr>
        <w:pict>
          <v:shape id="_x0000_s1058" type="#_x0000_t202" style="position:absolute;margin-left:-.6pt;margin-top:4.35pt;width:228pt;height:96pt;z-index:251694080" stroked="f">
            <v:textbox style="mso-next-textbox:#_x0000_s1058">
              <w:txbxContent>
                <w:p w:rsidR="00A3239C" w:rsidRPr="00482E7D" w:rsidRDefault="00A3239C" w:rsidP="00A3239C">
                  <w:pPr>
                    <w:widowControl w:val="0"/>
                    <w:autoSpaceDE w:val="0"/>
                    <w:autoSpaceDN w:val="0"/>
                    <w:adjustRightInd w:val="0"/>
                    <w:spacing w:before="54" w:after="0" w:line="207" w:lineRule="exact"/>
                    <w:ind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Freshman Year (</w:t>
                  </w:r>
                  <w:proofErr w:type="gramStart"/>
                  <w:r w:rsidRPr="00482E7D">
                    <w:rPr>
                      <w:rFonts w:ascii="Times New Roman" w:hAnsi="Times New Roman"/>
                      <w:b/>
                      <w:color w:val="262626" w:themeColor="text1" w:themeTint="D9"/>
                      <w:spacing w:val="-2"/>
                      <w:sz w:val="18"/>
                      <w:szCs w:val="18"/>
                    </w:rPr>
                    <w:t>Fall</w:t>
                  </w:r>
                  <w:proofErr w:type="gramEnd"/>
                  <w:r w:rsidRPr="00482E7D">
                    <w:rPr>
                      <w:rFonts w:ascii="Times New Roman" w:hAnsi="Times New Roman"/>
                      <w:b/>
                      <w:color w:val="262626" w:themeColor="text1" w:themeTint="D9"/>
                      <w:spacing w:val="-2"/>
                      <w:sz w:val="18"/>
                      <w:szCs w:val="18"/>
                    </w:rPr>
                    <w:t>)</w:t>
                  </w:r>
                </w:p>
                <w:p w:rsidR="00A3239C" w:rsidRPr="00482E7D" w:rsidRDefault="00A3239C" w:rsidP="00A3239C">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ASU</w:t>
                  </w:r>
                  <w:r w:rsidRPr="00482E7D">
                    <w:rPr>
                      <w:rFonts w:ascii="Times New Roman" w:hAnsi="Times New Roman"/>
                      <w:color w:val="262626" w:themeColor="text1" w:themeTint="D9"/>
                      <w:spacing w:val="-3"/>
                      <w:sz w:val="18"/>
                      <w:szCs w:val="18"/>
                    </w:rPr>
                    <w:tab/>
                    <w:t>1200</w:t>
                  </w:r>
                  <w:r w:rsidRPr="00482E7D">
                    <w:rPr>
                      <w:rFonts w:ascii="Times New Roman" w:hAnsi="Times New Roman"/>
                      <w:color w:val="262626" w:themeColor="text1" w:themeTint="D9"/>
                      <w:spacing w:val="-3"/>
                      <w:sz w:val="18"/>
                      <w:szCs w:val="18"/>
                    </w:rPr>
                    <w:tab/>
                    <w:t>Freshman Seminar &amp; Service to Leadership3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ENGL</w:t>
                  </w:r>
                  <w:r w:rsidRPr="00482E7D">
                    <w:rPr>
                      <w:rFonts w:ascii="Times New Roman" w:hAnsi="Times New Roman"/>
                      <w:color w:val="262626" w:themeColor="text1" w:themeTint="D9"/>
                      <w:spacing w:val="-3"/>
                      <w:sz w:val="18"/>
                      <w:szCs w:val="18"/>
                    </w:rPr>
                    <w:tab/>
                    <w:t>1101</w:t>
                  </w:r>
                  <w:r w:rsidRPr="00482E7D">
                    <w:rPr>
                      <w:rFonts w:ascii="Times New Roman" w:hAnsi="Times New Roman"/>
                      <w:color w:val="262626" w:themeColor="text1" w:themeTint="D9"/>
                      <w:spacing w:val="-3"/>
                      <w:sz w:val="18"/>
                      <w:szCs w:val="18"/>
                    </w:rPr>
                    <w:tab/>
                    <w:t>English Composition I</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MATH</w:t>
                  </w:r>
                  <w:r w:rsidRPr="00482E7D">
                    <w:rPr>
                      <w:rFonts w:ascii="Times New Roman" w:hAnsi="Times New Roman"/>
                      <w:color w:val="262626" w:themeColor="text1" w:themeTint="D9"/>
                      <w:spacing w:val="-3"/>
                      <w:sz w:val="18"/>
                      <w:szCs w:val="18"/>
                    </w:rPr>
                    <w:tab/>
                    <w:t>1111</w:t>
                  </w:r>
                  <w:r w:rsidRPr="00482E7D">
                    <w:rPr>
                      <w:rFonts w:ascii="Times New Roman" w:hAnsi="Times New Roman"/>
                      <w:color w:val="262626" w:themeColor="text1" w:themeTint="D9"/>
                      <w:spacing w:val="-3"/>
                      <w:sz w:val="18"/>
                      <w:szCs w:val="18"/>
                    </w:rPr>
                    <w:tab/>
                    <w:t>Mathematical Modeling or College Algebra3</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 xml:space="preserve">Area D </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Science, Math, Technology</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4</w:t>
                  </w:r>
                </w:p>
                <w:p w:rsidR="00A3239C" w:rsidRPr="00482E7D" w:rsidRDefault="00A3239C" w:rsidP="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firstLine="0"/>
                    <w:rPr>
                      <w:rFonts w:ascii="Times New Roman" w:hAnsi="Times New Roman"/>
                      <w:color w:val="262626" w:themeColor="text1" w:themeTint="D9"/>
                      <w:spacing w:val="-3"/>
                      <w:sz w:val="18"/>
                      <w:szCs w:val="18"/>
                    </w:rPr>
                  </w:pPr>
                  <w:r w:rsidRPr="00482E7D">
                    <w:rPr>
                      <w:rFonts w:ascii="Times New Roman" w:hAnsi="Times New Roman"/>
                      <w:color w:val="262626" w:themeColor="text1" w:themeTint="D9"/>
                      <w:spacing w:val="-3"/>
                      <w:sz w:val="18"/>
                      <w:szCs w:val="18"/>
                    </w:rPr>
                    <w:t>Area D</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t>Select One</w:t>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rPr>
                    <w:tab/>
                  </w:r>
                  <w:r w:rsidRPr="00482E7D">
                    <w:rPr>
                      <w:rFonts w:ascii="Times New Roman" w:hAnsi="Times New Roman"/>
                      <w:color w:val="262626" w:themeColor="text1" w:themeTint="D9"/>
                      <w:spacing w:val="-3"/>
                      <w:sz w:val="18"/>
                      <w:szCs w:val="18"/>
                      <w:u w:val="single"/>
                    </w:rPr>
                    <w:t>3</w:t>
                  </w:r>
                </w:p>
                <w:p w:rsidR="00A3239C" w:rsidRPr="00482E7D" w:rsidRDefault="00A3239C" w:rsidP="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firstLine="0"/>
                    <w:rPr>
                      <w:b/>
                      <w:color w:val="262626" w:themeColor="text1" w:themeTint="D9"/>
                      <w:spacing w:val="-3"/>
                      <w:sz w:val="18"/>
                      <w:szCs w:val="18"/>
                    </w:rPr>
                  </w:pPr>
                  <w:r w:rsidRPr="00482E7D">
                    <w:rPr>
                      <w:rFonts w:ascii="Times New Roman" w:hAnsi="Times New Roman"/>
                      <w:b/>
                      <w:color w:val="262626" w:themeColor="text1" w:themeTint="D9"/>
                      <w:spacing w:val="-3"/>
                      <w:sz w:val="18"/>
                      <w:szCs w:val="18"/>
                    </w:rPr>
                    <w:t>Subtotal</w:t>
                  </w:r>
                  <w:r>
                    <w:rPr>
                      <w:rFonts w:ascii="Times New Roman" w:hAnsi="Times New Roman"/>
                      <w:b/>
                      <w:color w:val="262626" w:themeColor="text1" w:themeTint="D9"/>
                      <w:spacing w:val="-3"/>
                      <w:sz w:val="18"/>
                      <w:szCs w:val="18"/>
                    </w:rPr>
                    <w:t xml:space="preserve"> </w:t>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Pr>
                      <w:rFonts w:ascii="Times New Roman" w:hAnsi="Times New Roman"/>
                      <w:b/>
                      <w:color w:val="262626" w:themeColor="text1" w:themeTint="D9"/>
                      <w:spacing w:val="-3"/>
                      <w:sz w:val="18"/>
                      <w:szCs w:val="18"/>
                    </w:rPr>
                    <w:tab/>
                  </w:r>
                  <w:r w:rsidRPr="00482E7D">
                    <w:rPr>
                      <w:rFonts w:ascii="Times New Roman" w:hAnsi="Times New Roman"/>
                      <w:b/>
                      <w:color w:val="262626" w:themeColor="text1" w:themeTint="D9"/>
                      <w:spacing w:val="-3"/>
                      <w:sz w:val="18"/>
                      <w:szCs w:val="18"/>
                    </w:rPr>
                    <w:t xml:space="preserve">16 </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A18D2"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0" type="#_x0000_t202" style="position:absolute;margin-left:-.6pt;margin-top:6.9pt;width:228pt;height:126pt;z-index:251696128" stroked="f">
            <v:textbox style="mso-next-textbox:#_x0000_s1060">
              <w:txbxContent>
                <w:p w:rsidR="00A3239C" w:rsidRPr="00482E7D" w:rsidRDefault="00A3239C" w:rsidP="00A3239C">
                  <w:pPr>
                    <w:widowControl w:val="0"/>
                    <w:tabs>
                      <w:tab w:val="left" w:pos="1440"/>
                      <w:tab w:val="left" w:pos="2940"/>
                      <w:tab w:val="left" w:pos="6468"/>
                      <w:tab w:val="left" w:pos="10260"/>
                    </w:tabs>
                    <w:autoSpaceDE w:val="0"/>
                    <w:autoSpaceDN w:val="0"/>
                    <w:adjustRightInd w:val="0"/>
                    <w:spacing w:before="8" w:after="0" w:line="207" w:lineRule="exact"/>
                    <w:ind w:firstLine="0"/>
                    <w:rPr>
                      <w:rFonts w:ascii="Times New Roman" w:hAnsi="Times New Roman"/>
                      <w:b/>
                      <w:color w:val="262626" w:themeColor="text1" w:themeTint="D9"/>
                      <w:spacing w:val="-3"/>
                      <w:sz w:val="18"/>
                      <w:szCs w:val="18"/>
                    </w:rPr>
                  </w:pPr>
                  <w:r w:rsidRPr="00482E7D">
                    <w:rPr>
                      <w:rFonts w:ascii="Times New Roman" w:hAnsi="Times New Roman"/>
                      <w:b/>
                      <w:color w:val="262626" w:themeColor="text1" w:themeTint="D9"/>
                      <w:spacing w:val="-3"/>
                      <w:sz w:val="18"/>
                      <w:szCs w:val="18"/>
                    </w:rPr>
                    <w:t xml:space="preserve">Sophomore </w:t>
                  </w:r>
                  <w:proofErr w:type="gramStart"/>
                  <w:r w:rsidRPr="00482E7D">
                    <w:rPr>
                      <w:rFonts w:ascii="Times New Roman" w:hAnsi="Times New Roman"/>
                      <w:b/>
                      <w:color w:val="262626" w:themeColor="text1" w:themeTint="D9"/>
                      <w:spacing w:val="-3"/>
                      <w:sz w:val="18"/>
                      <w:szCs w:val="18"/>
                    </w:rPr>
                    <w:t>Year  (</w:t>
                  </w:r>
                  <w:proofErr w:type="gramEnd"/>
                  <w:r w:rsidRPr="00482E7D">
                    <w:rPr>
                      <w:rFonts w:ascii="Times New Roman" w:hAnsi="Times New Roman"/>
                      <w:b/>
                      <w:color w:val="262626" w:themeColor="text1" w:themeTint="D9"/>
                      <w:spacing w:val="-3"/>
                      <w:sz w:val="18"/>
                      <w:szCs w:val="18"/>
                    </w:rPr>
                    <w:t xml:space="preserve">Fall)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2010</w:t>
                  </w:r>
                  <w:r w:rsidRPr="00482E7D">
                    <w:rPr>
                      <w:rFonts w:ascii="Times New Roman" w:hAnsi="Times New Roman"/>
                      <w:color w:val="262626" w:themeColor="text1" w:themeTint="D9"/>
                      <w:spacing w:val="-2"/>
                      <w:sz w:val="18"/>
                      <w:szCs w:val="18"/>
                    </w:rPr>
                    <w:tab/>
                    <w:t>Fundamentals of Computer Applications</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ACCT</w:t>
                  </w:r>
                  <w:r w:rsidRPr="00482E7D">
                    <w:rPr>
                      <w:rFonts w:ascii="Times New Roman" w:hAnsi="Times New Roman"/>
                      <w:color w:val="262626" w:themeColor="text1" w:themeTint="D9"/>
                      <w:spacing w:val="-2"/>
                      <w:sz w:val="18"/>
                      <w:szCs w:val="18"/>
                    </w:rPr>
                    <w:tab/>
                    <w:t>2101</w:t>
                  </w:r>
                  <w:r w:rsidRPr="00482E7D">
                    <w:rPr>
                      <w:rFonts w:ascii="Times New Roman" w:hAnsi="Times New Roman"/>
                      <w:color w:val="262626" w:themeColor="text1" w:themeTint="D9"/>
                      <w:spacing w:val="-2"/>
                      <w:sz w:val="18"/>
                      <w:szCs w:val="18"/>
                    </w:rPr>
                    <w:tab/>
                    <w:t>Principles of Accounting 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2105</w:t>
                  </w:r>
                  <w:r w:rsidRPr="00482E7D">
                    <w:rPr>
                      <w:rFonts w:ascii="Times New Roman" w:hAnsi="Times New Roman"/>
                      <w:color w:val="262626" w:themeColor="text1" w:themeTint="D9"/>
                      <w:spacing w:val="-2"/>
                      <w:sz w:val="18"/>
                      <w:szCs w:val="18"/>
                    </w:rPr>
                    <w:tab/>
                    <w:t>Principles of Macroeconomics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C</w:t>
                  </w:r>
                  <w:r w:rsidRPr="00482E7D">
                    <w:rPr>
                      <w:rFonts w:ascii="Times New Roman" w:hAnsi="Times New Roman"/>
                      <w:color w:val="262626" w:themeColor="text1" w:themeTint="D9"/>
                      <w:spacing w:val="-2"/>
                      <w:sz w:val="18"/>
                      <w:szCs w:val="18"/>
                    </w:rPr>
                    <w:tab/>
                    <w:t>Humanities/Fine Arts – Select One</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 xml:space="preserve">  </w:t>
                  </w:r>
                </w:p>
                <w:p w:rsidR="00A3239C" w:rsidRPr="00482E7D" w:rsidRDefault="00A3239C" w:rsidP="00A3239C">
                  <w:pPr>
                    <w:widowControl w:val="0"/>
                    <w:tabs>
                      <w:tab w:val="left" w:pos="630"/>
                      <w:tab w:val="left" w:pos="4050"/>
                      <w:tab w:val="left" w:pos="5130"/>
                    </w:tabs>
                    <w:autoSpaceDE w:val="0"/>
                    <w:autoSpaceDN w:val="0"/>
                    <w:adjustRightInd w:val="0"/>
                    <w:spacing w:before="54" w:line="207" w:lineRule="exact"/>
                    <w:ind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16</w:t>
                  </w:r>
                </w:p>
              </w:txbxContent>
            </v:textbox>
            <w10:wrap type="square"/>
          </v:shape>
        </w:pict>
      </w:r>
      <w:r>
        <w:rPr>
          <w:rFonts w:ascii="Times New Roman" w:hAnsi="Times New Roman"/>
          <w:noProof/>
          <w:color w:val="191919"/>
          <w:spacing w:val="-2"/>
          <w:sz w:val="18"/>
          <w:szCs w:val="18"/>
        </w:rPr>
        <w:pict>
          <v:shape id="_x0000_s1061" type="#_x0000_t202" style="position:absolute;margin-left:256.45pt;margin-top:2.4pt;width:228pt;height:126pt;z-index:251697152" stroked="f">
            <v:textbox style="mso-next-textbox:#_x0000_s1061">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Sophomore Year (</w:t>
                  </w:r>
                  <w:proofErr w:type="gramStart"/>
                  <w:r w:rsidRPr="00482E7D">
                    <w:rPr>
                      <w:rFonts w:ascii="Times New Roman" w:hAnsi="Times New Roman"/>
                      <w:b/>
                      <w:color w:val="262626" w:themeColor="text1" w:themeTint="D9"/>
                      <w:spacing w:val="-2"/>
                      <w:sz w:val="18"/>
                      <w:szCs w:val="18"/>
                    </w:rPr>
                    <w:t>Spring</w:t>
                  </w:r>
                  <w:proofErr w:type="gramEnd"/>
                  <w:r w:rsidRPr="00482E7D">
                    <w:rPr>
                      <w:rFonts w:ascii="Times New Roman" w:hAnsi="Times New Roman"/>
                      <w:b/>
                      <w:color w:val="262626" w:themeColor="text1" w:themeTint="D9"/>
                      <w:spacing w:val="-2"/>
                      <w:sz w:val="18"/>
                      <w:szCs w:val="18"/>
                    </w:rPr>
                    <w:t xml:space="preserve">)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Above Core Option</w:t>
                  </w:r>
                  <w:r w:rsidRPr="00482E7D">
                    <w:rPr>
                      <w:rFonts w:ascii="Times New Roman" w:hAnsi="Times New Roman"/>
                      <w:color w:val="262626" w:themeColor="text1" w:themeTint="D9"/>
                      <w:spacing w:val="-2"/>
                      <w:sz w:val="18"/>
                      <w:szCs w:val="18"/>
                    </w:rPr>
                    <w:tab/>
                    <w:t>1</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E Option: </w:t>
                  </w:r>
                  <w:r w:rsidRPr="00482E7D">
                    <w:rPr>
                      <w:rFonts w:ascii="Times New Roman" w:hAnsi="Times New Roman"/>
                      <w:color w:val="262626" w:themeColor="text1" w:themeTint="D9"/>
                      <w:spacing w:val="-2"/>
                      <w:sz w:val="18"/>
                      <w:szCs w:val="18"/>
                    </w:rPr>
                    <w:tab/>
                    <w:t>Social Science</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630"/>
                      <w:tab w:val="left" w:pos="1170"/>
                      <w:tab w:val="left" w:pos="4140"/>
                      <w:tab w:val="left" w:pos="4320"/>
                    </w:tabs>
                    <w:autoSpaceDE w:val="0"/>
                    <w:autoSpaceDN w:val="0"/>
                    <w:adjustRightInd w:val="0"/>
                    <w:spacing w:before="54" w:after="0" w:line="207" w:lineRule="exact"/>
                    <w:ind w:right="-915" w:firstLine="0"/>
                    <w:jc w:val="both"/>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BISE</w:t>
                  </w:r>
                  <w:r w:rsidRPr="00482E7D">
                    <w:rPr>
                      <w:rFonts w:ascii="Times New Roman" w:hAnsi="Times New Roman"/>
                      <w:color w:val="262626" w:themeColor="text1" w:themeTint="D9"/>
                      <w:spacing w:val="-2"/>
                      <w:sz w:val="18"/>
                      <w:szCs w:val="18"/>
                    </w:rPr>
                    <w:tab/>
                    <w:t>2040</w:t>
                  </w:r>
                  <w:r w:rsidRPr="00482E7D">
                    <w:rPr>
                      <w:rFonts w:ascii="Times New Roman" w:hAnsi="Times New Roman"/>
                      <w:color w:val="262626" w:themeColor="text1" w:themeTint="D9"/>
                      <w:spacing w:val="-2"/>
                      <w:sz w:val="18"/>
                      <w:szCs w:val="18"/>
                    </w:rPr>
                    <w:tab/>
                    <w:t xml:space="preserve">Communications for Management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ACCT </w:t>
                  </w:r>
                  <w:r w:rsidRPr="00482E7D">
                    <w:rPr>
                      <w:rFonts w:ascii="Times New Roman" w:hAnsi="Times New Roman"/>
                      <w:color w:val="262626" w:themeColor="text1" w:themeTint="D9"/>
                      <w:spacing w:val="-2"/>
                      <w:sz w:val="18"/>
                      <w:szCs w:val="18"/>
                    </w:rPr>
                    <w:tab/>
                    <w:t>2102</w:t>
                  </w:r>
                  <w:r w:rsidRPr="00482E7D">
                    <w:rPr>
                      <w:rFonts w:ascii="Times New Roman" w:hAnsi="Times New Roman"/>
                      <w:color w:val="262626" w:themeColor="text1" w:themeTint="D9"/>
                      <w:spacing w:val="-2"/>
                      <w:sz w:val="18"/>
                      <w:szCs w:val="18"/>
                    </w:rPr>
                    <w:tab/>
                    <w:t>Principles of Accounting II</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2106</w:t>
                  </w:r>
                  <w:r w:rsidRPr="00482E7D">
                    <w:rPr>
                      <w:rFonts w:ascii="Times New Roman" w:hAnsi="Times New Roman"/>
                      <w:color w:val="262626" w:themeColor="text1" w:themeTint="D9"/>
                      <w:spacing w:val="-2"/>
                      <w:sz w:val="18"/>
                      <w:szCs w:val="18"/>
                    </w:rPr>
                    <w:tab/>
                    <w:t>Principles of Microeconomics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POLS</w:t>
                  </w:r>
                  <w:r w:rsidRPr="00482E7D">
                    <w:rPr>
                      <w:rFonts w:ascii="Times New Roman" w:hAnsi="Times New Roman"/>
                      <w:color w:val="262626" w:themeColor="text1" w:themeTint="D9"/>
                      <w:spacing w:val="-2"/>
                      <w:sz w:val="18"/>
                      <w:szCs w:val="18"/>
                    </w:rPr>
                    <w:tab/>
                    <w:t>1101</w:t>
                  </w:r>
                  <w:r w:rsidRPr="00482E7D">
                    <w:rPr>
                      <w:rFonts w:ascii="Times New Roman" w:hAnsi="Times New Roman"/>
                      <w:color w:val="262626" w:themeColor="text1" w:themeTint="D9"/>
                      <w:spacing w:val="-2"/>
                      <w:sz w:val="18"/>
                      <w:szCs w:val="18"/>
                    </w:rPr>
                    <w:tab/>
                    <w:t>U. S. &amp; Georgia Government or</w:t>
                  </w:r>
                </w:p>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HONR</w:t>
                  </w:r>
                  <w:r w:rsidRPr="00482E7D">
                    <w:rPr>
                      <w:rFonts w:ascii="Times New Roman" w:hAnsi="Times New Roman"/>
                      <w:color w:val="262626" w:themeColor="text1" w:themeTint="D9"/>
                      <w:spacing w:val="-2"/>
                      <w:sz w:val="18"/>
                      <w:szCs w:val="18"/>
                    </w:rPr>
                    <w:tab/>
                    <w:t xml:space="preserve">1161 </w:t>
                  </w:r>
                  <w:r w:rsidRPr="00482E7D">
                    <w:rPr>
                      <w:rFonts w:ascii="Times New Roman" w:hAnsi="Times New Roman"/>
                      <w:color w:val="262626" w:themeColor="text1" w:themeTint="D9"/>
                      <w:spacing w:val="-2"/>
                      <w:sz w:val="18"/>
                      <w:szCs w:val="18"/>
                    </w:rPr>
                    <w:tab/>
                    <w:t>Honors U.S. &amp; Georgia Government</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p>
                <w:p w:rsidR="00A3239C" w:rsidRPr="00482E7D" w:rsidRDefault="00A3239C" w:rsidP="00A3239C">
                  <w:pPr>
                    <w:widowControl w:val="0"/>
                    <w:tabs>
                      <w:tab w:val="left" w:pos="810"/>
                      <w:tab w:val="left" w:pos="1440"/>
                      <w:tab w:val="left" w:pos="4140"/>
                    </w:tabs>
                    <w:autoSpaceDE w:val="0"/>
                    <w:autoSpaceDN w:val="0"/>
                    <w:adjustRightInd w:val="0"/>
                    <w:spacing w:before="54" w:line="207" w:lineRule="exact"/>
                    <w:ind w:right="-915" w:firstLine="0"/>
                    <w:rPr>
                      <w:b/>
                      <w:color w:val="262626" w:themeColor="text1" w:themeTint="D9"/>
                      <w:spacing w:val="-2"/>
                      <w:sz w:val="18"/>
                      <w:szCs w:val="18"/>
                    </w:rPr>
                  </w:pPr>
                  <w:r w:rsidRPr="00482E7D">
                    <w:rPr>
                      <w:rFonts w:ascii="Times New Roman" w:hAnsi="Times New Roman"/>
                      <w:b/>
                      <w:color w:val="262626" w:themeColor="text1" w:themeTint="D9"/>
                      <w:spacing w:val="-2"/>
                      <w:sz w:val="18"/>
                      <w:szCs w:val="18"/>
                    </w:rPr>
                    <w:t>Subtotal</w:t>
                  </w:r>
                  <w:r w:rsidRPr="00482E7D">
                    <w:rPr>
                      <w:rFonts w:ascii="Times New Roman" w:hAnsi="Times New Roman"/>
                      <w:b/>
                      <w:color w:val="262626" w:themeColor="text1" w:themeTint="D9"/>
                      <w:spacing w:val="-2"/>
                      <w:sz w:val="18"/>
                      <w:szCs w:val="18"/>
                    </w:rPr>
                    <w:tab/>
                    <w:t xml:space="preserve">                                                                            </w:t>
                  </w:r>
                  <w:r w:rsidRPr="00482E7D">
                    <w:rPr>
                      <w:rFonts w:ascii="Times New Roman" w:hAnsi="Times New Roman"/>
                      <w:b/>
                      <w:color w:val="262626" w:themeColor="text1" w:themeTint="D9"/>
                      <w:spacing w:val="-2"/>
                      <w:sz w:val="18"/>
                      <w:szCs w:val="18"/>
                    </w:rPr>
                    <w:tab/>
                    <w:t>16</w:t>
                  </w:r>
                </w:p>
              </w:txbxContent>
            </v:textbox>
            <w10:wrap type="square"/>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A18D2" w:rsidP="00A3239C">
      <w:pPr>
        <w:ind w:firstLine="0"/>
        <w:rPr>
          <w:rFonts w:ascii="Times New Roman" w:hAnsi="Times New Roman"/>
          <w:color w:val="191919"/>
          <w:spacing w:val="-2"/>
          <w:sz w:val="18"/>
          <w:szCs w:val="18"/>
        </w:rPr>
      </w:pPr>
      <w:r>
        <w:rPr>
          <w:rFonts w:ascii="Times New Roman" w:hAnsi="Times New Roman"/>
          <w:noProof/>
          <w:color w:val="191919"/>
          <w:spacing w:val="-2"/>
          <w:sz w:val="18"/>
          <w:szCs w:val="18"/>
        </w:rPr>
        <w:pict>
          <v:shape id="_x0000_s1062" type="#_x0000_t202" style="position:absolute;margin-left:-494.05pt;margin-top:10.8pt;width:222pt;height:97.8pt;z-index:251698176" wrapcoords="-73 0 -73 21420 21600 21420 21600 0 -73 0" stroked="f">
            <v:textbox style="mso-next-textbox:#_x0000_s1062">
              <w:txbxContent>
                <w:p w:rsidR="00A3239C" w:rsidRPr="00482E7D" w:rsidRDefault="00A3239C" w:rsidP="00A3239C">
                  <w:pPr>
                    <w:widowControl w:val="0"/>
                    <w:tabs>
                      <w:tab w:val="left" w:pos="720"/>
                      <w:tab w:val="left" w:pos="1170"/>
                      <w:tab w:val="left" w:pos="4590"/>
                    </w:tabs>
                    <w:autoSpaceDE w:val="0"/>
                    <w:autoSpaceDN w:val="0"/>
                    <w:adjustRightInd w:val="0"/>
                    <w:spacing w:before="10" w:after="0" w:line="207" w:lineRule="exact"/>
                    <w:ind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Junior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3120</w:t>
                  </w:r>
                  <w:r w:rsidRPr="00482E7D">
                    <w:rPr>
                      <w:rFonts w:ascii="Times New Roman" w:hAnsi="Times New Roman"/>
                      <w:color w:val="262626" w:themeColor="text1" w:themeTint="D9"/>
                      <w:spacing w:val="-2"/>
                      <w:sz w:val="18"/>
                      <w:szCs w:val="18"/>
                    </w:rPr>
                    <w:tab/>
                    <w:t>Principles of Marketing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FINC</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Foundations of Financial Management</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3105</w:t>
                  </w:r>
                  <w:r w:rsidRPr="00482E7D">
                    <w:rPr>
                      <w:rFonts w:ascii="Times New Roman" w:hAnsi="Times New Roman"/>
                      <w:color w:val="262626" w:themeColor="text1" w:themeTint="D9"/>
                      <w:spacing w:val="-2"/>
                      <w:sz w:val="18"/>
                      <w:szCs w:val="18"/>
                    </w:rPr>
                    <w:tab/>
                    <w:t>Legal Environment of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Area E Options: Social Science</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4110</w:t>
                  </w:r>
                  <w:r w:rsidRPr="00482E7D">
                    <w:rPr>
                      <w:rFonts w:ascii="Times New Roman" w:hAnsi="Times New Roman"/>
                      <w:color w:val="262626" w:themeColor="text1" w:themeTint="D9"/>
                      <w:spacing w:val="-2"/>
                      <w:sz w:val="18"/>
                      <w:szCs w:val="18"/>
                    </w:rPr>
                    <w:tab/>
                    <w:t>Organizational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7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 xml:space="preserve">Subtotal </w:t>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r>
                  <w:r w:rsidRPr="00482E7D">
                    <w:rPr>
                      <w:rFonts w:ascii="Times New Roman" w:hAnsi="Times New Roman"/>
                      <w:b/>
                      <w:color w:val="262626" w:themeColor="text1" w:themeTint="D9"/>
                      <w:spacing w:val="-2"/>
                      <w:sz w:val="18"/>
                      <w:szCs w:val="18"/>
                    </w:rPr>
                    <w:tab/>
                    <w:t>15</w:t>
                  </w:r>
                </w:p>
              </w:txbxContent>
            </v:textbox>
            <w10:wrap type="through"/>
          </v:shape>
        </w:pict>
      </w:r>
      <w:r>
        <w:rPr>
          <w:rFonts w:ascii="Times New Roman" w:hAnsi="Times New Roman"/>
          <w:noProof/>
          <w:color w:val="191919"/>
          <w:spacing w:val="-2"/>
          <w:sz w:val="18"/>
          <w:szCs w:val="18"/>
        </w:rPr>
        <w:pict>
          <v:shape id="_x0000_s1063" type="#_x0000_t202" style="position:absolute;margin-left:-237.7pt;margin-top:10.8pt;width:238.5pt;height:97.8pt;z-index:251699200" wrapcoords="-68 0 -68 21420 21600 21420 21600 0 -68 0" stroked="f">
            <v:textbox style="mso-next-textbox:#_x0000_s1063">
              <w:txbxContent>
                <w:p w:rsidR="00A3239C" w:rsidRPr="00482E7D" w:rsidRDefault="00A3239C" w:rsidP="00A3239C">
                  <w:pPr>
                    <w:widowControl w:val="0"/>
                    <w:tabs>
                      <w:tab w:val="left" w:pos="630"/>
                      <w:tab w:val="left" w:pos="1170"/>
                      <w:tab w:val="left" w:pos="4140"/>
                    </w:tabs>
                    <w:autoSpaceDE w:val="0"/>
                    <w:autoSpaceDN w:val="0"/>
                    <w:adjustRightInd w:val="0"/>
                    <w:spacing w:before="54" w:after="0" w:line="207" w:lineRule="exact"/>
                    <w:ind w:right="-915" w:firstLine="0"/>
                    <w:rPr>
                      <w:rFonts w:ascii="Times New Roman" w:hAnsi="Times New Roman"/>
                      <w:b/>
                      <w:color w:val="262626" w:themeColor="text1" w:themeTint="D9"/>
                      <w:spacing w:val="-2"/>
                      <w:sz w:val="18"/>
                      <w:szCs w:val="18"/>
                    </w:rPr>
                  </w:pPr>
                  <w:r w:rsidRPr="00482E7D">
                    <w:rPr>
                      <w:rFonts w:ascii="Times New Roman" w:hAnsi="Times New Roman"/>
                      <w:b/>
                      <w:color w:val="262626" w:themeColor="text1" w:themeTint="D9"/>
                      <w:spacing w:val="-2"/>
                      <w:sz w:val="18"/>
                      <w:szCs w:val="18"/>
                    </w:rPr>
                    <w:t>Junior Year (Spring Semester)</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3100</w:t>
                  </w:r>
                  <w:r w:rsidRPr="00482E7D">
                    <w:rPr>
                      <w:rFonts w:ascii="Times New Roman" w:hAnsi="Times New Roman"/>
                      <w:color w:val="262626" w:themeColor="text1" w:themeTint="D9"/>
                      <w:spacing w:val="-2"/>
                      <w:sz w:val="18"/>
                      <w:szCs w:val="18"/>
                    </w:rPr>
                    <w:tab/>
                    <w:t>Business Internship I</w:t>
                  </w:r>
                  <w:r w:rsidRPr="00482E7D">
                    <w:rPr>
                      <w:rFonts w:ascii="Times New Roman" w:hAnsi="Times New Roman"/>
                      <w:color w:val="262626" w:themeColor="text1" w:themeTint="D9"/>
                      <w:spacing w:val="-2"/>
                      <w:sz w:val="18"/>
                      <w:szCs w:val="18"/>
                    </w:rPr>
                    <w:tab/>
                    <w:t xml:space="preserve">3  </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4205</w:t>
                  </w:r>
                  <w:r w:rsidRPr="00482E7D">
                    <w:rPr>
                      <w:rFonts w:ascii="Times New Roman" w:hAnsi="Times New Roman"/>
                      <w:color w:val="262626" w:themeColor="text1" w:themeTint="D9"/>
                      <w:spacing w:val="-2"/>
                      <w:sz w:val="18"/>
                      <w:szCs w:val="18"/>
                    </w:rPr>
                    <w:tab/>
                    <w:t xml:space="preserve">Management Information Systems </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ECON</w:t>
                  </w:r>
                  <w:r w:rsidRPr="00482E7D">
                    <w:rPr>
                      <w:rFonts w:ascii="Times New Roman" w:hAnsi="Times New Roman"/>
                      <w:color w:val="262626" w:themeColor="text1" w:themeTint="D9"/>
                      <w:spacing w:val="-2"/>
                      <w:sz w:val="18"/>
                      <w:szCs w:val="18"/>
                    </w:rPr>
                    <w:tab/>
                    <w:t>3205</w:t>
                  </w:r>
                  <w:r w:rsidRPr="00482E7D">
                    <w:rPr>
                      <w:rFonts w:ascii="Times New Roman" w:hAnsi="Times New Roman"/>
                      <w:color w:val="262626" w:themeColor="text1" w:themeTint="D9"/>
                      <w:spacing w:val="-2"/>
                      <w:sz w:val="18"/>
                      <w:szCs w:val="18"/>
                    </w:rPr>
                    <w:tab/>
                    <w:t>Economics and Business Statistics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3130</w:t>
                  </w:r>
                  <w:r w:rsidRPr="00482E7D">
                    <w:rPr>
                      <w:rFonts w:ascii="Times New Roman" w:hAnsi="Times New Roman"/>
                      <w:color w:val="262626" w:themeColor="text1" w:themeTint="D9"/>
                      <w:spacing w:val="-2"/>
                      <w:sz w:val="18"/>
                      <w:szCs w:val="18"/>
                    </w:rPr>
                    <w:tab/>
                    <w:t>Consumer Behavior</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0"/>
                      <w:tab w:val="left" w:pos="630"/>
                      <w:tab w:val="left" w:pos="1170"/>
                      <w:tab w:val="left" w:pos="4140"/>
                      <w:tab w:val="left" w:pos="4320"/>
                    </w:tabs>
                    <w:autoSpaceDE w:val="0"/>
                    <w:autoSpaceDN w:val="0"/>
                    <w:adjustRightInd w:val="0"/>
                    <w:spacing w:before="54" w:after="0" w:line="207" w:lineRule="exact"/>
                    <w:ind w:right="-915"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w:t>
                  </w:r>
                  <w:r w:rsidRPr="00482E7D">
                    <w:rPr>
                      <w:rFonts w:ascii="Times New Roman" w:hAnsi="Times New Roman"/>
                      <w:color w:val="262626" w:themeColor="text1" w:themeTint="D9"/>
                      <w:spacing w:val="-2"/>
                      <w:sz w:val="18"/>
                      <w:szCs w:val="18"/>
                    </w:rPr>
                    <w:tab/>
                    <w:t>3106</w:t>
                  </w:r>
                  <w:r w:rsidRPr="00482E7D">
                    <w:rPr>
                      <w:rFonts w:ascii="Times New Roman" w:hAnsi="Times New Roman"/>
                      <w:color w:val="262626" w:themeColor="text1" w:themeTint="D9"/>
                      <w:spacing w:val="-2"/>
                      <w:sz w:val="18"/>
                      <w:szCs w:val="18"/>
                    </w:rPr>
                    <w:tab/>
                    <w:t>Management Science and Operations Mgmt</w:t>
                  </w:r>
                  <w:r w:rsidRPr="00482E7D">
                    <w:rPr>
                      <w:rFonts w:ascii="Times New Roman" w:hAnsi="Times New Roman"/>
                      <w:color w:val="262626" w:themeColor="text1" w:themeTint="D9"/>
                      <w:spacing w:val="-2"/>
                      <w:sz w:val="18"/>
                      <w:szCs w:val="18"/>
                    </w:rPr>
                    <w:tab/>
                    <w:t>3</w:t>
                  </w:r>
                  <w:r w:rsidRPr="00482E7D">
                    <w:rPr>
                      <w:rFonts w:ascii="Times New Roman" w:hAnsi="Times New Roman"/>
                      <w:color w:val="262626" w:themeColor="text1" w:themeTint="D9"/>
                      <w:spacing w:val="-2"/>
                      <w:sz w:val="18"/>
                      <w:szCs w:val="18"/>
                    </w:rPr>
                    <w:tab/>
                    <w:t xml:space="preserve">                                  </w:t>
                  </w:r>
                </w:p>
                <w:p w:rsidR="00A3239C" w:rsidRPr="00482E7D" w:rsidRDefault="00A3239C" w:rsidP="00A3239C">
                  <w:pPr>
                    <w:tabs>
                      <w:tab w:val="left" w:pos="4140"/>
                      <w:tab w:val="decimal" w:pos="4590"/>
                      <w:tab w:val="decimal" w:pos="4680"/>
                    </w:tabs>
                    <w:ind w:firstLine="0"/>
                    <w:rPr>
                      <w:b/>
                      <w:color w:val="262626" w:themeColor="text1" w:themeTint="D9"/>
                      <w:sz w:val="18"/>
                      <w:szCs w:val="18"/>
                    </w:rPr>
                  </w:pPr>
                  <w:r w:rsidRPr="00482E7D">
                    <w:rPr>
                      <w:b/>
                      <w:color w:val="262626" w:themeColor="text1" w:themeTint="D9"/>
                      <w:sz w:val="18"/>
                      <w:szCs w:val="18"/>
                    </w:rPr>
                    <w:t>Subtotal</w:t>
                  </w:r>
                  <w:r w:rsidRPr="00482E7D">
                    <w:rPr>
                      <w:b/>
                      <w:color w:val="262626" w:themeColor="text1" w:themeTint="D9"/>
                      <w:sz w:val="18"/>
                      <w:szCs w:val="18"/>
                    </w:rPr>
                    <w:tab/>
                    <w:t xml:space="preserve">15    </w:t>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r w:rsidRPr="00482E7D">
                    <w:rPr>
                      <w:b/>
                      <w:color w:val="262626" w:themeColor="text1" w:themeTint="D9"/>
                      <w:sz w:val="18"/>
                      <w:szCs w:val="18"/>
                    </w:rPr>
                    <w:tab/>
                  </w:r>
                </w:p>
              </w:txbxContent>
            </v:textbox>
            <w10:wrap type="through"/>
          </v:shape>
        </w:pict>
      </w: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3239C" w:rsidP="00A3239C">
      <w:pPr>
        <w:ind w:firstLine="0"/>
        <w:rPr>
          <w:rFonts w:ascii="Times New Roman" w:hAnsi="Times New Roman"/>
          <w:color w:val="191919"/>
          <w:spacing w:val="-2"/>
          <w:sz w:val="18"/>
          <w:szCs w:val="18"/>
        </w:rPr>
      </w:pPr>
    </w:p>
    <w:p w:rsidR="00A3239C" w:rsidRDefault="00AA18D2" w:rsidP="00A3239C">
      <w:pPr>
        <w:ind w:firstLine="0"/>
        <w:rPr>
          <w:rFonts w:ascii="Times New Roman" w:hAnsi="Times New Roman"/>
          <w:color w:val="191919"/>
          <w:spacing w:val="-2"/>
          <w:sz w:val="18"/>
          <w:szCs w:val="18"/>
        </w:rPr>
      </w:pPr>
      <w:r w:rsidRPr="00AA18D2">
        <w:rPr>
          <w:noProof/>
        </w:rPr>
        <w:pict>
          <v:shape id="_x0000_s1064" type="#_x0000_t202" style="position:absolute;margin-left:20.1pt;margin-top:-.2pt;width:234pt;height:109.8pt;z-index:251700224" stroked="f">
            <v:textbox style="mso-next-textbox:#_x0000_s1064">
              <w:txbxContent>
                <w:p w:rsidR="00A3239C" w:rsidRPr="00482E7D" w:rsidRDefault="00A3239C" w:rsidP="00A3239C">
                  <w:pPr>
                    <w:widowControl w:val="0"/>
                    <w:tabs>
                      <w:tab w:val="left" w:pos="630"/>
                      <w:tab w:val="left" w:pos="1080"/>
                      <w:tab w:val="left" w:pos="3960"/>
                      <w:tab w:val="left" w:pos="4590"/>
                    </w:tabs>
                    <w:autoSpaceDE w:val="0"/>
                    <w:autoSpaceDN w:val="0"/>
                    <w:adjustRightInd w:val="0"/>
                    <w:spacing w:before="10" w:after="0" w:line="207" w:lineRule="exact"/>
                    <w:ind w:right="-10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Senior Year (Fall Semester)</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3136</w:t>
                  </w:r>
                  <w:r w:rsidRPr="00482E7D">
                    <w:rPr>
                      <w:rFonts w:ascii="Times New Roman" w:hAnsi="Times New Roman"/>
                      <w:color w:val="262626" w:themeColor="text1" w:themeTint="D9"/>
                      <w:spacing w:val="-2"/>
                      <w:sz w:val="18"/>
                      <w:szCs w:val="18"/>
                    </w:rPr>
                    <w:tab/>
                    <w:t>Promotion and Advertising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MKTG</w:t>
                  </w:r>
                  <w:r w:rsidRPr="00482E7D">
                    <w:rPr>
                      <w:rFonts w:ascii="Times New Roman" w:hAnsi="Times New Roman"/>
                      <w:color w:val="262626" w:themeColor="text1" w:themeTint="D9"/>
                      <w:spacing w:val="-2"/>
                      <w:sz w:val="18"/>
                      <w:szCs w:val="18"/>
                    </w:rPr>
                    <w:tab/>
                    <w:t>3132</w:t>
                  </w:r>
                  <w:r w:rsidRPr="00482E7D">
                    <w:rPr>
                      <w:rFonts w:ascii="Times New Roman" w:hAnsi="Times New Roman"/>
                      <w:color w:val="262626" w:themeColor="text1" w:themeTint="D9"/>
                      <w:spacing w:val="-2"/>
                      <w:sz w:val="18"/>
                      <w:szCs w:val="18"/>
                    </w:rPr>
                    <w:tab/>
                    <w:t>Fundamental of Selling</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BUSA</w:t>
                  </w:r>
                  <w:r w:rsidRPr="00482E7D">
                    <w:rPr>
                      <w:rFonts w:ascii="Times New Roman" w:hAnsi="Times New Roman"/>
                      <w:color w:val="262626" w:themeColor="text1" w:themeTint="D9"/>
                      <w:spacing w:val="-2"/>
                      <w:sz w:val="18"/>
                      <w:szCs w:val="18"/>
                    </w:rPr>
                    <w:tab/>
                    <w:t>4105</w:t>
                  </w:r>
                  <w:r w:rsidRPr="00482E7D">
                    <w:rPr>
                      <w:rFonts w:ascii="Times New Roman" w:hAnsi="Times New Roman"/>
                      <w:color w:val="262626" w:themeColor="text1" w:themeTint="D9"/>
                      <w:spacing w:val="-2"/>
                      <w:sz w:val="18"/>
                      <w:szCs w:val="18"/>
                    </w:rPr>
                    <w:tab/>
                    <w:t>International Business</w:t>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 xml:space="preserve">Area H: ELECTIVE Non-Bus. </w:t>
                  </w:r>
                  <w:proofErr w:type="gramStart"/>
                  <w:r w:rsidRPr="00482E7D">
                    <w:rPr>
                      <w:rFonts w:ascii="Times New Roman" w:hAnsi="Times New Roman"/>
                      <w:color w:val="262626" w:themeColor="text1" w:themeTint="D9"/>
                      <w:spacing w:val="-2"/>
                      <w:sz w:val="18"/>
                      <w:szCs w:val="18"/>
                    </w:rPr>
                    <w:t>Elect.</w:t>
                  </w:r>
                  <w:proofErr w:type="gramEnd"/>
                  <w:r w:rsidRPr="00482E7D">
                    <w:rPr>
                      <w:rFonts w:ascii="Times New Roman" w:hAnsi="Times New Roman"/>
                      <w:color w:val="262626" w:themeColor="text1" w:themeTint="D9"/>
                      <w:spacing w:val="-2"/>
                      <w:sz w:val="18"/>
                      <w:szCs w:val="18"/>
                    </w:rPr>
                    <w:t xml:space="preserve"> (See Check sheet for </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Courses)</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firstLine="0"/>
                    <w:rPr>
                      <w:rFonts w:ascii="Times New Roman" w:hAnsi="Times New Roman"/>
                      <w:color w:val="262626" w:themeColor="text1" w:themeTint="D9"/>
                      <w:spacing w:val="-2"/>
                      <w:sz w:val="18"/>
                      <w:szCs w:val="18"/>
                    </w:rPr>
                  </w:pPr>
                  <w:r w:rsidRPr="00482E7D">
                    <w:rPr>
                      <w:rFonts w:ascii="Times New Roman" w:hAnsi="Times New Roman"/>
                      <w:color w:val="262626" w:themeColor="text1" w:themeTint="D9"/>
                      <w:spacing w:val="-2"/>
                      <w:sz w:val="18"/>
                      <w:szCs w:val="18"/>
                    </w:rPr>
                    <w:t>MGMT 4199 Business Policy</w:t>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rPr>
                    <w:tab/>
                  </w:r>
                  <w:r w:rsidRPr="00482E7D">
                    <w:rPr>
                      <w:rFonts w:ascii="Times New Roman" w:hAnsi="Times New Roman"/>
                      <w:color w:val="262626" w:themeColor="text1" w:themeTint="D9"/>
                      <w:spacing w:val="-2"/>
                      <w:sz w:val="18"/>
                      <w:szCs w:val="18"/>
                      <w:u w:val="single"/>
                    </w:rPr>
                    <w:t>3</w:t>
                  </w:r>
                </w:p>
                <w:p w:rsidR="00A3239C" w:rsidRPr="00482E7D" w:rsidRDefault="00A3239C" w:rsidP="00A3239C">
                  <w:pPr>
                    <w:widowControl w:val="0"/>
                    <w:tabs>
                      <w:tab w:val="left" w:pos="630"/>
                      <w:tab w:val="left" w:pos="1080"/>
                      <w:tab w:val="left" w:pos="2160"/>
                      <w:tab w:val="left" w:pos="4050"/>
                      <w:tab w:val="left" w:pos="5130"/>
                    </w:tabs>
                    <w:autoSpaceDE w:val="0"/>
                    <w:autoSpaceDN w:val="0"/>
                    <w:adjustRightInd w:val="0"/>
                    <w:spacing w:before="54" w:after="0" w:line="207" w:lineRule="exact"/>
                    <w:ind w:right="-165" w:firstLine="0"/>
                    <w:rPr>
                      <w:rFonts w:ascii="Times New Roman Bold" w:hAnsi="Times New Roman Bold" w:cs="Times New Roman Bold"/>
                      <w:color w:val="262626" w:themeColor="text1" w:themeTint="D9"/>
                      <w:spacing w:val="-3"/>
                      <w:sz w:val="18"/>
                      <w:szCs w:val="18"/>
                    </w:rPr>
                  </w:pPr>
                  <w:r w:rsidRPr="00482E7D">
                    <w:rPr>
                      <w:rFonts w:ascii="Times New Roman Bold" w:hAnsi="Times New Roman Bold" w:cs="Times New Roman Bold"/>
                      <w:color w:val="262626" w:themeColor="text1" w:themeTint="D9"/>
                      <w:spacing w:val="-3"/>
                      <w:sz w:val="18"/>
                      <w:szCs w:val="18"/>
                    </w:rPr>
                    <w:t>Subtotal</w:t>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r>
                  <w:r w:rsidRPr="00482E7D">
                    <w:rPr>
                      <w:rFonts w:ascii="Times New Roman Bold" w:hAnsi="Times New Roman Bold" w:cs="Times New Roman Bold"/>
                      <w:color w:val="262626" w:themeColor="text1" w:themeTint="D9"/>
                      <w:spacing w:val="-3"/>
                      <w:sz w:val="18"/>
                      <w:szCs w:val="18"/>
                    </w:rPr>
                    <w:tab/>
                    <w:t>15</w:t>
                  </w:r>
                </w:p>
              </w:txbxContent>
            </v:textbox>
            <w10:wrap type="square"/>
          </v:shape>
        </w:pict>
      </w:r>
      <w:r>
        <w:rPr>
          <w:rFonts w:ascii="Times New Roman" w:hAnsi="Times New Roman"/>
          <w:noProof/>
          <w:color w:val="191919"/>
          <w:spacing w:val="-2"/>
          <w:sz w:val="18"/>
          <w:szCs w:val="18"/>
        </w:rPr>
        <w:pict>
          <v:shape id="_x0000_s1065" type="#_x0000_t202" style="position:absolute;margin-left:278pt;margin-top:-.2pt;width:234pt;height:101.1pt;z-index:251701248" stroked="f">
            <v:textbox style="mso-next-textbox:#_x0000_s1065">
              <w:txbxContent>
                <w:p w:rsidR="00A3239C" w:rsidRPr="00482E7D" w:rsidRDefault="00A3239C" w:rsidP="00A3239C">
                  <w:pPr>
                    <w:widowControl w:val="0"/>
                    <w:tabs>
                      <w:tab w:val="left" w:pos="630"/>
                      <w:tab w:val="left" w:pos="1170"/>
                      <w:tab w:val="left" w:pos="4050"/>
                    </w:tabs>
                    <w:autoSpaceDE w:val="0"/>
                    <w:autoSpaceDN w:val="0"/>
                    <w:adjustRightInd w:val="0"/>
                    <w:spacing w:before="10" w:after="0" w:line="207" w:lineRule="exact"/>
                    <w:ind w:firstLine="0"/>
                    <w:rPr>
                      <w:rFonts w:ascii="Times New Roman Bold" w:hAnsi="Times New Roman Bold" w:cs="Times New Roman Bold"/>
                      <w:spacing w:val="-3"/>
                      <w:sz w:val="18"/>
                      <w:szCs w:val="18"/>
                    </w:rPr>
                  </w:pPr>
                  <w:r w:rsidRPr="00482E7D">
                    <w:rPr>
                      <w:rFonts w:ascii="Times New Roman Bold" w:hAnsi="Times New Roman Bold" w:cs="Times New Roman Bold"/>
                      <w:spacing w:val="-3"/>
                      <w:sz w:val="18"/>
                      <w:szCs w:val="18"/>
                    </w:rPr>
                    <w:t xml:space="preserve">Senior Year </w:t>
                  </w:r>
                  <w:del w:id="154" w:author="eslove" w:date="2010-11-01T14:30:00Z">
                    <w:r w:rsidRPr="00482E7D" w:rsidDel="00406945">
                      <w:rPr>
                        <w:rFonts w:ascii="Times New Roman Bold" w:hAnsi="Times New Roman Bold" w:cs="Times New Roman Bold"/>
                        <w:spacing w:val="-3"/>
                        <w:sz w:val="18"/>
                        <w:szCs w:val="18"/>
                      </w:rPr>
                      <w:delText xml:space="preserve"> </w:delText>
                    </w:r>
                  </w:del>
                  <w:r w:rsidRPr="00482E7D">
                    <w:rPr>
                      <w:rFonts w:ascii="Times New Roman Bold" w:hAnsi="Times New Roman Bold" w:cs="Times New Roman Bold"/>
                      <w:spacing w:val="-3"/>
                      <w:sz w:val="18"/>
                      <w:szCs w:val="18"/>
                    </w:rPr>
                    <w:t>(Spring Semester)</w:t>
                  </w:r>
                </w:p>
                <w:p w:rsidR="00000000" w:rsidRDefault="00A3239C">
                  <w:pPr>
                    <w:widowControl w:val="0"/>
                    <w:tabs>
                      <w:tab w:val="left" w:pos="0"/>
                      <w:tab w:val="left" w:pos="630"/>
                      <w:tab w:val="left" w:pos="108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Change w:id="155" w:author="eslove" w:date="2010-11-01T16:24:00Z">
                      <w:pPr>
                        <w:widowControl w:val="0"/>
                        <w:tabs>
                          <w:tab w:val="left" w:pos="0"/>
                          <w:tab w:val="left" w:pos="630"/>
                          <w:tab w:val="left" w:pos="1170"/>
                          <w:tab w:val="left" w:pos="4140"/>
                          <w:tab w:val="left" w:pos="4320"/>
                        </w:tabs>
                        <w:autoSpaceDE w:val="0"/>
                        <w:autoSpaceDN w:val="0"/>
                        <w:adjustRightInd w:val="0"/>
                        <w:spacing w:before="54" w:after="0" w:line="207" w:lineRule="exact"/>
                        <w:ind w:right="-915"/>
                      </w:pPr>
                    </w:pPrChange>
                  </w:pPr>
                  <w:r w:rsidRPr="00482E7D">
                    <w:rPr>
                      <w:rFonts w:ascii="Times New Roman" w:hAnsi="Times New Roman"/>
                      <w:spacing w:val="-2"/>
                      <w:sz w:val="18"/>
                      <w:szCs w:val="18"/>
                    </w:rPr>
                    <w:t>BUSA</w:t>
                  </w:r>
                  <w:r w:rsidRPr="00482E7D">
                    <w:rPr>
                      <w:rFonts w:ascii="Times New Roman" w:hAnsi="Times New Roman"/>
                      <w:spacing w:val="-2"/>
                      <w:sz w:val="18"/>
                      <w:szCs w:val="18"/>
                    </w:rPr>
                    <w:tab/>
                    <w:t xml:space="preserve">3100 </w:t>
                  </w:r>
                  <w:ins w:id="156" w:author="eslove" w:date="2010-11-01T16:24:00Z">
                    <w:r w:rsidRPr="00482E7D">
                      <w:rPr>
                        <w:rFonts w:ascii="Times New Roman" w:hAnsi="Times New Roman"/>
                        <w:spacing w:val="-2"/>
                        <w:sz w:val="18"/>
                        <w:szCs w:val="18"/>
                      </w:rPr>
                      <w:tab/>
                    </w:r>
                  </w:ins>
                  <w:del w:id="157" w:author="eslove" w:date="2010-11-01T16:24:00Z">
                    <w:r w:rsidRPr="00482E7D" w:rsidDel="00FF69F9">
                      <w:rPr>
                        <w:rFonts w:ascii="Times New Roman" w:hAnsi="Times New Roman"/>
                        <w:spacing w:val="-2"/>
                        <w:sz w:val="18"/>
                        <w:szCs w:val="18"/>
                      </w:rPr>
                      <w:tab/>
                    </w:r>
                  </w:del>
                  <w:r w:rsidRPr="00482E7D">
                    <w:rPr>
                      <w:rFonts w:ascii="Times New Roman" w:hAnsi="Times New Roman"/>
                      <w:spacing w:val="-2"/>
                      <w:sz w:val="18"/>
                      <w:szCs w:val="18"/>
                    </w:rPr>
                    <w:t xml:space="preserve">Business Internship I </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t>3132</w:t>
                  </w:r>
                  <w:r w:rsidRPr="00482E7D">
                    <w:rPr>
                      <w:rFonts w:ascii="Times New Roman" w:hAnsi="Times New Roman"/>
                      <w:spacing w:val="-2"/>
                      <w:sz w:val="18"/>
                      <w:szCs w:val="18"/>
                    </w:rPr>
                    <w:tab/>
                    <w:t>Fundamental of Selling</w:t>
                  </w:r>
                  <w:r w:rsidRPr="00482E7D">
                    <w:rPr>
                      <w:rFonts w:ascii="Times New Roman" w:hAnsi="Times New Roman"/>
                      <w:spacing w:val="-2"/>
                      <w:sz w:val="18"/>
                      <w:szCs w:val="18"/>
                    </w:rPr>
                    <w:tab/>
                    <w:t>3</w:t>
                  </w:r>
                </w:p>
                <w:p w:rsidR="00A3239C" w:rsidRPr="00482E7D" w:rsidRDefault="00A3239C" w:rsidP="00A3239C">
                  <w:pPr>
                    <w:widowControl w:val="0"/>
                    <w:tabs>
                      <w:tab w:val="left" w:pos="630"/>
                      <w:tab w:val="left" w:pos="1080"/>
                      <w:tab w:val="left" w:pos="2160"/>
                      <w:tab w:val="left" w:pos="4140"/>
                      <w:tab w:val="left" w:pos="5130"/>
                    </w:tabs>
                    <w:autoSpaceDE w:val="0"/>
                    <w:autoSpaceDN w:val="0"/>
                    <w:adjustRightInd w:val="0"/>
                    <w:spacing w:before="54" w:after="0" w:line="207" w:lineRule="exact"/>
                    <w:ind w:firstLine="0"/>
                    <w:rPr>
                      <w:rFonts w:ascii="Times New Roman" w:hAnsi="Times New Roman"/>
                      <w:spacing w:val="-2"/>
                      <w:sz w:val="18"/>
                      <w:szCs w:val="18"/>
                    </w:rPr>
                  </w:pPr>
                  <w:r w:rsidRPr="00482E7D">
                    <w:rPr>
                      <w:rFonts w:ascii="Times New Roman" w:hAnsi="Times New Roman"/>
                      <w:spacing w:val="-2"/>
                      <w:sz w:val="18"/>
                      <w:szCs w:val="18"/>
                    </w:rPr>
                    <w:t>MKTG</w:t>
                  </w:r>
                  <w:r w:rsidRPr="00482E7D">
                    <w:rPr>
                      <w:rFonts w:ascii="Times New Roman" w:hAnsi="Times New Roman"/>
                      <w:spacing w:val="-2"/>
                      <w:sz w:val="18"/>
                      <w:szCs w:val="18"/>
                    </w:rPr>
                    <w:tab/>
                  </w:r>
                  <w:del w:id="158" w:author="eslove" w:date="2010-11-01T16:23:00Z">
                    <w:r w:rsidRPr="00482E7D" w:rsidDel="00000C3B">
                      <w:rPr>
                        <w:rFonts w:ascii="Times New Roman" w:hAnsi="Times New Roman"/>
                        <w:spacing w:val="-2"/>
                        <w:sz w:val="18"/>
                        <w:szCs w:val="18"/>
                      </w:rPr>
                      <w:delText>4130</w:delText>
                    </w:r>
                    <w:r w:rsidRPr="00482E7D" w:rsidDel="00000C3B">
                      <w:rPr>
                        <w:rFonts w:ascii="Times New Roman" w:hAnsi="Times New Roman"/>
                        <w:spacing w:val="-2"/>
                        <w:sz w:val="18"/>
                        <w:szCs w:val="18"/>
                      </w:rPr>
                      <w:tab/>
                      <w:delText>Marketing Channel</w:delText>
                    </w:r>
                  </w:del>
                  <w:ins w:id="159" w:author="eslove" w:date="2010-11-01T16:23:00Z">
                    <w:r w:rsidRPr="00482E7D">
                      <w:rPr>
                        <w:rFonts w:ascii="Times New Roman" w:hAnsi="Times New Roman"/>
                        <w:spacing w:val="-2"/>
                        <w:sz w:val="18"/>
                        <w:szCs w:val="18"/>
                      </w:rPr>
                      <w:t>4140</w:t>
                    </w:r>
                    <w:r w:rsidRPr="00482E7D">
                      <w:rPr>
                        <w:rFonts w:ascii="Times New Roman" w:hAnsi="Times New Roman"/>
                        <w:spacing w:val="-2"/>
                        <w:sz w:val="18"/>
                        <w:szCs w:val="18"/>
                      </w:rPr>
                      <w:tab/>
                      <w:t>Retail Management</w:t>
                    </w:r>
                  </w:ins>
                  <w:r w:rsidRPr="00482E7D">
                    <w:rPr>
                      <w:rFonts w:ascii="Times New Roman" w:hAnsi="Times New Roman"/>
                      <w:spacing w:val="-2"/>
                      <w:sz w:val="18"/>
                      <w:szCs w:val="18"/>
                    </w:rPr>
                    <w:tab/>
                    <w:t>3</w:t>
                  </w:r>
                </w:p>
                <w:p w:rsidR="00A3239C" w:rsidRPr="00482E7D" w:rsidRDefault="00A3239C" w:rsidP="00A3239C">
                  <w:pPr>
                    <w:widowControl w:val="0"/>
                    <w:tabs>
                      <w:tab w:val="left" w:pos="0"/>
                      <w:tab w:val="left" w:pos="630"/>
                      <w:tab w:val="left" w:pos="1080"/>
                      <w:tab w:val="left" w:pos="1170"/>
                      <w:tab w:val="left" w:pos="4140"/>
                      <w:tab w:val="left" w:pos="4320"/>
                    </w:tabs>
                    <w:autoSpaceDE w:val="0"/>
                    <w:autoSpaceDN w:val="0"/>
                    <w:adjustRightInd w:val="0"/>
                    <w:spacing w:before="54" w:after="0" w:line="207" w:lineRule="exact"/>
                    <w:ind w:right="-915" w:firstLine="0"/>
                    <w:rPr>
                      <w:rFonts w:ascii="Times New Roman" w:hAnsi="Times New Roman"/>
                      <w:spacing w:val="-2"/>
                      <w:sz w:val="18"/>
                      <w:szCs w:val="18"/>
                    </w:rPr>
                  </w:pPr>
                  <w:r w:rsidRPr="00482E7D">
                    <w:rPr>
                      <w:rFonts w:ascii="Times New Roman" w:hAnsi="Times New Roman"/>
                      <w:spacing w:val="-2"/>
                      <w:sz w:val="18"/>
                      <w:szCs w:val="18"/>
                    </w:rPr>
                    <w:t xml:space="preserve">MGMT </w:t>
                  </w:r>
                  <w:r w:rsidRPr="00482E7D">
                    <w:rPr>
                      <w:rFonts w:ascii="Times New Roman" w:hAnsi="Times New Roman"/>
                      <w:spacing w:val="-2"/>
                      <w:sz w:val="18"/>
                      <w:szCs w:val="18"/>
                    </w:rPr>
                    <w:tab/>
                    <w:t xml:space="preserve">4199 </w:t>
                  </w:r>
                  <w:r w:rsidRPr="00482E7D">
                    <w:rPr>
                      <w:rFonts w:ascii="Times New Roman" w:hAnsi="Times New Roman"/>
                      <w:spacing w:val="-2"/>
                      <w:sz w:val="18"/>
                      <w:szCs w:val="18"/>
                    </w:rPr>
                    <w:tab/>
                    <w:t>Business Policy</w:t>
                  </w:r>
                  <w:r w:rsidRPr="00482E7D">
                    <w:rPr>
                      <w:rFonts w:ascii="Times New Roman" w:hAnsi="Times New Roman"/>
                      <w:spacing w:val="-2"/>
                      <w:sz w:val="18"/>
                      <w:szCs w:val="18"/>
                    </w:rPr>
                    <w:tab/>
                    <w:t xml:space="preserve">3                                                                                          </w:t>
                  </w:r>
                </w:p>
                <w:p w:rsidR="00000000" w:rsidRDefault="00A3239C">
                  <w:pPr>
                    <w:widowControl w:val="0"/>
                    <w:tabs>
                      <w:tab w:val="left" w:pos="630"/>
                      <w:tab w:val="left" w:pos="1080"/>
                      <w:tab w:val="left" w:pos="4140"/>
                    </w:tabs>
                    <w:autoSpaceDE w:val="0"/>
                    <w:autoSpaceDN w:val="0"/>
                    <w:adjustRightInd w:val="0"/>
                    <w:spacing w:before="10" w:after="0" w:line="207" w:lineRule="exact"/>
                    <w:ind w:firstLine="0"/>
                    <w:rPr>
                      <w:rFonts w:ascii="Times New Roman" w:hAnsi="Times New Roman"/>
                      <w:b/>
                      <w:spacing w:val="-3"/>
                      <w:sz w:val="18"/>
                      <w:szCs w:val="18"/>
                    </w:rPr>
                    <w:pPrChange w:id="160" w:author="eslove" w:date="2010-11-01T16:24:00Z">
                      <w:pPr>
                        <w:widowControl w:val="0"/>
                        <w:tabs>
                          <w:tab w:val="left" w:pos="630"/>
                          <w:tab w:val="left" w:pos="1170"/>
                          <w:tab w:val="left" w:pos="4140"/>
                        </w:tabs>
                        <w:autoSpaceDE w:val="0"/>
                        <w:autoSpaceDN w:val="0"/>
                        <w:adjustRightInd w:val="0"/>
                        <w:spacing w:before="10" w:after="0" w:line="207" w:lineRule="exact"/>
                      </w:pPr>
                    </w:pPrChange>
                  </w:pPr>
                  <w:del w:id="161" w:author="eslove" w:date="2010-11-01T16:24:00Z">
                    <w:r w:rsidRPr="00482E7D" w:rsidDel="00000C3B">
                      <w:rPr>
                        <w:rFonts w:ascii="Times New Roman" w:hAnsi="Times New Roman"/>
                        <w:spacing w:val="-2"/>
                        <w:sz w:val="18"/>
                        <w:szCs w:val="18"/>
                      </w:rPr>
                      <w:delText>Area H: ELECTIVE Bus. Elective (3000/4000 Bus. Course)</w:delText>
                    </w:r>
                  </w:del>
                  <w:ins w:id="162" w:author="eslove" w:date="2010-11-01T16:24:00Z">
                    <w:r w:rsidRPr="00482E7D">
                      <w:rPr>
                        <w:rFonts w:ascii="Times New Roman" w:hAnsi="Times New Roman"/>
                        <w:spacing w:val="-2"/>
                        <w:sz w:val="18"/>
                        <w:szCs w:val="18"/>
                      </w:rPr>
                      <w:t>MKTG</w:t>
                    </w:r>
                    <w:r w:rsidRPr="00482E7D">
                      <w:rPr>
                        <w:rFonts w:ascii="Times New Roman" w:hAnsi="Times New Roman"/>
                        <w:spacing w:val="-2"/>
                        <w:sz w:val="18"/>
                        <w:szCs w:val="18"/>
                      </w:rPr>
                      <w:tab/>
                      <w:t>4180</w:t>
                    </w:r>
                    <w:r w:rsidRPr="00482E7D">
                      <w:rPr>
                        <w:rFonts w:ascii="Times New Roman" w:hAnsi="Times New Roman"/>
                        <w:spacing w:val="-2"/>
                        <w:sz w:val="18"/>
                        <w:szCs w:val="18"/>
                      </w:rPr>
                      <w:tab/>
                      <w:t>Marketing Information Systems</w:t>
                    </w:r>
                  </w:ins>
                  <w:r w:rsidRPr="00482E7D">
                    <w:rPr>
                      <w:rFonts w:ascii="Times New Roman" w:hAnsi="Times New Roman"/>
                      <w:spacing w:val="-2"/>
                      <w:sz w:val="18"/>
                      <w:szCs w:val="18"/>
                    </w:rPr>
                    <w:tab/>
                  </w:r>
                  <w:r w:rsidRPr="00482E7D">
                    <w:rPr>
                      <w:rFonts w:ascii="Times New Roman" w:hAnsi="Times New Roman"/>
                      <w:spacing w:val="-2"/>
                      <w:sz w:val="18"/>
                      <w:szCs w:val="18"/>
                      <w:u w:val="single"/>
                    </w:rPr>
                    <w:t xml:space="preserve">3  </w:t>
                  </w:r>
                  <w:r w:rsidRPr="00482E7D">
                    <w:rPr>
                      <w:rFonts w:ascii="Times New Roman" w:hAnsi="Times New Roman"/>
                      <w:spacing w:val="-2"/>
                      <w:sz w:val="18"/>
                      <w:szCs w:val="18"/>
                    </w:rPr>
                    <w:t xml:space="preserve">                                                                                                 </w:t>
                  </w:r>
                  <w:r w:rsidRPr="00482E7D">
                    <w:rPr>
                      <w:rFonts w:ascii="Times New Roman" w:hAnsi="Times New Roman"/>
                      <w:b/>
                      <w:spacing w:val="-3"/>
                      <w:sz w:val="18"/>
                      <w:szCs w:val="18"/>
                    </w:rPr>
                    <w:t>Subtotal</w:t>
                  </w:r>
                  <w:r w:rsidRPr="00482E7D">
                    <w:rPr>
                      <w:rFonts w:ascii="Times New Roman" w:hAnsi="Times New Roman"/>
                      <w:b/>
                      <w:spacing w:val="-3"/>
                      <w:sz w:val="18"/>
                      <w:szCs w:val="18"/>
                    </w:rPr>
                    <w:tab/>
                  </w:r>
                  <w:r w:rsidRPr="00482E7D">
                    <w:rPr>
                      <w:rFonts w:ascii="Times New Roman" w:hAnsi="Times New Roman"/>
                      <w:b/>
                      <w:spacing w:val="-3"/>
                      <w:sz w:val="18"/>
                      <w:szCs w:val="18"/>
                    </w:rPr>
                    <w:tab/>
                  </w:r>
                  <w:r w:rsidRPr="00482E7D">
                    <w:rPr>
                      <w:rFonts w:ascii="Times New Roman" w:hAnsi="Times New Roman"/>
                      <w:b/>
                      <w:spacing w:val="-3"/>
                      <w:sz w:val="18"/>
                      <w:szCs w:val="18"/>
                    </w:rPr>
                    <w:tab/>
                    <w:t>15</w:t>
                  </w:r>
                </w:p>
              </w:txbxContent>
            </v:textbox>
            <w10:wrap type="square"/>
          </v:shape>
        </w:pict>
      </w:r>
    </w:p>
    <w:p w:rsidR="00A3239C" w:rsidRDefault="00A3239C" w:rsidP="00A3239C">
      <w:pPr>
        <w:ind w:firstLine="0"/>
      </w:pPr>
    </w:p>
    <w:p w:rsidR="00A3239C" w:rsidRDefault="00A3239C" w:rsidP="00867716">
      <w:pPr>
        <w:pStyle w:val="Heading2"/>
        <w:ind w:left="180" w:firstLine="0"/>
        <w:rPr>
          <w:ins w:id="163" w:author="eslove" w:date="2010-11-01T14:39:00Z"/>
          <w:rFonts w:ascii="Times New Roman Bold" w:hAnsi="Times New Roman Bold" w:cs="Times New Roman Bold"/>
          <w:color w:val="191919"/>
          <w:spacing w:val="-3"/>
          <w:sz w:val="24"/>
          <w:szCs w:val="24"/>
        </w:rPr>
      </w:pPr>
      <w:bookmarkStart w:id="164" w:name="_Toc295328932"/>
      <w:ins w:id="165" w:author="eslove" w:date="2010-11-01T14:39:00Z">
        <w:r>
          <w:rPr>
            <w:rFonts w:ascii="Times New Roman Bold" w:hAnsi="Times New Roman Bold" w:cs="Times New Roman Bold"/>
            <w:color w:val="191919"/>
            <w:spacing w:val="-3"/>
            <w:sz w:val="31"/>
            <w:szCs w:val="31"/>
          </w:rPr>
          <w:t>B</w:t>
        </w:r>
        <w:r>
          <w:rPr>
            <w:rFonts w:ascii="Times New Roman Bold" w:hAnsi="Times New Roman Bold" w:cs="Times New Roman Bold"/>
            <w:color w:val="191919"/>
            <w:spacing w:val="-3"/>
            <w:sz w:val="24"/>
            <w:szCs w:val="24"/>
          </w:rPr>
          <w:t>ACHELOR OF</w:t>
        </w:r>
        <w:r>
          <w:rPr>
            <w:rFonts w:ascii="Times New Roman Bold" w:hAnsi="Times New Roman Bold" w:cs="Times New Roman Bold"/>
            <w:color w:val="191919"/>
            <w:spacing w:val="-3"/>
            <w:sz w:val="31"/>
            <w:szCs w:val="31"/>
          </w:rPr>
          <w:t xml:space="preserve"> S</w:t>
        </w:r>
        <w:r>
          <w:rPr>
            <w:rFonts w:ascii="Times New Roman Bold" w:hAnsi="Times New Roman Bold" w:cs="Times New Roman Bold"/>
            <w:color w:val="191919"/>
            <w:spacing w:val="-3"/>
            <w:sz w:val="24"/>
            <w:szCs w:val="24"/>
          </w:rPr>
          <w:t>CIENCE</w:t>
        </w:r>
        <w:r>
          <w:rPr>
            <w:rFonts w:ascii="Times New Roman Bold" w:hAnsi="Times New Roman Bold" w:cs="Times New Roman Bold"/>
            <w:color w:val="191919"/>
            <w:spacing w:val="-3"/>
            <w:sz w:val="31"/>
            <w:szCs w:val="31"/>
          </w:rPr>
          <w:t xml:space="preserve"> D</w:t>
        </w:r>
        <w:r>
          <w:rPr>
            <w:rFonts w:ascii="Times New Roman Bold" w:hAnsi="Times New Roman Bold" w:cs="Times New Roman Bold"/>
            <w:color w:val="191919"/>
            <w:spacing w:val="-3"/>
            <w:sz w:val="24"/>
            <w:szCs w:val="24"/>
          </w:rPr>
          <w:t xml:space="preserve">EGREE </w:t>
        </w:r>
      </w:ins>
      <w:ins w:id="166" w:author="eslove" w:date="2010-11-01T15:32:00Z">
        <w:r>
          <w:rPr>
            <w:rFonts w:ascii="Times New Roman Bold" w:hAnsi="Times New Roman Bold" w:cs="Times New Roman Bold"/>
            <w:color w:val="191919"/>
            <w:spacing w:val="-3"/>
            <w:sz w:val="24"/>
            <w:szCs w:val="24"/>
          </w:rPr>
          <w:t>IN LOGISTICS</w:t>
        </w:r>
        <w:bookmarkEnd w:id="164"/>
        <w:r>
          <w:rPr>
            <w:rFonts w:ascii="Times New Roman Bold" w:hAnsi="Times New Roman Bold" w:cs="Times New Roman Bold"/>
            <w:color w:val="191919"/>
            <w:spacing w:val="-3"/>
            <w:sz w:val="24"/>
            <w:szCs w:val="24"/>
          </w:rPr>
          <w:t xml:space="preserve"> </w:t>
        </w:r>
      </w:ins>
    </w:p>
    <w:p w:rsidR="00A3239C" w:rsidRPr="00284CE2" w:rsidRDefault="00A3239C" w:rsidP="00A3239C">
      <w:pPr>
        <w:widowControl w:val="0"/>
        <w:tabs>
          <w:tab w:val="left" w:pos="3645"/>
          <w:tab w:val="left" w:pos="7173"/>
          <w:tab w:val="left" w:pos="10567"/>
        </w:tabs>
        <w:autoSpaceDE w:val="0"/>
        <w:autoSpaceDN w:val="0"/>
        <w:adjustRightInd w:val="0"/>
        <w:spacing w:before="74" w:after="0" w:line="207" w:lineRule="exact"/>
        <w:ind w:left="180" w:firstLine="0"/>
        <w:rPr>
          <w:ins w:id="167" w:author="eslove" w:date="2010-11-01T14:39:00Z"/>
          <w:rFonts w:ascii="Times New Roman Bold" w:hAnsi="Times New Roman Bold" w:cs="Times New Roman Bold"/>
          <w:color w:val="262626" w:themeColor="text1" w:themeTint="D9"/>
          <w:spacing w:val="-2"/>
          <w:sz w:val="18"/>
          <w:szCs w:val="18"/>
        </w:rPr>
      </w:pPr>
      <w:ins w:id="168" w:author="eslove" w:date="2010-11-01T14:39:00Z">
        <w:r w:rsidRPr="00284CE2">
          <w:rPr>
            <w:rFonts w:ascii="Times New Roman Bold" w:hAnsi="Times New Roman Bold" w:cs="Times New Roman Bold"/>
            <w:color w:val="262626" w:themeColor="text1" w:themeTint="D9"/>
            <w:spacing w:val="-2"/>
            <w:sz w:val="18"/>
            <w:szCs w:val="18"/>
          </w:rPr>
          <w:t>Courses</w:t>
        </w:r>
        <w:r w:rsidRPr="00284CE2">
          <w:rPr>
            <w:rFonts w:ascii="Times New Roman Bold" w:hAnsi="Times New Roman Bold" w:cs="Times New Roman Bold"/>
            <w:color w:val="262626" w:themeColor="text1" w:themeTint="D9"/>
            <w:spacing w:val="-2"/>
            <w:sz w:val="18"/>
            <w:szCs w:val="18"/>
          </w:rPr>
          <w:tab/>
          <w:t>Titles</w:t>
        </w:r>
        <w:r w:rsidRPr="00284CE2">
          <w:rPr>
            <w:rFonts w:ascii="Times New Roman Bold" w:hAnsi="Times New Roman Bold" w:cs="Times New Roman Bold"/>
            <w:color w:val="262626" w:themeColor="text1" w:themeTint="D9"/>
            <w:spacing w:val="-2"/>
            <w:sz w:val="18"/>
            <w:szCs w:val="18"/>
          </w:rPr>
          <w:tab/>
          <w:t>Prerequisites</w:t>
        </w:r>
        <w:r w:rsidRPr="00284CE2">
          <w:rPr>
            <w:rFonts w:ascii="Times New Roman Bold" w:hAnsi="Times New Roman Bold" w:cs="Times New Roman Bold"/>
            <w:color w:val="262626" w:themeColor="text1" w:themeTint="D9"/>
            <w:spacing w:val="-2"/>
            <w:sz w:val="18"/>
            <w:szCs w:val="18"/>
          </w:rPr>
          <w:tab/>
          <w:t>Credit</w:t>
        </w:r>
      </w:ins>
    </w:p>
    <w:p w:rsidR="00A3239C" w:rsidRPr="00284CE2" w:rsidRDefault="00A3239C" w:rsidP="00A3239C">
      <w:pPr>
        <w:widowControl w:val="0"/>
        <w:autoSpaceDE w:val="0"/>
        <w:autoSpaceDN w:val="0"/>
        <w:adjustRightInd w:val="0"/>
        <w:spacing w:before="4" w:after="0" w:line="207" w:lineRule="exact"/>
        <w:ind w:left="180" w:firstLine="0"/>
        <w:rPr>
          <w:ins w:id="169" w:author="eslove" w:date="2010-11-01T14:39:00Z"/>
          <w:rFonts w:ascii="Times New Roman Bold" w:hAnsi="Times New Roman Bold" w:cs="Times New Roman Bold"/>
          <w:color w:val="262626" w:themeColor="text1" w:themeTint="D9"/>
          <w:spacing w:val="-2"/>
          <w:sz w:val="18"/>
          <w:szCs w:val="18"/>
        </w:rPr>
      </w:pPr>
      <w:ins w:id="170" w:author="eslove" w:date="2010-11-01T14:39:00Z">
        <w:r w:rsidRPr="00284CE2">
          <w:rPr>
            <w:rFonts w:ascii="Times New Roman Bold" w:hAnsi="Times New Roman Bold" w:cs="Times New Roman Bold"/>
            <w:color w:val="262626" w:themeColor="text1" w:themeTint="D9"/>
            <w:spacing w:val="-2"/>
            <w:sz w:val="18"/>
            <w:szCs w:val="18"/>
          </w:rPr>
          <w:t>Area F: Program of Study Related Courses Hours</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1" w:author="eslove" w:date="2010-11-01T14:39:00Z"/>
          <w:rFonts w:ascii="Times New Roman" w:hAnsi="Times New Roman"/>
          <w:color w:val="262626" w:themeColor="text1" w:themeTint="D9"/>
          <w:spacing w:val="-2"/>
          <w:sz w:val="18"/>
          <w:szCs w:val="18"/>
        </w:rPr>
      </w:pPr>
      <w:ins w:id="172"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2101</w:t>
        </w:r>
        <w:r w:rsidRPr="00284CE2">
          <w:rPr>
            <w:rFonts w:ascii="Times New Roman" w:hAnsi="Times New Roman"/>
            <w:color w:val="262626" w:themeColor="text1" w:themeTint="D9"/>
            <w:spacing w:val="-2"/>
            <w:sz w:val="18"/>
            <w:szCs w:val="18"/>
          </w:rPr>
          <w:tab/>
          <w:t xml:space="preserve">Principles of Accounting I </w:t>
        </w:r>
        <w:r w:rsidRPr="00284CE2">
          <w:rPr>
            <w:rFonts w:ascii="Times New Roman" w:hAnsi="Times New Roman"/>
            <w:color w:val="262626" w:themeColor="text1" w:themeTint="D9"/>
            <w:spacing w:val="-2"/>
            <w:sz w:val="18"/>
            <w:szCs w:val="18"/>
          </w:rPr>
          <w:tab/>
          <w:t>MATH 1111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8" w:after="0" w:line="207" w:lineRule="exact"/>
        <w:ind w:left="180" w:firstLine="0"/>
        <w:rPr>
          <w:ins w:id="173" w:author="eslove" w:date="2010-11-01T14:39:00Z"/>
          <w:rFonts w:ascii="Times New Roman" w:hAnsi="Times New Roman"/>
          <w:color w:val="262626" w:themeColor="text1" w:themeTint="D9"/>
          <w:spacing w:val="-2"/>
          <w:sz w:val="18"/>
          <w:szCs w:val="18"/>
        </w:rPr>
      </w:pPr>
      <w:ins w:id="174" w:author="eslove" w:date="2010-11-01T14:39:00Z">
        <w:r w:rsidRPr="00284CE2">
          <w:rPr>
            <w:rFonts w:ascii="Times New Roman" w:hAnsi="Times New Roman"/>
            <w:color w:val="262626" w:themeColor="text1" w:themeTint="D9"/>
            <w:spacing w:val="-2"/>
            <w:sz w:val="18"/>
            <w:szCs w:val="18"/>
          </w:rPr>
          <w:t>ACCT</w:t>
        </w:r>
        <w:r w:rsidRPr="00284CE2">
          <w:rPr>
            <w:rFonts w:ascii="Times New Roman" w:hAnsi="Times New Roman"/>
            <w:color w:val="262626" w:themeColor="text1" w:themeTint="D9"/>
            <w:spacing w:val="-2"/>
            <w:sz w:val="18"/>
            <w:szCs w:val="18"/>
          </w:rPr>
          <w:tab/>
          <w:t>2102</w:t>
        </w:r>
        <w:r w:rsidRPr="00284CE2">
          <w:rPr>
            <w:rFonts w:ascii="Times New Roman" w:hAnsi="Times New Roman"/>
            <w:color w:val="262626" w:themeColor="text1" w:themeTint="D9"/>
            <w:spacing w:val="-2"/>
            <w:sz w:val="18"/>
            <w:szCs w:val="18"/>
          </w:rPr>
          <w:tab/>
          <w:t>Principles of Accounting II</w:t>
        </w:r>
        <w:r w:rsidRPr="00284CE2">
          <w:rPr>
            <w:rFonts w:ascii="Times New Roman" w:hAnsi="Times New Roman"/>
            <w:color w:val="262626" w:themeColor="text1" w:themeTint="D9"/>
            <w:spacing w:val="-2"/>
            <w:sz w:val="18"/>
            <w:szCs w:val="18"/>
          </w:rPr>
          <w:tab/>
          <w:t>ACCT 2101</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75" w:author="eslove" w:date="2010-11-01T14:39:00Z"/>
          <w:rFonts w:ascii="Times New Roman" w:hAnsi="Times New Roman"/>
          <w:color w:val="262626" w:themeColor="text1" w:themeTint="D9"/>
          <w:spacing w:val="-2"/>
          <w:sz w:val="18"/>
          <w:szCs w:val="18"/>
        </w:rPr>
      </w:pPr>
      <w:ins w:id="176" w:author="eslove" w:date="2010-11-01T14:39:00Z">
        <w:r w:rsidRPr="00284CE2">
          <w:rPr>
            <w:rFonts w:ascii="Times New Roman" w:hAnsi="Times New Roman"/>
            <w:color w:val="262626" w:themeColor="text1" w:themeTint="D9"/>
            <w:spacing w:val="-2"/>
            <w:sz w:val="18"/>
            <w:szCs w:val="18"/>
          </w:rPr>
          <w:t>BISE</w:t>
        </w:r>
        <w:r w:rsidRPr="00284CE2">
          <w:rPr>
            <w:rFonts w:ascii="Times New Roman" w:hAnsi="Times New Roman"/>
            <w:color w:val="262626" w:themeColor="text1" w:themeTint="D9"/>
            <w:spacing w:val="-2"/>
            <w:sz w:val="18"/>
            <w:szCs w:val="18"/>
          </w:rPr>
          <w:tab/>
          <w:t>2010</w:t>
        </w:r>
        <w:r w:rsidRPr="00284CE2">
          <w:rPr>
            <w:rFonts w:ascii="Times New Roman" w:hAnsi="Times New Roman"/>
            <w:color w:val="262626" w:themeColor="text1" w:themeTint="D9"/>
            <w:spacing w:val="-2"/>
            <w:sz w:val="18"/>
            <w:szCs w:val="18"/>
          </w:rPr>
          <w:tab/>
          <w:t>Fundamentals of Computer Applications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610"/>
          <w:tab w:val="left" w:pos="3645"/>
          <w:tab w:val="left" w:pos="7200"/>
          <w:tab w:val="left" w:pos="10260"/>
          <w:tab w:val="left" w:pos="11160"/>
        </w:tabs>
        <w:autoSpaceDE w:val="0"/>
        <w:autoSpaceDN w:val="0"/>
        <w:adjustRightInd w:val="0"/>
        <w:spacing w:before="5" w:after="0" w:line="207" w:lineRule="exact"/>
        <w:ind w:left="180" w:right="270" w:firstLine="0"/>
        <w:rPr>
          <w:ins w:id="177" w:author="eslove" w:date="2010-11-01T14:39:00Z"/>
          <w:rFonts w:ascii="Times New Roman" w:hAnsi="Times New Roman"/>
          <w:color w:val="262626" w:themeColor="text1" w:themeTint="D9"/>
          <w:spacing w:val="-2"/>
          <w:sz w:val="18"/>
          <w:szCs w:val="18"/>
        </w:rPr>
      </w:pPr>
      <w:ins w:id="178" w:author="eslove" w:date="2010-11-01T14:39:00Z">
        <w:r w:rsidRPr="00284CE2">
          <w:rPr>
            <w:rFonts w:ascii="Times New Roman" w:hAnsi="Times New Roman"/>
            <w:color w:val="262626" w:themeColor="text1" w:themeTint="D9"/>
            <w:spacing w:val="-2"/>
            <w:sz w:val="18"/>
            <w:szCs w:val="18"/>
          </w:rPr>
          <w:t xml:space="preserve">BISE               </w:t>
        </w:r>
        <w:r w:rsidRPr="00284CE2">
          <w:rPr>
            <w:rFonts w:ascii="Times New Roman" w:hAnsi="Times New Roman"/>
            <w:color w:val="262626" w:themeColor="text1" w:themeTint="D9"/>
            <w:spacing w:val="-2"/>
            <w:sz w:val="18"/>
            <w:szCs w:val="18"/>
          </w:rPr>
          <w:tab/>
          <w:t>2040</w:t>
        </w:r>
        <w:r w:rsidRPr="00284CE2">
          <w:rPr>
            <w:rFonts w:ascii="Times New Roman" w:hAnsi="Times New Roman"/>
            <w:color w:val="262626" w:themeColor="text1" w:themeTint="D9"/>
            <w:spacing w:val="-2"/>
            <w:sz w:val="18"/>
            <w:szCs w:val="18"/>
          </w:rPr>
          <w:tab/>
          <w:t xml:space="preserve">Communication for Management </w:t>
        </w:r>
        <w:r w:rsidRPr="00284CE2">
          <w:rPr>
            <w:rFonts w:ascii="Times New Roman" w:hAnsi="Times New Roman"/>
            <w:color w:val="262626" w:themeColor="text1" w:themeTint="D9"/>
            <w:spacing w:val="-2"/>
            <w:sz w:val="18"/>
            <w:szCs w:val="18"/>
          </w:rPr>
          <w:tab/>
          <w:t>ENGL 1102</w:t>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1530"/>
          <w:tab w:val="left" w:pos="2610"/>
          <w:tab w:val="left" w:pos="3645"/>
          <w:tab w:val="left" w:pos="7200"/>
          <w:tab w:val="left" w:pos="10260"/>
        </w:tabs>
        <w:autoSpaceDE w:val="0"/>
        <w:autoSpaceDN w:val="0"/>
        <w:adjustRightInd w:val="0"/>
        <w:spacing w:before="5" w:after="0" w:line="207" w:lineRule="exact"/>
        <w:ind w:left="180" w:firstLine="0"/>
        <w:rPr>
          <w:ins w:id="179" w:author="eslove" w:date="2010-11-01T14:39:00Z"/>
          <w:rFonts w:ascii="Times New Roman" w:hAnsi="Times New Roman"/>
          <w:color w:val="262626" w:themeColor="text1" w:themeTint="D9"/>
          <w:spacing w:val="-2"/>
          <w:sz w:val="18"/>
          <w:szCs w:val="18"/>
        </w:rPr>
      </w:pPr>
      <w:ins w:id="180" w:author="eslove" w:date="2010-11-01T14:39:00Z">
        <w:r w:rsidRPr="00284CE2">
          <w:rPr>
            <w:rFonts w:ascii="Times New Roman" w:hAnsi="Times New Roman"/>
            <w:color w:val="262626" w:themeColor="text1" w:themeTint="D9"/>
            <w:spacing w:val="-2"/>
            <w:sz w:val="18"/>
            <w:szCs w:val="18"/>
          </w:rPr>
          <w:t xml:space="preserve">ECON             </w:t>
        </w:r>
        <w:r w:rsidRPr="00284CE2">
          <w:rPr>
            <w:rFonts w:ascii="Times New Roman" w:hAnsi="Times New Roman"/>
            <w:color w:val="262626" w:themeColor="text1" w:themeTint="D9"/>
            <w:spacing w:val="-2"/>
            <w:sz w:val="18"/>
            <w:szCs w:val="18"/>
          </w:rPr>
          <w:tab/>
          <w:t>2105</w:t>
        </w:r>
        <w:r w:rsidRPr="00284CE2">
          <w:rPr>
            <w:rFonts w:ascii="Times New Roman" w:hAnsi="Times New Roman"/>
            <w:color w:val="262626" w:themeColor="text1" w:themeTint="D9"/>
            <w:spacing w:val="-2"/>
            <w:sz w:val="18"/>
            <w:szCs w:val="18"/>
          </w:rPr>
          <w:tab/>
          <w:t>Principles of Macroeconomics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1" w:author="eslove" w:date="2010-11-01T14:39:00Z"/>
          <w:rFonts w:ascii="Times New Roman" w:hAnsi="Times New Roman"/>
          <w:color w:val="262626" w:themeColor="text1" w:themeTint="D9"/>
          <w:spacing w:val="-2"/>
          <w:sz w:val="18"/>
          <w:szCs w:val="18"/>
          <w:u w:val="single"/>
        </w:rPr>
      </w:pPr>
      <w:ins w:id="182"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2106</w:t>
        </w:r>
        <w:r w:rsidRPr="00284CE2">
          <w:rPr>
            <w:rFonts w:ascii="Times New Roman" w:hAnsi="Times New Roman"/>
            <w:color w:val="262626" w:themeColor="text1" w:themeTint="D9"/>
            <w:spacing w:val="-2"/>
            <w:sz w:val="18"/>
            <w:szCs w:val="18"/>
          </w:rPr>
          <w:tab/>
          <w:t>Principles of Microeconomics</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A3239C" w:rsidRPr="00284CE2" w:rsidRDefault="00A3239C" w:rsidP="00A3239C">
      <w:pPr>
        <w:widowControl w:val="0"/>
        <w:tabs>
          <w:tab w:val="left" w:pos="2587"/>
          <w:tab w:val="left" w:pos="3645"/>
          <w:tab w:val="left" w:pos="7200"/>
          <w:tab w:val="left" w:pos="10260"/>
        </w:tabs>
        <w:autoSpaceDE w:val="0"/>
        <w:autoSpaceDN w:val="0"/>
        <w:adjustRightInd w:val="0"/>
        <w:spacing w:before="4" w:after="0" w:line="207" w:lineRule="exact"/>
        <w:ind w:left="180" w:firstLine="0"/>
        <w:rPr>
          <w:ins w:id="183" w:author="eslove" w:date="2010-11-01T14:39:00Z"/>
          <w:rFonts w:ascii="Times New Roman" w:hAnsi="Times New Roman"/>
          <w:color w:val="262626" w:themeColor="text1" w:themeTint="D9"/>
          <w:spacing w:val="-2"/>
          <w:sz w:val="18"/>
          <w:szCs w:val="18"/>
          <w:u w:val="single"/>
        </w:rPr>
      </w:pPr>
    </w:p>
    <w:p w:rsidR="00A3239C" w:rsidRPr="00284CE2" w:rsidRDefault="00A3239C" w:rsidP="00A3239C">
      <w:pPr>
        <w:widowControl w:val="0"/>
        <w:tabs>
          <w:tab w:val="left" w:pos="7200"/>
          <w:tab w:val="left" w:pos="10260"/>
          <w:tab w:val="left" w:pos="10877"/>
        </w:tabs>
        <w:autoSpaceDE w:val="0"/>
        <w:autoSpaceDN w:val="0"/>
        <w:adjustRightInd w:val="0"/>
        <w:spacing w:before="2" w:after="0" w:line="207" w:lineRule="exact"/>
        <w:ind w:left="180" w:firstLine="0"/>
        <w:rPr>
          <w:ins w:id="184" w:author="eslove" w:date="2010-11-01T14:39:00Z"/>
          <w:rFonts w:ascii="Times New Roman Bold" w:hAnsi="Times New Roman Bold" w:cs="Times New Roman Bold"/>
          <w:color w:val="262626" w:themeColor="text1" w:themeTint="D9"/>
          <w:spacing w:val="-2"/>
          <w:sz w:val="18"/>
          <w:szCs w:val="18"/>
        </w:rPr>
      </w:pPr>
      <w:ins w:id="185" w:author="eslove" w:date="2010-11-01T14:39:00Z">
        <w:r w:rsidRPr="00284CE2">
          <w:rPr>
            <w:rFonts w:ascii="Times New Roman Bold" w:hAnsi="Times New Roman Bold" w:cs="Times New Roman Bold"/>
            <w:color w:val="262626" w:themeColor="text1" w:themeTint="D9"/>
            <w:spacing w:val="-2"/>
            <w:sz w:val="18"/>
            <w:szCs w:val="18"/>
          </w:rPr>
          <w:t>Subtotal</w:t>
        </w:r>
        <w:r w:rsidRPr="00284CE2">
          <w:rPr>
            <w:rFonts w:ascii="Times New Roman Bold" w:hAnsi="Times New Roman Bold" w:cs="Times New Roman Bold"/>
            <w:color w:val="262626" w:themeColor="text1" w:themeTint="D9"/>
            <w:spacing w:val="-2"/>
            <w:sz w:val="18"/>
            <w:szCs w:val="18"/>
          </w:rPr>
          <w:tab/>
        </w:r>
        <w:r w:rsidRPr="00284CE2">
          <w:rPr>
            <w:rFonts w:ascii="Times New Roman Bold" w:hAnsi="Times New Roman Bold" w:cs="Times New Roman Bold"/>
            <w:color w:val="262626" w:themeColor="text1" w:themeTint="D9"/>
            <w:spacing w:val="-2"/>
            <w:sz w:val="18"/>
            <w:szCs w:val="18"/>
          </w:rPr>
          <w:tab/>
          <w:t>18</w:t>
        </w:r>
      </w:ins>
    </w:p>
    <w:p w:rsidR="00A3239C" w:rsidRPr="00284CE2" w:rsidRDefault="00A3239C" w:rsidP="00A3239C">
      <w:pPr>
        <w:widowControl w:val="0"/>
        <w:tabs>
          <w:tab w:val="left" w:pos="10260"/>
        </w:tabs>
        <w:autoSpaceDE w:val="0"/>
        <w:autoSpaceDN w:val="0"/>
        <w:adjustRightInd w:val="0"/>
        <w:spacing w:after="0" w:line="207" w:lineRule="exact"/>
        <w:ind w:left="180" w:firstLine="0"/>
        <w:rPr>
          <w:ins w:id="186" w:author="eslove" w:date="2010-11-01T14:39:00Z"/>
          <w:rFonts w:ascii="Times New Roman Bold" w:hAnsi="Times New Roman Bold" w:cs="Times New Roman Bold"/>
          <w:color w:val="262626" w:themeColor="text1" w:themeTint="D9"/>
          <w:spacing w:val="-2"/>
          <w:sz w:val="18"/>
          <w:szCs w:val="18"/>
        </w:rPr>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187" w:author="eslove" w:date="2010-11-01T14:39:00Z"/>
          <w:rFonts w:ascii="Times New Roman Bold" w:hAnsi="Times New Roman Bold" w:cs="Times New Roman Bold"/>
          <w:color w:val="262626" w:themeColor="text1" w:themeTint="D9"/>
          <w:spacing w:val="-2"/>
          <w:sz w:val="18"/>
          <w:szCs w:val="18"/>
        </w:rPr>
      </w:pPr>
      <w:ins w:id="188" w:author="eslove" w:date="2010-11-01T14:39:00Z">
        <w:r w:rsidRPr="00284CE2">
          <w:rPr>
            <w:rFonts w:ascii="Times New Roman Bold" w:hAnsi="Times New Roman Bold" w:cs="Times New Roman Bold"/>
            <w:color w:val="262626" w:themeColor="text1" w:themeTint="D9"/>
            <w:spacing w:val="-2"/>
            <w:sz w:val="18"/>
            <w:szCs w:val="18"/>
          </w:rPr>
          <w:t>Area G: Business Majors Required Courses</w:t>
        </w:r>
      </w:ins>
    </w:p>
    <w:p w:rsidR="00000000" w:rsidRDefault="00A3239C">
      <w:pPr>
        <w:widowControl w:val="0"/>
        <w:tabs>
          <w:tab w:val="left" w:pos="2587"/>
          <w:tab w:val="left" w:pos="3645"/>
          <w:tab w:val="left" w:pos="10260"/>
        </w:tabs>
        <w:autoSpaceDE w:val="0"/>
        <w:autoSpaceDN w:val="0"/>
        <w:adjustRightInd w:val="0"/>
        <w:spacing w:before="8" w:after="0" w:line="207" w:lineRule="exact"/>
        <w:ind w:left="180" w:firstLine="0"/>
        <w:rPr>
          <w:ins w:id="189" w:author="eslove" w:date="2010-11-01T14:39:00Z"/>
          <w:rFonts w:ascii="Times New Roman" w:hAnsi="Times New Roman"/>
          <w:color w:val="262626" w:themeColor="text1" w:themeTint="D9"/>
          <w:spacing w:val="-2"/>
          <w:sz w:val="18"/>
          <w:szCs w:val="18"/>
        </w:rPr>
        <w:pPrChange w:id="190" w:author="eslove" w:date="2010-11-01T14:43:00Z">
          <w:pPr>
            <w:widowControl w:val="0"/>
            <w:tabs>
              <w:tab w:val="left" w:pos="2587"/>
              <w:tab w:val="left" w:pos="3645"/>
              <w:tab w:val="left" w:pos="10966"/>
            </w:tabs>
            <w:autoSpaceDE w:val="0"/>
            <w:autoSpaceDN w:val="0"/>
            <w:adjustRightInd w:val="0"/>
            <w:spacing w:before="8" w:after="0" w:line="207" w:lineRule="exact"/>
            <w:ind w:left="1170"/>
          </w:pPr>
        </w:pPrChange>
      </w:pPr>
      <w:ins w:id="191" w:author="eslove" w:date="2010-11-01T14:39: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4105</w:t>
        </w:r>
        <w:r w:rsidRPr="00284CE2">
          <w:rPr>
            <w:rFonts w:ascii="Times New Roman" w:hAnsi="Times New Roman"/>
            <w:color w:val="262626" w:themeColor="text1" w:themeTint="D9"/>
            <w:spacing w:val="-2"/>
            <w:sz w:val="18"/>
            <w:szCs w:val="18"/>
          </w:rPr>
          <w:tab/>
          <w:t>International Business                                             ECON 2105/ECON 2106,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192" w:author="eslove" w:date="2010-11-01T14:39:00Z"/>
          <w:rFonts w:ascii="Times New Roman" w:hAnsi="Times New Roman"/>
          <w:color w:val="262626" w:themeColor="text1" w:themeTint="D9"/>
          <w:spacing w:val="-2"/>
          <w:sz w:val="18"/>
          <w:szCs w:val="18"/>
        </w:rPr>
        <w:pPrChange w:id="193"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194" w:author="eslove" w:date="2010-11-01T14:39:00Z">
        <w:r w:rsidRPr="00284CE2">
          <w:rPr>
            <w:rFonts w:ascii="Times New Roman" w:hAnsi="Times New Roman"/>
            <w:color w:val="262626" w:themeColor="text1" w:themeTint="D9"/>
            <w:spacing w:val="-2"/>
            <w:sz w:val="18"/>
            <w:szCs w:val="18"/>
          </w:rPr>
          <w:t>ECON</w:t>
        </w:r>
        <w:r w:rsidRPr="00284CE2">
          <w:rPr>
            <w:rFonts w:ascii="Times New Roman" w:hAnsi="Times New Roman"/>
            <w:color w:val="262626" w:themeColor="text1" w:themeTint="D9"/>
            <w:spacing w:val="-2"/>
            <w:sz w:val="18"/>
            <w:szCs w:val="18"/>
          </w:rPr>
          <w:tab/>
          <w:t>3205</w:t>
        </w:r>
        <w:r w:rsidRPr="00284CE2">
          <w:rPr>
            <w:rFonts w:ascii="Times New Roman" w:hAnsi="Times New Roman"/>
            <w:color w:val="262626" w:themeColor="text1" w:themeTint="D9"/>
            <w:spacing w:val="-2"/>
            <w:sz w:val="18"/>
            <w:szCs w:val="18"/>
          </w:rPr>
          <w:tab/>
          <w:t xml:space="preserve">Economics and Business Statistics                         ECON 2105/ECON 2106                  </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195" w:author="eslove" w:date="2010-11-01T14:39:00Z"/>
          <w:rFonts w:ascii="Times New Roman" w:hAnsi="Times New Roman"/>
          <w:color w:val="262626" w:themeColor="text1" w:themeTint="D9"/>
          <w:spacing w:val="-2"/>
          <w:sz w:val="18"/>
          <w:szCs w:val="18"/>
        </w:rPr>
        <w:pPrChange w:id="196"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197" w:author="eslove" w:date="2010-11-01T14:39:00Z">
        <w:r w:rsidRPr="00284CE2">
          <w:rPr>
            <w:rFonts w:ascii="Times New Roman" w:hAnsi="Times New Roman"/>
            <w:color w:val="262626" w:themeColor="text1" w:themeTint="D9"/>
            <w:spacing w:val="-2"/>
            <w:sz w:val="18"/>
            <w:szCs w:val="18"/>
          </w:rPr>
          <w:t>FINC</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Foundations of Financial Management                  ACCT 2101</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198" w:author="eslove" w:date="2010-11-01T14:39:00Z"/>
          <w:rFonts w:ascii="Times New Roman" w:hAnsi="Times New Roman"/>
          <w:color w:val="262626" w:themeColor="text1" w:themeTint="D9"/>
          <w:spacing w:val="-2"/>
          <w:sz w:val="18"/>
          <w:szCs w:val="18"/>
        </w:rPr>
        <w:pPrChange w:id="199"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0"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3105</w:t>
        </w:r>
        <w:r w:rsidRPr="00284CE2">
          <w:rPr>
            <w:rFonts w:ascii="Times New Roman" w:hAnsi="Times New Roman"/>
            <w:color w:val="262626" w:themeColor="text1" w:themeTint="D9"/>
            <w:spacing w:val="-2"/>
            <w:sz w:val="18"/>
            <w:szCs w:val="18"/>
          </w:rPr>
          <w:tab/>
          <w:t>Legal Environment of Business</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1" w:author="eslove" w:date="2010-11-01T14:39:00Z"/>
          <w:rFonts w:ascii="Times New Roman" w:hAnsi="Times New Roman"/>
          <w:color w:val="262626" w:themeColor="text1" w:themeTint="D9"/>
          <w:spacing w:val="-2"/>
          <w:sz w:val="18"/>
          <w:szCs w:val="18"/>
        </w:rPr>
        <w:pPrChange w:id="202"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3"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3106</w:t>
        </w:r>
        <w:r w:rsidRPr="00284CE2">
          <w:rPr>
            <w:rFonts w:ascii="Times New Roman" w:hAnsi="Times New Roman"/>
            <w:color w:val="262626" w:themeColor="text1" w:themeTint="D9"/>
            <w:spacing w:val="-2"/>
            <w:sz w:val="18"/>
            <w:szCs w:val="18"/>
          </w:rPr>
          <w:tab/>
          <w:t>Management Science and Operations Mgmt         ECON 3205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4" w:after="0" w:line="207" w:lineRule="exact"/>
        <w:ind w:left="180" w:firstLine="0"/>
        <w:rPr>
          <w:ins w:id="204" w:author="eslove" w:date="2010-11-01T14:39:00Z"/>
          <w:rFonts w:ascii="Times New Roman" w:hAnsi="Times New Roman"/>
          <w:color w:val="262626" w:themeColor="text1" w:themeTint="D9"/>
          <w:spacing w:val="-2"/>
          <w:sz w:val="18"/>
          <w:szCs w:val="18"/>
        </w:rPr>
        <w:pPrChange w:id="205" w:author="eslove" w:date="2010-11-01T14:43:00Z">
          <w:pPr>
            <w:widowControl w:val="0"/>
            <w:tabs>
              <w:tab w:val="left" w:pos="2587"/>
              <w:tab w:val="left" w:pos="3645"/>
              <w:tab w:val="left" w:pos="10966"/>
            </w:tabs>
            <w:autoSpaceDE w:val="0"/>
            <w:autoSpaceDN w:val="0"/>
            <w:adjustRightInd w:val="0"/>
            <w:spacing w:before="4" w:after="0" w:line="207" w:lineRule="exact"/>
            <w:ind w:left="1170"/>
          </w:pPr>
        </w:pPrChange>
      </w:pPr>
      <w:ins w:id="206"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4110</w:t>
        </w:r>
        <w:r w:rsidRPr="00284CE2">
          <w:rPr>
            <w:rFonts w:ascii="Times New Roman" w:hAnsi="Times New Roman"/>
            <w:color w:val="262626" w:themeColor="text1" w:themeTint="D9"/>
            <w:spacing w:val="-2"/>
            <w:sz w:val="18"/>
            <w:szCs w:val="18"/>
          </w:rPr>
          <w:tab/>
          <w:t>Organizational Behavior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07" w:author="eslove" w:date="2010-11-01T14:39:00Z"/>
          <w:rFonts w:ascii="Times New Roman" w:hAnsi="Times New Roman"/>
          <w:color w:val="262626" w:themeColor="text1" w:themeTint="D9"/>
          <w:spacing w:val="-2"/>
          <w:sz w:val="18"/>
          <w:szCs w:val="18"/>
        </w:rPr>
        <w:pPrChange w:id="208"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09"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4125</w:t>
        </w:r>
        <w:r w:rsidRPr="00284CE2">
          <w:rPr>
            <w:rFonts w:ascii="Times New Roman" w:hAnsi="Times New Roman"/>
            <w:color w:val="262626" w:themeColor="text1" w:themeTint="D9"/>
            <w:spacing w:val="-2"/>
            <w:sz w:val="18"/>
            <w:szCs w:val="18"/>
          </w:rPr>
          <w:tab/>
          <w:t>Human Resource Management                               MGMT 3105</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0" w:author="eslove" w:date="2010-11-01T14:39:00Z"/>
          <w:rFonts w:ascii="Times New Roman" w:hAnsi="Times New Roman"/>
          <w:color w:val="262626" w:themeColor="text1" w:themeTint="D9"/>
          <w:spacing w:val="-2"/>
          <w:sz w:val="18"/>
          <w:szCs w:val="18"/>
        </w:rPr>
        <w:pPrChange w:id="211"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12"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4205</w:t>
        </w:r>
        <w:r w:rsidRPr="00284CE2">
          <w:rPr>
            <w:rFonts w:ascii="Times New Roman" w:hAnsi="Times New Roman"/>
            <w:color w:val="262626" w:themeColor="text1" w:themeTint="D9"/>
            <w:spacing w:val="-2"/>
            <w:sz w:val="18"/>
            <w:szCs w:val="18"/>
          </w:rPr>
          <w:tab/>
          <w:t>Management Information Systems                         BISE 2010</w:t>
        </w:r>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7110"/>
          <w:tab w:val="left" w:pos="10260"/>
        </w:tabs>
        <w:autoSpaceDE w:val="0"/>
        <w:autoSpaceDN w:val="0"/>
        <w:adjustRightInd w:val="0"/>
        <w:spacing w:before="4" w:after="0" w:line="207" w:lineRule="exact"/>
        <w:ind w:left="180" w:firstLine="0"/>
        <w:rPr>
          <w:ins w:id="213" w:author="eslove" w:date="2010-11-01T14:39:00Z"/>
          <w:rFonts w:ascii="Times New Roman" w:hAnsi="Times New Roman"/>
          <w:color w:val="262626" w:themeColor="text1" w:themeTint="D9"/>
          <w:spacing w:val="-2"/>
          <w:sz w:val="18"/>
          <w:szCs w:val="18"/>
        </w:rPr>
        <w:pPrChange w:id="214" w:author="eslove" w:date="2010-11-01T16:31:00Z">
          <w:pPr>
            <w:widowControl w:val="0"/>
            <w:tabs>
              <w:tab w:val="left" w:pos="2587"/>
              <w:tab w:val="left" w:pos="3645"/>
              <w:tab w:val="left" w:pos="10966"/>
            </w:tabs>
            <w:autoSpaceDE w:val="0"/>
            <w:autoSpaceDN w:val="0"/>
            <w:adjustRightInd w:val="0"/>
            <w:spacing w:before="4" w:after="0" w:line="207" w:lineRule="exact"/>
            <w:ind w:left="1170"/>
          </w:pPr>
        </w:pPrChange>
      </w:pPr>
      <w:ins w:id="215" w:author="eslove" w:date="2010-11-01T14:39:00Z">
        <w:r w:rsidRPr="00284CE2">
          <w:rPr>
            <w:rFonts w:ascii="Times New Roman" w:hAnsi="Times New Roman"/>
            <w:color w:val="262626" w:themeColor="text1" w:themeTint="D9"/>
            <w:spacing w:val="-2"/>
            <w:sz w:val="18"/>
            <w:szCs w:val="18"/>
          </w:rPr>
          <w:t>MGMT</w:t>
        </w:r>
        <w:r w:rsidRPr="00284CE2">
          <w:rPr>
            <w:rFonts w:ascii="Times New Roman" w:hAnsi="Times New Roman"/>
            <w:color w:val="262626" w:themeColor="text1" w:themeTint="D9"/>
            <w:spacing w:val="-2"/>
            <w:sz w:val="18"/>
            <w:szCs w:val="18"/>
          </w:rPr>
          <w:tab/>
          <w:t>4199</w:t>
        </w:r>
        <w:r w:rsidRPr="00284CE2">
          <w:rPr>
            <w:rFonts w:ascii="Times New Roman" w:hAnsi="Times New Roman"/>
            <w:color w:val="262626" w:themeColor="text1" w:themeTint="D9"/>
            <w:spacing w:val="-2"/>
            <w:sz w:val="18"/>
            <w:szCs w:val="18"/>
          </w:rPr>
          <w:tab/>
          <w:t>Business Policy</w:t>
        </w:r>
      </w:ins>
      <w:ins w:id="216" w:author="eslove" w:date="2010-11-01T16:31:00Z">
        <w:r w:rsidRPr="00284CE2">
          <w:rPr>
            <w:rFonts w:ascii="Times New Roman" w:hAnsi="Times New Roman"/>
            <w:color w:val="262626" w:themeColor="text1" w:themeTint="D9"/>
            <w:spacing w:val="-2"/>
            <w:sz w:val="18"/>
            <w:szCs w:val="18"/>
          </w:rPr>
          <w:tab/>
          <w:t>Senior Standing</w:t>
        </w:r>
      </w:ins>
      <w:ins w:id="217" w:author="eslove" w:date="2010-11-01T14:39: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7"/>
          <w:tab w:val="left" w:pos="3645"/>
          <w:tab w:val="left" w:pos="10260"/>
        </w:tabs>
        <w:autoSpaceDE w:val="0"/>
        <w:autoSpaceDN w:val="0"/>
        <w:adjustRightInd w:val="0"/>
        <w:spacing w:before="5" w:after="0" w:line="207" w:lineRule="exact"/>
        <w:ind w:left="180" w:firstLine="0"/>
        <w:rPr>
          <w:ins w:id="218" w:author="eslove" w:date="2010-11-01T14:39:00Z"/>
          <w:rFonts w:ascii="Times New Roman" w:hAnsi="Times New Roman"/>
          <w:color w:val="262626" w:themeColor="text1" w:themeTint="D9"/>
          <w:spacing w:val="-2"/>
          <w:sz w:val="18"/>
          <w:szCs w:val="18"/>
          <w:u w:val="single"/>
        </w:rPr>
        <w:pPrChange w:id="219"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ins w:id="220" w:author="eslove" w:date="2010-11-01T14:39:00Z">
        <w:r w:rsidRPr="00284CE2">
          <w:rPr>
            <w:rFonts w:ascii="Times New Roman" w:hAnsi="Times New Roman"/>
            <w:color w:val="262626" w:themeColor="text1" w:themeTint="D9"/>
            <w:spacing w:val="-2"/>
            <w:sz w:val="18"/>
            <w:szCs w:val="18"/>
          </w:rPr>
          <w:t>MKTG</w:t>
        </w:r>
        <w:r w:rsidRPr="00284CE2">
          <w:rPr>
            <w:rFonts w:ascii="Times New Roman" w:hAnsi="Times New Roman"/>
            <w:color w:val="262626" w:themeColor="text1" w:themeTint="D9"/>
            <w:spacing w:val="-2"/>
            <w:sz w:val="18"/>
            <w:szCs w:val="18"/>
          </w:rPr>
          <w:tab/>
          <w:t>3120</w:t>
        </w:r>
        <w:r w:rsidRPr="00284CE2">
          <w:rPr>
            <w:rFonts w:ascii="Times New Roman" w:hAnsi="Times New Roman"/>
            <w:color w:val="262626" w:themeColor="text1" w:themeTint="D9"/>
            <w:spacing w:val="-2"/>
            <w:sz w:val="18"/>
            <w:szCs w:val="18"/>
          </w:rPr>
          <w:tab/>
          <w:t>Principles of Marketing                                           ECON 2106</w:t>
        </w:r>
        <w:r w:rsidRPr="00284CE2">
          <w:rPr>
            <w:rFonts w:ascii="Times New Roman" w:hAnsi="Times New Roman"/>
            <w:color w:val="262626" w:themeColor="text1" w:themeTint="D9"/>
            <w:spacing w:val="-2"/>
            <w:sz w:val="18"/>
            <w:szCs w:val="18"/>
          </w:rPr>
          <w:tab/>
        </w:r>
        <w:r w:rsidRPr="00284CE2">
          <w:rPr>
            <w:rFonts w:ascii="Times New Roman" w:hAnsi="Times New Roman"/>
            <w:color w:val="262626" w:themeColor="text1" w:themeTint="D9"/>
            <w:spacing w:val="-2"/>
            <w:sz w:val="18"/>
            <w:szCs w:val="18"/>
            <w:u w:val="single"/>
          </w:rPr>
          <w:t>3</w:t>
        </w:r>
      </w:ins>
    </w:p>
    <w:p w:rsidR="00000000" w:rsidRDefault="005B4CB3">
      <w:pPr>
        <w:widowControl w:val="0"/>
        <w:tabs>
          <w:tab w:val="left" w:pos="2587"/>
          <w:tab w:val="left" w:pos="3645"/>
          <w:tab w:val="left" w:pos="10260"/>
        </w:tabs>
        <w:autoSpaceDE w:val="0"/>
        <w:autoSpaceDN w:val="0"/>
        <w:adjustRightInd w:val="0"/>
        <w:spacing w:before="5" w:after="0" w:line="207" w:lineRule="exact"/>
        <w:ind w:left="180" w:firstLine="0"/>
        <w:rPr>
          <w:ins w:id="221" w:author="eslove" w:date="2010-11-01T14:39:00Z"/>
          <w:rFonts w:ascii="Times New Roman" w:hAnsi="Times New Roman"/>
          <w:color w:val="262626" w:themeColor="text1" w:themeTint="D9"/>
          <w:spacing w:val="-2"/>
          <w:sz w:val="18"/>
          <w:szCs w:val="18"/>
          <w:u w:val="single"/>
        </w:rPr>
        <w:pPrChange w:id="222" w:author="eslove" w:date="2010-11-01T14:43:00Z">
          <w:pPr>
            <w:widowControl w:val="0"/>
            <w:tabs>
              <w:tab w:val="left" w:pos="2587"/>
              <w:tab w:val="left" w:pos="3645"/>
              <w:tab w:val="left" w:pos="10966"/>
            </w:tabs>
            <w:autoSpaceDE w:val="0"/>
            <w:autoSpaceDN w:val="0"/>
            <w:adjustRightInd w:val="0"/>
            <w:spacing w:before="5" w:after="0" w:line="207" w:lineRule="exact"/>
            <w:ind w:left="1170"/>
          </w:pPr>
        </w:pPrChange>
      </w:pPr>
    </w:p>
    <w:p w:rsidR="00000000" w:rsidRDefault="00A3239C">
      <w:pPr>
        <w:widowControl w:val="0"/>
        <w:tabs>
          <w:tab w:val="left" w:pos="10260"/>
        </w:tabs>
        <w:autoSpaceDE w:val="0"/>
        <w:autoSpaceDN w:val="0"/>
        <w:adjustRightInd w:val="0"/>
        <w:spacing w:before="2" w:after="0" w:line="207" w:lineRule="exact"/>
        <w:ind w:left="180" w:firstLine="0"/>
        <w:rPr>
          <w:ins w:id="223" w:author="eslove" w:date="2010-11-01T14:39:00Z"/>
          <w:rFonts w:ascii="Times New Roman Bold" w:hAnsi="Times New Roman Bold" w:cs="Times New Roman Bold"/>
          <w:color w:val="262626" w:themeColor="text1" w:themeTint="D9"/>
          <w:spacing w:val="-2"/>
          <w:sz w:val="18"/>
          <w:szCs w:val="18"/>
        </w:rPr>
        <w:pPrChange w:id="224" w:author="eslove" w:date="2010-11-01T14:43:00Z">
          <w:pPr>
            <w:widowControl w:val="0"/>
            <w:tabs>
              <w:tab w:val="left" w:pos="10800"/>
              <w:tab w:val="left" w:pos="10980"/>
            </w:tabs>
            <w:autoSpaceDE w:val="0"/>
            <w:autoSpaceDN w:val="0"/>
            <w:adjustRightInd w:val="0"/>
            <w:spacing w:before="2" w:after="0" w:line="207" w:lineRule="exact"/>
            <w:ind w:left="1170"/>
          </w:pPr>
        </w:pPrChange>
      </w:pPr>
      <w:ins w:id="225" w:author="eslove" w:date="2010-11-01T14:39:00Z">
        <w:r w:rsidRPr="00284CE2">
          <w:rPr>
            <w:rFonts w:ascii="Times New Roman Bold" w:hAnsi="Times New Roman Bold" w:cs="Times New Roman Bold"/>
            <w:color w:val="262626" w:themeColor="text1" w:themeTint="D9"/>
            <w:spacing w:val="-2"/>
            <w:sz w:val="18"/>
            <w:szCs w:val="18"/>
          </w:rPr>
          <w:t xml:space="preserve">Subtotal                                                                                                                                                                                                    </w:t>
        </w:r>
        <w:r w:rsidRPr="00284CE2">
          <w:rPr>
            <w:rFonts w:ascii="Times New Roman Bold" w:hAnsi="Times New Roman Bold" w:cs="Times New Roman Bold"/>
            <w:color w:val="262626" w:themeColor="text1" w:themeTint="D9"/>
            <w:spacing w:val="-2"/>
            <w:sz w:val="18"/>
            <w:szCs w:val="18"/>
          </w:rPr>
          <w:tab/>
          <w:t>30</w:t>
        </w:r>
      </w:ins>
    </w:p>
    <w:p w:rsidR="00000000" w:rsidRDefault="005B4CB3">
      <w:pPr>
        <w:widowControl w:val="0"/>
        <w:tabs>
          <w:tab w:val="left" w:pos="10260"/>
        </w:tabs>
        <w:autoSpaceDE w:val="0"/>
        <w:autoSpaceDN w:val="0"/>
        <w:adjustRightInd w:val="0"/>
        <w:spacing w:before="5" w:after="0" w:line="287" w:lineRule="exact"/>
        <w:ind w:left="180" w:firstLine="0"/>
        <w:rPr>
          <w:ins w:id="226" w:author="eslove" w:date="2010-11-01T14:39:00Z"/>
          <w:rFonts w:ascii="Times New Roman Bold" w:hAnsi="Times New Roman Bold" w:cs="Times New Roman Bold"/>
          <w:b/>
          <w:color w:val="262626" w:themeColor="text1" w:themeTint="D9"/>
          <w:spacing w:val="-3"/>
          <w:sz w:val="31"/>
          <w:szCs w:val="31"/>
        </w:rPr>
        <w:pPrChange w:id="227" w:author="eslove" w:date="2010-11-01T14:31:00Z">
          <w:pPr>
            <w:widowControl w:val="0"/>
            <w:autoSpaceDE w:val="0"/>
            <w:autoSpaceDN w:val="0"/>
            <w:adjustRightInd w:val="0"/>
            <w:spacing w:before="5" w:after="0" w:line="287" w:lineRule="exact"/>
          </w:pPr>
        </w:pPrChange>
      </w:pPr>
    </w:p>
    <w:p w:rsidR="00A3239C" w:rsidRPr="00284CE2" w:rsidRDefault="00A3239C" w:rsidP="00A3239C">
      <w:pPr>
        <w:widowControl w:val="0"/>
        <w:tabs>
          <w:tab w:val="left" w:pos="10260"/>
        </w:tabs>
        <w:autoSpaceDE w:val="0"/>
        <w:autoSpaceDN w:val="0"/>
        <w:adjustRightInd w:val="0"/>
        <w:spacing w:before="9" w:after="0" w:line="207" w:lineRule="exact"/>
        <w:ind w:left="180" w:firstLine="0"/>
        <w:rPr>
          <w:ins w:id="228" w:author="eslove" w:date="2010-11-01T14:42:00Z"/>
          <w:rFonts w:ascii="Times New Roman Bold" w:hAnsi="Times New Roman Bold" w:cs="Times New Roman Bold"/>
          <w:color w:val="262626" w:themeColor="text1" w:themeTint="D9"/>
          <w:spacing w:val="-2"/>
          <w:sz w:val="18"/>
          <w:szCs w:val="18"/>
        </w:rPr>
      </w:pPr>
      <w:ins w:id="229" w:author="eslove" w:date="2010-11-01T14:40:00Z">
        <w:r w:rsidRPr="00284CE2">
          <w:rPr>
            <w:rFonts w:ascii="Times New Roman Bold" w:hAnsi="Times New Roman Bold" w:cs="Times New Roman Bold"/>
            <w:color w:val="262626" w:themeColor="text1" w:themeTint="D9"/>
            <w:spacing w:val="-2"/>
            <w:sz w:val="18"/>
            <w:szCs w:val="18"/>
          </w:rPr>
          <w:t xml:space="preserve">Area H: </w:t>
        </w:r>
      </w:ins>
      <w:ins w:id="230" w:author="eslove" w:date="2010-11-01T14:42:00Z">
        <w:r w:rsidRPr="00284CE2">
          <w:rPr>
            <w:rFonts w:ascii="Times New Roman Bold" w:hAnsi="Times New Roman Bold" w:cs="Times New Roman Bold"/>
            <w:color w:val="262626" w:themeColor="text1" w:themeTint="D9"/>
            <w:spacing w:val="-2"/>
            <w:sz w:val="18"/>
            <w:szCs w:val="18"/>
          </w:rPr>
          <w:t xml:space="preserve">Logistics Management </w:t>
        </w:r>
      </w:ins>
      <w:ins w:id="231" w:author="eslove" w:date="2010-11-01T14:40:00Z">
        <w:r w:rsidRPr="00284CE2">
          <w:rPr>
            <w:rFonts w:ascii="Times New Roman Bold" w:hAnsi="Times New Roman Bold" w:cs="Times New Roman Bold"/>
            <w:color w:val="262626" w:themeColor="text1" w:themeTint="D9"/>
            <w:spacing w:val="-2"/>
            <w:sz w:val="18"/>
            <w:szCs w:val="18"/>
          </w:rPr>
          <w:t>Majors Required Courses</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32" w:author="eslove" w:date="2010-11-01T16:16:00Z"/>
          <w:rFonts w:ascii="Times New Roman" w:hAnsi="Times New Roman"/>
          <w:color w:val="262626" w:themeColor="text1" w:themeTint="D9"/>
          <w:spacing w:val="-2"/>
          <w:sz w:val="18"/>
          <w:szCs w:val="18"/>
        </w:rPr>
        <w:pPrChange w:id="23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34" w:author="eslove" w:date="2010-11-01T16:16: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3220</w:t>
        </w:r>
        <w:r w:rsidRPr="00284CE2">
          <w:rPr>
            <w:rFonts w:ascii="Times New Roman" w:hAnsi="Times New Roman"/>
            <w:color w:val="262626" w:themeColor="text1" w:themeTint="D9"/>
            <w:spacing w:val="-2"/>
            <w:sz w:val="18"/>
            <w:szCs w:val="18"/>
          </w:rPr>
          <w:tab/>
          <w:t>Contemporary Logistics</w:t>
        </w:r>
        <w:r w:rsidRPr="00284CE2">
          <w:rPr>
            <w:rFonts w:ascii="Times New Roman" w:hAnsi="Times New Roman"/>
            <w:color w:val="262626" w:themeColor="text1" w:themeTint="D9"/>
            <w:spacing w:val="-2"/>
            <w:sz w:val="18"/>
            <w:szCs w:val="18"/>
          </w:rPr>
          <w:tab/>
        </w:r>
      </w:ins>
      <w:ins w:id="235" w:author="eslove" w:date="2010-11-01T16:30:00Z">
        <w:r w:rsidR="00AA18D2" w:rsidRPr="00AA18D2">
          <w:rPr>
            <w:rFonts w:ascii="Times New Roman" w:hAnsi="Times New Roman"/>
            <w:color w:val="262626" w:themeColor="text1" w:themeTint="D9"/>
            <w:spacing w:val="-2"/>
            <w:sz w:val="18"/>
            <w:szCs w:val="18"/>
            <w:rPrChange w:id="236" w:author="eslove" w:date="2010-11-01T16:30:00Z">
              <w:rPr>
                <w:rFonts w:ascii="Times New Roman" w:hAnsi="Times New Roman"/>
                <w:color w:val="191919"/>
                <w:spacing w:val="-2"/>
                <w:sz w:val="18"/>
                <w:szCs w:val="18"/>
              </w:rPr>
            </w:rPrChange>
          </w:rPr>
          <w:t>ECON 3205</w:t>
        </w:r>
      </w:ins>
      <w:ins w:id="237" w:author="eslove" w:date="2010-11-01T16:16: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38" w:author="eslove" w:date="2010-11-01T16:17:00Z"/>
          <w:rFonts w:ascii="Times New Roman" w:hAnsi="Times New Roman"/>
          <w:color w:val="262626" w:themeColor="text1" w:themeTint="D9"/>
          <w:spacing w:val="-2"/>
          <w:sz w:val="18"/>
          <w:szCs w:val="18"/>
        </w:rPr>
        <w:pPrChange w:id="239"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0"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3230</w:t>
        </w:r>
        <w:r w:rsidRPr="00284CE2">
          <w:rPr>
            <w:rFonts w:ascii="Times New Roman" w:hAnsi="Times New Roman"/>
            <w:color w:val="262626" w:themeColor="text1" w:themeTint="D9"/>
            <w:spacing w:val="-2"/>
            <w:sz w:val="18"/>
            <w:szCs w:val="18"/>
          </w:rPr>
          <w:tab/>
          <w:t xml:space="preserve">Logistics Security </w:t>
        </w:r>
        <w:r w:rsidRPr="00284CE2">
          <w:rPr>
            <w:rFonts w:ascii="Times New Roman" w:hAnsi="Times New Roman"/>
            <w:color w:val="262626" w:themeColor="text1" w:themeTint="D9"/>
            <w:spacing w:val="-2"/>
            <w:sz w:val="18"/>
            <w:szCs w:val="18"/>
          </w:rPr>
          <w:tab/>
          <w:t>MGMT 3105</w:t>
        </w:r>
      </w:ins>
      <w:ins w:id="241"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42" w:author="eslove" w:date="2010-11-01T14:42:00Z"/>
          <w:rFonts w:ascii="Times New Roman" w:hAnsi="Times New Roman"/>
          <w:color w:val="262626" w:themeColor="text1" w:themeTint="D9"/>
          <w:spacing w:val="-2"/>
          <w:sz w:val="18"/>
          <w:szCs w:val="18"/>
        </w:rPr>
        <w:pPrChange w:id="24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4" w:author="eslove" w:date="2010-11-01T16:17: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4210</w:t>
        </w:r>
        <w:r w:rsidRPr="00284CE2">
          <w:rPr>
            <w:rFonts w:ascii="Times New Roman" w:hAnsi="Times New Roman"/>
            <w:color w:val="262626" w:themeColor="text1" w:themeTint="D9"/>
            <w:spacing w:val="-2"/>
            <w:sz w:val="18"/>
            <w:szCs w:val="18"/>
          </w:rPr>
          <w:tab/>
          <w:t>Transportation Management</w:t>
        </w:r>
        <w:r w:rsidRPr="00284CE2">
          <w:rPr>
            <w:rFonts w:ascii="Times New Roman" w:hAnsi="Times New Roman"/>
            <w:color w:val="262626" w:themeColor="text1" w:themeTint="D9"/>
            <w:spacing w:val="-2"/>
            <w:sz w:val="18"/>
            <w:szCs w:val="18"/>
          </w:rPr>
          <w:tab/>
        </w:r>
      </w:ins>
      <w:ins w:id="245" w:author="eslove" w:date="2010-11-01T16:30:00Z">
        <w:r w:rsidRPr="00284CE2">
          <w:rPr>
            <w:rFonts w:ascii="Times New Roman" w:hAnsi="Times New Roman"/>
            <w:color w:val="262626" w:themeColor="text1" w:themeTint="D9"/>
            <w:spacing w:val="-2"/>
            <w:sz w:val="18"/>
            <w:szCs w:val="18"/>
          </w:rPr>
          <w:t>ECON 3205</w:t>
        </w:r>
      </w:ins>
      <w:ins w:id="246" w:author="eslove" w:date="2010-11-01T16:17: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47" w:author="eslove" w:date="2010-11-01T14:42:00Z"/>
          <w:rFonts w:ascii="Times New Roman" w:hAnsi="Times New Roman"/>
          <w:color w:val="262626" w:themeColor="text1" w:themeTint="D9"/>
          <w:spacing w:val="-2"/>
          <w:sz w:val="18"/>
          <w:szCs w:val="18"/>
        </w:rPr>
        <w:pPrChange w:id="248"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49"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4220</w:t>
        </w:r>
        <w:r w:rsidRPr="00284CE2">
          <w:rPr>
            <w:rFonts w:ascii="Times New Roman" w:hAnsi="Times New Roman"/>
            <w:color w:val="262626" w:themeColor="text1" w:themeTint="D9"/>
            <w:spacing w:val="-2"/>
            <w:sz w:val="18"/>
            <w:szCs w:val="18"/>
          </w:rPr>
          <w:tab/>
          <w:t>Supply Chain Management</w:t>
        </w:r>
        <w:r w:rsidRPr="00284CE2">
          <w:rPr>
            <w:rFonts w:ascii="Times New Roman" w:hAnsi="Times New Roman"/>
            <w:color w:val="262626" w:themeColor="text1" w:themeTint="D9"/>
            <w:spacing w:val="-2"/>
            <w:sz w:val="18"/>
            <w:szCs w:val="18"/>
          </w:rPr>
          <w:tab/>
          <w:t>Senior Standing</w:t>
        </w:r>
      </w:ins>
      <w:ins w:id="250"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51" w:author="eslove" w:date="2010-11-01T14:42:00Z"/>
          <w:rFonts w:ascii="Times New Roman" w:hAnsi="Times New Roman"/>
          <w:color w:val="262626" w:themeColor="text1" w:themeTint="D9"/>
          <w:spacing w:val="-2"/>
          <w:sz w:val="18"/>
          <w:szCs w:val="18"/>
        </w:rPr>
        <w:pPrChange w:id="252"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3" w:author="eslove" w:date="2010-11-01T14:42:00Z">
        <w:r w:rsidRPr="00284CE2">
          <w:rPr>
            <w:rFonts w:ascii="Times New Roman" w:hAnsi="Times New Roman"/>
            <w:color w:val="262626" w:themeColor="text1" w:themeTint="D9"/>
            <w:spacing w:val="-2"/>
            <w:sz w:val="18"/>
            <w:szCs w:val="18"/>
          </w:rPr>
          <w:t xml:space="preserve">LOGM </w:t>
        </w:r>
        <w:r w:rsidRPr="00284CE2">
          <w:rPr>
            <w:rFonts w:ascii="Times New Roman" w:hAnsi="Times New Roman"/>
            <w:color w:val="262626" w:themeColor="text1" w:themeTint="D9"/>
            <w:spacing w:val="-2"/>
            <w:sz w:val="18"/>
            <w:szCs w:val="18"/>
          </w:rPr>
          <w:tab/>
          <w:t>4225</w:t>
        </w:r>
        <w:r w:rsidRPr="00284CE2">
          <w:rPr>
            <w:rFonts w:ascii="Times New Roman" w:hAnsi="Times New Roman"/>
            <w:color w:val="262626" w:themeColor="text1" w:themeTint="D9"/>
            <w:spacing w:val="-2"/>
            <w:sz w:val="18"/>
            <w:szCs w:val="18"/>
          </w:rPr>
          <w:tab/>
          <w:t>Warehousing</w:t>
        </w:r>
        <w:r w:rsidRPr="00284CE2">
          <w:rPr>
            <w:rFonts w:ascii="Times New Roman" w:hAnsi="Times New Roman"/>
            <w:color w:val="262626" w:themeColor="text1" w:themeTint="D9"/>
            <w:spacing w:val="-2"/>
            <w:sz w:val="18"/>
            <w:szCs w:val="18"/>
          </w:rPr>
          <w:tab/>
        </w:r>
      </w:ins>
      <w:r w:rsidRPr="00284CE2">
        <w:rPr>
          <w:rFonts w:ascii="Times New Roman" w:hAnsi="Times New Roman"/>
          <w:color w:val="262626" w:themeColor="text1" w:themeTint="D9"/>
          <w:spacing w:val="-2"/>
          <w:sz w:val="18"/>
          <w:szCs w:val="18"/>
        </w:rPr>
        <w:tab/>
      </w:r>
      <w:ins w:id="254" w:author="eslove" w:date="2010-11-01T14:42:00Z">
        <w:r w:rsidRPr="00284CE2">
          <w:rPr>
            <w:rFonts w:ascii="Times New Roman" w:hAnsi="Times New Roman"/>
            <w:color w:val="262626" w:themeColor="text1" w:themeTint="D9"/>
            <w:spacing w:val="-2"/>
            <w:sz w:val="18"/>
            <w:szCs w:val="18"/>
          </w:rPr>
          <w:t>LOGM 3220</w:t>
        </w:r>
      </w:ins>
      <w:ins w:id="255"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56" w:author="eslove" w:date="2010-11-01T14:42:00Z"/>
          <w:rFonts w:ascii="Times New Roman" w:hAnsi="Times New Roman"/>
          <w:color w:val="262626" w:themeColor="text1" w:themeTint="D9"/>
          <w:spacing w:val="-2"/>
          <w:sz w:val="18"/>
          <w:szCs w:val="18"/>
        </w:rPr>
        <w:pPrChange w:id="257"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58"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4230</w:t>
        </w:r>
        <w:r w:rsidRPr="00284CE2">
          <w:rPr>
            <w:rFonts w:ascii="Times New Roman" w:hAnsi="Times New Roman"/>
            <w:color w:val="262626" w:themeColor="text1" w:themeTint="D9"/>
            <w:spacing w:val="-2"/>
            <w:sz w:val="18"/>
            <w:szCs w:val="18"/>
          </w:rPr>
          <w:tab/>
          <w:t>Logistics Information Systems</w:t>
        </w:r>
        <w:r w:rsidRPr="00284CE2">
          <w:rPr>
            <w:rFonts w:ascii="Times New Roman" w:hAnsi="Times New Roman"/>
            <w:color w:val="262626" w:themeColor="text1" w:themeTint="D9"/>
            <w:spacing w:val="-2"/>
            <w:sz w:val="18"/>
            <w:szCs w:val="18"/>
          </w:rPr>
          <w:tab/>
          <w:t>BISE 2010; MKTG 3120</w:t>
        </w:r>
      </w:ins>
      <w:ins w:id="259"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1620"/>
          <w:tab w:val="left" w:pos="2610"/>
          <w:tab w:val="left" w:pos="3690"/>
          <w:tab w:val="left" w:pos="7110"/>
          <w:tab w:val="left" w:pos="10260"/>
        </w:tabs>
        <w:autoSpaceDE w:val="0"/>
        <w:autoSpaceDN w:val="0"/>
        <w:adjustRightInd w:val="0"/>
        <w:spacing w:after="0"/>
        <w:ind w:left="180" w:firstLine="0"/>
        <w:rPr>
          <w:ins w:id="260" w:author="eslove" w:date="2010-11-01T14:54:00Z"/>
          <w:rFonts w:ascii="Times New Roman" w:hAnsi="Times New Roman"/>
          <w:color w:val="262626" w:themeColor="text1" w:themeTint="D9"/>
          <w:spacing w:val="-2"/>
          <w:sz w:val="18"/>
          <w:szCs w:val="18"/>
        </w:rPr>
        <w:pPrChange w:id="261"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ins w:id="262" w:author="eslove" w:date="2010-11-01T14:42:00Z">
        <w:r w:rsidRPr="00284CE2">
          <w:rPr>
            <w:rFonts w:ascii="Times New Roman" w:hAnsi="Times New Roman"/>
            <w:color w:val="262626" w:themeColor="text1" w:themeTint="D9"/>
            <w:spacing w:val="-2"/>
            <w:sz w:val="18"/>
            <w:szCs w:val="18"/>
          </w:rPr>
          <w:t>LOGM</w:t>
        </w:r>
        <w:r w:rsidRPr="00284CE2">
          <w:rPr>
            <w:rFonts w:ascii="Times New Roman" w:hAnsi="Times New Roman"/>
            <w:color w:val="262626" w:themeColor="text1" w:themeTint="D9"/>
            <w:spacing w:val="-2"/>
            <w:sz w:val="18"/>
            <w:szCs w:val="18"/>
          </w:rPr>
          <w:tab/>
          <w:t>4270</w:t>
        </w:r>
        <w:r w:rsidRPr="00284CE2">
          <w:rPr>
            <w:rFonts w:ascii="Times New Roman" w:hAnsi="Times New Roman"/>
            <w:color w:val="262626" w:themeColor="text1" w:themeTint="D9"/>
            <w:spacing w:val="-2"/>
            <w:sz w:val="18"/>
            <w:szCs w:val="18"/>
          </w:rPr>
          <w:tab/>
          <w:t>Global Logistics</w:t>
        </w:r>
        <w:r w:rsidRPr="00284CE2">
          <w:rPr>
            <w:rFonts w:ascii="Times New Roman" w:hAnsi="Times New Roman"/>
            <w:color w:val="262626" w:themeColor="text1" w:themeTint="D9"/>
            <w:spacing w:val="-2"/>
            <w:sz w:val="18"/>
            <w:szCs w:val="18"/>
          </w:rPr>
          <w:tab/>
          <w:t>Senior Standing</w:t>
        </w:r>
      </w:ins>
      <w:ins w:id="263" w:author="eslove" w:date="2010-11-01T14:43:00Z">
        <w:r w:rsidRPr="00284CE2">
          <w:rPr>
            <w:rFonts w:ascii="Times New Roman" w:hAnsi="Times New Roman"/>
            <w:color w:val="262626" w:themeColor="text1" w:themeTint="D9"/>
            <w:spacing w:val="-2"/>
            <w:sz w:val="18"/>
            <w:szCs w:val="18"/>
          </w:rPr>
          <w:tab/>
          <w:t>3</w:t>
        </w:r>
      </w:ins>
    </w:p>
    <w:p w:rsidR="00000000" w:rsidRDefault="00A3239C">
      <w:pPr>
        <w:widowControl w:val="0"/>
        <w:tabs>
          <w:tab w:val="left" w:pos="2589"/>
          <w:tab w:val="left" w:pos="3690"/>
          <w:tab w:val="left" w:pos="10260"/>
        </w:tabs>
        <w:autoSpaceDE w:val="0"/>
        <w:autoSpaceDN w:val="0"/>
        <w:adjustRightInd w:val="0"/>
        <w:spacing w:before="5" w:after="0" w:line="207" w:lineRule="exact"/>
        <w:ind w:left="180" w:firstLine="0"/>
        <w:rPr>
          <w:ins w:id="264" w:author="eslove" w:date="2010-11-01T14:55:00Z"/>
          <w:rFonts w:ascii="Times New Roman" w:hAnsi="Times New Roman"/>
          <w:color w:val="262626" w:themeColor="text1" w:themeTint="D9"/>
          <w:spacing w:val="-2"/>
          <w:sz w:val="18"/>
          <w:szCs w:val="18"/>
        </w:rPr>
        <w:pPrChange w:id="265"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66" w:author="eslove" w:date="2010-11-01T14:54: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3100</w:t>
        </w:r>
        <w:r w:rsidRPr="00284CE2">
          <w:rPr>
            <w:rFonts w:ascii="Times New Roman" w:hAnsi="Times New Roman"/>
            <w:color w:val="262626" w:themeColor="text1" w:themeTint="D9"/>
            <w:spacing w:val="-2"/>
            <w:sz w:val="18"/>
            <w:szCs w:val="18"/>
          </w:rPr>
          <w:tab/>
          <w:t>Business Internship I</w:t>
        </w:r>
      </w:ins>
      <w:r w:rsidRPr="00284CE2">
        <w:rPr>
          <w:rFonts w:ascii="Times New Roman" w:hAnsi="Times New Roman"/>
          <w:color w:val="262626" w:themeColor="text1" w:themeTint="D9"/>
          <w:spacing w:val="-2"/>
          <w:sz w:val="18"/>
          <w:szCs w:val="18"/>
        </w:rPr>
        <w:tab/>
      </w:r>
      <w:ins w:id="267" w:author="eslove" w:date="2010-11-01T14:54:00Z">
        <w:r w:rsidRPr="00284CE2">
          <w:rPr>
            <w:rFonts w:ascii="Times New Roman" w:hAnsi="Times New Roman"/>
            <w:color w:val="262626" w:themeColor="text1" w:themeTint="D9"/>
            <w:spacing w:val="-2"/>
            <w:sz w:val="18"/>
            <w:szCs w:val="18"/>
          </w:rPr>
          <w:t>3</w:t>
        </w:r>
      </w:ins>
    </w:p>
    <w:p w:rsidR="00000000" w:rsidRDefault="00A3239C">
      <w:pPr>
        <w:widowControl w:val="0"/>
        <w:tabs>
          <w:tab w:val="left" w:pos="2589"/>
          <w:tab w:val="left" w:pos="3690"/>
          <w:tab w:val="left" w:pos="10260"/>
        </w:tabs>
        <w:autoSpaceDE w:val="0"/>
        <w:autoSpaceDN w:val="0"/>
        <w:adjustRightInd w:val="0"/>
        <w:spacing w:before="5" w:after="0" w:line="207" w:lineRule="exact"/>
        <w:ind w:left="180" w:firstLine="0"/>
        <w:rPr>
          <w:ins w:id="268" w:author="eslove" w:date="2010-11-01T14:54:00Z"/>
          <w:rFonts w:ascii="Times New Roman" w:hAnsi="Times New Roman"/>
          <w:color w:val="262626" w:themeColor="text1" w:themeTint="D9"/>
          <w:spacing w:val="-2"/>
          <w:sz w:val="18"/>
          <w:szCs w:val="18"/>
        </w:rPr>
        <w:pPrChange w:id="269" w:author="eslove" w:date="2010-11-01T14:55:00Z">
          <w:pPr>
            <w:widowControl w:val="0"/>
            <w:tabs>
              <w:tab w:val="left" w:pos="2589"/>
              <w:tab w:val="left" w:pos="3647"/>
              <w:tab w:val="left" w:pos="10968"/>
            </w:tabs>
            <w:autoSpaceDE w:val="0"/>
            <w:autoSpaceDN w:val="0"/>
            <w:adjustRightInd w:val="0"/>
            <w:spacing w:before="5" w:after="0" w:line="207" w:lineRule="exact"/>
            <w:ind w:left="1531"/>
          </w:pPr>
        </w:pPrChange>
      </w:pPr>
      <w:ins w:id="270" w:author="eslove" w:date="2010-11-01T14:55:00Z">
        <w:r w:rsidRPr="00284CE2">
          <w:rPr>
            <w:rFonts w:ascii="Times New Roman" w:hAnsi="Times New Roman"/>
            <w:color w:val="262626" w:themeColor="text1" w:themeTint="D9"/>
            <w:spacing w:val="-2"/>
            <w:sz w:val="18"/>
            <w:szCs w:val="18"/>
          </w:rPr>
          <w:t>BUSA</w:t>
        </w:r>
        <w:r w:rsidRPr="00284CE2">
          <w:rPr>
            <w:rFonts w:ascii="Times New Roman" w:hAnsi="Times New Roman"/>
            <w:color w:val="262626" w:themeColor="text1" w:themeTint="D9"/>
            <w:spacing w:val="-2"/>
            <w:sz w:val="18"/>
            <w:szCs w:val="18"/>
          </w:rPr>
          <w:tab/>
          <w:t>4100</w:t>
        </w:r>
        <w:r w:rsidRPr="00284CE2">
          <w:rPr>
            <w:rFonts w:ascii="Times New Roman" w:hAnsi="Times New Roman"/>
            <w:color w:val="262626" w:themeColor="text1" w:themeTint="D9"/>
            <w:spacing w:val="-2"/>
            <w:sz w:val="18"/>
            <w:szCs w:val="18"/>
          </w:rPr>
          <w:tab/>
          <w:t>Business Internship II</w:t>
        </w:r>
        <w:r w:rsidRPr="00284CE2">
          <w:rPr>
            <w:rFonts w:ascii="Times New Roman" w:hAnsi="Times New Roman"/>
            <w:color w:val="262626" w:themeColor="text1" w:themeTint="D9"/>
            <w:spacing w:val="-2"/>
            <w:sz w:val="18"/>
            <w:szCs w:val="18"/>
          </w:rPr>
          <w:tab/>
        </w:r>
        <w:r w:rsidR="00AA18D2" w:rsidRPr="00AA18D2">
          <w:rPr>
            <w:rFonts w:ascii="Times New Roman" w:hAnsi="Times New Roman"/>
            <w:color w:val="262626" w:themeColor="text1" w:themeTint="D9"/>
            <w:spacing w:val="-2"/>
            <w:sz w:val="18"/>
            <w:szCs w:val="18"/>
            <w:u w:val="single"/>
            <w:rPrChange w:id="271" w:author="eslove" w:date="2010-11-01T16:18:00Z">
              <w:rPr>
                <w:rFonts w:ascii="Times New Roman" w:hAnsi="Times New Roman"/>
                <w:color w:val="191919"/>
                <w:spacing w:val="-2"/>
                <w:sz w:val="18"/>
                <w:szCs w:val="18"/>
              </w:rPr>
            </w:rPrChange>
          </w:rPr>
          <w:t>3</w:t>
        </w:r>
      </w:ins>
    </w:p>
    <w:p w:rsidR="00000000" w:rsidRDefault="005B4CB3">
      <w:pPr>
        <w:widowControl w:val="0"/>
        <w:tabs>
          <w:tab w:val="left" w:pos="1620"/>
          <w:tab w:val="left" w:pos="2610"/>
          <w:tab w:val="left" w:pos="3690"/>
          <w:tab w:val="left" w:pos="7110"/>
          <w:tab w:val="left" w:pos="10260"/>
        </w:tabs>
        <w:autoSpaceDE w:val="0"/>
        <w:autoSpaceDN w:val="0"/>
        <w:adjustRightInd w:val="0"/>
        <w:spacing w:after="0"/>
        <w:ind w:left="180" w:firstLine="0"/>
        <w:rPr>
          <w:ins w:id="272" w:author="eslove" w:date="2010-11-01T16:17:00Z"/>
          <w:rFonts w:ascii="Times New Roman" w:hAnsi="Times New Roman"/>
          <w:color w:val="262626" w:themeColor="text1" w:themeTint="D9"/>
          <w:spacing w:val="-2"/>
          <w:sz w:val="18"/>
          <w:szCs w:val="18"/>
        </w:rPr>
        <w:pPrChange w:id="273" w:author="eslove" w:date="2010-11-01T14:43:00Z">
          <w:pPr>
            <w:widowControl w:val="0"/>
            <w:tabs>
              <w:tab w:val="left" w:pos="1620"/>
              <w:tab w:val="left" w:pos="2160"/>
              <w:tab w:val="left" w:pos="5400"/>
              <w:tab w:val="left" w:pos="10260"/>
            </w:tabs>
            <w:autoSpaceDE w:val="0"/>
            <w:autoSpaceDN w:val="0"/>
            <w:adjustRightInd w:val="0"/>
            <w:spacing w:after="0"/>
            <w:ind w:left="823"/>
          </w:pPr>
        </w:pPrChange>
      </w:pPr>
    </w:p>
    <w:p w:rsidR="00A3239C" w:rsidRDefault="00AA18D2" w:rsidP="00A3239C">
      <w:pPr>
        <w:tabs>
          <w:tab w:val="left" w:pos="10260"/>
        </w:tabs>
        <w:ind w:left="180" w:firstLine="0"/>
        <w:rPr>
          <w:rFonts w:ascii="Times New Roman" w:hAnsi="Times New Roman"/>
          <w:b/>
          <w:color w:val="262626" w:themeColor="text1" w:themeTint="D9"/>
          <w:spacing w:val="-2"/>
          <w:sz w:val="18"/>
          <w:szCs w:val="18"/>
        </w:rPr>
      </w:pPr>
      <w:ins w:id="274" w:author="eslove" w:date="2010-11-01T16:17:00Z">
        <w:r w:rsidRPr="00AA18D2">
          <w:rPr>
            <w:rFonts w:ascii="Times New Roman" w:hAnsi="Times New Roman"/>
            <w:b/>
            <w:color w:val="262626" w:themeColor="text1" w:themeTint="D9"/>
            <w:spacing w:val="-2"/>
            <w:sz w:val="18"/>
            <w:szCs w:val="18"/>
            <w:rPrChange w:id="275" w:author="eslove" w:date="2010-11-01T16:18:00Z">
              <w:rPr>
                <w:rFonts w:ascii="Times New Roman" w:hAnsi="Times New Roman"/>
                <w:color w:val="191919"/>
                <w:spacing w:val="-2"/>
                <w:sz w:val="18"/>
                <w:szCs w:val="18"/>
              </w:rPr>
            </w:rPrChange>
          </w:rPr>
          <w:t>Subtotal</w:t>
        </w:r>
      </w:ins>
      <w:r w:rsidR="00A3239C">
        <w:rPr>
          <w:rFonts w:ascii="Times New Roman" w:hAnsi="Times New Roman"/>
          <w:b/>
          <w:color w:val="262626" w:themeColor="text1" w:themeTint="D9"/>
          <w:spacing w:val="-2"/>
          <w:sz w:val="18"/>
          <w:szCs w:val="18"/>
        </w:rPr>
        <w:tab/>
      </w:r>
      <w:ins w:id="276" w:author="eslove" w:date="2010-11-01T16:17:00Z">
        <w:r w:rsidRPr="00AA18D2">
          <w:rPr>
            <w:rFonts w:ascii="Times New Roman" w:hAnsi="Times New Roman"/>
            <w:b/>
            <w:color w:val="262626" w:themeColor="text1" w:themeTint="D9"/>
            <w:spacing w:val="-2"/>
            <w:sz w:val="18"/>
            <w:szCs w:val="18"/>
            <w:rPrChange w:id="277" w:author="eslove" w:date="2010-11-01T16:18:00Z">
              <w:rPr>
                <w:rFonts w:ascii="Times New Roman" w:hAnsi="Times New Roman"/>
                <w:color w:val="191919"/>
                <w:spacing w:val="-2"/>
                <w:sz w:val="18"/>
                <w:szCs w:val="18"/>
              </w:rPr>
            </w:rPrChange>
          </w:rPr>
          <w:t>30</w:t>
        </w:r>
      </w:ins>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rPr>
          <w:rFonts w:ascii="Times New Roman" w:hAnsi="Times New Roman"/>
          <w:b/>
          <w:color w:val="262626" w:themeColor="text1" w:themeTint="D9"/>
          <w:spacing w:val="-2"/>
          <w:sz w:val="18"/>
          <w:szCs w:val="18"/>
        </w:rPr>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000000" w:rsidRDefault="00A3239C">
      <w:pPr>
        <w:widowControl w:val="0"/>
        <w:autoSpaceDE w:val="0"/>
        <w:autoSpaceDN w:val="0"/>
        <w:adjustRightInd w:val="0"/>
        <w:spacing w:before="5" w:after="0" w:line="287" w:lineRule="exact"/>
        <w:ind w:left="180" w:firstLine="0"/>
        <w:rPr>
          <w:ins w:id="278" w:author="eslove" w:date="2010-11-01T14:31:00Z"/>
          <w:rFonts w:ascii="Times New Roman Bold" w:hAnsi="Times New Roman Bold" w:cs="Times New Roman Bold"/>
          <w:spacing w:val="-3"/>
          <w:sz w:val="24"/>
          <w:szCs w:val="24"/>
        </w:rPr>
        <w:pPrChange w:id="279" w:author="eslove" w:date="2010-11-01T14:38:00Z">
          <w:pPr>
            <w:widowControl w:val="0"/>
            <w:autoSpaceDE w:val="0"/>
            <w:autoSpaceDN w:val="0"/>
            <w:adjustRightInd w:val="0"/>
            <w:spacing w:before="5" w:after="0" w:line="287" w:lineRule="exact"/>
          </w:pPr>
        </w:pPrChange>
      </w:pPr>
      <w:ins w:id="280" w:author="eslove" w:date="2010-11-01T14:31:00Z">
        <w:r w:rsidRPr="00096E75">
          <w:rPr>
            <w:rFonts w:ascii="Times New Roman Bold" w:hAnsi="Times New Roman Bold" w:cs="Times New Roman Bold"/>
            <w:b/>
            <w:spacing w:val="-3"/>
            <w:sz w:val="31"/>
            <w:szCs w:val="31"/>
          </w:rPr>
          <w:t>P</w:t>
        </w:r>
        <w:r w:rsidRPr="00096E75">
          <w:rPr>
            <w:rFonts w:ascii="Times New Roman Bold" w:hAnsi="Times New Roman Bold" w:cs="Times New Roman Bold"/>
            <w:b/>
            <w:spacing w:val="-3"/>
            <w:sz w:val="24"/>
            <w:szCs w:val="24"/>
          </w:rPr>
          <w:t>ROGRAM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TUDY FOR THE</w:t>
        </w:r>
        <w:r w:rsidRPr="00096E75">
          <w:rPr>
            <w:rFonts w:ascii="Times New Roman Bold" w:hAnsi="Times New Roman Bold" w:cs="Times New Roman Bold"/>
            <w:b/>
            <w:spacing w:val="-3"/>
            <w:sz w:val="31"/>
            <w:szCs w:val="31"/>
          </w:rPr>
          <w:t xml:space="preserve"> B</w:t>
        </w:r>
        <w:r w:rsidRPr="00096E75">
          <w:rPr>
            <w:rFonts w:ascii="Times New Roman Bold" w:hAnsi="Times New Roman Bold" w:cs="Times New Roman Bold"/>
            <w:b/>
            <w:spacing w:val="-3"/>
            <w:sz w:val="24"/>
            <w:szCs w:val="24"/>
          </w:rPr>
          <w:t>ACHELOR OF</w:t>
        </w:r>
        <w:r w:rsidRPr="00096E75">
          <w:rPr>
            <w:rFonts w:ascii="Times New Roman Bold" w:hAnsi="Times New Roman Bold" w:cs="Times New Roman Bold"/>
            <w:b/>
            <w:spacing w:val="-3"/>
            <w:sz w:val="31"/>
            <w:szCs w:val="31"/>
          </w:rPr>
          <w:t xml:space="preserve"> S</w:t>
        </w:r>
        <w:r w:rsidRPr="00096E75">
          <w:rPr>
            <w:rFonts w:ascii="Times New Roman Bold" w:hAnsi="Times New Roman Bold" w:cs="Times New Roman Bold"/>
            <w:b/>
            <w:spacing w:val="-3"/>
            <w:sz w:val="24"/>
            <w:szCs w:val="24"/>
          </w:rPr>
          <w:t>CIENCE</w:t>
        </w:r>
        <w:r w:rsidRPr="00096E75">
          <w:rPr>
            <w:rFonts w:ascii="Times New Roman Bold" w:hAnsi="Times New Roman Bold" w:cs="Times New Roman Bold"/>
            <w:b/>
            <w:spacing w:val="-3"/>
            <w:sz w:val="31"/>
            <w:szCs w:val="31"/>
          </w:rPr>
          <w:t xml:space="preserve"> D</w:t>
        </w:r>
        <w:r w:rsidRPr="00096E75">
          <w:rPr>
            <w:rFonts w:ascii="Times New Roman Bold" w:hAnsi="Times New Roman Bold" w:cs="Times New Roman Bold"/>
            <w:b/>
            <w:spacing w:val="-3"/>
            <w:sz w:val="24"/>
            <w:szCs w:val="24"/>
          </w:rPr>
          <w:t>EGREE</w:t>
        </w:r>
        <w:r w:rsidRPr="009B1D18">
          <w:rPr>
            <w:rFonts w:ascii="Times New Roman Bold" w:hAnsi="Times New Roman Bold" w:cs="Times New Roman Bold"/>
            <w:spacing w:val="-3"/>
            <w:sz w:val="24"/>
            <w:szCs w:val="24"/>
          </w:rPr>
          <w:t xml:space="preserve"> IN</w:t>
        </w:r>
        <w:r w:rsidRPr="009B1D18">
          <w:rPr>
            <w:rFonts w:ascii="Times New Roman Bold" w:hAnsi="Times New Roman Bold" w:cs="Times New Roman Bold"/>
            <w:spacing w:val="-3"/>
            <w:sz w:val="31"/>
            <w:szCs w:val="31"/>
          </w:rPr>
          <w:t xml:space="preserve"> </w:t>
        </w:r>
        <w:r w:rsidRPr="00154B57">
          <w:rPr>
            <w:rFonts w:ascii="Times New Roman Bold" w:hAnsi="Times New Roman Bold" w:cs="Times New Roman Bold"/>
            <w:spacing w:val="-3"/>
            <w:sz w:val="24"/>
            <w:szCs w:val="24"/>
          </w:rPr>
          <w:t xml:space="preserve">LOGISTICS </w:t>
        </w:r>
      </w:ins>
    </w:p>
    <w:p w:rsidR="00A3239C" w:rsidRDefault="00A3239C" w:rsidP="00A3239C">
      <w:pPr>
        <w:tabs>
          <w:tab w:val="left" w:pos="10260"/>
        </w:tabs>
        <w:ind w:left="180" w:firstLine="0"/>
        <w:rPr>
          <w:rFonts w:ascii="Times New Roman" w:hAnsi="Times New Roman"/>
          <w:spacing w:val="-2"/>
          <w:sz w:val="18"/>
          <w:szCs w:val="18"/>
        </w:rPr>
      </w:pPr>
      <w:ins w:id="281" w:author="eslove" w:date="2010-11-01T14:31:00Z">
        <w:r w:rsidRPr="009B1D18">
          <w:rPr>
            <w:rFonts w:ascii="Times New Roman" w:hAnsi="Times New Roman"/>
            <w:spacing w:val="-2"/>
            <w:sz w:val="18"/>
            <w:szCs w:val="18"/>
          </w:rPr>
          <w:t>124 Semester Hours</w:t>
        </w:r>
      </w:ins>
    </w:p>
    <w:p w:rsidR="00A3239C" w:rsidRDefault="00AA18D2" w:rsidP="00A3239C">
      <w:pPr>
        <w:tabs>
          <w:tab w:val="left" w:pos="10260"/>
        </w:tabs>
        <w:ind w:left="180" w:firstLine="0"/>
      </w:pPr>
      <w:r>
        <w:rPr>
          <w:noProof/>
        </w:rPr>
        <w:pict>
          <v:shape id="_x0000_s1067" type="#_x0000_t202" style="position:absolute;left:0;text-align:left;margin-left:273.1pt;margin-top:13.25pt;width:228pt;height:86.25pt;z-index:251703296" stroked="f">
            <v:textbox style="mso-next-textbox:#_x0000_s1067">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 xml:space="preserve">Freshman </w:t>
                  </w:r>
                  <w:proofErr w:type="gramStart"/>
                  <w:r w:rsidRPr="00284CE2">
                    <w:rPr>
                      <w:rFonts w:ascii="Times New Roman" w:hAnsi="Times New Roman"/>
                      <w:b/>
                      <w:spacing w:val="-3"/>
                      <w:sz w:val="18"/>
                      <w:szCs w:val="18"/>
                    </w:rPr>
                    <w:t>Year  (</w:t>
                  </w:r>
                  <w:proofErr w:type="gramEnd"/>
                  <w:r w:rsidRPr="00284CE2">
                    <w:rPr>
                      <w:rFonts w:ascii="Times New Roman" w:hAnsi="Times New Roman"/>
                      <w:b/>
                      <w:spacing w:val="-3"/>
                      <w:sz w:val="18"/>
                      <w:szCs w:val="18"/>
                    </w:rPr>
                    <w:t>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1102</w:t>
                  </w:r>
                  <w:r w:rsidRPr="00284CE2">
                    <w:rPr>
                      <w:rFonts w:ascii="Times New Roman" w:hAnsi="Times New Roman"/>
                      <w:spacing w:val="-3"/>
                      <w:sz w:val="18"/>
                      <w:szCs w:val="18"/>
                    </w:rPr>
                    <w:tab/>
                    <w:t>English Composition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441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COMM</w:t>
                  </w:r>
                  <w:r w:rsidRPr="00284CE2">
                    <w:rPr>
                      <w:rFonts w:ascii="Times New Roman" w:hAnsi="Times New Roman"/>
                      <w:spacing w:val="-3"/>
                      <w:sz w:val="18"/>
                      <w:szCs w:val="18"/>
                    </w:rPr>
                    <w:tab/>
                    <w:t>1100</w:t>
                  </w:r>
                  <w:r w:rsidRPr="00284CE2">
                    <w:rPr>
                      <w:rFonts w:ascii="Times New Roman" w:hAnsi="Times New Roman"/>
                      <w:spacing w:val="-3"/>
                      <w:sz w:val="18"/>
                      <w:szCs w:val="18"/>
                    </w:rPr>
                    <w:tab/>
                    <w:t>Analytical Discussion of Global Issues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C</w:t>
                  </w:r>
                  <w:r w:rsidRPr="00284CE2">
                    <w:rPr>
                      <w:rFonts w:ascii="Times New Roman" w:hAnsi="Times New Roman"/>
                      <w:spacing w:val="-3"/>
                      <w:sz w:val="18"/>
                      <w:szCs w:val="18"/>
                    </w:rPr>
                    <w:tab/>
                  </w:r>
                  <w:r w:rsidRPr="00284CE2">
                    <w:rPr>
                      <w:rFonts w:ascii="Times New Roman" w:hAnsi="Times New Roman"/>
                      <w:spacing w:val="-3"/>
                      <w:sz w:val="18"/>
                      <w:szCs w:val="18"/>
                    </w:rPr>
                    <w:tab/>
                    <w:t>Humanities/Fine Arts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D</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MATH </w:t>
                  </w:r>
                  <w:r w:rsidRPr="00284CE2">
                    <w:rPr>
                      <w:rFonts w:ascii="Times New Roman" w:hAnsi="Times New Roman"/>
                      <w:spacing w:val="-3"/>
                      <w:sz w:val="18"/>
                      <w:szCs w:val="18"/>
                    </w:rPr>
                    <w:tab/>
                    <w:t>1201</w:t>
                  </w:r>
                  <w:r w:rsidRPr="00284CE2">
                    <w:rPr>
                      <w:rFonts w:ascii="Times New Roman" w:hAnsi="Times New Roman"/>
                      <w:spacing w:val="-3"/>
                      <w:sz w:val="18"/>
                      <w:szCs w:val="18"/>
                    </w:rPr>
                    <w:tab/>
                    <w:t>Survey of Calculus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6" type="#_x0000_t202" style="position:absolute;left:0;text-align:left;margin-left:-2.8pt;margin-top:13.25pt;width:228pt;height:96pt;z-index:251702272" stroked="f">
            <v:textbox style="mso-next-textbox:#_x0000_s1066">
              <w:txbxContent>
                <w:p w:rsidR="00000000" w:rsidRDefault="00A3239C">
                  <w:pPr>
                    <w:widowControl w:val="0"/>
                    <w:autoSpaceDE w:val="0"/>
                    <w:autoSpaceDN w:val="0"/>
                    <w:adjustRightInd w:val="0"/>
                    <w:spacing w:before="54" w:after="0" w:line="207" w:lineRule="exact"/>
                    <w:ind w:left="180" w:firstLine="0"/>
                    <w:rPr>
                      <w:rFonts w:ascii="Times New Roman" w:hAnsi="Times New Roman"/>
                      <w:b/>
                      <w:spacing w:val="-2"/>
                      <w:sz w:val="18"/>
                      <w:szCs w:val="18"/>
                    </w:rPr>
                    <w:pPrChange w:id="282" w:author="eslove" w:date="2010-11-01T14:32:00Z">
                      <w:pPr>
                        <w:widowControl w:val="0"/>
                        <w:autoSpaceDE w:val="0"/>
                        <w:autoSpaceDN w:val="0"/>
                        <w:adjustRightInd w:val="0"/>
                        <w:spacing w:before="54" w:after="0" w:line="207" w:lineRule="exact"/>
                      </w:pPr>
                    </w:pPrChange>
                  </w:pPr>
                  <w:r w:rsidRPr="00284CE2">
                    <w:rPr>
                      <w:rFonts w:ascii="Times New Roman" w:hAnsi="Times New Roman"/>
                      <w:b/>
                      <w:spacing w:val="-2"/>
                      <w:sz w:val="18"/>
                      <w:szCs w:val="18"/>
                    </w:rPr>
                    <w:t>Freshman Year (Fall Semester)</w:t>
                  </w:r>
                </w:p>
                <w:p w:rsidR="00000000" w:rsidRDefault="00A3239C">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3" w:author="eslove" w:date="2010-11-01T14:32:00Z">
                      <w:pPr>
                        <w:widowControl w:val="0"/>
                        <w:tabs>
                          <w:tab w:val="left" w:pos="630"/>
                          <w:tab w:val="left" w:pos="1080"/>
                          <w:tab w:val="left" w:pos="1260"/>
                          <w:tab w:val="left" w:pos="198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ASU</w:t>
                  </w:r>
                  <w:r w:rsidRPr="00284CE2">
                    <w:rPr>
                      <w:rFonts w:ascii="Times New Roman" w:hAnsi="Times New Roman"/>
                      <w:spacing w:val="-3"/>
                      <w:sz w:val="18"/>
                      <w:szCs w:val="18"/>
                    </w:rPr>
                    <w:tab/>
                    <w:t>1200</w:t>
                  </w:r>
                  <w:r w:rsidRPr="00284CE2">
                    <w:rPr>
                      <w:rFonts w:ascii="Times New Roman" w:hAnsi="Times New Roman"/>
                      <w:spacing w:val="-3"/>
                      <w:sz w:val="18"/>
                      <w:szCs w:val="18"/>
                    </w:rPr>
                    <w:tab/>
                    <w:t>Freshman Seminar &amp; Service to Leadership3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4"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ENGL</w:t>
                  </w:r>
                  <w:r w:rsidRPr="00284CE2">
                    <w:rPr>
                      <w:rFonts w:ascii="Times New Roman" w:hAnsi="Times New Roman"/>
                      <w:spacing w:val="-3"/>
                      <w:sz w:val="18"/>
                      <w:szCs w:val="18"/>
                    </w:rPr>
                    <w:tab/>
                    <w:t>1101</w:t>
                  </w:r>
                  <w:r w:rsidRPr="00284CE2">
                    <w:rPr>
                      <w:rFonts w:ascii="Times New Roman" w:hAnsi="Times New Roman"/>
                      <w:spacing w:val="-3"/>
                      <w:sz w:val="18"/>
                      <w:szCs w:val="18"/>
                    </w:rPr>
                    <w:tab/>
                    <w:t>English Composition I</w:t>
                  </w:r>
                  <w:r w:rsidRPr="00284CE2">
                    <w:rPr>
                      <w:rFonts w:ascii="Times New Roman" w:hAnsi="Times New Roman"/>
                      <w:spacing w:val="-3"/>
                      <w:sz w:val="18"/>
                      <w:szCs w:val="18"/>
                    </w:rPr>
                    <w:tab/>
                  </w:r>
                  <w:r w:rsidRPr="00284CE2">
                    <w:rPr>
                      <w:rFonts w:ascii="Times New Roman" w:hAnsi="Times New Roman"/>
                      <w:spacing w:val="-3"/>
                      <w:sz w:val="18"/>
                      <w:szCs w:val="18"/>
                    </w:rPr>
                    <w:tab/>
                    <w:t>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5"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MATH</w:t>
                  </w:r>
                  <w:r w:rsidRPr="00284CE2">
                    <w:rPr>
                      <w:rFonts w:ascii="Times New Roman" w:hAnsi="Times New Roman"/>
                      <w:spacing w:val="-3"/>
                      <w:sz w:val="18"/>
                      <w:szCs w:val="18"/>
                    </w:rPr>
                    <w:tab/>
                    <w:t>1111</w:t>
                  </w:r>
                  <w:r w:rsidRPr="00284CE2">
                    <w:rPr>
                      <w:rFonts w:ascii="Times New Roman" w:hAnsi="Times New Roman"/>
                      <w:spacing w:val="-3"/>
                      <w:sz w:val="18"/>
                      <w:szCs w:val="18"/>
                    </w:rPr>
                    <w:tab/>
                    <w:t>Mathematical Modeling or College Algebra3</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6"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 xml:space="preserve">Area D </w:t>
                  </w:r>
                  <w:r w:rsidRPr="00284CE2">
                    <w:rPr>
                      <w:rFonts w:ascii="Times New Roman" w:hAnsi="Times New Roman"/>
                      <w:spacing w:val="-3"/>
                      <w:sz w:val="18"/>
                      <w:szCs w:val="18"/>
                    </w:rPr>
                    <w:tab/>
                  </w:r>
                  <w:r w:rsidRPr="00284CE2">
                    <w:rPr>
                      <w:rFonts w:ascii="Times New Roman" w:hAnsi="Times New Roman"/>
                      <w:spacing w:val="-3"/>
                      <w:sz w:val="18"/>
                      <w:szCs w:val="18"/>
                    </w:rPr>
                    <w:tab/>
                    <w:t>Science, Math, Technology</w:t>
                  </w:r>
                  <w:r w:rsidRPr="00284CE2">
                    <w:rPr>
                      <w:rFonts w:ascii="Times New Roman" w:hAnsi="Times New Roman"/>
                      <w:spacing w:val="-3"/>
                      <w:sz w:val="18"/>
                      <w:szCs w:val="18"/>
                    </w:rPr>
                    <w:tab/>
                    <w:t>4</w:t>
                  </w:r>
                </w:p>
                <w:p w:rsidR="00000000" w:rsidRDefault="00A3239C">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ind w:left="180" w:firstLine="0"/>
                    <w:rPr>
                      <w:rFonts w:ascii="Times New Roman" w:hAnsi="Times New Roman"/>
                      <w:spacing w:val="-3"/>
                      <w:sz w:val="18"/>
                      <w:szCs w:val="18"/>
                    </w:rPr>
                    <w:pPrChange w:id="287" w:author="eslove" w:date="2010-11-01T14:32:00Z">
                      <w:pPr>
                        <w:widowControl w:val="0"/>
                        <w:tabs>
                          <w:tab w:val="left" w:pos="630"/>
                          <w:tab w:val="left" w:pos="720"/>
                          <w:tab w:val="left" w:pos="1080"/>
                          <w:tab w:val="left" w:pos="1260"/>
                          <w:tab w:val="left" w:pos="1530"/>
                          <w:tab w:val="left" w:pos="1980"/>
                          <w:tab w:val="left" w:pos="2940"/>
                          <w:tab w:val="left" w:pos="4050"/>
                          <w:tab w:val="left" w:pos="4680"/>
                          <w:tab w:val="left" w:pos="5310"/>
                          <w:tab w:val="left" w:pos="6468"/>
                          <w:tab w:val="left" w:pos="10260"/>
                        </w:tabs>
                        <w:autoSpaceDE w:val="0"/>
                        <w:autoSpaceDN w:val="0"/>
                        <w:adjustRightInd w:val="0"/>
                        <w:spacing w:before="8" w:after="0" w:line="207" w:lineRule="exact"/>
                      </w:pPr>
                    </w:pPrChange>
                  </w:pPr>
                  <w:r w:rsidRPr="00284CE2">
                    <w:rPr>
                      <w:rFonts w:ascii="Times New Roman" w:hAnsi="Times New Roman"/>
                      <w:spacing w:val="-3"/>
                      <w:sz w:val="18"/>
                      <w:szCs w:val="18"/>
                    </w:rPr>
                    <w:t>Area E Option</w:t>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000000" w:rsidRDefault="00A3239C">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ind w:left="180" w:firstLine="0"/>
                    <w:rPr>
                      <w:b/>
                      <w:spacing w:val="-3"/>
                      <w:sz w:val="18"/>
                      <w:szCs w:val="18"/>
                    </w:rPr>
                    <w:pPrChange w:id="288" w:author="eslove" w:date="2010-11-01T14:32:00Z">
                      <w:pPr>
                        <w:widowControl w:val="0"/>
                        <w:tabs>
                          <w:tab w:val="left" w:pos="630"/>
                          <w:tab w:val="left" w:pos="720"/>
                          <w:tab w:val="left" w:pos="1080"/>
                          <w:tab w:val="left" w:pos="1530"/>
                          <w:tab w:val="left" w:pos="1980"/>
                          <w:tab w:val="left" w:pos="2940"/>
                          <w:tab w:val="left" w:pos="4050"/>
                          <w:tab w:val="left" w:pos="4680"/>
                          <w:tab w:val="left" w:pos="5310"/>
                          <w:tab w:val="left" w:pos="6468"/>
                          <w:tab w:val="left" w:pos="10260"/>
                        </w:tabs>
                        <w:autoSpaceDE w:val="0"/>
                        <w:autoSpaceDN w:val="0"/>
                        <w:adjustRightInd w:val="0"/>
                        <w:spacing w:before="8" w:line="207" w:lineRule="exact"/>
                      </w:pPr>
                    </w:pPrChange>
                  </w:pPr>
                  <w:r w:rsidRPr="00284CE2">
                    <w:rPr>
                      <w:rFonts w:ascii="Times New Roman" w:hAnsi="Times New Roman"/>
                      <w:b/>
                      <w:spacing w:val="-3"/>
                      <w:sz w:val="18"/>
                      <w:szCs w:val="18"/>
                    </w:rPr>
                    <w:t xml:space="preserve">Subtotal      </w:t>
                  </w:r>
                  <w:del w:id="289" w:author="eslove" w:date="2010-11-01T14:33:00Z">
                    <w:r w:rsidRPr="00284CE2" w:rsidDel="00406945">
                      <w:rPr>
                        <w:rFonts w:ascii="Times New Roman" w:hAnsi="Times New Roman"/>
                        <w:b/>
                        <w:spacing w:val="-3"/>
                        <w:sz w:val="18"/>
                        <w:szCs w:val="18"/>
                      </w:rPr>
                      <w:delText xml:space="preserve">      </w:delText>
                    </w:r>
                  </w:del>
                  <w:r w:rsidRPr="00284CE2">
                    <w:rPr>
                      <w:rFonts w:ascii="Times New Roman" w:hAnsi="Times New Roman"/>
                      <w:b/>
                      <w:spacing w:val="-3"/>
                      <w:sz w:val="18"/>
                      <w:szCs w:val="18"/>
                    </w:rPr>
                    <w:t xml:space="preserve">     </w:t>
                  </w:r>
                  <w:r>
                    <w:rPr>
                      <w:rFonts w:ascii="Times New Roman" w:hAnsi="Times New Roman"/>
                      <w:b/>
                      <w:spacing w:val="-3"/>
                      <w:sz w:val="18"/>
                      <w:szCs w:val="18"/>
                    </w:rPr>
                    <w:t xml:space="preserve"> </w:t>
                  </w:r>
                  <w:r w:rsidRPr="00284CE2">
                    <w:rPr>
                      <w:rFonts w:ascii="Times New Roman" w:hAnsi="Times New Roman"/>
                      <w:b/>
                      <w:spacing w:val="-3"/>
                      <w:sz w:val="18"/>
                      <w:szCs w:val="18"/>
                    </w:rPr>
                    <w:t xml:space="preserve">                                                                  16                         </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A18D2" w:rsidP="00A3239C">
      <w:pPr>
        <w:tabs>
          <w:tab w:val="left" w:pos="10260"/>
        </w:tabs>
        <w:ind w:left="180" w:firstLine="0"/>
      </w:pPr>
      <w:r>
        <w:rPr>
          <w:noProof/>
        </w:rPr>
        <w:pict>
          <v:shape id="_x0000_s1068" type="#_x0000_t202" style="position:absolute;left:0;text-align:left;margin-left:-223.9pt;margin-top:22.4pt;width:228pt;height:96pt;z-index:251704320" stroked="f">
            <v:textbox style="mso-next-textbox:#_x0000_s1068">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2101</w:t>
                  </w:r>
                  <w:r w:rsidRPr="00284CE2">
                    <w:rPr>
                      <w:rFonts w:ascii="Times New Roman" w:hAnsi="Times New Roman"/>
                      <w:spacing w:val="-3"/>
                      <w:sz w:val="18"/>
                      <w:szCs w:val="18"/>
                    </w:rPr>
                    <w:tab/>
                    <w:t>Principles of Accounting 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2105</w:t>
                  </w:r>
                  <w:r w:rsidRPr="00284CE2">
                    <w:rPr>
                      <w:rFonts w:ascii="Times New Roman" w:hAnsi="Times New Roman"/>
                      <w:spacing w:val="-3"/>
                      <w:sz w:val="18"/>
                      <w:szCs w:val="18"/>
                    </w:rPr>
                    <w:tab/>
                    <w:t>Principles of Macroeconomics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2010</w:t>
                  </w:r>
                  <w:r w:rsidRPr="00284CE2">
                    <w:rPr>
                      <w:rFonts w:ascii="Times New Roman" w:hAnsi="Times New Roman"/>
                      <w:spacing w:val="-3"/>
                      <w:sz w:val="18"/>
                      <w:szCs w:val="18"/>
                    </w:rPr>
                    <w:tab/>
                    <w:t>Fundamentals of Computer Applications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ENGL</w:t>
                  </w:r>
                  <w:r w:rsidRPr="00284CE2">
                    <w:rPr>
                      <w:rFonts w:ascii="Times New Roman" w:hAnsi="Times New Roman"/>
                      <w:spacing w:val="-3"/>
                      <w:sz w:val="18"/>
                      <w:szCs w:val="18"/>
                    </w:rPr>
                    <w:tab/>
                    <w:t>2111</w:t>
                  </w:r>
                  <w:r w:rsidRPr="00284CE2">
                    <w:rPr>
                      <w:rFonts w:ascii="Times New Roman" w:hAnsi="Times New Roman"/>
                      <w:spacing w:val="-3"/>
                      <w:sz w:val="18"/>
                      <w:szCs w:val="18"/>
                    </w:rPr>
                    <w:tab/>
                    <w:t>World Literature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after="0"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r>
        <w:rPr>
          <w:noProof/>
        </w:rPr>
        <w:pict>
          <v:shape id="_x0000_s1069" type="#_x0000_t202" style="position:absolute;left:0;text-align:left;margin-left:34.35pt;margin-top:22.4pt;width:228pt;height:96pt;z-index:251705344" stroked="f">
            <v:textbox style="mso-next-textbox:#_x0000_s1069">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Sophomore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HIST</w:t>
                  </w:r>
                  <w:r w:rsidRPr="00284CE2">
                    <w:rPr>
                      <w:rFonts w:ascii="Times New Roman" w:hAnsi="Times New Roman"/>
                      <w:spacing w:val="-3"/>
                      <w:sz w:val="18"/>
                      <w:szCs w:val="18"/>
                    </w:rPr>
                    <w:tab/>
                    <w:t>1002</w:t>
                  </w:r>
                  <w:r w:rsidRPr="00284CE2">
                    <w:rPr>
                      <w:rFonts w:ascii="Times New Roman" w:hAnsi="Times New Roman"/>
                      <w:spacing w:val="-3"/>
                      <w:sz w:val="18"/>
                      <w:szCs w:val="18"/>
                    </w:rPr>
                    <w:tab/>
                    <w:t>Intro. To African Diaspora</w:t>
                  </w:r>
                  <w:r w:rsidRPr="00284CE2">
                    <w:rPr>
                      <w:rFonts w:ascii="Times New Roman" w:hAnsi="Times New Roman"/>
                      <w:spacing w:val="-3"/>
                      <w:sz w:val="18"/>
                      <w:szCs w:val="18"/>
                    </w:rPr>
                    <w:tab/>
                    <w:t>2</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POLD</w:t>
                  </w:r>
                  <w:r w:rsidRPr="00284CE2">
                    <w:rPr>
                      <w:rFonts w:ascii="Times New Roman" w:hAnsi="Times New Roman"/>
                      <w:spacing w:val="-3"/>
                      <w:sz w:val="18"/>
                      <w:szCs w:val="18"/>
                    </w:rPr>
                    <w:tab/>
                    <w:t>1101</w:t>
                  </w:r>
                  <w:r w:rsidRPr="00284CE2">
                    <w:rPr>
                      <w:rFonts w:ascii="Times New Roman" w:hAnsi="Times New Roman"/>
                      <w:spacing w:val="-3"/>
                      <w:sz w:val="18"/>
                      <w:szCs w:val="18"/>
                    </w:rPr>
                    <w:tab/>
                    <w:t>U.S. &amp; Georgia Government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ACCT</w:t>
                  </w:r>
                  <w:r w:rsidRPr="00284CE2">
                    <w:rPr>
                      <w:rFonts w:ascii="Times New Roman" w:hAnsi="Times New Roman"/>
                      <w:spacing w:val="-3"/>
                      <w:sz w:val="18"/>
                      <w:szCs w:val="18"/>
                    </w:rPr>
                    <w:tab/>
                    <w:t>2102</w:t>
                  </w:r>
                  <w:r w:rsidRPr="00284CE2">
                    <w:rPr>
                      <w:rFonts w:ascii="Times New Roman" w:hAnsi="Times New Roman"/>
                      <w:spacing w:val="-3"/>
                      <w:sz w:val="18"/>
                      <w:szCs w:val="18"/>
                    </w:rPr>
                    <w:tab/>
                    <w:t>Principles of Accounting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Area E Options</w:t>
                  </w:r>
                  <w:r w:rsidRPr="00284CE2">
                    <w:rPr>
                      <w:rFonts w:ascii="Times New Roman" w:hAnsi="Times New Roman"/>
                      <w:spacing w:val="-3"/>
                      <w:sz w:val="18"/>
                      <w:szCs w:val="18"/>
                    </w:rPr>
                    <w:tab/>
                    <w:t>Social Science</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2106</w:t>
                  </w:r>
                  <w:r w:rsidRPr="00284CE2">
                    <w:rPr>
                      <w:rFonts w:ascii="Times New Roman" w:hAnsi="Times New Roman"/>
                      <w:spacing w:val="-3"/>
                      <w:sz w:val="18"/>
                      <w:szCs w:val="18"/>
                    </w:rPr>
                    <w:tab/>
                    <w:t>Principles of Microeconomics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A18D2" w:rsidP="00A3239C">
      <w:pPr>
        <w:tabs>
          <w:tab w:val="left" w:pos="10260"/>
        </w:tabs>
        <w:ind w:left="180" w:firstLine="0"/>
      </w:pPr>
      <w:r>
        <w:rPr>
          <w:noProof/>
        </w:rPr>
        <w:pict>
          <v:shape id="_x0000_s1071" type="#_x0000_t202" style="position:absolute;left:0;text-align:left;margin-left:263.35pt;margin-top:11.95pt;width:228pt;height:83.25pt;z-index:251707392" stroked="f">
            <v:textbox style="mso-next-textbox:#_x0000_s1071">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BISE </w:t>
                  </w:r>
                  <w:r w:rsidRPr="00284CE2">
                    <w:rPr>
                      <w:rFonts w:ascii="Times New Roman" w:hAnsi="Times New Roman"/>
                      <w:spacing w:val="-3"/>
                      <w:sz w:val="18"/>
                      <w:szCs w:val="18"/>
                    </w:rPr>
                    <w:tab/>
                    <w:t>2040</w:t>
                  </w:r>
                  <w:r w:rsidRPr="00284CE2">
                    <w:rPr>
                      <w:rFonts w:ascii="Times New Roman" w:hAnsi="Times New Roman"/>
                      <w:spacing w:val="-3"/>
                      <w:sz w:val="18"/>
                      <w:szCs w:val="18"/>
                    </w:rPr>
                    <w:tab/>
                    <w:t>Communications for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MKTG</w:t>
                  </w:r>
                  <w:r w:rsidRPr="00284CE2">
                    <w:rPr>
                      <w:rFonts w:ascii="Times New Roman" w:hAnsi="Times New Roman"/>
                      <w:spacing w:val="-3"/>
                      <w:sz w:val="18"/>
                      <w:szCs w:val="18"/>
                    </w:rPr>
                    <w:tab/>
                    <w:t>3120</w:t>
                  </w:r>
                  <w:r w:rsidRPr="00284CE2">
                    <w:rPr>
                      <w:rFonts w:ascii="Times New Roman" w:hAnsi="Times New Roman"/>
                      <w:spacing w:val="-3"/>
                      <w:sz w:val="18"/>
                      <w:szCs w:val="18"/>
                    </w:rPr>
                    <w:tab/>
                    <w:t>Principles of Marketing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FINC</w:t>
                  </w:r>
                  <w:r w:rsidRPr="00284CE2">
                    <w:rPr>
                      <w:rFonts w:ascii="Times New Roman" w:hAnsi="Times New Roman"/>
                      <w:spacing w:val="-3"/>
                      <w:sz w:val="18"/>
                      <w:szCs w:val="18"/>
                    </w:rPr>
                    <w:tab/>
                    <w:t>3205</w:t>
                  </w:r>
                  <w:r w:rsidRPr="00284CE2">
                    <w:rPr>
                      <w:rFonts w:ascii="Times New Roman" w:hAnsi="Times New Roman"/>
                      <w:spacing w:val="-3"/>
                      <w:sz w:val="18"/>
                      <w:szCs w:val="18"/>
                    </w:rPr>
                    <w:tab/>
                    <w:t>Foundations of Financial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3106</w:t>
                  </w:r>
                  <w:r w:rsidRPr="00284CE2">
                    <w:rPr>
                      <w:rFonts w:ascii="Times New Roman" w:hAnsi="Times New Roman"/>
                      <w:spacing w:val="-3"/>
                      <w:sz w:val="18"/>
                      <w:szCs w:val="18"/>
                    </w:rPr>
                    <w:tab/>
                    <w:t>Mgmt. Science and Operations Mgmt.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BUSA</w:t>
                  </w:r>
                  <w:r w:rsidRPr="00284CE2">
                    <w:rPr>
                      <w:rFonts w:ascii="Times New Roman" w:hAnsi="Times New Roman"/>
                      <w:spacing w:val="-3"/>
                      <w:sz w:val="18"/>
                      <w:szCs w:val="18"/>
                    </w:rPr>
                    <w:tab/>
                    <w:t>3100</w:t>
                  </w:r>
                  <w:r w:rsidRPr="00284CE2">
                    <w:rPr>
                      <w:rFonts w:ascii="Times New Roman" w:hAnsi="Times New Roman"/>
                      <w:spacing w:val="-3"/>
                      <w:sz w:val="18"/>
                      <w:szCs w:val="18"/>
                    </w:rPr>
                    <w:tab/>
                    <w:t>Business Internship I *</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0" type="#_x0000_t202" style="position:absolute;left:0;text-align:left;margin-left:10.35pt;margin-top:15.7pt;width:228pt;height:96pt;z-index:251706368" stroked="f">
            <v:textbox style="mso-next-textbox:#_x0000_s1070">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Junior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ECON </w:t>
                  </w:r>
                  <w:r w:rsidRPr="00284CE2">
                    <w:rPr>
                      <w:rFonts w:ascii="Times New Roman" w:hAnsi="Times New Roman"/>
                      <w:spacing w:val="-3"/>
                      <w:sz w:val="18"/>
                      <w:szCs w:val="18"/>
                    </w:rPr>
                    <w:tab/>
                    <w:t>3205</w:t>
                  </w:r>
                  <w:r w:rsidRPr="00284CE2">
                    <w:rPr>
                      <w:rFonts w:ascii="Times New Roman" w:hAnsi="Times New Roman"/>
                      <w:spacing w:val="-3"/>
                      <w:sz w:val="18"/>
                      <w:szCs w:val="18"/>
                    </w:rPr>
                    <w:tab/>
                    <w:t>Economics and Business Statistics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Above Core Option</w:t>
                  </w:r>
                  <w:r w:rsidRPr="00284CE2">
                    <w:rPr>
                      <w:rFonts w:ascii="Times New Roman" w:hAnsi="Times New Roman"/>
                      <w:spacing w:val="-3"/>
                      <w:sz w:val="18"/>
                      <w:szCs w:val="18"/>
                    </w:rPr>
                    <w:tab/>
                    <w:t>1</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MGMT</w:t>
                  </w:r>
                  <w:r w:rsidRPr="00284CE2">
                    <w:rPr>
                      <w:rFonts w:ascii="Times New Roman" w:hAnsi="Times New Roman"/>
                      <w:spacing w:val="-3"/>
                      <w:sz w:val="18"/>
                      <w:szCs w:val="18"/>
                    </w:rPr>
                    <w:tab/>
                    <w:t>3105</w:t>
                  </w:r>
                  <w:r w:rsidRPr="00284CE2">
                    <w:rPr>
                      <w:rFonts w:ascii="Times New Roman" w:hAnsi="Times New Roman"/>
                      <w:spacing w:val="-3"/>
                      <w:sz w:val="18"/>
                      <w:szCs w:val="18"/>
                    </w:rPr>
                    <w:tab/>
                    <w:t>Legal Environment of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3220</w:t>
                  </w:r>
                  <w:r w:rsidRPr="00284CE2">
                    <w:rPr>
                      <w:rFonts w:ascii="Times New Roman" w:hAnsi="Times New Roman"/>
                      <w:spacing w:val="-3"/>
                      <w:sz w:val="18"/>
                      <w:szCs w:val="18"/>
                    </w:rPr>
                    <w:tab/>
                    <w:t>Contemporary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3230</w:t>
                  </w:r>
                  <w:r w:rsidRPr="00284CE2">
                    <w:rPr>
                      <w:rFonts w:ascii="Times New Roman" w:hAnsi="Times New Roman"/>
                      <w:spacing w:val="-3"/>
                      <w:sz w:val="18"/>
                      <w:szCs w:val="18"/>
                    </w:rPr>
                    <w:tab/>
                    <w:t>Logistics Security</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16</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A18D2" w:rsidP="00A3239C">
      <w:pPr>
        <w:tabs>
          <w:tab w:val="left" w:pos="10260"/>
        </w:tabs>
        <w:ind w:left="180" w:firstLine="0"/>
      </w:pPr>
      <w:r>
        <w:rPr>
          <w:noProof/>
        </w:rPr>
        <w:pict>
          <v:shape id="_x0000_s1073" type="#_x0000_t202" style="position:absolute;left:0;text-align:left;margin-left:257.35pt;margin-top:21.8pt;width:228pt;height:96pt;z-index:251709440" stroked="f">
            <v:textbox style="mso-next-textbox:#_x0000_s1073">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(Spring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4105</w:t>
                  </w:r>
                  <w:r w:rsidRPr="00284CE2">
                    <w:rPr>
                      <w:rFonts w:ascii="Times New Roman" w:hAnsi="Times New Roman"/>
                      <w:spacing w:val="-3"/>
                      <w:sz w:val="18"/>
                      <w:szCs w:val="18"/>
                    </w:rPr>
                    <w:tab/>
                    <w:t>International Business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4220</w:t>
                  </w:r>
                  <w:r w:rsidRPr="00284CE2">
                    <w:rPr>
                      <w:rFonts w:ascii="Times New Roman" w:hAnsi="Times New Roman"/>
                      <w:spacing w:val="-3"/>
                      <w:sz w:val="18"/>
                      <w:szCs w:val="18"/>
                    </w:rPr>
                    <w:tab/>
                    <w:t>Supply Chain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4230</w:t>
                  </w:r>
                  <w:r w:rsidRPr="00284CE2">
                    <w:rPr>
                      <w:rFonts w:ascii="Times New Roman" w:hAnsi="Times New Roman"/>
                      <w:spacing w:val="-3"/>
                      <w:sz w:val="18"/>
                      <w:szCs w:val="18"/>
                    </w:rPr>
                    <w:tab/>
                    <w:t>Logistics Information Systems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4270</w:t>
                  </w:r>
                  <w:r w:rsidRPr="00284CE2">
                    <w:rPr>
                      <w:rFonts w:ascii="Times New Roman" w:hAnsi="Times New Roman"/>
                      <w:spacing w:val="-3"/>
                      <w:sz w:val="18"/>
                      <w:szCs w:val="18"/>
                    </w:rPr>
                    <w:tab/>
                    <w:t>Global Logistics</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4125</w:t>
                  </w:r>
                  <w:r w:rsidRPr="00284CE2">
                    <w:rPr>
                      <w:rFonts w:ascii="Times New Roman" w:hAnsi="Times New Roman"/>
                      <w:spacing w:val="-3"/>
                      <w:sz w:val="18"/>
                      <w:szCs w:val="18"/>
                    </w:rPr>
                    <w:tab/>
                    <w:t>Human Resource Management</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r>
        <w:rPr>
          <w:noProof/>
        </w:rPr>
        <w:pict>
          <v:shape id="_x0000_s1072" type="#_x0000_t202" style="position:absolute;left:0;text-align:left;margin-left:10.35pt;margin-top:21.8pt;width:228pt;height:96pt;z-index:251708416" stroked="f">
            <v:textbox style="mso-next-textbox:#_x0000_s1072">
              <w:txbxContent>
                <w:p w:rsidR="00A3239C" w:rsidRPr="00284CE2" w:rsidRDefault="00A3239C" w:rsidP="00A3239C">
                  <w:pPr>
                    <w:widowControl w:val="0"/>
                    <w:tabs>
                      <w:tab w:val="left" w:pos="1881"/>
                      <w:tab w:val="left" w:pos="2940"/>
                      <w:tab w:val="left" w:pos="4050"/>
                      <w:tab w:val="left" w:pos="6468"/>
                      <w:tab w:val="left" w:pos="10260"/>
                    </w:tabs>
                    <w:autoSpaceDE w:val="0"/>
                    <w:autoSpaceDN w:val="0"/>
                    <w:adjustRightInd w:val="0"/>
                    <w:spacing w:before="8" w:after="0" w:line="207" w:lineRule="exact"/>
                    <w:ind w:left="-90" w:right="-1395" w:firstLine="0"/>
                    <w:rPr>
                      <w:rFonts w:ascii="Times New Roman" w:hAnsi="Times New Roman"/>
                      <w:b/>
                      <w:spacing w:val="-3"/>
                      <w:sz w:val="18"/>
                      <w:szCs w:val="18"/>
                    </w:rPr>
                  </w:pPr>
                  <w:r w:rsidRPr="00284CE2">
                    <w:rPr>
                      <w:rFonts w:ascii="Times New Roman" w:hAnsi="Times New Roman"/>
                      <w:b/>
                      <w:spacing w:val="-3"/>
                      <w:sz w:val="18"/>
                      <w:szCs w:val="18"/>
                    </w:rPr>
                    <w:t>Senior Year (Fall Semester)</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MGMT </w:t>
                  </w:r>
                  <w:r w:rsidRPr="00284CE2">
                    <w:rPr>
                      <w:rFonts w:ascii="Times New Roman" w:hAnsi="Times New Roman"/>
                      <w:spacing w:val="-3"/>
                      <w:sz w:val="18"/>
                      <w:szCs w:val="18"/>
                    </w:rPr>
                    <w:tab/>
                    <w:t>4110</w:t>
                  </w:r>
                  <w:r w:rsidRPr="00284CE2">
                    <w:rPr>
                      <w:rFonts w:ascii="Times New Roman" w:hAnsi="Times New Roman"/>
                      <w:spacing w:val="-3"/>
                      <w:sz w:val="18"/>
                      <w:szCs w:val="18"/>
                    </w:rPr>
                    <w:tab/>
                    <w:t>Organizational Behavior</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4210</w:t>
                  </w:r>
                  <w:r w:rsidRPr="00284CE2">
                    <w:rPr>
                      <w:rFonts w:ascii="Times New Roman" w:hAnsi="Times New Roman"/>
                      <w:spacing w:val="-3"/>
                      <w:sz w:val="18"/>
                      <w:szCs w:val="18"/>
                    </w:rPr>
                    <w:tab/>
                    <w:t>Transportation Management</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LOGM</w:t>
                  </w:r>
                  <w:r w:rsidRPr="00284CE2">
                    <w:rPr>
                      <w:rFonts w:ascii="Times New Roman" w:hAnsi="Times New Roman"/>
                      <w:spacing w:val="-3"/>
                      <w:sz w:val="18"/>
                      <w:szCs w:val="18"/>
                    </w:rPr>
                    <w:tab/>
                    <w:t>4225</w:t>
                  </w:r>
                  <w:r w:rsidRPr="00284CE2">
                    <w:rPr>
                      <w:rFonts w:ascii="Times New Roman" w:hAnsi="Times New Roman"/>
                      <w:spacing w:val="-3"/>
                      <w:sz w:val="18"/>
                      <w:szCs w:val="18"/>
                    </w:rPr>
                    <w:tab/>
                    <w:t>Warehousing</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rPr>
                  </w:pPr>
                  <w:r w:rsidRPr="00284CE2">
                    <w:rPr>
                      <w:rFonts w:ascii="Times New Roman" w:hAnsi="Times New Roman"/>
                      <w:spacing w:val="-3"/>
                      <w:sz w:val="18"/>
                      <w:szCs w:val="18"/>
                    </w:rPr>
                    <w:t xml:space="preserve">BUSA </w:t>
                  </w:r>
                  <w:r w:rsidRPr="00284CE2">
                    <w:rPr>
                      <w:rFonts w:ascii="Times New Roman" w:hAnsi="Times New Roman"/>
                      <w:spacing w:val="-3"/>
                      <w:sz w:val="18"/>
                      <w:szCs w:val="18"/>
                    </w:rPr>
                    <w:tab/>
                    <w:t>4100</w:t>
                  </w:r>
                  <w:r w:rsidRPr="00284CE2">
                    <w:rPr>
                      <w:rFonts w:ascii="Times New Roman" w:hAnsi="Times New Roman"/>
                      <w:spacing w:val="-3"/>
                      <w:sz w:val="18"/>
                      <w:szCs w:val="18"/>
                    </w:rPr>
                    <w:tab/>
                    <w:t>Business Internship II**</w:t>
                  </w:r>
                  <w:r w:rsidRPr="00284CE2">
                    <w:rPr>
                      <w:rFonts w:ascii="Times New Roman" w:hAnsi="Times New Roman"/>
                      <w:spacing w:val="-3"/>
                      <w:sz w:val="18"/>
                      <w:szCs w:val="18"/>
                    </w:rPr>
                    <w:tab/>
                    <w:t>3</w:t>
                  </w:r>
                </w:p>
                <w:p w:rsidR="00A3239C" w:rsidRPr="00284CE2" w:rsidRDefault="00A3239C" w:rsidP="00A3239C">
                  <w:pPr>
                    <w:widowControl w:val="0"/>
                    <w:tabs>
                      <w:tab w:val="left" w:pos="540"/>
                      <w:tab w:val="left" w:pos="990"/>
                      <w:tab w:val="left" w:pos="4050"/>
                      <w:tab w:val="left" w:pos="4320"/>
                      <w:tab w:val="left" w:pos="6468"/>
                      <w:tab w:val="left" w:pos="10260"/>
                    </w:tabs>
                    <w:autoSpaceDE w:val="0"/>
                    <w:autoSpaceDN w:val="0"/>
                    <w:adjustRightInd w:val="0"/>
                    <w:spacing w:before="8" w:after="0" w:line="207" w:lineRule="exact"/>
                    <w:ind w:left="-90" w:right="-1395" w:firstLine="0"/>
                    <w:rPr>
                      <w:rFonts w:ascii="Times New Roman" w:hAnsi="Times New Roman"/>
                      <w:spacing w:val="-3"/>
                      <w:sz w:val="18"/>
                      <w:szCs w:val="18"/>
                      <w:u w:val="single"/>
                    </w:rPr>
                  </w:pPr>
                  <w:r w:rsidRPr="00284CE2">
                    <w:rPr>
                      <w:rFonts w:ascii="Times New Roman" w:hAnsi="Times New Roman"/>
                      <w:spacing w:val="-3"/>
                      <w:sz w:val="18"/>
                      <w:szCs w:val="18"/>
                    </w:rPr>
                    <w:t>MGMT</w:t>
                  </w:r>
                  <w:r w:rsidRPr="00284CE2">
                    <w:rPr>
                      <w:rFonts w:ascii="Times New Roman" w:hAnsi="Times New Roman"/>
                      <w:spacing w:val="-3"/>
                      <w:sz w:val="18"/>
                      <w:szCs w:val="18"/>
                    </w:rPr>
                    <w:tab/>
                    <w:t>4205</w:t>
                  </w:r>
                  <w:r w:rsidRPr="00284CE2">
                    <w:rPr>
                      <w:rFonts w:ascii="Times New Roman" w:hAnsi="Times New Roman"/>
                      <w:spacing w:val="-3"/>
                      <w:sz w:val="18"/>
                      <w:szCs w:val="18"/>
                    </w:rPr>
                    <w:tab/>
                    <w:t>Management Information Systems</w:t>
                  </w:r>
                  <w:r w:rsidRPr="00284CE2">
                    <w:rPr>
                      <w:rFonts w:ascii="Times New Roman" w:hAnsi="Times New Roman"/>
                      <w:spacing w:val="-3"/>
                      <w:sz w:val="18"/>
                      <w:szCs w:val="18"/>
                    </w:rPr>
                    <w:tab/>
                  </w:r>
                  <w:r w:rsidRPr="00284CE2">
                    <w:rPr>
                      <w:rFonts w:ascii="Times New Roman" w:hAnsi="Times New Roman"/>
                      <w:spacing w:val="-3"/>
                      <w:sz w:val="18"/>
                      <w:szCs w:val="18"/>
                      <w:u w:val="single"/>
                    </w:rPr>
                    <w:t>3</w:t>
                  </w:r>
                </w:p>
                <w:p w:rsidR="00A3239C" w:rsidRPr="00284CE2" w:rsidRDefault="00A3239C" w:rsidP="00A3239C">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spacing w:val="-3"/>
                      <w:sz w:val="18"/>
                      <w:szCs w:val="18"/>
                    </w:rPr>
                  </w:pPr>
                  <w:r w:rsidRPr="00284CE2">
                    <w:rPr>
                      <w:rFonts w:ascii="Times New Roman" w:hAnsi="Times New Roman"/>
                      <w:b/>
                      <w:spacing w:val="-3"/>
                      <w:sz w:val="18"/>
                      <w:szCs w:val="18"/>
                    </w:rPr>
                    <w:t xml:space="preserve">Subtotal </w:t>
                  </w:r>
                  <w:r w:rsidRPr="00284CE2">
                    <w:rPr>
                      <w:rFonts w:ascii="Times New Roman" w:hAnsi="Times New Roman"/>
                      <w:b/>
                      <w:spacing w:val="-3"/>
                      <w:sz w:val="18"/>
                      <w:szCs w:val="18"/>
                    </w:rPr>
                    <w:tab/>
                    <w:t xml:space="preserve">                                                                        </w:t>
                  </w:r>
                  <w:r w:rsidRPr="00284CE2">
                    <w:rPr>
                      <w:rFonts w:ascii="Times New Roman" w:hAnsi="Times New Roman"/>
                      <w:b/>
                      <w:spacing w:val="-3"/>
                      <w:sz w:val="18"/>
                      <w:szCs w:val="18"/>
                    </w:rPr>
                    <w:tab/>
                    <w:t>15</w:t>
                  </w:r>
                </w:p>
              </w:txbxContent>
            </v:textbox>
            <w10:wrap type="square"/>
          </v:shape>
        </w:pict>
      </w: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A3239C">
      <w:pPr>
        <w:tabs>
          <w:tab w:val="left" w:pos="10260"/>
        </w:tabs>
        <w:ind w:left="180" w:firstLine="0"/>
      </w:pPr>
    </w:p>
    <w:p w:rsidR="00A3239C" w:rsidRDefault="00A3239C" w:rsidP="002B5EC0">
      <w:pPr>
        <w:tabs>
          <w:tab w:val="left" w:pos="10260"/>
        </w:tabs>
        <w:ind w:firstLine="0"/>
      </w:pPr>
    </w:p>
    <w:sectPr w:rsidR="00A3239C" w:rsidSect="00A84730">
      <w:headerReference w:type="even" r:id="rId8"/>
      <w:headerReference w:type="default" r:id="rId9"/>
      <w:footerReference w:type="even" r:id="rId10"/>
      <w:footerReference w:type="default" r:id="rId11"/>
      <w:pgSz w:w="12240" w:h="15840" w:code="1"/>
      <w:pgMar w:top="504" w:right="547" w:bottom="274" w:left="1123"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CB3" w:rsidRDefault="005B4CB3" w:rsidP="00A84730">
      <w:pPr>
        <w:spacing w:after="0"/>
      </w:pPr>
      <w:r>
        <w:separator/>
      </w:r>
    </w:p>
  </w:endnote>
  <w:endnote w:type="continuationSeparator" w:id="0">
    <w:p w:rsidR="005B4CB3" w:rsidRDefault="005B4CB3" w:rsidP="00A847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entury Gothic Bold">
    <w:altName w:val="Futura Hv"/>
    <w:panose1 w:val="00000000000000000000"/>
    <w:charset w:val="00"/>
    <w:family w:val="auto"/>
    <w:notTrueType/>
    <w:pitch w:val="default"/>
    <w:sig w:usb0="00000003" w:usb1="00000000" w:usb2="00000000" w:usb3="00000000" w:csb0="00000001"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AA18D2" w:rsidP="00A84730">
    <w:pPr>
      <w:pStyle w:val="Footer"/>
      <w:jc w:val="center"/>
    </w:pPr>
    <w:r>
      <w:rPr>
        <w:noProof/>
      </w:rPr>
      <w:pict>
        <v:shapetype id="_x0000_t202" coordsize="21600,21600" o:spt="202" path="m,l,21600r21600,l21600,xe">
          <v:stroke joinstyle="miter"/>
          <v:path gradientshapeok="t" o:connecttype="rect"/>
        </v:shapetype>
        <v:shape id="_x0000_s2085" type="#_x0000_t202" style="position:absolute;left:0;text-align:left;margin-left:529.8pt;margin-top:-22.75pt;width:34pt;height:34.15pt;z-index:251663360">
          <v:textbox inset="0,0,0,0">
            <w:txbxContent>
              <w:p w:rsidR="00F93FC5" w:rsidRPr="00A84730" w:rsidRDefault="00AA18D2"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3E1706">
                  <w:rPr>
                    <w:rFonts w:ascii="Impact" w:hAnsi="Impact"/>
                    <w:noProof/>
                    <w:sz w:val="40"/>
                    <w:szCs w:val="40"/>
                  </w:rPr>
                  <w:t>2</w:t>
                </w:r>
                <w:r w:rsidRPr="00A84730">
                  <w:rPr>
                    <w:rFonts w:ascii="Impact" w:hAnsi="Impact"/>
                    <w:sz w:val="40"/>
                    <w:szCs w:val="40"/>
                  </w:rPr>
                  <w:fldChar w:fldCharType="end"/>
                </w:r>
              </w:p>
            </w:txbxContent>
          </v:textbox>
        </v:shape>
      </w:pict>
    </w:r>
    <w:r w:rsidR="00F93FC5">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Pr="00A84730" w:rsidRDefault="00AA18D2" w:rsidP="00A84730">
    <w:pPr>
      <w:pStyle w:val="Footer"/>
      <w:jc w:val="center"/>
      <w:rPr>
        <w:sz w:val="18"/>
        <w:szCs w:val="18"/>
      </w:rPr>
    </w:pPr>
    <w:r w:rsidRPr="00AA18D2">
      <w:rPr>
        <w:noProof/>
      </w:rPr>
      <w:pict>
        <v:shapetype id="_x0000_t202" coordsize="21600,21600" o:spt="202" path="m,l,21600r21600,l21600,xe">
          <v:stroke joinstyle="miter"/>
          <v:path gradientshapeok="t" o:connecttype="rect"/>
        </v:shapetype>
        <v:shape id="_x0000_s2066" type="#_x0000_t202" style="position:absolute;left:0;text-align:left;margin-left:-40.1pt;margin-top:-22.65pt;width:34pt;height:34.15pt;z-index:251661312">
          <v:textbox>
            <w:txbxContent>
              <w:p w:rsidR="00F93FC5" w:rsidRPr="00A84730" w:rsidRDefault="00AA18D2" w:rsidP="00A84730">
                <w:pPr>
                  <w:ind w:firstLine="0"/>
                  <w:rPr>
                    <w:rFonts w:ascii="Impact" w:hAnsi="Impact"/>
                    <w:sz w:val="40"/>
                    <w:szCs w:val="40"/>
                  </w:rPr>
                </w:pPr>
                <w:r w:rsidRPr="00A84730">
                  <w:rPr>
                    <w:rFonts w:ascii="Impact" w:hAnsi="Impact"/>
                    <w:sz w:val="40"/>
                    <w:szCs w:val="40"/>
                  </w:rPr>
                  <w:fldChar w:fldCharType="begin"/>
                </w:r>
                <w:r w:rsidR="00F93FC5" w:rsidRPr="00A84730">
                  <w:rPr>
                    <w:rFonts w:ascii="Impact" w:hAnsi="Impact"/>
                    <w:sz w:val="40"/>
                    <w:szCs w:val="40"/>
                  </w:rPr>
                  <w:instrText xml:space="preserve"> PAGE   \* MERGEFORMAT </w:instrText>
                </w:r>
                <w:r w:rsidRPr="00A84730">
                  <w:rPr>
                    <w:rFonts w:ascii="Impact" w:hAnsi="Impact"/>
                    <w:sz w:val="40"/>
                    <w:szCs w:val="40"/>
                  </w:rPr>
                  <w:fldChar w:fldCharType="separate"/>
                </w:r>
                <w:r w:rsidR="003E1706">
                  <w:rPr>
                    <w:rFonts w:ascii="Impact" w:hAnsi="Impact"/>
                    <w:noProof/>
                    <w:sz w:val="40"/>
                    <w:szCs w:val="40"/>
                  </w:rPr>
                  <w:t>1</w:t>
                </w:r>
                <w:r w:rsidRPr="00A84730">
                  <w:rPr>
                    <w:rFonts w:ascii="Impact" w:hAnsi="Impact"/>
                    <w:sz w:val="40"/>
                    <w:szCs w:val="40"/>
                  </w:rPr>
                  <w:fldChar w:fldCharType="end"/>
                </w:r>
              </w:p>
            </w:txbxContent>
          </v:textbox>
        </v:shape>
      </w:pict>
    </w:r>
    <w:r w:rsidR="00F93FC5" w:rsidRPr="00A84730">
      <w:t>2011-2012 U</w:t>
    </w:r>
    <w:r w:rsidR="00F93FC5" w:rsidRPr="00A84730">
      <w:rPr>
        <w:sz w:val="18"/>
        <w:szCs w:val="18"/>
      </w:rPr>
      <w:t xml:space="preserve">NDERGRADUATE </w:t>
    </w:r>
    <w:r w:rsidR="00F93FC5" w:rsidRPr="00A84730">
      <w:t>C</w:t>
    </w:r>
    <w:r w:rsidR="00F93FC5" w:rsidRPr="00A84730">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CB3" w:rsidRDefault="005B4CB3" w:rsidP="00A84730">
      <w:pPr>
        <w:spacing w:after="0"/>
      </w:pPr>
      <w:r>
        <w:separator/>
      </w:r>
    </w:p>
  </w:footnote>
  <w:footnote w:type="continuationSeparator" w:id="0">
    <w:p w:rsidR="005B4CB3" w:rsidRDefault="005B4CB3" w:rsidP="00A847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AA18D2">
    <w:pPr>
      <w:pStyle w:val="Header"/>
    </w:pPr>
    <w:r>
      <w:rPr>
        <w:noProof/>
      </w:rPr>
      <w:pict>
        <v:group id="_x0000_s2067" style="position:absolute;left:0;text-align:left;margin-left:428.75pt;margin-top:-38.95pt;width:155.05pt;height:795.8pt;z-index:251662336" coordorigin="1612,-59" coordsize="3101,15916">
          <v:rect id="_x0000_s2068" style="position:absolute;left:3633;top:4163;width:1080;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8" inset="0,0,0,0">
              <w:txbxContent>
                <w:p w:rsidR="00F93FC5" w:rsidRDefault="00F93FC5" w:rsidP="00A84730">
                  <w:pPr>
                    <w:spacing w:after="0"/>
                    <w:ind w:firstLine="0"/>
                    <w:rPr>
                      <w:b/>
                      <w:color w:val="000000" w:themeColor="text1"/>
                    </w:rPr>
                  </w:pPr>
                  <w:r>
                    <w:rPr>
                      <w:b/>
                      <w:color w:val="000000" w:themeColor="text1"/>
                    </w:rPr>
                    <w:t xml:space="preserve">   </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9" style="position:absolute;left:1612;top:-59;width:3101;height:15916" coordorigin="2629,-59" coordsize="3101,15916">
            <v:group id="_x0000_s2070" style="position:absolute;left:4650;top:-59;width:1080;height:15916" coordorigin="7514,7" coordsize="1080,15916">
              <v:rect id="_x0000_s2071"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71" inset="0,0,0,0">
                  <w:txbxContent>
                    <w:p w:rsidR="00F93FC5" w:rsidRDefault="00F93FC5" w:rsidP="00A84730">
                      <w:pPr>
                        <w:spacing w:after="0"/>
                        <w:ind w:firstLine="0"/>
                        <w:rPr>
                          <w:b/>
                          <w:color w:val="000000" w:themeColor="text1"/>
                        </w:rPr>
                      </w:pPr>
                      <w:r>
                        <w:rPr>
                          <w:b/>
                          <w:color w:val="000000" w:themeColor="text1"/>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w:t>
                      </w:r>
                      <w:r w:rsidRPr="00C0510C">
                        <w:rPr>
                          <w:rFonts w:ascii="Century Gothic" w:hAnsi="Century Gothic" w:cs="Century Gothic"/>
                          <w:b/>
                          <w:bCs/>
                          <w:color w:val="F2F2F2" w:themeColor="background1" w:themeShade="F2"/>
                          <w:sz w:val="20"/>
                          <w:szCs w:val="20"/>
                        </w:rPr>
                        <w:t>Business</w:t>
                      </w:r>
                      <w:r>
                        <w:rPr>
                          <w:rFonts w:ascii="Century Gothic" w:hAnsi="Century Gothic" w:cs="Century Gothic"/>
                          <w:b/>
                          <w:bCs/>
                          <w:color w:val="000000" w:themeColor="text1"/>
                          <w:sz w:val="20"/>
                          <w:szCs w:val="20"/>
                        </w:rPr>
                        <w:t xml:space="preserve">                     Education           Sciences &amp;                Graduate              Course                     Personnel &amp;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007909D9">
                        <w:rPr>
                          <w:rFonts w:ascii="Century Gothic" w:hAnsi="Century Gothic" w:cs="Century Gothic"/>
                          <w:b/>
                          <w:bCs/>
                          <w:color w:val="000000" w:themeColor="text1"/>
                          <w:sz w:val="20"/>
                          <w:szCs w:val="20"/>
                        </w:rPr>
                        <w:t>University</w:t>
                      </w:r>
                      <w:r>
                        <w:rPr>
                          <w:rFonts w:ascii="Century Gothic" w:hAnsi="Century Gothic" w:cs="Century Gothic"/>
                          <w:b/>
                          <w:bCs/>
                          <w:color w:val="000000" w:themeColor="text1"/>
                          <w:sz w:val="20"/>
                          <w:szCs w:val="20"/>
                        </w:rPr>
                        <w:t xml:space="preserve">              Humanities                                                                               Health                       </w:t>
                      </w:r>
                      <w:r w:rsidR="007909D9">
                        <w:rPr>
                          <w:rFonts w:ascii="Century Gothic" w:hAnsi="Century Gothic" w:cs="Century Gothic"/>
                          <w:b/>
                          <w:bCs/>
                          <w:color w:val="000000" w:themeColor="text1"/>
                          <w:sz w:val="20"/>
                          <w:szCs w:val="20"/>
                        </w:rPr>
                        <w:t xml:space="preserve"> </w:t>
                      </w:r>
                      <w:r>
                        <w:rPr>
                          <w:rFonts w:ascii="Century Gothic" w:hAnsi="Century Gothic" w:cs="Century Gothic"/>
                          <w:b/>
                          <w:bCs/>
                          <w:color w:val="000000" w:themeColor="text1"/>
                          <w:sz w:val="20"/>
                          <w:szCs w:val="20"/>
                        </w:rPr>
                        <w:t>School                   Descriptions            Index</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2" style="position:absolute;left:7514;top:2465;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rect id="_x0000_s2082" style="position:absolute;left:2629;top:276;width:2360;height:441" fillcolor="white [3212]" strokecolor="#d8d8d8 [2732]" strokeweight="3pt">
              <v:shadow on="t" type="perspective" color="#622423 [1605]" opacity=".5" offset="1pt" offset2="-1pt"/>
              <v:textbox>
                <w:txbxContent>
                  <w:p w:rsidR="00F93FC5" w:rsidRDefault="00F93FC5">
                    <w:r>
                      <w:t>Business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C5" w:rsidRDefault="00AA18D2">
    <w:pPr>
      <w:pStyle w:val="Header"/>
    </w:pPr>
    <w:r>
      <w:rPr>
        <w:noProof/>
      </w:rPr>
      <w:pict>
        <v:group id="_x0000_s2049" style="position:absolute;left:0;text-align:left;margin-left:-61.3pt;margin-top:-36pt;width:175.2pt;height:795.8pt;z-index:251658240" coordorigin="2815" coordsize="3504,15916">
          <v:rect id="_x0000_s2050" style="position:absolute;left:2868;top:4165;width:1051;height:18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F93FC5" w:rsidRDefault="00F93FC5" w:rsidP="00A84730">
                  <w:pPr>
                    <w:spacing w:after="0"/>
                    <w:ind w:firstLine="0"/>
                    <w:rPr>
                      <w:b/>
                      <w:color w:val="000000" w:themeColor="text1"/>
                    </w:rPr>
                  </w:pPr>
                  <w:r>
                    <w:rPr>
                      <w:b/>
                      <w:color w:val="000000" w:themeColor="text1"/>
                    </w:rPr>
                    <w:t xml:space="preserve">   </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2815;width:3504;height:15916" coordorigin="3095" coordsize="3504,15916">
            <v:group id="_x0000_s2052" style="position:absolute;left:3095;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53" inset="0,0,0,0">
                  <w:txbxContent>
                    <w:p w:rsidR="00F93FC5" w:rsidRDefault="00F93FC5" w:rsidP="00A84730">
                      <w:pPr>
                        <w:spacing w:after="0"/>
                        <w:ind w:firstLine="0"/>
                        <w:rPr>
                          <w:b/>
                          <w:color w:val="000000" w:themeColor="text1"/>
                        </w:rPr>
                      </w:pPr>
                      <w:r>
                        <w:rPr>
                          <w:b/>
                          <w:color w:val="000000" w:themeColor="text1"/>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w:t>
                      </w:r>
                      <w:r w:rsidRPr="00D65E34">
                        <w:rPr>
                          <w:rFonts w:ascii="Century Gothic" w:hAnsi="Century Gothic" w:cs="Century Gothic"/>
                          <w:b/>
                          <w:bCs/>
                          <w:color w:val="FFFFFF" w:themeColor="background1"/>
                          <w:sz w:val="20"/>
                          <w:szCs w:val="20"/>
                        </w:rPr>
                        <w:t>Business</w:t>
                      </w:r>
                      <w:r>
                        <w:rPr>
                          <w:rFonts w:ascii="Century Gothic" w:hAnsi="Century Gothic" w:cs="Century Gothic"/>
                          <w:b/>
                          <w:bCs/>
                          <w:color w:val="000000" w:themeColor="text1"/>
                          <w:sz w:val="20"/>
                          <w:szCs w:val="20"/>
                        </w:rPr>
                        <w:t xml:space="preserve">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93FC5"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F93FC5" w:rsidRPr="00E963F1" w:rsidRDefault="00F93FC5" w:rsidP="00A84730">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3775;top:375;width:2824;height:421" fillcolor="white [3201]" strokecolor="#bfbfbf [2412]" strokeweight="2.5pt">
              <v:shadow color="#868686"/>
              <v:textbox>
                <w:txbxContent>
                  <w:p w:rsidR="00F93FC5" w:rsidRDefault="00F93FC5">
                    <w:r>
                      <w:t>Business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2">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1590"/>
    <w:multiLevelType w:val="hybridMultilevel"/>
    <w:tmpl w:val="F23EE4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9218">
      <o:colormenu v:ext="edit" fillcolor="none"/>
    </o:shapedefaults>
    <o:shapelayout v:ext="edit">
      <o:idmap v:ext="edit" data="2"/>
      <o:rules v:ext="edit">
        <o:r id="V:Rule15" type="connector" idref="#_x0000_s2059"/>
        <o:r id="V:Rule16" type="connector" idref="#_x0000_s2056"/>
        <o:r id="V:Rule17" type="connector" idref="#_x0000_s2062"/>
        <o:r id="V:Rule18" type="connector" idref="#_x0000_s2079"/>
        <o:r id="V:Rule19" type="connector" idref="#_x0000_s2080"/>
        <o:r id="V:Rule20" type="connector" idref="#_x0000_s2074"/>
        <o:r id="V:Rule21" type="connector" idref="#_x0000_s2063"/>
        <o:r id="V:Rule22" type="connector" idref="#_x0000_s2077"/>
        <o:r id="V:Rule23" type="connector" idref="#_x0000_s2081"/>
        <o:r id="V:Rule24" type="connector" idref="#_x0000_s2061"/>
        <o:r id="V:Rule25" type="connector" idref="#_x0000_s2078"/>
        <o:r id="V:Rule26" type="connector" idref="#_x0000_s2073"/>
        <o:r id="V:Rule27" type="connector" idref="#_x0000_s2055"/>
        <o:r id="V:Rule28" type="connector" idref="#_x0000_s2060"/>
      </o:rules>
    </o:shapelayout>
  </w:hdrShapeDefaults>
  <w:footnotePr>
    <w:footnote w:id="-1"/>
    <w:footnote w:id="0"/>
  </w:footnotePr>
  <w:endnotePr>
    <w:endnote w:id="-1"/>
    <w:endnote w:id="0"/>
  </w:endnotePr>
  <w:compat>
    <w:useFELayout/>
  </w:compat>
  <w:rsids>
    <w:rsidRoot w:val="00A84730"/>
    <w:rsid w:val="000C1B80"/>
    <w:rsid w:val="00272154"/>
    <w:rsid w:val="002B5EC0"/>
    <w:rsid w:val="003E1706"/>
    <w:rsid w:val="005A2E35"/>
    <w:rsid w:val="005B4CB3"/>
    <w:rsid w:val="006E58F1"/>
    <w:rsid w:val="006F2981"/>
    <w:rsid w:val="00772E3D"/>
    <w:rsid w:val="007909D9"/>
    <w:rsid w:val="00867716"/>
    <w:rsid w:val="009274C1"/>
    <w:rsid w:val="00946B9C"/>
    <w:rsid w:val="00A3239C"/>
    <w:rsid w:val="00A4282F"/>
    <w:rsid w:val="00A84730"/>
    <w:rsid w:val="00AA18D2"/>
    <w:rsid w:val="00AB19A7"/>
    <w:rsid w:val="00C07687"/>
    <w:rsid w:val="00D439F5"/>
    <w:rsid w:val="00DC772D"/>
    <w:rsid w:val="00F93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30"/>
  </w:style>
  <w:style w:type="paragraph" w:styleId="Heading1">
    <w:name w:val="heading 1"/>
    <w:basedOn w:val="Normal"/>
    <w:next w:val="Normal"/>
    <w:link w:val="Heading1Char"/>
    <w:uiPriority w:val="9"/>
    <w:qFormat/>
    <w:rsid w:val="00867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677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4730"/>
    <w:pPr>
      <w:tabs>
        <w:tab w:val="center" w:pos="4320"/>
        <w:tab w:val="right" w:pos="8640"/>
      </w:tabs>
      <w:spacing w:after="0"/>
    </w:pPr>
  </w:style>
  <w:style w:type="character" w:customStyle="1" w:styleId="HeaderChar">
    <w:name w:val="Header Char"/>
    <w:basedOn w:val="DefaultParagraphFont"/>
    <w:link w:val="Header"/>
    <w:uiPriority w:val="99"/>
    <w:semiHidden/>
    <w:rsid w:val="00A84730"/>
  </w:style>
  <w:style w:type="paragraph" w:styleId="Footer">
    <w:name w:val="footer"/>
    <w:basedOn w:val="Normal"/>
    <w:link w:val="FooterChar"/>
    <w:uiPriority w:val="99"/>
    <w:semiHidden/>
    <w:unhideWhenUsed/>
    <w:rsid w:val="00A84730"/>
    <w:pPr>
      <w:tabs>
        <w:tab w:val="center" w:pos="4320"/>
        <w:tab w:val="right" w:pos="8640"/>
      </w:tabs>
      <w:spacing w:after="0"/>
    </w:pPr>
  </w:style>
  <w:style w:type="character" w:customStyle="1" w:styleId="FooterChar">
    <w:name w:val="Footer Char"/>
    <w:basedOn w:val="DefaultParagraphFont"/>
    <w:link w:val="Footer"/>
    <w:uiPriority w:val="99"/>
    <w:semiHidden/>
    <w:rsid w:val="00A84730"/>
  </w:style>
  <w:style w:type="paragraph" w:styleId="ListParagraph">
    <w:name w:val="List Paragraph"/>
    <w:basedOn w:val="Normal"/>
    <w:uiPriority w:val="34"/>
    <w:qFormat/>
    <w:rsid w:val="00F93FC5"/>
    <w:pPr>
      <w:ind w:left="720"/>
      <w:contextualSpacing/>
    </w:pPr>
  </w:style>
  <w:style w:type="paragraph" w:styleId="BalloonText">
    <w:name w:val="Balloon Text"/>
    <w:basedOn w:val="Normal"/>
    <w:link w:val="BalloonTextChar"/>
    <w:uiPriority w:val="99"/>
    <w:semiHidden/>
    <w:unhideWhenUsed/>
    <w:rsid w:val="008677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716"/>
    <w:rPr>
      <w:rFonts w:ascii="Tahoma" w:hAnsi="Tahoma" w:cs="Tahoma"/>
      <w:sz w:val="16"/>
      <w:szCs w:val="16"/>
    </w:rPr>
  </w:style>
  <w:style w:type="paragraph" w:styleId="TOC1">
    <w:name w:val="toc 1"/>
    <w:basedOn w:val="Normal"/>
    <w:next w:val="Normal"/>
    <w:autoRedefine/>
    <w:uiPriority w:val="39"/>
    <w:unhideWhenUsed/>
    <w:rsid w:val="00867716"/>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867716"/>
    <w:pPr>
      <w:spacing w:before="240" w:after="0"/>
    </w:pPr>
    <w:rPr>
      <w:b/>
      <w:bCs/>
      <w:sz w:val="20"/>
      <w:szCs w:val="20"/>
    </w:rPr>
  </w:style>
  <w:style w:type="paragraph" w:styleId="TOC3">
    <w:name w:val="toc 3"/>
    <w:basedOn w:val="Normal"/>
    <w:next w:val="Normal"/>
    <w:autoRedefine/>
    <w:uiPriority w:val="39"/>
    <w:unhideWhenUsed/>
    <w:rsid w:val="00867716"/>
    <w:pPr>
      <w:spacing w:after="0"/>
      <w:ind w:left="220"/>
    </w:pPr>
    <w:rPr>
      <w:sz w:val="20"/>
      <w:szCs w:val="20"/>
    </w:rPr>
  </w:style>
  <w:style w:type="paragraph" w:styleId="TOC4">
    <w:name w:val="toc 4"/>
    <w:basedOn w:val="Normal"/>
    <w:next w:val="Normal"/>
    <w:autoRedefine/>
    <w:uiPriority w:val="39"/>
    <w:unhideWhenUsed/>
    <w:rsid w:val="00867716"/>
    <w:pPr>
      <w:spacing w:after="0"/>
      <w:ind w:left="440"/>
    </w:pPr>
    <w:rPr>
      <w:sz w:val="20"/>
      <w:szCs w:val="20"/>
    </w:rPr>
  </w:style>
  <w:style w:type="paragraph" w:styleId="TOC5">
    <w:name w:val="toc 5"/>
    <w:basedOn w:val="Normal"/>
    <w:next w:val="Normal"/>
    <w:autoRedefine/>
    <w:uiPriority w:val="39"/>
    <w:unhideWhenUsed/>
    <w:rsid w:val="00867716"/>
    <w:pPr>
      <w:spacing w:after="0"/>
      <w:ind w:left="660"/>
    </w:pPr>
    <w:rPr>
      <w:sz w:val="20"/>
      <w:szCs w:val="20"/>
    </w:rPr>
  </w:style>
  <w:style w:type="paragraph" w:styleId="TOC6">
    <w:name w:val="toc 6"/>
    <w:basedOn w:val="Normal"/>
    <w:next w:val="Normal"/>
    <w:autoRedefine/>
    <w:uiPriority w:val="39"/>
    <w:unhideWhenUsed/>
    <w:rsid w:val="00867716"/>
    <w:pPr>
      <w:spacing w:after="0"/>
      <w:ind w:left="880"/>
    </w:pPr>
    <w:rPr>
      <w:sz w:val="20"/>
      <w:szCs w:val="20"/>
    </w:rPr>
  </w:style>
  <w:style w:type="paragraph" w:styleId="TOC7">
    <w:name w:val="toc 7"/>
    <w:basedOn w:val="Normal"/>
    <w:next w:val="Normal"/>
    <w:autoRedefine/>
    <w:uiPriority w:val="39"/>
    <w:unhideWhenUsed/>
    <w:rsid w:val="00867716"/>
    <w:pPr>
      <w:spacing w:after="0"/>
      <w:ind w:left="1100"/>
    </w:pPr>
    <w:rPr>
      <w:sz w:val="20"/>
      <w:szCs w:val="20"/>
    </w:rPr>
  </w:style>
  <w:style w:type="paragraph" w:styleId="TOC8">
    <w:name w:val="toc 8"/>
    <w:basedOn w:val="Normal"/>
    <w:next w:val="Normal"/>
    <w:autoRedefine/>
    <w:uiPriority w:val="39"/>
    <w:unhideWhenUsed/>
    <w:rsid w:val="00867716"/>
    <w:pPr>
      <w:spacing w:after="0"/>
      <w:ind w:left="1320"/>
    </w:pPr>
    <w:rPr>
      <w:sz w:val="20"/>
      <w:szCs w:val="20"/>
    </w:rPr>
  </w:style>
  <w:style w:type="paragraph" w:styleId="TOC9">
    <w:name w:val="toc 9"/>
    <w:basedOn w:val="Normal"/>
    <w:next w:val="Normal"/>
    <w:autoRedefine/>
    <w:uiPriority w:val="39"/>
    <w:unhideWhenUsed/>
    <w:rsid w:val="00867716"/>
    <w:pPr>
      <w:spacing w:after="0"/>
      <w:ind w:left="1540"/>
    </w:pPr>
    <w:rPr>
      <w:sz w:val="20"/>
      <w:szCs w:val="20"/>
    </w:rPr>
  </w:style>
  <w:style w:type="character" w:customStyle="1" w:styleId="Heading1Char">
    <w:name w:val="Heading 1 Char"/>
    <w:basedOn w:val="DefaultParagraphFont"/>
    <w:link w:val="Heading1"/>
    <w:uiPriority w:val="9"/>
    <w:rsid w:val="008677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677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E1D22-3161-4748-AE45-E9E75867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4754</Words>
  <Characters>27103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9</cp:revision>
  <dcterms:created xsi:type="dcterms:W3CDTF">2011-06-08T01:02:00Z</dcterms:created>
  <dcterms:modified xsi:type="dcterms:W3CDTF">2011-06-10T18:43:00Z</dcterms:modified>
</cp:coreProperties>
</file>