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88B" w:rsidRDefault="00F70A16">
      <w:pPr>
        <w:pStyle w:val="TOC1"/>
        <w:tabs>
          <w:tab w:val="right" w:pos="10560"/>
        </w:tabs>
        <w:rPr>
          <w:rFonts w:asciiTheme="minorHAnsi" w:hAnsiTheme="minorHAnsi"/>
          <w:b w:val="0"/>
          <w:bCs w:val="0"/>
          <w:caps w:val="0"/>
          <w:noProof/>
          <w:sz w:val="22"/>
          <w:szCs w:val="22"/>
        </w:rPr>
      </w:pPr>
      <w:r w:rsidRPr="00F70A16">
        <w:fldChar w:fldCharType="begin"/>
      </w:r>
      <w:r w:rsidR="0071188B">
        <w:instrText xml:space="preserve"> TOC \o "1-2" \u </w:instrText>
      </w:r>
      <w:r w:rsidRPr="00F70A16">
        <w:fldChar w:fldCharType="separate"/>
      </w:r>
      <w:r w:rsidR="0071188B" w:rsidRPr="00567BA1">
        <w:rPr>
          <w:rFonts w:ascii="Times New Roman" w:hAnsi="Times New Roman"/>
          <w:noProof/>
          <w:color w:val="191919"/>
          <w:spacing w:val="-45"/>
          <w:position w:val="-6"/>
        </w:rPr>
        <w:t>COLLEG</w:t>
      </w:r>
      <w:r w:rsidR="0071188B" w:rsidRPr="00567BA1">
        <w:rPr>
          <w:rFonts w:ascii="Times New Roman" w:hAnsi="Times New Roman"/>
          <w:noProof/>
          <w:color w:val="191919"/>
          <w:position w:val="-6"/>
        </w:rPr>
        <w:t>E</w:t>
      </w:r>
      <w:r w:rsidR="0071188B" w:rsidRPr="00567BA1">
        <w:rPr>
          <w:rFonts w:ascii="Times New Roman" w:hAnsi="Times New Roman"/>
          <w:noProof/>
          <w:color w:val="191919"/>
          <w:spacing w:val="-9"/>
          <w:position w:val="-6"/>
        </w:rPr>
        <w:t xml:space="preserve"> </w:t>
      </w:r>
      <w:r w:rsidR="0071188B" w:rsidRPr="00567BA1">
        <w:rPr>
          <w:rFonts w:ascii="Times New Roman" w:hAnsi="Times New Roman"/>
          <w:noProof/>
          <w:color w:val="191919"/>
          <w:spacing w:val="-45"/>
          <w:position w:val="-6"/>
        </w:rPr>
        <w:t>OF</w:t>
      </w:r>
      <w:r w:rsidR="0071188B">
        <w:rPr>
          <w:noProof/>
        </w:rPr>
        <w:tab/>
      </w:r>
      <w:r>
        <w:rPr>
          <w:noProof/>
        </w:rPr>
        <w:fldChar w:fldCharType="begin"/>
      </w:r>
      <w:r w:rsidR="0071188B">
        <w:rPr>
          <w:noProof/>
        </w:rPr>
        <w:instrText xml:space="preserve"> PAGEREF _Toc295333398 \h </w:instrText>
      </w:r>
      <w:r>
        <w:rPr>
          <w:noProof/>
        </w:rPr>
      </w:r>
      <w:r>
        <w:rPr>
          <w:noProof/>
        </w:rPr>
        <w:fldChar w:fldCharType="separate"/>
      </w:r>
      <w:r w:rsidR="0071188B">
        <w:rPr>
          <w:noProof/>
        </w:rPr>
        <w:t>2</w:t>
      </w:r>
      <w:r>
        <w:rPr>
          <w:noProof/>
        </w:rPr>
        <w:fldChar w:fldCharType="end"/>
      </w:r>
    </w:p>
    <w:p w:rsidR="0071188B" w:rsidRDefault="0071188B">
      <w:pPr>
        <w:pStyle w:val="TOC1"/>
        <w:tabs>
          <w:tab w:val="right" w:pos="10560"/>
        </w:tabs>
        <w:rPr>
          <w:rFonts w:asciiTheme="minorHAnsi" w:hAnsiTheme="minorHAnsi"/>
          <w:b w:val="0"/>
          <w:bCs w:val="0"/>
          <w:caps w:val="0"/>
          <w:noProof/>
          <w:sz w:val="22"/>
          <w:szCs w:val="22"/>
        </w:rPr>
      </w:pPr>
      <w:r w:rsidRPr="00567BA1">
        <w:rPr>
          <w:rFonts w:ascii="Times New Roman" w:hAnsi="Times New Roman"/>
          <w:noProof/>
          <w:color w:val="191919"/>
          <w:spacing w:val="-45"/>
          <w:position w:val="-3"/>
        </w:rPr>
        <w:t>SCIENCE</w:t>
      </w:r>
      <w:r w:rsidRPr="00567BA1">
        <w:rPr>
          <w:rFonts w:ascii="Times New Roman" w:hAnsi="Times New Roman"/>
          <w:noProof/>
          <w:color w:val="191919"/>
          <w:position w:val="-3"/>
        </w:rPr>
        <w:t>S</w:t>
      </w:r>
      <w:r w:rsidRPr="00567BA1">
        <w:rPr>
          <w:rFonts w:ascii="Times New Roman" w:hAnsi="Times New Roman"/>
          <w:noProof/>
          <w:color w:val="191919"/>
          <w:spacing w:val="-9"/>
          <w:position w:val="-3"/>
        </w:rPr>
        <w:t xml:space="preserve"> </w:t>
      </w:r>
      <w:r w:rsidRPr="00567BA1">
        <w:rPr>
          <w:rFonts w:ascii="Times New Roman" w:hAnsi="Times New Roman"/>
          <w:noProof/>
          <w:color w:val="191919"/>
          <w:position w:val="-3"/>
        </w:rPr>
        <w:t>&amp;</w:t>
      </w:r>
      <w:r w:rsidRPr="00567BA1">
        <w:rPr>
          <w:rFonts w:ascii="Times New Roman" w:hAnsi="Times New Roman"/>
          <w:noProof/>
          <w:color w:val="191919"/>
          <w:spacing w:val="-89"/>
          <w:position w:val="-3"/>
        </w:rPr>
        <w:t xml:space="preserve"> </w:t>
      </w:r>
      <w:r w:rsidRPr="00567BA1">
        <w:rPr>
          <w:rFonts w:ascii="Times New Roman" w:hAnsi="Times New Roman"/>
          <w:noProof/>
          <w:color w:val="191919"/>
          <w:spacing w:val="-45"/>
          <w:position w:val="-3"/>
        </w:rPr>
        <w:t>HEA</w:t>
      </w:r>
      <w:r w:rsidRPr="00567BA1">
        <w:rPr>
          <w:rFonts w:ascii="Times New Roman" w:hAnsi="Times New Roman"/>
          <w:noProof/>
          <w:color w:val="191919"/>
          <w:spacing w:val="-133"/>
          <w:position w:val="-3"/>
        </w:rPr>
        <w:t>L</w:t>
      </w:r>
      <w:r w:rsidRPr="00567BA1">
        <w:rPr>
          <w:rFonts w:ascii="Times New Roman" w:hAnsi="Times New Roman"/>
          <w:noProof/>
          <w:color w:val="191919"/>
          <w:spacing w:val="-45"/>
          <w:position w:val="-3"/>
        </w:rPr>
        <w:t>TH</w:t>
      </w:r>
      <w:r>
        <w:rPr>
          <w:noProof/>
        </w:rPr>
        <w:tab/>
      </w:r>
      <w:r w:rsidR="00F70A16">
        <w:rPr>
          <w:noProof/>
        </w:rPr>
        <w:fldChar w:fldCharType="begin"/>
      </w:r>
      <w:r>
        <w:rPr>
          <w:noProof/>
        </w:rPr>
        <w:instrText xml:space="preserve"> PAGEREF _Toc295333399 \h </w:instrText>
      </w:r>
      <w:r w:rsidR="00F70A16">
        <w:rPr>
          <w:noProof/>
        </w:rPr>
      </w:r>
      <w:r w:rsidR="00F70A16">
        <w:rPr>
          <w:noProof/>
        </w:rPr>
        <w:fldChar w:fldCharType="separate"/>
      </w:r>
      <w:r>
        <w:rPr>
          <w:noProof/>
        </w:rPr>
        <w:t>2</w:t>
      </w:r>
      <w:r w:rsidR="00F70A16">
        <w:rPr>
          <w:noProof/>
        </w:rPr>
        <w:fldChar w:fldCharType="end"/>
      </w:r>
    </w:p>
    <w:p w:rsidR="0071188B" w:rsidRDefault="0071188B">
      <w:pPr>
        <w:pStyle w:val="TOC1"/>
        <w:tabs>
          <w:tab w:val="right" w:pos="10560"/>
        </w:tabs>
        <w:rPr>
          <w:rFonts w:asciiTheme="minorHAnsi" w:hAnsiTheme="minorHAnsi"/>
          <w:b w:val="0"/>
          <w:bCs w:val="0"/>
          <w:caps w:val="0"/>
          <w:noProof/>
          <w:sz w:val="22"/>
          <w:szCs w:val="22"/>
        </w:rPr>
      </w:pPr>
      <w:r w:rsidRPr="00567BA1">
        <w:rPr>
          <w:rFonts w:ascii="Times New Roman" w:hAnsi="Times New Roman"/>
          <w:noProof/>
          <w:color w:val="191919"/>
          <w:spacing w:val="-45"/>
          <w:position w:val="-1"/>
        </w:rPr>
        <w:t>PROFESSIONS</w:t>
      </w:r>
      <w:r>
        <w:rPr>
          <w:noProof/>
        </w:rPr>
        <w:tab/>
      </w:r>
      <w:r w:rsidR="00F70A16">
        <w:rPr>
          <w:noProof/>
        </w:rPr>
        <w:fldChar w:fldCharType="begin"/>
      </w:r>
      <w:r>
        <w:rPr>
          <w:noProof/>
        </w:rPr>
        <w:instrText xml:space="preserve"> PAGEREF _Toc295333400 \h </w:instrText>
      </w:r>
      <w:r w:rsidR="00F70A16">
        <w:rPr>
          <w:noProof/>
        </w:rPr>
      </w:r>
      <w:r w:rsidR="00F70A16">
        <w:rPr>
          <w:noProof/>
        </w:rPr>
        <w:fldChar w:fldCharType="separate"/>
      </w:r>
      <w:r>
        <w:rPr>
          <w:noProof/>
        </w:rPr>
        <w:t>2</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DE</w:t>
      </w:r>
      <w:r w:rsidRPr="00567BA1">
        <w:rPr>
          <w:rFonts w:ascii="Times New Roman" w:hAnsi="Times New Roman"/>
          <w:noProof/>
          <w:color w:val="191919"/>
          <w:spacing w:val="-16"/>
        </w:rPr>
        <w:t>P</w:t>
      </w:r>
      <w:r w:rsidRPr="00567BA1">
        <w:rPr>
          <w:rFonts w:ascii="Times New Roman" w:hAnsi="Times New Roman"/>
          <w:noProof/>
          <w:color w:val="191919"/>
          <w:spacing w:val="-2"/>
        </w:rPr>
        <w:t>A</w:t>
      </w:r>
      <w:r w:rsidRPr="00567BA1">
        <w:rPr>
          <w:rFonts w:ascii="Times New Roman" w:hAnsi="Times New Roman"/>
          <w:noProof/>
          <w:color w:val="191919"/>
          <w:spacing w:val="-9"/>
        </w:rPr>
        <w:t>R</w:t>
      </w:r>
      <w:r w:rsidRPr="00567BA1">
        <w:rPr>
          <w:rFonts w:ascii="Times New Roman" w:hAnsi="Times New Roman"/>
          <w:noProof/>
          <w:color w:val="191919"/>
          <w:spacing w:val="-2"/>
        </w:rPr>
        <w:t>TMEN</w:t>
      </w:r>
      <w:r w:rsidRPr="00567BA1">
        <w:rPr>
          <w:rFonts w:ascii="Times New Roman" w:hAnsi="Times New Roman"/>
          <w:noProof/>
          <w:color w:val="191919"/>
        </w:rPr>
        <w:t>T</w:t>
      </w:r>
      <w:r w:rsidRPr="00567BA1">
        <w:rPr>
          <w:rFonts w:ascii="Times New Roman" w:hAnsi="Times New Roman"/>
          <w:noProof/>
          <w:color w:val="191919"/>
          <w:spacing w:val="7"/>
        </w:rPr>
        <w:t xml:space="preserve"> </w:t>
      </w:r>
      <w:r w:rsidRPr="00567BA1">
        <w:rPr>
          <w:rFonts w:ascii="Times New Roman" w:hAnsi="Times New Roman"/>
          <w:noProof/>
          <w:color w:val="191919"/>
          <w:spacing w:val="-2"/>
        </w:rPr>
        <w:t>O</w:t>
      </w:r>
      <w:r w:rsidRPr="00567BA1">
        <w:rPr>
          <w:rFonts w:ascii="Times New Roman" w:hAnsi="Times New Roman"/>
          <w:noProof/>
          <w:color w:val="191919"/>
        </w:rPr>
        <w:t>F</w:t>
      </w:r>
      <w:r w:rsidRPr="00567BA1">
        <w:rPr>
          <w:rFonts w:ascii="Times New Roman" w:hAnsi="Times New Roman"/>
          <w:noProof/>
          <w:color w:val="191919"/>
          <w:spacing w:val="4"/>
        </w:rPr>
        <w:t xml:space="preserve"> </w:t>
      </w:r>
      <w:r w:rsidRPr="00567BA1">
        <w:rPr>
          <w:rFonts w:ascii="Times New Roman" w:hAnsi="Times New Roman"/>
          <w:noProof/>
          <w:color w:val="191919"/>
          <w:spacing w:val="-2"/>
        </w:rPr>
        <w:t>NURSING</w:t>
      </w:r>
      <w:r>
        <w:rPr>
          <w:noProof/>
        </w:rPr>
        <w:tab/>
      </w:r>
      <w:r w:rsidR="00F70A16">
        <w:rPr>
          <w:noProof/>
        </w:rPr>
        <w:fldChar w:fldCharType="begin"/>
      </w:r>
      <w:r>
        <w:rPr>
          <w:noProof/>
        </w:rPr>
        <w:instrText xml:space="preserve"> PAGEREF _Toc295333401 \h </w:instrText>
      </w:r>
      <w:r w:rsidR="00F70A16">
        <w:rPr>
          <w:noProof/>
        </w:rPr>
      </w:r>
      <w:r w:rsidR="00F70A16">
        <w:rPr>
          <w:noProof/>
        </w:rPr>
        <w:fldChar w:fldCharType="separate"/>
      </w:r>
      <w:r>
        <w:rPr>
          <w:noProof/>
        </w:rPr>
        <w:t>3</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SPECIFI</w:t>
      </w:r>
      <w:r w:rsidRPr="00567BA1">
        <w:rPr>
          <w:rFonts w:ascii="Times New Roman" w:hAnsi="Times New Roman"/>
          <w:noProof/>
          <w:color w:val="191919"/>
        </w:rPr>
        <w:t>C</w:t>
      </w:r>
      <w:r w:rsidRPr="00567BA1">
        <w:rPr>
          <w:rFonts w:ascii="Times New Roman" w:hAnsi="Times New Roman"/>
          <w:noProof/>
          <w:color w:val="191919"/>
          <w:spacing w:val="-3"/>
        </w:rPr>
        <w:t xml:space="preserve"> </w:t>
      </w:r>
      <w:r w:rsidRPr="00567BA1">
        <w:rPr>
          <w:rFonts w:ascii="Times New Roman" w:hAnsi="Times New Roman"/>
          <w:noProof/>
          <w:color w:val="191919"/>
          <w:spacing w:val="-2"/>
        </w:rPr>
        <w:t>ADMISSIO</w:t>
      </w:r>
      <w:r w:rsidRPr="00567BA1">
        <w:rPr>
          <w:rFonts w:ascii="Times New Roman" w:hAnsi="Times New Roman"/>
          <w:noProof/>
          <w:color w:val="191919"/>
        </w:rPr>
        <w:t>N</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CRITERI</w:t>
      </w:r>
      <w:r w:rsidRPr="00567BA1">
        <w:rPr>
          <w:rFonts w:ascii="Times New Roman" w:hAnsi="Times New Roman"/>
          <w:noProof/>
          <w:color w:val="191919"/>
        </w:rPr>
        <w:t>A</w:t>
      </w:r>
      <w:r w:rsidRPr="00567BA1">
        <w:rPr>
          <w:rFonts w:ascii="Times New Roman" w:hAnsi="Times New Roman"/>
          <w:noProof/>
          <w:color w:val="191919"/>
          <w:spacing w:val="-4"/>
        </w:rPr>
        <w:t xml:space="preserve"> </w:t>
      </w:r>
      <w:r w:rsidRPr="00567BA1">
        <w:rPr>
          <w:rFonts w:ascii="Times New Roman" w:hAnsi="Times New Roman"/>
          <w:noProof/>
          <w:color w:val="191919"/>
          <w:spacing w:val="-6"/>
        </w:rPr>
        <w:t>T</w:t>
      </w:r>
      <w:r w:rsidRPr="00567BA1">
        <w:rPr>
          <w:rFonts w:ascii="Times New Roman" w:hAnsi="Times New Roman"/>
          <w:noProof/>
          <w:color w:val="191919"/>
        </w:rPr>
        <w:t>O</w:t>
      </w:r>
      <w:r w:rsidRPr="00567BA1">
        <w:rPr>
          <w:rFonts w:ascii="Times New Roman" w:hAnsi="Times New Roman"/>
          <w:noProof/>
          <w:color w:val="191919"/>
          <w:spacing w:val="6"/>
        </w:rPr>
        <w:t xml:space="preserve"> </w:t>
      </w:r>
      <w:r w:rsidRPr="00567BA1">
        <w:rPr>
          <w:rFonts w:ascii="Times New Roman" w:hAnsi="Times New Roman"/>
          <w:noProof/>
          <w:color w:val="191919"/>
          <w:spacing w:val="-2"/>
        </w:rPr>
        <w:t>TH</w:t>
      </w:r>
      <w:r w:rsidRPr="00567BA1">
        <w:rPr>
          <w:rFonts w:ascii="Times New Roman" w:hAnsi="Times New Roman"/>
          <w:noProof/>
          <w:color w:val="191919"/>
        </w:rPr>
        <w:t>E</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GENERI</w:t>
      </w:r>
      <w:r w:rsidRPr="00567BA1">
        <w:rPr>
          <w:rFonts w:ascii="Times New Roman" w:hAnsi="Times New Roman"/>
          <w:noProof/>
          <w:color w:val="191919"/>
        </w:rPr>
        <w:t>C</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NURSIN</w:t>
      </w:r>
      <w:r w:rsidRPr="00567BA1">
        <w:rPr>
          <w:rFonts w:ascii="Times New Roman" w:hAnsi="Times New Roman"/>
          <w:noProof/>
          <w:color w:val="191919"/>
        </w:rPr>
        <w:t>G</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PROGRAM</w:t>
      </w:r>
      <w:r>
        <w:rPr>
          <w:noProof/>
        </w:rPr>
        <w:tab/>
      </w:r>
      <w:r w:rsidR="00F70A16">
        <w:rPr>
          <w:noProof/>
        </w:rPr>
        <w:fldChar w:fldCharType="begin"/>
      </w:r>
      <w:r>
        <w:rPr>
          <w:noProof/>
        </w:rPr>
        <w:instrText xml:space="preserve"> PAGEREF _Toc295333402 \h </w:instrText>
      </w:r>
      <w:r w:rsidR="00F70A16">
        <w:rPr>
          <w:noProof/>
        </w:rPr>
      </w:r>
      <w:r w:rsidR="00F70A16">
        <w:rPr>
          <w:noProof/>
        </w:rPr>
        <w:fldChar w:fldCharType="separate"/>
      </w:r>
      <w:r>
        <w:rPr>
          <w:noProof/>
        </w:rPr>
        <w:t>3</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APPEA</w:t>
      </w:r>
      <w:r w:rsidRPr="00567BA1">
        <w:rPr>
          <w:rFonts w:ascii="Times New Roman" w:hAnsi="Times New Roman"/>
          <w:noProof/>
          <w:color w:val="191919"/>
        </w:rPr>
        <w:t xml:space="preserve">L </w:t>
      </w:r>
      <w:r w:rsidRPr="00567BA1">
        <w:rPr>
          <w:rFonts w:ascii="Times New Roman" w:hAnsi="Times New Roman"/>
          <w:noProof/>
          <w:color w:val="191919"/>
          <w:spacing w:val="-2"/>
        </w:rPr>
        <w:t>POLIC</w:t>
      </w:r>
      <w:r w:rsidRPr="00567BA1">
        <w:rPr>
          <w:rFonts w:ascii="Times New Roman" w:hAnsi="Times New Roman"/>
          <w:noProof/>
          <w:color w:val="191919"/>
        </w:rPr>
        <w:t>Y</w:t>
      </w:r>
      <w:r w:rsidRPr="00567BA1">
        <w:rPr>
          <w:rFonts w:ascii="Times New Roman" w:hAnsi="Times New Roman"/>
          <w:noProof/>
          <w:color w:val="191919"/>
          <w:spacing w:val="3"/>
        </w:rPr>
        <w:t xml:space="preserve"> </w:t>
      </w:r>
      <w:r w:rsidRPr="00567BA1">
        <w:rPr>
          <w:rFonts w:ascii="Times New Roman" w:hAnsi="Times New Roman"/>
          <w:noProof/>
          <w:color w:val="191919"/>
          <w:spacing w:val="-2"/>
        </w:rPr>
        <w:t>FO</w:t>
      </w:r>
      <w:r w:rsidRPr="00567BA1">
        <w:rPr>
          <w:rFonts w:ascii="Times New Roman" w:hAnsi="Times New Roman"/>
          <w:noProof/>
          <w:color w:val="191919"/>
        </w:rPr>
        <w:t>R</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READMISSION</w:t>
      </w:r>
      <w:r>
        <w:rPr>
          <w:noProof/>
        </w:rPr>
        <w:tab/>
      </w:r>
      <w:r w:rsidR="00F70A16">
        <w:rPr>
          <w:noProof/>
        </w:rPr>
        <w:fldChar w:fldCharType="begin"/>
      </w:r>
      <w:r>
        <w:rPr>
          <w:noProof/>
        </w:rPr>
        <w:instrText xml:space="preserve"> PAGEREF _Toc295333403 \h </w:instrText>
      </w:r>
      <w:r w:rsidR="00F70A16">
        <w:rPr>
          <w:noProof/>
        </w:rPr>
      </w:r>
      <w:r w:rsidR="00F70A16">
        <w:rPr>
          <w:noProof/>
        </w:rPr>
        <w:fldChar w:fldCharType="separate"/>
      </w:r>
      <w:r>
        <w:rPr>
          <w:noProof/>
        </w:rPr>
        <w:t>4</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R</w:t>
      </w:r>
      <w:r w:rsidRPr="00567BA1">
        <w:rPr>
          <w:rFonts w:ascii="Times New Roman" w:hAnsi="Times New Roman"/>
          <w:noProof/>
          <w:color w:val="191919"/>
        </w:rPr>
        <w:t>N</w:t>
      </w:r>
      <w:r w:rsidRPr="00567BA1">
        <w:rPr>
          <w:rFonts w:ascii="Times New Roman" w:hAnsi="Times New Roman"/>
          <w:noProof/>
          <w:color w:val="191919"/>
          <w:spacing w:val="-5"/>
        </w:rPr>
        <w:t xml:space="preserve"> </w:t>
      </w:r>
      <w:r w:rsidRPr="00567BA1">
        <w:rPr>
          <w:rFonts w:ascii="Times New Roman" w:hAnsi="Times New Roman"/>
          <w:noProof/>
          <w:color w:val="191919"/>
          <w:spacing w:val="-2"/>
        </w:rPr>
        <w:t>STUDEN</w:t>
      </w:r>
      <w:r w:rsidRPr="00567BA1">
        <w:rPr>
          <w:rFonts w:ascii="Times New Roman" w:hAnsi="Times New Roman"/>
          <w:noProof/>
          <w:color w:val="191919"/>
        </w:rPr>
        <w:t>T</w:t>
      </w:r>
      <w:r w:rsidRPr="00567BA1">
        <w:rPr>
          <w:rFonts w:ascii="Times New Roman" w:hAnsi="Times New Roman"/>
          <w:noProof/>
          <w:color w:val="191919"/>
          <w:spacing w:val="-6"/>
        </w:rPr>
        <w:t xml:space="preserve"> </w:t>
      </w:r>
      <w:r w:rsidRPr="00567BA1">
        <w:rPr>
          <w:rFonts w:ascii="Times New Roman" w:hAnsi="Times New Roman"/>
          <w:noProof/>
          <w:color w:val="191919"/>
          <w:spacing w:val="-2"/>
        </w:rPr>
        <w:t>ADMISSION</w:t>
      </w:r>
      <w:r>
        <w:rPr>
          <w:noProof/>
        </w:rPr>
        <w:tab/>
      </w:r>
      <w:r w:rsidR="00F70A16">
        <w:rPr>
          <w:noProof/>
        </w:rPr>
        <w:fldChar w:fldCharType="begin"/>
      </w:r>
      <w:r>
        <w:rPr>
          <w:noProof/>
        </w:rPr>
        <w:instrText xml:space="preserve"> PAGEREF _Toc295333404 \h </w:instrText>
      </w:r>
      <w:r w:rsidR="00F70A16">
        <w:rPr>
          <w:noProof/>
        </w:rPr>
      </w:r>
      <w:r w:rsidR="00F70A16">
        <w:rPr>
          <w:noProof/>
        </w:rPr>
        <w:fldChar w:fldCharType="separate"/>
      </w:r>
      <w:r>
        <w:rPr>
          <w:noProof/>
        </w:rPr>
        <w:t>4</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BACHELO</w:t>
      </w:r>
      <w:r w:rsidRPr="00567BA1">
        <w:rPr>
          <w:rFonts w:ascii="Times New Roman" w:hAnsi="Times New Roman"/>
          <w:noProof/>
          <w:color w:val="191919"/>
        </w:rPr>
        <w:t>R</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O</w:t>
      </w:r>
      <w:r w:rsidRPr="00567BA1">
        <w:rPr>
          <w:rFonts w:ascii="Times New Roman" w:hAnsi="Times New Roman"/>
          <w:noProof/>
          <w:color w:val="191919"/>
        </w:rPr>
        <w:t>F</w:t>
      </w:r>
      <w:r w:rsidRPr="00567BA1">
        <w:rPr>
          <w:rFonts w:ascii="Times New Roman" w:hAnsi="Times New Roman"/>
          <w:noProof/>
          <w:color w:val="191919"/>
          <w:spacing w:val="4"/>
        </w:rPr>
        <w:t xml:space="preserve"> </w:t>
      </w:r>
      <w:r w:rsidRPr="00567BA1">
        <w:rPr>
          <w:rFonts w:ascii="Times New Roman" w:hAnsi="Times New Roman"/>
          <w:noProof/>
          <w:color w:val="191919"/>
          <w:spacing w:val="-2"/>
        </w:rPr>
        <w:t>SCIENC</w:t>
      </w:r>
      <w:r w:rsidRPr="00567BA1">
        <w:rPr>
          <w:rFonts w:ascii="Times New Roman" w:hAnsi="Times New Roman"/>
          <w:noProof/>
          <w:color w:val="191919"/>
        </w:rPr>
        <w:t>E</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I</w:t>
      </w:r>
      <w:r w:rsidRPr="00567BA1">
        <w:rPr>
          <w:rFonts w:ascii="Times New Roman" w:hAnsi="Times New Roman"/>
          <w:noProof/>
          <w:color w:val="191919"/>
        </w:rPr>
        <w:t>N</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NURSIN</w:t>
      </w:r>
      <w:r w:rsidRPr="00567BA1">
        <w:rPr>
          <w:rFonts w:ascii="Times New Roman" w:hAnsi="Times New Roman"/>
          <w:noProof/>
          <w:color w:val="191919"/>
        </w:rPr>
        <w:t>G</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DEGREE</w:t>
      </w:r>
      <w:r>
        <w:rPr>
          <w:noProof/>
        </w:rPr>
        <w:tab/>
      </w:r>
      <w:r w:rsidR="00F70A16">
        <w:rPr>
          <w:noProof/>
        </w:rPr>
        <w:fldChar w:fldCharType="begin"/>
      </w:r>
      <w:r>
        <w:rPr>
          <w:noProof/>
        </w:rPr>
        <w:instrText xml:space="preserve"> PAGEREF _Toc295333405 \h </w:instrText>
      </w:r>
      <w:r w:rsidR="00F70A16">
        <w:rPr>
          <w:noProof/>
        </w:rPr>
      </w:r>
      <w:r w:rsidR="00F70A16">
        <w:rPr>
          <w:noProof/>
        </w:rPr>
        <w:fldChar w:fldCharType="separate"/>
      </w:r>
      <w:r>
        <w:rPr>
          <w:noProof/>
        </w:rPr>
        <w:t>4</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DEPARTMENT OF CRIMINA</w:t>
      </w:r>
      <w:r w:rsidRPr="00567BA1">
        <w:rPr>
          <w:rFonts w:ascii="Times New Roman" w:hAnsi="Times New Roman"/>
          <w:noProof/>
          <w:color w:val="191919"/>
        </w:rPr>
        <w:t xml:space="preserve">L </w:t>
      </w:r>
      <w:r w:rsidRPr="00567BA1">
        <w:rPr>
          <w:rFonts w:ascii="Times New Roman" w:hAnsi="Times New Roman"/>
          <w:noProof/>
          <w:color w:val="191919"/>
          <w:spacing w:val="-2"/>
        </w:rPr>
        <w:t>JUSTIC</w:t>
      </w:r>
      <w:r w:rsidRPr="00567BA1">
        <w:rPr>
          <w:rFonts w:ascii="Times New Roman" w:hAnsi="Times New Roman"/>
          <w:noProof/>
          <w:color w:val="191919"/>
        </w:rPr>
        <w:t xml:space="preserve">E </w:t>
      </w:r>
      <w:r w:rsidRPr="00567BA1">
        <w:rPr>
          <w:rFonts w:ascii="Times New Roman" w:hAnsi="Times New Roman"/>
          <w:noProof/>
          <w:color w:val="191919"/>
          <w:spacing w:val="-2"/>
        </w:rPr>
        <w:t>AN</w:t>
      </w:r>
      <w:r w:rsidRPr="00567BA1">
        <w:rPr>
          <w:rFonts w:ascii="Times New Roman" w:hAnsi="Times New Roman"/>
          <w:noProof/>
          <w:color w:val="191919"/>
        </w:rPr>
        <w:t>D</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FORENSI</w:t>
      </w:r>
      <w:r w:rsidRPr="00567BA1">
        <w:rPr>
          <w:rFonts w:ascii="Times New Roman" w:hAnsi="Times New Roman"/>
          <w:noProof/>
          <w:color w:val="191919"/>
        </w:rPr>
        <w:t>C</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SCIENCE</w:t>
      </w:r>
      <w:r>
        <w:rPr>
          <w:noProof/>
        </w:rPr>
        <w:tab/>
      </w:r>
      <w:r w:rsidR="00F70A16">
        <w:rPr>
          <w:noProof/>
        </w:rPr>
        <w:fldChar w:fldCharType="begin"/>
      </w:r>
      <w:r>
        <w:rPr>
          <w:noProof/>
        </w:rPr>
        <w:instrText xml:space="preserve"> PAGEREF _Toc295333406 \h </w:instrText>
      </w:r>
      <w:r w:rsidR="00F70A16">
        <w:rPr>
          <w:noProof/>
        </w:rPr>
      </w:r>
      <w:r w:rsidR="00F70A16">
        <w:rPr>
          <w:noProof/>
        </w:rPr>
        <w:fldChar w:fldCharType="separate"/>
      </w:r>
      <w:r>
        <w:rPr>
          <w:noProof/>
        </w:rPr>
        <w:t>6</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3"/>
        </w:rPr>
        <w:t>BACHELO</w:t>
      </w:r>
      <w:r w:rsidRPr="00567BA1">
        <w:rPr>
          <w:rFonts w:ascii="Times New Roman" w:hAnsi="Times New Roman"/>
          <w:noProof/>
          <w:color w:val="191919"/>
        </w:rPr>
        <w:t>R</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O</w:t>
      </w:r>
      <w:r w:rsidRPr="00567BA1">
        <w:rPr>
          <w:rFonts w:ascii="Times New Roman" w:hAnsi="Times New Roman"/>
          <w:noProof/>
          <w:color w:val="191919"/>
        </w:rPr>
        <w:t>F</w:t>
      </w:r>
      <w:r w:rsidRPr="00567BA1">
        <w:rPr>
          <w:rFonts w:ascii="Times New Roman" w:hAnsi="Times New Roman"/>
          <w:noProof/>
          <w:color w:val="191919"/>
          <w:spacing w:val="5"/>
        </w:rPr>
        <w:t xml:space="preserve"> </w:t>
      </w:r>
      <w:r w:rsidRPr="00567BA1">
        <w:rPr>
          <w:rFonts w:ascii="Times New Roman" w:hAnsi="Times New Roman"/>
          <w:noProof/>
          <w:color w:val="191919"/>
          <w:spacing w:val="-3"/>
        </w:rPr>
        <w:t>SCIENCE</w:t>
      </w:r>
      <w:r w:rsidRPr="00567BA1">
        <w:rPr>
          <w:rFonts w:ascii="Times New Roman" w:hAnsi="Times New Roman"/>
          <w:b w:val="0"/>
          <w:bCs w:val="0"/>
          <w:noProof/>
          <w:color w:val="191919"/>
          <w:spacing w:val="-3"/>
        </w:rPr>
        <w:t xml:space="preserve"> </w:t>
      </w:r>
      <w:r w:rsidRPr="00567BA1">
        <w:rPr>
          <w:rFonts w:ascii="Times New Roman" w:hAnsi="Times New Roman"/>
          <w:noProof/>
          <w:color w:val="191919"/>
          <w:spacing w:val="-3"/>
        </w:rPr>
        <w:t>DEGRE</w:t>
      </w:r>
      <w:r w:rsidRPr="00567BA1">
        <w:rPr>
          <w:rFonts w:ascii="Times New Roman" w:hAnsi="Times New Roman"/>
          <w:noProof/>
          <w:color w:val="191919"/>
        </w:rPr>
        <w:t>E</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I</w:t>
      </w:r>
      <w:r w:rsidRPr="00567BA1">
        <w:rPr>
          <w:rFonts w:ascii="Times New Roman" w:hAnsi="Times New Roman"/>
          <w:noProof/>
          <w:color w:val="191919"/>
        </w:rPr>
        <w:t>N</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CRIMINA</w:t>
      </w:r>
      <w:r w:rsidRPr="00567BA1">
        <w:rPr>
          <w:rFonts w:ascii="Times New Roman" w:hAnsi="Times New Roman"/>
          <w:noProof/>
          <w:color w:val="191919"/>
        </w:rPr>
        <w:t xml:space="preserve">L </w:t>
      </w:r>
      <w:r w:rsidRPr="00567BA1">
        <w:rPr>
          <w:rFonts w:ascii="Times New Roman" w:hAnsi="Times New Roman"/>
          <w:noProof/>
          <w:color w:val="191919"/>
          <w:spacing w:val="-3"/>
        </w:rPr>
        <w:t>JUSTICE</w:t>
      </w:r>
      <w:r>
        <w:rPr>
          <w:noProof/>
        </w:rPr>
        <w:tab/>
      </w:r>
      <w:r w:rsidR="00F70A16">
        <w:rPr>
          <w:noProof/>
        </w:rPr>
        <w:fldChar w:fldCharType="begin"/>
      </w:r>
      <w:r>
        <w:rPr>
          <w:noProof/>
        </w:rPr>
        <w:instrText xml:space="preserve"> PAGEREF _Toc295333407 \h </w:instrText>
      </w:r>
      <w:r w:rsidR="00F70A16">
        <w:rPr>
          <w:noProof/>
        </w:rPr>
      </w:r>
      <w:r w:rsidR="00F70A16">
        <w:rPr>
          <w:noProof/>
        </w:rPr>
        <w:fldChar w:fldCharType="separate"/>
      </w:r>
      <w:r>
        <w:rPr>
          <w:noProof/>
        </w:rPr>
        <w:t>6</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3"/>
        </w:rPr>
        <w:t>BACHELO</w:t>
      </w:r>
      <w:r w:rsidRPr="00567BA1">
        <w:rPr>
          <w:rFonts w:ascii="Times New Roman" w:hAnsi="Times New Roman"/>
          <w:noProof/>
          <w:color w:val="191919"/>
        </w:rPr>
        <w:t>R</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O</w:t>
      </w:r>
      <w:r w:rsidRPr="00567BA1">
        <w:rPr>
          <w:rFonts w:ascii="Times New Roman" w:hAnsi="Times New Roman"/>
          <w:noProof/>
          <w:color w:val="191919"/>
        </w:rPr>
        <w:t>F</w:t>
      </w:r>
      <w:r w:rsidRPr="00567BA1">
        <w:rPr>
          <w:rFonts w:ascii="Times New Roman" w:hAnsi="Times New Roman"/>
          <w:noProof/>
          <w:color w:val="191919"/>
          <w:spacing w:val="5"/>
        </w:rPr>
        <w:t xml:space="preserve"> </w:t>
      </w:r>
      <w:r w:rsidRPr="00567BA1">
        <w:rPr>
          <w:rFonts w:ascii="Times New Roman" w:hAnsi="Times New Roman"/>
          <w:noProof/>
          <w:color w:val="191919"/>
          <w:spacing w:val="-3"/>
        </w:rPr>
        <w:t>SCIENC</w:t>
      </w:r>
      <w:r w:rsidRPr="00567BA1">
        <w:rPr>
          <w:rFonts w:ascii="Times New Roman" w:hAnsi="Times New Roman"/>
          <w:noProof/>
          <w:color w:val="191919"/>
        </w:rPr>
        <w:t>E</w:t>
      </w:r>
      <w:r w:rsidRPr="00567BA1">
        <w:rPr>
          <w:rFonts w:ascii="Times New Roman" w:hAnsi="Times New Roman"/>
          <w:noProof/>
          <w:color w:val="191919"/>
          <w:spacing w:val="13"/>
        </w:rPr>
        <w:t xml:space="preserve"> </w:t>
      </w:r>
      <w:r w:rsidRPr="00567BA1">
        <w:rPr>
          <w:rFonts w:ascii="Times New Roman" w:hAnsi="Times New Roman"/>
          <w:noProof/>
          <w:color w:val="191919"/>
          <w:spacing w:val="-3"/>
        </w:rPr>
        <w:t>I</w:t>
      </w:r>
      <w:r w:rsidRPr="00567BA1">
        <w:rPr>
          <w:rFonts w:ascii="Times New Roman" w:hAnsi="Times New Roman"/>
          <w:noProof/>
          <w:color w:val="191919"/>
        </w:rPr>
        <w:t>N</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FORENSI</w:t>
      </w:r>
      <w:r w:rsidRPr="00567BA1">
        <w:rPr>
          <w:rFonts w:ascii="Times New Roman" w:hAnsi="Times New Roman"/>
          <w:noProof/>
          <w:color w:val="191919"/>
        </w:rPr>
        <w:t>C</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SCIENCE</w:t>
      </w:r>
      <w:r>
        <w:rPr>
          <w:noProof/>
        </w:rPr>
        <w:tab/>
      </w:r>
      <w:r w:rsidR="00F70A16">
        <w:rPr>
          <w:noProof/>
        </w:rPr>
        <w:fldChar w:fldCharType="begin"/>
      </w:r>
      <w:r>
        <w:rPr>
          <w:noProof/>
        </w:rPr>
        <w:instrText xml:space="preserve"> PAGEREF _Toc295333408 \h </w:instrText>
      </w:r>
      <w:r w:rsidR="00F70A16">
        <w:rPr>
          <w:noProof/>
        </w:rPr>
      </w:r>
      <w:r w:rsidR="00F70A16">
        <w:rPr>
          <w:noProof/>
        </w:rPr>
        <w:fldChar w:fldCharType="separate"/>
      </w:r>
      <w:r>
        <w:rPr>
          <w:noProof/>
        </w:rPr>
        <w:t>10</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9"/>
        </w:rPr>
        <w:t>DE</w:t>
      </w:r>
      <w:r w:rsidRPr="00567BA1">
        <w:rPr>
          <w:rFonts w:ascii="Times New Roman" w:hAnsi="Times New Roman"/>
          <w:noProof/>
          <w:color w:val="191919"/>
          <w:spacing w:val="-78"/>
        </w:rPr>
        <w:t>P</w:t>
      </w:r>
      <w:r w:rsidRPr="00567BA1">
        <w:rPr>
          <w:rFonts w:ascii="Times New Roman" w:hAnsi="Times New Roman"/>
          <w:noProof/>
          <w:color w:val="191919"/>
          <w:spacing w:val="-29"/>
        </w:rPr>
        <w:t>A</w:t>
      </w:r>
      <w:r w:rsidRPr="00567BA1">
        <w:rPr>
          <w:rFonts w:ascii="Times New Roman" w:hAnsi="Times New Roman"/>
          <w:noProof/>
          <w:color w:val="191919"/>
          <w:spacing w:val="-61"/>
        </w:rPr>
        <w:t>R</w:t>
      </w:r>
      <w:r w:rsidRPr="00567BA1">
        <w:rPr>
          <w:rFonts w:ascii="Times New Roman" w:hAnsi="Times New Roman"/>
          <w:noProof/>
          <w:color w:val="191919"/>
          <w:spacing w:val="-29"/>
        </w:rPr>
        <w:t>TMEN</w:t>
      </w:r>
      <w:r w:rsidRPr="00567BA1">
        <w:rPr>
          <w:rFonts w:ascii="Times New Roman" w:hAnsi="Times New Roman"/>
          <w:noProof/>
          <w:color w:val="191919"/>
        </w:rPr>
        <w:t>T</w:t>
      </w:r>
      <w:r w:rsidRPr="00567BA1">
        <w:rPr>
          <w:rFonts w:ascii="Times New Roman" w:hAnsi="Times New Roman"/>
          <w:noProof/>
          <w:color w:val="191919"/>
          <w:spacing w:val="-22"/>
        </w:rPr>
        <w:t xml:space="preserve"> </w:t>
      </w:r>
      <w:r w:rsidRPr="00567BA1">
        <w:rPr>
          <w:rFonts w:ascii="Times New Roman" w:hAnsi="Times New Roman"/>
          <w:noProof/>
          <w:color w:val="191919"/>
          <w:spacing w:val="-29"/>
        </w:rPr>
        <w:t>O</w:t>
      </w:r>
      <w:r w:rsidRPr="00567BA1">
        <w:rPr>
          <w:rFonts w:ascii="Times New Roman" w:hAnsi="Times New Roman"/>
          <w:noProof/>
          <w:color w:val="191919"/>
        </w:rPr>
        <w:t>F</w:t>
      </w:r>
      <w:r w:rsidRPr="00567BA1">
        <w:rPr>
          <w:rFonts w:ascii="Times New Roman" w:hAnsi="Times New Roman"/>
          <w:noProof/>
          <w:color w:val="191919"/>
          <w:spacing w:val="-13"/>
        </w:rPr>
        <w:t xml:space="preserve"> </w:t>
      </w:r>
      <w:r w:rsidRPr="00567BA1">
        <w:rPr>
          <w:rFonts w:ascii="Times New Roman" w:hAnsi="Times New Roman"/>
          <w:noProof/>
          <w:color w:val="191919"/>
          <w:spacing w:val="-29"/>
        </w:rPr>
        <w:t>N</w:t>
      </w:r>
      <w:r w:rsidRPr="00567BA1">
        <w:rPr>
          <w:rFonts w:ascii="Times New Roman" w:hAnsi="Times New Roman"/>
          <w:noProof/>
          <w:color w:val="191919"/>
          <w:spacing w:val="-89"/>
        </w:rPr>
        <w:t>A</w:t>
      </w:r>
      <w:r w:rsidRPr="00567BA1">
        <w:rPr>
          <w:rFonts w:ascii="Times New Roman" w:hAnsi="Times New Roman"/>
          <w:noProof/>
          <w:color w:val="191919"/>
          <w:spacing w:val="-29"/>
        </w:rPr>
        <w:t>TURA</w:t>
      </w:r>
      <w:r w:rsidRPr="00567BA1">
        <w:rPr>
          <w:rFonts w:ascii="Times New Roman" w:hAnsi="Times New Roman"/>
          <w:noProof/>
          <w:color w:val="191919"/>
        </w:rPr>
        <w:t>L</w:t>
      </w:r>
      <w:r w:rsidRPr="00567BA1">
        <w:rPr>
          <w:rFonts w:ascii="Times New Roman" w:hAnsi="Times New Roman"/>
          <w:noProof/>
          <w:color w:val="191919"/>
          <w:spacing w:val="-32"/>
        </w:rPr>
        <w:t xml:space="preserve"> </w:t>
      </w:r>
      <w:r w:rsidRPr="00567BA1">
        <w:rPr>
          <w:rFonts w:ascii="Times New Roman" w:hAnsi="Times New Roman"/>
          <w:noProof/>
          <w:color w:val="191919"/>
          <w:spacing w:val="-29"/>
        </w:rPr>
        <w:t>SCIENCES</w:t>
      </w:r>
      <w:r>
        <w:rPr>
          <w:noProof/>
        </w:rPr>
        <w:tab/>
      </w:r>
      <w:r w:rsidR="00F70A16">
        <w:rPr>
          <w:noProof/>
        </w:rPr>
        <w:fldChar w:fldCharType="begin"/>
      </w:r>
      <w:r>
        <w:rPr>
          <w:noProof/>
        </w:rPr>
        <w:instrText xml:space="preserve"> PAGEREF _Toc295333409 \h </w:instrText>
      </w:r>
      <w:r w:rsidR="00F70A16">
        <w:rPr>
          <w:noProof/>
        </w:rPr>
      </w:r>
      <w:r w:rsidR="00F70A16">
        <w:rPr>
          <w:noProof/>
        </w:rPr>
        <w:fldChar w:fldCharType="separate"/>
      </w:r>
      <w:r>
        <w:rPr>
          <w:noProof/>
        </w:rPr>
        <w:t>13</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13"/>
        </w:rPr>
        <w:t>BACHELO</w:t>
      </w:r>
      <w:r w:rsidRPr="00567BA1">
        <w:rPr>
          <w:rFonts w:ascii="Times New Roman" w:hAnsi="Times New Roman"/>
          <w:noProof/>
          <w:color w:val="191919"/>
        </w:rPr>
        <w:t>R</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O</w:t>
      </w:r>
      <w:r w:rsidRPr="00567BA1">
        <w:rPr>
          <w:rFonts w:ascii="Times New Roman" w:hAnsi="Times New Roman"/>
          <w:noProof/>
          <w:color w:val="191919"/>
        </w:rPr>
        <w:t>F</w:t>
      </w:r>
      <w:r w:rsidRPr="00567BA1">
        <w:rPr>
          <w:rFonts w:ascii="Times New Roman" w:hAnsi="Times New Roman"/>
          <w:noProof/>
          <w:color w:val="191919"/>
          <w:spacing w:val="-14"/>
        </w:rPr>
        <w:t xml:space="preserve"> </w:t>
      </w:r>
      <w:r w:rsidRPr="00567BA1">
        <w:rPr>
          <w:rFonts w:ascii="Times New Roman" w:hAnsi="Times New Roman"/>
          <w:noProof/>
          <w:color w:val="191919"/>
          <w:spacing w:val="-13"/>
        </w:rPr>
        <w:t>SCIENC</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DEGRE</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I</w:t>
      </w:r>
      <w:r w:rsidRPr="00567BA1">
        <w:rPr>
          <w:rFonts w:ascii="Times New Roman" w:hAnsi="Times New Roman"/>
          <w:noProof/>
          <w:color w:val="191919"/>
        </w:rPr>
        <w:t>N</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BIOLOGY</w:t>
      </w:r>
      <w:r>
        <w:rPr>
          <w:noProof/>
        </w:rPr>
        <w:tab/>
      </w:r>
      <w:r w:rsidR="00F70A16">
        <w:rPr>
          <w:noProof/>
        </w:rPr>
        <w:fldChar w:fldCharType="begin"/>
      </w:r>
      <w:r>
        <w:rPr>
          <w:noProof/>
        </w:rPr>
        <w:instrText xml:space="preserve"> PAGEREF _Toc295333410 \h </w:instrText>
      </w:r>
      <w:r w:rsidR="00F70A16">
        <w:rPr>
          <w:noProof/>
        </w:rPr>
      </w:r>
      <w:r w:rsidR="00F70A16">
        <w:rPr>
          <w:noProof/>
        </w:rPr>
        <w:fldChar w:fldCharType="separate"/>
      </w:r>
      <w:r>
        <w:rPr>
          <w:noProof/>
        </w:rPr>
        <w:t>14</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13"/>
        </w:rPr>
        <w:t>BACHELO</w:t>
      </w:r>
      <w:r w:rsidRPr="00567BA1">
        <w:rPr>
          <w:rFonts w:ascii="Times New Roman" w:hAnsi="Times New Roman"/>
          <w:noProof/>
          <w:color w:val="191919"/>
        </w:rPr>
        <w:t>R</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O</w:t>
      </w:r>
      <w:r w:rsidRPr="00567BA1">
        <w:rPr>
          <w:rFonts w:ascii="Times New Roman" w:hAnsi="Times New Roman"/>
          <w:noProof/>
          <w:color w:val="191919"/>
        </w:rPr>
        <w:t>F</w:t>
      </w:r>
      <w:r w:rsidRPr="00567BA1">
        <w:rPr>
          <w:rFonts w:ascii="Times New Roman" w:hAnsi="Times New Roman"/>
          <w:noProof/>
          <w:color w:val="191919"/>
          <w:spacing w:val="-14"/>
        </w:rPr>
        <w:t xml:space="preserve"> </w:t>
      </w:r>
      <w:r w:rsidRPr="00567BA1">
        <w:rPr>
          <w:rFonts w:ascii="Times New Roman" w:hAnsi="Times New Roman"/>
          <w:noProof/>
          <w:color w:val="191919"/>
          <w:spacing w:val="-13"/>
        </w:rPr>
        <w:t>SCIENC</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DEGRE</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I</w:t>
      </w:r>
      <w:r w:rsidRPr="00567BA1">
        <w:rPr>
          <w:rFonts w:ascii="Times New Roman" w:hAnsi="Times New Roman"/>
          <w:noProof/>
          <w:color w:val="191919"/>
        </w:rPr>
        <w:t>N</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SCIENC</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EDUC</w:t>
      </w:r>
      <w:r w:rsidRPr="00567BA1">
        <w:rPr>
          <w:rFonts w:ascii="Times New Roman" w:hAnsi="Times New Roman"/>
          <w:noProof/>
          <w:color w:val="191919"/>
          <w:spacing w:val="-31"/>
        </w:rPr>
        <w:t>A</w:t>
      </w:r>
      <w:r w:rsidRPr="00567BA1">
        <w:rPr>
          <w:rFonts w:ascii="Times New Roman" w:hAnsi="Times New Roman"/>
          <w:noProof/>
          <w:color w:val="191919"/>
          <w:spacing w:val="-13"/>
        </w:rPr>
        <w:t>TION</w:t>
      </w:r>
      <w:r>
        <w:rPr>
          <w:noProof/>
        </w:rPr>
        <w:tab/>
      </w:r>
      <w:r w:rsidR="00F70A16">
        <w:rPr>
          <w:noProof/>
        </w:rPr>
        <w:fldChar w:fldCharType="begin"/>
      </w:r>
      <w:r>
        <w:rPr>
          <w:noProof/>
        </w:rPr>
        <w:instrText xml:space="preserve"> PAGEREF _Toc295333411 \h </w:instrText>
      </w:r>
      <w:r w:rsidR="00F70A16">
        <w:rPr>
          <w:noProof/>
        </w:rPr>
      </w:r>
      <w:r w:rsidR="00F70A16">
        <w:rPr>
          <w:noProof/>
        </w:rPr>
        <w:fldChar w:fldCharType="separate"/>
      </w:r>
      <w:r>
        <w:rPr>
          <w:noProof/>
        </w:rPr>
        <w:t>17</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11"/>
        </w:rPr>
        <w:t xml:space="preserve"> </w:t>
      </w:r>
      <w:r w:rsidRPr="00567BA1">
        <w:rPr>
          <w:rFonts w:ascii="Times New Roman" w:hAnsi="Times New Roman"/>
          <w:noProof/>
          <w:color w:val="191919"/>
        </w:rPr>
        <w:t>SCIENCE</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CHEMIST</w:t>
      </w:r>
      <w:r w:rsidRPr="00567BA1">
        <w:rPr>
          <w:rFonts w:ascii="Times New Roman" w:hAnsi="Times New Roman"/>
          <w:noProof/>
          <w:color w:val="191919"/>
          <w:spacing w:val="-8"/>
        </w:rPr>
        <w:t>R</w:t>
      </w:r>
      <w:r w:rsidRPr="00567BA1">
        <w:rPr>
          <w:rFonts w:ascii="Times New Roman" w:hAnsi="Times New Roman"/>
          <w:noProof/>
          <w:color w:val="191919"/>
        </w:rPr>
        <w:t>Y</w:t>
      </w:r>
      <w:r>
        <w:rPr>
          <w:noProof/>
        </w:rPr>
        <w:tab/>
      </w:r>
      <w:r w:rsidR="00F70A16">
        <w:rPr>
          <w:noProof/>
        </w:rPr>
        <w:fldChar w:fldCharType="begin"/>
      </w:r>
      <w:r>
        <w:rPr>
          <w:noProof/>
        </w:rPr>
        <w:instrText xml:space="preserve"> PAGEREF _Toc295333412 \h </w:instrText>
      </w:r>
      <w:r w:rsidR="00F70A16">
        <w:rPr>
          <w:noProof/>
        </w:rPr>
      </w:r>
      <w:r w:rsidR="00F70A16">
        <w:rPr>
          <w:noProof/>
        </w:rPr>
        <w:fldChar w:fldCharType="separate"/>
      </w:r>
      <w:r>
        <w:rPr>
          <w:noProof/>
        </w:rPr>
        <w:t>19</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REQUIRED</w:t>
      </w:r>
      <w:r w:rsidRPr="00567BA1">
        <w:rPr>
          <w:rFonts w:ascii="Times New Roman" w:hAnsi="Times New Roman"/>
          <w:noProof/>
          <w:color w:val="191919"/>
          <w:spacing w:val="20"/>
        </w:rPr>
        <w:t xml:space="preserve"> </w:t>
      </w:r>
      <w:r w:rsidRPr="00567BA1">
        <w:rPr>
          <w:rFonts w:ascii="Times New Roman" w:hAnsi="Times New Roman"/>
          <w:noProof/>
          <w:color w:val="191919"/>
        </w:rPr>
        <w:t>COURSES</w:t>
      </w:r>
      <w:r w:rsidRPr="00567BA1">
        <w:rPr>
          <w:rFonts w:ascii="Times New Roman" w:hAnsi="Times New Roman"/>
          <w:noProof/>
          <w:color w:val="191919"/>
          <w:spacing w:val="20"/>
        </w:rPr>
        <w:t xml:space="preserve"> </w:t>
      </w:r>
      <w:r w:rsidRPr="00567BA1">
        <w:rPr>
          <w:rFonts w:ascii="Times New Roman" w:hAnsi="Times New Roman"/>
          <w:noProof/>
          <w:color w:val="191919"/>
        </w:rPr>
        <w:t>FOR</w:t>
      </w:r>
      <w:r w:rsidRPr="00567BA1">
        <w:rPr>
          <w:rFonts w:ascii="Times New Roman" w:hAnsi="Times New Roman"/>
          <w:noProof/>
          <w:color w:val="191919"/>
          <w:spacing w:val="7"/>
        </w:rPr>
        <w:t xml:space="preserve"> </w:t>
      </w:r>
      <w:r w:rsidRPr="00567BA1">
        <w:rPr>
          <w:rFonts w:ascii="Times New Roman" w:hAnsi="Times New Roman"/>
          <w:noProof/>
          <w:color w:val="191919"/>
        </w:rPr>
        <w:t>A</w:t>
      </w:r>
      <w:r w:rsidRPr="00567BA1">
        <w:rPr>
          <w:rFonts w:ascii="Times New Roman" w:hAnsi="Times New Roman"/>
          <w:noProof/>
          <w:color w:val="191919"/>
          <w:spacing w:val="7"/>
        </w:rPr>
        <w:t xml:space="preserve"> </w:t>
      </w:r>
      <w:r w:rsidRPr="00567BA1">
        <w:rPr>
          <w:rFonts w:ascii="Times New Roman" w:hAnsi="Times New Roman"/>
          <w:noProof/>
          <w:color w:val="191919"/>
        </w:rPr>
        <w:t>MINOR</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CHEMIST</w:t>
      </w:r>
      <w:r w:rsidRPr="00567BA1">
        <w:rPr>
          <w:rFonts w:ascii="Times New Roman" w:hAnsi="Times New Roman"/>
          <w:noProof/>
          <w:color w:val="191919"/>
          <w:spacing w:val="-8"/>
        </w:rPr>
        <w:t>R</w:t>
      </w:r>
      <w:r w:rsidRPr="00567BA1">
        <w:rPr>
          <w:rFonts w:ascii="Times New Roman" w:hAnsi="Times New Roman"/>
          <w:noProof/>
          <w:color w:val="191919"/>
        </w:rPr>
        <w:t>Y</w:t>
      </w:r>
      <w:r>
        <w:rPr>
          <w:noProof/>
        </w:rPr>
        <w:tab/>
      </w:r>
      <w:r w:rsidR="00F70A16">
        <w:rPr>
          <w:noProof/>
        </w:rPr>
        <w:fldChar w:fldCharType="begin"/>
      </w:r>
      <w:r>
        <w:rPr>
          <w:noProof/>
        </w:rPr>
        <w:instrText xml:space="preserve"> PAGEREF _Toc295333413 \h </w:instrText>
      </w:r>
      <w:r w:rsidR="00F70A16">
        <w:rPr>
          <w:noProof/>
        </w:rPr>
      </w:r>
      <w:r w:rsidR="00F70A16">
        <w:rPr>
          <w:noProof/>
        </w:rPr>
        <w:fldChar w:fldCharType="separate"/>
      </w:r>
      <w:r>
        <w:rPr>
          <w:noProof/>
        </w:rPr>
        <w:t>20</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REQUIRED</w:t>
      </w:r>
      <w:r w:rsidRPr="00567BA1">
        <w:rPr>
          <w:rFonts w:ascii="Times New Roman" w:hAnsi="Times New Roman"/>
          <w:noProof/>
          <w:color w:val="191919"/>
          <w:spacing w:val="20"/>
        </w:rPr>
        <w:t xml:space="preserve"> </w:t>
      </w:r>
      <w:r w:rsidRPr="00567BA1">
        <w:rPr>
          <w:rFonts w:ascii="Times New Roman" w:hAnsi="Times New Roman"/>
          <w:noProof/>
          <w:color w:val="191919"/>
        </w:rPr>
        <w:t>COURSES</w:t>
      </w:r>
      <w:r w:rsidRPr="00567BA1">
        <w:rPr>
          <w:rFonts w:ascii="Times New Roman" w:hAnsi="Times New Roman"/>
          <w:noProof/>
          <w:color w:val="191919"/>
          <w:spacing w:val="20"/>
        </w:rPr>
        <w:t xml:space="preserve"> </w:t>
      </w:r>
      <w:r w:rsidRPr="00567BA1">
        <w:rPr>
          <w:rFonts w:ascii="Times New Roman" w:hAnsi="Times New Roman"/>
          <w:noProof/>
          <w:color w:val="191919"/>
        </w:rPr>
        <w:t>FOR</w:t>
      </w:r>
      <w:r w:rsidRPr="00567BA1">
        <w:rPr>
          <w:rFonts w:ascii="Times New Roman" w:hAnsi="Times New Roman"/>
          <w:noProof/>
          <w:color w:val="191919"/>
          <w:spacing w:val="20"/>
        </w:rPr>
        <w:t xml:space="preserve"> </w:t>
      </w:r>
      <w:r w:rsidRPr="00567BA1">
        <w:rPr>
          <w:rFonts w:ascii="Times New Roman" w:hAnsi="Times New Roman"/>
          <w:noProof/>
          <w:color w:val="191919"/>
        </w:rPr>
        <w:t>PRE-ENGINEERING AND DUAL DEGREE PROGRAMS</w:t>
      </w:r>
      <w:r>
        <w:rPr>
          <w:noProof/>
        </w:rPr>
        <w:tab/>
      </w:r>
      <w:r w:rsidR="00F70A16">
        <w:rPr>
          <w:noProof/>
        </w:rPr>
        <w:fldChar w:fldCharType="begin"/>
      </w:r>
      <w:r>
        <w:rPr>
          <w:noProof/>
        </w:rPr>
        <w:instrText xml:space="preserve"> PAGEREF _Toc295333414 \h </w:instrText>
      </w:r>
      <w:r w:rsidR="00F70A16">
        <w:rPr>
          <w:noProof/>
        </w:rPr>
      </w:r>
      <w:r w:rsidR="00F70A16">
        <w:rPr>
          <w:noProof/>
        </w:rPr>
        <w:fldChar w:fldCharType="separate"/>
      </w:r>
      <w:r>
        <w:rPr>
          <w:noProof/>
        </w:rPr>
        <w:t>20</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DE</w:t>
      </w:r>
      <w:r w:rsidRPr="00567BA1">
        <w:rPr>
          <w:rFonts w:ascii="Times New Roman" w:hAnsi="Times New Roman"/>
          <w:noProof/>
          <w:color w:val="191919"/>
          <w:spacing w:val="-50"/>
        </w:rPr>
        <w:t>P</w:t>
      </w:r>
      <w:r w:rsidRPr="00567BA1">
        <w:rPr>
          <w:rFonts w:ascii="Times New Roman" w:hAnsi="Times New Roman"/>
          <w:noProof/>
          <w:color w:val="191919"/>
        </w:rPr>
        <w:t>A</w:t>
      </w:r>
      <w:r w:rsidRPr="00567BA1">
        <w:rPr>
          <w:rFonts w:ascii="Times New Roman" w:hAnsi="Times New Roman"/>
          <w:noProof/>
          <w:color w:val="191919"/>
          <w:spacing w:val="-32"/>
        </w:rPr>
        <w:t>R</w:t>
      </w:r>
      <w:r w:rsidRPr="00567BA1">
        <w:rPr>
          <w:rFonts w:ascii="Times New Roman" w:hAnsi="Times New Roman"/>
          <w:noProof/>
          <w:color w:val="191919"/>
        </w:rPr>
        <w:t>TMENT</w:t>
      </w:r>
      <w:r w:rsidRPr="00567BA1">
        <w:rPr>
          <w:rFonts w:ascii="Times New Roman" w:hAnsi="Times New Roman"/>
          <w:noProof/>
          <w:color w:val="191919"/>
          <w:spacing w:val="35"/>
        </w:rPr>
        <w:t xml:space="preserve"> </w:t>
      </w:r>
      <w:r w:rsidRPr="00567BA1">
        <w:rPr>
          <w:rFonts w:ascii="Times New Roman" w:hAnsi="Times New Roman"/>
          <w:noProof/>
          <w:color w:val="191919"/>
        </w:rPr>
        <w:t>OF</w:t>
      </w:r>
      <w:r w:rsidRPr="00567BA1">
        <w:rPr>
          <w:rFonts w:ascii="Times New Roman" w:hAnsi="Times New Roman"/>
          <w:noProof/>
          <w:color w:val="191919"/>
          <w:spacing w:val="45"/>
        </w:rPr>
        <w:t xml:space="preserve"> </w:t>
      </w:r>
      <w:r w:rsidRPr="00567BA1">
        <w:rPr>
          <w:rFonts w:ascii="Times New Roman" w:hAnsi="Times New Roman"/>
          <w:noProof/>
          <w:color w:val="191919"/>
        </w:rPr>
        <w:t>M</w:t>
      </w:r>
      <w:r w:rsidRPr="00567BA1">
        <w:rPr>
          <w:rFonts w:ascii="Times New Roman" w:hAnsi="Times New Roman"/>
          <w:noProof/>
          <w:color w:val="191919"/>
          <w:spacing w:val="-60"/>
        </w:rPr>
        <w:t>A</w:t>
      </w:r>
      <w:r w:rsidRPr="00567BA1">
        <w:rPr>
          <w:rFonts w:ascii="Times New Roman" w:hAnsi="Times New Roman"/>
          <w:noProof/>
          <w:color w:val="191919"/>
        </w:rPr>
        <w:t>THEM</w:t>
      </w:r>
      <w:r w:rsidRPr="00567BA1">
        <w:rPr>
          <w:rFonts w:ascii="Times New Roman" w:hAnsi="Times New Roman"/>
          <w:noProof/>
          <w:color w:val="191919"/>
          <w:spacing w:val="-60"/>
        </w:rPr>
        <w:t>A</w:t>
      </w:r>
      <w:r w:rsidRPr="00567BA1">
        <w:rPr>
          <w:rFonts w:ascii="Times New Roman" w:hAnsi="Times New Roman"/>
          <w:noProof/>
          <w:color w:val="191919"/>
        </w:rPr>
        <w:t>TICS</w:t>
      </w:r>
      <w:r>
        <w:rPr>
          <w:noProof/>
        </w:rPr>
        <w:tab/>
      </w:r>
      <w:r w:rsidR="00F70A16">
        <w:rPr>
          <w:noProof/>
        </w:rPr>
        <w:fldChar w:fldCharType="begin"/>
      </w:r>
      <w:r>
        <w:rPr>
          <w:noProof/>
        </w:rPr>
        <w:instrText xml:space="preserve"> PAGEREF _Toc295333415 \h </w:instrText>
      </w:r>
      <w:r w:rsidR="00F70A16">
        <w:rPr>
          <w:noProof/>
        </w:rPr>
      </w:r>
      <w:r w:rsidR="00F70A16">
        <w:rPr>
          <w:noProof/>
        </w:rPr>
        <w:fldChar w:fldCharType="separate"/>
      </w:r>
      <w:r>
        <w:rPr>
          <w:noProof/>
        </w:rPr>
        <w:t>23</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AND</w:t>
      </w:r>
      <w:r w:rsidRPr="00567BA1">
        <w:rPr>
          <w:rFonts w:ascii="Times New Roman" w:hAnsi="Times New Roman"/>
          <w:noProof/>
          <w:color w:val="191919"/>
          <w:spacing w:val="45"/>
        </w:rPr>
        <w:t xml:space="preserve"> </w:t>
      </w:r>
      <w:r w:rsidRPr="00567BA1">
        <w:rPr>
          <w:rFonts w:ascii="Times New Roman" w:hAnsi="Times New Roman"/>
          <w:noProof/>
          <w:color w:val="191919"/>
        </w:rPr>
        <w:t>COMPUTER</w:t>
      </w:r>
      <w:r w:rsidRPr="00567BA1">
        <w:rPr>
          <w:rFonts w:ascii="Times New Roman" w:hAnsi="Times New Roman"/>
          <w:noProof/>
          <w:color w:val="191919"/>
          <w:spacing w:val="45"/>
        </w:rPr>
        <w:t xml:space="preserve"> </w:t>
      </w:r>
      <w:r w:rsidRPr="00567BA1">
        <w:rPr>
          <w:rFonts w:ascii="Times New Roman" w:hAnsi="Times New Roman"/>
          <w:noProof/>
          <w:color w:val="191919"/>
        </w:rPr>
        <w:t>SCIENCE</w:t>
      </w:r>
      <w:r>
        <w:rPr>
          <w:noProof/>
        </w:rPr>
        <w:tab/>
      </w:r>
      <w:r w:rsidR="00F70A16">
        <w:rPr>
          <w:noProof/>
        </w:rPr>
        <w:fldChar w:fldCharType="begin"/>
      </w:r>
      <w:r>
        <w:rPr>
          <w:noProof/>
        </w:rPr>
        <w:instrText xml:space="preserve"> PAGEREF _Toc295333416 \h </w:instrText>
      </w:r>
      <w:r w:rsidR="00F70A16">
        <w:rPr>
          <w:noProof/>
        </w:rPr>
      </w:r>
      <w:r w:rsidR="00F70A16">
        <w:rPr>
          <w:noProof/>
        </w:rPr>
        <w:fldChar w:fldCharType="separate"/>
      </w:r>
      <w:r>
        <w:rPr>
          <w:noProof/>
        </w:rPr>
        <w:t>23</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11"/>
        </w:rPr>
        <w:t xml:space="preserve"> </w:t>
      </w:r>
      <w:r w:rsidRPr="00567BA1">
        <w:rPr>
          <w:rFonts w:ascii="Times New Roman" w:hAnsi="Times New Roman"/>
          <w:noProof/>
          <w:color w:val="191919"/>
        </w:rPr>
        <w:t>SCIENCE</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COMPUTER</w:t>
      </w:r>
      <w:r w:rsidRPr="00567BA1">
        <w:rPr>
          <w:rFonts w:ascii="Times New Roman" w:hAnsi="Times New Roman"/>
          <w:noProof/>
          <w:color w:val="191919"/>
          <w:spacing w:val="20"/>
        </w:rPr>
        <w:t xml:space="preserve"> </w:t>
      </w:r>
      <w:r w:rsidRPr="00567BA1">
        <w:rPr>
          <w:rFonts w:ascii="Times New Roman" w:hAnsi="Times New Roman"/>
          <w:noProof/>
          <w:color w:val="191919"/>
        </w:rPr>
        <w:t>SCIENCE</w:t>
      </w:r>
      <w:r>
        <w:rPr>
          <w:noProof/>
        </w:rPr>
        <w:tab/>
      </w:r>
      <w:r w:rsidR="00F70A16">
        <w:rPr>
          <w:noProof/>
        </w:rPr>
        <w:fldChar w:fldCharType="begin"/>
      </w:r>
      <w:r>
        <w:rPr>
          <w:noProof/>
        </w:rPr>
        <w:instrText xml:space="preserve"> PAGEREF _Toc295333417 \h </w:instrText>
      </w:r>
      <w:r w:rsidR="00F70A16">
        <w:rPr>
          <w:noProof/>
        </w:rPr>
      </w:r>
      <w:r w:rsidR="00F70A16">
        <w:rPr>
          <w:noProof/>
        </w:rPr>
        <w:fldChar w:fldCharType="separate"/>
      </w:r>
      <w:r>
        <w:rPr>
          <w:noProof/>
        </w:rPr>
        <w:t>23</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(M</w:t>
      </w:r>
      <w:r w:rsidRPr="00567BA1">
        <w:rPr>
          <w:rFonts w:ascii="Times New Roman" w:hAnsi="Times New Roman"/>
          <w:noProof/>
          <w:color w:val="191919"/>
          <w:spacing w:val="-18"/>
        </w:rPr>
        <w:t>A</w:t>
      </w:r>
      <w:r w:rsidRPr="00567BA1">
        <w:rPr>
          <w:rFonts w:ascii="Times New Roman" w:hAnsi="Times New Roman"/>
          <w:noProof/>
          <w:color w:val="191919"/>
        </w:rPr>
        <w:t>THEM</w:t>
      </w:r>
      <w:r w:rsidRPr="00567BA1">
        <w:rPr>
          <w:rFonts w:ascii="Times New Roman" w:hAnsi="Times New Roman"/>
          <w:noProof/>
          <w:color w:val="191919"/>
          <w:spacing w:val="-18"/>
        </w:rPr>
        <w:t>A</w:t>
      </w:r>
      <w:r w:rsidRPr="00567BA1">
        <w:rPr>
          <w:rFonts w:ascii="Times New Roman" w:hAnsi="Times New Roman"/>
          <w:noProof/>
          <w:color w:val="191919"/>
        </w:rPr>
        <w:t>TICS</w:t>
      </w:r>
      <w:r w:rsidRPr="00567BA1">
        <w:rPr>
          <w:rFonts w:ascii="Times New Roman" w:hAnsi="Times New Roman"/>
          <w:noProof/>
          <w:color w:val="191919"/>
          <w:spacing w:val="20"/>
        </w:rPr>
        <w:t xml:space="preserve"> </w:t>
      </w:r>
      <w:r w:rsidRPr="00567BA1">
        <w:rPr>
          <w:rFonts w:ascii="Times New Roman" w:hAnsi="Times New Roman"/>
          <w:noProof/>
          <w:color w:val="191919"/>
        </w:rPr>
        <w:t>EMPHASIS)</w:t>
      </w:r>
      <w:r>
        <w:rPr>
          <w:noProof/>
        </w:rPr>
        <w:tab/>
      </w:r>
      <w:r w:rsidR="00F70A16">
        <w:rPr>
          <w:noProof/>
        </w:rPr>
        <w:fldChar w:fldCharType="begin"/>
      </w:r>
      <w:r>
        <w:rPr>
          <w:noProof/>
        </w:rPr>
        <w:instrText xml:space="preserve"> PAGEREF _Toc295333418 \h </w:instrText>
      </w:r>
      <w:r w:rsidR="00F70A16">
        <w:rPr>
          <w:noProof/>
        </w:rPr>
      </w:r>
      <w:r w:rsidR="00F70A16">
        <w:rPr>
          <w:noProof/>
        </w:rPr>
        <w:fldChar w:fldCharType="separate"/>
      </w:r>
      <w:r>
        <w:rPr>
          <w:noProof/>
        </w:rPr>
        <w:t>23</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11"/>
        </w:rPr>
        <w:t xml:space="preserve"> </w:t>
      </w:r>
      <w:r w:rsidRPr="00567BA1">
        <w:rPr>
          <w:rFonts w:ascii="Times New Roman" w:hAnsi="Times New Roman"/>
          <w:noProof/>
          <w:color w:val="191919"/>
        </w:rPr>
        <w:t>SCIENCE</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COMPUTER</w:t>
      </w:r>
      <w:r w:rsidRPr="00567BA1">
        <w:rPr>
          <w:rFonts w:ascii="Times New Roman" w:hAnsi="Times New Roman"/>
          <w:noProof/>
          <w:color w:val="191919"/>
          <w:spacing w:val="20"/>
        </w:rPr>
        <w:t xml:space="preserve"> </w:t>
      </w:r>
      <w:r w:rsidRPr="00567BA1">
        <w:rPr>
          <w:rFonts w:ascii="Times New Roman" w:hAnsi="Times New Roman"/>
          <w:noProof/>
          <w:color w:val="191919"/>
        </w:rPr>
        <w:t>SCIENCE (BUSINESS</w:t>
      </w:r>
      <w:r w:rsidRPr="00567BA1">
        <w:rPr>
          <w:rFonts w:ascii="Times New Roman" w:hAnsi="Times New Roman"/>
          <w:noProof/>
          <w:color w:val="191919"/>
          <w:spacing w:val="20"/>
        </w:rPr>
        <w:t xml:space="preserve"> </w:t>
      </w:r>
      <w:r w:rsidRPr="00567BA1">
        <w:rPr>
          <w:rFonts w:ascii="Times New Roman" w:hAnsi="Times New Roman"/>
          <w:noProof/>
          <w:color w:val="191919"/>
        </w:rPr>
        <w:t>EMPHASIS)</w:t>
      </w:r>
      <w:r>
        <w:rPr>
          <w:noProof/>
        </w:rPr>
        <w:tab/>
      </w:r>
      <w:r w:rsidR="00F70A16">
        <w:rPr>
          <w:noProof/>
        </w:rPr>
        <w:fldChar w:fldCharType="begin"/>
      </w:r>
      <w:r>
        <w:rPr>
          <w:noProof/>
        </w:rPr>
        <w:instrText xml:space="preserve"> PAGEREF _Toc295333419 \h </w:instrText>
      </w:r>
      <w:r w:rsidR="00F70A16">
        <w:rPr>
          <w:noProof/>
        </w:rPr>
      </w:r>
      <w:r w:rsidR="00F70A16">
        <w:rPr>
          <w:noProof/>
        </w:rPr>
        <w:fldChar w:fldCharType="separate"/>
      </w:r>
      <w:r>
        <w:rPr>
          <w:noProof/>
        </w:rPr>
        <w:t>25</w:t>
      </w:r>
      <w:r w:rsidR="00F70A16">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7"/>
        </w:rPr>
        <w:t xml:space="preserve"> </w:t>
      </w:r>
      <w:r w:rsidRPr="00567BA1">
        <w:rPr>
          <w:rFonts w:ascii="Times New Roman" w:hAnsi="Times New Roman"/>
          <w:noProof/>
          <w:color w:val="191919"/>
        </w:rPr>
        <w:t>A</w:t>
      </w:r>
      <w:r w:rsidRPr="00567BA1">
        <w:rPr>
          <w:rFonts w:ascii="Times New Roman" w:hAnsi="Times New Roman"/>
          <w:noProof/>
          <w:color w:val="191919"/>
          <w:spacing w:val="-8"/>
        </w:rPr>
        <w:t>R</w:t>
      </w:r>
      <w:r w:rsidRPr="00567BA1">
        <w:rPr>
          <w:rFonts w:ascii="Times New Roman" w:hAnsi="Times New Roman"/>
          <w:noProof/>
          <w:color w:val="191919"/>
        </w:rPr>
        <w:t>TS</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M</w:t>
      </w:r>
      <w:r w:rsidRPr="00567BA1">
        <w:rPr>
          <w:rFonts w:ascii="Times New Roman" w:hAnsi="Times New Roman"/>
          <w:noProof/>
          <w:color w:val="191919"/>
          <w:spacing w:val="-18"/>
        </w:rPr>
        <w:t>A</w:t>
      </w:r>
      <w:r w:rsidRPr="00567BA1">
        <w:rPr>
          <w:rFonts w:ascii="Times New Roman" w:hAnsi="Times New Roman"/>
          <w:noProof/>
          <w:color w:val="191919"/>
        </w:rPr>
        <w:t>THEM</w:t>
      </w:r>
      <w:r w:rsidRPr="00567BA1">
        <w:rPr>
          <w:rFonts w:ascii="Times New Roman" w:hAnsi="Times New Roman"/>
          <w:noProof/>
          <w:color w:val="191919"/>
          <w:spacing w:val="-18"/>
        </w:rPr>
        <w:t>A</w:t>
      </w:r>
      <w:r w:rsidRPr="00567BA1">
        <w:rPr>
          <w:rFonts w:ascii="Times New Roman" w:hAnsi="Times New Roman"/>
          <w:noProof/>
          <w:color w:val="191919"/>
        </w:rPr>
        <w:t>TICS</w:t>
      </w:r>
      <w:r>
        <w:rPr>
          <w:noProof/>
        </w:rPr>
        <w:tab/>
      </w:r>
      <w:r w:rsidR="00F70A16">
        <w:rPr>
          <w:noProof/>
        </w:rPr>
        <w:fldChar w:fldCharType="begin"/>
      </w:r>
      <w:r>
        <w:rPr>
          <w:noProof/>
        </w:rPr>
        <w:instrText xml:space="preserve"> PAGEREF _Toc295333420 \h </w:instrText>
      </w:r>
      <w:r w:rsidR="00F70A16">
        <w:rPr>
          <w:noProof/>
        </w:rPr>
      </w:r>
      <w:r w:rsidR="00F70A16">
        <w:rPr>
          <w:noProof/>
        </w:rPr>
        <w:fldChar w:fldCharType="separate"/>
      </w:r>
      <w:r>
        <w:rPr>
          <w:noProof/>
        </w:rPr>
        <w:t>26</w:t>
      </w:r>
      <w:r w:rsidR="00F70A16">
        <w:rPr>
          <w:noProof/>
        </w:rPr>
        <w:fldChar w:fldCharType="end"/>
      </w:r>
    </w:p>
    <w:p w:rsidR="0071188B" w:rsidRDefault="00F70A16">
      <w:r>
        <w:fldChar w:fldCharType="end"/>
      </w:r>
    </w:p>
    <w:p w:rsidR="00381FB9" w:rsidRDefault="00381FB9">
      <w:r>
        <w:br w:type="page"/>
      </w:r>
    </w:p>
    <w:p w:rsidR="00381FB9" w:rsidRDefault="008B0B6D">
      <w:r w:rsidRPr="008B0B6D">
        <w:rPr>
          <w:noProof/>
        </w:rPr>
        <w:lastRenderedPageBreak/>
        <w:drawing>
          <wp:anchor distT="0" distB="0" distL="114300" distR="114300" simplePos="0" relativeHeight="251707392" behindDoc="0" locked="0" layoutInCell="1" allowOverlap="1">
            <wp:simplePos x="0" y="0"/>
            <wp:positionH relativeFrom="column">
              <wp:posOffset>509905</wp:posOffset>
            </wp:positionH>
            <wp:positionV relativeFrom="paragraph">
              <wp:posOffset>10160</wp:posOffset>
            </wp:positionV>
            <wp:extent cx="5942965" cy="7872730"/>
            <wp:effectExtent l="95250" t="38100" r="76835" b="13970"/>
            <wp:wrapSquare wrapText="bothSides"/>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tretch>
                      <a:fillRect/>
                    </a:stretch>
                  </pic:blipFill>
                  <pic:spPr bwMode="auto">
                    <a:xfrm>
                      <a:off x="0" y="0"/>
                      <a:ext cx="5942965" cy="787273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70A16">
        <w:rPr>
          <w:noProof/>
        </w:rPr>
        <w:pict>
          <v:rect id="_x0000_s1068" style="position:absolute;left:0;text-align:left;margin-left:10.15pt;margin-top:-9.7pt;width:508.5pt;height:701.25pt;z-index:251705344;mso-position-horizontal-relative:text;mso-position-vertical-relative:text" filled="f"/>
        </w:pict>
      </w:r>
    </w:p>
    <w:p w:rsidR="00381FB9" w:rsidRPr="0071188B" w:rsidRDefault="00381FB9" w:rsidP="0071188B">
      <w:pPr>
        <w:pStyle w:val="Heading1"/>
        <w:spacing w:before="0"/>
        <w:ind w:left="187" w:firstLine="0"/>
        <w:jc w:val="center"/>
        <w:rPr>
          <w:rFonts w:ascii="Times New Roman" w:hAnsi="Times New Roman"/>
          <w:color w:val="000000"/>
          <w:sz w:val="72"/>
          <w:szCs w:val="72"/>
        </w:rPr>
      </w:pPr>
      <w:bookmarkStart w:id="0" w:name="_Toc295333398"/>
      <w:r w:rsidRPr="0071188B">
        <w:rPr>
          <w:rFonts w:ascii="Times New Roman" w:hAnsi="Times New Roman"/>
          <w:color w:val="191919"/>
          <w:spacing w:val="-45"/>
          <w:position w:val="-6"/>
          <w:sz w:val="72"/>
          <w:szCs w:val="72"/>
        </w:rPr>
        <w:lastRenderedPageBreak/>
        <w:t>COLLEG</w:t>
      </w:r>
      <w:r w:rsidRPr="0071188B">
        <w:rPr>
          <w:rFonts w:ascii="Times New Roman" w:hAnsi="Times New Roman"/>
          <w:color w:val="191919"/>
          <w:position w:val="-6"/>
          <w:sz w:val="72"/>
          <w:szCs w:val="72"/>
        </w:rPr>
        <w:t>E</w:t>
      </w:r>
      <w:r w:rsidRPr="0071188B">
        <w:rPr>
          <w:rFonts w:ascii="Times New Roman" w:hAnsi="Times New Roman"/>
          <w:color w:val="191919"/>
          <w:spacing w:val="-9"/>
          <w:position w:val="-6"/>
          <w:sz w:val="72"/>
          <w:szCs w:val="72"/>
        </w:rPr>
        <w:t xml:space="preserve"> </w:t>
      </w:r>
      <w:r w:rsidRPr="0071188B">
        <w:rPr>
          <w:rFonts w:ascii="Times New Roman" w:hAnsi="Times New Roman"/>
          <w:color w:val="191919"/>
          <w:spacing w:val="-45"/>
          <w:position w:val="-6"/>
          <w:sz w:val="72"/>
          <w:szCs w:val="72"/>
        </w:rPr>
        <w:t>OF</w:t>
      </w:r>
      <w:bookmarkEnd w:id="0"/>
    </w:p>
    <w:p w:rsidR="00381FB9" w:rsidRPr="0071188B" w:rsidRDefault="00381FB9" w:rsidP="0071188B">
      <w:pPr>
        <w:pStyle w:val="Heading1"/>
        <w:spacing w:before="0"/>
        <w:ind w:left="187" w:firstLine="0"/>
        <w:jc w:val="center"/>
        <w:rPr>
          <w:rFonts w:ascii="Times New Roman" w:hAnsi="Times New Roman"/>
          <w:color w:val="000000"/>
          <w:sz w:val="72"/>
          <w:szCs w:val="72"/>
        </w:rPr>
      </w:pPr>
      <w:bookmarkStart w:id="1" w:name="_Toc295333399"/>
      <w:r w:rsidRPr="0071188B">
        <w:rPr>
          <w:rFonts w:ascii="Times New Roman" w:hAnsi="Times New Roman"/>
          <w:color w:val="191919"/>
          <w:spacing w:val="-45"/>
          <w:position w:val="-3"/>
          <w:sz w:val="72"/>
          <w:szCs w:val="72"/>
        </w:rPr>
        <w:t>SCIENCE</w:t>
      </w:r>
      <w:r w:rsidRPr="0071188B">
        <w:rPr>
          <w:rFonts w:ascii="Times New Roman" w:hAnsi="Times New Roman"/>
          <w:color w:val="191919"/>
          <w:position w:val="-3"/>
          <w:sz w:val="72"/>
          <w:szCs w:val="72"/>
        </w:rPr>
        <w:t>S</w:t>
      </w:r>
      <w:r w:rsidRPr="0071188B">
        <w:rPr>
          <w:rFonts w:ascii="Times New Roman" w:hAnsi="Times New Roman"/>
          <w:color w:val="191919"/>
          <w:spacing w:val="-9"/>
          <w:position w:val="-3"/>
          <w:sz w:val="72"/>
          <w:szCs w:val="72"/>
        </w:rPr>
        <w:t xml:space="preserve"> </w:t>
      </w:r>
      <w:r w:rsidRPr="0071188B">
        <w:rPr>
          <w:rFonts w:ascii="Times New Roman" w:hAnsi="Times New Roman"/>
          <w:color w:val="191919"/>
          <w:position w:val="-3"/>
          <w:sz w:val="72"/>
          <w:szCs w:val="72"/>
        </w:rPr>
        <w:t>&amp;</w:t>
      </w:r>
      <w:r w:rsidRPr="0071188B">
        <w:rPr>
          <w:rFonts w:ascii="Times New Roman" w:hAnsi="Times New Roman"/>
          <w:color w:val="191919"/>
          <w:spacing w:val="-89"/>
          <w:position w:val="-3"/>
          <w:sz w:val="72"/>
          <w:szCs w:val="72"/>
        </w:rPr>
        <w:t xml:space="preserve"> </w:t>
      </w:r>
      <w:r w:rsidRPr="0071188B">
        <w:rPr>
          <w:rFonts w:ascii="Times New Roman" w:hAnsi="Times New Roman"/>
          <w:color w:val="191919"/>
          <w:spacing w:val="-45"/>
          <w:position w:val="-3"/>
          <w:sz w:val="72"/>
          <w:szCs w:val="72"/>
        </w:rPr>
        <w:t>HEA</w:t>
      </w:r>
      <w:r w:rsidRPr="0071188B">
        <w:rPr>
          <w:rFonts w:ascii="Times New Roman" w:hAnsi="Times New Roman"/>
          <w:color w:val="191919"/>
          <w:spacing w:val="-133"/>
          <w:position w:val="-3"/>
          <w:sz w:val="72"/>
          <w:szCs w:val="72"/>
        </w:rPr>
        <w:t>L</w:t>
      </w:r>
      <w:r w:rsidRPr="0071188B">
        <w:rPr>
          <w:rFonts w:ascii="Times New Roman" w:hAnsi="Times New Roman"/>
          <w:color w:val="191919"/>
          <w:spacing w:val="-45"/>
          <w:position w:val="-3"/>
          <w:sz w:val="72"/>
          <w:szCs w:val="72"/>
        </w:rPr>
        <w:t>TH</w:t>
      </w:r>
      <w:bookmarkEnd w:id="1"/>
    </w:p>
    <w:p w:rsidR="00381FB9" w:rsidRDefault="00381FB9" w:rsidP="0071188B">
      <w:pPr>
        <w:pStyle w:val="Heading1"/>
        <w:spacing w:before="0"/>
        <w:ind w:left="187" w:firstLine="0"/>
        <w:jc w:val="center"/>
      </w:pPr>
      <w:bookmarkStart w:id="2" w:name="_Toc295333400"/>
      <w:r w:rsidRPr="0071188B">
        <w:rPr>
          <w:rFonts w:ascii="Times New Roman" w:hAnsi="Times New Roman"/>
          <w:color w:val="191919"/>
          <w:spacing w:val="-45"/>
          <w:position w:val="-1"/>
          <w:sz w:val="72"/>
          <w:szCs w:val="72"/>
        </w:rPr>
        <w:t>PROFESSIONS</w:t>
      </w:r>
      <w:bookmarkEnd w:id="2"/>
    </w:p>
    <w:p w:rsidR="00381FB9" w:rsidRDefault="00381FB9"/>
    <w:p w:rsidR="008B0B6D" w:rsidRPr="008B0B6D" w:rsidRDefault="008B0B6D" w:rsidP="008B0B6D">
      <w:pPr>
        <w:spacing w:after="0"/>
        <w:ind w:left="360" w:right="130" w:firstLine="0"/>
        <w:jc w:val="both"/>
        <w:rPr>
          <w:rFonts w:ascii="Times New Roman" w:hAnsi="Times New Roman" w:cs="Times New Roman"/>
          <w:color w:val="000000" w:themeColor="text1"/>
          <w:sz w:val="18"/>
          <w:szCs w:val="18"/>
        </w:rPr>
      </w:pPr>
      <w:r w:rsidRPr="008B0B6D">
        <w:rPr>
          <w:rFonts w:ascii="Times New Roman" w:hAnsi="Times New Roman" w:cs="Times New Roman"/>
          <w:color w:val="000000" w:themeColor="text1"/>
          <w:sz w:val="18"/>
          <w:szCs w:val="18"/>
        </w:rPr>
        <w:t>The College of Sciences and Health Professions’ mission is to produce graduates who are critical thinkers,</w:t>
      </w:r>
      <w:r>
        <w:rPr>
          <w:rFonts w:ascii="Times New Roman" w:hAnsi="Times New Roman" w:cs="Times New Roman"/>
          <w:color w:val="000000" w:themeColor="text1"/>
          <w:sz w:val="18"/>
          <w:szCs w:val="18"/>
        </w:rPr>
        <w:t xml:space="preserve"> </w:t>
      </w:r>
      <w:r w:rsidRPr="008B0B6D">
        <w:rPr>
          <w:rFonts w:ascii="Times New Roman" w:hAnsi="Times New Roman" w:cs="Times New Roman"/>
          <w:color w:val="000000" w:themeColor="text1"/>
          <w:sz w:val="18"/>
          <w:szCs w:val="18"/>
        </w:rPr>
        <w:t>problem solvers, communicators, and contributors to the wellbeing of the community though competence</w:t>
      </w:r>
      <w:r>
        <w:rPr>
          <w:rFonts w:ascii="Times New Roman" w:hAnsi="Times New Roman" w:cs="Times New Roman"/>
          <w:color w:val="000000" w:themeColor="text1"/>
          <w:sz w:val="18"/>
          <w:szCs w:val="18"/>
        </w:rPr>
        <w:t xml:space="preserve"> </w:t>
      </w:r>
      <w:r w:rsidRPr="008B0B6D">
        <w:rPr>
          <w:rFonts w:ascii="Times New Roman" w:hAnsi="Times New Roman" w:cs="Times New Roman"/>
          <w:color w:val="000000" w:themeColor="text1"/>
          <w:sz w:val="18"/>
          <w:szCs w:val="18"/>
        </w:rPr>
        <w:t>in their areas of study.    The College contains majors in the Departments of Criminal Justice and Forensic Science, Mathematics and Computer Science, Natural Sciences, and Nursing.   The degrees and minors are</w:t>
      </w:r>
      <w:r>
        <w:rPr>
          <w:rFonts w:ascii="Times New Roman" w:hAnsi="Times New Roman" w:cs="Times New Roman"/>
          <w:color w:val="000000" w:themeColor="text1"/>
          <w:sz w:val="18"/>
          <w:szCs w:val="18"/>
        </w:rPr>
        <w:t xml:space="preserve"> </w:t>
      </w:r>
      <w:r w:rsidRPr="008B0B6D">
        <w:rPr>
          <w:rFonts w:ascii="Times New Roman" w:hAnsi="Times New Roman" w:cs="Times New Roman"/>
          <w:color w:val="000000" w:themeColor="text1"/>
          <w:sz w:val="18"/>
          <w:szCs w:val="18"/>
        </w:rPr>
        <w:t>listed on the table of contents on the previous page.  The Department of Natural Sciences provides an avenue for students who are interested in Pre-engineering and many medical fields including Pre-Medicine, Pre-Pharmacy, Pre-Dentistry, Pre-Veterinary Medicine.  The Natural Sciences Department, in collaboration with the College of Education, offers a Science Education curriculum at the Baccalaureate and Masters’ degree level.   Additionally, Master degrees are offered and in Criminal Justice, Mathematics Education, as well as in Nursing, with a focus on Family Nurse Practitioner and Nurse Educator (see the Graduate Catalog).</w:t>
      </w:r>
    </w:p>
    <w:p w:rsidR="008B0B6D" w:rsidRPr="008B0B6D"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8B0B6D" w:rsidRDefault="008B0B6D" w:rsidP="008B0B6D">
      <w:pPr>
        <w:spacing w:after="0"/>
        <w:ind w:left="360" w:right="130" w:firstLine="0"/>
        <w:jc w:val="both"/>
        <w:rPr>
          <w:rFonts w:ascii="Times New Roman" w:hAnsi="Times New Roman" w:cs="Times New Roman"/>
          <w:color w:val="000000" w:themeColor="text1"/>
          <w:sz w:val="18"/>
          <w:szCs w:val="18"/>
        </w:rPr>
      </w:pPr>
      <w:r w:rsidRPr="008B0B6D">
        <w:rPr>
          <w:rFonts w:ascii="Times New Roman" w:hAnsi="Times New Roman" w:cs="Times New Roman"/>
          <w:color w:val="000000" w:themeColor="text1"/>
          <w:sz w:val="18"/>
          <w:szCs w:val="18"/>
        </w:rPr>
        <w:t>The College office is housed in the Academic (ACAD) Building in room 130.  The departments of the College are housed in various locations across the campus:  Criminal Justice and Forensic Science is in Hartnett Hall; Mathematics and Computer Sciences is in Simmons Hall; Natural Sciences and Nursing are</w:t>
      </w:r>
      <w:r>
        <w:rPr>
          <w:rFonts w:ascii="Times New Roman" w:hAnsi="Times New Roman" w:cs="Times New Roman"/>
          <w:color w:val="000000" w:themeColor="text1"/>
          <w:sz w:val="18"/>
          <w:szCs w:val="18"/>
        </w:rPr>
        <w:t xml:space="preserve"> </w:t>
      </w:r>
      <w:r w:rsidRPr="008B0B6D">
        <w:rPr>
          <w:rFonts w:ascii="Times New Roman" w:hAnsi="Times New Roman" w:cs="Times New Roman"/>
          <w:color w:val="000000" w:themeColor="text1"/>
          <w:sz w:val="18"/>
          <w:szCs w:val="18"/>
        </w:rPr>
        <w:t xml:space="preserve">located in the (ACAD) building.  </w:t>
      </w:r>
    </w:p>
    <w:p w:rsidR="008B0B6D" w:rsidRPr="008B0B6D"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8B0B6D" w:rsidRDefault="008B0B6D" w:rsidP="008B0B6D">
      <w:pPr>
        <w:spacing w:after="0"/>
        <w:ind w:left="360" w:right="130" w:firstLine="0"/>
        <w:jc w:val="both"/>
        <w:rPr>
          <w:rFonts w:ascii="Times New Roman" w:hAnsi="Times New Roman" w:cs="Times New Roman"/>
          <w:b/>
          <w:color w:val="000000" w:themeColor="text1"/>
          <w:sz w:val="18"/>
          <w:szCs w:val="18"/>
        </w:rPr>
      </w:pPr>
      <w:r w:rsidRPr="008B0B6D">
        <w:rPr>
          <w:rFonts w:ascii="Times New Roman" w:hAnsi="Times New Roman" w:cs="Times New Roman"/>
          <w:b/>
          <w:color w:val="000000" w:themeColor="text1"/>
          <w:sz w:val="18"/>
          <w:szCs w:val="18"/>
        </w:rPr>
        <w:t>Experiential and Lifelong Learning</w:t>
      </w:r>
    </w:p>
    <w:p w:rsidR="00381FB9" w:rsidRPr="008B0B6D" w:rsidRDefault="008B0B6D" w:rsidP="008B0B6D">
      <w:pPr>
        <w:spacing w:after="0"/>
        <w:ind w:left="360" w:right="130" w:firstLine="0"/>
        <w:jc w:val="both"/>
        <w:rPr>
          <w:rFonts w:ascii="Times New Roman" w:hAnsi="Times New Roman" w:cs="Times New Roman"/>
          <w:color w:val="000000" w:themeColor="text1"/>
          <w:sz w:val="18"/>
          <w:szCs w:val="18"/>
        </w:rPr>
      </w:pPr>
      <w:r w:rsidRPr="008B0B6D">
        <w:rPr>
          <w:rFonts w:ascii="Times New Roman" w:hAnsi="Times New Roman" w:cs="Times New Roman"/>
          <w:color w:val="000000" w:themeColor="text1"/>
          <w:sz w:val="18"/>
          <w:szCs w:val="18"/>
        </w:rPr>
        <w:t xml:space="preserve">The College and departments strongly support experiential learning and lifelong learning.   Practicum experiences and Internships are incorporated into the program of study or encouraged during the summer break.  Articulations with Associate Degree granting institutions have been established to facilitate progression to Baccalaureate degree completion programs with minimal difficulty.  Students are provided a basis for and are encouraged to pursue Masters </w:t>
      </w:r>
      <w:proofErr w:type="gramStart"/>
      <w:r w:rsidRPr="008B0B6D">
        <w:rPr>
          <w:rFonts w:ascii="Times New Roman" w:hAnsi="Times New Roman" w:cs="Times New Roman"/>
          <w:color w:val="000000" w:themeColor="text1"/>
          <w:sz w:val="18"/>
          <w:szCs w:val="18"/>
        </w:rPr>
        <w:t>degree</w:t>
      </w:r>
      <w:proofErr w:type="gramEnd"/>
      <w:r w:rsidRPr="008B0B6D">
        <w:rPr>
          <w:rFonts w:ascii="Times New Roman" w:hAnsi="Times New Roman" w:cs="Times New Roman"/>
          <w:color w:val="000000" w:themeColor="text1"/>
          <w:sz w:val="18"/>
          <w:szCs w:val="18"/>
        </w:rPr>
        <w:t xml:space="preserve"> education and beyond and to continue professional development.  </w:t>
      </w:r>
    </w:p>
    <w:p w:rsidR="00381FB9" w:rsidRDefault="00381FB9">
      <w:r>
        <w:br w:type="page"/>
      </w:r>
    </w:p>
    <w:p w:rsidR="00946B9C" w:rsidRDefault="00946B9C"/>
    <w:p w:rsidR="008B0B6D" w:rsidRPr="00B11831" w:rsidRDefault="008B0B6D" w:rsidP="008B0B6D">
      <w:pPr>
        <w:rPr>
          <w:color w:val="FF0000"/>
        </w:rPr>
      </w:pPr>
      <w:bookmarkStart w:id="3" w:name="_Toc295333401"/>
      <w:r w:rsidRPr="00E9708D">
        <w:rPr>
          <w:rFonts w:ascii="Times New Roman" w:hAnsi="Times New Roman"/>
          <w:color w:val="191919"/>
          <w:spacing w:val="-2"/>
          <w:sz w:val="48"/>
          <w:szCs w:val="48"/>
        </w:rPr>
        <w:t>D</w:t>
      </w:r>
      <w:r w:rsidRPr="0071188B">
        <w:rPr>
          <w:rFonts w:ascii="Times New Roman" w:hAnsi="Times New Roman"/>
          <w:color w:val="191919"/>
          <w:spacing w:val="-2"/>
          <w:sz w:val="36"/>
          <w:szCs w:val="36"/>
        </w:rPr>
        <w:t>E</w:t>
      </w:r>
      <w:r w:rsidRPr="0071188B">
        <w:rPr>
          <w:rFonts w:ascii="Times New Roman" w:hAnsi="Times New Roman"/>
          <w:color w:val="191919"/>
          <w:spacing w:val="-16"/>
          <w:sz w:val="36"/>
          <w:szCs w:val="36"/>
        </w:rPr>
        <w:t>P</w:t>
      </w:r>
      <w:r w:rsidRPr="0071188B">
        <w:rPr>
          <w:rFonts w:ascii="Times New Roman" w:hAnsi="Times New Roman"/>
          <w:color w:val="191919"/>
          <w:spacing w:val="-2"/>
          <w:sz w:val="36"/>
          <w:szCs w:val="36"/>
        </w:rPr>
        <w:t>A</w:t>
      </w:r>
      <w:r w:rsidRPr="0071188B">
        <w:rPr>
          <w:rFonts w:ascii="Times New Roman" w:hAnsi="Times New Roman"/>
          <w:color w:val="191919"/>
          <w:spacing w:val="-9"/>
          <w:sz w:val="36"/>
          <w:szCs w:val="36"/>
        </w:rPr>
        <w:t>R</w:t>
      </w:r>
      <w:r w:rsidRPr="0071188B">
        <w:rPr>
          <w:rFonts w:ascii="Times New Roman" w:hAnsi="Times New Roman"/>
          <w:color w:val="191919"/>
          <w:spacing w:val="-2"/>
          <w:sz w:val="36"/>
          <w:szCs w:val="36"/>
        </w:rPr>
        <w:t>TMEN</w:t>
      </w:r>
      <w:r w:rsidRPr="0071188B">
        <w:rPr>
          <w:rFonts w:ascii="Times New Roman" w:hAnsi="Times New Roman"/>
          <w:color w:val="191919"/>
          <w:sz w:val="36"/>
          <w:szCs w:val="36"/>
        </w:rPr>
        <w:t>T</w:t>
      </w:r>
      <w:r w:rsidRPr="00E9708D">
        <w:rPr>
          <w:rFonts w:ascii="Times New Roman" w:hAnsi="Times New Roman"/>
          <w:color w:val="191919"/>
          <w:spacing w:val="7"/>
          <w:sz w:val="48"/>
          <w:szCs w:val="48"/>
        </w:rPr>
        <w:t xml:space="preserve"> </w:t>
      </w:r>
      <w:r w:rsidRPr="0071188B">
        <w:rPr>
          <w:rFonts w:ascii="Times New Roman" w:hAnsi="Times New Roman"/>
          <w:color w:val="191919"/>
          <w:spacing w:val="-2"/>
          <w:sz w:val="36"/>
          <w:szCs w:val="36"/>
        </w:rPr>
        <w:t>O</w:t>
      </w:r>
      <w:r w:rsidRPr="0071188B">
        <w:rPr>
          <w:rFonts w:ascii="Times New Roman" w:hAnsi="Times New Roman"/>
          <w:color w:val="191919"/>
          <w:sz w:val="36"/>
          <w:szCs w:val="36"/>
        </w:rPr>
        <w:t>F</w:t>
      </w:r>
      <w:r w:rsidRPr="00E9708D">
        <w:rPr>
          <w:rFonts w:ascii="Times New Roman" w:hAnsi="Times New Roman"/>
          <w:color w:val="191919"/>
          <w:spacing w:val="4"/>
          <w:sz w:val="48"/>
          <w:szCs w:val="48"/>
        </w:rPr>
        <w:t xml:space="preserve"> </w:t>
      </w:r>
      <w:r w:rsidRPr="00E9708D">
        <w:rPr>
          <w:rFonts w:ascii="Times New Roman" w:hAnsi="Times New Roman"/>
          <w:color w:val="191919"/>
          <w:spacing w:val="-2"/>
          <w:sz w:val="48"/>
          <w:szCs w:val="48"/>
        </w:rPr>
        <w:t>N</w:t>
      </w:r>
      <w:r w:rsidRPr="0071188B">
        <w:rPr>
          <w:rFonts w:ascii="Times New Roman" w:hAnsi="Times New Roman"/>
          <w:color w:val="191919"/>
          <w:spacing w:val="-2"/>
          <w:sz w:val="36"/>
          <w:szCs w:val="36"/>
        </w:rPr>
        <w:t>URSING</w:t>
      </w:r>
      <w:bookmarkEnd w:id="3"/>
    </w:p>
    <w:p w:rsidR="008B0B6D"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BS</w:t>
      </w:r>
      <w:r>
        <w:rPr>
          <w:rFonts w:ascii="Times New Roman" w:hAnsi="Times New Roman"/>
          <w:color w:val="191919"/>
          <w:sz w:val="18"/>
          <w:szCs w:val="18"/>
        </w:rPr>
        <w:t xml:space="preserve">N </w:t>
      </w:r>
      <w:r>
        <w:rPr>
          <w:rFonts w:ascii="Times New Roman" w:hAnsi="Times New Roman"/>
          <w:color w:val="191919"/>
          <w:spacing w:val="-2"/>
          <w:sz w:val="18"/>
          <w:szCs w:val="18"/>
        </w:rPr>
        <w:t>Progra</w:t>
      </w:r>
      <w:r>
        <w:rPr>
          <w:rFonts w:ascii="Times New Roman" w:hAnsi="Times New Roman"/>
          <w:color w:val="191919"/>
          <w:sz w:val="18"/>
          <w:szCs w:val="18"/>
        </w:rPr>
        <w:t xml:space="preserve">m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approve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Boar</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Nursin</w:t>
      </w:r>
      <w:r>
        <w:rPr>
          <w:rFonts w:ascii="Times New Roman" w:hAnsi="Times New Roman"/>
          <w:color w:val="191919"/>
          <w:sz w:val="18"/>
          <w:szCs w:val="18"/>
        </w:rPr>
        <w:t xml:space="preserve">g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bot</w:t>
      </w:r>
      <w:r>
        <w:rPr>
          <w:rFonts w:ascii="Times New Roman" w:hAnsi="Times New Roman"/>
          <w:color w:val="191919"/>
          <w:sz w:val="18"/>
          <w:szCs w:val="18"/>
        </w:rPr>
        <w:t xml:space="preserve">h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BS</w:t>
      </w:r>
      <w:r>
        <w:rPr>
          <w:rFonts w:ascii="Times New Roman" w:hAnsi="Times New Roman"/>
          <w:color w:val="191919"/>
          <w:sz w:val="18"/>
          <w:szCs w:val="18"/>
        </w:rPr>
        <w:t xml:space="preserve">N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MS</w:t>
      </w:r>
      <w:r>
        <w:rPr>
          <w:rFonts w:ascii="Times New Roman" w:hAnsi="Times New Roman"/>
          <w:color w:val="191919"/>
          <w:sz w:val="18"/>
          <w:szCs w:val="18"/>
        </w:rPr>
        <w:t xml:space="preserve">N </w:t>
      </w:r>
      <w:r>
        <w:rPr>
          <w:rFonts w:ascii="Times New Roman" w:hAnsi="Times New Roman"/>
          <w:color w:val="191919"/>
          <w:spacing w:val="-2"/>
          <w:sz w:val="18"/>
          <w:szCs w:val="18"/>
        </w:rPr>
        <w:t>program</w:t>
      </w:r>
      <w:r>
        <w:rPr>
          <w:rFonts w:ascii="Times New Roman" w:hAnsi="Times New Roman"/>
          <w:color w:val="191919"/>
          <w:sz w:val="18"/>
          <w:szCs w:val="18"/>
        </w:rPr>
        <w:t xml:space="preserve">s </w:t>
      </w:r>
      <w:r>
        <w:rPr>
          <w:rFonts w:ascii="Times New Roman" w:hAnsi="Times New Roman"/>
          <w:color w:val="191919"/>
          <w:spacing w:val="-2"/>
          <w:sz w:val="18"/>
          <w:szCs w:val="18"/>
        </w:rPr>
        <w:t>ar</w:t>
      </w:r>
      <w:r>
        <w:rPr>
          <w:rFonts w:ascii="Times New Roman" w:hAnsi="Times New Roman"/>
          <w:color w:val="191919"/>
          <w:sz w:val="18"/>
          <w:szCs w:val="18"/>
        </w:rPr>
        <w:t xml:space="preserve">e </w:t>
      </w:r>
      <w:r>
        <w:rPr>
          <w:rFonts w:ascii="Times New Roman" w:hAnsi="Times New Roman"/>
          <w:color w:val="191919"/>
          <w:spacing w:val="-2"/>
          <w:sz w:val="18"/>
          <w:szCs w:val="18"/>
        </w:rPr>
        <w:t>accredite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Nationa</w:t>
      </w:r>
      <w:r>
        <w:rPr>
          <w:rFonts w:ascii="Times New Roman" w:hAnsi="Times New Roman"/>
          <w:color w:val="191919"/>
          <w:sz w:val="18"/>
          <w:szCs w:val="18"/>
        </w:rPr>
        <w:t xml:space="preserve">l </w:t>
      </w:r>
      <w:r>
        <w:rPr>
          <w:rFonts w:ascii="Times New Roman" w:hAnsi="Times New Roman"/>
          <w:color w:val="191919"/>
          <w:spacing w:val="-2"/>
          <w:sz w:val="18"/>
          <w:szCs w:val="18"/>
        </w:rPr>
        <w:t>League 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Accreditin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(NLNAC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Souther</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Associatio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(SACS).</w:t>
      </w:r>
    </w:p>
    <w:p w:rsidR="008B0B6D" w:rsidRDefault="008B0B6D" w:rsidP="008B0B6D">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8B0B6D" w:rsidRDefault="008B0B6D" w:rsidP="008B0B6D">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studen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wh</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meet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criteri</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genera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admissio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Alban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enrolle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curriculu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designa</w:t>
      </w:r>
      <w:r>
        <w:rPr>
          <w:rFonts w:ascii="Times New Roman" w:hAnsi="Times New Roman"/>
          <w:color w:val="191919"/>
          <w:spacing w:val="-4"/>
          <w:sz w:val="18"/>
          <w:szCs w:val="18"/>
        </w:rPr>
        <w:t>t</w:t>
      </w:r>
      <w:r>
        <w:rPr>
          <w:rFonts w:ascii="Times New Roman" w:hAnsi="Times New Roman"/>
          <w:color w:val="191919"/>
          <w:spacing w:val="-3"/>
          <w:sz w:val="18"/>
          <w:szCs w:val="18"/>
        </w:rPr>
        <w: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Universit</w:t>
      </w:r>
      <w:r>
        <w:rPr>
          <w:rFonts w:ascii="Times New Roman" w:hAnsi="Times New Roman"/>
          <w:color w:val="191919"/>
          <w:spacing w:val="-15"/>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declare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w:t>
      </w:r>
      <w:r>
        <w:rPr>
          <w:rFonts w:ascii="Times New Roman" w:hAnsi="Times New Roman"/>
          <w:color w:val="191919"/>
          <w:spacing w:val="-3"/>
          <w:sz w:val="18"/>
          <w:szCs w:val="18"/>
        </w:rPr>
        <w:t>i</w:t>
      </w:r>
      <w:r>
        <w:rPr>
          <w:rFonts w:ascii="Times New Roman" w:hAnsi="Times New Roman"/>
          <w:color w:val="191919"/>
          <w:spacing w:val="-2"/>
          <w:sz w:val="18"/>
          <w:szCs w:val="18"/>
        </w:rPr>
        <w:t>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 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8B0B6D"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8B0B6D" w:rsidRDefault="008B0B6D" w:rsidP="008B0B6D">
      <w:pPr>
        <w:pStyle w:val="Heading2"/>
        <w:ind w:left="180" w:firstLine="0"/>
        <w:rPr>
          <w:rFonts w:ascii="Times New Roman" w:hAnsi="Times New Roman"/>
          <w:color w:val="000000"/>
          <w:sz w:val="18"/>
          <w:szCs w:val="18"/>
        </w:rPr>
      </w:pPr>
      <w:bookmarkStart w:id="4" w:name="_Toc295333402"/>
      <w:r>
        <w:rPr>
          <w:rFonts w:ascii="Times New Roman" w:hAnsi="Times New Roman"/>
          <w:color w:val="191919"/>
          <w:spacing w:val="-2"/>
          <w:sz w:val="24"/>
          <w:szCs w:val="24"/>
        </w:rPr>
        <w:t>S</w:t>
      </w:r>
      <w:r>
        <w:rPr>
          <w:rFonts w:ascii="Times New Roman" w:hAnsi="Times New Roman"/>
          <w:color w:val="191919"/>
          <w:spacing w:val="-2"/>
          <w:sz w:val="18"/>
          <w:szCs w:val="18"/>
        </w:rPr>
        <w:t>PECIFI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DMISSIO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RITERI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6"/>
          <w:sz w:val="24"/>
          <w:szCs w:val="24"/>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24"/>
          <w:szCs w:val="24"/>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G</w:t>
      </w:r>
      <w:r>
        <w:rPr>
          <w:rFonts w:ascii="Times New Roman" w:hAnsi="Times New Roman"/>
          <w:color w:val="191919"/>
          <w:spacing w:val="-2"/>
          <w:sz w:val="18"/>
          <w:szCs w:val="18"/>
        </w:rPr>
        <w:t>ENERI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24"/>
          <w:szCs w:val="24"/>
        </w:rPr>
        <w:t>N</w:t>
      </w:r>
      <w:r>
        <w:rPr>
          <w:rFonts w:ascii="Times New Roman" w:hAnsi="Times New Roman"/>
          <w:color w:val="191919"/>
          <w:spacing w:val="-2"/>
          <w:sz w:val="18"/>
          <w:szCs w:val="18"/>
        </w:rPr>
        <w:t>URSIN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4"/>
    </w:p>
    <w:p w:rsidR="008B0B6D" w:rsidRDefault="008B0B6D" w:rsidP="008B0B6D">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8B0B6D" w:rsidRDefault="008B0B6D" w:rsidP="008B0B6D">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required:</w:t>
      </w:r>
    </w:p>
    <w:p w:rsidR="008B0B6D" w:rsidRDefault="008B0B6D" w:rsidP="008B0B6D">
      <w:pPr>
        <w:widowControl w:val="0"/>
        <w:autoSpaceDE w:val="0"/>
        <w:autoSpaceDN w:val="0"/>
        <w:adjustRightInd w:val="0"/>
        <w:spacing w:before="5" w:after="0" w:line="220" w:lineRule="exact"/>
        <w:ind w:left="180" w:right="130" w:firstLine="0"/>
        <w:rPr>
          <w:rFonts w:ascii="Times New Roman" w:hAnsi="Times New Roman"/>
          <w:color w:val="000000"/>
        </w:rPr>
      </w:pPr>
    </w:p>
    <w:p w:rsidR="008B0B6D" w:rsidRDefault="008B0B6D" w:rsidP="008B0B6D">
      <w:pPr>
        <w:widowControl w:val="0"/>
        <w:autoSpaceDE w:val="0"/>
        <w:autoSpaceDN w:val="0"/>
        <w:adjustRightInd w:val="0"/>
        <w:spacing w:after="0"/>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approximatel</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3"/>
          <w:sz w:val="18"/>
          <w:szCs w:val="18"/>
        </w:rPr>
        <w:t>r</w:t>
      </w:r>
      <w:r>
        <w:rPr>
          <w:rFonts w:ascii="Times New Roman" w:hAnsi="Times New Roman"/>
          <w:color w:val="191919"/>
          <w:spacing w:val="-2"/>
          <w:sz w:val="18"/>
          <w:szCs w:val="18"/>
        </w:rPr>
        <w:t>equirements.</w:t>
      </w:r>
    </w:p>
    <w:p w:rsidR="008B0B6D"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rPr>
      </w:pPr>
    </w:p>
    <w:p w:rsidR="008B0B6D" w:rsidRDefault="008B0B6D" w:rsidP="008B0B6D">
      <w:pPr>
        <w:widowControl w:val="0"/>
        <w:autoSpaceDE w:val="0"/>
        <w:autoSpaceDN w:val="0"/>
        <w:adjustRightInd w:val="0"/>
        <w:spacing w:after="0"/>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2.7</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p>
    <w:p w:rsidR="008B0B6D"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rPr>
      </w:pPr>
    </w:p>
    <w:p w:rsidR="008B0B6D"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Curren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of</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physiolog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w:t>
      </w:r>
      <w:r>
        <w:rPr>
          <w:rFonts w:ascii="Times New Roman" w:hAnsi="Times New Roman"/>
          <w:color w:val="191919"/>
          <w:spacing w:val="-3"/>
          <w:sz w:val="18"/>
          <w:szCs w:val="18"/>
        </w:rPr>
        <w:t>c</w:t>
      </w:r>
      <w:r>
        <w:rPr>
          <w:rFonts w:ascii="Times New Roman" w:hAnsi="Times New Roman"/>
          <w:color w:val="191919"/>
          <w:spacing w:val="-2"/>
          <w:sz w:val="18"/>
          <w:szCs w:val="18"/>
        </w:rPr>
        <w:t>robiolog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and Are</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sequenc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 (Onl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allowed</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occurre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ago</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3"/>
          <w:sz w:val="18"/>
          <w:szCs w:val="18"/>
        </w:rPr>
        <w:t>p</w:t>
      </w:r>
      <w:r>
        <w:rPr>
          <w:rFonts w:ascii="Times New Roman" w:hAnsi="Times New Roman"/>
          <w:color w:val="191919"/>
          <w:spacing w:val="-2"/>
          <w:sz w:val="18"/>
          <w:szCs w:val="18"/>
        </w:rPr>
        <w:t>portunit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 repea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time.)</w:t>
      </w:r>
    </w:p>
    <w:p w:rsidR="008B0B6D"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8B0B6D"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Generi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6</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time 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potentia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3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is/ar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olde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z w:val="18"/>
          <w:szCs w:val="18"/>
        </w:rPr>
        <w:t>6</w:t>
      </w:r>
      <w:r>
        <w:rPr>
          <w:rFonts w:ascii="Times New Roman" w:hAnsi="Times New Roman"/>
          <w:color w:val="191919"/>
          <w:spacing w:val="-7"/>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w:t>
      </w:r>
      <w:r>
        <w:rPr>
          <w:rFonts w:ascii="Times New Roman" w:hAnsi="Times New Roman"/>
          <w:color w:val="191919"/>
          <w:spacing w:val="-3"/>
          <w:sz w:val="18"/>
          <w:szCs w:val="18"/>
        </w:rPr>
        <w:t>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retake 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bette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elec</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challeng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passin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standardi</w:t>
      </w:r>
      <w:r>
        <w:rPr>
          <w:rFonts w:ascii="Times New Roman" w:hAnsi="Times New Roman"/>
          <w:color w:val="191919"/>
          <w:spacing w:val="-3"/>
          <w:sz w:val="18"/>
          <w:szCs w:val="18"/>
        </w:rPr>
        <w:t>z</w:t>
      </w:r>
      <w:r>
        <w:rPr>
          <w:rFonts w:ascii="Times New Roman" w:hAnsi="Times New Roman"/>
          <w:color w:val="191919"/>
          <w:spacing w:val="-2"/>
          <w:sz w:val="18"/>
          <w:szCs w:val="18"/>
        </w:rPr>
        <w: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 conten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average/percentile.</w:t>
      </w:r>
    </w:p>
    <w:p w:rsidR="008B0B6D"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8B0B6D"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seekin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attempt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each componen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Exams.</w:t>
      </w:r>
    </w:p>
    <w:p w:rsidR="008B0B6D"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8B0B6D" w:rsidRDefault="008B0B6D" w:rsidP="008B0B6D">
      <w:pPr>
        <w:widowControl w:val="0"/>
        <w:autoSpaceDE w:val="0"/>
        <w:autoSpaceDN w:val="0"/>
        <w:adjustRightInd w:val="0"/>
        <w:spacing w:after="0"/>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6</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diagnostic</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percentil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Nursing Facult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summe</w:t>
      </w:r>
      <w:r>
        <w:rPr>
          <w:rFonts w:ascii="Times New Roman" w:hAnsi="Times New Roman"/>
          <w:color w:val="191919"/>
          <w:spacing w:val="-12"/>
          <w:sz w:val="18"/>
          <w:szCs w:val="18"/>
        </w:rPr>
        <w:t>r</w:t>
      </w:r>
      <w:r>
        <w:rPr>
          <w:rFonts w:ascii="Times New Roman" w:hAnsi="Times New Roman"/>
          <w:color w:val="191919"/>
          <w:sz w:val="18"/>
          <w:szCs w:val="18"/>
        </w:rPr>
        <w:t>.</w:t>
      </w:r>
    </w:p>
    <w:p w:rsidR="008B0B6D"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rPr>
      </w:pPr>
    </w:p>
    <w:p w:rsidR="008B0B6D"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7</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current 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met.</w:t>
      </w:r>
    </w:p>
    <w:p w:rsidR="008B0B6D"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8B0B6D"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8</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
          <w:sz w:val="18"/>
          <w:szCs w:val="18"/>
        </w:rPr>
        <w:t>curren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CP</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(cardiopulmonar</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resuscitation/basi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cardia</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lif</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(BCLS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certifie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m</w:t>
      </w:r>
      <w:r>
        <w:rPr>
          <w:rFonts w:ascii="Times New Roman" w:hAnsi="Times New Roman"/>
          <w:color w:val="191919"/>
          <w:spacing w:val="-2"/>
          <w:sz w:val="18"/>
          <w:szCs w:val="18"/>
        </w:rPr>
        <w:t>erica</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Heart Associatio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(AHA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0"/>
          <w:sz w:val="18"/>
          <w:szCs w:val="18"/>
        </w:rPr>
        <w:t xml:space="preserve"> </w:t>
      </w:r>
      <w:r>
        <w:rPr>
          <w:rFonts w:ascii="Times New Roman" w:hAnsi="Times New Roman"/>
          <w:color w:val="191919"/>
          <w:spacing w:val="-2"/>
          <w:sz w:val="18"/>
          <w:szCs w:val="18"/>
        </w:rPr>
        <w:t>Chil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Adul</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BCL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providers</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certificatio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maintaine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throughou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o</w:t>
      </w:r>
      <w:r>
        <w:rPr>
          <w:rFonts w:ascii="Times New Roman" w:hAnsi="Times New Roman"/>
          <w:color w:val="191919"/>
          <w:spacing w:val="-2"/>
          <w:sz w:val="18"/>
          <w:szCs w:val="18"/>
        </w:rPr>
        <w:t>gram (renewe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ever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outdate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CP</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certificatio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prohibi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practic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experienc</w:t>
      </w:r>
      <w:r>
        <w:rPr>
          <w:rFonts w:ascii="Times New Roman" w:hAnsi="Times New Roman"/>
          <w:color w:val="191919"/>
          <w:spacing w:val="-3"/>
          <w:sz w:val="18"/>
          <w:szCs w:val="18"/>
        </w:rPr>
        <w:t>e</w:t>
      </w:r>
      <w:r>
        <w:rPr>
          <w:rFonts w:ascii="Times New Roman" w:hAnsi="Times New Roman"/>
          <w:color w:val="191919"/>
          <w:spacing w:val="-2"/>
          <w:sz w:val="18"/>
          <w:szCs w:val="18"/>
        </w:rPr>
        <w:t>s.</w:t>
      </w:r>
    </w:p>
    <w:p w:rsidR="008B0B6D"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8B0B6D" w:rsidRDefault="008B0B6D" w:rsidP="008B0B6D">
      <w:pPr>
        <w:widowControl w:val="0"/>
        <w:autoSpaceDE w:val="0"/>
        <w:autoSpaceDN w:val="0"/>
        <w:adjustRightInd w:val="0"/>
        <w:spacing w:after="0"/>
        <w:ind w:left="180" w:right="130" w:firstLine="0"/>
        <w:jc w:val="both"/>
        <w:rPr>
          <w:rFonts w:ascii="Times New Roman" w:hAnsi="Times New Roman"/>
          <w:color w:val="000000"/>
          <w:sz w:val="24"/>
          <w:szCs w:val="24"/>
        </w:rPr>
      </w:pPr>
      <w:r>
        <w:rPr>
          <w:rFonts w:ascii="Times New Roman" w:hAnsi="Times New Roman"/>
          <w:b/>
          <w:bCs/>
          <w:color w:val="191919"/>
          <w:spacing w:val="-2"/>
          <w:sz w:val="24"/>
          <w:szCs w:val="24"/>
        </w:rPr>
        <w:t>O</w:t>
      </w:r>
      <w:r>
        <w:rPr>
          <w:rFonts w:ascii="Times New Roman" w:hAnsi="Times New Roman"/>
          <w:b/>
          <w:bCs/>
          <w:color w:val="191919"/>
          <w:spacing w:val="-2"/>
          <w:sz w:val="18"/>
          <w:szCs w:val="18"/>
        </w:rPr>
        <w:t>PTION</w:t>
      </w:r>
      <w:r>
        <w:rPr>
          <w:rFonts w:ascii="Times New Roman" w:hAnsi="Times New Roman"/>
          <w:b/>
          <w:bCs/>
          <w:color w:val="191919"/>
          <w:sz w:val="24"/>
          <w:szCs w:val="24"/>
        </w:rPr>
        <w:t>:</w:t>
      </w:r>
    </w:p>
    <w:p w:rsidR="008B0B6D"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denie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intervie</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(appeal</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3"/>
          <w:sz w:val="18"/>
          <w:szCs w:val="18"/>
        </w:rPr>
        <w:t xml:space="preserve"> 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Nursing 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revie</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entir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collegiat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c</w:t>
      </w:r>
      <w:r>
        <w:rPr>
          <w:rFonts w:ascii="Times New Roman" w:hAnsi="Times New Roman"/>
          <w:color w:val="191919"/>
          <w:spacing w:val="-2"/>
          <w:sz w:val="18"/>
          <w:szCs w:val="18"/>
        </w:rPr>
        <w:t>ompletin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proofErr w:type="spellStart"/>
      <w:r>
        <w:rPr>
          <w:rFonts w:ascii="Times New Roman" w:hAnsi="Times New Roman"/>
          <w:color w:val="191919"/>
          <w:spacing w:val="-2"/>
          <w:sz w:val="18"/>
          <w:szCs w:val="18"/>
        </w:rPr>
        <w:t>ap</w:t>
      </w:r>
      <w:proofErr w:type="spellEnd"/>
      <w:r>
        <w:rPr>
          <w:rFonts w:ascii="Times New Roman" w:hAnsi="Times New Roman"/>
          <w:color w:val="191919"/>
          <w:spacing w:val="-2"/>
          <w:sz w:val="18"/>
          <w:szCs w:val="18"/>
        </w:rPr>
        <w:t xml:space="preserve">- </w:t>
      </w:r>
      <w:proofErr w:type="spellStart"/>
      <w:r>
        <w:rPr>
          <w:rFonts w:ascii="Times New Roman" w:hAnsi="Times New Roman"/>
          <w:color w:val="191919"/>
          <w:spacing w:val="-2"/>
          <w:sz w:val="18"/>
          <w:szCs w:val="18"/>
        </w:rPr>
        <w:t>plicatio</w:t>
      </w:r>
      <w:r>
        <w:rPr>
          <w:rFonts w:ascii="Times New Roman" w:hAnsi="Times New Roman"/>
          <w:color w:val="191919"/>
          <w:sz w:val="18"/>
          <w:szCs w:val="18"/>
        </w:rPr>
        <w:t>n</w:t>
      </w:r>
      <w:proofErr w:type="spellEnd"/>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 xml:space="preserve">g </w:t>
      </w:r>
      <w:r>
        <w:rPr>
          <w:rFonts w:ascii="Times New Roman" w:hAnsi="Times New Roman"/>
          <w:color w:val="191919"/>
          <w:spacing w:val="-2"/>
          <w:sz w:val="18"/>
          <w:szCs w:val="18"/>
        </w:rPr>
        <w:t>Program</w:t>
      </w:r>
      <w:r>
        <w:rPr>
          <w:rFonts w:ascii="Times New Roman" w:hAnsi="Times New Roman"/>
          <w:color w:val="191919"/>
          <w:sz w:val="18"/>
          <w:szCs w:val="18"/>
        </w:rPr>
        <w:t xml:space="preserve">. </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d</w:t>
      </w:r>
      <w:r>
        <w:rPr>
          <w:rFonts w:ascii="Times New Roman" w:hAnsi="Times New Roman"/>
          <w:color w:val="191919"/>
          <w:sz w:val="18"/>
          <w:szCs w:val="18"/>
        </w:rPr>
        <w:t xml:space="preserve">o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encourage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Electi</w:t>
      </w:r>
      <w:r>
        <w:rPr>
          <w:rFonts w:ascii="Times New Roman" w:hAnsi="Times New Roman"/>
          <w:color w:val="191919"/>
          <w:spacing w:val="-3"/>
          <w:sz w:val="18"/>
          <w:szCs w:val="18"/>
        </w:rPr>
        <w:t>v</w:t>
      </w:r>
      <w:r>
        <w:rPr>
          <w:rFonts w:ascii="Times New Roman" w:hAnsi="Times New Roman"/>
          <w:color w:val="191919"/>
          <w:sz w:val="18"/>
          <w:szCs w:val="18"/>
        </w:rPr>
        <w:t xml:space="preserve">e </w:t>
      </w:r>
      <w:r>
        <w:rPr>
          <w:rFonts w:ascii="Times New Roman" w:hAnsi="Times New Roman"/>
          <w:color w:val="191919"/>
          <w:spacing w:val="-2"/>
          <w:sz w:val="18"/>
          <w:szCs w:val="18"/>
        </w:rPr>
        <w:t xml:space="preserve">Foundations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example</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w:t>
      </w:r>
      <w:r>
        <w:rPr>
          <w:rFonts w:ascii="Times New Roman" w:hAnsi="Times New Roman"/>
          <w:color w:val="191919"/>
          <w:spacing w:val="-9"/>
          <w:sz w:val="18"/>
          <w:szCs w:val="18"/>
        </w:rPr>
        <w:t>1</w:t>
      </w:r>
      <w:r>
        <w:rPr>
          <w:rFonts w:ascii="Times New Roman" w:hAnsi="Times New Roman"/>
          <w:color w:val="191919"/>
          <w:spacing w:val="-3"/>
          <w:sz w:val="18"/>
          <w:szCs w:val="18"/>
        </w:rPr>
        <w:t>1</w:t>
      </w:r>
      <w:r>
        <w:rPr>
          <w:rFonts w:ascii="Times New Roman" w:hAnsi="Times New Roman"/>
          <w:color w:val="191919"/>
          <w:sz w:val="18"/>
          <w:szCs w:val="18"/>
        </w:rPr>
        <w:t>2</w:t>
      </w:r>
      <w:r>
        <w:rPr>
          <w:rFonts w:ascii="Times New Roman" w:hAnsi="Times New Roman"/>
          <w:color w:val="191919"/>
          <w:spacing w:val="-11"/>
          <w:sz w:val="18"/>
          <w:szCs w:val="18"/>
        </w:rPr>
        <w:t xml:space="preserve"> </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Foundation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Professiona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2121</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Foundation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proofErr w:type="spellStart"/>
      <w:r>
        <w:rPr>
          <w:rFonts w:ascii="Times New Roman" w:hAnsi="Times New Roman"/>
          <w:color w:val="191919"/>
          <w:spacing w:val="-3"/>
          <w:sz w:val="18"/>
          <w:szCs w:val="18"/>
        </w:rPr>
        <w:t>Pathophysiolog</w:t>
      </w:r>
      <w:r>
        <w:rPr>
          <w:rFonts w:ascii="Times New Roman" w:hAnsi="Times New Roman"/>
          <w:color w:val="191919"/>
          <w:sz w:val="18"/>
          <w:szCs w:val="18"/>
        </w:rPr>
        <w:t>y</w:t>
      </w:r>
      <w:proofErr w:type="spellEnd"/>
      <w:r>
        <w:rPr>
          <w:rFonts w:ascii="Times New Roman" w:hAnsi="Times New Roman"/>
          <w:color w:val="191919"/>
          <w:spacing w:val="-11"/>
          <w:sz w:val="18"/>
          <w:szCs w:val="18"/>
        </w:rPr>
        <w:t xml:space="preserve"> </w:t>
      </w:r>
      <w:r>
        <w:rPr>
          <w:rFonts w:ascii="Times New Roman" w:hAnsi="Times New Roman"/>
          <w:color w:val="191919"/>
          <w:spacing w:val="-3"/>
          <w:sz w:val="18"/>
          <w:szCs w:val="18"/>
        </w:rPr>
        <w:t>whil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worki</w:t>
      </w:r>
      <w:r>
        <w:rPr>
          <w:rFonts w:ascii="Times New Roman" w:hAnsi="Times New Roman"/>
          <w:color w:val="191919"/>
          <w:spacing w:val="-2"/>
          <w:sz w:val="18"/>
          <w:szCs w:val="18"/>
        </w:rPr>
        <w:t>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meet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w:t>
      </w:r>
      <w:r>
        <w:rPr>
          <w:rFonts w:ascii="Times New Roman" w:hAnsi="Times New Roman"/>
          <w:color w:val="191919"/>
          <w:spacing w:val="-3"/>
          <w:sz w:val="18"/>
          <w:szCs w:val="18"/>
        </w:rPr>
        <w:t>-</w:t>
      </w:r>
      <w:r>
        <w:rPr>
          <w:rFonts w:ascii="Times New Roman" w:hAnsi="Times New Roman"/>
          <w:color w:val="191919"/>
          <w:spacing w:val="-2"/>
          <w:sz w:val="18"/>
          <w:szCs w:val="18"/>
        </w:rPr>
        <w:t>requisites.</w:t>
      </w:r>
    </w:p>
    <w:p w:rsidR="008B0B6D" w:rsidRDefault="008B0B6D" w:rsidP="008B0B6D">
      <w:pPr>
        <w:widowControl w:val="0"/>
        <w:autoSpaceDE w:val="0"/>
        <w:autoSpaceDN w:val="0"/>
        <w:adjustRightInd w:val="0"/>
        <w:spacing w:before="8" w:after="0" w:line="190" w:lineRule="exact"/>
        <w:rPr>
          <w:rFonts w:ascii="Times New Roman" w:hAnsi="Times New Roman"/>
          <w:color w:val="000000"/>
          <w:sz w:val="19"/>
          <w:szCs w:val="19"/>
        </w:rPr>
      </w:pPr>
    </w:p>
    <w:p w:rsidR="008B0B6D" w:rsidRDefault="008B0B6D" w:rsidP="008B0B6D">
      <w:pPr>
        <w:widowControl w:val="0"/>
        <w:autoSpaceDE w:val="0"/>
        <w:autoSpaceDN w:val="0"/>
        <w:adjustRightInd w:val="0"/>
        <w:spacing w:after="0"/>
        <w:ind w:left="120" w:right="5620" w:firstLine="0"/>
        <w:jc w:val="both"/>
        <w:rPr>
          <w:rFonts w:ascii="Times New Roman" w:hAnsi="Times New Roman"/>
          <w:color w:val="000000"/>
          <w:sz w:val="18"/>
          <w:szCs w:val="18"/>
        </w:rPr>
      </w:pPr>
      <w:r>
        <w:rPr>
          <w:rFonts w:ascii="Times New Roman" w:hAnsi="Times New Roman"/>
          <w:b/>
          <w:bCs/>
          <w:color w:val="191919"/>
          <w:spacing w:val="-2"/>
          <w:sz w:val="24"/>
          <w:szCs w:val="24"/>
        </w:rPr>
        <w:t>T</w:t>
      </w:r>
      <w:r>
        <w:rPr>
          <w:rFonts w:ascii="Times New Roman" w:hAnsi="Times New Roman"/>
          <w:b/>
          <w:bCs/>
          <w:color w:val="191919"/>
          <w:spacing w:val="-2"/>
          <w:sz w:val="18"/>
          <w:szCs w:val="18"/>
        </w:rPr>
        <w:t>RANSFE</w:t>
      </w:r>
      <w:r>
        <w:rPr>
          <w:rFonts w:ascii="Times New Roman" w:hAnsi="Times New Roman"/>
          <w:b/>
          <w:bCs/>
          <w:color w:val="191919"/>
          <w:sz w:val="18"/>
          <w:szCs w:val="18"/>
        </w:rPr>
        <w:t>R</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2"/>
          <w:sz w:val="18"/>
          <w:szCs w:val="18"/>
        </w:rPr>
        <w:t>DMISSIO</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P</w:t>
      </w:r>
      <w:r>
        <w:rPr>
          <w:rFonts w:ascii="Times New Roman" w:hAnsi="Times New Roman"/>
          <w:b/>
          <w:bCs/>
          <w:color w:val="191919"/>
          <w:spacing w:val="-2"/>
          <w:sz w:val="18"/>
          <w:szCs w:val="18"/>
        </w:rPr>
        <w:t>OLICY</w:t>
      </w:r>
    </w:p>
    <w:p w:rsidR="008B0B6D" w:rsidRDefault="008B0B6D" w:rsidP="008B0B6D">
      <w:pPr>
        <w:widowControl w:val="0"/>
        <w:autoSpaceDE w:val="0"/>
        <w:autoSpaceDN w:val="0"/>
        <w:adjustRightInd w:val="0"/>
        <w:spacing w:before="6" w:after="0" w:line="240" w:lineRule="exact"/>
        <w:rPr>
          <w:rFonts w:ascii="Times New Roman" w:hAnsi="Times New Roman"/>
          <w:color w:val="000000"/>
          <w:sz w:val="24"/>
          <w:szCs w:val="24"/>
        </w:rPr>
      </w:pPr>
    </w:p>
    <w:p w:rsidR="008B0B6D"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 xml:space="preserve">.  </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transferrin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accredite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w:t>
      </w:r>
      <w:r>
        <w:rPr>
          <w:rFonts w:ascii="Times New Roman" w:hAnsi="Times New Roman"/>
          <w:color w:val="191919"/>
          <w:spacing w:val="-3"/>
          <w:sz w:val="18"/>
          <w:szCs w:val="18"/>
        </w:rPr>
        <w:t>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 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generi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patter</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w:t>
      </w:r>
      <w:r>
        <w:rPr>
          <w:rFonts w:ascii="Times New Roman" w:hAnsi="Times New Roman"/>
          <w:color w:val="191919"/>
          <w:spacing w:val="-3"/>
          <w:sz w:val="18"/>
          <w:szCs w:val="18"/>
        </w:rPr>
        <w:t>r</w:t>
      </w:r>
      <w:r>
        <w:rPr>
          <w:rFonts w:ascii="Times New Roman" w:hAnsi="Times New Roman"/>
          <w:color w:val="191919"/>
          <w:spacing w:val="-2"/>
          <w:sz w:val="18"/>
          <w:szCs w:val="18"/>
        </w:rPr>
        <w:t>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entr</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evaluate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individua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basis.</w:t>
      </w:r>
    </w:p>
    <w:p w:rsidR="008B0B6D"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sz w:val="20"/>
          <w:szCs w:val="20"/>
        </w:rPr>
      </w:pPr>
    </w:p>
    <w:p w:rsidR="008B0B6D"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sz w:val="18"/>
          <w:szCs w:val="18"/>
        </w:rPr>
      </w:pPr>
      <w:r>
        <w:rPr>
          <w:rFonts w:ascii="Times New Roman" w:hAnsi="Times New Roman"/>
          <w:color w:val="191919"/>
          <w:spacing w:val="-2"/>
          <w:sz w:val="18"/>
          <w:szCs w:val="18"/>
        </w:rPr>
        <w:t>B</w:t>
      </w:r>
      <w:r>
        <w:rPr>
          <w:rFonts w:ascii="Times New Roman" w:hAnsi="Times New Roman"/>
          <w:color w:val="191919"/>
          <w:sz w:val="18"/>
          <w:szCs w:val="18"/>
        </w:rPr>
        <w:t xml:space="preserve">.  </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transferrin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uppe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leve</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nursing, bu</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z w:val="18"/>
          <w:szCs w:val="18"/>
        </w:rPr>
        <w:t>2</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semester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recommende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facult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befor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first 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failure.</w:t>
      </w:r>
    </w:p>
    <w:p w:rsidR="008B0B6D"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sz w:val="20"/>
          <w:szCs w:val="20"/>
        </w:rPr>
      </w:pPr>
    </w:p>
    <w:p w:rsidR="008B0B6D"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sz w:val="18"/>
          <w:szCs w:val="18"/>
        </w:rPr>
      </w:pPr>
      <w:r>
        <w:rPr>
          <w:rFonts w:ascii="Times New Roman" w:hAnsi="Times New Roman"/>
          <w:color w:val="191919"/>
          <w:spacing w:val="-2"/>
          <w:sz w:val="18"/>
          <w:szCs w:val="18"/>
        </w:rPr>
        <w:t>C</w:t>
      </w:r>
      <w:r>
        <w:rPr>
          <w:rFonts w:ascii="Times New Roman" w:hAnsi="Times New Roman"/>
          <w:color w:val="191919"/>
          <w:sz w:val="18"/>
          <w:szCs w:val="18"/>
        </w:rPr>
        <w:t xml:space="preserve">.  </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whethe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two-yea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ineligible 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w:t>
      </w:r>
    </w:p>
    <w:p w:rsidR="008B0B6D" w:rsidRDefault="008B0B6D" w:rsidP="008B0B6D">
      <w:pPr>
        <w:widowControl w:val="0"/>
        <w:autoSpaceDE w:val="0"/>
        <w:autoSpaceDN w:val="0"/>
        <w:adjustRightInd w:val="0"/>
        <w:spacing w:before="11" w:after="0" w:line="200" w:lineRule="exact"/>
        <w:rPr>
          <w:rFonts w:ascii="Times New Roman" w:hAnsi="Times New Roman"/>
          <w:color w:val="000000"/>
          <w:sz w:val="20"/>
          <w:szCs w:val="20"/>
        </w:rPr>
      </w:pPr>
    </w:p>
    <w:p w:rsidR="008B0B6D" w:rsidRDefault="008B0B6D" w:rsidP="008B0B6D">
      <w:pPr>
        <w:widowControl w:val="0"/>
        <w:autoSpaceDE w:val="0"/>
        <w:autoSpaceDN w:val="0"/>
        <w:adjustRightInd w:val="0"/>
        <w:spacing w:after="0" w:line="250" w:lineRule="atLeast"/>
        <w:ind w:left="120" w:right="40" w:firstLine="0"/>
        <w:jc w:val="both"/>
        <w:rPr>
          <w:rFonts w:ascii="Times New Roman" w:hAnsi="Times New Roman"/>
          <w:color w:val="000000"/>
          <w:sz w:val="18"/>
          <w:szCs w:val="18"/>
        </w:rPr>
      </w:pPr>
      <w:r>
        <w:rPr>
          <w:rFonts w:ascii="Times New Roman" w:hAnsi="Times New Roman"/>
          <w:color w:val="191919"/>
          <w:spacing w:val="-2"/>
          <w:sz w:val="18"/>
          <w:szCs w:val="18"/>
        </w:rPr>
        <w:lastRenderedPageBreak/>
        <w:t>Appeal</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Subcommitte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 secon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failure.</w:t>
      </w:r>
    </w:p>
    <w:p w:rsidR="008B0B6D" w:rsidRDefault="008B0B6D" w:rsidP="008B0B6D">
      <w:pPr>
        <w:pStyle w:val="Heading2"/>
        <w:ind w:left="180" w:firstLine="0"/>
        <w:rPr>
          <w:rFonts w:ascii="Times New Roman" w:hAnsi="Times New Roman"/>
          <w:color w:val="000000"/>
          <w:sz w:val="18"/>
          <w:szCs w:val="18"/>
        </w:rPr>
      </w:pPr>
      <w:bookmarkStart w:id="5" w:name="_Toc295333403"/>
      <w:r>
        <w:rPr>
          <w:rFonts w:ascii="Times New Roman" w:hAnsi="Times New Roman"/>
          <w:color w:val="191919"/>
          <w:spacing w:val="-2"/>
          <w:sz w:val="24"/>
          <w:szCs w:val="24"/>
        </w:rPr>
        <w:t>A</w:t>
      </w:r>
      <w:r>
        <w:rPr>
          <w:rFonts w:ascii="Times New Roman" w:hAnsi="Times New Roman"/>
          <w:color w:val="191919"/>
          <w:spacing w:val="-2"/>
          <w:sz w:val="18"/>
          <w:szCs w:val="18"/>
        </w:rPr>
        <w:t>PPEA</w:t>
      </w:r>
      <w:r>
        <w:rPr>
          <w:rFonts w:ascii="Times New Roman" w:hAnsi="Times New Roman"/>
          <w:color w:val="191919"/>
          <w:sz w:val="18"/>
          <w:szCs w:val="18"/>
        </w:rPr>
        <w:t xml:space="preserve">L </w:t>
      </w:r>
      <w:r>
        <w:rPr>
          <w:rFonts w:ascii="Times New Roman" w:hAnsi="Times New Roman"/>
          <w:color w:val="191919"/>
          <w:spacing w:val="-2"/>
          <w:sz w:val="24"/>
          <w:szCs w:val="24"/>
        </w:rPr>
        <w:t>P</w:t>
      </w:r>
      <w:r>
        <w:rPr>
          <w:rFonts w:ascii="Times New Roman" w:hAnsi="Times New Roman"/>
          <w:color w:val="191919"/>
          <w:spacing w:val="-2"/>
          <w:sz w:val="18"/>
          <w:szCs w:val="18"/>
        </w:rPr>
        <w:t>OLIC</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EADMISSION</w:t>
      </w:r>
      <w:bookmarkEnd w:id="5"/>
    </w:p>
    <w:p w:rsidR="008B0B6D" w:rsidRDefault="008B0B6D" w:rsidP="008B0B6D">
      <w:pPr>
        <w:widowControl w:val="0"/>
        <w:autoSpaceDE w:val="0"/>
        <w:autoSpaceDN w:val="0"/>
        <w:adjustRightInd w:val="0"/>
        <w:spacing w:before="6" w:after="0" w:line="240" w:lineRule="exact"/>
        <w:ind w:left="270" w:right="220" w:firstLine="0"/>
        <w:jc w:val="both"/>
        <w:rPr>
          <w:rFonts w:ascii="Times New Roman" w:hAnsi="Times New Roman"/>
          <w:color w:val="000000"/>
          <w:sz w:val="24"/>
          <w:szCs w:val="24"/>
        </w:rPr>
      </w:pPr>
    </w:p>
    <w:p w:rsidR="008B0B6D" w:rsidRDefault="008B0B6D" w:rsidP="008B0B6D">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4345/NUR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4344.</w:t>
      </w:r>
    </w:p>
    <w:p w:rsidR="008B0B6D" w:rsidRDefault="008B0B6D" w:rsidP="008B0B6D">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reviewe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committee.</w:t>
      </w:r>
    </w:p>
    <w:p w:rsidR="008B0B6D" w:rsidRDefault="008B0B6D" w:rsidP="008B0B6D">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retak</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nex</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decisio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committee.</w:t>
      </w:r>
    </w:p>
    <w:p w:rsidR="008B0B6D" w:rsidRDefault="008B0B6D" w:rsidP="008B0B6D">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w:t>
      </w:r>
    </w:p>
    <w:p w:rsidR="008B0B6D"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sz w:val="20"/>
          <w:szCs w:val="20"/>
        </w:rPr>
      </w:pPr>
    </w:p>
    <w:p w:rsidR="008B0B6D" w:rsidRDefault="008B0B6D" w:rsidP="008B0B6D">
      <w:pPr>
        <w:pStyle w:val="Heading2"/>
        <w:ind w:left="180" w:firstLine="0"/>
        <w:rPr>
          <w:rFonts w:ascii="Times New Roman" w:hAnsi="Times New Roman"/>
          <w:color w:val="000000"/>
          <w:sz w:val="18"/>
          <w:szCs w:val="18"/>
        </w:rPr>
      </w:pPr>
      <w:bookmarkStart w:id="6" w:name="_Toc295333404"/>
      <w:r>
        <w:rPr>
          <w:rFonts w:ascii="Times New Roman" w:hAnsi="Times New Roman"/>
          <w:color w:val="191919"/>
          <w:spacing w:val="-2"/>
          <w:sz w:val="24"/>
          <w:szCs w:val="24"/>
        </w:rPr>
        <w:t>R</w:t>
      </w:r>
      <w:r>
        <w:rPr>
          <w:rFonts w:ascii="Times New Roman" w:hAnsi="Times New Roman"/>
          <w:color w:val="191919"/>
          <w:sz w:val="24"/>
          <w:szCs w:val="24"/>
        </w:rPr>
        <w:t>N</w:t>
      </w:r>
      <w:r>
        <w:rPr>
          <w:rFonts w:ascii="Times New Roman" w:hAnsi="Times New Roman"/>
          <w:color w:val="191919"/>
          <w:spacing w:val="-5"/>
          <w:sz w:val="24"/>
          <w:szCs w:val="24"/>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DMISSION</w:t>
      </w:r>
      <w:bookmarkEnd w:id="6"/>
    </w:p>
    <w:p w:rsidR="008B0B6D" w:rsidRDefault="008B0B6D" w:rsidP="008B0B6D">
      <w:pPr>
        <w:widowControl w:val="0"/>
        <w:autoSpaceDE w:val="0"/>
        <w:autoSpaceDN w:val="0"/>
        <w:adjustRightInd w:val="0"/>
        <w:spacing w:after="0"/>
        <w:ind w:left="270" w:right="220" w:firstLine="0"/>
        <w:jc w:val="both"/>
        <w:rPr>
          <w:rFonts w:ascii="Times New Roman" w:hAnsi="Times New Roman"/>
          <w:color w:val="191919"/>
          <w:spacing w:val="-2"/>
          <w:sz w:val="18"/>
          <w:szCs w:val="18"/>
        </w:rPr>
      </w:pPr>
    </w:p>
    <w:p w:rsidR="008B0B6D" w:rsidRDefault="008B0B6D" w:rsidP="008B0B6D">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8B0B6D"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rPr>
      </w:pPr>
    </w:p>
    <w:p w:rsidR="008B0B6D" w:rsidRDefault="008B0B6D" w:rsidP="008B0B6D">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follow</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collaborativ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19"/>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for</w:t>
      </w:r>
    </w:p>
    <w:p w:rsidR="008B0B6D" w:rsidRDefault="008B0B6D" w:rsidP="008B0B6D">
      <w:pPr>
        <w:widowControl w:val="0"/>
        <w:autoSpaceDE w:val="0"/>
        <w:autoSpaceDN w:val="0"/>
        <w:adjustRightInd w:val="0"/>
        <w:spacing w:before="9"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Registere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p>
    <w:p w:rsidR="008B0B6D"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rPr>
      </w:pPr>
    </w:p>
    <w:p w:rsidR="008B0B6D" w:rsidRDefault="008B0B6D" w:rsidP="008B0B6D">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better:</w:t>
      </w:r>
    </w:p>
    <w:p w:rsidR="008B0B6D" w:rsidRDefault="008B0B6D" w:rsidP="008B0B6D">
      <w:pPr>
        <w:widowControl w:val="0"/>
        <w:autoSpaceDE w:val="0"/>
        <w:autoSpaceDN w:val="0"/>
        <w:adjustRightInd w:val="0"/>
        <w:spacing w:before="9" w:after="0"/>
        <w:ind w:left="1080" w:right="22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1"/>
          <w:sz w:val="18"/>
          <w:szCs w:val="18"/>
        </w:rPr>
        <w:t xml:space="preserve"> </w:t>
      </w:r>
      <w:r>
        <w:rPr>
          <w:rFonts w:ascii="Times New Roman" w:hAnsi="Times New Roman"/>
          <w:color w:val="191919"/>
          <w:spacing w:val="-2"/>
          <w:sz w:val="18"/>
          <w:szCs w:val="18"/>
        </w:rPr>
        <w:t>Nutrition</w:t>
      </w:r>
    </w:p>
    <w:p w:rsidR="008B0B6D" w:rsidRDefault="008B0B6D" w:rsidP="008B0B6D">
      <w:pPr>
        <w:widowControl w:val="0"/>
        <w:autoSpaceDE w:val="0"/>
        <w:autoSpaceDN w:val="0"/>
        <w:adjustRightInd w:val="0"/>
        <w:spacing w:before="9" w:after="0"/>
        <w:ind w:left="1080" w:right="22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1"/>
          <w:sz w:val="18"/>
          <w:szCs w:val="18"/>
        </w:rPr>
        <w:t xml:space="preserve"> </w:t>
      </w:r>
      <w:r>
        <w:rPr>
          <w:rFonts w:ascii="Times New Roman" w:hAnsi="Times New Roman"/>
          <w:color w:val="191919"/>
          <w:spacing w:val="-2"/>
          <w:sz w:val="18"/>
          <w:szCs w:val="18"/>
        </w:rPr>
        <w:t>Pharmacology</w:t>
      </w:r>
    </w:p>
    <w:p w:rsidR="008B0B6D"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validatio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testin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 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model.</w:t>
      </w:r>
    </w:p>
    <w:p w:rsidR="008B0B6D"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424</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434</w:t>
      </w:r>
      <w:r>
        <w:rPr>
          <w:rFonts w:ascii="Times New Roman" w:hAnsi="Times New Roman"/>
          <w:color w:val="191919"/>
          <w:sz w:val="18"/>
          <w:szCs w:val="18"/>
        </w:rPr>
        <w:t>4</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Seminar)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will verif</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origina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subsequentl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current</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w:t>
      </w:r>
      <w:r>
        <w:rPr>
          <w:rFonts w:ascii="Times New Roman" w:hAnsi="Times New Roman"/>
          <w:color w:val="191919"/>
          <w:spacing w:val="-3"/>
          <w:sz w:val="18"/>
          <w:szCs w:val="18"/>
        </w:rPr>
        <w:t>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present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subsequen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p>
    <w:p w:rsidR="008B0B6D"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sz w:val="20"/>
          <w:szCs w:val="20"/>
        </w:rPr>
      </w:pPr>
    </w:p>
    <w:p w:rsidR="008B0B6D" w:rsidRDefault="008B0B6D" w:rsidP="008B0B6D">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Chai</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Nursing</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23</w:t>
      </w:r>
      <w:r>
        <w:rPr>
          <w:rFonts w:ascii="Times New Roman" w:hAnsi="Times New Roman"/>
          <w:color w:val="191919"/>
          <w:sz w:val="18"/>
          <w:szCs w:val="18"/>
        </w:rPr>
        <w:t>7</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Coliseu</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Driv</w:t>
      </w:r>
      <w:r>
        <w:rPr>
          <w:rFonts w:ascii="Times New Roman" w:hAnsi="Times New Roman"/>
          <w:color w:val="191919"/>
          <w:spacing w:val="-3"/>
          <w:sz w:val="18"/>
          <w:szCs w:val="18"/>
        </w:rPr>
        <w:t>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Macon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GA</w:t>
      </w:r>
    </w:p>
    <w:p w:rsidR="008B0B6D" w:rsidRDefault="008B0B6D" w:rsidP="008B0B6D">
      <w:pPr>
        <w:widowControl w:val="0"/>
        <w:autoSpaceDE w:val="0"/>
        <w:autoSpaceDN w:val="0"/>
        <w:adjustRightInd w:val="0"/>
        <w:spacing w:before="9"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31217-3858.</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ebsite</w:t>
      </w:r>
      <w:r>
        <w:rPr>
          <w:rFonts w:ascii="Times New Roman" w:hAnsi="Times New Roman"/>
          <w:color w:val="191919"/>
          <w:sz w:val="18"/>
          <w:szCs w:val="18"/>
        </w:rPr>
        <w:t>:</w:t>
      </w:r>
      <w:r>
        <w:rPr>
          <w:rFonts w:ascii="Times New Roman" w:hAnsi="Times New Roman"/>
          <w:color w:val="191919"/>
          <w:spacing w:val="-3"/>
          <w:sz w:val="18"/>
          <w:szCs w:val="18"/>
        </w:rPr>
        <w:t xml:space="preserve"> </w:t>
      </w:r>
      <w:hyperlink r:id="rId9" w:history="1">
        <w:r>
          <w:rPr>
            <w:rFonts w:ascii="Times New Roman" w:hAnsi="Times New Roman"/>
            <w:color w:val="191919"/>
            <w:spacing w:val="-2"/>
            <w:sz w:val="18"/>
            <w:szCs w:val="18"/>
          </w:rPr>
          <w:t>http://ww</w:t>
        </w:r>
        <w:r>
          <w:rPr>
            <w:rFonts w:ascii="Times New Roman" w:hAnsi="Times New Roman"/>
            <w:color w:val="191919"/>
            <w:spacing w:val="-13"/>
            <w:sz w:val="18"/>
            <w:szCs w:val="18"/>
          </w:rPr>
          <w:t>w</w:t>
        </w:r>
        <w:r>
          <w:rPr>
            <w:rFonts w:ascii="Times New Roman" w:hAnsi="Times New Roman"/>
            <w:color w:val="191919"/>
            <w:spacing w:val="-2"/>
            <w:sz w:val="18"/>
            <w:szCs w:val="18"/>
          </w:rPr>
          <w:t>.sos.state.ga.us</w:t>
        </w:r>
      </w:hyperlink>
    </w:p>
    <w:p w:rsidR="008B0B6D"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sz w:val="20"/>
          <w:szCs w:val="20"/>
        </w:rPr>
      </w:pPr>
    </w:p>
    <w:p w:rsidR="008B0B6D" w:rsidRDefault="008B0B6D" w:rsidP="008B0B6D">
      <w:pPr>
        <w:pStyle w:val="Heading2"/>
        <w:ind w:left="270" w:firstLine="0"/>
        <w:rPr>
          <w:rFonts w:ascii="Times New Roman" w:hAnsi="Times New Roman"/>
          <w:color w:val="000000"/>
          <w:sz w:val="18"/>
          <w:szCs w:val="18"/>
        </w:rPr>
      </w:pPr>
      <w:bookmarkStart w:id="7" w:name="_Toc295333405"/>
      <w:r>
        <w:rPr>
          <w:rFonts w:ascii="Times New Roman" w:hAnsi="Times New Roman"/>
          <w:color w:val="191919"/>
          <w:spacing w:val="-2"/>
          <w:sz w:val="24"/>
          <w:szCs w:val="24"/>
        </w:rPr>
        <w:t>B</w:t>
      </w:r>
      <w:r>
        <w:rPr>
          <w:rFonts w:ascii="Times New Roman" w:hAnsi="Times New Roman"/>
          <w:color w:val="191919"/>
          <w:spacing w:val="-2"/>
          <w:sz w:val="18"/>
          <w:szCs w:val="18"/>
        </w:rPr>
        <w:t>ACHELO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CIENC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N</w:t>
      </w:r>
      <w:r>
        <w:rPr>
          <w:rFonts w:ascii="Times New Roman" w:hAnsi="Times New Roman"/>
          <w:color w:val="191919"/>
          <w:spacing w:val="-2"/>
          <w:sz w:val="18"/>
          <w:szCs w:val="18"/>
        </w:rPr>
        <w:t>URSIN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D</w:t>
      </w:r>
      <w:r>
        <w:rPr>
          <w:rFonts w:ascii="Times New Roman" w:hAnsi="Times New Roman"/>
          <w:color w:val="191919"/>
          <w:spacing w:val="-2"/>
          <w:sz w:val="18"/>
          <w:szCs w:val="18"/>
        </w:rPr>
        <w:t>EGREE</w:t>
      </w:r>
      <w:bookmarkEnd w:id="7"/>
    </w:p>
    <w:p w:rsidR="008B0B6D" w:rsidRDefault="008B0B6D" w:rsidP="008B0B6D">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24"/>
          <w:szCs w:val="24"/>
        </w:rPr>
        <w:t>C</w:t>
      </w:r>
      <w:r>
        <w:rPr>
          <w:rFonts w:ascii="Times New Roman" w:hAnsi="Times New Roman"/>
          <w:b/>
          <w:bCs/>
          <w:color w:val="191919"/>
          <w:spacing w:val="-2"/>
          <w:sz w:val="18"/>
          <w:szCs w:val="18"/>
        </w:rPr>
        <w:t>OR</w:t>
      </w:r>
      <w:r>
        <w:rPr>
          <w:rFonts w:ascii="Times New Roman" w:hAnsi="Times New Roman"/>
          <w:b/>
          <w:bCs/>
          <w:color w:val="191919"/>
          <w:sz w:val="18"/>
          <w:szCs w:val="18"/>
        </w:rPr>
        <w:t>E</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z w:val="24"/>
          <w:szCs w:val="24"/>
        </w:rPr>
        <w:t>F</w:t>
      </w:r>
      <w:r>
        <w:rPr>
          <w:rFonts w:ascii="Times New Roman" w:hAnsi="Times New Roman"/>
          <w:b/>
          <w:bCs/>
          <w:color w:val="191919"/>
          <w:spacing w:val="-24"/>
          <w:sz w:val="24"/>
          <w:szCs w:val="24"/>
        </w:rPr>
        <w:t xml:space="preserve"> </w:t>
      </w:r>
      <w:r>
        <w:rPr>
          <w:rFonts w:ascii="Times New Roman" w:hAnsi="Times New Roman"/>
          <w:b/>
          <w:bCs/>
          <w:color w:val="191919"/>
          <w:spacing w:val="-2"/>
          <w:sz w:val="18"/>
          <w:szCs w:val="18"/>
        </w:rPr>
        <w:t>AN</w:t>
      </w:r>
      <w:r>
        <w:rPr>
          <w:rFonts w:ascii="Times New Roman" w:hAnsi="Times New Roman"/>
          <w:b/>
          <w:bCs/>
          <w:color w:val="191919"/>
          <w:sz w:val="18"/>
          <w:szCs w:val="18"/>
        </w:rPr>
        <w:t>D</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2"/>
          <w:sz w:val="18"/>
          <w:szCs w:val="18"/>
        </w:rPr>
        <w:t>BOV</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TH</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C</w:t>
      </w:r>
      <w:r>
        <w:rPr>
          <w:rFonts w:ascii="Times New Roman" w:hAnsi="Times New Roman"/>
          <w:b/>
          <w:bCs/>
          <w:color w:val="191919"/>
          <w:spacing w:val="-2"/>
          <w:sz w:val="18"/>
          <w:szCs w:val="18"/>
        </w:rPr>
        <w:t>OR</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EQUIREMENTS</w:t>
      </w:r>
    </w:p>
    <w:p w:rsidR="008B0B6D"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Curriculum</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consist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z w:val="18"/>
          <w:szCs w:val="18"/>
        </w:rPr>
        <w:t>9</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15"/>
          <w:sz w:val="18"/>
          <w:szCs w:val="18"/>
        </w:rPr>
        <w:t xml:space="preserve"> </w:t>
      </w:r>
      <w:r>
        <w:rPr>
          <w:rFonts w:ascii="Times New Roman" w:hAnsi="Times New Roman"/>
          <w:color w:val="191919"/>
          <w:sz w:val="18"/>
          <w:szCs w:val="18"/>
        </w:rPr>
        <w:t>A</w:t>
      </w:r>
      <w:r>
        <w:rPr>
          <w:rFonts w:ascii="Times New Roman" w:hAnsi="Times New Roman"/>
          <w:color w:val="191919"/>
          <w:spacing w:val="-15"/>
          <w:sz w:val="18"/>
          <w:szCs w:val="18"/>
        </w:rPr>
        <w:t xml:space="preserve"> </w:t>
      </w:r>
      <w:r>
        <w:rPr>
          <w:rFonts w:ascii="Times New Roman" w:hAnsi="Times New Roman"/>
          <w:color w:val="191919"/>
          <w:spacing w:val="-2"/>
          <w:sz w:val="18"/>
          <w:szCs w:val="18"/>
        </w:rPr>
        <w:t>(Essentia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Skills)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z w:val="18"/>
          <w:szCs w:val="18"/>
        </w:rPr>
        <w:t>5</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z w:val="18"/>
          <w:szCs w:val="18"/>
        </w:rPr>
        <w:t>B</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Options)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z w:val="18"/>
          <w:szCs w:val="18"/>
        </w:rPr>
        <w:t>6</w:t>
      </w:r>
      <w:r>
        <w:rPr>
          <w:rFonts w:ascii="Times New Roman" w:hAnsi="Times New Roman"/>
          <w:color w:val="191919"/>
          <w:spacing w:val="-8"/>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(Humanities/Fin</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Arts)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10-</w:t>
      </w:r>
      <w:r>
        <w:rPr>
          <w:rFonts w:ascii="Times New Roman" w:hAnsi="Times New Roman"/>
          <w:color w:val="191919"/>
          <w:spacing w:val="-8"/>
          <w:sz w:val="18"/>
          <w:szCs w:val="18"/>
        </w:rPr>
        <w:t>1</w:t>
      </w:r>
      <w:r>
        <w:rPr>
          <w:rFonts w:ascii="Times New Roman" w:hAnsi="Times New Roman"/>
          <w:color w:val="191919"/>
          <w:sz w:val="18"/>
          <w:szCs w:val="18"/>
        </w:rPr>
        <w:t>1</w:t>
      </w:r>
      <w:r>
        <w:rPr>
          <w:rFonts w:ascii="Times New Roman" w:hAnsi="Times New Roman"/>
          <w:color w:val="191919"/>
          <w:spacing w:val="-8"/>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Mathematic</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echnology)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8"/>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relate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rPr>
        <w:t>6</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Core.</w:t>
      </w:r>
    </w:p>
    <w:p w:rsidR="008B0B6D" w:rsidRDefault="008B0B6D" w:rsidP="008B0B6D">
      <w:pPr>
        <w:widowControl w:val="0"/>
        <w:autoSpaceDE w:val="0"/>
        <w:autoSpaceDN w:val="0"/>
        <w:adjustRightInd w:val="0"/>
        <w:spacing w:before="13" w:after="0" w:line="200" w:lineRule="exact"/>
        <w:ind w:left="270" w:right="220" w:firstLine="0"/>
        <w:jc w:val="both"/>
        <w:rPr>
          <w:rFonts w:ascii="Times New Roman" w:hAnsi="Times New Roman"/>
          <w:color w:val="000000"/>
          <w:sz w:val="20"/>
          <w:szCs w:val="20"/>
        </w:rPr>
      </w:pPr>
    </w:p>
    <w:p w:rsidR="008B0B6D" w:rsidRDefault="008B0B6D" w:rsidP="008B0B6D">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z w:val="18"/>
          <w:szCs w:val="18"/>
        </w:rPr>
        <w:t>F</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courses:</w:t>
      </w:r>
    </w:p>
    <w:p w:rsidR="008B0B6D"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191919"/>
          <w:spacing w:val="-2"/>
          <w:sz w:val="18"/>
          <w:szCs w:val="18"/>
        </w:rPr>
      </w:pP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212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Growt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0"/>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Profession</w:t>
      </w:r>
      <w:r>
        <w:rPr>
          <w:rFonts w:ascii="Times New Roman" w:hAnsi="Times New Roman"/>
          <w:color w:val="191919"/>
          <w:sz w:val="18"/>
          <w:szCs w:val="18"/>
        </w:rPr>
        <w:t>s</w:t>
      </w:r>
      <w:r>
        <w:rPr>
          <w:rFonts w:ascii="Times New Roman" w:hAnsi="Times New Roman"/>
          <w:color w:val="191919"/>
          <w:sz w:val="18"/>
          <w:szCs w:val="18"/>
        </w:rPr>
        <w:tab/>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hours </w:t>
      </w:r>
    </w:p>
    <w:p w:rsidR="008B0B6D"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191919"/>
          <w:spacing w:val="-2"/>
          <w:sz w:val="18"/>
          <w:szCs w:val="18"/>
        </w:rPr>
      </w:pPr>
      <w:r>
        <w:rPr>
          <w:rFonts w:ascii="Times New Roman" w:hAnsi="Times New Roman"/>
          <w:color w:val="191919"/>
          <w:spacing w:val="-2"/>
          <w:sz w:val="18"/>
          <w:szCs w:val="18"/>
        </w:rPr>
        <w:t>BIO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24</w:t>
      </w:r>
      <w:r>
        <w:rPr>
          <w:rFonts w:ascii="Times New Roman" w:hAnsi="Times New Roman"/>
          <w:color w:val="191919"/>
          <w:spacing w:val="-8"/>
          <w:sz w:val="18"/>
          <w:szCs w:val="18"/>
        </w:rPr>
        <w:t>1</w:t>
      </w:r>
      <w:r>
        <w:rPr>
          <w:rFonts w:ascii="Times New Roman" w:hAnsi="Times New Roman"/>
          <w:color w:val="191919"/>
          <w:spacing w:val="-2"/>
          <w:sz w:val="18"/>
          <w:szCs w:val="18"/>
        </w:rPr>
        <w:t>1/241</w:t>
      </w:r>
      <w:r>
        <w:rPr>
          <w:rFonts w:ascii="Times New Roman" w:hAnsi="Times New Roman"/>
          <w:color w:val="191919"/>
          <w:sz w:val="18"/>
          <w:szCs w:val="18"/>
        </w:rPr>
        <w:t>2</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z w:val="18"/>
          <w:szCs w:val="18"/>
        </w:rPr>
        <w:t>I</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8</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hours </w:t>
      </w:r>
    </w:p>
    <w:p w:rsidR="008B0B6D"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191919"/>
          <w:spacing w:val="-2"/>
          <w:sz w:val="18"/>
          <w:szCs w:val="18"/>
        </w:rPr>
      </w:pPr>
      <w:r>
        <w:rPr>
          <w:rFonts w:ascii="Times New Roman" w:hAnsi="Times New Roman"/>
          <w:color w:val="191919"/>
          <w:spacing w:val="-2"/>
          <w:sz w:val="18"/>
          <w:szCs w:val="18"/>
        </w:rPr>
        <w:t>BIO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22</w:t>
      </w:r>
      <w:r>
        <w:rPr>
          <w:rFonts w:ascii="Times New Roman" w:hAnsi="Times New Roman"/>
          <w:color w:val="191919"/>
          <w:spacing w:val="-8"/>
          <w:sz w:val="18"/>
          <w:szCs w:val="18"/>
        </w:rPr>
        <w:t>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Microbiolog</w:t>
      </w:r>
      <w:r>
        <w:rPr>
          <w:rFonts w:ascii="Times New Roman" w:hAnsi="Times New Roman"/>
          <w:color w:val="191919"/>
          <w:sz w:val="18"/>
          <w:szCs w:val="18"/>
        </w:rPr>
        <w:t>y</w:t>
      </w:r>
      <w:r>
        <w:rPr>
          <w:rFonts w:ascii="Times New Roman" w:hAnsi="Times New Roman"/>
          <w:color w:val="191919"/>
          <w:sz w:val="18"/>
          <w:szCs w:val="18"/>
        </w:rPr>
        <w:tab/>
        <w:t>4</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hours </w:t>
      </w:r>
    </w:p>
    <w:p w:rsidR="008B0B6D"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sz w:val="18"/>
          <w:szCs w:val="18"/>
        </w:rPr>
      </w:pPr>
      <w:del w:id="8" w:author="Tippins, Margie F." w:date="2011-04-06T09:18:00Z">
        <w:r w:rsidDel="00546B19">
          <w:rPr>
            <w:rFonts w:ascii="Times New Roman" w:hAnsi="Times New Roman"/>
            <w:color w:val="191919"/>
            <w:spacing w:val="-2"/>
            <w:sz w:val="18"/>
            <w:szCs w:val="18"/>
          </w:rPr>
          <w:delText>SOC</w:delText>
        </w:r>
        <w:r w:rsidDel="00546B19">
          <w:rPr>
            <w:rFonts w:ascii="Times New Roman" w:hAnsi="Times New Roman"/>
            <w:color w:val="191919"/>
            <w:sz w:val="18"/>
            <w:szCs w:val="18"/>
          </w:rPr>
          <w:delText>I</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335</w:delText>
        </w:r>
        <w:r w:rsidDel="00546B19">
          <w:rPr>
            <w:rFonts w:ascii="Times New Roman" w:hAnsi="Times New Roman"/>
            <w:color w:val="191919"/>
            <w:sz w:val="18"/>
            <w:szCs w:val="18"/>
          </w:rPr>
          <w:delText>4</w:delText>
        </w:r>
        <w:r w:rsidDel="00546B19">
          <w:rPr>
            <w:rFonts w:ascii="Times New Roman" w:hAnsi="Times New Roman"/>
            <w:color w:val="191919"/>
            <w:spacing w:val="-14"/>
            <w:sz w:val="18"/>
            <w:szCs w:val="18"/>
          </w:rPr>
          <w:delText xml:space="preserve"> </w:delText>
        </w:r>
        <w:r w:rsidDel="00546B19">
          <w:rPr>
            <w:rFonts w:ascii="Times New Roman" w:hAnsi="Times New Roman"/>
            <w:color w:val="191919"/>
            <w:spacing w:val="-2"/>
            <w:sz w:val="18"/>
            <w:szCs w:val="18"/>
          </w:rPr>
          <w:delText>Aging/Socia</w:delText>
        </w:r>
        <w:r w:rsidDel="00546B19">
          <w:rPr>
            <w:rFonts w:ascii="Times New Roman" w:hAnsi="Times New Roman"/>
            <w:color w:val="191919"/>
            <w:sz w:val="18"/>
            <w:szCs w:val="18"/>
          </w:rPr>
          <w:delText>l</w:delText>
        </w:r>
        <w:r w:rsidDel="00546B19">
          <w:rPr>
            <w:rFonts w:ascii="Times New Roman" w:hAnsi="Times New Roman"/>
            <w:color w:val="191919"/>
            <w:spacing w:val="-3"/>
            <w:sz w:val="18"/>
            <w:szCs w:val="18"/>
          </w:rPr>
          <w:delText xml:space="preserve"> </w:delText>
        </w:r>
        <w:r w:rsidDel="00546B19">
          <w:rPr>
            <w:rFonts w:ascii="Times New Roman" w:hAnsi="Times New Roman"/>
            <w:color w:val="191919"/>
            <w:spacing w:val="-2"/>
            <w:sz w:val="18"/>
            <w:szCs w:val="18"/>
          </w:rPr>
          <w:delText>Polic</w:delText>
        </w:r>
        <w:r w:rsidDel="00546B19">
          <w:rPr>
            <w:rFonts w:ascii="Times New Roman" w:hAnsi="Times New Roman"/>
            <w:color w:val="191919"/>
            <w:sz w:val="18"/>
            <w:szCs w:val="18"/>
          </w:rPr>
          <w:delText>y</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(o</w:delText>
        </w:r>
        <w:r w:rsidDel="00546B19">
          <w:rPr>
            <w:rFonts w:ascii="Times New Roman" w:hAnsi="Times New Roman"/>
            <w:color w:val="191919"/>
            <w:sz w:val="18"/>
            <w:szCs w:val="18"/>
          </w:rPr>
          <w:delText>r</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approve</w:delText>
        </w:r>
        <w:r w:rsidDel="00546B19">
          <w:rPr>
            <w:rFonts w:ascii="Times New Roman" w:hAnsi="Times New Roman"/>
            <w:color w:val="191919"/>
            <w:sz w:val="18"/>
            <w:szCs w:val="18"/>
          </w:rPr>
          <w:delText>d</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substitut</w:delText>
        </w:r>
      </w:del>
      <w:ins w:id="9" w:author="Tippins, Margie F." w:date="2011-04-06T09:18:00Z">
        <w:r>
          <w:rPr>
            <w:rFonts w:ascii="Times New Roman" w:hAnsi="Times New Roman"/>
            <w:color w:val="191919"/>
            <w:sz w:val="18"/>
            <w:szCs w:val="18"/>
          </w:rPr>
          <w:t>NURS 2601 Introduction to Geriatric Nursing</w:t>
        </w:r>
      </w:ins>
      <w:r>
        <w:rPr>
          <w:rFonts w:ascii="Times New Roman" w:hAnsi="Times New Roman"/>
          <w:color w:val="191919"/>
          <w:sz w:val="18"/>
          <w:szCs w:val="18"/>
        </w:rPr>
        <w:tab/>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p>
    <w:p w:rsidR="008B0B6D"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sz w:val="19"/>
          <w:szCs w:val="19"/>
        </w:rPr>
      </w:pPr>
    </w:p>
    <w:p w:rsidR="008B0B6D" w:rsidRDefault="008B0B6D" w:rsidP="008B0B6D">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24"/>
          <w:szCs w:val="24"/>
        </w:rPr>
        <w:t>A</w:t>
      </w:r>
      <w:r>
        <w:rPr>
          <w:rFonts w:ascii="Times New Roman" w:hAnsi="Times New Roman"/>
          <w:b/>
          <w:bCs/>
          <w:color w:val="191919"/>
          <w:spacing w:val="-2"/>
          <w:sz w:val="18"/>
          <w:szCs w:val="18"/>
        </w:rPr>
        <w:t>DDITIONA</w:t>
      </w:r>
      <w:r>
        <w:rPr>
          <w:rFonts w:ascii="Times New Roman" w:hAnsi="Times New Roman"/>
          <w:b/>
          <w:bCs/>
          <w:color w:val="191919"/>
          <w:sz w:val="18"/>
          <w:szCs w:val="18"/>
        </w:rPr>
        <w:t xml:space="preserve">L </w:t>
      </w: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EQUIREMENTS</w:t>
      </w:r>
    </w:p>
    <w:p w:rsidR="008B0B6D" w:rsidRDefault="008B0B6D" w:rsidP="008B0B6D">
      <w:pPr>
        <w:widowControl w:val="0"/>
        <w:autoSpaceDE w:val="0"/>
        <w:autoSpaceDN w:val="0"/>
        <w:adjustRightInd w:val="0"/>
        <w:spacing w:before="30" w:after="0" w:line="250" w:lineRule="auto"/>
        <w:ind w:left="270" w:right="220" w:firstLine="0"/>
        <w:jc w:val="both"/>
        <w:rPr>
          <w:ins w:id="10" w:author="Tippins, Margie F." w:date="2011-04-06T09:19:00Z"/>
          <w:rFonts w:ascii="Times New Roman" w:hAnsi="Times New Roman"/>
          <w:color w:val="191919"/>
          <w:spacing w:val="-2"/>
          <w:sz w:val="18"/>
          <w:szCs w:val="18"/>
        </w:rPr>
      </w:pP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majo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obtainin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7</w:t>
      </w:r>
      <w:r>
        <w:rPr>
          <w:rFonts w:ascii="Times New Roman" w:hAnsi="Times New Roman"/>
          <w:color w:val="191919"/>
          <w:spacing w:val="-3"/>
          <w:sz w:val="18"/>
          <w:szCs w:val="18"/>
        </w:rPr>
        <w:t>5</w:t>
      </w:r>
      <w:r>
        <w:rPr>
          <w:rFonts w:ascii="Times New Roman" w:hAnsi="Times New Roman"/>
          <w:color w:val="191919"/>
          <w:sz w:val="18"/>
          <w:szCs w:val="18"/>
        </w:rPr>
        <w:t>.</w:t>
      </w:r>
      <w:r>
        <w:rPr>
          <w:rFonts w:ascii="Times New Roman" w:hAnsi="Times New Roman"/>
          <w:color w:val="191919"/>
          <w:spacing w:val="-3"/>
          <w:sz w:val="18"/>
          <w:szCs w:val="18"/>
        </w:rPr>
        <w:t xml:space="preserve"> </w:t>
      </w:r>
      <w:ins w:id="11" w:author="Tippins, Margie F." w:date="2011-04-06T09:23:00Z">
        <w:r>
          <w:rPr>
            <w:rFonts w:ascii="Times New Roman" w:hAnsi="Times New Roman"/>
            <w:color w:val="191919"/>
            <w:spacing w:val="-3"/>
            <w:sz w:val="18"/>
            <w:szCs w:val="18"/>
          </w:rPr>
          <w:t xml:space="preserve">A </w:t>
        </w:r>
      </w:ins>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who fail</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repea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agai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curriculum</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means 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unabl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satisfactoril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completed</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nursing 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constitut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ground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dismissa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appea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initiate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y</w:t>
      </w:r>
      <w:r>
        <w:rPr>
          <w:rFonts w:ascii="Times New Roman" w:hAnsi="Times New Roman"/>
          <w:color w:val="191919"/>
          <w:spacing w:val="-3"/>
          <w:sz w:val="18"/>
          <w:szCs w:val="18"/>
        </w:rPr>
        <w:t>e</w:t>
      </w:r>
      <w:r>
        <w:rPr>
          <w:rFonts w:ascii="Times New Roman" w:hAnsi="Times New Roman"/>
          <w:color w:val="191919"/>
          <w:spacing w:val="-2"/>
          <w:sz w:val="18"/>
          <w:szCs w:val="18"/>
        </w:rPr>
        <w:t>a</w:t>
      </w:r>
      <w:r>
        <w:rPr>
          <w:rFonts w:ascii="Times New Roman" w:hAnsi="Times New Roman"/>
          <w:color w:val="191919"/>
          <w:spacing w:val="-12"/>
          <w:sz w:val="18"/>
          <w:szCs w:val="18"/>
        </w:rPr>
        <w:t>r</w:t>
      </w:r>
      <w:r>
        <w:rPr>
          <w:rFonts w:ascii="Times New Roman" w:hAnsi="Times New Roman"/>
          <w:color w:val="191919"/>
          <w:spacing w:val="-2"/>
          <w:sz w:val="18"/>
          <w:szCs w:val="18"/>
        </w:rPr>
        <w:t>.)</w:t>
      </w:r>
    </w:p>
    <w:p w:rsidR="008B0B6D" w:rsidRDefault="008B0B6D" w:rsidP="008B0B6D">
      <w:pPr>
        <w:widowControl w:val="0"/>
        <w:autoSpaceDE w:val="0"/>
        <w:autoSpaceDN w:val="0"/>
        <w:adjustRightInd w:val="0"/>
        <w:spacing w:before="30" w:after="0" w:line="250" w:lineRule="auto"/>
        <w:ind w:left="270" w:right="220" w:firstLine="0"/>
        <w:jc w:val="both"/>
        <w:rPr>
          <w:ins w:id="12" w:author="Tippins, Margie F." w:date="2011-04-06T09:19:00Z"/>
          <w:rFonts w:ascii="Times New Roman" w:hAnsi="Times New Roman"/>
          <w:color w:val="191919"/>
          <w:spacing w:val="-2"/>
          <w:sz w:val="18"/>
          <w:szCs w:val="18"/>
        </w:rPr>
      </w:pPr>
    </w:p>
    <w:p w:rsidR="008B0B6D" w:rsidRPr="00064FC0" w:rsidRDefault="008B0B6D" w:rsidP="008B0B6D">
      <w:pPr>
        <w:widowControl w:val="0"/>
        <w:autoSpaceDE w:val="0"/>
        <w:autoSpaceDN w:val="0"/>
        <w:adjustRightInd w:val="0"/>
        <w:spacing w:before="30" w:after="0" w:line="250" w:lineRule="auto"/>
        <w:ind w:left="270" w:right="220" w:firstLine="0"/>
        <w:jc w:val="both"/>
        <w:rPr>
          <w:ins w:id="13" w:author="Tippins, Margie F." w:date="2011-04-06T09:19:00Z"/>
          <w:rFonts w:ascii="Times New Roman" w:hAnsi="Times New Roman"/>
          <w:b/>
          <w:color w:val="191919"/>
          <w:spacing w:val="-2"/>
          <w:sz w:val="18"/>
          <w:szCs w:val="18"/>
        </w:rPr>
      </w:pPr>
      <w:ins w:id="14" w:author="Tippins, Margie F." w:date="2011-04-06T09:19:00Z">
        <w:r w:rsidRPr="00064FC0">
          <w:rPr>
            <w:rFonts w:ascii="Times New Roman" w:hAnsi="Times New Roman"/>
            <w:b/>
            <w:color w:val="191919"/>
            <w:spacing w:val="-2"/>
            <w:sz w:val="18"/>
            <w:szCs w:val="18"/>
          </w:rPr>
          <w:t>RE-ENTRY INTO PROGRAM</w:t>
        </w:r>
      </w:ins>
    </w:p>
    <w:p w:rsidR="008B0B6D"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sz w:val="18"/>
          <w:szCs w:val="18"/>
        </w:rPr>
      </w:pPr>
      <w:ins w:id="15" w:author="Tippins, Margie F." w:date="2011-04-06T09:19:00Z">
        <w:r>
          <w:rPr>
            <w:rFonts w:ascii="Times New Roman" w:hAnsi="Times New Roman"/>
            <w:color w:val="191919"/>
            <w:spacing w:val="-2"/>
            <w:sz w:val="18"/>
            <w:szCs w:val="18"/>
          </w:rPr>
          <w:t xml:space="preserve">All undergraduate nursing students who experience any interruption that results in non-completion of a Nursing Course will be required to successfully complete the appropriate NURS Remediation Course prior to re-entry into the Nursing Program.  </w:t>
        </w:r>
      </w:ins>
      <w:ins w:id="16" w:author="Tippins, Margie F." w:date="2011-04-06T09:20:00Z">
        <w:r>
          <w:rPr>
            <w:rFonts w:ascii="Times New Roman" w:hAnsi="Times New Roman"/>
            <w:color w:val="191919"/>
            <w:spacing w:val="-2"/>
            <w:sz w:val="18"/>
            <w:szCs w:val="18"/>
          </w:rPr>
          <w:t>The</w:t>
        </w:r>
      </w:ins>
      <w:ins w:id="17" w:author="Tippins, Margie F." w:date="2011-04-06T09:19:00Z">
        <w:r>
          <w:rPr>
            <w:rFonts w:ascii="Times New Roman" w:hAnsi="Times New Roman"/>
            <w:color w:val="191919"/>
            <w:spacing w:val="-2"/>
            <w:sz w:val="18"/>
            <w:szCs w:val="18"/>
          </w:rPr>
          <w:t xml:space="preserve"> </w:t>
        </w:r>
      </w:ins>
      <w:ins w:id="18" w:author="Tippins, Margie F." w:date="2011-04-06T09:20:00Z">
        <w:r>
          <w:rPr>
            <w:rFonts w:ascii="Times New Roman" w:hAnsi="Times New Roman"/>
            <w:color w:val="191919"/>
            <w:spacing w:val="-2"/>
            <w:sz w:val="18"/>
            <w:szCs w:val="18"/>
          </w:rPr>
          <w:t>course will be listed as NURS 4111 with the appropriate hours for the class needed to re-enter the nursing program.  Students who have an interruption in matriculation of any nursing course must have a second criminal background check prior to re-enrollment.  All background checks will be sub</w:t>
        </w:r>
      </w:ins>
      <w:ins w:id="19" w:author="Tippins, Margie F." w:date="2011-04-06T09:22:00Z">
        <w:r>
          <w:rPr>
            <w:rFonts w:ascii="Times New Roman" w:hAnsi="Times New Roman"/>
            <w:color w:val="191919"/>
            <w:spacing w:val="-2"/>
            <w:sz w:val="18"/>
            <w:szCs w:val="18"/>
          </w:rPr>
          <w:t>mitted before the last day of the university’s registration period for the semester.</w:t>
        </w:r>
      </w:ins>
    </w:p>
    <w:p w:rsidR="008B0B6D"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sz w:val="20"/>
          <w:szCs w:val="20"/>
        </w:rPr>
      </w:pPr>
    </w:p>
    <w:p w:rsidR="008B0B6D"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uniform</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equipment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liabilit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insurance</w:t>
      </w:r>
      <w:r>
        <w:rPr>
          <w:rFonts w:ascii="Times New Roman" w:hAnsi="Times New Roman"/>
          <w:color w:val="191919"/>
          <w:sz w:val="18"/>
          <w:szCs w:val="18"/>
        </w:rPr>
        <w:t>,</w:t>
      </w:r>
      <w:r>
        <w:rPr>
          <w:rFonts w:ascii="Times New Roman" w:hAnsi="Times New Roman"/>
          <w:color w:val="191919"/>
          <w:spacing w:val="-7"/>
          <w:sz w:val="18"/>
          <w:szCs w:val="18"/>
        </w:rPr>
        <w:t xml:space="preserve"> </w:t>
      </w:r>
      <w:ins w:id="20" w:author="Tippins, Margie F." w:date="2011-04-06T09:23:00Z">
        <w:r>
          <w:rPr>
            <w:rFonts w:ascii="Times New Roman" w:hAnsi="Times New Roman"/>
            <w:color w:val="191919"/>
            <w:spacing w:val="-7"/>
            <w:sz w:val="18"/>
            <w:szCs w:val="18"/>
          </w:rPr>
          <w:t>a criminal background check,</w:t>
        </w:r>
      </w:ins>
      <w:r>
        <w:rPr>
          <w:rFonts w:ascii="Times New Roman" w:hAnsi="Times New Roman"/>
          <w:color w:val="191919"/>
          <w:spacing w:val="-7"/>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testin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3"/>
          <w:sz w:val="18"/>
          <w:szCs w:val="18"/>
        </w:rPr>
        <w:t>(</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most 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transportation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yearl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immunizations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X-ray</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laborator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 xml:space="preserve">tests.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curriculu</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designe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approximatel</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fou</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year</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stud</w:t>
      </w:r>
      <w:r>
        <w:rPr>
          <w:rFonts w:ascii="Times New Roman" w:hAnsi="Times New Roman"/>
          <w:color w:val="191919"/>
          <w:spacing w:val="-15"/>
          <w:sz w:val="18"/>
          <w:szCs w:val="18"/>
        </w:rPr>
        <w:t>y</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Course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clinica</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nursin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wil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begi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sophomor</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continu</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through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remainde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8B0B6D"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experience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home/communit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settings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hospitals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clinics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rehabilitatio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centers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homes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prima</w:t>
      </w:r>
      <w:r>
        <w:rPr>
          <w:rFonts w:ascii="Times New Roman" w:hAnsi="Times New Roman"/>
          <w:color w:val="191919"/>
          <w:spacing w:val="-3"/>
          <w:sz w:val="18"/>
          <w:szCs w:val="18"/>
        </w:rPr>
        <w:t>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centers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agencies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schools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industrie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settings.</w:t>
      </w:r>
    </w:p>
    <w:p w:rsidR="008B0B6D"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sz w:val="19"/>
          <w:szCs w:val="19"/>
        </w:rPr>
      </w:pPr>
    </w:p>
    <w:p w:rsidR="008B0B6D" w:rsidRDefault="008B0B6D" w:rsidP="008B0B6D">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w:t>
      </w:r>
      <w:r>
        <w:rPr>
          <w:rFonts w:ascii="Times New Roman" w:hAnsi="Times New Roman"/>
          <w:b/>
          <w:bCs/>
          <w:color w:val="191919"/>
          <w:sz w:val="18"/>
          <w:szCs w:val="18"/>
        </w:rPr>
        <w:t>S</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B</w:t>
      </w:r>
      <w:r>
        <w:rPr>
          <w:rFonts w:ascii="Times New Roman" w:hAnsi="Times New Roman"/>
          <w:b/>
          <w:bCs/>
          <w:color w:val="191919"/>
          <w:spacing w:val="-2"/>
          <w:sz w:val="18"/>
          <w:szCs w:val="18"/>
        </w:rPr>
        <w:t>ACHELO</w:t>
      </w:r>
      <w:r>
        <w:rPr>
          <w:rFonts w:ascii="Times New Roman" w:hAnsi="Times New Roman"/>
          <w:b/>
          <w:bCs/>
          <w:color w:val="191919"/>
          <w:sz w:val="18"/>
          <w:szCs w:val="18"/>
        </w:rPr>
        <w:t>R</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4"/>
          <w:sz w:val="18"/>
          <w:szCs w:val="18"/>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CIENC</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I</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N</w:t>
      </w:r>
      <w:r>
        <w:rPr>
          <w:rFonts w:ascii="Times New Roman" w:hAnsi="Times New Roman"/>
          <w:b/>
          <w:bCs/>
          <w:color w:val="191919"/>
          <w:spacing w:val="-2"/>
          <w:sz w:val="18"/>
          <w:szCs w:val="18"/>
        </w:rPr>
        <w:t>URSIN</w:t>
      </w:r>
      <w:r>
        <w:rPr>
          <w:rFonts w:ascii="Times New Roman" w:hAnsi="Times New Roman"/>
          <w:b/>
          <w:bCs/>
          <w:color w:val="191919"/>
          <w:sz w:val="18"/>
          <w:szCs w:val="18"/>
        </w:rPr>
        <w:t>G</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D</w:t>
      </w:r>
      <w:r>
        <w:rPr>
          <w:rFonts w:ascii="Times New Roman" w:hAnsi="Times New Roman"/>
          <w:b/>
          <w:bCs/>
          <w:color w:val="191919"/>
          <w:spacing w:val="-2"/>
          <w:sz w:val="18"/>
          <w:szCs w:val="18"/>
        </w:rPr>
        <w:t>EGREE</w:t>
      </w:r>
    </w:p>
    <w:p w:rsidR="008B0B6D" w:rsidRDefault="008B0B6D" w:rsidP="008B0B6D">
      <w:pPr>
        <w:widowControl w:val="0"/>
        <w:autoSpaceDE w:val="0"/>
        <w:autoSpaceDN w:val="0"/>
        <w:adjustRightInd w:val="0"/>
        <w:spacing w:before="30" w:after="0"/>
        <w:ind w:left="450" w:right="220" w:firstLine="0"/>
        <w:jc w:val="both"/>
        <w:rPr>
          <w:rFonts w:ascii="Times New Roman" w:hAnsi="Times New Roman"/>
          <w:color w:val="000000"/>
          <w:sz w:val="18"/>
          <w:szCs w:val="18"/>
        </w:rPr>
      </w:pPr>
      <w:r>
        <w:rPr>
          <w:rFonts w:ascii="Times New Roman" w:hAnsi="Times New Roman"/>
          <w:color w:val="191919"/>
          <w:spacing w:val="-2"/>
          <w:sz w:val="18"/>
          <w:szCs w:val="18"/>
        </w:rPr>
        <w:lastRenderedPageBreak/>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12</w:t>
      </w:r>
      <w:r>
        <w:rPr>
          <w:rFonts w:ascii="Times New Roman" w:hAnsi="Times New Roman"/>
          <w:color w:val="191919"/>
          <w:sz w:val="18"/>
          <w:szCs w:val="18"/>
        </w:rPr>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p>
    <w:p w:rsidR="008B0B6D" w:rsidRDefault="008B0B6D" w:rsidP="008B0B6D">
      <w:pPr>
        <w:widowControl w:val="0"/>
        <w:autoSpaceDE w:val="0"/>
        <w:autoSpaceDN w:val="0"/>
        <w:adjustRightInd w:val="0"/>
        <w:spacing w:before="9" w:after="0"/>
        <w:ind w:left="450" w:right="220" w:firstLine="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w:t>
      </w:r>
      <w:r>
        <w:rPr>
          <w:rFonts w:ascii="Times New Roman" w:hAnsi="Times New Roman"/>
          <w:color w:val="191919"/>
          <w:spacing w:val="-12"/>
          <w:sz w:val="18"/>
          <w:szCs w:val="18"/>
        </w:rPr>
        <w:t>r</w:t>
      </w:r>
      <w:r>
        <w:rPr>
          <w:rFonts w:ascii="Times New Roman" w:hAnsi="Times New Roman"/>
          <w:color w:val="191919"/>
          <w:sz w:val="18"/>
          <w:szCs w:val="18"/>
        </w:rPr>
        <w:t>.</w:t>
      </w:r>
    </w:p>
    <w:p w:rsidR="00064FC0" w:rsidRDefault="00064FC0" w:rsidP="00064FC0">
      <w:pPr>
        <w:widowControl w:val="0"/>
        <w:autoSpaceDE w:val="0"/>
        <w:autoSpaceDN w:val="0"/>
        <w:adjustRightInd w:val="0"/>
        <w:spacing w:before="1" w:after="0" w:line="120" w:lineRule="exact"/>
        <w:rPr>
          <w:rFonts w:ascii="Times New Roman" w:hAnsi="Times New Roman"/>
          <w:color w:val="000000"/>
          <w:sz w:val="12"/>
          <w:szCs w:val="12"/>
        </w:rPr>
      </w:pPr>
    </w:p>
    <w:p w:rsidR="007D77D2" w:rsidRDefault="007D77D2"/>
    <w:p w:rsidR="00064FC0" w:rsidRDefault="00064FC0" w:rsidP="00064FC0">
      <w:pPr>
        <w:widowControl w:val="0"/>
        <w:autoSpaceDE w:val="0"/>
        <w:autoSpaceDN w:val="0"/>
        <w:adjustRightInd w:val="0"/>
        <w:spacing w:before="7" w:after="0"/>
        <w:ind w:left="160" w:firstLine="20"/>
        <w:rPr>
          <w:rFonts w:ascii="Times New Roman" w:hAnsi="Times New Roman"/>
          <w:color w:val="000000"/>
          <w:sz w:val="24"/>
          <w:szCs w:val="24"/>
        </w:rPr>
      </w:pPr>
      <w:r>
        <w:rPr>
          <w:rFonts w:ascii="Times New Roman" w:hAnsi="Times New Roman"/>
          <w:b/>
          <w:bCs/>
          <w:color w:val="191919"/>
          <w:spacing w:val="-3"/>
          <w:sz w:val="32"/>
          <w:szCs w:val="32"/>
        </w:rPr>
        <w:t>P</w:t>
      </w:r>
      <w:r>
        <w:rPr>
          <w:rFonts w:ascii="Times New Roman" w:hAnsi="Times New Roman"/>
          <w:b/>
          <w:bCs/>
          <w:color w:val="191919"/>
          <w:spacing w:val="-3"/>
          <w:sz w:val="24"/>
          <w:szCs w:val="24"/>
        </w:rPr>
        <w:t>ROGRA</w:t>
      </w:r>
      <w:r>
        <w:rPr>
          <w:rFonts w:ascii="Times New Roman" w:hAnsi="Times New Roman"/>
          <w:b/>
          <w:bCs/>
          <w:color w:val="191919"/>
          <w:sz w:val="24"/>
          <w:szCs w:val="24"/>
        </w:rPr>
        <w:t>M</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O</w:t>
      </w:r>
      <w:r>
        <w:rPr>
          <w:rFonts w:ascii="Times New Roman" w:hAnsi="Times New Roman"/>
          <w:b/>
          <w:bCs/>
          <w:color w:val="191919"/>
          <w:sz w:val="24"/>
          <w:szCs w:val="24"/>
        </w:rPr>
        <w:t>F</w:t>
      </w:r>
      <w:r>
        <w:rPr>
          <w:rFonts w:ascii="Times New Roman" w:hAnsi="Times New Roman"/>
          <w:b/>
          <w:bCs/>
          <w:color w:val="191919"/>
          <w:spacing w:val="5"/>
          <w:sz w:val="24"/>
          <w:szCs w:val="24"/>
        </w:rPr>
        <w:t xml:space="preserve"> </w:t>
      </w:r>
      <w:r>
        <w:rPr>
          <w:rFonts w:ascii="Times New Roman" w:hAnsi="Times New Roman"/>
          <w:b/>
          <w:bCs/>
          <w:color w:val="191919"/>
          <w:spacing w:val="-3"/>
          <w:sz w:val="32"/>
          <w:szCs w:val="32"/>
        </w:rPr>
        <w:t>S</w:t>
      </w:r>
      <w:r>
        <w:rPr>
          <w:rFonts w:ascii="Times New Roman" w:hAnsi="Times New Roman"/>
          <w:b/>
          <w:bCs/>
          <w:color w:val="191919"/>
          <w:spacing w:val="-3"/>
          <w:sz w:val="24"/>
          <w:szCs w:val="24"/>
        </w:rPr>
        <w:t>TUD</w:t>
      </w:r>
      <w:r>
        <w:rPr>
          <w:rFonts w:ascii="Times New Roman" w:hAnsi="Times New Roman"/>
          <w:b/>
          <w:bCs/>
          <w:color w:val="191919"/>
          <w:sz w:val="24"/>
          <w:szCs w:val="24"/>
        </w:rPr>
        <w:t>Y</w:t>
      </w:r>
      <w:r>
        <w:rPr>
          <w:rFonts w:ascii="Times New Roman" w:hAnsi="Times New Roman"/>
          <w:b/>
          <w:bCs/>
          <w:color w:val="191919"/>
          <w:spacing w:val="5"/>
          <w:sz w:val="24"/>
          <w:szCs w:val="24"/>
        </w:rPr>
        <w:t xml:space="preserve"> </w:t>
      </w:r>
      <w:r>
        <w:rPr>
          <w:rFonts w:ascii="Times New Roman" w:hAnsi="Times New Roman"/>
          <w:b/>
          <w:bCs/>
          <w:color w:val="191919"/>
          <w:spacing w:val="-3"/>
          <w:sz w:val="24"/>
          <w:szCs w:val="24"/>
        </w:rPr>
        <w:t>FO</w:t>
      </w:r>
      <w:r>
        <w:rPr>
          <w:rFonts w:ascii="Times New Roman" w:hAnsi="Times New Roman"/>
          <w:b/>
          <w:bCs/>
          <w:color w:val="191919"/>
          <w:sz w:val="24"/>
          <w:szCs w:val="24"/>
        </w:rPr>
        <w:t xml:space="preserve">R A </w:t>
      </w:r>
      <w:r>
        <w:rPr>
          <w:rFonts w:ascii="Times New Roman" w:hAnsi="Times New Roman"/>
          <w:b/>
          <w:bCs/>
          <w:color w:val="191919"/>
          <w:spacing w:val="-3"/>
          <w:sz w:val="32"/>
          <w:szCs w:val="32"/>
        </w:rPr>
        <w:t>B</w:t>
      </w:r>
      <w:r>
        <w:rPr>
          <w:rFonts w:ascii="Times New Roman" w:hAnsi="Times New Roman"/>
          <w:b/>
          <w:bCs/>
          <w:color w:val="191919"/>
          <w:spacing w:val="-3"/>
          <w:sz w:val="24"/>
          <w:szCs w:val="24"/>
        </w:rPr>
        <w:t>ACHELO</w:t>
      </w:r>
      <w:r>
        <w:rPr>
          <w:rFonts w:ascii="Times New Roman" w:hAnsi="Times New Roman"/>
          <w:b/>
          <w:bCs/>
          <w:color w:val="191919"/>
          <w:sz w:val="24"/>
          <w:szCs w:val="24"/>
        </w:rPr>
        <w:t>R</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O</w:t>
      </w:r>
      <w:r>
        <w:rPr>
          <w:rFonts w:ascii="Times New Roman" w:hAnsi="Times New Roman"/>
          <w:b/>
          <w:bCs/>
          <w:color w:val="191919"/>
          <w:sz w:val="24"/>
          <w:szCs w:val="24"/>
        </w:rPr>
        <w:t>F</w:t>
      </w:r>
      <w:r>
        <w:rPr>
          <w:rFonts w:ascii="Times New Roman" w:hAnsi="Times New Roman"/>
          <w:b/>
          <w:bCs/>
          <w:color w:val="191919"/>
          <w:spacing w:val="5"/>
          <w:sz w:val="24"/>
          <w:szCs w:val="24"/>
        </w:rPr>
        <w:t xml:space="preserve"> </w:t>
      </w:r>
      <w:r>
        <w:rPr>
          <w:rFonts w:ascii="Times New Roman" w:hAnsi="Times New Roman"/>
          <w:b/>
          <w:bCs/>
          <w:color w:val="191919"/>
          <w:spacing w:val="-3"/>
          <w:sz w:val="32"/>
          <w:szCs w:val="32"/>
        </w:rPr>
        <w:t>S</w:t>
      </w:r>
      <w:r>
        <w:rPr>
          <w:rFonts w:ascii="Times New Roman" w:hAnsi="Times New Roman"/>
          <w:b/>
          <w:bCs/>
          <w:color w:val="191919"/>
          <w:spacing w:val="-3"/>
          <w:sz w:val="24"/>
          <w:szCs w:val="24"/>
        </w:rPr>
        <w:t>CIENC</w:t>
      </w:r>
      <w:r>
        <w:rPr>
          <w:rFonts w:ascii="Times New Roman" w:hAnsi="Times New Roman"/>
          <w:b/>
          <w:bCs/>
          <w:color w:val="191919"/>
          <w:sz w:val="24"/>
          <w:szCs w:val="24"/>
        </w:rPr>
        <w:t>E</w:t>
      </w:r>
      <w:r>
        <w:rPr>
          <w:rFonts w:ascii="Times New Roman" w:hAnsi="Times New Roman"/>
          <w:b/>
          <w:bCs/>
          <w:color w:val="191919"/>
          <w:spacing w:val="13"/>
          <w:sz w:val="24"/>
          <w:szCs w:val="24"/>
        </w:rPr>
        <w:t xml:space="preserve"> </w:t>
      </w:r>
      <w:r>
        <w:rPr>
          <w:rFonts w:ascii="Times New Roman" w:hAnsi="Times New Roman"/>
          <w:b/>
          <w:bCs/>
          <w:color w:val="191919"/>
          <w:spacing w:val="-3"/>
          <w:sz w:val="24"/>
          <w:szCs w:val="24"/>
        </w:rPr>
        <w:t>I</w:t>
      </w:r>
      <w:r>
        <w:rPr>
          <w:rFonts w:ascii="Times New Roman" w:hAnsi="Times New Roman"/>
          <w:b/>
          <w:bCs/>
          <w:color w:val="191919"/>
          <w:sz w:val="24"/>
          <w:szCs w:val="24"/>
        </w:rPr>
        <w:t>N</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N</w:t>
      </w:r>
      <w:r>
        <w:rPr>
          <w:rFonts w:ascii="Times New Roman" w:hAnsi="Times New Roman"/>
          <w:b/>
          <w:bCs/>
          <w:color w:val="191919"/>
          <w:spacing w:val="-3"/>
          <w:sz w:val="24"/>
          <w:szCs w:val="24"/>
        </w:rPr>
        <w:t>URSIN</w:t>
      </w:r>
      <w:r>
        <w:rPr>
          <w:rFonts w:ascii="Times New Roman" w:hAnsi="Times New Roman"/>
          <w:b/>
          <w:bCs/>
          <w:color w:val="191919"/>
          <w:sz w:val="24"/>
          <w:szCs w:val="24"/>
        </w:rPr>
        <w:t>G</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D</w:t>
      </w:r>
      <w:r>
        <w:rPr>
          <w:rFonts w:ascii="Times New Roman" w:hAnsi="Times New Roman"/>
          <w:b/>
          <w:bCs/>
          <w:color w:val="191919"/>
          <w:spacing w:val="-3"/>
          <w:sz w:val="24"/>
          <w:szCs w:val="24"/>
        </w:rPr>
        <w:t>EGREE</w:t>
      </w:r>
    </w:p>
    <w:p w:rsidR="00064FC0" w:rsidRDefault="00064FC0" w:rsidP="00064FC0">
      <w:pPr>
        <w:widowControl w:val="0"/>
        <w:tabs>
          <w:tab w:val="left" w:pos="810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2"/>
          <w:sz w:val="18"/>
          <w:szCs w:val="18"/>
        </w:rPr>
        <w:t>F</w:t>
      </w:r>
      <w:r>
        <w:rPr>
          <w:rFonts w:ascii="Times New Roman" w:hAnsi="Times New Roman"/>
          <w:b/>
          <w:bCs/>
          <w:color w:val="191919"/>
          <w:spacing w:val="-5"/>
          <w:sz w:val="18"/>
          <w:szCs w:val="18"/>
        </w:rPr>
        <w:t>r</w:t>
      </w:r>
      <w:r>
        <w:rPr>
          <w:rFonts w:ascii="Times New Roman" w:hAnsi="Times New Roman"/>
          <w:b/>
          <w:bCs/>
          <w:color w:val="191919"/>
          <w:spacing w:val="-2"/>
          <w:sz w:val="18"/>
          <w:szCs w:val="18"/>
        </w:rPr>
        <w:t>eshma</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w:t>
      </w:r>
      <w:r>
        <w:rPr>
          <w:rFonts w:ascii="Times New Roman" w:hAnsi="Times New Roman"/>
          <w:b/>
          <w:bCs/>
          <w:color w:val="191919"/>
          <w:sz w:val="18"/>
          <w:szCs w:val="18"/>
        </w:rPr>
        <w:t>r</w:t>
      </w:r>
      <w:r>
        <w:rPr>
          <w:rFonts w:ascii="Times New Roman" w:hAnsi="Times New Roman"/>
          <w:b/>
          <w:bCs/>
          <w:color w:val="191919"/>
          <w:sz w:val="18"/>
          <w:szCs w:val="18"/>
        </w:rPr>
        <w:tab/>
      </w:r>
      <w:r>
        <w:rPr>
          <w:rFonts w:ascii="Times New Roman" w:hAnsi="Times New Roman"/>
          <w:b/>
          <w:bCs/>
          <w:color w:val="191919"/>
          <w:spacing w:val="-2"/>
          <w:sz w:val="18"/>
          <w:szCs w:val="18"/>
        </w:rPr>
        <w:t>Fall</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Sprin</w:t>
      </w:r>
      <w:r>
        <w:rPr>
          <w:rFonts w:ascii="Times New Roman" w:hAnsi="Times New Roman"/>
          <w:b/>
          <w:bCs/>
          <w:color w:val="191919"/>
          <w:sz w:val="18"/>
          <w:szCs w:val="18"/>
        </w:rPr>
        <w:t>g</w:t>
      </w:r>
      <w:r>
        <w:rPr>
          <w:rFonts w:ascii="Times New Roman" w:hAnsi="Times New Roman"/>
          <w:b/>
          <w:bCs/>
          <w:color w:val="191919"/>
          <w:spacing w:val="-4"/>
          <w:sz w:val="18"/>
          <w:szCs w:val="18"/>
        </w:rPr>
        <w:t xml:space="preserve"> </w:t>
      </w:r>
      <w:r>
        <w:rPr>
          <w:rFonts w:ascii="Times New Roman" w:hAnsi="Times New Roman"/>
          <w:b/>
          <w:bCs/>
          <w:color w:val="191919"/>
          <w:sz w:val="18"/>
          <w:szCs w:val="18"/>
        </w:rPr>
        <w:t>&amp;</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Summer</w:t>
      </w:r>
    </w:p>
    <w:p w:rsidR="00064FC0" w:rsidRDefault="00064FC0" w:rsidP="00064FC0">
      <w:pPr>
        <w:widowControl w:val="0"/>
        <w:autoSpaceDE w:val="0"/>
        <w:autoSpaceDN w:val="0"/>
        <w:adjustRightInd w:val="0"/>
        <w:spacing w:before="8" w:after="0" w:line="150" w:lineRule="exact"/>
        <w:rPr>
          <w:rFonts w:ascii="Times New Roman" w:hAnsi="Times New Roman"/>
          <w:color w:val="000000"/>
          <w:sz w:val="15"/>
          <w:szCs w:val="15"/>
        </w:rPr>
      </w:pPr>
    </w:p>
    <w:tbl>
      <w:tblPr>
        <w:tblW w:w="0" w:type="auto"/>
        <w:tblInd w:w="120" w:type="dxa"/>
        <w:tblLayout w:type="fixed"/>
        <w:tblCellMar>
          <w:left w:w="0" w:type="dxa"/>
          <w:right w:w="0" w:type="dxa"/>
        </w:tblCellMar>
        <w:tblLook w:val="0000"/>
      </w:tblPr>
      <w:tblGrid>
        <w:gridCol w:w="903"/>
        <w:gridCol w:w="1015"/>
        <w:gridCol w:w="5449"/>
        <w:gridCol w:w="2460"/>
      </w:tblGrid>
      <w:tr w:rsidR="00064FC0" w:rsidRPr="007A7452" w:rsidTr="00510B4A">
        <w:trPr>
          <w:trHeight w:hRule="exact" w:val="298"/>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before="70" w:after="0"/>
              <w:ind w:left="40" w:firstLine="20"/>
              <w:rPr>
                <w:rFonts w:ascii="Times New Roman" w:hAnsi="Times New Roman"/>
                <w:sz w:val="18"/>
                <w:szCs w:val="18"/>
              </w:rPr>
            </w:pPr>
            <w:r w:rsidRPr="00064FC0">
              <w:rPr>
                <w:rFonts w:ascii="Times New Roman" w:hAnsi="Times New Roman"/>
                <w:color w:val="191919"/>
                <w:spacing w:val="-2"/>
                <w:sz w:val="18"/>
                <w:szCs w:val="18"/>
              </w:rPr>
              <w:t>ENGL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before="70" w:after="0"/>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before="70" w:after="0"/>
              <w:ind w:left="282"/>
              <w:rPr>
                <w:rFonts w:ascii="Times New Roman" w:hAnsi="Times New Roman"/>
                <w:sz w:val="18"/>
                <w:szCs w:val="18"/>
              </w:rPr>
            </w:pPr>
            <w:r w:rsidRPr="00064FC0">
              <w:rPr>
                <w:rFonts w:ascii="Times New Roman" w:hAnsi="Times New Roman"/>
                <w:color w:val="191919"/>
                <w:spacing w:val="-2"/>
                <w:sz w:val="18"/>
                <w:szCs w:val="18"/>
              </w:rPr>
              <w:t>Englis</w:t>
            </w:r>
            <w:r w:rsidRPr="00064FC0">
              <w:rPr>
                <w:rFonts w:ascii="Times New Roman" w:hAnsi="Times New Roman"/>
                <w:color w:val="191919"/>
                <w:sz w:val="18"/>
                <w:szCs w:val="18"/>
              </w:rPr>
              <w:t>h</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Compositio</w:t>
            </w:r>
            <w:r w:rsidRPr="00064FC0">
              <w:rPr>
                <w:rFonts w:ascii="Times New Roman" w:hAnsi="Times New Roman"/>
                <w:color w:val="191919"/>
                <w:sz w:val="18"/>
                <w:szCs w:val="18"/>
              </w:rPr>
              <w:t>n</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before="70" w:after="0"/>
              <w:ind w:right="67"/>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M</w:t>
            </w:r>
            <w:r w:rsidRPr="00064FC0">
              <w:rPr>
                <w:rFonts w:ascii="Times New Roman" w:hAnsi="Times New Roman"/>
                <w:color w:val="191919"/>
                <w:spacing w:val="-22"/>
                <w:sz w:val="18"/>
                <w:szCs w:val="18"/>
              </w:rPr>
              <w:t>A</w:t>
            </w:r>
            <w:r w:rsidRPr="00064FC0">
              <w:rPr>
                <w:rFonts w:ascii="Times New Roman" w:hAnsi="Times New Roman"/>
                <w:color w:val="191919"/>
                <w:spacing w:val="-2"/>
                <w:sz w:val="18"/>
                <w:szCs w:val="18"/>
              </w:rPr>
              <w:t>T</w:t>
            </w:r>
            <w:r w:rsidRPr="00064FC0">
              <w:rPr>
                <w:rFonts w:ascii="Times New Roman" w:hAnsi="Times New Roman"/>
                <w:color w:val="191919"/>
                <w:sz w:val="18"/>
                <w:szCs w:val="18"/>
              </w:rPr>
              <w:t>H</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1111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Colleg</w:t>
            </w:r>
            <w:r w:rsidRPr="00064FC0">
              <w:rPr>
                <w:rFonts w:ascii="Times New Roman" w:hAnsi="Times New Roman"/>
                <w:color w:val="191919"/>
                <w:sz w:val="18"/>
                <w:szCs w:val="18"/>
              </w:rPr>
              <w:t>e</w:t>
            </w:r>
            <w:r w:rsidRPr="00064FC0">
              <w:rPr>
                <w:rFonts w:ascii="Times New Roman" w:hAnsi="Times New Roman"/>
                <w:color w:val="191919"/>
                <w:spacing w:val="-13"/>
                <w:sz w:val="18"/>
                <w:szCs w:val="18"/>
              </w:rPr>
              <w:t xml:space="preserve"> </w:t>
            </w:r>
            <w:r w:rsidRPr="00064FC0">
              <w:rPr>
                <w:rFonts w:ascii="Times New Roman" w:hAnsi="Times New Roman"/>
                <w:color w:val="191919"/>
                <w:spacing w:val="-2"/>
                <w:sz w:val="18"/>
                <w:szCs w:val="18"/>
              </w:rPr>
              <w:t>Algebr</w:t>
            </w:r>
            <w:r w:rsidRPr="00064FC0">
              <w:rPr>
                <w:rFonts w:ascii="Times New Roman" w:hAnsi="Times New Roman"/>
                <w:color w:val="191919"/>
                <w:sz w:val="18"/>
                <w:szCs w:val="18"/>
              </w:rPr>
              <w:t>a</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or</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M</w:t>
            </w:r>
            <w:r w:rsidRPr="00064FC0">
              <w:rPr>
                <w:rFonts w:ascii="Times New Roman" w:hAnsi="Times New Roman"/>
                <w:color w:val="191919"/>
                <w:spacing w:val="-22"/>
                <w:sz w:val="18"/>
                <w:szCs w:val="18"/>
              </w:rPr>
              <w:t>A</w:t>
            </w:r>
            <w:r w:rsidRPr="00064FC0">
              <w:rPr>
                <w:rFonts w:ascii="Times New Roman" w:hAnsi="Times New Roman"/>
                <w:color w:val="191919"/>
                <w:spacing w:val="-2"/>
                <w:sz w:val="18"/>
                <w:szCs w:val="18"/>
              </w:rPr>
              <w:t>TH</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Mat</w:t>
            </w:r>
            <w:r w:rsidRPr="00064FC0">
              <w:rPr>
                <w:rFonts w:ascii="Times New Roman" w:hAnsi="Times New Roman"/>
                <w:color w:val="191919"/>
                <w:sz w:val="18"/>
                <w:szCs w:val="18"/>
              </w:rPr>
              <w:t>h</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Modeling</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14"/>
                <w:sz w:val="18"/>
                <w:szCs w:val="18"/>
              </w:rPr>
              <w:t xml:space="preserve"> </w:t>
            </w:r>
            <w:r w:rsidRPr="00064FC0">
              <w:rPr>
                <w:rFonts w:ascii="Times New Roman" w:hAnsi="Times New Roman"/>
                <w:color w:val="191919"/>
                <w:sz w:val="18"/>
                <w:szCs w:val="18"/>
              </w:rPr>
              <w:t>D</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D</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Scienc</w:t>
            </w:r>
            <w:r w:rsidRPr="00064FC0">
              <w:rPr>
                <w:rFonts w:ascii="Times New Roman" w:hAnsi="Times New Roman"/>
                <w:color w:val="191919"/>
                <w:sz w:val="18"/>
                <w:szCs w:val="18"/>
              </w:rPr>
              <w:t>e</w:t>
            </w:r>
            <w:r w:rsidRPr="00064FC0">
              <w:rPr>
                <w:rFonts w:ascii="Times New Roman" w:hAnsi="Times New Roman"/>
                <w:color w:val="191919"/>
                <w:spacing w:val="-3"/>
                <w:sz w:val="18"/>
                <w:szCs w:val="18"/>
              </w:rPr>
              <w:t xml:space="preserve"> </w:t>
            </w:r>
            <w:r w:rsidRPr="00064FC0">
              <w:rPr>
                <w:rFonts w:ascii="Times New Roman" w:hAnsi="Times New Roman"/>
                <w:color w:val="191919"/>
                <w:spacing w:val="-2"/>
                <w:sz w:val="18"/>
                <w:szCs w:val="18"/>
              </w:rPr>
              <w:t>Cours</w:t>
            </w:r>
            <w:r w:rsidRPr="00064FC0">
              <w:rPr>
                <w:rFonts w:ascii="Times New Roman" w:hAnsi="Times New Roman"/>
                <w:color w:val="191919"/>
                <w:sz w:val="18"/>
                <w:szCs w:val="18"/>
              </w:rPr>
              <w:t>e</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903" w:type="dxa"/>
            <w:tcBorders>
              <w:top w:val="nil"/>
              <w:left w:val="nil"/>
              <w:bottom w:val="nil"/>
              <w:right w:val="nil"/>
            </w:tcBorders>
          </w:tcPr>
          <w:p w:rsidR="00064FC0" w:rsidRPr="00064FC0" w:rsidDel="00677CE1"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COHP</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color w:val="191919"/>
                <w:spacing w:val="-8"/>
                <w:sz w:val="18"/>
                <w:szCs w:val="18"/>
              </w:rPr>
            </w:pPr>
            <w:r w:rsidRPr="00064FC0">
              <w:rPr>
                <w:rFonts w:ascii="Times New Roman" w:hAnsi="Times New Roman"/>
                <w:color w:val="191919"/>
                <w:spacing w:val="-8"/>
                <w:sz w:val="18"/>
                <w:szCs w:val="18"/>
              </w:rPr>
              <w:t>2120</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Growth &amp; Development/Health Professions</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2</w:t>
            </w:r>
          </w:p>
        </w:tc>
      </w:tr>
      <w:tr w:rsidR="00064FC0" w:rsidRPr="007A7452" w:rsidTr="00510B4A">
        <w:trPr>
          <w:trHeight w:hRule="exact" w:val="216"/>
        </w:trPr>
        <w:tc>
          <w:tcPr>
            <w:tcW w:w="903" w:type="dxa"/>
            <w:tcBorders>
              <w:top w:val="nil"/>
              <w:left w:val="nil"/>
              <w:bottom w:val="nil"/>
              <w:right w:val="nil"/>
            </w:tcBorders>
          </w:tcPr>
          <w:p w:rsidR="00064FC0" w:rsidRPr="00064FC0" w:rsidDel="00F02474"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ASU</w:t>
            </w:r>
          </w:p>
        </w:tc>
        <w:tc>
          <w:tcPr>
            <w:tcW w:w="1015" w:type="dxa"/>
            <w:tcBorders>
              <w:top w:val="nil"/>
              <w:left w:val="nil"/>
              <w:bottom w:val="nil"/>
              <w:right w:val="nil"/>
            </w:tcBorders>
          </w:tcPr>
          <w:p w:rsidR="00064FC0" w:rsidRPr="00064FC0" w:rsidDel="00F02474" w:rsidRDefault="00064FC0" w:rsidP="00064FC0">
            <w:pPr>
              <w:widowControl w:val="0"/>
              <w:autoSpaceDE w:val="0"/>
              <w:autoSpaceDN w:val="0"/>
              <w:adjustRightInd w:val="0"/>
              <w:spacing w:after="0" w:line="195" w:lineRule="exact"/>
              <w:ind w:left="217" w:firstLine="20"/>
              <w:rPr>
                <w:rFonts w:ascii="Times New Roman" w:hAnsi="Times New Roman"/>
                <w:color w:val="191919"/>
                <w:spacing w:val="-2"/>
                <w:sz w:val="18"/>
                <w:szCs w:val="18"/>
              </w:rPr>
            </w:pPr>
            <w:r w:rsidRPr="00064FC0">
              <w:rPr>
                <w:rFonts w:ascii="Times New Roman" w:hAnsi="Times New Roman"/>
                <w:color w:val="191919"/>
                <w:spacing w:val="-2"/>
                <w:sz w:val="18"/>
                <w:szCs w:val="18"/>
              </w:rPr>
              <w:t>1201</w:t>
            </w:r>
          </w:p>
        </w:tc>
        <w:tc>
          <w:tcPr>
            <w:tcW w:w="5449" w:type="dxa"/>
            <w:tcBorders>
              <w:top w:val="nil"/>
              <w:left w:val="nil"/>
              <w:bottom w:val="nil"/>
              <w:right w:val="nil"/>
            </w:tcBorders>
          </w:tcPr>
          <w:p w:rsidR="00064FC0" w:rsidRPr="00064FC0" w:rsidDel="00F02474"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Foundations of College Success</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COHP</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color w:val="191919"/>
                <w:spacing w:val="-2"/>
                <w:sz w:val="18"/>
                <w:szCs w:val="18"/>
              </w:rPr>
            </w:pPr>
            <w:r w:rsidRPr="00064FC0">
              <w:rPr>
                <w:rFonts w:ascii="Times New Roman" w:hAnsi="Times New Roman"/>
                <w:color w:val="191919"/>
                <w:spacing w:val="-2"/>
                <w:sz w:val="18"/>
                <w:szCs w:val="18"/>
              </w:rPr>
              <w:t>2110</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Nutrition</w:t>
            </w:r>
          </w:p>
        </w:tc>
        <w:tc>
          <w:tcPr>
            <w:tcW w:w="2460" w:type="dxa"/>
            <w:tcBorders>
              <w:top w:val="nil"/>
              <w:left w:val="nil"/>
              <w:bottom w:val="nil"/>
              <w:right w:val="nil"/>
            </w:tcBorders>
          </w:tcPr>
          <w:p w:rsidR="00064FC0"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1</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ENGL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102</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Englis</w:t>
            </w:r>
            <w:r w:rsidRPr="00064FC0">
              <w:rPr>
                <w:rFonts w:ascii="Times New Roman" w:hAnsi="Times New Roman"/>
                <w:color w:val="191919"/>
                <w:sz w:val="18"/>
                <w:szCs w:val="18"/>
              </w:rPr>
              <w:t>h</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Compositio</w:t>
            </w:r>
            <w:r w:rsidRPr="00064FC0">
              <w:rPr>
                <w:rFonts w:ascii="Times New Roman" w:hAnsi="Times New Roman"/>
                <w:color w:val="191919"/>
                <w:sz w:val="18"/>
                <w:szCs w:val="18"/>
              </w:rPr>
              <w:t>n</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II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BIOL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24</w:t>
            </w:r>
            <w:r w:rsidRPr="00064FC0">
              <w:rPr>
                <w:rFonts w:ascii="Times New Roman" w:hAnsi="Times New Roman"/>
                <w:color w:val="191919"/>
                <w:spacing w:val="-8"/>
                <w:sz w:val="18"/>
                <w:szCs w:val="18"/>
              </w:rPr>
              <w:t>1</w:t>
            </w:r>
            <w:r w:rsidRPr="00064FC0">
              <w:rPr>
                <w:rFonts w:ascii="Times New Roman" w:hAnsi="Times New Roman"/>
                <w:color w:val="191919"/>
                <w:sz w:val="18"/>
                <w:szCs w:val="18"/>
              </w:rPr>
              <w:t>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Anatom</w:t>
            </w:r>
            <w:r w:rsidRPr="00064FC0">
              <w:rPr>
                <w:rFonts w:ascii="Times New Roman" w:hAnsi="Times New Roman"/>
                <w:color w:val="191919"/>
                <w:sz w:val="18"/>
                <w:szCs w:val="18"/>
              </w:rPr>
              <w:t>y</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&amp;</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Physiolog</w:t>
            </w:r>
            <w:r w:rsidRPr="00064FC0">
              <w:rPr>
                <w:rFonts w:ascii="Times New Roman" w:hAnsi="Times New Roman"/>
                <w:color w:val="191919"/>
                <w:sz w:val="18"/>
                <w:szCs w:val="18"/>
              </w:rPr>
              <w:t>y</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0"/>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PSYC</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Genera</w:t>
            </w:r>
            <w:r w:rsidRPr="00064FC0">
              <w:rPr>
                <w:rFonts w:ascii="Times New Roman" w:hAnsi="Times New Roman"/>
                <w:color w:val="191919"/>
                <w:sz w:val="18"/>
                <w:szCs w:val="18"/>
              </w:rPr>
              <w:t>l</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Psychology</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14"/>
                <w:sz w:val="18"/>
                <w:szCs w:val="18"/>
              </w:rPr>
              <w:t xml:space="preserve"> </w:t>
            </w:r>
            <w:r w:rsidRPr="00064FC0">
              <w:rPr>
                <w:rFonts w:ascii="Times New Roman" w:hAnsi="Times New Roman"/>
                <w:color w:val="191919"/>
                <w:sz w:val="18"/>
                <w:szCs w:val="18"/>
              </w:rPr>
              <w:t>D</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ind w:firstLine="20"/>
              <w:rPr>
                <w:rFonts w:ascii="Times New Roman" w:hAnsi="Times New Roman"/>
                <w:sz w:val="18"/>
                <w:szCs w:val="18"/>
              </w:rPr>
            </w:pP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D</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Scienc</w:t>
            </w:r>
            <w:r w:rsidRPr="00064FC0">
              <w:rPr>
                <w:rFonts w:ascii="Times New Roman" w:hAnsi="Times New Roman"/>
                <w:color w:val="191919"/>
                <w:sz w:val="18"/>
                <w:szCs w:val="18"/>
              </w:rPr>
              <w:t>e</w:t>
            </w:r>
            <w:r w:rsidRPr="00064FC0">
              <w:rPr>
                <w:rFonts w:ascii="Times New Roman" w:hAnsi="Times New Roman"/>
                <w:color w:val="191919"/>
                <w:spacing w:val="-3"/>
                <w:sz w:val="18"/>
                <w:szCs w:val="18"/>
              </w:rPr>
              <w:t xml:space="preserve"> </w:t>
            </w:r>
            <w:r w:rsidRPr="00064FC0">
              <w:rPr>
                <w:rFonts w:ascii="Times New Roman" w:hAnsi="Times New Roman"/>
                <w:color w:val="191919"/>
                <w:spacing w:val="-2"/>
                <w:sz w:val="18"/>
                <w:szCs w:val="18"/>
              </w:rPr>
              <w:t>II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0"/>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COHP</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1231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Professiona</w:t>
            </w:r>
            <w:r w:rsidRPr="00064FC0">
              <w:rPr>
                <w:rFonts w:ascii="Times New Roman" w:hAnsi="Times New Roman"/>
                <w:color w:val="191919"/>
                <w:sz w:val="18"/>
                <w:szCs w:val="18"/>
              </w:rPr>
              <w:t>l</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Nursin</w:t>
            </w:r>
            <w:r w:rsidRPr="00064FC0">
              <w:rPr>
                <w:rFonts w:ascii="Times New Roman" w:hAnsi="Times New Roman"/>
                <w:color w:val="191919"/>
                <w:sz w:val="18"/>
                <w:szCs w:val="18"/>
              </w:rPr>
              <w:t>g</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Orientatio</w:t>
            </w:r>
            <w:r w:rsidRPr="00064FC0">
              <w:rPr>
                <w:rFonts w:ascii="Times New Roman" w:hAnsi="Times New Roman"/>
                <w:color w:val="191919"/>
                <w:sz w:val="18"/>
                <w:szCs w:val="18"/>
              </w:rPr>
              <w:t>n</w:t>
            </w:r>
            <w:r w:rsidRPr="00064FC0">
              <w:rPr>
                <w:rFonts w:ascii="Times New Roman" w:hAnsi="Times New Roman"/>
                <w:color w:val="191919"/>
                <w:spacing w:val="-3"/>
                <w:sz w:val="18"/>
                <w:szCs w:val="18"/>
              </w:rPr>
              <w:t xml:space="preserve"> </w:t>
            </w:r>
            <w:r w:rsidRPr="00064FC0">
              <w:rPr>
                <w:rFonts w:ascii="Times New Roman" w:hAnsi="Times New Roman"/>
                <w:color w:val="191919"/>
                <w:spacing w:val="-2"/>
                <w:sz w:val="18"/>
                <w:szCs w:val="18"/>
              </w:rPr>
              <w:t>Seminar (Elective)</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1</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NURS</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color w:val="191919"/>
                <w:spacing w:val="-2"/>
                <w:sz w:val="18"/>
                <w:szCs w:val="18"/>
              </w:rPr>
            </w:pPr>
            <w:r w:rsidRPr="00064FC0">
              <w:rPr>
                <w:rFonts w:ascii="Times New Roman" w:hAnsi="Times New Roman"/>
                <w:color w:val="191919"/>
                <w:spacing w:val="-2"/>
                <w:sz w:val="18"/>
                <w:szCs w:val="18"/>
              </w:rPr>
              <w:t>2600</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Health &amp; Medical Terminology</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4"/>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BIOL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22</w:t>
            </w:r>
            <w:r w:rsidRPr="00064FC0">
              <w:rPr>
                <w:rFonts w:ascii="Times New Roman" w:hAnsi="Times New Roman"/>
                <w:color w:val="191919"/>
                <w:spacing w:val="-8"/>
                <w:sz w:val="18"/>
                <w:szCs w:val="18"/>
              </w:rPr>
              <w:t>1</w:t>
            </w:r>
            <w:r w:rsidRPr="00064FC0">
              <w:rPr>
                <w:rFonts w:ascii="Times New Roman" w:hAnsi="Times New Roman"/>
                <w:color w:val="191919"/>
                <w:sz w:val="18"/>
                <w:szCs w:val="18"/>
              </w:rPr>
              <w:t>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Microbiology</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96"/>
        </w:trPr>
        <w:tc>
          <w:tcPr>
            <w:tcW w:w="903" w:type="dxa"/>
            <w:tcBorders>
              <w:top w:val="nil"/>
              <w:left w:val="nil"/>
              <w:bottom w:val="nil"/>
              <w:right w:val="nil"/>
            </w:tcBorders>
          </w:tcPr>
          <w:p w:rsidR="00064FC0" w:rsidRPr="007A7452" w:rsidRDefault="00064FC0" w:rsidP="00064FC0">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015" w:type="dxa"/>
            <w:tcBorders>
              <w:top w:val="nil"/>
              <w:left w:val="nil"/>
              <w:bottom w:val="nil"/>
              <w:right w:val="nil"/>
            </w:tcBorders>
          </w:tcPr>
          <w:p w:rsidR="00064FC0" w:rsidRPr="007A7452" w:rsidRDefault="00064FC0" w:rsidP="00064FC0">
            <w:pPr>
              <w:widowControl w:val="0"/>
              <w:autoSpaceDE w:val="0"/>
              <w:autoSpaceDN w:val="0"/>
              <w:adjustRightInd w:val="0"/>
              <w:spacing w:after="0"/>
              <w:ind w:firstLine="20"/>
              <w:rPr>
                <w:rFonts w:ascii="Times New Roman" w:hAnsi="Times New Roman"/>
                <w:sz w:val="24"/>
                <w:szCs w:val="24"/>
              </w:rPr>
            </w:pPr>
          </w:p>
        </w:tc>
        <w:tc>
          <w:tcPr>
            <w:tcW w:w="5449"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2460" w:type="dxa"/>
            <w:tcBorders>
              <w:top w:val="nil"/>
              <w:left w:val="nil"/>
              <w:bottom w:val="nil"/>
              <w:right w:val="nil"/>
            </w:tcBorders>
          </w:tcPr>
          <w:p w:rsidR="00064FC0" w:rsidRDefault="00064FC0" w:rsidP="00510B4A">
            <w:pPr>
              <w:widowControl w:val="0"/>
              <w:autoSpaceDE w:val="0"/>
              <w:autoSpaceDN w:val="0"/>
              <w:adjustRightInd w:val="0"/>
              <w:spacing w:after="0" w:line="194" w:lineRule="exact"/>
              <w:ind w:right="69"/>
              <w:jc w:val="right"/>
              <w:rPr>
                <w:rFonts w:ascii="Times New Roman" w:hAnsi="Times New Roman"/>
                <w:b/>
                <w:bCs/>
                <w:color w:val="191919"/>
                <w:spacing w:val="-2"/>
                <w:sz w:val="18"/>
                <w:szCs w:val="18"/>
              </w:rPr>
            </w:pPr>
            <w:r>
              <w:rPr>
                <w:rFonts w:ascii="Times New Roman" w:hAnsi="Times New Roman"/>
                <w:b/>
                <w:bCs/>
                <w:color w:val="191919"/>
                <w:spacing w:val="-2"/>
                <w:sz w:val="18"/>
                <w:szCs w:val="18"/>
              </w:rPr>
              <w:t>40</w:t>
            </w:r>
          </w:p>
          <w:p w:rsidR="00064FC0" w:rsidRPr="007A7452" w:rsidRDefault="00064FC0" w:rsidP="00510B4A">
            <w:pPr>
              <w:widowControl w:val="0"/>
              <w:autoSpaceDE w:val="0"/>
              <w:autoSpaceDN w:val="0"/>
              <w:adjustRightInd w:val="0"/>
              <w:spacing w:after="0" w:line="194" w:lineRule="exact"/>
              <w:ind w:right="69"/>
              <w:jc w:val="right"/>
              <w:rPr>
                <w:rFonts w:ascii="Times New Roman" w:hAnsi="Times New Roman"/>
                <w:sz w:val="24"/>
                <w:szCs w:val="24"/>
              </w:rPr>
            </w:pPr>
          </w:p>
        </w:tc>
      </w:tr>
    </w:tbl>
    <w:p w:rsidR="00064FC0" w:rsidRDefault="00064FC0" w:rsidP="00064FC0">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tbl>
      <w:tblPr>
        <w:tblW w:w="0" w:type="auto"/>
        <w:tblInd w:w="120" w:type="dxa"/>
        <w:tblLayout w:type="fixed"/>
        <w:tblCellMar>
          <w:left w:w="0" w:type="dxa"/>
          <w:right w:w="0" w:type="dxa"/>
        </w:tblCellMar>
        <w:tblLook w:val="0000"/>
      </w:tblPr>
      <w:tblGrid>
        <w:gridCol w:w="1023"/>
        <w:gridCol w:w="813"/>
        <w:gridCol w:w="6138"/>
        <w:gridCol w:w="1826"/>
      </w:tblGrid>
      <w:tr w:rsidR="00064FC0" w:rsidRPr="007A7452" w:rsidTr="00510B4A">
        <w:trPr>
          <w:trHeight w:hRule="exact" w:val="298"/>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70" w:after="0"/>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70" w:after="0"/>
              <w:ind w:left="-7" w:firstLine="34"/>
              <w:rPr>
                <w:rFonts w:ascii="Times New Roman" w:hAnsi="Times New Roman"/>
                <w:sz w:val="24"/>
                <w:szCs w:val="24"/>
              </w:rPr>
            </w:pPr>
            <w:r w:rsidRPr="007A7452">
              <w:rPr>
                <w:rFonts w:ascii="Times New Roman" w:hAnsi="Times New Roman"/>
                <w:color w:val="191919"/>
                <w:spacing w:val="-2"/>
                <w:sz w:val="18"/>
                <w:szCs w:val="18"/>
              </w:rPr>
              <w:t>2412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70" w:after="0"/>
              <w:ind w:left="364"/>
              <w:rPr>
                <w:rFonts w:ascii="Times New Roman" w:hAnsi="Times New Roman"/>
                <w:sz w:val="24"/>
                <w:szCs w:val="24"/>
              </w:rPr>
            </w:pPr>
            <w:r w:rsidRPr="007A7452">
              <w:rPr>
                <w:rFonts w:ascii="Times New Roman" w:hAnsi="Times New Roman"/>
                <w:color w:val="191919"/>
                <w:spacing w:val="-2"/>
                <w:sz w:val="18"/>
                <w:szCs w:val="18"/>
              </w:rPr>
              <w:t>Anatom</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Physiolog</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70" w:after="0"/>
              <w:ind w:right="40"/>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1023" w:type="dxa"/>
            <w:tcBorders>
              <w:top w:val="nil"/>
              <w:left w:val="nil"/>
              <w:bottom w:val="nil"/>
              <w:right w:val="nil"/>
            </w:tcBorders>
          </w:tcPr>
          <w:p w:rsidR="00064FC0" w:rsidRPr="007A7452" w:rsidDel="002376E6"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Del="002376E6"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3510</w:t>
            </w:r>
          </w:p>
        </w:tc>
        <w:tc>
          <w:tcPr>
            <w:tcW w:w="6138" w:type="dxa"/>
            <w:tcBorders>
              <w:top w:val="nil"/>
              <w:left w:val="nil"/>
              <w:bottom w:val="nil"/>
              <w:right w:val="nil"/>
            </w:tcBorders>
          </w:tcPr>
          <w:p w:rsidR="00064FC0" w:rsidRPr="007A7452" w:rsidDel="002376E6"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Health  Assessment</w:t>
            </w:r>
          </w:p>
        </w:tc>
        <w:tc>
          <w:tcPr>
            <w:tcW w:w="1826" w:type="dxa"/>
            <w:tcBorders>
              <w:top w:val="nil"/>
              <w:left w:val="nil"/>
              <w:bottom w:val="nil"/>
              <w:right w:val="nil"/>
            </w:tcBorders>
          </w:tcPr>
          <w:p w:rsidR="00064FC0" w:rsidRPr="007A7452" w:rsidDel="002376E6"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2210</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Pharmacology</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2231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Fundamental</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Professiona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Practice</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2331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Adul</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Del="00286C91"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COMM</w:t>
            </w:r>
          </w:p>
        </w:tc>
        <w:tc>
          <w:tcPr>
            <w:tcW w:w="813" w:type="dxa"/>
            <w:tcBorders>
              <w:top w:val="nil"/>
              <w:left w:val="nil"/>
              <w:bottom w:val="nil"/>
              <w:right w:val="nil"/>
            </w:tcBorders>
          </w:tcPr>
          <w:p w:rsidR="00064FC0" w:rsidRPr="007A7452" w:rsidDel="00286C91"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1100</w:t>
            </w:r>
          </w:p>
        </w:tc>
        <w:tc>
          <w:tcPr>
            <w:tcW w:w="6138" w:type="dxa"/>
            <w:tcBorders>
              <w:top w:val="nil"/>
              <w:left w:val="nil"/>
              <w:bottom w:val="nil"/>
              <w:right w:val="nil"/>
            </w:tcBorders>
          </w:tcPr>
          <w:p w:rsidR="00064FC0" w:rsidRPr="007A7452" w:rsidDel="00286C91"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Public Speaking</w:t>
            </w:r>
          </w:p>
        </w:tc>
        <w:tc>
          <w:tcPr>
            <w:tcW w:w="1826" w:type="dxa"/>
            <w:tcBorders>
              <w:top w:val="nil"/>
              <w:left w:val="nil"/>
              <w:bottom w:val="nil"/>
              <w:right w:val="nil"/>
            </w:tcBorders>
          </w:tcPr>
          <w:p w:rsidR="00064FC0" w:rsidRPr="007A7452" w:rsidDel="00286C91"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Del="00A13025"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SOCI</w:t>
            </w:r>
          </w:p>
        </w:tc>
        <w:tc>
          <w:tcPr>
            <w:tcW w:w="813" w:type="dxa"/>
            <w:tcBorders>
              <w:top w:val="nil"/>
              <w:left w:val="nil"/>
              <w:bottom w:val="nil"/>
              <w:right w:val="nil"/>
            </w:tcBorders>
          </w:tcPr>
          <w:p w:rsidR="00064FC0" w:rsidRPr="007A7452" w:rsidDel="00A13025"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2011</w:t>
            </w:r>
          </w:p>
        </w:tc>
        <w:tc>
          <w:tcPr>
            <w:tcW w:w="6138" w:type="dxa"/>
            <w:tcBorders>
              <w:top w:val="nil"/>
              <w:left w:val="nil"/>
              <w:bottom w:val="nil"/>
              <w:right w:val="nil"/>
            </w:tcBorders>
          </w:tcPr>
          <w:p w:rsidR="00064FC0" w:rsidRPr="007A7452" w:rsidDel="00A13025"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Principles of Sociology</w:t>
            </w:r>
          </w:p>
        </w:tc>
        <w:tc>
          <w:tcPr>
            <w:tcW w:w="1826" w:type="dxa"/>
            <w:tcBorders>
              <w:top w:val="nil"/>
              <w:left w:val="nil"/>
              <w:bottom w:val="nil"/>
              <w:right w:val="nil"/>
            </w:tcBorders>
          </w:tcPr>
          <w:p w:rsidR="00064FC0" w:rsidRPr="007A7452" w:rsidDel="00A13025"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NURS</w:t>
            </w:r>
          </w:p>
        </w:tc>
        <w:tc>
          <w:tcPr>
            <w:tcW w:w="813" w:type="dxa"/>
            <w:tcBorders>
              <w:top w:val="nil"/>
              <w:left w:val="nil"/>
              <w:bottom w:val="nil"/>
              <w:right w:val="nil"/>
            </w:tcBorders>
          </w:tcPr>
          <w:p w:rsidR="00064FC0"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3320</w:t>
            </w:r>
          </w:p>
        </w:tc>
        <w:tc>
          <w:tcPr>
            <w:tcW w:w="6138" w:type="dxa"/>
            <w:tcBorders>
              <w:top w:val="nil"/>
              <w:left w:val="nil"/>
              <w:bottom w:val="nil"/>
              <w:right w:val="nil"/>
            </w:tcBorders>
          </w:tcPr>
          <w:p w:rsidR="00064FC0" w:rsidRPr="00302C18"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proofErr w:type="spellStart"/>
            <w:r w:rsidRPr="00302C18">
              <w:rPr>
                <w:rFonts w:ascii="Times New Roman" w:hAnsi="Times New Roman"/>
                <w:color w:val="191919"/>
                <w:spacing w:val="-2"/>
                <w:sz w:val="18"/>
                <w:szCs w:val="18"/>
              </w:rPr>
              <w:t>Pathophysiology</w:t>
            </w:r>
            <w:proofErr w:type="spellEnd"/>
          </w:p>
        </w:tc>
        <w:tc>
          <w:tcPr>
            <w:tcW w:w="1826" w:type="dxa"/>
            <w:tcBorders>
              <w:top w:val="nil"/>
              <w:left w:val="nil"/>
              <w:bottom w:val="nil"/>
              <w:right w:val="nil"/>
            </w:tcBorders>
          </w:tcPr>
          <w:p w:rsidR="00064FC0"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PEDH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97"/>
              <w:rPr>
                <w:rFonts w:ascii="Times New Roman" w:hAnsi="Times New Roman"/>
                <w:sz w:val="24"/>
                <w:szCs w:val="24"/>
              </w:rPr>
            </w:pPr>
            <w:r w:rsidRPr="007A7452">
              <w:rPr>
                <w:rFonts w:ascii="Times New Roman" w:hAnsi="Times New Roman"/>
                <w:color w:val="191919"/>
                <w:spacing w:val="-2"/>
                <w:sz w:val="18"/>
                <w:szCs w:val="18"/>
              </w:rPr>
              <w:t>Activit</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PE</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064FC0" w:rsidRPr="007A7452" w:rsidTr="00510B4A">
        <w:trPr>
          <w:trHeight w:hRule="exact" w:val="322"/>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4" w:lineRule="exact"/>
              <w:ind w:right="42"/>
              <w:jc w:val="right"/>
              <w:rPr>
                <w:rFonts w:ascii="Times New Roman" w:hAnsi="Times New Roman"/>
                <w:sz w:val="24"/>
                <w:szCs w:val="24"/>
              </w:rPr>
            </w:pPr>
            <w:r w:rsidRPr="007A7452">
              <w:rPr>
                <w:rFonts w:ascii="Times New Roman" w:hAnsi="Times New Roman"/>
                <w:b/>
                <w:bCs/>
                <w:color w:val="191919"/>
                <w:spacing w:val="-2"/>
                <w:sz w:val="18"/>
                <w:szCs w:val="18"/>
              </w:rPr>
              <w:t>30</w:t>
            </w:r>
          </w:p>
        </w:tc>
      </w:tr>
      <w:tr w:rsidR="00064FC0" w:rsidRPr="007A7452" w:rsidTr="00510B4A">
        <w:trPr>
          <w:trHeight w:hRule="exact" w:val="43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6" w:after="0"/>
              <w:ind w:left="40" w:firstLine="20"/>
              <w:rPr>
                <w:rFonts w:ascii="Times New Roman" w:hAnsi="Times New Roman"/>
                <w:sz w:val="24"/>
                <w:szCs w:val="24"/>
              </w:rPr>
            </w:pPr>
            <w:r w:rsidRPr="007A7452">
              <w:rPr>
                <w:rFonts w:ascii="Times New Roman" w:hAnsi="Times New Roman"/>
                <w:b/>
                <w:bCs/>
                <w:color w:val="191919"/>
                <w:spacing w:val="-2"/>
                <w:sz w:val="18"/>
                <w:szCs w:val="18"/>
              </w:rPr>
              <w:t>Junio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r>
      <w:tr w:rsidR="00064FC0" w:rsidRPr="007A7452" w:rsidTr="00510B4A">
        <w:trPr>
          <w:trHeight w:hRule="exact" w:val="32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7" w:firstLine="34"/>
              <w:rPr>
                <w:rFonts w:ascii="Times New Roman" w:hAnsi="Times New Roman"/>
                <w:sz w:val="24"/>
                <w:szCs w:val="24"/>
              </w:rPr>
            </w:pPr>
            <w:r w:rsidRPr="007A7452">
              <w:rPr>
                <w:rFonts w:ascii="Times New Roman" w:hAnsi="Times New Roman"/>
                <w:color w:val="191919"/>
                <w:spacing w:val="-2"/>
                <w:sz w:val="18"/>
                <w:szCs w:val="18"/>
              </w:rPr>
              <w:t>3134</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left="364"/>
              <w:rPr>
                <w:rFonts w:ascii="Times New Roman" w:hAnsi="Times New Roman"/>
                <w:sz w:val="24"/>
                <w:szCs w:val="24"/>
              </w:rPr>
            </w:pPr>
            <w:r w:rsidRPr="007A7452">
              <w:rPr>
                <w:rFonts w:ascii="Times New Roman" w:hAnsi="Times New Roman"/>
                <w:color w:val="191919"/>
                <w:spacing w:val="-2"/>
                <w:sz w:val="18"/>
                <w:szCs w:val="18"/>
              </w:rPr>
              <w:t>Pediatri</w:t>
            </w:r>
            <w:r w:rsidRPr="007A7452">
              <w:rPr>
                <w:rFonts w:ascii="Times New Roman" w:hAnsi="Times New Roman"/>
                <w:color w:val="191919"/>
                <w:sz w:val="18"/>
                <w:szCs w:val="18"/>
              </w:rPr>
              <w:t>c</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Government</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Statistics</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 xml:space="preserve">NURS </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2601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Introduction to Geriatric 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PEDH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Activity</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Option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3312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Orientatio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Phil</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Concepts</w:t>
            </w:r>
            <w:r>
              <w:rPr>
                <w:rFonts w:ascii="Times New Roman" w:hAnsi="Times New Roman"/>
                <w:color w:val="191919"/>
                <w:spacing w:val="-2"/>
                <w:sz w:val="18"/>
                <w:szCs w:val="18"/>
              </w:rPr>
              <w:t xml:space="preserve"> (RN-BSN)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3136</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omen</w:t>
            </w:r>
            <w:r w:rsidRPr="007A7452">
              <w:rPr>
                <w:rFonts w:ascii="Times New Roman" w:hAnsi="Times New Roman"/>
                <w:color w:val="191919"/>
                <w:spacing w:val="-12"/>
                <w:sz w:val="18"/>
                <w:szCs w:val="18"/>
              </w:rPr>
              <w:t>’</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Pr>
                <w:rFonts w:ascii="Times New Roman" w:hAnsi="Times New Roman"/>
                <w:color w:val="191919"/>
                <w:sz w:val="18"/>
                <w:szCs w:val="18"/>
              </w:rPr>
              <w:t xml:space="preserve">5 </w:t>
            </w:r>
          </w:p>
        </w:tc>
      </w:tr>
      <w:tr w:rsidR="00064FC0" w:rsidRPr="007A7452" w:rsidTr="00510B4A">
        <w:trPr>
          <w:trHeight w:hRule="exact" w:val="21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3335</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Menta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Pr>
                <w:rFonts w:ascii="Times New Roman" w:hAnsi="Times New Roman"/>
                <w:color w:val="191919"/>
                <w:sz w:val="18"/>
                <w:szCs w:val="18"/>
              </w:rPr>
              <w:t>5</w:t>
            </w:r>
          </w:p>
        </w:tc>
      </w:tr>
      <w:tr w:rsidR="00064FC0" w:rsidRPr="007A7452" w:rsidTr="00510B4A">
        <w:trPr>
          <w:trHeight w:hRule="exact" w:val="21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AREA C</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Area C</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Fine Arts Option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322"/>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4" w:lineRule="exact"/>
              <w:ind w:right="42"/>
              <w:jc w:val="right"/>
              <w:rPr>
                <w:rFonts w:ascii="Times New Roman" w:hAnsi="Times New Roman"/>
                <w:sz w:val="24"/>
                <w:szCs w:val="24"/>
              </w:rPr>
            </w:pPr>
            <w:r>
              <w:rPr>
                <w:rFonts w:ascii="Times New Roman" w:hAnsi="Times New Roman"/>
                <w:b/>
                <w:bCs/>
                <w:color w:val="191919"/>
                <w:spacing w:val="-2"/>
                <w:sz w:val="18"/>
                <w:szCs w:val="18"/>
              </w:rPr>
              <w:t>31</w:t>
            </w:r>
          </w:p>
        </w:tc>
      </w:tr>
      <w:tr w:rsidR="00064FC0" w:rsidRPr="007A7452" w:rsidTr="00510B4A">
        <w:trPr>
          <w:trHeight w:hRule="exact" w:val="43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6" w:after="0"/>
              <w:ind w:left="40" w:firstLine="20"/>
              <w:rPr>
                <w:rFonts w:ascii="Times New Roman" w:hAnsi="Times New Roman"/>
                <w:sz w:val="24"/>
                <w:szCs w:val="24"/>
              </w:rPr>
            </w:pPr>
            <w:r w:rsidRPr="007A7452">
              <w:rPr>
                <w:rFonts w:ascii="Times New Roman" w:hAnsi="Times New Roman"/>
                <w:b/>
                <w:bCs/>
                <w:color w:val="191919"/>
                <w:spacing w:val="-2"/>
                <w:sz w:val="18"/>
                <w:szCs w:val="18"/>
              </w:rPr>
              <w:t>Senio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r>
      <w:tr w:rsidR="00064FC0" w:rsidRPr="007A7452" w:rsidTr="00510B4A">
        <w:trPr>
          <w:trHeight w:hRule="exact" w:val="32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40" w:firstLine="20"/>
              <w:rPr>
                <w:rFonts w:ascii="Times New Roman" w:hAnsi="Times New Roman"/>
                <w:color w:val="191919"/>
                <w:spacing w:val="-2"/>
                <w:sz w:val="18"/>
                <w:szCs w:val="18"/>
              </w:rPr>
            </w:pPr>
            <w:r>
              <w:rPr>
                <w:rFonts w:ascii="Times New Roman" w:hAnsi="Times New Roman"/>
                <w:color w:val="191919"/>
                <w:spacing w:val="-2"/>
                <w:sz w:val="18"/>
                <w:szCs w:val="18"/>
              </w:rPr>
              <w:t>PEDH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7" w:firstLine="34"/>
              <w:rPr>
                <w:rFonts w:ascii="Times New Roman" w:hAnsi="Times New Roman"/>
                <w:color w:val="191919"/>
                <w:spacing w:val="-2"/>
                <w:sz w:val="18"/>
                <w:szCs w:val="18"/>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left="364"/>
              <w:rPr>
                <w:rFonts w:ascii="Times New Roman" w:hAnsi="Times New Roman"/>
                <w:color w:val="191919"/>
                <w:spacing w:val="-16"/>
                <w:sz w:val="18"/>
                <w:szCs w:val="18"/>
              </w:rPr>
            </w:pPr>
            <w:r>
              <w:rPr>
                <w:rFonts w:ascii="Times New Roman" w:hAnsi="Times New Roman"/>
                <w:color w:val="191919"/>
                <w:spacing w:val="-16"/>
                <w:sz w:val="18"/>
                <w:szCs w:val="18"/>
              </w:rPr>
              <w:t>Activity</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right="40"/>
              <w:jc w:val="right"/>
              <w:rPr>
                <w:rFonts w:ascii="Times New Roman" w:hAnsi="Times New Roman"/>
                <w:color w:val="191919"/>
                <w:sz w:val="18"/>
                <w:szCs w:val="18"/>
              </w:rPr>
            </w:pPr>
            <w:r>
              <w:rPr>
                <w:rFonts w:ascii="Times New Roman" w:hAnsi="Times New Roman"/>
                <w:color w:val="191919"/>
                <w:sz w:val="18"/>
                <w:szCs w:val="18"/>
              </w:rPr>
              <w:t>1</w:t>
            </w:r>
          </w:p>
        </w:tc>
      </w:tr>
      <w:tr w:rsidR="00064FC0" w:rsidRPr="007A7452" w:rsidTr="00510B4A">
        <w:trPr>
          <w:trHeight w:hRule="exact" w:val="32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40" w:firstLine="20"/>
              <w:rPr>
                <w:rFonts w:ascii="Times New Roman" w:hAnsi="Times New Roman"/>
                <w:sz w:val="24"/>
                <w:szCs w:val="24"/>
              </w:rPr>
            </w:pPr>
            <w:r w:rsidRPr="007A7452">
              <w:rPr>
                <w:rFonts w:ascii="Times New Roman" w:hAnsi="Times New Roman"/>
                <w:color w:val="191919"/>
                <w:spacing w:val="-2"/>
                <w:sz w:val="18"/>
                <w:szCs w:val="18"/>
              </w:rPr>
              <w:t>ENGL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7" w:firstLine="34"/>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left="364"/>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4140</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Leadership</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4342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Adul</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4131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Research</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4240</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Communit</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4344</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Seminar</w:t>
            </w:r>
            <w:r>
              <w:rPr>
                <w:rFonts w:ascii="Times New Roman" w:hAnsi="Times New Roman"/>
                <w:color w:val="191919"/>
                <w:spacing w:val="-2"/>
                <w:sz w:val="18"/>
                <w:szCs w:val="18"/>
              </w:rPr>
              <w:t xml:space="preserve"> (RN-BSN)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4345</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Comprehensiv</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3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1002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Diaspora</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bl>
    <w:p w:rsidR="00064FC0" w:rsidRDefault="00064FC0" w:rsidP="00064FC0">
      <w:pPr>
        <w:widowControl w:val="0"/>
        <w:tabs>
          <w:tab w:val="left" w:pos="1240"/>
        </w:tabs>
        <w:autoSpaceDE w:val="0"/>
        <w:autoSpaceDN w:val="0"/>
        <w:adjustRightInd w:val="0"/>
        <w:spacing w:before="6" w:after="0"/>
        <w:ind w:left="160" w:firstLine="20"/>
        <w:rPr>
          <w:rFonts w:ascii="Times New Roman" w:hAnsi="Times New Roman"/>
          <w:color w:val="000000"/>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ins w:id="21" w:author="Tippins, Margie F." w:date="2011-04-06T10:39:00Z">
        <w:r>
          <w:rPr>
            <w:rFonts w:ascii="Times New Roman" w:hAnsi="Times New Roman"/>
            <w:b/>
            <w:bCs/>
            <w:color w:val="191919"/>
            <w:sz w:val="18"/>
            <w:szCs w:val="18"/>
          </w:rPr>
          <w:t>26</w:t>
        </w:r>
      </w:ins>
      <w:del w:id="22" w:author="Tippins, Margie F." w:date="2011-04-06T10:39:00Z">
        <w:r w:rsidDel="007E11A6">
          <w:rPr>
            <w:rFonts w:ascii="Times New Roman" w:hAnsi="Times New Roman"/>
            <w:b/>
            <w:bCs/>
            <w:color w:val="191919"/>
            <w:spacing w:val="-2"/>
            <w:sz w:val="18"/>
            <w:szCs w:val="18"/>
          </w:rPr>
          <w:delText>28</w:delText>
        </w:r>
      </w:del>
    </w:p>
    <w:p w:rsidR="00064FC0" w:rsidRDefault="00064FC0" w:rsidP="00064FC0">
      <w:pPr>
        <w:widowControl w:val="0"/>
        <w:autoSpaceDE w:val="0"/>
        <w:autoSpaceDN w:val="0"/>
        <w:adjustRightInd w:val="0"/>
        <w:spacing w:before="5" w:after="0" w:line="220" w:lineRule="exact"/>
        <w:ind w:firstLine="20"/>
        <w:rPr>
          <w:rFonts w:ascii="Times New Roman" w:hAnsi="Times New Roman"/>
          <w:color w:val="000000"/>
        </w:rPr>
      </w:pPr>
    </w:p>
    <w:p w:rsidR="00064FC0" w:rsidRDefault="00064FC0" w:rsidP="00064FC0">
      <w:pPr>
        <w:widowControl w:val="0"/>
        <w:tabs>
          <w:tab w:val="left" w:pos="960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5"/>
          <w:sz w:val="18"/>
          <w:szCs w:val="18"/>
        </w:rPr>
        <w:t>r</w:t>
      </w:r>
      <w:r>
        <w:rPr>
          <w:rFonts w:ascii="Times New Roman" w:hAnsi="Times New Roman"/>
          <w:b/>
          <w:bCs/>
          <w:color w:val="191919"/>
          <w:spacing w:val="-2"/>
          <w:sz w:val="18"/>
          <w:szCs w:val="18"/>
        </w:rPr>
        <w:t>equi</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graduatio</w:t>
      </w:r>
      <w:r>
        <w:rPr>
          <w:rFonts w:ascii="Times New Roman" w:hAnsi="Times New Roman"/>
          <w:b/>
          <w:bCs/>
          <w:color w:val="191919"/>
          <w:sz w:val="18"/>
          <w:szCs w:val="18"/>
        </w:rPr>
        <w:t>n</w:t>
      </w:r>
      <w:r>
        <w:rPr>
          <w:rFonts w:ascii="Times New Roman" w:hAnsi="Times New Roman"/>
          <w:b/>
          <w:bCs/>
          <w:color w:val="191919"/>
          <w:sz w:val="18"/>
          <w:szCs w:val="18"/>
        </w:rPr>
        <w:tab/>
      </w:r>
      <w:ins w:id="23" w:author="Tippins, Margie F." w:date="2011-04-06T10:39:00Z">
        <w:r>
          <w:rPr>
            <w:rFonts w:ascii="Times New Roman" w:hAnsi="Times New Roman"/>
            <w:b/>
            <w:bCs/>
            <w:color w:val="191919"/>
            <w:sz w:val="18"/>
            <w:szCs w:val="18"/>
          </w:rPr>
          <w:t>127</w:t>
        </w:r>
      </w:ins>
      <w:del w:id="24" w:author="Tippins, Margie F." w:date="2011-04-06T10:39:00Z">
        <w:r w:rsidDel="007E11A6">
          <w:rPr>
            <w:rFonts w:ascii="Times New Roman" w:hAnsi="Times New Roman"/>
            <w:b/>
            <w:bCs/>
            <w:color w:val="191919"/>
            <w:spacing w:val="-2"/>
            <w:sz w:val="18"/>
            <w:szCs w:val="18"/>
          </w:rPr>
          <w:delText>123</w:delText>
        </w:r>
      </w:del>
    </w:p>
    <w:p w:rsidR="00064FC0" w:rsidRDefault="00064FC0" w:rsidP="00064FC0">
      <w:pPr>
        <w:widowControl w:val="0"/>
        <w:autoSpaceDE w:val="0"/>
        <w:autoSpaceDN w:val="0"/>
        <w:adjustRightInd w:val="0"/>
        <w:spacing w:before="12" w:after="0"/>
        <w:ind w:left="160" w:firstLine="20"/>
        <w:rPr>
          <w:rFonts w:ascii="Times New Roman" w:hAnsi="Times New Roman"/>
          <w:color w:val="000000"/>
          <w:sz w:val="18"/>
          <w:szCs w:val="18"/>
        </w:rPr>
      </w:pPr>
      <w:r>
        <w:rPr>
          <w:rFonts w:ascii="Times New Roman" w:hAnsi="Times New Roman"/>
          <w:color w:val="191919"/>
          <w:spacing w:val="-2"/>
          <w:sz w:val="18"/>
          <w:szCs w:val="18"/>
        </w:rPr>
        <w:lastRenderedPageBreak/>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p>
    <w:p w:rsidR="00064FC0" w:rsidRDefault="00064FC0" w:rsidP="00064FC0">
      <w:pPr>
        <w:widowControl w:val="0"/>
        <w:autoSpaceDE w:val="0"/>
        <w:autoSpaceDN w:val="0"/>
        <w:adjustRightInd w:val="0"/>
        <w:spacing w:before="4" w:after="0" w:line="160" w:lineRule="exact"/>
        <w:rPr>
          <w:rFonts w:ascii="Times New Roman" w:hAnsi="Times New Roman"/>
          <w:color w:val="000000"/>
          <w:sz w:val="16"/>
          <w:szCs w:val="16"/>
        </w:rPr>
      </w:pPr>
    </w:p>
    <w:p w:rsidR="007D77D2" w:rsidRDefault="007D77D2" w:rsidP="00064FC0">
      <w:pPr>
        <w:ind w:left="180" w:firstLine="0"/>
      </w:pPr>
    </w:p>
    <w:p w:rsidR="00F1477F" w:rsidRDefault="00F1477F" w:rsidP="00F1477F">
      <w:pPr>
        <w:widowControl w:val="0"/>
        <w:autoSpaceDE w:val="0"/>
        <w:autoSpaceDN w:val="0"/>
        <w:adjustRightInd w:val="0"/>
        <w:spacing w:before="30" w:after="0"/>
        <w:ind w:left="270" w:firstLine="0"/>
        <w:rPr>
          <w:rFonts w:ascii="Times New Roman" w:hAnsi="Times New Roman"/>
          <w:color w:val="000000"/>
          <w:sz w:val="18"/>
          <w:szCs w:val="18"/>
        </w:rPr>
      </w:pPr>
      <w:r>
        <w:rPr>
          <w:rFonts w:ascii="Times New Roman" w:hAnsi="Times New Roman"/>
          <w:b/>
          <w:bCs/>
          <w:color w:val="191919"/>
          <w:spacing w:val="-2"/>
          <w:sz w:val="18"/>
          <w:szCs w:val="18"/>
        </w:rPr>
        <w:t>Nursin</w:t>
      </w:r>
      <w:r>
        <w:rPr>
          <w:rFonts w:ascii="Times New Roman" w:hAnsi="Times New Roman"/>
          <w:b/>
          <w:bCs/>
          <w:color w:val="191919"/>
          <w:sz w:val="18"/>
          <w:szCs w:val="18"/>
        </w:rPr>
        <w:t>g</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Elective</w:t>
      </w:r>
      <w:r>
        <w:rPr>
          <w:rFonts w:ascii="Times New Roman" w:hAnsi="Times New Roman"/>
          <w:b/>
          <w:bCs/>
          <w:color w:val="191919"/>
          <w:sz w:val="18"/>
          <w:szCs w:val="18"/>
        </w:rPr>
        <w:t>s</w:t>
      </w:r>
      <w:r>
        <w:rPr>
          <w:rFonts w:ascii="Times New Roman" w:hAnsi="Times New Roman"/>
          <w:b/>
          <w:bCs/>
          <w:color w:val="191919"/>
          <w:spacing w:val="-3"/>
          <w:sz w:val="18"/>
          <w:szCs w:val="18"/>
        </w:rPr>
        <w:t xml:space="preserve"> </w:t>
      </w:r>
      <w:r>
        <w:rPr>
          <w:rFonts w:ascii="Times New Roman" w:hAnsi="Times New Roman"/>
          <w:b/>
          <w:bCs/>
          <w:color w:val="191919"/>
          <w:spacing w:val="-2"/>
          <w:sz w:val="18"/>
          <w:szCs w:val="18"/>
        </w:rPr>
        <w:t>available:</w:t>
      </w:r>
    </w:p>
    <w:tbl>
      <w:tblPr>
        <w:tblW w:w="10360" w:type="dxa"/>
        <w:tblLayout w:type="fixed"/>
        <w:tblCellMar>
          <w:left w:w="0" w:type="dxa"/>
          <w:right w:w="0" w:type="dxa"/>
        </w:tblCellMar>
        <w:tblLook w:val="0000"/>
      </w:tblPr>
      <w:tblGrid>
        <w:gridCol w:w="1015"/>
        <w:gridCol w:w="1039"/>
        <w:gridCol w:w="5138"/>
        <w:gridCol w:w="3168"/>
      </w:tblGrid>
      <w:tr w:rsidR="00F1477F" w:rsidRPr="007A7452" w:rsidTr="00F1477F">
        <w:trPr>
          <w:trHeight w:hRule="exact" w:val="274"/>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before="9" w:after="0"/>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before="9" w:after="0"/>
              <w:ind w:left="303" w:firstLine="32"/>
              <w:rPr>
                <w:rFonts w:ascii="Times New Roman" w:hAnsi="Times New Roman"/>
                <w:sz w:val="24"/>
                <w:szCs w:val="24"/>
              </w:rPr>
            </w:pPr>
            <w:r w:rsidRPr="007A7452">
              <w:rPr>
                <w:rFonts w:ascii="Times New Roman" w:hAnsi="Times New Roman"/>
                <w:color w:val="191919"/>
                <w:spacing w:val="-2"/>
                <w:sz w:val="18"/>
                <w:szCs w:val="18"/>
              </w:rPr>
              <w:t>4</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before="9" w:after="0"/>
              <w:ind w:left="364"/>
              <w:rPr>
                <w:rFonts w:ascii="Times New Roman" w:hAnsi="Times New Roman"/>
                <w:sz w:val="24"/>
                <w:szCs w:val="24"/>
              </w:rPr>
            </w:pPr>
            <w:r w:rsidRPr="007A7452">
              <w:rPr>
                <w:rFonts w:ascii="Times New Roman" w:hAnsi="Times New Roman"/>
                <w:color w:val="191919"/>
                <w:spacing w:val="-2"/>
                <w:sz w:val="18"/>
                <w:szCs w:val="18"/>
              </w:rPr>
              <w:t>Directe</w:t>
            </w:r>
            <w:r w:rsidRPr="007A7452">
              <w:rPr>
                <w:rFonts w:ascii="Times New Roman" w:hAnsi="Times New Roman"/>
                <w:color w:val="191919"/>
                <w:sz w:val="18"/>
                <w:szCs w:val="18"/>
              </w:rPr>
              <w:t>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Study</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pacing w:val="-2"/>
                <w:sz w:val="18"/>
                <w:szCs w:val="18"/>
              </w:rPr>
              <w:t>Hour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vary</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3010</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Junio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Externship</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w:t>
            </w:r>
            <w:r w:rsidRPr="007A7452">
              <w:rPr>
                <w:rFonts w:ascii="Times New Roman" w:hAnsi="Times New Roman"/>
                <w:color w:val="191919"/>
                <w:spacing w:val="-25"/>
                <w:sz w:val="18"/>
                <w:szCs w:val="18"/>
              </w:rPr>
              <w:t>V</w:t>
            </w:r>
            <w:r w:rsidRPr="007A7452">
              <w:rPr>
                <w:rFonts w:ascii="Times New Roman" w:hAnsi="Times New Roman"/>
                <w:color w:val="191919"/>
                <w:spacing w:val="-2"/>
                <w:sz w:val="18"/>
                <w:szCs w:val="18"/>
              </w:rPr>
              <w:t>AR)</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4010</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Externship</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w:t>
            </w:r>
            <w:r w:rsidRPr="007A7452">
              <w:rPr>
                <w:rFonts w:ascii="Times New Roman" w:hAnsi="Times New Roman"/>
                <w:color w:val="191919"/>
                <w:spacing w:val="-25"/>
                <w:sz w:val="18"/>
                <w:szCs w:val="18"/>
              </w:rPr>
              <w:t>V</w:t>
            </w:r>
            <w:r w:rsidRPr="007A7452">
              <w:rPr>
                <w:rFonts w:ascii="Times New Roman" w:hAnsi="Times New Roman"/>
                <w:color w:val="191919"/>
                <w:spacing w:val="-2"/>
                <w:sz w:val="18"/>
                <w:szCs w:val="18"/>
              </w:rPr>
              <w:t>AR)</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Professiona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2121</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proofErr w:type="spellStart"/>
            <w:r w:rsidRPr="007A7452">
              <w:rPr>
                <w:rFonts w:ascii="Times New Roman" w:hAnsi="Times New Roman"/>
                <w:color w:val="191919"/>
                <w:spacing w:val="-2"/>
                <w:sz w:val="18"/>
                <w:szCs w:val="18"/>
              </w:rPr>
              <w:t>Pathophysiology</w:t>
            </w:r>
            <w:proofErr w:type="spellEnd"/>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F1477F" w:rsidRPr="007A7452" w:rsidTr="00F1477F">
        <w:trPr>
          <w:trHeight w:hRule="exact" w:val="344"/>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2212</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Assessment</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bl>
    <w:p w:rsidR="00F1477F" w:rsidRDefault="00F1477F" w:rsidP="00F1477F">
      <w:pPr>
        <w:widowControl w:val="0"/>
        <w:tabs>
          <w:tab w:val="left" w:pos="10080"/>
        </w:tabs>
        <w:autoSpaceDE w:val="0"/>
        <w:autoSpaceDN w:val="0"/>
        <w:adjustRightInd w:val="0"/>
        <w:spacing w:after="0"/>
        <w:ind w:left="270" w:firstLine="0"/>
        <w:rPr>
          <w:ins w:id="25" w:author="Tippins, Margie F." w:date="2011-04-06T10:48:00Z"/>
          <w:rFonts w:ascii="Times New Roman" w:hAnsi="Times New Roman"/>
          <w:b/>
          <w:bCs/>
          <w:color w:val="191919"/>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5"/>
          <w:sz w:val="18"/>
          <w:szCs w:val="18"/>
        </w:rPr>
        <w:t>r</w:t>
      </w:r>
      <w:r>
        <w:rPr>
          <w:rFonts w:ascii="Times New Roman" w:hAnsi="Times New Roman"/>
          <w:b/>
          <w:bCs/>
          <w:color w:val="191919"/>
          <w:spacing w:val="-2"/>
          <w:sz w:val="18"/>
          <w:szCs w:val="18"/>
        </w:rPr>
        <w:t>equi</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graduatio</w:t>
      </w:r>
      <w:r>
        <w:rPr>
          <w:rFonts w:ascii="Times New Roman" w:hAnsi="Times New Roman"/>
          <w:b/>
          <w:bCs/>
          <w:color w:val="191919"/>
          <w:sz w:val="18"/>
          <w:szCs w:val="18"/>
        </w:rPr>
        <w:t xml:space="preserve">n  </w:t>
      </w:r>
      <w:r>
        <w:rPr>
          <w:rFonts w:ascii="Times New Roman" w:hAnsi="Times New Roman"/>
          <w:b/>
          <w:bCs/>
          <w:color w:val="191919"/>
          <w:sz w:val="18"/>
          <w:szCs w:val="18"/>
        </w:rPr>
        <w:tab/>
      </w:r>
      <w:ins w:id="26" w:author="Tippins, Margie F." w:date="2011-04-06T10:48:00Z">
        <w:r>
          <w:rPr>
            <w:rFonts w:ascii="Times New Roman" w:hAnsi="Times New Roman"/>
            <w:b/>
            <w:bCs/>
            <w:color w:val="191919"/>
            <w:sz w:val="18"/>
            <w:szCs w:val="18"/>
          </w:rPr>
          <w:t>127</w:t>
        </w:r>
      </w:ins>
    </w:p>
    <w:p w:rsidR="00F1477F" w:rsidRDefault="00F1477F" w:rsidP="00F1477F">
      <w:pPr>
        <w:widowControl w:val="0"/>
        <w:tabs>
          <w:tab w:val="left" w:pos="10620"/>
        </w:tabs>
        <w:autoSpaceDE w:val="0"/>
        <w:autoSpaceDN w:val="0"/>
        <w:adjustRightInd w:val="0"/>
        <w:spacing w:after="0"/>
        <w:ind w:left="1170"/>
        <w:rPr>
          <w:rFonts w:ascii="Times New Roman" w:hAnsi="Times New Roman"/>
          <w:b/>
          <w:bCs/>
          <w:color w:val="191919"/>
          <w:sz w:val="18"/>
          <w:szCs w:val="18"/>
        </w:rPr>
      </w:pPr>
    </w:p>
    <w:p w:rsidR="007D77D2" w:rsidRDefault="007D77D2"/>
    <w:p w:rsidR="00E8550F" w:rsidRPr="0071188B" w:rsidRDefault="00E8550F" w:rsidP="0071188B">
      <w:pPr>
        <w:pStyle w:val="Heading2"/>
        <w:ind w:left="270" w:firstLine="0"/>
        <w:rPr>
          <w:rFonts w:ascii="Times New Roman" w:hAnsi="Times New Roman"/>
          <w:color w:val="000000"/>
          <w:sz w:val="48"/>
          <w:szCs w:val="48"/>
        </w:rPr>
      </w:pPr>
      <w:bookmarkStart w:id="27" w:name="_Toc295333406"/>
      <w:r w:rsidRPr="0071188B">
        <w:rPr>
          <w:rFonts w:ascii="Times New Roman" w:hAnsi="Times New Roman"/>
          <w:color w:val="191919"/>
          <w:spacing w:val="-2"/>
          <w:sz w:val="48"/>
          <w:szCs w:val="48"/>
        </w:rPr>
        <w:t>D</w:t>
      </w:r>
      <w:r w:rsidRPr="0071188B">
        <w:rPr>
          <w:rFonts w:ascii="Times New Roman" w:hAnsi="Times New Roman"/>
          <w:color w:val="191919"/>
          <w:spacing w:val="-2"/>
          <w:sz w:val="36"/>
          <w:szCs w:val="36"/>
        </w:rPr>
        <w:t>EPARTMENT</w:t>
      </w:r>
      <w:r w:rsidRPr="0071188B">
        <w:rPr>
          <w:rFonts w:ascii="Times New Roman" w:hAnsi="Times New Roman"/>
          <w:color w:val="191919"/>
          <w:spacing w:val="-2"/>
          <w:sz w:val="48"/>
          <w:szCs w:val="48"/>
        </w:rPr>
        <w:t xml:space="preserve"> </w:t>
      </w:r>
      <w:r w:rsidRPr="0071188B">
        <w:rPr>
          <w:rFonts w:ascii="Times New Roman" w:hAnsi="Times New Roman"/>
          <w:color w:val="191919"/>
          <w:spacing w:val="-2"/>
          <w:sz w:val="36"/>
          <w:szCs w:val="36"/>
        </w:rPr>
        <w:t xml:space="preserve">OF </w:t>
      </w:r>
      <w:r w:rsidRPr="0071188B">
        <w:rPr>
          <w:rFonts w:ascii="Times New Roman" w:hAnsi="Times New Roman"/>
          <w:color w:val="191919"/>
          <w:spacing w:val="-2"/>
          <w:sz w:val="48"/>
          <w:szCs w:val="48"/>
        </w:rPr>
        <w:t>C</w:t>
      </w:r>
      <w:r w:rsidRPr="0071188B">
        <w:rPr>
          <w:rFonts w:ascii="Times New Roman" w:hAnsi="Times New Roman"/>
          <w:color w:val="191919"/>
          <w:spacing w:val="-2"/>
          <w:sz w:val="36"/>
          <w:szCs w:val="36"/>
        </w:rPr>
        <w:t>RIMINA</w:t>
      </w:r>
      <w:r w:rsidRPr="0071188B">
        <w:rPr>
          <w:rFonts w:ascii="Times New Roman" w:hAnsi="Times New Roman"/>
          <w:color w:val="191919"/>
          <w:sz w:val="36"/>
          <w:szCs w:val="36"/>
        </w:rPr>
        <w:t xml:space="preserve">L </w:t>
      </w:r>
      <w:r w:rsidRPr="0071188B">
        <w:rPr>
          <w:rFonts w:ascii="Times New Roman" w:hAnsi="Times New Roman"/>
          <w:color w:val="191919"/>
          <w:spacing w:val="-2"/>
          <w:sz w:val="48"/>
          <w:szCs w:val="48"/>
        </w:rPr>
        <w:t>J</w:t>
      </w:r>
      <w:r w:rsidRPr="0071188B">
        <w:rPr>
          <w:rFonts w:ascii="Times New Roman" w:hAnsi="Times New Roman"/>
          <w:color w:val="191919"/>
          <w:spacing w:val="-2"/>
          <w:sz w:val="36"/>
          <w:szCs w:val="36"/>
        </w:rPr>
        <w:t>USTIC</w:t>
      </w:r>
      <w:r w:rsidRPr="0071188B">
        <w:rPr>
          <w:rFonts w:ascii="Times New Roman" w:hAnsi="Times New Roman"/>
          <w:color w:val="191919"/>
          <w:sz w:val="36"/>
          <w:szCs w:val="36"/>
        </w:rPr>
        <w:t xml:space="preserve">E </w:t>
      </w:r>
      <w:r w:rsidRPr="0071188B">
        <w:rPr>
          <w:rFonts w:ascii="Times New Roman" w:hAnsi="Times New Roman"/>
          <w:color w:val="191919"/>
          <w:spacing w:val="-2"/>
          <w:sz w:val="36"/>
          <w:szCs w:val="36"/>
        </w:rPr>
        <w:t>AN</w:t>
      </w:r>
      <w:r w:rsidRPr="0071188B">
        <w:rPr>
          <w:rFonts w:ascii="Times New Roman" w:hAnsi="Times New Roman"/>
          <w:color w:val="191919"/>
          <w:sz w:val="36"/>
          <w:szCs w:val="36"/>
        </w:rPr>
        <w:t>D</w:t>
      </w:r>
      <w:r w:rsidRPr="0071188B">
        <w:rPr>
          <w:rFonts w:ascii="Times New Roman" w:hAnsi="Times New Roman"/>
          <w:color w:val="191919"/>
          <w:spacing w:val="10"/>
          <w:sz w:val="36"/>
          <w:szCs w:val="36"/>
        </w:rPr>
        <w:t xml:space="preserve"> </w:t>
      </w:r>
      <w:r w:rsidRPr="0071188B">
        <w:rPr>
          <w:rFonts w:ascii="Times New Roman" w:hAnsi="Times New Roman"/>
          <w:color w:val="191919"/>
          <w:spacing w:val="-2"/>
          <w:sz w:val="48"/>
          <w:szCs w:val="48"/>
        </w:rPr>
        <w:t>F</w:t>
      </w:r>
      <w:r w:rsidRPr="0071188B">
        <w:rPr>
          <w:rFonts w:ascii="Times New Roman" w:hAnsi="Times New Roman"/>
          <w:color w:val="191919"/>
          <w:spacing w:val="-2"/>
          <w:sz w:val="36"/>
          <w:szCs w:val="36"/>
        </w:rPr>
        <w:t>ORENSI</w:t>
      </w:r>
      <w:r w:rsidRPr="0071188B">
        <w:rPr>
          <w:rFonts w:ascii="Times New Roman" w:hAnsi="Times New Roman"/>
          <w:color w:val="191919"/>
          <w:sz w:val="36"/>
          <w:szCs w:val="36"/>
        </w:rPr>
        <w:t>C</w:t>
      </w:r>
      <w:r w:rsidRPr="0071188B">
        <w:rPr>
          <w:rFonts w:ascii="Times New Roman" w:hAnsi="Times New Roman"/>
          <w:color w:val="191919"/>
          <w:spacing w:val="10"/>
          <w:sz w:val="36"/>
          <w:szCs w:val="36"/>
        </w:rPr>
        <w:t xml:space="preserve"> </w:t>
      </w:r>
      <w:r w:rsidRPr="0071188B">
        <w:rPr>
          <w:rFonts w:ascii="Times New Roman" w:hAnsi="Times New Roman"/>
          <w:color w:val="191919"/>
          <w:spacing w:val="-2"/>
          <w:sz w:val="48"/>
          <w:szCs w:val="48"/>
        </w:rPr>
        <w:t>S</w:t>
      </w:r>
      <w:r w:rsidRPr="0071188B">
        <w:rPr>
          <w:rFonts w:ascii="Times New Roman" w:hAnsi="Times New Roman"/>
          <w:color w:val="191919"/>
          <w:spacing w:val="-2"/>
          <w:sz w:val="36"/>
          <w:szCs w:val="36"/>
        </w:rPr>
        <w:t>CIENCE</w:t>
      </w:r>
      <w:bookmarkEnd w:id="27"/>
    </w:p>
    <w:p w:rsidR="00E8550F" w:rsidRDefault="00E8550F" w:rsidP="00E8550F">
      <w:pPr>
        <w:widowControl w:val="0"/>
        <w:autoSpaceDE w:val="0"/>
        <w:autoSpaceDN w:val="0"/>
        <w:adjustRightInd w:val="0"/>
        <w:spacing w:before="6" w:after="0" w:line="240" w:lineRule="exact"/>
        <w:ind w:left="270" w:right="220" w:firstLine="0"/>
        <w:rPr>
          <w:rFonts w:ascii="Times New Roman" w:hAnsi="Times New Roman"/>
          <w:color w:val="000000"/>
          <w:sz w:val="24"/>
          <w:szCs w:val="24"/>
        </w:rPr>
      </w:pPr>
    </w:p>
    <w:p w:rsidR="00E8550F" w:rsidRDefault="00E8550F" w:rsidP="00E8550F">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2"/>
          <w:sz w:val="18"/>
          <w:szCs w:val="18"/>
        </w:rPr>
        <w:t xml:space="preserve"> Justic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2"/>
          <w:sz w:val="18"/>
          <w:szCs w:val="18"/>
        </w:rPr>
        <w:t xml:space="preserve"> Justic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Maste</w:t>
      </w:r>
      <w:r>
        <w:rPr>
          <w:rFonts w:ascii="Times New Roman" w:hAnsi="Times New Roman"/>
          <w:color w:val="191919"/>
          <w:sz w:val="18"/>
          <w:szCs w:val="18"/>
        </w:rPr>
        <w:t>r</w:t>
      </w:r>
      <w:r>
        <w:rPr>
          <w:rFonts w:ascii="Times New Roman" w:hAnsi="Times New Roman"/>
          <w:color w:val="191919"/>
          <w:spacing w:val="-3"/>
          <w:sz w:val="18"/>
          <w:szCs w:val="18"/>
        </w:rPr>
        <w:t xml:space="preserve"> 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Justice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prepar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employmen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system</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w:t>
      </w:r>
      <w:r>
        <w:rPr>
          <w:rFonts w:ascii="Times New Roman" w:hAnsi="Times New Roman"/>
          <w:color w:val="191919"/>
          <w:spacing w:val="-3"/>
          <w:sz w:val="18"/>
          <w:szCs w:val="18"/>
        </w:rPr>
        <w:t>o</w:t>
      </w:r>
      <w:r>
        <w:rPr>
          <w:rFonts w:ascii="Times New Roman" w:hAnsi="Times New Roman"/>
          <w:color w:val="191919"/>
          <w:spacing w:val="-2"/>
          <w:sz w:val="18"/>
          <w:szCs w:val="18"/>
        </w:rPr>
        <w:t>rensi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Science and/o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justice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la</w:t>
      </w:r>
      <w:r>
        <w:rPr>
          <w:rFonts w:ascii="Times New Roman" w:hAnsi="Times New Roman"/>
          <w:color w:val="191919"/>
          <w:spacing w:val="-13"/>
          <w:sz w:val="18"/>
          <w:szCs w:val="18"/>
        </w:rPr>
        <w:t>w</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broa</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flexibl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enoug</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permi</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to pursu</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wid</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variet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topic</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cuttin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acros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la</w:t>
      </w:r>
      <w:r>
        <w:rPr>
          <w:rFonts w:ascii="Times New Roman" w:hAnsi="Times New Roman"/>
          <w:color w:val="191919"/>
          <w:sz w:val="18"/>
          <w:szCs w:val="18"/>
        </w:rPr>
        <w:t>w</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enforcement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courts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corrections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research, polic</w:t>
      </w:r>
      <w:r>
        <w:rPr>
          <w:rFonts w:ascii="Times New Roman" w:hAnsi="Times New Roman"/>
          <w:color w:val="191919"/>
          <w:sz w:val="18"/>
          <w:szCs w:val="18"/>
        </w:rPr>
        <w:t xml:space="preserve">y </w:t>
      </w:r>
      <w:r>
        <w:rPr>
          <w:rFonts w:ascii="Times New Roman" w:hAnsi="Times New Roman"/>
          <w:color w:val="191919"/>
          <w:spacing w:val="-2"/>
          <w:sz w:val="18"/>
          <w:szCs w:val="18"/>
        </w:rPr>
        <w:t>analysis</w:t>
      </w:r>
      <w:r>
        <w:rPr>
          <w:rFonts w:ascii="Times New Roman" w:hAnsi="Times New Roman"/>
          <w:color w:val="191919"/>
          <w:sz w:val="18"/>
          <w:szCs w:val="18"/>
        </w:rPr>
        <w:t xml:space="preserve">, </w:t>
      </w:r>
      <w:r>
        <w:rPr>
          <w:rFonts w:ascii="Times New Roman" w:hAnsi="Times New Roman"/>
          <w:color w:val="191919"/>
          <w:spacing w:val="-2"/>
          <w:sz w:val="18"/>
          <w:szCs w:val="18"/>
        </w:rPr>
        <w:t>plannin</w:t>
      </w:r>
      <w:r>
        <w:rPr>
          <w:rFonts w:ascii="Times New Roman" w:hAnsi="Times New Roman"/>
          <w:color w:val="191919"/>
          <w:sz w:val="18"/>
          <w:szCs w:val="18"/>
        </w:rPr>
        <w:t xml:space="preserve">g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operation</w:t>
      </w:r>
      <w:r>
        <w:rPr>
          <w:rFonts w:ascii="Times New Roman" w:hAnsi="Times New Roman"/>
          <w:color w:val="191919"/>
          <w:sz w:val="18"/>
          <w:szCs w:val="18"/>
        </w:rPr>
        <w:t xml:space="preserve">s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laborator</w:t>
      </w:r>
      <w:r>
        <w:rPr>
          <w:rFonts w:ascii="Times New Roman" w:hAnsi="Times New Roman"/>
          <w:color w:val="191919"/>
          <w:sz w:val="18"/>
          <w:szCs w:val="18"/>
        </w:rPr>
        <w:t xml:space="preserve">y </w:t>
      </w:r>
      <w:r>
        <w:rPr>
          <w:rFonts w:ascii="Times New Roman" w:hAnsi="Times New Roman"/>
          <w:color w:val="191919"/>
          <w:spacing w:val="-2"/>
          <w:sz w:val="18"/>
          <w:szCs w:val="18"/>
        </w:rPr>
        <w:t>analysis/management</w:t>
      </w:r>
      <w:proofErr w:type="gramStart"/>
      <w:r>
        <w:rPr>
          <w:rFonts w:ascii="Times New Roman" w:hAnsi="Times New Roman"/>
          <w:color w:val="191919"/>
          <w:spacing w:val="-2"/>
          <w:sz w:val="18"/>
          <w:szCs w:val="18"/>
        </w:rPr>
        <w:t>.</w:t>
      </w:r>
      <w:r>
        <w:rPr>
          <w:rFonts w:ascii="Times New Roman" w:hAnsi="Times New Roman"/>
          <w:color w:val="191919"/>
          <w:sz w:val="18"/>
          <w:szCs w:val="18"/>
        </w:rPr>
        <w:t>.</w:t>
      </w:r>
      <w:proofErr w:type="gramEnd"/>
      <w:r>
        <w:rPr>
          <w:rFonts w:ascii="Times New Roman" w:hAnsi="Times New Roman"/>
          <w:color w:val="19191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ar</w:t>
      </w:r>
      <w:r>
        <w:rPr>
          <w:rFonts w:ascii="Times New Roman" w:hAnsi="Times New Roman"/>
          <w:color w:val="191919"/>
          <w:sz w:val="18"/>
          <w:szCs w:val="18"/>
        </w:rPr>
        <w:t xml:space="preserve">e </w:t>
      </w:r>
      <w:r>
        <w:rPr>
          <w:rFonts w:ascii="Times New Roman" w:hAnsi="Times New Roman"/>
          <w:color w:val="191919"/>
          <w:spacing w:val="-2"/>
          <w:sz w:val="18"/>
          <w:szCs w:val="18"/>
        </w:rPr>
        <w:t>encourage</w:t>
      </w:r>
      <w:r>
        <w:rPr>
          <w:rFonts w:ascii="Times New Roman" w:hAnsi="Times New Roman"/>
          <w:color w:val="191919"/>
          <w:sz w:val="18"/>
          <w:szCs w:val="18"/>
        </w:rPr>
        <w:t xml:space="preserve">d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tak</w:t>
      </w:r>
      <w:r>
        <w:rPr>
          <w:rFonts w:ascii="Times New Roman" w:hAnsi="Times New Roman"/>
          <w:color w:val="191919"/>
          <w:sz w:val="18"/>
          <w:szCs w:val="18"/>
        </w:rPr>
        <w:t xml:space="preserve">e </w:t>
      </w:r>
      <w:r>
        <w:rPr>
          <w:rFonts w:ascii="Times New Roman" w:hAnsi="Times New Roman"/>
          <w:color w:val="191919"/>
          <w:spacing w:val="-2"/>
          <w:sz w:val="18"/>
          <w:szCs w:val="18"/>
        </w:rPr>
        <w:t>internship</w:t>
      </w:r>
      <w:r>
        <w:rPr>
          <w:rFonts w:ascii="Times New Roman" w:hAnsi="Times New Roman"/>
          <w:color w:val="191919"/>
          <w:sz w:val="18"/>
          <w:szCs w:val="18"/>
        </w:rPr>
        <w:t xml:space="preserve">s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c</w:t>
      </w:r>
      <w:r>
        <w:rPr>
          <w:rFonts w:ascii="Times New Roman" w:hAnsi="Times New Roman"/>
          <w:color w:val="191919"/>
          <w:spacing w:val="-3"/>
          <w:sz w:val="18"/>
          <w:szCs w:val="18"/>
        </w:rPr>
        <w:t>r</w:t>
      </w:r>
      <w:r>
        <w:rPr>
          <w:rFonts w:ascii="Times New Roman" w:hAnsi="Times New Roman"/>
          <w:color w:val="191919"/>
          <w:spacing w:val="-2"/>
          <w:sz w:val="18"/>
          <w:szCs w:val="18"/>
        </w:rPr>
        <w:t>imina</w:t>
      </w:r>
      <w:r>
        <w:rPr>
          <w:rFonts w:ascii="Times New Roman" w:hAnsi="Times New Roman"/>
          <w:color w:val="191919"/>
          <w:sz w:val="18"/>
          <w:szCs w:val="18"/>
        </w:rPr>
        <w:t xml:space="preserve">l </w:t>
      </w:r>
      <w:r>
        <w:rPr>
          <w:rFonts w:ascii="Times New Roman" w:hAnsi="Times New Roman"/>
          <w:color w:val="191919"/>
          <w:spacing w:val="-2"/>
          <w:sz w:val="18"/>
          <w:szCs w:val="18"/>
        </w:rPr>
        <w:t>justice, 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labs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agencies.</w:t>
      </w:r>
    </w:p>
    <w:p w:rsidR="00E8550F" w:rsidRDefault="00E8550F" w:rsidP="00E8550F">
      <w:pPr>
        <w:widowControl w:val="0"/>
        <w:autoSpaceDE w:val="0"/>
        <w:autoSpaceDN w:val="0"/>
        <w:adjustRightInd w:val="0"/>
        <w:spacing w:before="16" w:after="0" w:line="200" w:lineRule="exact"/>
        <w:ind w:left="270" w:right="220" w:firstLine="0"/>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mino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studies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designate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concentratio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3"/>
          <w:sz w:val="18"/>
          <w:szCs w:val="18"/>
        </w:rPr>
        <w:t>c</w:t>
      </w:r>
      <w:r>
        <w:rPr>
          <w:rFonts w:ascii="Times New Roman" w:hAnsi="Times New Roman"/>
          <w:color w:val="191919"/>
          <w:spacing w:val="-2"/>
          <w:sz w:val="18"/>
          <w:szCs w:val="18"/>
        </w:rPr>
        <w:t>urriculum.</w:t>
      </w:r>
    </w:p>
    <w:p w:rsidR="00E8550F" w:rsidRDefault="00E8550F" w:rsidP="00E8550F">
      <w:pPr>
        <w:widowControl w:val="0"/>
        <w:autoSpaceDE w:val="0"/>
        <w:autoSpaceDN w:val="0"/>
        <w:adjustRightInd w:val="0"/>
        <w:spacing w:before="5" w:after="0" w:line="220" w:lineRule="exact"/>
        <w:ind w:left="270" w:right="220" w:firstLine="0"/>
        <w:rPr>
          <w:rFonts w:ascii="Times New Roman" w:hAnsi="Times New Roman"/>
          <w:color w:val="000000"/>
        </w:rPr>
      </w:pPr>
    </w:p>
    <w:p w:rsidR="00E8550F" w:rsidRDefault="00E8550F" w:rsidP="00E8550F">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2</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permi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w</w:t>
      </w:r>
      <w:r>
        <w:rPr>
          <w:rFonts w:ascii="Times New Roman" w:hAnsi="Times New Roman"/>
          <w:color w:val="191919"/>
          <w:spacing w:val="-2"/>
          <w:sz w:val="18"/>
          <w:szCs w:val="18"/>
        </w:rPr>
        <w:t>o-yea</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colleges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baccalaureat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pacing w:val="-3"/>
          <w:sz w:val="18"/>
          <w:szCs w:val="18"/>
        </w:rPr>
        <w:t>r</w:t>
      </w:r>
      <w:r>
        <w:rPr>
          <w:rFonts w:ascii="Times New Roman" w:hAnsi="Times New Roman"/>
          <w:color w:val="191919"/>
          <w:spacing w:val="-2"/>
          <w:sz w:val="18"/>
          <w:szCs w:val="18"/>
        </w:rPr>
        <w:t>edit.</w:t>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71188B" w:rsidRDefault="0071188B" w:rsidP="0071188B">
      <w:pPr>
        <w:pStyle w:val="Heading2"/>
        <w:ind w:left="270" w:firstLine="0"/>
        <w:rPr>
          <w:rFonts w:ascii="Times New Roman" w:hAnsi="Times New Roman"/>
          <w:b w:val="0"/>
          <w:bCs w:val="0"/>
          <w:color w:val="191919"/>
          <w:spacing w:val="-2"/>
          <w:sz w:val="18"/>
          <w:szCs w:val="18"/>
        </w:rPr>
      </w:pPr>
      <w:bookmarkStart w:id="28" w:name="_Toc295333407"/>
      <w:r>
        <w:rPr>
          <w:rFonts w:ascii="Times New Roman" w:hAnsi="Times New Roman"/>
          <w:color w:val="191919"/>
          <w:spacing w:val="-3"/>
          <w:sz w:val="32"/>
          <w:szCs w:val="32"/>
        </w:rPr>
        <w:t>B</w:t>
      </w:r>
      <w:r>
        <w:rPr>
          <w:rFonts w:ascii="Times New Roman" w:hAnsi="Times New Roman"/>
          <w:color w:val="191919"/>
          <w:spacing w:val="-3"/>
          <w:sz w:val="24"/>
          <w:szCs w:val="24"/>
        </w:rPr>
        <w:t>ACHELO</w:t>
      </w:r>
      <w:r>
        <w:rPr>
          <w:rFonts w:ascii="Times New Roman" w:hAnsi="Times New Roman"/>
          <w:color w:val="191919"/>
          <w:sz w:val="24"/>
          <w:szCs w:val="24"/>
        </w:rPr>
        <w:t>R</w:t>
      </w:r>
      <w:r>
        <w:rPr>
          <w:rFonts w:ascii="Times New Roman" w:hAnsi="Times New Roman"/>
          <w:color w:val="191919"/>
          <w:spacing w:val="14"/>
          <w:sz w:val="24"/>
          <w:szCs w:val="24"/>
        </w:rPr>
        <w:t xml:space="preserve"> </w:t>
      </w:r>
      <w:r>
        <w:rPr>
          <w:rFonts w:ascii="Times New Roman" w:hAnsi="Times New Roman"/>
          <w:color w:val="191919"/>
          <w:spacing w:val="-3"/>
          <w:sz w:val="24"/>
          <w:szCs w:val="24"/>
        </w:rPr>
        <w:t>O</w:t>
      </w:r>
      <w:r>
        <w:rPr>
          <w:rFonts w:ascii="Times New Roman" w:hAnsi="Times New Roman"/>
          <w:color w:val="191919"/>
          <w:sz w:val="24"/>
          <w:szCs w:val="24"/>
        </w:rPr>
        <w:t>F</w:t>
      </w:r>
      <w:r>
        <w:rPr>
          <w:rFonts w:ascii="Times New Roman" w:hAnsi="Times New Roman"/>
          <w:color w:val="191919"/>
          <w:spacing w:val="5"/>
          <w:sz w:val="24"/>
          <w:szCs w:val="24"/>
        </w:rPr>
        <w:t xml:space="preserve"> </w:t>
      </w:r>
      <w:r>
        <w:rPr>
          <w:rFonts w:ascii="Times New Roman" w:hAnsi="Times New Roman"/>
          <w:color w:val="191919"/>
          <w:spacing w:val="-3"/>
          <w:sz w:val="32"/>
          <w:szCs w:val="32"/>
        </w:rPr>
        <w:t>S</w:t>
      </w:r>
      <w:r>
        <w:rPr>
          <w:rFonts w:ascii="Times New Roman" w:hAnsi="Times New Roman"/>
          <w:color w:val="191919"/>
          <w:spacing w:val="-3"/>
          <w:sz w:val="24"/>
          <w:szCs w:val="24"/>
        </w:rPr>
        <w:t>CIENCE</w:t>
      </w:r>
      <w:r>
        <w:rPr>
          <w:rFonts w:ascii="Times New Roman" w:hAnsi="Times New Roman"/>
          <w:b w:val="0"/>
          <w:bCs w:val="0"/>
          <w:color w:val="191919"/>
          <w:spacing w:val="-3"/>
          <w:sz w:val="24"/>
          <w:szCs w:val="24"/>
        </w:rPr>
        <w:t xml:space="preserve"> </w:t>
      </w:r>
      <w:r>
        <w:rPr>
          <w:rFonts w:ascii="Times New Roman" w:hAnsi="Times New Roman"/>
          <w:color w:val="191919"/>
          <w:spacing w:val="-3"/>
          <w:sz w:val="32"/>
          <w:szCs w:val="32"/>
        </w:rPr>
        <w:t>D</w:t>
      </w:r>
      <w:r>
        <w:rPr>
          <w:rFonts w:ascii="Times New Roman" w:hAnsi="Times New Roman"/>
          <w:color w:val="191919"/>
          <w:spacing w:val="-3"/>
          <w:sz w:val="24"/>
          <w:szCs w:val="24"/>
        </w:rPr>
        <w:t>EGRE</w:t>
      </w:r>
      <w:r>
        <w:rPr>
          <w:rFonts w:ascii="Times New Roman" w:hAnsi="Times New Roman"/>
          <w:color w:val="191919"/>
          <w:sz w:val="24"/>
          <w:szCs w:val="24"/>
        </w:rPr>
        <w:t>E</w:t>
      </w:r>
      <w:r>
        <w:rPr>
          <w:rFonts w:ascii="Times New Roman" w:hAnsi="Times New Roman"/>
          <w:color w:val="191919"/>
          <w:spacing w:val="14"/>
          <w:sz w:val="24"/>
          <w:szCs w:val="24"/>
        </w:rPr>
        <w:t xml:space="preserve"> </w:t>
      </w:r>
      <w:r>
        <w:rPr>
          <w:rFonts w:ascii="Times New Roman" w:hAnsi="Times New Roman"/>
          <w:color w:val="191919"/>
          <w:spacing w:val="-3"/>
          <w:sz w:val="24"/>
          <w:szCs w:val="24"/>
        </w:rPr>
        <w:t>I</w:t>
      </w:r>
      <w:r>
        <w:rPr>
          <w:rFonts w:ascii="Times New Roman" w:hAnsi="Times New Roman"/>
          <w:color w:val="191919"/>
          <w:sz w:val="24"/>
          <w:szCs w:val="24"/>
        </w:rPr>
        <w:t>N</w:t>
      </w:r>
      <w:r>
        <w:rPr>
          <w:rFonts w:ascii="Times New Roman" w:hAnsi="Times New Roman"/>
          <w:color w:val="191919"/>
          <w:spacing w:val="14"/>
          <w:sz w:val="24"/>
          <w:szCs w:val="24"/>
        </w:rPr>
        <w:t xml:space="preserve"> </w:t>
      </w:r>
      <w:r>
        <w:rPr>
          <w:rFonts w:ascii="Times New Roman" w:hAnsi="Times New Roman"/>
          <w:color w:val="191919"/>
          <w:spacing w:val="-3"/>
          <w:sz w:val="32"/>
          <w:szCs w:val="32"/>
        </w:rPr>
        <w:t>C</w:t>
      </w:r>
      <w:r>
        <w:rPr>
          <w:rFonts w:ascii="Times New Roman" w:hAnsi="Times New Roman"/>
          <w:color w:val="191919"/>
          <w:spacing w:val="-3"/>
          <w:sz w:val="24"/>
          <w:szCs w:val="24"/>
        </w:rPr>
        <w:t>RIMINA</w:t>
      </w:r>
      <w:r>
        <w:rPr>
          <w:rFonts w:ascii="Times New Roman" w:hAnsi="Times New Roman"/>
          <w:color w:val="191919"/>
          <w:sz w:val="24"/>
          <w:szCs w:val="24"/>
        </w:rPr>
        <w:t xml:space="preserve">L </w:t>
      </w:r>
      <w:r>
        <w:rPr>
          <w:rFonts w:ascii="Times New Roman" w:hAnsi="Times New Roman"/>
          <w:color w:val="191919"/>
          <w:spacing w:val="-3"/>
          <w:sz w:val="32"/>
          <w:szCs w:val="32"/>
        </w:rPr>
        <w:t>J</w:t>
      </w:r>
      <w:r>
        <w:rPr>
          <w:rFonts w:ascii="Times New Roman" w:hAnsi="Times New Roman"/>
          <w:color w:val="191919"/>
          <w:spacing w:val="-3"/>
          <w:sz w:val="24"/>
          <w:szCs w:val="24"/>
        </w:rPr>
        <w:t>USTICE</w:t>
      </w:r>
      <w:bookmarkEnd w:id="28"/>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A</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Essentia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Skill</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9</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pPr w:leftFromText="180" w:rightFromText="180" w:vertAnchor="text" w:horzAnchor="margin" w:tblpX="270" w:tblpY="21"/>
        <w:tblW w:w="0" w:type="auto"/>
        <w:tblLayout w:type="fixed"/>
        <w:tblCellMar>
          <w:left w:w="0" w:type="dxa"/>
          <w:right w:w="0" w:type="dxa"/>
        </w:tblCellMar>
        <w:tblLook w:val="0000"/>
      </w:tblPr>
      <w:tblGrid>
        <w:gridCol w:w="832"/>
        <w:gridCol w:w="1002"/>
        <w:gridCol w:w="6463"/>
        <w:gridCol w:w="1503"/>
      </w:tblGrid>
      <w:tr w:rsidR="00E8550F" w:rsidRPr="007A7452" w:rsidTr="00E8550F">
        <w:trPr>
          <w:trHeight w:hRule="exact" w:val="237"/>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firstLine="30"/>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6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102</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Algebra</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Mat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Modelin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(Non-Scienc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Majors)</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Pre-Calculu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the</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30"/>
              <w:rPr>
                <w:rFonts w:ascii="Times New Roman" w:hAnsi="Times New Roman"/>
                <w:sz w:val="24"/>
                <w:szCs w:val="24"/>
              </w:rPr>
            </w:pP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68" w:firstLine="0"/>
              <w:rPr>
                <w:rFonts w:ascii="Times New Roman" w:hAnsi="Times New Roman"/>
                <w:sz w:val="24"/>
                <w:szCs w:val="24"/>
              </w:rPr>
            </w:pP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followin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Math</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w:t>
            </w:r>
            <w:r w:rsidRPr="007A7452">
              <w:rPr>
                <w:rFonts w:ascii="Times New Roman" w:hAnsi="Times New Roman"/>
                <w:color w:val="191919"/>
                <w:sz w:val="18"/>
                <w:szCs w:val="18"/>
              </w:rPr>
              <w: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Biology)</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98"/>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Pre-Engineerin</w:t>
            </w:r>
            <w:r w:rsidRPr="007A7452">
              <w:rPr>
                <w:rFonts w:ascii="Times New Roman" w:hAnsi="Times New Roman"/>
                <w:color w:val="191919"/>
                <w:sz w:val="18"/>
                <w:szCs w:val="18"/>
              </w:rPr>
              <w:t>g</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Majors</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B</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Institutiona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Option</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5</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W w:w="0" w:type="auto"/>
        <w:tblInd w:w="270" w:type="dxa"/>
        <w:tblLayout w:type="fixed"/>
        <w:tblCellMar>
          <w:left w:w="0" w:type="dxa"/>
          <w:right w:w="0" w:type="dxa"/>
        </w:tblCellMar>
        <w:tblLook w:val="0000"/>
      </w:tblPr>
      <w:tblGrid>
        <w:gridCol w:w="861"/>
        <w:gridCol w:w="975"/>
        <w:gridCol w:w="5247"/>
        <w:gridCol w:w="2717"/>
      </w:tblGrid>
      <w:tr w:rsidR="00E8550F" w:rsidRPr="007A7452" w:rsidTr="00E8550F">
        <w:trPr>
          <w:trHeight w:hRule="exact" w:val="235"/>
        </w:trPr>
        <w:tc>
          <w:tcPr>
            <w:tcW w:w="861"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color w:val="191919"/>
                <w:spacing w:val="-2"/>
                <w:sz w:val="18"/>
                <w:szCs w:val="18"/>
              </w:rPr>
              <w:t>COMM</w:t>
            </w:r>
          </w:p>
        </w:tc>
        <w:tc>
          <w:tcPr>
            <w:tcW w:w="975"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247" w:type="dxa"/>
            <w:tcBorders>
              <w:top w:val="nil"/>
              <w:left w:val="nil"/>
              <w:bottom w:val="nil"/>
              <w:right w:val="nil"/>
            </w:tcBorders>
          </w:tcPr>
          <w:p w:rsidR="00E8550F" w:rsidRPr="007A7452" w:rsidRDefault="00E8550F" w:rsidP="00510B4A">
            <w:pPr>
              <w:widowControl w:val="0"/>
              <w:autoSpaceDE w:val="0"/>
              <w:autoSpaceDN w:val="0"/>
              <w:adjustRightInd w:val="0"/>
              <w:spacing w:before="6" w:after="0"/>
              <w:ind w:left="364"/>
              <w:rPr>
                <w:rFonts w:ascii="Times New Roman" w:hAnsi="Times New Roman"/>
                <w:sz w:val="24"/>
                <w:szCs w:val="24"/>
              </w:rPr>
            </w:pPr>
            <w:r w:rsidRPr="007A7452">
              <w:rPr>
                <w:rFonts w:ascii="Times New Roman" w:hAnsi="Times New Roman"/>
                <w:color w:val="191919"/>
                <w:spacing w:val="-2"/>
                <w:sz w:val="18"/>
                <w:szCs w:val="18"/>
              </w:rPr>
              <w:t>Publi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Speaking</w:t>
            </w:r>
          </w:p>
        </w:tc>
        <w:tc>
          <w:tcPr>
            <w:tcW w:w="2717" w:type="dxa"/>
            <w:tcBorders>
              <w:top w:val="nil"/>
              <w:left w:val="nil"/>
              <w:bottom w:val="nil"/>
              <w:right w:val="nil"/>
            </w:tcBorders>
          </w:tcPr>
          <w:p w:rsidR="00E8550F" w:rsidRPr="007A7452" w:rsidRDefault="00E8550F" w:rsidP="00510B4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8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2"/>
                <w:sz w:val="18"/>
                <w:szCs w:val="18"/>
              </w:rPr>
              <w:t>HIST</w:t>
            </w:r>
          </w:p>
        </w:tc>
        <w:tc>
          <w:tcPr>
            <w:tcW w:w="97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2"/>
                <w:sz w:val="18"/>
                <w:szCs w:val="18"/>
              </w:rPr>
              <w:t>1002</w:t>
            </w:r>
          </w:p>
        </w:tc>
        <w:tc>
          <w:tcPr>
            <w:tcW w:w="5247"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Diaspora</w:t>
            </w:r>
          </w:p>
        </w:tc>
        <w:tc>
          <w:tcPr>
            <w:tcW w:w="2717"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C</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Humanities/Fin</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2"/>
          <w:sz w:val="18"/>
          <w:szCs w:val="18"/>
        </w:rPr>
        <w:t>Art</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6</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p w:rsidR="00E8550F" w:rsidRDefault="00E8550F" w:rsidP="00E8550F">
      <w:pPr>
        <w:widowControl w:val="0"/>
        <w:tabs>
          <w:tab w:val="left" w:pos="1060"/>
          <w:tab w:val="left" w:pos="3150"/>
          <w:tab w:val="left" w:pos="9900"/>
        </w:tabs>
        <w:autoSpaceDE w:val="0"/>
        <w:autoSpaceDN w:val="0"/>
        <w:adjustRightInd w:val="0"/>
        <w:spacing w:before="12" w:after="0"/>
        <w:ind w:left="270" w:firstLine="0"/>
        <w:rPr>
          <w:rFonts w:ascii="Times New Roman" w:hAnsi="Times New Roman"/>
          <w:color w:val="000000"/>
          <w:sz w:val="18"/>
          <w:szCs w:val="18"/>
        </w:rPr>
      </w:pPr>
      <w:r>
        <w:rPr>
          <w:rFonts w:ascii="Times New Roman" w:hAnsi="Times New Roman"/>
          <w:color w:val="191919"/>
          <w:spacing w:val="-2"/>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6"/>
          <w:sz w:val="18"/>
          <w:szCs w:val="18"/>
        </w:rPr>
        <w:t>W</w:t>
      </w:r>
      <w:r>
        <w:rPr>
          <w:rFonts w:ascii="Times New Roman" w:hAnsi="Times New Roman"/>
          <w:color w:val="191919"/>
          <w:spacing w:val="-2"/>
          <w:sz w:val="18"/>
          <w:szCs w:val="18"/>
        </w:rPr>
        <w:t>orl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Literatur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I</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HON</w:t>
      </w:r>
      <w:r>
        <w:rPr>
          <w:rFonts w:ascii="Times New Roman" w:hAnsi="Times New Roman"/>
          <w:color w:val="191919"/>
          <w:sz w:val="18"/>
          <w:szCs w:val="18"/>
        </w:rPr>
        <w:t>R</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Humanitie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II</w:t>
      </w:r>
      <w:r>
        <w:rPr>
          <w:rFonts w:ascii="Times New Roman" w:hAnsi="Times New Roman"/>
          <w:color w:val="191919"/>
          <w:sz w:val="18"/>
          <w:szCs w:val="18"/>
        </w:rPr>
        <w:t>I</w:t>
      </w:r>
      <w:r>
        <w:rPr>
          <w:rFonts w:ascii="Times New Roman" w:hAnsi="Times New Roman"/>
          <w:color w:val="191919"/>
          <w:spacing w:val="-4"/>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ARA</w:t>
      </w:r>
      <w:r>
        <w:rPr>
          <w:rFonts w:ascii="Times New Roman" w:hAnsi="Times New Roman"/>
          <w:color w:val="191919"/>
          <w:sz w:val="18"/>
          <w:szCs w:val="18"/>
        </w:rPr>
        <w:t>P</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Appreciatio</w:t>
      </w:r>
      <w:r>
        <w:rPr>
          <w:rFonts w:ascii="Times New Roman" w:hAnsi="Times New Roman"/>
          <w:color w:val="191919"/>
          <w:sz w:val="18"/>
          <w:szCs w:val="18"/>
        </w:rPr>
        <w:t>n</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16"/>
          <w:sz w:val="18"/>
          <w:szCs w:val="18"/>
        </w:rPr>
        <w:t>W</w:t>
      </w:r>
      <w:r>
        <w:rPr>
          <w:rFonts w:ascii="Times New Roman" w:hAnsi="Times New Roman"/>
          <w:color w:val="191919"/>
          <w:spacing w:val="-2"/>
          <w:sz w:val="18"/>
          <w:szCs w:val="18"/>
        </w:rPr>
        <w:t>orl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Literatur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MUS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Appreciatio</w:t>
      </w:r>
      <w:r>
        <w:rPr>
          <w:rFonts w:ascii="Times New Roman" w:hAnsi="Times New Roman"/>
          <w:color w:val="191919"/>
          <w:sz w:val="18"/>
          <w:szCs w:val="18"/>
        </w:rPr>
        <w:t>n</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FRE</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pacing w:val="-2"/>
          <w:sz w:val="18"/>
          <w:szCs w:val="18"/>
        </w:rPr>
        <w:t>220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Intermediat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Frenc</w:t>
      </w:r>
      <w:r>
        <w:rPr>
          <w:rFonts w:ascii="Times New Roman" w:hAnsi="Times New Roman"/>
          <w:color w:val="191919"/>
          <w:sz w:val="18"/>
          <w:szCs w:val="18"/>
        </w:rPr>
        <w:t>h</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GER</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2"/>
          <w:sz w:val="18"/>
          <w:szCs w:val="18"/>
        </w:rPr>
        <w:t>222</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Intermediat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Germa</w:t>
      </w:r>
      <w:r>
        <w:rPr>
          <w:rFonts w:ascii="Times New Roman" w:hAnsi="Times New Roman"/>
          <w:color w:val="191919"/>
          <w:sz w:val="18"/>
          <w:szCs w:val="18"/>
        </w:rPr>
        <w:t>n</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S</w:t>
      </w:r>
      <w:r>
        <w:rPr>
          <w:rFonts w:ascii="Times New Roman" w:hAnsi="Times New Roman"/>
          <w:color w:val="191919"/>
          <w:spacing w:val="-18"/>
          <w:sz w:val="18"/>
          <w:szCs w:val="18"/>
        </w:rPr>
        <w:t>P</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pacing w:val="-2"/>
          <w:sz w:val="18"/>
          <w:szCs w:val="18"/>
        </w:rPr>
        <w:t>223</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Intermediat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Spanis</w:t>
      </w:r>
      <w:r>
        <w:rPr>
          <w:rFonts w:ascii="Times New Roman" w:hAnsi="Times New Roman"/>
          <w:color w:val="191919"/>
          <w:sz w:val="18"/>
          <w:szCs w:val="18"/>
        </w:rPr>
        <w:t>h</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FIA</w:t>
      </w:r>
      <w:r>
        <w:rPr>
          <w:rFonts w:ascii="Times New Roman" w:hAnsi="Times New Roman"/>
          <w:color w:val="191919"/>
          <w:sz w:val="18"/>
          <w:szCs w:val="18"/>
        </w:rPr>
        <w:t>R</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w:t>
      </w:r>
      <w:r>
        <w:rPr>
          <w:rFonts w:ascii="Times New Roman" w:hAnsi="Times New Roman"/>
          <w:color w:val="191919"/>
          <w:sz w:val="18"/>
          <w:szCs w:val="18"/>
        </w:rPr>
        <w:t>s</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HON</w:t>
      </w:r>
      <w:r>
        <w:rPr>
          <w:rFonts w:ascii="Times New Roman" w:hAnsi="Times New Roman"/>
          <w:color w:val="191919"/>
          <w:sz w:val="18"/>
          <w:szCs w:val="18"/>
        </w:rPr>
        <w:t>R</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Humanitie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V</w:t>
      </w:r>
      <w:r>
        <w:rPr>
          <w:rFonts w:ascii="Times New Roman" w:hAnsi="Times New Roman"/>
          <w:color w:val="191919"/>
          <w:spacing w:val="-7"/>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w:t>
      </w:r>
      <w:r>
        <w:rPr>
          <w:rFonts w:ascii="Times New Roman" w:hAnsi="Times New Roman"/>
          <w:color w:val="191919"/>
          <w:sz w:val="18"/>
          <w:szCs w:val="18"/>
        </w:rPr>
        <w:tab/>
        <w:t>3</w:t>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autoSpaceDE w:val="0"/>
        <w:autoSpaceDN w:val="0"/>
        <w:adjustRightInd w:val="0"/>
        <w:spacing w:before="30" w:after="0"/>
        <w:ind w:left="270" w:firstLine="0"/>
        <w:rPr>
          <w:rFonts w:ascii="Times New Roman" w:hAnsi="Times New Roman"/>
          <w:color w:val="000000"/>
          <w:sz w:val="18"/>
          <w:szCs w:val="18"/>
        </w:rPr>
      </w:pP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Courses</w:t>
      </w:r>
    </w:p>
    <w:p w:rsidR="00E8550F" w:rsidRDefault="00E8550F" w:rsidP="00E8550F">
      <w:pPr>
        <w:widowControl w:val="0"/>
        <w:tabs>
          <w:tab w:val="left" w:pos="1220"/>
          <w:tab w:val="left" w:pos="2300"/>
        </w:tabs>
        <w:autoSpaceDE w:val="0"/>
        <w:autoSpaceDN w:val="0"/>
        <w:adjustRightInd w:val="0"/>
        <w:spacing w:before="9" w:after="0" w:line="250" w:lineRule="auto"/>
        <w:ind w:left="270" w:right="7327" w:firstLine="0"/>
        <w:rPr>
          <w:rFonts w:ascii="Times New Roman" w:hAnsi="Times New Roman"/>
          <w:color w:val="000000"/>
          <w:sz w:val="18"/>
          <w:szCs w:val="18"/>
        </w:rPr>
      </w:pPr>
      <w:r>
        <w:rPr>
          <w:rFonts w:ascii="Times New Roman" w:hAnsi="Times New Roman"/>
          <w:color w:val="191919"/>
          <w:spacing w:val="-2"/>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007</w:t>
      </w:r>
      <w:r>
        <w:rPr>
          <w:rFonts w:ascii="Times New Roman" w:hAnsi="Times New Roman"/>
          <w:color w:val="191919"/>
          <w:sz w:val="18"/>
          <w:szCs w:val="18"/>
        </w:rPr>
        <w:t>5</w:t>
      </w:r>
      <w:r>
        <w:rPr>
          <w:rFonts w:ascii="Times New Roman" w:hAnsi="Times New Roman"/>
          <w:color w:val="191919"/>
          <w:sz w:val="18"/>
          <w:szCs w:val="18"/>
        </w:rPr>
        <w:tab/>
      </w:r>
      <w:r>
        <w:rPr>
          <w:rFonts w:ascii="Times New Roman" w:hAnsi="Times New Roman"/>
          <w:color w:val="191919"/>
          <w:spacing w:val="-9"/>
          <w:sz w:val="18"/>
          <w:szCs w:val="18"/>
        </w:rPr>
        <w:t>W</w:t>
      </w:r>
      <w:r>
        <w:rPr>
          <w:rFonts w:ascii="Times New Roman" w:hAnsi="Times New Roman"/>
          <w:color w:val="191919"/>
          <w:spacing w:val="-2"/>
          <w:sz w:val="18"/>
          <w:szCs w:val="18"/>
        </w:rPr>
        <w:t>ritin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Practicu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(I) 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007</w:t>
      </w:r>
      <w:r>
        <w:rPr>
          <w:rFonts w:ascii="Times New Roman" w:hAnsi="Times New Roman"/>
          <w:color w:val="191919"/>
          <w:sz w:val="18"/>
          <w:szCs w:val="18"/>
        </w:rPr>
        <w:t>7</w:t>
      </w:r>
      <w:r>
        <w:rPr>
          <w:rFonts w:ascii="Times New Roman" w:hAnsi="Times New Roman"/>
          <w:color w:val="191919"/>
          <w:sz w:val="18"/>
          <w:szCs w:val="18"/>
        </w:rPr>
        <w:tab/>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 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w:t>
      </w:r>
    </w:p>
    <w:p w:rsidR="00E8550F" w:rsidRDefault="00E8550F" w:rsidP="00E8550F">
      <w:pPr>
        <w:widowControl w:val="0"/>
        <w:tabs>
          <w:tab w:val="left" w:pos="1240"/>
          <w:tab w:val="left" w:pos="36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u w:val="single"/>
        </w:rPr>
        <w:t xml:space="preserve"> </w:t>
      </w:r>
      <w:r>
        <w:rPr>
          <w:rFonts w:ascii="Times New Roman" w:hAnsi="Times New Roman"/>
          <w:color w:val="191919"/>
          <w:sz w:val="18"/>
          <w:szCs w:val="18"/>
          <w:u w:val="single"/>
        </w:rPr>
        <w:tab/>
      </w:r>
    </w:p>
    <w:p w:rsidR="00E8550F" w:rsidRDefault="00E8550F" w:rsidP="00E8550F">
      <w:pPr>
        <w:widowControl w:val="0"/>
        <w:autoSpaceDE w:val="0"/>
        <w:autoSpaceDN w:val="0"/>
        <w:adjustRightInd w:val="0"/>
        <w:spacing w:before="5" w:after="0" w:line="190" w:lineRule="exact"/>
        <w:ind w:left="270" w:firstLine="0"/>
        <w:rPr>
          <w:rFonts w:ascii="Times New Roman" w:hAnsi="Times New Roman"/>
          <w:color w:val="000000"/>
          <w:sz w:val="19"/>
          <w:szCs w:val="19"/>
        </w:rPr>
      </w:pPr>
    </w:p>
    <w:p w:rsidR="00E8550F" w:rsidRDefault="00E8550F" w:rsidP="00E8550F">
      <w:pPr>
        <w:widowControl w:val="0"/>
        <w:tabs>
          <w:tab w:val="left" w:pos="1220"/>
          <w:tab w:val="left" w:pos="3620"/>
        </w:tabs>
        <w:autoSpaceDE w:val="0"/>
        <w:autoSpaceDN w:val="0"/>
        <w:adjustRightInd w:val="0"/>
        <w:spacing w:before="30" w:after="0"/>
        <w:ind w:left="270" w:firstLine="0"/>
        <w:rPr>
          <w:rFonts w:ascii="Times New Roman" w:hAnsi="Times New Roman"/>
          <w:color w:val="000000"/>
          <w:sz w:val="18"/>
          <w:szCs w:val="18"/>
        </w:rPr>
      </w:pP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z w:val="18"/>
          <w:szCs w:val="18"/>
        </w:rPr>
        <w:tab/>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u w:val="single"/>
        </w:rPr>
        <w:t xml:space="preserve"> </w:t>
      </w:r>
      <w:r>
        <w:rPr>
          <w:rFonts w:ascii="Times New Roman" w:hAnsi="Times New Roman"/>
          <w:color w:val="191919"/>
          <w:sz w:val="18"/>
          <w:szCs w:val="18"/>
          <w:u w:val="single"/>
        </w:rPr>
        <w:tab/>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CC7D07">
      <w:pPr>
        <w:widowControl w:val="0"/>
        <w:tabs>
          <w:tab w:val="left" w:pos="8880"/>
        </w:tabs>
        <w:autoSpaceDE w:val="0"/>
        <w:autoSpaceDN w:val="0"/>
        <w:adjustRightInd w:val="0"/>
        <w:spacing w:after="0"/>
        <w:ind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D</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Science</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Mat</w:t>
      </w:r>
      <w:r>
        <w:rPr>
          <w:rFonts w:ascii="Times New Roman" w:hAnsi="Times New Roman"/>
          <w:b/>
          <w:bCs/>
          <w:color w:val="191919"/>
          <w:sz w:val="18"/>
          <w:szCs w:val="18"/>
        </w:rPr>
        <w:t>h</w:t>
      </w:r>
      <w:r>
        <w:rPr>
          <w:rFonts w:ascii="Times New Roman" w:hAnsi="Times New Roman"/>
          <w:b/>
          <w:bCs/>
          <w:color w:val="191919"/>
          <w:spacing w:val="-4"/>
          <w:sz w:val="18"/>
          <w:szCs w:val="18"/>
        </w:rPr>
        <w:t xml:space="preserve"> </w:t>
      </w:r>
      <w:r>
        <w:rPr>
          <w:rFonts w:ascii="Times New Roman" w:hAnsi="Times New Roman"/>
          <w:b/>
          <w:bCs/>
          <w:color w:val="191919"/>
          <w:sz w:val="18"/>
          <w:szCs w:val="18"/>
        </w:rPr>
        <w:t>&amp;</w:t>
      </w:r>
      <w:r>
        <w:rPr>
          <w:rFonts w:ascii="Times New Roman" w:hAnsi="Times New Roman"/>
          <w:b/>
          <w:bCs/>
          <w:color w:val="191919"/>
          <w:spacing w:val="-7"/>
          <w:sz w:val="18"/>
          <w:szCs w:val="18"/>
        </w:rPr>
        <w:t xml:space="preserve"> </w:t>
      </w:r>
      <w:r>
        <w:rPr>
          <w:rFonts w:ascii="Times New Roman" w:hAnsi="Times New Roman"/>
          <w:b/>
          <w:bCs/>
          <w:color w:val="191919"/>
          <w:spacing w:val="-18"/>
          <w:sz w:val="18"/>
          <w:szCs w:val="18"/>
        </w:rPr>
        <w:t>T</w:t>
      </w:r>
      <w:r>
        <w:rPr>
          <w:rFonts w:ascii="Times New Roman" w:hAnsi="Times New Roman"/>
          <w:b/>
          <w:bCs/>
          <w:color w:val="191919"/>
          <w:spacing w:val="-2"/>
          <w:sz w:val="18"/>
          <w:szCs w:val="18"/>
        </w:rPr>
        <w:t>ec</w:t>
      </w:r>
      <w:r>
        <w:rPr>
          <w:rFonts w:ascii="Times New Roman" w:hAnsi="Times New Roman"/>
          <w:b/>
          <w:bCs/>
          <w:color w:val="191919"/>
          <w:sz w:val="18"/>
          <w:szCs w:val="18"/>
        </w:rPr>
        <w:t>h</w:t>
      </w:r>
      <w:r>
        <w:rPr>
          <w:rFonts w:ascii="Times New Roman" w:hAnsi="Times New Roman"/>
          <w:b/>
          <w:bCs/>
          <w:color w:val="191919"/>
          <w:sz w:val="18"/>
          <w:szCs w:val="18"/>
        </w:rPr>
        <w:tab/>
      </w:r>
      <w:r>
        <w:rPr>
          <w:rFonts w:ascii="Times New Roman" w:hAnsi="Times New Roman"/>
          <w:b/>
          <w:bCs/>
          <w:color w:val="191919"/>
          <w:spacing w:val="-2"/>
          <w:sz w:val="18"/>
          <w:szCs w:val="18"/>
        </w:rPr>
        <w:t>(10-</w:t>
      </w:r>
      <w:r>
        <w:rPr>
          <w:rFonts w:ascii="Times New Roman" w:hAnsi="Times New Roman"/>
          <w:b/>
          <w:bCs/>
          <w:color w:val="191919"/>
          <w:spacing w:val="-12"/>
          <w:sz w:val="18"/>
          <w:szCs w:val="18"/>
        </w:rPr>
        <w:t>1</w:t>
      </w:r>
      <w:r>
        <w:rPr>
          <w:rFonts w:ascii="Times New Roman" w:hAnsi="Times New Roman"/>
          <w:b/>
          <w:bCs/>
          <w:color w:val="191919"/>
          <w:sz w:val="18"/>
          <w:szCs w:val="18"/>
        </w:rPr>
        <w:t>1</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W w:w="0" w:type="auto"/>
        <w:tblInd w:w="120" w:type="dxa"/>
        <w:tblLayout w:type="fixed"/>
        <w:tblCellMar>
          <w:left w:w="0" w:type="dxa"/>
          <w:right w:w="0" w:type="dxa"/>
        </w:tblCellMar>
        <w:tblLook w:val="0000"/>
      </w:tblPr>
      <w:tblGrid>
        <w:gridCol w:w="978"/>
        <w:gridCol w:w="858"/>
        <w:gridCol w:w="5320"/>
        <w:gridCol w:w="2644"/>
      </w:tblGrid>
      <w:tr w:rsidR="00E8550F" w:rsidRPr="007A7452" w:rsidTr="00510B4A">
        <w:trPr>
          <w:trHeight w:hRule="exact" w:val="211"/>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98"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98" w:lineRule="exact"/>
              <w:ind w:left="38" w:firstLine="79"/>
              <w:rPr>
                <w:rFonts w:ascii="Times New Roman" w:hAnsi="Times New Roman"/>
                <w:sz w:val="24"/>
                <w:szCs w:val="24"/>
              </w:rPr>
            </w:pPr>
            <w:r w:rsidRPr="007A7452">
              <w:rPr>
                <w:rFonts w:ascii="Times New Roman" w:hAnsi="Times New Roman"/>
                <w:color w:val="191919"/>
                <w:spacing w:val="-8"/>
                <w:sz w:val="18"/>
                <w:szCs w:val="18"/>
              </w:rPr>
              <w:t>1111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98" w:lineRule="exact"/>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98"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4</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Biotechnology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5</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Biology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1001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1002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1020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ech</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5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40" w:firstLine="20"/>
              <w:rPr>
                <w:rFonts w:ascii="Times New Roman" w:hAnsi="Times New Roman"/>
                <w:color w:val="000000"/>
                <w:sz w:val="18"/>
                <w:szCs w:val="18"/>
              </w:rPr>
            </w:pPr>
            <w:r w:rsidRPr="007A7452">
              <w:rPr>
                <w:rFonts w:ascii="Times New Roman" w:hAnsi="Times New Roman"/>
                <w:b/>
                <w:bCs/>
                <w:color w:val="191919"/>
                <w:spacing w:val="-2"/>
                <w:sz w:val="18"/>
                <w:szCs w:val="18"/>
              </w:rPr>
              <w:t>Selec</w:t>
            </w:r>
            <w:r w:rsidRPr="007A7452">
              <w:rPr>
                <w:rFonts w:ascii="Times New Roman" w:hAnsi="Times New Roman"/>
                <w:b/>
                <w:bCs/>
                <w:color w:val="191919"/>
                <w:sz w:val="18"/>
                <w:szCs w:val="18"/>
              </w:rPr>
              <w:t>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One</w:t>
            </w:r>
          </w:p>
          <w:p w:rsidR="00E8550F" w:rsidRPr="007A7452" w:rsidRDefault="00E8550F" w:rsidP="00E8550F">
            <w:pPr>
              <w:widowControl w:val="0"/>
              <w:autoSpaceDE w:val="0"/>
              <w:autoSpaceDN w:val="0"/>
              <w:adjustRightInd w:val="0"/>
              <w:spacing w:after="0" w:line="200" w:lineRule="exact"/>
              <w:ind w:left="40" w:firstLine="20"/>
              <w:rPr>
                <w:rFonts w:ascii="Times New Roman" w:hAnsi="Times New Roman"/>
                <w:sz w:val="24"/>
                <w:szCs w:val="24"/>
              </w:rPr>
            </w:pPr>
            <w:r w:rsidRPr="007A7452">
              <w:rPr>
                <w:rFonts w:ascii="Times New Roman" w:hAnsi="Times New Roman"/>
                <w:color w:val="191919"/>
                <w:spacing w:val="-2"/>
                <w:sz w:val="18"/>
                <w:szCs w:val="18"/>
              </w:rPr>
              <w:t>CSCI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280" w:lineRule="exact"/>
              <w:ind w:left="38" w:firstLine="79"/>
              <w:rPr>
                <w:rFonts w:ascii="Times New Roman" w:hAnsi="Times New Roman"/>
                <w:sz w:val="28"/>
                <w:szCs w:val="28"/>
              </w:rPr>
            </w:pPr>
          </w:p>
          <w:p w:rsidR="00E8550F" w:rsidRPr="007A7452" w:rsidRDefault="00E8550F" w:rsidP="00E8550F">
            <w:pPr>
              <w:widowControl w:val="0"/>
              <w:autoSpaceDE w:val="0"/>
              <w:autoSpaceDN w:val="0"/>
              <w:adjustRightInd w:val="0"/>
              <w:spacing w:after="0"/>
              <w:ind w:left="38" w:firstLine="79"/>
              <w:rPr>
                <w:rFonts w:ascii="Times New Roman" w:hAnsi="Times New Roman"/>
                <w:sz w:val="24"/>
                <w:szCs w:val="24"/>
              </w:rPr>
            </w:pPr>
            <w:r w:rsidRPr="007A7452">
              <w:rPr>
                <w:rFonts w:ascii="Times New Roman" w:hAnsi="Times New Roman"/>
                <w:color w:val="191919"/>
                <w:spacing w:val="-2"/>
                <w:sz w:val="18"/>
                <w:szCs w:val="18"/>
              </w:rPr>
              <w:t>1003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echnology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right="40"/>
              <w:jc w:val="right"/>
              <w:rPr>
                <w:rFonts w:ascii="Times New Roman" w:hAnsi="Times New Roman"/>
                <w:sz w:val="24"/>
                <w:szCs w:val="24"/>
              </w:rPr>
            </w:pPr>
            <w:r w:rsidRPr="007A7452">
              <w:rPr>
                <w:rFonts w:ascii="Times New Roman" w:hAnsi="Times New Roman"/>
                <w:color w:val="191919"/>
                <w:sz w:val="18"/>
                <w:szCs w:val="18"/>
              </w:rPr>
              <w:t>2</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1201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Calculus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Statistics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CSCI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Computers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Applications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Pre-Calculus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38" w:firstLine="79"/>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before="80" w:after="0"/>
              <w:ind w:left="36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before="80" w:after="0"/>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1212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1111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2221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2222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5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40" w:firstLine="20"/>
              <w:rPr>
                <w:rFonts w:ascii="Times New Roman" w:hAnsi="Times New Roman"/>
                <w:color w:val="000000"/>
                <w:sz w:val="18"/>
                <w:szCs w:val="18"/>
              </w:rPr>
            </w:pPr>
            <w:r w:rsidRPr="007A7452">
              <w:rPr>
                <w:rFonts w:ascii="Times New Roman" w:hAnsi="Times New Roman"/>
                <w:b/>
                <w:bCs/>
                <w:color w:val="191919"/>
                <w:spacing w:val="-2"/>
                <w:sz w:val="18"/>
                <w:szCs w:val="18"/>
              </w:rPr>
              <w:t>Selec</w:t>
            </w:r>
            <w:r w:rsidRPr="007A7452">
              <w:rPr>
                <w:rFonts w:ascii="Times New Roman" w:hAnsi="Times New Roman"/>
                <w:b/>
                <w:bCs/>
                <w:color w:val="191919"/>
                <w:sz w:val="18"/>
                <w:szCs w:val="18"/>
              </w:rPr>
              <w:t>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One</w:t>
            </w:r>
          </w:p>
          <w:p w:rsidR="00E8550F" w:rsidRPr="007A7452" w:rsidRDefault="00E8550F" w:rsidP="00E8550F">
            <w:pPr>
              <w:widowControl w:val="0"/>
              <w:autoSpaceDE w:val="0"/>
              <w:autoSpaceDN w:val="0"/>
              <w:adjustRightInd w:val="0"/>
              <w:spacing w:after="0" w:line="200"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280" w:lineRule="exact"/>
              <w:ind w:left="38" w:firstLine="79"/>
              <w:rPr>
                <w:rFonts w:ascii="Times New Roman" w:hAnsi="Times New Roman"/>
                <w:sz w:val="28"/>
                <w:szCs w:val="28"/>
              </w:rPr>
            </w:pPr>
          </w:p>
          <w:p w:rsidR="00E8550F" w:rsidRPr="007A7452" w:rsidRDefault="00E8550F" w:rsidP="00E8550F">
            <w:pPr>
              <w:widowControl w:val="0"/>
              <w:autoSpaceDE w:val="0"/>
              <w:autoSpaceDN w:val="0"/>
              <w:adjustRightInd w:val="0"/>
              <w:spacing w:after="0"/>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left="364"/>
              <w:rPr>
                <w:rFonts w:ascii="Times New Roman" w:hAnsi="Times New Roman"/>
                <w:sz w:val="24"/>
                <w:szCs w:val="24"/>
              </w:rPr>
            </w:pPr>
            <w:r w:rsidRPr="007A7452">
              <w:rPr>
                <w:rFonts w:ascii="Times New Roman" w:hAnsi="Times New Roman"/>
                <w:color w:val="191919"/>
                <w:spacing w:val="-2"/>
                <w:sz w:val="18"/>
                <w:szCs w:val="18"/>
              </w:rPr>
              <w:t>Pre-Calculus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 xml:space="preserve">I </w:t>
            </w:r>
            <w:r w:rsidRPr="007A7452">
              <w:rPr>
                <w:rFonts w:ascii="Times New Roman" w:hAnsi="Times New Roman"/>
                <w:color w:val="191919"/>
                <w:spacing w:val="24"/>
                <w:sz w:val="18"/>
                <w:szCs w:val="18"/>
              </w:rPr>
              <w:t xml:space="preserve"> </w:t>
            </w:r>
            <w:r w:rsidRPr="007A7452">
              <w:rPr>
                <w:rFonts w:ascii="Times New Roman" w:hAnsi="Times New Roman"/>
                <w:color w:val="191919"/>
                <w:sz w:val="18"/>
                <w:szCs w:val="18"/>
              </w:rPr>
              <w:t>4</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2212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19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Applications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410"/>
        </w:trPr>
        <w:tc>
          <w:tcPr>
            <w:tcW w:w="9800" w:type="dxa"/>
            <w:gridSpan w:val="4"/>
            <w:tcBorders>
              <w:top w:val="nil"/>
              <w:left w:val="nil"/>
              <w:bottom w:val="nil"/>
              <w:right w:val="nil"/>
            </w:tcBorders>
          </w:tcPr>
          <w:p w:rsidR="00E8550F" w:rsidRPr="007A7452" w:rsidRDefault="00E8550F" w:rsidP="00E8550F">
            <w:pPr>
              <w:widowControl w:val="0"/>
              <w:autoSpaceDE w:val="0"/>
              <w:autoSpaceDN w:val="0"/>
              <w:adjustRightInd w:val="0"/>
              <w:spacing w:before="10" w:after="0" w:line="180" w:lineRule="exact"/>
              <w:ind w:left="38" w:firstLine="79"/>
              <w:rPr>
                <w:rFonts w:ascii="Times New Roman" w:hAnsi="Times New Roman"/>
                <w:sz w:val="18"/>
                <w:szCs w:val="18"/>
              </w:rPr>
            </w:pPr>
          </w:p>
          <w:p w:rsidR="00E8550F" w:rsidRPr="007A7452" w:rsidRDefault="00E8550F" w:rsidP="00E8550F">
            <w:pPr>
              <w:widowControl w:val="0"/>
              <w:tabs>
                <w:tab w:val="left" w:pos="8980"/>
              </w:tabs>
              <w:autoSpaceDE w:val="0"/>
              <w:autoSpaceDN w:val="0"/>
              <w:adjustRightInd w:val="0"/>
              <w:spacing w:after="0"/>
              <w:ind w:left="38" w:firstLine="79"/>
              <w:rPr>
                <w:rFonts w:ascii="Times New Roman" w:hAnsi="Times New Roman"/>
                <w:sz w:val="24"/>
                <w:szCs w:val="24"/>
              </w:rPr>
            </w:pPr>
            <w:r w:rsidRPr="007A7452">
              <w:rPr>
                <w:rFonts w:ascii="Times New Roman" w:hAnsi="Times New Roman"/>
                <w:b/>
                <w:bCs/>
                <w:color w:val="191919"/>
                <w:spacing w:val="-2"/>
                <w:sz w:val="18"/>
                <w:szCs w:val="18"/>
              </w:rPr>
              <w:t>A</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a</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Socia</w:t>
            </w:r>
            <w:r w:rsidRPr="007A7452">
              <w:rPr>
                <w:rFonts w:ascii="Times New Roman" w:hAnsi="Times New Roman"/>
                <w:b/>
                <w:bCs/>
                <w:color w:val="191919"/>
                <w:sz w:val="18"/>
                <w:szCs w:val="18"/>
              </w:rPr>
              <w:t>l</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Scienc</w:t>
            </w:r>
            <w:r w:rsidRPr="007A7452">
              <w:rPr>
                <w:rFonts w:ascii="Times New Roman" w:hAnsi="Times New Roman"/>
                <w:b/>
                <w:bCs/>
                <w:color w:val="191919"/>
                <w:sz w:val="18"/>
                <w:szCs w:val="18"/>
              </w:rPr>
              <w:t>e</w:t>
            </w:r>
            <w:r w:rsidRPr="007A7452">
              <w:rPr>
                <w:rFonts w:ascii="Times New Roman" w:hAnsi="Times New Roman"/>
                <w:b/>
                <w:bCs/>
                <w:color w:val="191919"/>
                <w:sz w:val="18"/>
                <w:szCs w:val="18"/>
              </w:rPr>
              <w:tab/>
            </w:r>
            <w:r w:rsidRPr="007A7452">
              <w:rPr>
                <w:rFonts w:ascii="Times New Roman" w:hAnsi="Times New Roman"/>
                <w:b/>
                <w:bCs/>
                <w:color w:val="191919"/>
                <w:spacing w:val="-2"/>
                <w:sz w:val="18"/>
                <w:szCs w:val="18"/>
              </w:rPr>
              <w:t>(1</w:t>
            </w:r>
            <w:r w:rsidRPr="007A7452">
              <w:rPr>
                <w:rFonts w:ascii="Times New Roman" w:hAnsi="Times New Roman"/>
                <w:b/>
                <w:bCs/>
                <w:color w:val="191919"/>
                <w:sz w:val="18"/>
                <w:szCs w:val="18"/>
              </w:rPr>
              <w:t>2</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hours)</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77" w:lineRule="exact"/>
              <w:ind w:left="364"/>
              <w:rPr>
                <w:rFonts w:ascii="Times New Roman" w:hAnsi="Times New Roman"/>
                <w:sz w:val="24"/>
                <w:szCs w:val="24"/>
              </w:rPr>
            </w:pPr>
            <w:r w:rsidRPr="007A7452">
              <w:rPr>
                <w:rFonts w:ascii="Times New Roman" w:hAnsi="Times New Roman"/>
                <w:color w:val="191919"/>
                <w:spacing w:val="-2"/>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gi</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Governmen</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7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HONR</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161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Government</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ECON</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2105</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Macr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ECON</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2106</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Micr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ECON</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PSYC</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2203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Advance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GEOG</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Geography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1111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Minoritie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HONR</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1"/>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HONR</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1"/>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PHIL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Philosophy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Politica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CRJU</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2800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Correctiona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Systems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PSYC</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SOCI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20</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9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SOCI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2031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Anthropology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200"/>
        </w:tabs>
        <w:autoSpaceDE w:val="0"/>
        <w:autoSpaceDN w:val="0"/>
        <w:adjustRightInd w:val="0"/>
        <w:spacing w:before="92" w:after="0"/>
        <w:ind w:left="160" w:firstLine="20"/>
        <w:rPr>
          <w:rFonts w:ascii="Times New Roman" w:hAnsi="Times New Roman"/>
          <w:color w:val="000000"/>
          <w:sz w:val="18"/>
          <w:szCs w:val="18"/>
        </w:rPr>
      </w:pPr>
      <w:r>
        <w:rPr>
          <w:rFonts w:ascii="Times New Roman" w:hAnsi="Times New Roman"/>
          <w:b/>
          <w:bCs/>
          <w:color w:val="191919"/>
          <w:spacing w:val="-2"/>
          <w:sz w:val="18"/>
          <w:szCs w:val="18"/>
        </w:rPr>
        <w:t>Abov</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th</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Co</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6</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p w:rsidR="00E8550F" w:rsidRDefault="00E8550F" w:rsidP="00E8550F">
      <w:pPr>
        <w:widowControl w:val="0"/>
        <w:tabs>
          <w:tab w:val="left" w:pos="1220"/>
          <w:tab w:val="left" w:pos="2300"/>
        </w:tabs>
        <w:autoSpaceDE w:val="0"/>
        <w:autoSpaceDN w:val="0"/>
        <w:adjustRightInd w:val="0"/>
        <w:spacing w:after="0" w:line="200" w:lineRule="exact"/>
        <w:ind w:left="160" w:firstLine="20"/>
        <w:rPr>
          <w:rFonts w:ascii="Times New Roman" w:hAnsi="Times New Roman"/>
          <w:color w:val="000000"/>
          <w:sz w:val="18"/>
          <w:szCs w:val="18"/>
        </w:rPr>
      </w:pPr>
      <w:r>
        <w:rPr>
          <w:rFonts w:ascii="Times New Roman" w:hAnsi="Times New Roman"/>
          <w:color w:val="191919"/>
          <w:spacing w:val="-2"/>
          <w:sz w:val="18"/>
          <w:szCs w:val="18"/>
        </w:rPr>
        <w:t>AS</w:t>
      </w:r>
      <w:r>
        <w:rPr>
          <w:rFonts w:ascii="Times New Roman" w:hAnsi="Times New Roman"/>
          <w:color w:val="191919"/>
          <w:sz w:val="18"/>
          <w:szCs w:val="18"/>
        </w:rPr>
        <w:t>U</w:t>
      </w:r>
      <w:r>
        <w:rPr>
          <w:rFonts w:ascii="Times New Roman" w:hAnsi="Times New Roman"/>
          <w:color w:val="191919"/>
          <w:sz w:val="18"/>
          <w:szCs w:val="18"/>
        </w:rPr>
        <w:tab/>
      </w:r>
      <w:r>
        <w:rPr>
          <w:rFonts w:ascii="Times New Roman" w:hAnsi="Times New Roman"/>
          <w:color w:val="191919"/>
          <w:spacing w:val="-2"/>
          <w:sz w:val="18"/>
          <w:szCs w:val="18"/>
        </w:rPr>
        <w:t>120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Freshme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Semina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&amp;</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Leadership</w:t>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autoSpaceDE w:val="0"/>
        <w:autoSpaceDN w:val="0"/>
        <w:adjustRightInd w:val="0"/>
        <w:spacing w:before="30" w:after="0"/>
        <w:ind w:left="270" w:right="310" w:firstLine="0"/>
        <w:rPr>
          <w:rFonts w:ascii="Times New Roman" w:hAnsi="Times New Roman"/>
          <w:color w:val="000000"/>
          <w:sz w:val="18"/>
          <w:szCs w:val="18"/>
        </w:rPr>
      </w:pPr>
      <w:r>
        <w:rPr>
          <w:rFonts w:ascii="Times New Roman" w:hAnsi="Times New Roman"/>
          <w:color w:val="191919"/>
          <w:spacing w:val="-2"/>
          <w:sz w:val="18"/>
          <w:szCs w:val="18"/>
        </w:rPr>
        <w:t>Selec</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Three</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4"/>
          <w:sz w:val="18"/>
          <w:szCs w:val="18"/>
        </w:rPr>
        <w:t>T</w:t>
      </w:r>
      <w:r>
        <w:rPr>
          <w:rFonts w:ascii="Times New Roman" w:hAnsi="Times New Roman"/>
          <w:color w:val="191919"/>
          <w:spacing w:val="-2"/>
          <w:sz w:val="18"/>
          <w:szCs w:val="18"/>
        </w:rPr>
        <w:t>ea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Sport</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2"/>
          <w:sz w:val="18"/>
          <w:szCs w:val="18"/>
        </w:rPr>
        <w:t>Fitnes</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2"/>
          <w:sz w:val="18"/>
          <w:szCs w:val="18"/>
        </w:rPr>
        <w:t>Recreationa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4</w:t>
      </w:r>
      <w:r>
        <w:rPr>
          <w:rFonts w:ascii="Times New Roman" w:hAnsi="Times New Roman"/>
          <w:color w:val="191919"/>
          <w:sz w:val="18"/>
          <w:szCs w:val="18"/>
        </w:rPr>
        <w:tab/>
      </w:r>
      <w:r>
        <w:rPr>
          <w:rFonts w:ascii="Times New Roman" w:hAnsi="Times New Roman"/>
          <w:color w:val="191919"/>
          <w:spacing w:val="-2"/>
          <w:sz w:val="18"/>
          <w:szCs w:val="18"/>
        </w:rPr>
        <w:t>Recreationa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5</w:t>
      </w:r>
      <w:r>
        <w:rPr>
          <w:rFonts w:ascii="Times New Roman" w:hAnsi="Times New Roman"/>
          <w:color w:val="191919"/>
          <w:sz w:val="18"/>
          <w:szCs w:val="18"/>
        </w:rPr>
        <w:tab/>
      </w:r>
      <w:r>
        <w:rPr>
          <w:rFonts w:ascii="Times New Roman" w:hAnsi="Times New Roman"/>
          <w:color w:val="191919"/>
          <w:spacing w:val="-2"/>
          <w:sz w:val="18"/>
          <w:szCs w:val="18"/>
        </w:rPr>
        <w:t>Lifetim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6</w:t>
      </w:r>
      <w:r>
        <w:rPr>
          <w:rFonts w:ascii="Times New Roman" w:hAnsi="Times New Roman"/>
          <w:color w:val="191919"/>
          <w:sz w:val="18"/>
          <w:szCs w:val="18"/>
        </w:rPr>
        <w:tab/>
      </w:r>
      <w:r>
        <w:rPr>
          <w:rFonts w:ascii="Times New Roman" w:hAnsi="Times New Roman"/>
          <w:color w:val="191919"/>
          <w:spacing w:val="-2"/>
          <w:sz w:val="18"/>
          <w:szCs w:val="18"/>
        </w:rPr>
        <w:t>Lifetim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7</w:t>
      </w:r>
      <w:r>
        <w:rPr>
          <w:rFonts w:ascii="Times New Roman" w:hAnsi="Times New Roman"/>
          <w:color w:val="191919"/>
          <w:sz w:val="18"/>
          <w:szCs w:val="18"/>
        </w:rPr>
        <w:tab/>
      </w:r>
      <w:r>
        <w:rPr>
          <w:rFonts w:ascii="Times New Roman" w:hAnsi="Times New Roman"/>
          <w:color w:val="191919"/>
          <w:spacing w:val="-2"/>
          <w:sz w:val="18"/>
          <w:szCs w:val="18"/>
        </w:rPr>
        <w:t>Aquatic</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HED</w:t>
      </w:r>
      <w:r>
        <w:rPr>
          <w:rFonts w:ascii="Times New Roman" w:hAnsi="Times New Roman"/>
          <w:color w:val="191919"/>
          <w:sz w:val="18"/>
          <w:szCs w:val="18"/>
        </w:rPr>
        <w:t>P</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ellnes</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autoSpaceDE w:val="0"/>
        <w:autoSpaceDN w:val="0"/>
        <w:adjustRightInd w:val="0"/>
        <w:spacing w:before="2" w:after="0" w:line="220" w:lineRule="exact"/>
        <w:ind w:left="270" w:right="310" w:firstLine="0"/>
        <w:rPr>
          <w:rFonts w:ascii="Times New Roman" w:hAnsi="Times New Roman"/>
          <w:color w:val="000000"/>
        </w:rPr>
      </w:pPr>
    </w:p>
    <w:p w:rsidR="00E8550F" w:rsidRDefault="00E8550F" w:rsidP="00E8550F">
      <w:pPr>
        <w:widowControl w:val="0"/>
        <w:tabs>
          <w:tab w:val="left" w:pos="8550"/>
        </w:tabs>
        <w:autoSpaceDE w:val="0"/>
        <w:autoSpaceDN w:val="0"/>
        <w:adjustRightInd w:val="0"/>
        <w:spacing w:after="0"/>
        <w:ind w:left="270" w:right="31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P</w:t>
      </w:r>
      <w:r>
        <w:rPr>
          <w:rFonts w:ascii="Times New Roman" w:hAnsi="Times New Roman"/>
          <w:b/>
          <w:bCs/>
          <w:color w:val="191919"/>
          <w:spacing w:val="-5"/>
          <w:sz w:val="18"/>
          <w:szCs w:val="18"/>
        </w:rPr>
        <w:t>r</w:t>
      </w:r>
      <w:r>
        <w:rPr>
          <w:rFonts w:ascii="Times New Roman" w:hAnsi="Times New Roman"/>
          <w:b/>
          <w:bCs/>
          <w:color w:val="191919"/>
          <w:spacing w:val="-2"/>
          <w:sz w:val="18"/>
          <w:szCs w:val="18"/>
        </w:rPr>
        <w:t>ogra</w:t>
      </w:r>
      <w:r>
        <w:rPr>
          <w:rFonts w:ascii="Times New Roman" w:hAnsi="Times New Roman"/>
          <w:b/>
          <w:bCs/>
          <w:color w:val="191919"/>
          <w:sz w:val="18"/>
          <w:szCs w:val="18"/>
        </w:rPr>
        <w:t>m</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Stud</w:t>
      </w:r>
      <w:r>
        <w:rPr>
          <w:rFonts w:ascii="Times New Roman" w:hAnsi="Times New Roman"/>
          <w:b/>
          <w:bCs/>
          <w:color w:val="191919"/>
          <w:sz w:val="18"/>
          <w:szCs w:val="18"/>
        </w:rPr>
        <w:t>y</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Relate</w:t>
      </w:r>
      <w:r>
        <w:rPr>
          <w:rFonts w:ascii="Times New Roman" w:hAnsi="Times New Roman"/>
          <w:b/>
          <w:bCs/>
          <w:color w:val="191919"/>
          <w:sz w:val="18"/>
          <w:szCs w:val="18"/>
        </w:rPr>
        <w:t>d</w:t>
      </w:r>
      <w:r>
        <w:rPr>
          <w:rFonts w:ascii="Times New Roman" w:hAnsi="Times New Roman"/>
          <w:b/>
          <w:bCs/>
          <w:color w:val="191919"/>
          <w:sz w:val="18"/>
          <w:szCs w:val="18"/>
        </w:rPr>
        <w:tab/>
      </w:r>
      <w:r>
        <w:rPr>
          <w:rFonts w:ascii="Times New Roman" w:hAnsi="Times New Roman"/>
          <w:b/>
          <w:bCs/>
          <w:color w:val="191919"/>
          <w:spacing w:val="-2"/>
          <w:sz w:val="18"/>
          <w:szCs w:val="18"/>
        </w:rPr>
        <w:t>Course</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(1</w:t>
      </w:r>
      <w:r>
        <w:rPr>
          <w:rFonts w:ascii="Times New Roman" w:hAnsi="Times New Roman"/>
          <w:b/>
          <w:bCs/>
          <w:color w:val="191919"/>
          <w:sz w:val="18"/>
          <w:szCs w:val="18"/>
        </w:rPr>
        <w:t>8</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W w:w="9990" w:type="dxa"/>
        <w:tblInd w:w="270" w:type="dxa"/>
        <w:tblLayout w:type="fixed"/>
        <w:tblCellMar>
          <w:left w:w="0" w:type="dxa"/>
          <w:right w:w="0" w:type="dxa"/>
        </w:tblCellMar>
        <w:tblLook w:val="0000"/>
      </w:tblPr>
      <w:tblGrid>
        <w:gridCol w:w="796"/>
        <w:gridCol w:w="1454"/>
        <w:gridCol w:w="5664"/>
        <w:gridCol w:w="2076"/>
      </w:tblGrid>
      <w:tr w:rsidR="00E8550F" w:rsidRPr="007A7452" w:rsidTr="00E8550F">
        <w:trPr>
          <w:trHeight w:hRule="exact" w:val="237"/>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24"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94" w:firstLine="90"/>
              <w:jc w:val="right"/>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4" w:firstLine="3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Justice</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4" w:firstLine="69"/>
              <w:rPr>
                <w:rFonts w:ascii="Times New Roman" w:hAnsi="Times New Roman"/>
                <w:sz w:val="24"/>
                <w:szCs w:val="24"/>
              </w:rPr>
            </w:pPr>
            <w:r w:rsidRPr="007A7452">
              <w:rPr>
                <w:rFonts w:ascii="Times New Roman" w:hAnsi="Times New Roman"/>
                <w:color w:val="191919"/>
                <w:spacing w:val="-2"/>
                <w:sz w:val="18"/>
                <w:szCs w:val="18"/>
              </w:rPr>
              <w:t>SSCI</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94" w:firstLine="90"/>
              <w:jc w:val="right"/>
              <w:rPr>
                <w:rFonts w:ascii="Times New Roman" w:hAnsi="Times New Roman"/>
                <w:sz w:val="24"/>
                <w:szCs w:val="24"/>
              </w:rPr>
            </w:pPr>
            <w:r w:rsidRPr="007A7452">
              <w:rPr>
                <w:rFonts w:ascii="Times New Roman" w:hAnsi="Times New Roman"/>
                <w:color w:val="191919"/>
                <w:spacing w:val="-2"/>
                <w:sz w:val="18"/>
                <w:szCs w:val="18"/>
              </w:rPr>
              <w:t>2402</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356"/>
              <w:rPr>
                <w:rFonts w:ascii="Times New Roman" w:hAnsi="Times New Roman"/>
                <w:sz w:val="24"/>
                <w:szCs w:val="24"/>
              </w:rPr>
            </w:pPr>
            <w:proofErr w:type="spellStart"/>
            <w:r w:rsidRPr="007A7452">
              <w:rPr>
                <w:rFonts w:ascii="Times New Roman" w:hAnsi="Times New Roman"/>
                <w:color w:val="191919"/>
                <w:spacing w:val="-2"/>
                <w:sz w:val="18"/>
                <w:szCs w:val="18"/>
              </w:rPr>
              <w:t>Microcomp</w:t>
            </w:r>
            <w:proofErr w:type="spellEnd"/>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Sciences</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4"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94" w:firstLine="90"/>
              <w:jc w:val="right"/>
              <w:rPr>
                <w:rFonts w:ascii="Times New Roman" w:hAnsi="Times New Roman"/>
                <w:sz w:val="24"/>
                <w:szCs w:val="24"/>
              </w:rPr>
            </w:pPr>
            <w:r w:rsidRPr="007A7452">
              <w:rPr>
                <w:rFonts w:ascii="Times New Roman" w:hAnsi="Times New Roman"/>
                <w:color w:val="191919"/>
                <w:spacing w:val="-2"/>
                <w:sz w:val="18"/>
                <w:szCs w:val="18"/>
              </w:rPr>
              <w:t>2400</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356"/>
              <w:rPr>
                <w:rFonts w:ascii="Times New Roman" w:hAnsi="Times New Roman"/>
                <w:sz w:val="24"/>
                <w:szCs w:val="24"/>
              </w:rPr>
            </w:pPr>
            <w:r w:rsidRPr="007A7452">
              <w:rPr>
                <w:rFonts w:ascii="Times New Roman" w:hAnsi="Times New Roman"/>
                <w:color w:val="191919"/>
                <w:spacing w:val="-2"/>
                <w:sz w:val="18"/>
                <w:szCs w:val="18"/>
              </w:rPr>
              <w:t>Repor</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9"/>
                <w:sz w:val="18"/>
                <w:szCs w:val="18"/>
              </w:rPr>
              <w:t>W</w:t>
            </w:r>
            <w:r w:rsidRPr="007A7452">
              <w:rPr>
                <w:rFonts w:ascii="Times New Roman" w:hAnsi="Times New Roman"/>
                <w:color w:val="191919"/>
                <w:spacing w:val="-2"/>
                <w:sz w:val="18"/>
                <w:szCs w:val="18"/>
              </w:rPr>
              <w:t>riting</w:t>
            </w:r>
            <w:r w:rsidRPr="007A7452">
              <w:rPr>
                <w:rFonts w:ascii="Times New Roman" w:hAnsi="Times New Roman"/>
                <w:color w:val="191919"/>
                <w:sz w:val="18"/>
                <w:szCs w:val="18"/>
              </w:rPr>
              <w:t>&amp;</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Skills</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4"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94" w:firstLine="90"/>
              <w:jc w:val="right"/>
              <w:rPr>
                <w:rFonts w:ascii="Times New Roman" w:hAnsi="Times New Roman"/>
                <w:sz w:val="24"/>
                <w:szCs w:val="24"/>
              </w:rPr>
            </w:pPr>
            <w:r w:rsidRPr="007A7452">
              <w:rPr>
                <w:rFonts w:ascii="Times New Roman" w:hAnsi="Times New Roman"/>
                <w:color w:val="191919"/>
                <w:spacing w:val="-2"/>
                <w:sz w:val="18"/>
                <w:szCs w:val="18"/>
              </w:rPr>
              <w:t>2210</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3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Procedur</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Pr="00E8550F" w:rsidRDefault="00E8550F" w:rsidP="00E8550F">
      <w:pPr>
        <w:widowControl w:val="0"/>
        <w:autoSpaceDE w:val="0"/>
        <w:autoSpaceDN w:val="0"/>
        <w:adjustRightInd w:val="0"/>
        <w:spacing w:after="0"/>
        <w:ind w:left="270" w:firstLine="0"/>
        <w:rPr>
          <w:rFonts w:ascii="Times New Roman" w:hAnsi="Times New Roman"/>
          <w:b/>
          <w:color w:val="000000"/>
          <w:sz w:val="18"/>
          <w:szCs w:val="18"/>
        </w:rPr>
      </w:pPr>
      <w:r w:rsidRPr="00E8550F">
        <w:rPr>
          <w:rFonts w:ascii="Times New Roman" w:hAnsi="Times New Roman"/>
          <w:b/>
          <w:color w:val="191919"/>
          <w:spacing w:val="-2"/>
          <w:sz w:val="18"/>
          <w:szCs w:val="18"/>
        </w:rPr>
        <w:t>Selec</w:t>
      </w:r>
      <w:r w:rsidRPr="00E8550F">
        <w:rPr>
          <w:rFonts w:ascii="Times New Roman" w:hAnsi="Times New Roman"/>
          <w:b/>
          <w:color w:val="191919"/>
          <w:sz w:val="18"/>
          <w:szCs w:val="18"/>
        </w:rPr>
        <w:t>t</w:t>
      </w:r>
      <w:r w:rsidRPr="00E8550F">
        <w:rPr>
          <w:rFonts w:ascii="Times New Roman" w:hAnsi="Times New Roman"/>
          <w:b/>
          <w:color w:val="191919"/>
          <w:spacing w:val="-3"/>
          <w:sz w:val="18"/>
          <w:szCs w:val="18"/>
        </w:rPr>
        <w:t xml:space="preserve"> </w:t>
      </w:r>
      <w:r w:rsidRPr="00E8550F">
        <w:rPr>
          <w:rFonts w:ascii="Times New Roman" w:hAnsi="Times New Roman"/>
          <w:b/>
          <w:color w:val="191919"/>
          <w:spacing w:val="-2"/>
          <w:sz w:val="18"/>
          <w:szCs w:val="18"/>
        </w:rPr>
        <w:t>SI</w:t>
      </w:r>
      <w:r w:rsidRPr="00E8550F">
        <w:rPr>
          <w:rFonts w:ascii="Times New Roman" w:hAnsi="Times New Roman"/>
          <w:b/>
          <w:color w:val="191919"/>
          <w:sz w:val="18"/>
          <w:szCs w:val="18"/>
        </w:rPr>
        <w:t>X</w:t>
      </w:r>
      <w:r w:rsidRPr="00E8550F">
        <w:rPr>
          <w:rFonts w:ascii="Times New Roman" w:hAnsi="Times New Roman"/>
          <w:b/>
          <w:color w:val="191919"/>
          <w:spacing w:val="-4"/>
          <w:sz w:val="18"/>
          <w:szCs w:val="18"/>
        </w:rPr>
        <w:t xml:space="preserve"> </w:t>
      </w:r>
      <w:r w:rsidRPr="00E8550F">
        <w:rPr>
          <w:rFonts w:ascii="Times New Roman" w:hAnsi="Times New Roman"/>
          <w:b/>
          <w:color w:val="191919"/>
          <w:spacing w:val="-2"/>
          <w:sz w:val="18"/>
          <w:szCs w:val="18"/>
        </w:rPr>
        <w:t>hours</w:t>
      </w:r>
    </w:p>
    <w:tbl>
      <w:tblPr>
        <w:tblW w:w="0" w:type="auto"/>
        <w:tblInd w:w="180" w:type="dxa"/>
        <w:tblLayout w:type="fixed"/>
        <w:tblCellMar>
          <w:left w:w="0" w:type="dxa"/>
          <w:right w:w="0" w:type="dxa"/>
        </w:tblCellMar>
        <w:tblLook w:val="0000"/>
      </w:tblPr>
      <w:tblGrid>
        <w:gridCol w:w="957"/>
        <w:gridCol w:w="1383"/>
        <w:gridCol w:w="4794"/>
        <w:gridCol w:w="2975"/>
      </w:tblGrid>
      <w:tr w:rsidR="00E8550F" w:rsidRPr="007A7452" w:rsidTr="00E8550F">
        <w:trPr>
          <w:trHeight w:hRule="exact" w:val="298"/>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left="137" w:firstLine="0"/>
              <w:rPr>
                <w:rFonts w:ascii="Times New Roman" w:hAnsi="Times New Roman"/>
                <w:sz w:val="24"/>
                <w:szCs w:val="24"/>
              </w:rPr>
            </w:pPr>
            <w:r w:rsidRPr="007A7452">
              <w:rPr>
                <w:rFonts w:ascii="Times New Roman" w:hAnsi="Times New Roman"/>
                <w:color w:val="191919"/>
                <w:spacing w:val="-2"/>
                <w:sz w:val="18"/>
                <w:szCs w:val="18"/>
              </w:rPr>
              <w:t>SOCI</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left="123" w:firstLine="0"/>
              <w:jc w:val="right"/>
              <w:rPr>
                <w:rFonts w:ascii="Times New Roman" w:hAnsi="Times New Roman"/>
                <w:sz w:val="24"/>
                <w:szCs w:val="24"/>
              </w:rPr>
            </w:pPr>
            <w:r w:rsidRPr="007A7452">
              <w:rPr>
                <w:rFonts w:ascii="Times New Roman" w:hAnsi="Times New Roman"/>
                <w:color w:val="191919"/>
                <w:spacing w:val="-2"/>
                <w:sz w:val="18"/>
                <w:szCs w:val="18"/>
              </w:rPr>
              <w:t>2601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left="164" w:firstLine="556"/>
              <w:rPr>
                <w:rFonts w:ascii="Times New Roman" w:hAnsi="Times New Roman"/>
                <w:sz w:val="24"/>
                <w:szCs w:val="24"/>
              </w:rPr>
            </w:pPr>
            <w:r w:rsidRPr="007A7452">
              <w:rPr>
                <w:rFonts w:ascii="Times New Roman" w:hAnsi="Times New Roman"/>
                <w:color w:val="191919"/>
                <w:spacing w:val="-2"/>
                <w:sz w:val="18"/>
                <w:szCs w:val="18"/>
              </w:rPr>
              <w:t>Urba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Problems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before="70" w:after="0"/>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PSYC</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2203</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Advance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198"/>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ECON</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2201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34"/>
        </w:trPr>
        <w:tc>
          <w:tcPr>
            <w:tcW w:w="10109" w:type="dxa"/>
            <w:gridSpan w:val="4"/>
            <w:tcBorders>
              <w:top w:val="nil"/>
              <w:left w:val="nil"/>
              <w:bottom w:val="nil"/>
              <w:right w:val="nil"/>
            </w:tcBorders>
          </w:tcPr>
          <w:p w:rsidR="00E8550F" w:rsidRPr="007A7452" w:rsidRDefault="00E8550F" w:rsidP="00E8550F">
            <w:pPr>
              <w:widowControl w:val="0"/>
              <w:tabs>
                <w:tab w:val="left" w:pos="1100"/>
                <w:tab w:val="left" w:pos="9990"/>
              </w:tabs>
              <w:autoSpaceDE w:val="0"/>
              <w:autoSpaceDN w:val="0"/>
              <w:adjustRightInd w:val="0"/>
              <w:spacing w:before="6" w:after="0"/>
              <w:ind w:left="123" w:hanging="33"/>
              <w:rPr>
                <w:rFonts w:ascii="Times New Roman" w:hAnsi="Times New Roman"/>
                <w:sz w:val="24"/>
                <w:szCs w:val="24"/>
              </w:rPr>
            </w:pPr>
            <w:r>
              <w:rPr>
                <w:rFonts w:ascii="Times New Roman" w:hAnsi="Times New Roman"/>
                <w:color w:val="191919"/>
                <w:spacing w:val="-2"/>
                <w:sz w:val="18"/>
                <w:szCs w:val="18"/>
              </w:rPr>
              <w:t xml:space="preserve"> </w:t>
            </w:r>
            <w:r w:rsidRPr="007A7452">
              <w:rPr>
                <w:rFonts w:ascii="Times New Roman" w:hAnsi="Times New Roman"/>
                <w:color w:val="191919"/>
                <w:spacing w:val="-2"/>
                <w:sz w:val="18"/>
                <w:szCs w:val="18"/>
              </w:rPr>
              <w:t>ENG</w:t>
            </w:r>
            <w:r w:rsidRPr="007A7452">
              <w:rPr>
                <w:rFonts w:ascii="Times New Roman" w:hAnsi="Times New Roman"/>
                <w:color w:val="191919"/>
                <w:sz w:val="18"/>
                <w:szCs w:val="18"/>
              </w:rPr>
              <w:t>L</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2204</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2298</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330</w:t>
            </w:r>
            <w:r w:rsidRPr="007A7452">
              <w:rPr>
                <w:rFonts w:ascii="Times New Roman" w:hAnsi="Times New Roman"/>
                <w:color w:val="191919"/>
                <w:sz w:val="18"/>
                <w:szCs w:val="18"/>
              </w:rPr>
              <w:t>5</w:t>
            </w:r>
            <w:r w:rsidRPr="007A7452">
              <w:rPr>
                <w:rFonts w:ascii="Times New Roman" w:hAnsi="Times New Roman"/>
                <w:color w:val="191919"/>
                <w:sz w:val="18"/>
                <w:szCs w:val="18"/>
              </w:rPr>
              <w:tab/>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37" w:firstLine="0"/>
              <w:rPr>
                <w:rFonts w:ascii="Times New Roman" w:hAnsi="Times New Roman"/>
                <w:sz w:val="24"/>
                <w:szCs w:val="24"/>
              </w:rPr>
            </w:pPr>
            <w:r w:rsidRPr="007A7452">
              <w:rPr>
                <w:rFonts w:ascii="Times New Roman" w:hAnsi="Times New Roman"/>
                <w:color w:val="191919"/>
                <w:spacing w:val="-2"/>
                <w:sz w:val="18"/>
                <w:szCs w:val="18"/>
              </w:rPr>
              <w:t>POLS</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2102</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64" w:firstLine="5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77"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POLS</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2101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Politica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CC7D07" w:rsidRPr="007A7452" w:rsidTr="00CC7D07">
        <w:trPr>
          <w:trHeight w:hRule="exact" w:val="234"/>
        </w:trPr>
        <w:tc>
          <w:tcPr>
            <w:tcW w:w="2340" w:type="dxa"/>
            <w:gridSpan w:val="2"/>
            <w:tcBorders>
              <w:top w:val="nil"/>
              <w:left w:val="nil"/>
              <w:bottom w:val="nil"/>
              <w:right w:val="nil"/>
            </w:tcBorders>
          </w:tcPr>
          <w:p w:rsidR="00CC7D07" w:rsidRPr="007A7452" w:rsidRDefault="00CC7D07" w:rsidP="00CC7D07">
            <w:pPr>
              <w:widowControl w:val="0"/>
              <w:autoSpaceDE w:val="0"/>
              <w:autoSpaceDN w:val="0"/>
              <w:adjustRightInd w:val="0"/>
              <w:spacing w:after="0" w:line="195" w:lineRule="exact"/>
              <w:ind w:left="137" w:right="-25" w:firstLine="0"/>
              <w:rPr>
                <w:rFonts w:ascii="Times New Roman" w:hAnsi="Times New Roman"/>
                <w:sz w:val="24"/>
                <w:szCs w:val="24"/>
              </w:rPr>
            </w:pPr>
            <w:r w:rsidRPr="007A7452">
              <w:rPr>
                <w:rFonts w:ascii="Times New Roman" w:hAnsi="Times New Roman"/>
                <w:color w:val="191919"/>
                <w:spacing w:val="-2"/>
                <w:sz w:val="18"/>
                <w:szCs w:val="18"/>
              </w:rPr>
              <w:t>An</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Foreign</w:t>
            </w:r>
            <w:r>
              <w:rPr>
                <w:rFonts w:ascii="Times New Roman" w:hAnsi="Times New Roman"/>
                <w:color w:val="191919"/>
                <w:spacing w:val="-2"/>
                <w:sz w:val="18"/>
                <w:szCs w:val="18"/>
              </w:rPr>
              <w:t xml:space="preserve"> </w:t>
            </w:r>
            <w:r w:rsidRPr="007A7452">
              <w:rPr>
                <w:rFonts w:ascii="Times New Roman" w:hAnsi="Times New Roman"/>
                <w:color w:val="191919"/>
                <w:spacing w:val="-2"/>
                <w:sz w:val="18"/>
                <w:szCs w:val="18"/>
              </w:rPr>
              <w:t>Language</w:t>
            </w:r>
          </w:p>
        </w:tc>
        <w:tc>
          <w:tcPr>
            <w:tcW w:w="4794" w:type="dxa"/>
            <w:tcBorders>
              <w:top w:val="nil"/>
              <w:left w:val="nil"/>
              <w:bottom w:val="nil"/>
              <w:right w:val="nil"/>
            </w:tcBorders>
          </w:tcPr>
          <w:p w:rsidR="00CC7D07" w:rsidRPr="007A7452" w:rsidRDefault="00CC7D07" w:rsidP="00E8550F">
            <w:pPr>
              <w:widowControl w:val="0"/>
              <w:autoSpaceDE w:val="0"/>
              <w:autoSpaceDN w:val="0"/>
              <w:adjustRightInd w:val="0"/>
              <w:spacing w:after="0"/>
              <w:ind w:firstLine="556"/>
              <w:rPr>
                <w:rFonts w:ascii="Times New Roman" w:hAnsi="Times New Roman"/>
                <w:sz w:val="24"/>
                <w:szCs w:val="24"/>
              </w:rPr>
            </w:pPr>
          </w:p>
        </w:tc>
        <w:tc>
          <w:tcPr>
            <w:tcW w:w="2975" w:type="dxa"/>
            <w:tcBorders>
              <w:top w:val="nil"/>
              <w:left w:val="nil"/>
              <w:bottom w:val="nil"/>
              <w:right w:val="nil"/>
            </w:tcBorders>
          </w:tcPr>
          <w:p w:rsidR="00CC7D07" w:rsidRPr="007A7452" w:rsidRDefault="00CC7D07"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322"/>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SOWK</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04" w:firstLine="556"/>
              <w:rPr>
                <w:rFonts w:ascii="Times New Roman" w:hAnsi="Times New Roman"/>
                <w:sz w:val="24"/>
                <w:szCs w:val="24"/>
              </w:rPr>
            </w:pP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elfar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Institution</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542"/>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left="137" w:firstLine="0"/>
              <w:rPr>
                <w:rFonts w:ascii="Times New Roman" w:hAnsi="Times New Roman"/>
                <w:color w:val="000000"/>
                <w:sz w:val="18"/>
                <w:szCs w:val="18"/>
              </w:rPr>
            </w:pPr>
            <w:r w:rsidRPr="007A7452">
              <w:rPr>
                <w:rFonts w:ascii="Times New Roman" w:hAnsi="Times New Roman"/>
                <w:b/>
                <w:bCs/>
                <w:color w:val="191919"/>
                <w:spacing w:val="-2"/>
                <w:sz w:val="18"/>
                <w:szCs w:val="18"/>
              </w:rPr>
              <w:t>A</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a</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G:</w:t>
            </w:r>
          </w:p>
          <w:p w:rsidR="00E8550F" w:rsidRPr="007A7452" w:rsidRDefault="00E8550F" w:rsidP="00E8550F">
            <w:pPr>
              <w:widowControl w:val="0"/>
              <w:autoSpaceDE w:val="0"/>
              <w:autoSpaceDN w:val="0"/>
              <w:adjustRightInd w:val="0"/>
              <w:spacing w:before="12" w:after="0"/>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left="123" w:firstLine="0"/>
              <w:jc w:val="right"/>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left="123" w:firstLine="0"/>
              <w:jc w:val="right"/>
              <w:rPr>
                <w:rFonts w:ascii="Times New Roman" w:hAnsi="Times New Roman"/>
                <w:sz w:val="20"/>
                <w:szCs w:val="20"/>
              </w:rPr>
            </w:pPr>
          </w:p>
          <w:p w:rsidR="00E8550F" w:rsidRPr="007A7452" w:rsidRDefault="00E8550F" w:rsidP="00E8550F">
            <w:pPr>
              <w:widowControl w:val="0"/>
              <w:autoSpaceDE w:val="0"/>
              <w:autoSpaceDN w:val="0"/>
              <w:adjustRightInd w:val="0"/>
              <w:spacing w:after="0"/>
              <w:ind w:left="123" w:firstLine="0"/>
              <w:jc w:val="right"/>
              <w:rPr>
                <w:rFonts w:ascii="Times New Roman" w:hAnsi="Times New Roman"/>
                <w:sz w:val="24"/>
                <w:szCs w:val="24"/>
              </w:rPr>
            </w:pPr>
            <w:r w:rsidRPr="007A7452">
              <w:rPr>
                <w:rFonts w:ascii="Times New Roman" w:hAnsi="Times New Roman"/>
                <w:color w:val="191919"/>
                <w:spacing w:val="-2"/>
                <w:sz w:val="18"/>
                <w:szCs w:val="18"/>
              </w:rPr>
              <w:t>2200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firstLine="556"/>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firstLine="556"/>
              <w:rPr>
                <w:rFonts w:ascii="Times New Roman" w:hAnsi="Times New Roman"/>
                <w:sz w:val="20"/>
                <w:szCs w:val="20"/>
              </w:rPr>
            </w:pPr>
          </w:p>
          <w:p w:rsidR="00E8550F" w:rsidRPr="007A7452" w:rsidRDefault="00E8550F" w:rsidP="00E8550F">
            <w:pPr>
              <w:widowControl w:val="0"/>
              <w:autoSpaceDE w:val="0"/>
              <w:autoSpaceDN w:val="0"/>
              <w:adjustRightInd w:val="0"/>
              <w:spacing w:after="0"/>
              <w:ind w:left="164" w:firstLine="556"/>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t>
            </w:r>
            <w:r w:rsidRPr="007A7452">
              <w:rPr>
                <w:rFonts w:ascii="Times New Roman" w:hAnsi="Times New Roman"/>
                <w:color w:val="191919"/>
                <w:sz w:val="18"/>
                <w:szCs w:val="18"/>
              </w:rPr>
              <w:t>w</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Enforcement</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before="94" w:after="0"/>
              <w:ind w:right="40"/>
              <w:jc w:val="right"/>
              <w:rPr>
                <w:rFonts w:ascii="Times New Roman" w:hAnsi="Times New Roman"/>
                <w:color w:val="000000"/>
                <w:sz w:val="18"/>
                <w:szCs w:val="18"/>
              </w:rPr>
            </w:pPr>
            <w:r w:rsidRPr="007A7452">
              <w:rPr>
                <w:rFonts w:ascii="Times New Roman" w:hAnsi="Times New Roman"/>
                <w:b/>
                <w:bCs/>
                <w:color w:val="191919"/>
                <w:spacing w:val="-2"/>
                <w:sz w:val="18"/>
                <w:szCs w:val="18"/>
              </w:rPr>
              <w:t>(4</w:t>
            </w:r>
            <w:r w:rsidRPr="007A7452">
              <w:rPr>
                <w:rFonts w:ascii="Times New Roman" w:hAnsi="Times New Roman"/>
                <w:b/>
                <w:bCs/>
                <w:color w:val="191919"/>
                <w:sz w:val="18"/>
                <w:szCs w:val="18"/>
              </w:rPr>
              <w:t>2</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hours)</w:t>
            </w:r>
          </w:p>
          <w:p w:rsidR="00E8550F" w:rsidRPr="007A7452" w:rsidRDefault="00E8550F" w:rsidP="00510B4A">
            <w:pPr>
              <w:widowControl w:val="0"/>
              <w:autoSpaceDE w:val="0"/>
              <w:autoSpaceDN w:val="0"/>
              <w:adjustRightInd w:val="0"/>
              <w:spacing w:before="12" w:after="0"/>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2600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Juvenil</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Delinquenc</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Justice</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2800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Correctiona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Systems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2900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Criminology</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3410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Research</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3530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Ethic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4650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Systems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4999</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Capston</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Seminar</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2500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Constitutio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Procedure</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2700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Polic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Communit</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Relations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2910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ganizatio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Administration</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3000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Globa</w:t>
            </w:r>
            <w:r w:rsidRPr="007A7452">
              <w:rPr>
                <w:rFonts w:ascii="Times New Roman" w:hAnsi="Times New Roman"/>
                <w:color w:val="191919"/>
                <w:sz w:val="18"/>
                <w:szCs w:val="18"/>
              </w:rPr>
              <w:t>l</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errorism</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3300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Internationa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Lega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System</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FOSC</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3030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Evidenc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Proc</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4130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La</w:t>
            </w:r>
            <w:r w:rsidRPr="007A7452">
              <w:rPr>
                <w:rFonts w:ascii="Times New Roman" w:hAnsi="Times New Roman"/>
                <w:color w:val="191919"/>
                <w:sz w:val="18"/>
                <w:szCs w:val="18"/>
              </w:rPr>
              <w:t>w</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Enforcemen</w:t>
            </w:r>
            <w:r w:rsidRPr="007A7452">
              <w:rPr>
                <w:rFonts w:ascii="Times New Roman" w:hAnsi="Times New Roman"/>
                <w:color w:val="191919"/>
                <w:sz w:val="18"/>
                <w:szCs w:val="18"/>
              </w:rPr>
              <w:t>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Lega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proofErr w:type="spellStart"/>
            <w:r w:rsidRPr="007A7452">
              <w:rPr>
                <w:rFonts w:ascii="Times New Roman" w:hAnsi="Times New Roman"/>
                <w:color w:val="191919"/>
                <w:spacing w:val="-2"/>
                <w:sz w:val="18"/>
                <w:szCs w:val="18"/>
              </w:rPr>
              <w:t>Proces</w:t>
            </w:r>
            <w:proofErr w:type="spellEnd"/>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4210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Philosoph</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Punishment</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4340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Correction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Lega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Process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4350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8"/>
                <w:sz w:val="18"/>
                <w:szCs w:val="18"/>
              </w:rPr>
              <w:t>T</w:t>
            </w:r>
            <w:r w:rsidRPr="007A7452">
              <w:rPr>
                <w:rFonts w:ascii="Times New Roman" w:hAnsi="Times New Roman"/>
                <w:color w:val="191919"/>
                <w:spacing w:val="-2"/>
                <w:sz w:val="18"/>
                <w:szCs w:val="18"/>
              </w:rPr>
              <w:t>rea</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Evaluation</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Corrections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4360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Community-Base</w:t>
            </w:r>
            <w:r w:rsidRPr="007A7452">
              <w:rPr>
                <w:rFonts w:ascii="Times New Roman" w:hAnsi="Times New Roman"/>
                <w:color w:val="191919"/>
                <w:sz w:val="18"/>
                <w:szCs w:val="18"/>
              </w:rPr>
              <w:t>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Corrections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 xml:space="preserve">e </w:t>
      </w:r>
      <w:r w:rsidR="00CC7D07">
        <w:rPr>
          <w:rFonts w:ascii="Times New Roman" w:hAnsi="Times New Roman"/>
          <w:b/>
          <w:bCs/>
          <w:color w:val="191919"/>
          <w:sz w:val="18"/>
          <w:szCs w:val="18"/>
        </w:rPr>
        <w:t xml:space="preserve"> </w:t>
      </w:r>
      <w:r w:rsidR="0071188B">
        <w:rPr>
          <w:rFonts w:ascii="Times New Roman" w:hAnsi="Times New Roman"/>
          <w:b/>
          <w:bCs/>
          <w:color w:val="191919"/>
          <w:sz w:val="18"/>
          <w:szCs w:val="18"/>
        </w:rPr>
        <w:t xml:space="preserve"> </w:t>
      </w:r>
      <w:proofErr w:type="gramStart"/>
      <w:r>
        <w:rPr>
          <w:rFonts w:ascii="Times New Roman" w:hAnsi="Times New Roman"/>
          <w:b/>
          <w:bCs/>
          <w:color w:val="191919"/>
          <w:sz w:val="18"/>
          <w:szCs w:val="18"/>
        </w:rPr>
        <w:t>Fall</w:t>
      </w:r>
      <w:proofErr w:type="gramEnd"/>
    </w:p>
    <w:p w:rsidR="00E8550F" w:rsidRDefault="00E8550F" w:rsidP="00E8550F">
      <w:pPr>
        <w:widowControl w:val="0"/>
        <w:autoSpaceDE w:val="0"/>
        <w:autoSpaceDN w:val="0"/>
        <w:adjustRightInd w:val="0"/>
        <w:spacing w:before="5" w:after="0" w:line="150" w:lineRule="exact"/>
        <w:rPr>
          <w:rFonts w:ascii="Times New Roman" w:hAnsi="Times New Roman"/>
          <w:color w:val="000000"/>
          <w:sz w:val="15"/>
          <w:szCs w:val="15"/>
        </w:rPr>
      </w:pPr>
    </w:p>
    <w:tbl>
      <w:tblPr>
        <w:tblpPr w:leftFromText="180" w:rightFromText="180" w:vertAnchor="text" w:horzAnchor="margin" w:tblpY="-62"/>
        <w:tblW w:w="10260" w:type="dxa"/>
        <w:tblLayout w:type="fixed"/>
        <w:tblCellMar>
          <w:left w:w="0" w:type="dxa"/>
          <w:right w:w="0" w:type="dxa"/>
        </w:tblCellMar>
        <w:tblLook w:val="0000"/>
      </w:tblPr>
      <w:tblGrid>
        <w:gridCol w:w="270"/>
        <w:gridCol w:w="811"/>
        <w:gridCol w:w="1439"/>
        <w:gridCol w:w="2834"/>
        <w:gridCol w:w="488"/>
        <w:gridCol w:w="969"/>
        <w:gridCol w:w="865"/>
        <w:gridCol w:w="2319"/>
        <w:gridCol w:w="64"/>
        <w:gridCol w:w="201"/>
      </w:tblGrid>
      <w:tr w:rsidR="00E8550F" w:rsidRPr="007A7452" w:rsidTr="00E8550F">
        <w:trPr>
          <w:gridBefore w:val="1"/>
          <w:wBefore w:w="270" w:type="dxa"/>
          <w:trHeight w:hRule="exact" w:val="237"/>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9" w:firstLine="69"/>
              <w:rPr>
                <w:rFonts w:ascii="Times New Roman" w:hAnsi="Times New Roman"/>
                <w:sz w:val="24"/>
                <w:szCs w:val="24"/>
              </w:rPr>
            </w:pPr>
            <w:r w:rsidRPr="007A7452">
              <w:rPr>
                <w:rFonts w:ascii="Times New Roman" w:hAnsi="Times New Roman"/>
                <w:color w:val="191919"/>
                <w:spacing w:val="-2"/>
                <w:sz w:val="18"/>
                <w:szCs w:val="18"/>
              </w:rPr>
              <w:t>HIST</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76" w:hanging="77"/>
              <w:jc w:val="right"/>
              <w:rPr>
                <w:rFonts w:ascii="Times New Roman" w:hAnsi="Times New Roman"/>
                <w:sz w:val="24"/>
                <w:szCs w:val="24"/>
              </w:rPr>
            </w:pPr>
            <w:r w:rsidRPr="007A7452">
              <w:rPr>
                <w:rFonts w:ascii="Times New Roman" w:hAnsi="Times New Roman"/>
                <w:color w:val="191919"/>
                <w:spacing w:val="-8"/>
                <w:sz w:val="18"/>
                <w:szCs w:val="18"/>
              </w:rPr>
              <w:t>1111</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234" w:firstLine="486"/>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98" w:firstLine="0"/>
              <w:rPr>
                <w:rFonts w:ascii="Times New Roman" w:hAnsi="Times New Roman"/>
                <w:sz w:val="24"/>
                <w:szCs w:val="24"/>
              </w:rPr>
            </w:pPr>
            <w:r w:rsidRPr="007A7452">
              <w:rPr>
                <w:rFonts w:ascii="Times New Roman" w:hAnsi="Times New Roman"/>
                <w:color w:val="191919"/>
                <w:spacing w:val="-2"/>
                <w:sz w:val="18"/>
                <w:szCs w:val="18"/>
              </w:rPr>
              <w:t>PSYC</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466"/>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54" w:firstLine="7"/>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SOCI</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20</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Sociology</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ENGL</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66"/>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4" w:firstLine="7"/>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2400</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Repor</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9"/>
                <w:sz w:val="18"/>
                <w:szCs w:val="18"/>
              </w:rPr>
              <w:t>W</w:t>
            </w:r>
            <w:r w:rsidRPr="007A7452">
              <w:rPr>
                <w:rFonts w:ascii="Times New Roman" w:hAnsi="Times New Roman"/>
                <w:color w:val="191919"/>
                <w:spacing w:val="-2"/>
                <w:sz w:val="18"/>
                <w:szCs w:val="18"/>
              </w:rPr>
              <w:t>ritin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Skills</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C</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4" w:firstLine="7"/>
              <w:rPr>
                <w:rFonts w:ascii="Times New Roman" w:hAnsi="Times New Roman"/>
                <w:sz w:val="24"/>
                <w:szCs w:val="24"/>
              </w:rPr>
            </w:pPr>
            <w:r w:rsidRPr="007A7452">
              <w:rPr>
                <w:rFonts w:ascii="Times New Roman" w:hAnsi="Times New Roman"/>
                <w:color w:val="191919"/>
                <w:spacing w:val="-2"/>
                <w:sz w:val="18"/>
                <w:szCs w:val="18"/>
              </w:rPr>
              <w:t>Choice</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2210</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Procedure</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D</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4" w:firstLine="7"/>
              <w:rPr>
                <w:rFonts w:ascii="Times New Roman" w:hAnsi="Times New Roman"/>
                <w:sz w:val="24"/>
                <w:szCs w:val="24"/>
              </w:rPr>
            </w:pPr>
            <w:r w:rsidRPr="007A7452">
              <w:rPr>
                <w:rFonts w:ascii="Times New Roman" w:hAnsi="Times New Roman"/>
                <w:color w:val="191919"/>
                <w:spacing w:val="-2"/>
                <w:sz w:val="18"/>
                <w:szCs w:val="18"/>
              </w:rPr>
              <w:t>Choice</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SSCI</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2402</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Micro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Sciences</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PEDH</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gridBefore w:val="1"/>
          <w:wBefore w:w="270" w:type="dxa"/>
          <w:trHeight w:hRule="exact" w:val="411"/>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PEDH</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76" w:hanging="77"/>
              <w:jc w:val="right"/>
              <w:rPr>
                <w:rFonts w:ascii="Times New Roman" w:hAnsi="Times New Roman"/>
                <w:sz w:val="24"/>
                <w:szCs w:val="24"/>
              </w:rPr>
            </w:pP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2</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before="1" w:after="0" w:line="200" w:lineRule="exact"/>
              <w:ind w:left="98"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98" w:firstLine="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1" w:after="0" w:line="200" w:lineRule="exact"/>
              <w:ind w:left="-5"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5" w:right="42" w:firstLine="0"/>
              <w:jc w:val="right"/>
              <w:rPr>
                <w:rFonts w:ascii="Times New Roman" w:hAnsi="Times New Roman"/>
                <w:sz w:val="24"/>
                <w:szCs w:val="24"/>
              </w:rPr>
            </w:pPr>
            <w:r w:rsidRPr="007A7452">
              <w:rPr>
                <w:rFonts w:ascii="Times New Roman" w:hAnsi="Times New Roman"/>
                <w:b/>
                <w:bCs/>
                <w:color w:val="191919"/>
                <w:spacing w:val="-2"/>
                <w:sz w:val="18"/>
                <w:szCs w:val="18"/>
              </w:rPr>
              <w:t>13</w:t>
            </w:r>
          </w:p>
        </w:tc>
      </w:tr>
      <w:tr w:rsidR="00E8550F" w:rsidRPr="007A7452" w:rsidTr="00E8550F">
        <w:trPr>
          <w:gridAfter w:val="1"/>
          <w:wAfter w:w="201" w:type="dxa"/>
          <w:trHeight w:hRule="exact" w:val="252"/>
        </w:trPr>
        <w:tc>
          <w:tcPr>
            <w:tcW w:w="10059" w:type="dxa"/>
            <w:gridSpan w:val="9"/>
            <w:tcBorders>
              <w:top w:val="nil"/>
              <w:left w:val="nil"/>
              <w:bottom w:val="nil"/>
              <w:right w:val="nil"/>
            </w:tcBorders>
          </w:tcPr>
          <w:p w:rsidR="00E8550F" w:rsidRPr="007A7452" w:rsidRDefault="00E8550F" w:rsidP="00E8550F">
            <w:pPr>
              <w:widowControl w:val="0"/>
              <w:tabs>
                <w:tab w:val="left" w:pos="4680"/>
              </w:tabs>
              <w:autoSpaceDE w:val="0"/>
              <w:autoSpaceDN w:val="0"/>
              <w:adjustRightInd w:val="0"/>
              <w:spacing w:before="6" w:after="0"/>
              <w:ind w:left="-466"/>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z w:val="18"/>
                <w:szCs w:val="18"/>
              </w:rPr>
              <w:tab/>
            </w:r>
            <w:r w:rsidRPr="007A7452">
              <w:rPr>
                <w:rFonts w:ascii="Times New Roman" w:hAnsi="Times New Roman"/>
                <w:b/>
                <w:bCs/>
                <w:color w:val="191919"/>
                <w:spacing w:val="-2"/>
                <w:sz w:val="18"/>
                <w:szCs w:val="18"/>
              </w:rPr>
              <w:t>17</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autoSpaceDE w:val="0"/>
        <w:autoSpaceDN w:val="0"/>
        <w:adjustRightInd w:val="0"/>
        <w:spacing w:after="0" w:line="180" w:lineRule="exact"/>
        <w:ind w:left="270" w:firstLine="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Spring</w:t>
      </w:r>
    </w:p>
    <w:tbl>
      <w:tblPr>
        <w:tblW w:w="0" w:type="auto"/>
        <w:tblInd w:w="100" w:type="dxa"/>
        <w:tblLayout w:type="fixed"/>
        <w:tblCellMar>
          <w:left w:w="0" w:type="dxa"/>
          <w:right w:w="0" w:type="dxa"/>
        </w:tblCellMar>
        <w:tblLook w:val="0000"/>
      </w:tblPr>
      <w:tblGrid>
        <w:gridCol w:w="1836"/>
        <w:gridCol w:w="6624"/>
        <w:gridCol w:w="1610"/>
      </w:tblGrid>
      <w:tr w:rsidR="00E8550F" w:rsidRPr="007A7452" w:rsidTr="00E8550F">
        <w:trPr>
          <w:trHeight w:hRule="exact" w:val="427"/>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line="190" w:lineRule="exact"/>
              <w:ind w:firstLine="80"/>
              <w:rPr>
                <w:rFonts w:ascii="Times New Roman" w:hAnsi="Times New Roman"/>
                <w:sz w:val="19"/>
                <w:szCs w:val="19"/>
              </w:rPr>
            </w:pPr>
          </w:p>
          <w:p w:rsidR="00E8550F" w:rsidRPr="007A7452" w:rsidRDefault="00E8550F" w:rsidP="00E8550F">
            <w:pPr>
              <w:widowControl w:val="0"/>
              <w:tabs>
                <w:tab w:val="left" w:pos="1100"/>
              </w:tabs>
              <w:autoSpaceDE w:val="0"/>
              <w:autoSpaceDN w:val="0"/>
              <w:adjustRightInd w:val="0"/>
              <w:spacing w:after="0"/>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4510</w:t>
            </w:r>
          </w:p>
        </w:tc>
        <w:tc>
          <w:tcPr>
            <w:tcW w:w="6624" w:type="dxa"/>
            <w:tcBorders>
              <w:top w:val="nil"/>
              <w:left w:val="nil"/>
              <w:bottom w:val="nil"/>
              <w:right w:val="nil"/>
            </w:tcBorders>
          </w:tcPr>
          <w:p w:rsidR="00E8550F" w:rsidRPr="007A7452" w:rsidRDefault="00E8550F" w:rsidP="00CC7D07">
            <w:pPr>
              <w:widowControl w:val="0"/>
              <w:autoSpaceDE w:val="0"/>
              <w:autoSpaceDN w:val="0"/>
              <w:adjustRightInd w:val="0"/>
              <w:spacing w:before="9" w:after="0" w:line="190" w:lineRule="exact"/>
              <w:ind w:left="1124" w:firstLine="0"/>
              <w:rPr>
                <w:rFonts w:ascii="Times New Roman" w:hAnsi="Times New Roman"/>
                <w:sz w:val="19"/>
                <w:szCs w:val="19"/>
              </w:rPr>
            </w:pPr>
          </w:p>
          <w:p w:rsidR="00E8550F" w:rsidRPr="007A7452" w:rsidRDefault="00E8550F" w:rsidP="00CC7D07">
            <w:pPr>
              <w:widowControl w:val="0"/>
              <w:autoSpaceDE w:val="0"/>
              <w:autoSpaceDN w:val="0"/>
              <w:adjustRightInd w:val="0"/>
              <w:spacing w:after="0"/>
              <w:ind w:left="1124" w:firstLine="0"/>
              <w:rPr>
                <w:rFonts w:ascii="Times New Roman" w:hAnsi="Times New Roman"/>
                <w:sz w:val="24"/>
                <w:szCs w:val="24"/>
              </w:rPr>
            </w:pPr>
            <w:r w:rsidRPr="007A7452">
              <w:rPr>
                <w:rFonts w:ascii="Times New Roman" w:hAnsi="Times New Roman"/>
                <w:color w:val="191919"/>
                <w:spacing w:val="-2"/>
                <w:sz w:val="18"/>
                <w:szCs w:val="18"/>
              </w:rPr>
              <w:t>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ganize</w:t>
            </w:r>
            <w:r w:rsidRPr="007A7452">
              <w:rPr>
                <w:rFonts w:ascii="Times New Roman" w:hAnsi="Times New Roman"/>
                <w:color w:val="191919"/>
                <w:sz w:val="18"/>
                <w:szCs w:val="18"/>
              </w:rPr>
              <w:t>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Whit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Colla</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Crimes</w:t>
            </w:r>
          </w:p>
        </w:tc>
        <w:tc>
          <w:tcPr>
            <w:tcW w:w="1610" w:type="dxa"/>
            <w:tcBorders>
              <w:top w:val="single" w:sz="16" w:space="0" w:color="A3A3A3"/>
              <w:left w:val="nil"/>
              <w:bottom w:val="nil"/>
              <w:right w:val="nil"/>
            </w:tcBorders>
          </w:tcPr>
          <w:p w:rsidR="00E8550F" w:rsidRPr="007A7452" w:rsidRDefault="00E8550F" w:rsidP="00E8550F">
            <w:pPr>
              <w:widowControl w:val="0"/>
              <w:autoSpaceDE w:val="0"/>
              <w:autoSpaceDN w:val="0"/>
              <w:adjustRightInd w:val="0"/>
              <w:spacing w:before="9" w:after="0" w:line="190" w:lineRule="exact"/>
              <w:ind w:firstLine="260"/>
              <w:rPr>
                <w:rFonts w:ascii="Times New Roman" w:hAnsi="Times New Roman"/>
                <w:sz w:val="19"/>
                <w:szCs w:val="19"/>
              </w:rPr>
            </w:pPr>
          </w:p>
          <w:p w:rsidR="00E8550F" w:rsidRPr="007A7452" w:rsidRDefault="00E8550F" w:rsidP="00E8550F">
            <w:pPr>
              <w:widowControl w:val="0"/>
              <w:autoSpaceDE w:val="0"/>
              <w:autoSpaceDN w:val="0"/>
              <w:adjustRightInd w:val="0"/>
              <w:spacing w:after="0"/>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4520</w:t>
            </w:r>
          </w:p>
        </w:tc>
        <w:tc>
          <w:tcPr>
            <w:tcW w:w="6624"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left="1124" w:firstLine="0"/>
              <w:rPr>
                <w:rFonts w:ascii="Times New Roman" w:hAnsi="Times New Roman"/>
                <w:sz w:val="24"/>
                <w:szCs w:val="24"/>
              </w:rPr>
            </w:pPr>
            <w:r w:rsidRPr="007A7452">
              <w:rPr>
                <w:rFonts w:ascii="Times New Roman" w:hAnsi="Times New Roman"/>
                <w:color w:val="191919"/>
                <w:spacing w:val="-2"/>
                <w:sz w:val="18"/>
                <w:szCs w:val="18"/>
              </w:rPr>
              <w:t>Drug</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Crimes</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4530</w:t>
            </w:r>
          </w:p>
        </w:tc>
        <w:tc>
          <w:tcPr>
            <w:tcW w:w="6624"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left="1124" w:firstLine="0"/>
              <w:rPr>
                <w:rFonts w:ascii="Times New Roman" w:hAnsi="Times New Roman"/>
                <w:sz w:val="24"/>
                <w:szCs w:val="24"/>
              </w:rPr>
            </w:pPr>
            <w:r w:rsidRPr="007A7452">
              <w:rPr>
                <w:rFonts w:ascii="Times New Roman" w:hAnsi="Times New Roman"/>
                <w:color w:val="191919"/>
                <w:spacing w:val="-2"/>
                <w:sz w:val="18"/>
                <w:szCs w:val="18"/>
              </w:rPr>
              <w:t>Comparativ</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Criminology</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4610</w:t>
            </w:r>
          </w:p>
        </w:tc>
        <w:tc>
          <w:tcPr>
            <w:tcW w:w="6624"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left="1124" w:firstLine="0"/>
              <w:rPr>
                <w:rFonts w:ascii="Times New Roman" w:hAnsi="Times New Roman"/>
                <w:sz w:val="24"/>
                <w:szCs w:val="24"/>
              </w:rPr>
            </w:pPr>
            <w:r w:rsidRPr="007A7452">
              <w:rPr>
                <w:rFonts w:ascii="Times New Roman" w:hAnsi="Times New Roman"/>
                <w:color w:val="191919"/>
                <w:spacing w:val="-2"/>
                <w:sz w:val="18"/>
                <w:szCs w:val="18"/>
              </w:rPr>
              <w:t>Internshi</w:t>
            </w:r>
            <w:r w:rsidRPr="007A7452">
              <w:rPr>
                <w:rFonts w:ascii="Times New Roman" w:hAnsi="Times New Roman"/>
                <w:color w:val="191919"/>
                <w:sz w:val="18"/>
                <w:szCs w:val="18"/>
              </w:rPr>
              <w:t>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(3-1</w:t>
            </w:r>
            <w:r w:rsidRPr="007A7452">
              <w:rPr>
                <w:rFonts w:ascii="Times New Roman" w:hAnsi="Times New Roman"/>
                <w:color w:val="191919"/>
                <w:sz w:val="18"/>
                <w:szCs w:val="18"/>
              </w:rPr>
              <w:t>2</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hours)</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4620</w:t>
            </w:r>
          </w:p>
        </w:tc>
        <w:tc>
          <w:tcPr>
            <w:tcW w:w="6624"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left="1124" w:firstLine="0"/>
              <w:rPr>
                <w:rFonts w:ascii="Times New Roman" w:hAnsi="Times New Roman"/>
                <w:sz w:val="24"/>
                <w:szCs w:val="24"/>
              </w:rPr>
            </w:pPr>
            <w:r w:rsidRPr="007A7452">
              <w:rPr>
                <w:rFonts w:ascii="Times New Roman" w:hAnsi="Times New Roman"/>
                <w:color w:val="191919"/>
                <w:spacing w:val="-2"/>
                <w:sz w:val="18"/>
                <w:szCs w:val="18"/>
              </w:rPr>
              <w:t>Specia</w:t>
            </w:r>
            <w:r w:rsidRPr="007A7452">
              <w:rPr>
                <w:rFonts w:ascii="Times New Roman" w:hAnsi="Times New Roman"/>
                <w:color w:val="191919"/>
                <w:sz w:val="18"/>
                <w:szCs w:val="18"/>
              </w:rPr>
              <w:t>l</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opic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CRJ</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401"/>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4630</w:t>
            </w:r>
          </w:p>
        </w:tc>
        <w:tc>
          <w:tcPr>
            <w:tcW w:w="6624"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left="1124" w:firstLine="0"/>
              <w:rPr>
                <w:rFonts w:ascii="Times New Roman" w:hAnsi="Times New Roman"/>
                <w:sz w:val="24"/>
                <w:szCs w:val="24"/>
              </w:rPr>
            </w:pPr>
            <w:r w:rsidRPr="007A7452">
              <w:rPr>
                <w:rFonts w:ascii="Times New Roman" w:hAnsi="Times New Roman"/>
                <w:color w:val="191919"/>
                <w:spacing w:val="-2"/>
                <w:sz w:val="18"/>
                <w:szCs w:val="18"/>
              </w:rPr>
              <w:t>Race</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Gende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w:t>
            </w:r>
            <w:r w:rsidRPr="007A7452">
              <w:rPr>
                <w:rFonts w:ascii="Times New Roman" w:hAnsi="Times New Roman"/>
                <w:color w:val="191919"/>
                <w:sz w:val="18"/>
                <w:szCs w:val="18"/>
              </w:rPr>
              <w:t>J</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System</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353"/>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16" w:after="0"/>
              <w:ind w:left="40" w:firstLine="80"/>
              <w:rPr>
                <w:rFonts w:ascii="Times New Roman" w:hAnsi="Times New Roman"/>
                <w:sz w:val="24"/>
                <w:szCs w:val="24"/>
              </w:rPr>
            </w:pPr>
            <w:r w:rsidRPr="007A7452">
              <w:rPr>
                <w:rFonts w:ascii="Times New Roman" w:hAnsi="Times New Roman"/>
                <w:b/>
                <w:bCs/>
                <w:color w:val="191919"/>
                <w:spacing w:val="-2"/>
                <w:sz w:val="18"/>
                <w:szCs w:val="18"/>
              </w:rPr>
              <w:t>A</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a</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w:t>
            </w:r>
            <w:r w:rsidRPr="007A7452">
              <w:rPr>
                <w:rFonts w:ascii="Times New Roman" w:hAnsi="Times New Roman"/>
                <w:b/>
                <w:bCs/>
                <w:color w:val="191919"/>
                <w:sz w:val="18"/>
                <w:szCs w:val="18"/>
              </w:rPr>
              <w: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(1</w:t>
            </w:r>
            <w:r w:rsidRPr="007A7452">
              <w:rPr>
                <w:rFonts w:ascii="Times New Roman" w:hAnsi="Times New Roman"/>
                <w:b/>
                <w:bCs/>
                <w:color w:val="191919"/>
                <w:sz w:val="18"/>
                <w:szCs w:val="18"/>
              </w:rPr>
              <w:t>8</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hours)</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44"/>
              <w:rPr>
                <w:rFonts w:ascii="Times New Roman" w:hAnsi="Times New Roman"/>
                <w:sz w:val="24"/>
                <w:szCs w:val="24"/>
              </w:rPr>
            </w:pP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260"/>
              <w:rPr>
                <w:rFonts w:ascii="Times New Roman" w:hAnsi="Times New Roman"/>
                <w:sz w:val="24"/>
                <w:szCs w:val="24"/>
              </w:rPr>
            </w:pPr>
          </w:p>
        </w:tc>
      </w:tr>
      <w:tr w:rsidR="00E8550F" w:rsidRPr="007A7452" w:rsidTr="00E8550F">
        <w:trPr>
          <w:trHeight w:hRule="exact" w:val="758"/>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97" w:after="0"/>
              <w:ind w:left="40" w:firstLine="80"/>
              <w:rPr>
                <w:rFonts w:ascii="Times New Roman" w:hAnsi="Times New Roman"/>
                <w:color w:val="000000"/>
                <w:sz w:val="18"/>
                <w:szCs w:val="18"/>
              </w:rPr>
            </w:pPr>
            <w:r w:rsidRPr="007A7452">
              <w:rPr>
                <w:rFonts w:ascii="Times New Roman" w:hAnsi="Times New Roman"/>
                <w:color w:val="191919"/>
                <w:spacing w:val="-2"/>
                <w:sz w:val="18"/>
                <w:szCs w:val="18"/>
              </w:rPr>
              <w:t>SOCI</w:t>
            </w:r>
          </w:p>
          <w:p w:rsidR="00E8550F" w:rsidRPr="007A7452" w:rsidRDefault="00E8550F" w:rsidP="00E8550F">
            <w:pPr>
              <w:widowControl w:val="0"/>
              <w:autoSpaceDE w:val="0"/>
              <w:autoSpaceDN w:val="0"/>
              <w:adjustRightInd w:val="0"/>
              <w:spacing w:before="5" w:after="0" w:line="220" w:lineRule="exact"/>
              <w:ind w:firstLine="80"/>
              <w:rPr>
                <w:rFonts w:ascii="Times New Roman" w:hAnsi="Times New Roman"/>
              </w:rPr>
            </w:pPr>
          </w:p>
          <w:p w:rsidR="00E8550F" w:rsidRPr="007A7452" w:rsidRDefault="00E8550F" w:rsidP="00E8550F">
            <w:pPr>
              <w:widowControl w:val="0"/>
              <w:autoSpaceDE w:val="0"/>
              <w:autoSpaceDN w:val="0"/>
              <w:adjustRightInd w:val="0"/>
              <w:spacing w:after="0"/>
              <w:ind w:left="40" w:firstLine="80"/>
              <w:rPr>
                <w:rFonts w:ascii="Times New Roman" w:hAnsi="Times New Roman"/>
                <w:sz w:val="24"/>
                <w:szCs w:val="24"/>
              </w:rPr>
            </w:pPr>
            <w:r w:rsidRPr="007A7452">
              <w:rPr>
                <w:rFonts w:ascii="Times New Roman" w:hAnsi="Times New Roman"/>
                <w:color w:val="191919"/>
                <w:spacing w:val="-2"/>
                <w:sz w:val="18"/>
                <w:szCs w:val="18"/>
              </w:rPr>
              <w:t>POLS</w:t>
            </w:r>
          </w:p>
        </w:tc>
        <w:tc>
          <w:tcPr>
            <w:tcW w:w="6624" w:type="dxa"/>
            <w:tcBorders>
              <w:top w:val="nil"/>
              <w:left w:val="nil"/>
              <w:bottom w:val="nil"/>
              <w:right w:val="nil"/>
            </w:tcBorders>
          </w:tcPr>
          <w:p w:rsidR="00E8550F" w:rsidRPr="007A7452" w:rsidRDefault="00E8550F" w:rsidP="00CC7D07">
            <w:pPr>
              <w:widowControl w:val="0"/>
              <w:autoSpaceDE w:val="0"/>
              <w:autoSpaceDN w:val="0"/>
              <w:adjustRightInd w:val="0"/>
              <w:spacing w:before="97" w:after="0"/>
              <w:ind w:left="1124" w:firstLine="0"/>
              <w:rPr>
                <w:rFonts w:ascii="Times New Roman" w:hAnsi="Times New Roman"/>
                <w:color w:val="000000"/>
                <w:sz w:val="18"/>
                <w:szCs w:val="18"/>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Leve</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Course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(3000-4000)</w:t>
            </w:r>
          </w:p>
          <w:p w:rsidR="00E8550F" w:rsidRPr="007A7452" w:rsidRDefault="00E8550F" w:rsidP="00CC7D07">
            <w:pPr>
              <w:widowControl w:val="0"/>
              <w:autoSpaceDE w:val="0"/>
              <w:autoSpaceDN w:val="0"/>
              <w:adjustRightInd w:val="0"/>
              <w:spacing w:before="9" w:after="0" w:line="250" w:lineRule="auto"/>
              <w:ind w:left="1124" w:right="1858" w:firstLine="0"/>
              <w:rPr>
                <w:rFonts w:ascii="Times New Roman" w:hAnsi="Times New Roman"/>
                <w:sz w:val="24"/>
                <w:szCs w:val="24"/>
              </w:rPr>
            </w:pPr>
            <w:r w:rsidRPr="007A7452">
              <w:rPr>
                <w:rFonts w:ascii="Times New Roman" w:hAnsi="Times New Roman"/>
                <w:color w:val="191919"/>
                <w:spacing w:val="-2"/>
                <w:sz w:val="18"/>
                <w:szCs w:val="18"/>
              </w:rPr>
              <w:t>SOC</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337</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337</w:t>
            </w:r>
            <w:r w:rsidRPr="007A7452">
              <w:rPr>
                <w:rFonts w:ascii="Times New Roman" w:hAnsi="Times New Roman"/>
                <w:color w:val="191919"/>
                <w:sz w:val="18"/>
                <w:szCs w:val="18"/>
              </w:rPr>
              <w:t>1</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wil</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NO</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fulfil</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leve</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requirements. 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Leve</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Course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(3000-4000)</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before="97" w:after="0"/>
              <w:ind w:right="672" w:firstLine="260"/>
              <w:jc w:val="center"/>
              <w:rPr>
                <w:rFonts w:ascii="Times New Roman" w:hAnsi="Times New Roman"/>
                <w:color w:val="000000"/>
                <w:sz w:val="18"/>
                <w:szCs w:val="18"/>
              </w:rPr>
            </w:pPr>
            <w:r w:rsidRPr="007A7452">
              <w:rPr>
                <w:rFonts w:ascii="Times New Roman" w:hAnsi="Times New Roman"/>
                <w:color w:val="191919"/>
                <w:sz w:val="18"/>
                <w:szCs w:val="18"/>
              </w:rPr>
              <w:t>3</w:t>
            </w:r>
          </w:p>
          <w:p w:rsidR="00E8550F" w:rsidRPr="007A7452" w:rsidRDefault="00E8550F" w:rsidP="00E8550F">
            <w:pPr>
              <w:widowControl w:val="0"/>
              <w:autoSpaceDE w:val="0"/>
              <w:autoSpaceDN w:val="0"/>
              <w:adjustRightInd w:val="0"/>
              <w:spacing w:before="5" w:after="0" w:line="220" w:lineRule="exact"/>
              <w:ind w:firstLine="260"/>
              <w:rPr>
                <w:rFonts w:ascii="Times New Roman" w:hAnsi="Times New Roman"/>
              </w:rPr>
            </w:pPr>
          </w:p>
          <w:p w:rsidR="00E8550F" w:rsidRPr="007A7452" w:rsidRDefault="00E8550F" w:rsidP="00E8550F">
            <w:pPr>
              <w:widowControl w:val="0"/>
              <w:autoSpaceDE w:val="0"/>
              <w:autoSpaceDN w:val="0"/>
              <w:adjustRightInd w:val="0"/>
              <w:spacing w:after="0"/>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324"/>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Statistic</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Course</w:t>
            </w:r>
          </w:p>
        </w:tc>
        <w:tc>
          <w:tcPr>
            <w:tcW w:w="6624"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left="1124" w:firstLine="0"/>
              <w:rPr>
                <w:rFonts w:ascii="Times New Roman" w:hAnsi="Times New Roman"/>
                <w:sz w:val="24"/>
                <w:szCs w:val="24"/>
              </w:rPr>
            </w:pPr>
            <w:r w:rsidRPr="007A7452">
              <w:rPr>
                <w:rFonts w:ascii="Times New Roman" w:hAnsi="Times New Roman"/>
                <w:color w:val="191919"/>
                <w:spacing w:val="-2"/>
                <w:sz w:val="18"/>
                <w:szCs w:val="18"/>
              </w:rPr>
              <w:t>ECON</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SOW</w:t>
            </w:r>
            <w:r w:rsidRPr="007A7452">
              <w:rPr>
                <w:rFonts w:ascii="Times New Roman" w:hAnsi="Times New Roman"/>
                <w:color w:val="191919"/>
                <w:sz w:val="18"/>
                <w:szCs w:val="18"/>
              </w:rPr>
              <w:t>K</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430</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3420</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406"/>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96" w:after="0"/>
              <w:ind w:left="40" w:firstLine="80"/>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Electives</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44"/>
              <w:rPr>
                <w:rFonts w:ascii="Times New Roman" w:hAnsi="Times New Roman"/>
                <w:sz w:val="24"/>
                <w:szCs w:val="24"/>
              </w:rPr>
            </w:pP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before="96" w:after="0"/>
              <w:ind w:firstLine="260"/>
              <w:rPr>
                <w:rFonts w:ascii="Times New Roman" w:hAnsi="Times New Roman"/>
                <w:sz w:val="24"/>
                <w:szCs w:val="24"/>
              </w:rPr>
            </w:pPr>
            <w:r w:rsidRPr="007A7452">
              <w:rPr>
                <w:rFonts w:ascii="Times New Roman" w:hAnsi="Times New Roman"/>
                <w:color w:val="191919"/>
                <w:spacing w:val="-2"/>
                <w:sz w:val="18"/>
                <w:szCs w:val="18"/>
              </w:rPr>
              <w:t>(</w:t>
            </w:r>
            <w:r w:rsidRPr="007A7452">
              <w:rPr>
                <w:rFonts w:ascii="Times New Roman" w:hAnsi="Times New Roman"/>
                <w:color w:val="191919"/>
                <w:sz w:val="18"/>
                <w:szCs w:val="18"/>
              </w:rPr>
              <w:t>9</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hours)</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color w:val="000000"/>
          <w:sz w:val="18"/>
          <w:szCs w:val="18"/>
        </w:rPr>
      </w:pPr>
    </w:p>
    <w:p w:rsidR="00E8550F" w:rsidRDefault="00E8550F" w:rsidP="00E8550F">
      <w:pPr>
        <w:widowControl w:val="0"/>
        <w:autoSpaceDE w:val="0"/>
        <w:autoSpaceDN w:val="0"/>
        <w:adjustRightInd w:val="0"/>
        <w:spacing w:before="7" w:after="0"/>
        <w:ind w:left="140" w:firstLine="130"/>
        <w:rPr>
          <w:rFonts w:ascii="Times New Roman" w:hAnsi="Times New Roman"/>
          <w:color w:val="000000"/>
          <w:sz w:val="24"/>
          <w:szCs w:val="24"/>
        </w:rPr>
      </w:pPr>
      <w:r>
        <w:rPr>
          <w:rFonts w:ascii="Times New Roman" w:hAnsi="Times New Roman"/>
          <w:b/>
          <w:bCs/>
          <w:color w:val="191919"/>
          <w:spacing w:val="-3"/>
          <w:sz w:val="32"/>
          <w:szCs w:val="32"/>
        </w:rPr>
        <w:t>P</w:t>
      </w:r>
      <w:r>
        <w:rPr>
          <w:rFonts w:ascii="Times New Roman" w:hAnsi="Times New Roman"/>
          <w:b/>
          <w:bCs/>
          <w:color w:val="191919"/>
          <w:spacing w:val="-3"/>
          <w:sz w:val="24"/>
          <w:szCs w:val="24"/>
        </w:rPr>
        <w:t>ROGRA</w:t>
      </w:r>
      <w:r>
        <w:rPr>
          <w:rFonts w:ascii="Times New Roman" w:hAnsi="Times New Roman"/>
          <w:b/>
          <w:bCs/>
          <w:color w:val="191919"/>
          <w:sz w:val="24"/>
          <w:szCs w:val="24"/>
        </w:rPr>
        <w:t>M</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O</w:t>
      </w:r>
      <w:r>
        <w:rPr>
          <w:rFonts w:ascii="Times New Roman" w:hAnsi="Times New Roman"/>
          <w:b/>
          <w:bCs/>
          <w:color w:val="191919"/>
          <w:sz w:val="24"/>
          <w:szCs w:val="24"/>
        </w:rPr>
        <w:t>F</w:t>
      </w:r>
      <w:r>
        <w:rPr>
          <w:rFonts w:ascii="Times New Roman" w:hAnsi="Times New Roman"/>
          <w:b/>
          <w:bCs/>
          <w:color w:val="191919"/>
          <w:spacing w:val="5"/>
          <w:sz w:val="24"/>
          <w:szCs w:val="24"/>
        </w:rPr>
        <w:t xml:space="preserve"> </w:t>
      </w:r>
      <w:r>
        <w:rPr>
          <w:rFonts w:ascii="Times New Roman" w:hAnsi="Times New Roman"/>
          <w:b/>
          <w:bCs/>
          <w:color w:val="191919"/>
          <w:spacing w:val="-3"/>
          <w:sz w:val="32"/>
          <w:szCs w:val="32"/>
        </w:rPr>
        <w:t>S</w:t>
      </w:r>
      <w:r>
        <w:rPr>
          <w:rFonts w:ascii="Times New Roman" w:hAnsi="Times New Roman"/>
          <w:b/>
          <w:bCs/>
          <w:color w:val="191919"/>
          <w:spacing w:val="-3"/>
          <w:sz w:val="24"/>
          <w:szCs w:val="24"/>
        </w:rPr>
        <w:t>TUD</w:t>
      </w:r>
      <w:r>
        <w:rPr>
          <w:rFonts w:ascii="Times New Roman" w:hAnsi="Times New Roman"/>
          <w:b/>
          <w:bCs/>
          <w:color w:val="191919"/>
          <w:sz w:val="24"/>
          <w:szCs w:val="24"/>
        </w:rPr>
        <w:t>Y</w:t>
      </w:r>
      <w:r>
        <w:rPr>
          <w:rFonts w:ascii="Times New Roman" w:hAnsi="Times New Roman"/>
          <w:b/>
          <w:bCs/>
          <w:color w:val="191919"/>
          <w:spacing w:val="5"/>
          <w:sz w:val="24"/>
          <w:szCs w:val="24"/>
        </w:rPr>
        <w:t xml:space="preserve"> </w:t>
      </w:r>
      <w:r>
        <w:rPr>
          <w:rFonts w:ascii="Times New Roman" w:hAnsi="Times New Roman"/>
          <w:b/>
          <w:bCs/>
          <w:color w:val="191919"/>
          <w:spacing w:val="-3"/>
          <w:sz w:val="24"/>
          <w:szCs w:val="24"/>
        </w:rPr>
        <w:t>FO</w:t>
      </w:r>
      <w:r>
        <w:rPr>
          <w:rFonts w:ascii="Times New Roman" w:hAnsi="Times New Roman"/>
          <w:b/>
          <w:bCs/>
          <w:color w:val="191919"/>
          <w:sz w:val="24"/>
          <w:szCs w:val="24"/>
        </w:rPr>
        <w:t>R</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B</w:t>
      </w:r>
      <w:r>
        <w:rPr>
          <w:rFonts w:ascii="Times New Roman" w:hAnsi="Times New Roman"/>
          <w:b/>
          <w:bCs/>
          <w:color w:val="191919"/>
          <w:spacing w:val="-3"/>
          <w:sz w:val="24"/>
          <w:szCs w:val="24"/>
        </w:rPr>
        <w:t>ACHELO</w:t>
      </w:r>
      <w:r>
        <w:rPr>
          <w:rFonts w:ascii="Times New Roman" w:hAnsi="Times New Roman"/>
          <w:b/>
          <w:bCs/>
          <w:color w:val="191919"/>
          <w:sz w:val="24"/>
          <w:szCs w:val="24"/>
        </w:rPr>
        <w:t>R</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O</w:t>
      </w:r>
      <w:r>
        <w:rPr>
          <w:rFonts w:ascii="Times New Roman" w:hAnsi="Times New Roman"/>
          <w:b/>
          <w:bCs/>
          <w:color w:val="191919"/>
          <w:sz w:val="24"/>
          <w:szCs w:val="24"/>
        </w:rPr>
        <w:t>F</w:t>
      </w:r>
      <w:r>
        <w:rPr>
          <w:rFonts w:ascii="Times New Roman" w:hAnsi="Times New Roman"/>
          <w:b/>
          <w:bCs/>
          <w:color w:val="191919"/>
          <w:spacing w:val="5"/>
          <w:sz w:val="24"/>
          <w:szCs w:val="24"/>
        </w:rPr>
        <w:t xml:space="preserve"> </w:t>
      </w:r>
      <w:r>
        <w:rPr>
          <w:rFonts w:ascii="Times New Roman" w:hAnsi="Times New Roman"/>
          <w:b/>
          <w:bCs/>
          <w:color w:val="191919"/>
          <w:spacing w:val="-3"/>
          <w:sz w:val="32"/>
          <w:szCs w:val="32"/>
        </w:rPr>
        <w:t>S</w:t>
      </w:r>
      <w:r>
        <w:rPr>
          <w:rFonts w:ascii="Times New Roman" w:hAnsi="Times New Roman"/>
          <w:b/>
          <w:bCs/>
          <w:color w:val="191919"/>
          <w:spacing w:val="-3"/>
          <w:sz w:val="24"/>
          <w:szCs w:val="24"/>
        </w:rPr>
        <w:t>CIENCE</w:t>
      </w:r>
    </w:p>
    <w:p w:rsidR="00E8550F" w:rsidRDefault="00E8550F" w:rsidP="00E8550F">
      <w:pPr>
        <w:widowControl w:val="0"/>
        <w:autoSpaceDE w:val="0"/>
        <w:autoSpaceDN w:val="0"/>
        <w:adjustRightInd w:val="0"/>
        <w:spacing w:before="16" w:after="0"/>
        <w:ind w:left="140" w:firstLine="130"/>
        <w:rPr>
          <w:rFonts w:ascii="Times New Roman" w:hAnsi="Times New Roman"/>
          <w:color w:val="000000"/>
          <w:sz w:val="24"/>
          <w:szCs w:val="24"/>
        </w:rPr>
      </w:pPr>
      <w:r>
        <w:rPr>
          <w:rFonts w:ascii="Times New Roman" w:hAnsi="Times New Roman"/>
          <w:b/>
          <w:bCs/>
          <w:color w:val="191919"/>
          <w:spacing w:val="-3"/>
          <w:sz w:val="32"/>
          <w:szCs w:val="32"/>
        </w:rPr>
        <w:t>D</w:t>
      </w:r>
      <w:r>
        <w:rPr>
          <w:rFonts w:ascii="Times New Roman" w:hAnsi="Times New Roman"/>
          <w:b/>
          <w:bCs/>
          <w:color w:val="191919"/>
          <w:spacing w:val="-3"/>
          <w:sz w:val="24"/>
          <w:szCs w:val="24"/>
        </w:rPr>
        <w:t>EGRE</w:t>
      </w:r>
      <w:r>
        <w:rPr>
          <w:rFonts w:ascii="Times New Roman" w:hAnsi="Times New Roman"/>
          <w:b/>
          <w:bCs/>
          <w:color w:val="191919"/>
          <w:sz w:val="24"/>
          <w:szCs w:val="24"/>
        </w:rPr>
        <w:t>E</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I</w:t>
      </w:r>
      <w:r>
        <w:rPr>
          <w:rFonts w:ascii="Times New Roman" w:hAnsi="Times New Roman"/>
          <w:b/>
          <w:bCs/>
          <w:color w:val="191919"/>
          <w:sz w:val="24"/>
          <w:szCs w:val="24"/>
        </w:rPr>
        <w:t>N</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C</w:t>
      </w:r>
      <w:r>
        <w:rPr>
          <w:rFonts w:ascii="Times New Roman" w:hAnsi="Times New Roman"/>
          <w:b/>
          <w:bCs/>
          <w:color w:val="191919"/>
          <w:spacing w:val="-3"/>
          <w:sz w:val="24"/>
          <w:szCs w:val="24"/>
        </w:rPr>
        <w:t>RIMINA</w:t>
      </w:r>
      <w:r>
        <w:rPr>
          <w:rFonts w:ascii="Times New Roman" w:hAnsi="Times New Roman"/>
          <w:b/>
          <w:bCs/>
          <w:color w:val="191919"/>
          <w:sz w:val="24"/>
          <w:szCs w:val="24"/>
        </w:rPr>
        <w:t xml:space="preserve">L </w:t>
      </w:r>
      <w:r>
        <w:rPr>
          <w:rFonts w:ascii="Times New Roman" w:hAnsi="Times New Roman"/>
          <w:b/>
          <w:bCs/>
          <w:color w:val="191919"/>
          <w:spacing w:val="-3"/>
          <w:sz w:val="32"/>
          <w:szCs w:val="32"/>
        </w:rPr>
        <w:t>J</w:t>
      </w:r>
      <w:r>
        <w:rPr>
          <w:rFonts w:ascii="Times New Roman" w:hAnsi="Times New Roman"/>
          <w:b/>
          <w:bCs/>
          <w:color w:val="191919"/>
          <w:spacing w:val="-3"/>
          <w:sz w:val="24"/>
          <w:szCs w:val="24"/>
        </w:rPr>
        <w:t>USTICE</w:t>
      </w:r>
    </w:p>
    <w:p w:rsidR="00E8550F" w:rsidRDefault="00E8550F" w:rsidP="00E8550F">
      <w:pPr>
        <w:widowControl w:val="0"/>
        <w:autoSpaceDE w:val="0"/>
        <w:autoSpaceDN w:val="0"/>
        <w:adjustRightInd w:val="0"/>
        <w:spacing w:before="8" w:after="0" w:line="260" w:lineRule="exact"/>
        <w:rPr>
          <w:rFonts w:ascii="Times New Roman" w:hAnsi="Times New Roman"/>
          <w:color w:val="000000"/>
          <w:sz w:val="26"/>
          <w:szCs w:val="26"/>
        </w:rPr>
      </w:pPr>
    </w:p>
    <w:p w:rsidR="00E8550F" w:rsidRDefault="00E8550F" w:rsidP="00E8550F">
      <w:pPr>
        <w:widowControl w:val="0"/>
        <w:autoSpaceDE w:val="0"/>
        <w:autoSpaceDN w:val="0"/>
        <w:adjustRightInd w:val="0"/>
        <w:spacing w:after="0"/>
        <w:ind w:left="140" w:firstLine="130"/>
        <w:rPr>
          <w:rFonts w:ascii="Times New Roman" w:hAnsi="Times New Roman"/>
          <w:color w:val="000000"/>
          <w:sz w:val="18"/>
          <w:szCs w:val="18"/>
        </w:rPr>
      </w:pPr>
      <w:r>
        <w:rPr>
          <w:rFonts w:ascii="Times New Roman" w:hAnsi="Times New Roman"/>
          <w:b/>
          <w:bCs/>
          <w:color w:val="191919"/>
          <w:spacing w:val="-2"/>
          <w:sz w:val="18"/>
          <w:szCs w:val="18"/>
        </w:rPr>
        <w:t>F</w:t>
      </w:r>
      <w:r>
        <w:rPr>
          <w:rFonts w:ascii="Times New Roman" w:hAnsi="Times New Roman"/>
          <w:b/>
          <w:bCs/>
          <w:color w:val="191919"/>
          <w:spacing w:val="-5"/>
          <w:sz w:val="18"/>
          <w:szCs w:val="18"/>
        </w:rPr>
        <w:t>r</w:t>
      </w:r>
      <w:r>
        <w:rPr>
          <w:rFonts w:ascii="Times New Roman" w:hAnsi="Times New Roman"/>
          <w:b/>
          <w:bCs/>
          <w:color w:val="191919"/>
          <w:spacing w:val="-2"/>
          <w:sz w:val="18"/>
          <w:szCs w:val="18"/>
        </w:rPr>
        <w:t>eshma</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tbl>
      <w:tblPr>
        <w:tblW w:w="0" w:type="auto"/>
        <w:tblInd w:w="100" w:type="dxa"/>
        <w:tblLayout w:type="fixed"/>
        <w:tblCellMar>
          <w:left w:w="0" w:type="dxa"/>
          <w:right w:w="0" w:type="dxa"/>
        </w:tblCellMar>
        <w:tblLook w:val="0000"/>
      </w:tblPr>
      <w:tblGrid>
        <w:gridCol w:w="1023"/>
        <w:gridCol w:w="868"/>
        <w:gridCol w:w="2560"/>
        <w:gridCol w:w="623"/>
        <w:gridCol w:w="1155"/>
        <w:gridCol w:w="1100"/>
        <w:gridCol w:w="1512"/>
        <w:gridCol w:w="959"/>
      </w:tblGrid>
      <w:tr w:rsidR="00E8550F" w:rsidRPr="007A7452" w:rsidTr="00510B4A">
        <w:trPr>
          <w:trHeight w:hRule="exact" w:val="453"/>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40" w:firstLine="130"/>
              <w:rPr>
                <w:rFonts w:ascii="Times New Roman" w:hAnsi="Times New Roman"/>
                <w:color w:val="000000"/>
                <w:sz w:val="18"/>
                <w:szCs w:val="18"/>
              </w:rPr>
            </w:pPr>
            <w:r w:rsidRPr="007A7452">
              <w:rPr>
                <w:rFonts w:ascii="Times New Roman" w:hAnsi="Times New Roman"/>
                <w:b/>
                <w:bCs/>
                <w:color w:val="191919"/>
                <w:spacing w:val="-2"/>
                <w:sz w:val="18"/>
                <w:szCs w:val="18"/>
              </w:rPr>
              <w:t>Fall</w:t>
            </w:r>
          </w:p>
          <w:p w:rsidR="00E8550F" w:rsidRPr="007A7452" w:rsidRDefault="00E8550F" w:rsidP="00E8550F">
            <w:pPr>
              <w:widowControl w:val="0"/>
              <w:autoSpaceDE w:val="0"/>
              <w:autoSpaceDN w:val="0"/>
              <w:adjustRightInd w:val="0"/>
              <w:spacing w:before="12" w:after="0"/>
              <w:ind w:left="40" w:firstLine="130"/>
              <w:rPr>
                <w:rFonts w:ascii="Times New Roman" w:hAnsi="Times New Roman"/>
                <w:sz w:val="24"/>
                <w:szCs w:val="24"/>
              </w:rPr>
            </w:pPr>
            <w:r w:rsidRPr="007A7452">
              <w:rPr>
                <w:rFonts w:ascii="Times New Roman" w:hAnsi="Times New Roman"/>
                <w:color w:val="191919"/>
                <w:spacing w:val="-2"/>
                <w:sz w:val="18"/>
                <w:szCs w:val="18"/>
              </w:rPr>
              <w:t>ENGL</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firstLine="130"/>
              <w:rPr>
                <w:rFonts w:ascii="Times New Roman" w:hAnsi="Times New Roman"/>
              </w:rPr>
            </w:pPr>
          </w:p>
          <w:p w:rsidR="00E8550F" w:rsidRPr="007A7452" w:rsidRDefault="00E8550F" w:rsidP="00E8550F">
            <w:pPr>
              <w:widowControl w:val="0"/>
              <w:autoSpaceDE w:val="0"/>
              <w:autoSpaceDN w:val="0"/>
              <w:adjustRightInd w:val="0"/>
              <w:spacing w:after="0"/>
              <w:ind w:left="97" w:firstLine="13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before="5" w:after="0" w:line="220" w:lineRule="exact"/>
              <w:rPr>
                <w:rFonts w:ascii="Times New Roman" w:hAnsi="Times New Roman"/>
              </w:rPr>
            </w:pPr>
          </w:p>
          <w:p w:rsidR="00E8550F" w:rsidRPr="007A7452" w:rsidRDefault="00E8550F" w:rsidP="00510B4A">
            <w:pPr>
              <w:widowControl w:val="0"/>
              <w:autoSpaceDE w:val="0"/>
              <w:autoSpaceDN w:val="0"/>
              <w:adjustRightInd w:val="0"/>
              <w:spacing w:after="0"/>
              <w:ind w:left="309"/>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left="-231" w:firstLine="240"/>
              <w:rPr>
                <w:rFonts w:ascii="Times New Roman" w:hAnsi="Times New Roman"/>
              </w:rPr>
            </w:pPr>
          </w:p>
          <w:p w:rsidR="00E8550F" w:rsidRPr="007A7452" w:rsidRDefault="00E8550F" w:rsidP="00E8550F">
            <w:pPr>
              <w:widowControl w:val="0"/>
              <w:autoSpaceDE w:val="0"/>
              <w:autoSpaceDN w:val="0"/>
              <w:adjustRightInd w:val="0"/>
              <w:spacing w:after="0"/>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136" w:firstLine="0"/>
              <w:rPr>
                <w:rFonts w:ascii="Times New Roman" w:hAnsi="Times New Roman"/>
                <w:color w:val="000000"/>
                <w:sz w:val="18"/>
                <w:szCs w:val="18"/>
              </w:rPr>
            </w:pPr>
            <w:r w:rsidRPr="007A7452">
              <w:rPr>
                <w:rFonts w:ascii="Times New Roman" w:hAnsi="Times New Roman"/>
                <w:b/>
                <w:bCs/>
                <w:color w:val="191919"/>
                <w:spacing w:val="-2"/>
                <w:sz w:val="18"/>
                <w:szCs w:val="18"/>
              </w:rPr>
              <w:t>Spring</w:t>
            </w:r>
          </w:p>
          <w:p w:rsidR="00E8550F" w:rsidRPr="007A7452" w:rsidRDefault="00E8550F" w:rsidP="00E8550F">
            <w:pPr>
              <w:widowControl w:val="0"/>
              <w:autoSpaceDE w:val="0"/>
              <w:autoSpaceDN w:val="0"/>
              <w:adjustRightInd w:val="0"/>
              <w:spacing w:before="12" w:after="0"/>
              <w:ind w:left="136" w:firstLine="0"/>
              <w:rPr>
                <w:rFonts w:ascii="Times New Roman" w:hAnsi="Times New Roman"/>
                <w:sz w:val="24"/>
                <w:szCs w:val="24"/>
              </w:rPr>
            </w:pPr>
            <w:r w:rsidRPr="007A7452">
              <w:rPr>
                <w:rFonts w:ascii="Times New Roman" w:hAnsi="Times New Roman"/>
                <w:color w:val="191919"/>
                <w:spacing w:val="-2"/>
                <w:sz w:val="18"/>
                <w:szCs w:val="18"/>
              </w:rPr>
              <w:t>ENGL</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firstLine="61"/>
              <w:rPr>
                <w:rFonts w:ascii="Times New Roman" w:hAnsi="Times New Roman"/>
              </w:rPr>
            </w:pPr>
          </w:p>
          <w:p w:rsidR="00E8550F" w:rsidRPr="007A7452" w:rsidRDefault="00E8550F" w:rsidP="00E8550F">
            <w:pPr>
              <w:widowControl w:val="0"/>
              <w:autoSpaceDE w:val="0"/>
              <w:autoSpaceDN w:val="0"/>
              <w:adjustRightInd w:val="0"/>
              <w:spacing w:after="0"/>
              <w:ind w:left="291" w:firstLine="61"/>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102</w:t>
            </w: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firstLine="41"/>
              <w:rPr>
                <w:rFonts w:ascii="Times New Roman" w:hAnsi="Times New Roman"/>
              </w:rPr>
            </w:pPr>
          </w:p>
          <w:p w:rsidR="00E8550F" w:rsidRPr="007A7452" w:rsidRDefault="00E8550F" w:rsidP="00E8550F">
            <w:pPr>
              <w:widowControl w:val="0"/>
              <w:tabs>
                <w:tab w:val="left" w:pos="2340"/>
              </w:tabs>
              <w:autoSpaceDE w:val="0"/>
              <w:autoSpaceDN w:val="0"/>
              <w:adjustRightInd w:val="0"/>
              <w:spacing w:after="0"/>
              <w:ind w:left="271" w:firstLine="41"/>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z w:val="18"/>
                <w:szCs w:val="18"/>
              </w:rPr>
              <w:tab/>
              <w:t>3</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H</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8"/>
                <w:sz w:val="18"/>
                <w:szCs w:val="18"/>
              </w:rPr>
              <w:t>1111</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Algebra</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HEDP</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61"/>
              <w:rPr>
                <w:rFonts w:ascii="Times New Roman" w:hAnsi="Times New Roman"/>
                <w:sz w:val="24"/>
                <w:szCs w:val="24"/>
              </w:rPr>
            </w:pPr>
          </w:p>
        </w:tc>
        <w:tc>
          <w:tcPr>
            <w:tcW w:w="2471" w:type="dxa"/>
            <w:gridSpan w:val="2"/>
            <w:tcBorders>
              <w:top w:val="nil"/>
              <w:left w:val="nil"/>
              <w:bottom w:val="nil"/>
              <w:right w:val="nil"/>
            </w:tcBorders>
          </w:tcPr>
          <w:p w:rsidR="00E8550F" w:rsidRPr="007A7452" w:rsidRDefault="00E8550F" w:rsidP="00E8550F">
            <w:pPr>
              <w:widowControl w:val="0"/>
              <w:tabs>
                <w:tab w:val="left" w:pos="2340"/>
              </w:tabs>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ellnes</w:t>
            </w:r>
            <w:r w:rsidRPr="007A7452">
              <w:rPr>
                <w:rFonts w:ascii="Times New Roman" w:hAnsi="Times New Roman"/>
                <w:color w:val="191919"/>
                <w:sz w:val="18"/>
                <w:szCs w:val="18"/>
              </w:rPr>
              <w:t>s</w:t>
            </w:r>
            <w:r w:rsidRPr="007A7452">
              <w:rPr>
                <w:rFonts w:ascii="Times New Roman" w:hAnsi="Times New Roman"/>
                <w:color w:val="191919"/>
                <w:sz w:val="18"/>
                <w:szCs w:val="18"/>
              </w:rPr>
              <w:tab/>
              <w:t>1</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COMM</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Publi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Speaking</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HIST</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2"/>
                <w:sz w:val="18"/>
                <w:szCs w:val="18"/>
              </w:rPr>
              <w:t>1002</w:t>
            </w: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Diaspora2</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ASU</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2"/>
                <w:sz w:val="18"/>
                <w:szCs w:val="18"/>
              </w:rPr>
              <w:t>1200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Freshma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231" w:firstLine="240"/>
              <w:rPr>
                <w:rFonts w:ascii="Times New Roman" w:hAnsi="Times New Roman"/>
                <w:sz w:val="24"/>
                <w:szCs w:val="24"/>
              </w:rPr>
            </w:pP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61"/>
              <w:rPr>
                <w:rFonts w:ascii="Times New Roman" w:hAnsi="Times New Roman"/>
                <w:sz w:val="24"/>
                <w:szCs w:val="24"/>
              </w:rPr>
            </w:pP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ind w:firstLine="41"/>
              <w:rPr>
                <w:rFonts w:ascii="Times New Roman" w:hAnsi="Times New Roman"/>
                <w:sz w:val="24"/>
                <w:szCs w:val="24"/>
              </w:rPr>
            </w:pP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Servic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Leadership</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BIOL</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12K</w:t>
            </w: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r w:rsidRPr="007A7452">
              <w:rPr>
                <w:rFonts w:ascii="Times New Roman" w:hAnsi="Times New Roman"/>
                <w:color w:val="191919"/>
                <w:sz w:val="18"/>
                <w:szCs w:val="18"/>
              </w:rPr>
              <w:t>s</w:t>
            </w:r>
            <w:r w:rsidRPr="007A7452">
              <w:rPr>
                <w:rFonts w:ascii="Times New Roman" w:hAnsi="Times New Roman"/>
                <w:color w:val="191919"/>
                <w:spacing w:val="26"/>
                <w:sz w:val="18"/>
                <w:szCs w:val="18"/>
              </w:rPr>
              <w:t xml:space="preserve"> </w:t>
            </w:r>
            <w:r w:rsidRPr="007A7452">
              <w:rPr>
                <w:rFonts w:ascii="Times New Roman" w:hAnsi="Times New Roman"/>
                <w:color w:val="191919"/>
                <w:sz w:val="18"/>
                <w:szCs w:val="18"/>
              </w:rPr>
              <w:t>4</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BIOL</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8"/>
                <w:sz w:val="18"/>
                <w:szCs w:val="18"/>
              </w:rPr>
              <w:t>111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K</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proofErr w:type="gramStart"/>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proofErr w:type="gramEnd"/>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Sciences</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4</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POLS</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471" w:type="dxa"/>
            <w:gridSpan w:val="2"/>
            <w:tcBorders>
              <w:top w:val="nil"/>
              <w:left w:val="nil"/>
              <w:bottom w:val="nil"/>
              <w:right w:val="nil"/>
            </w:tcBorders>
          </w:tcPr>
          <w:p w:rsidR="00E8550F" w:rsidRPr="007A7452" w:rsidRDefault="00E8550F" w:rsidP="00E8550F">
            <w:pPr>
              <w:widowControl w:val="0"/>
              <w:tabs>
                <w:tab w:val="left" w:pos="2340"/>
              </w:tabs>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Governmen</w:t>
            </w:r>
            <w:r w:rsidRPr="007A7452">
              <w:rPr>
                <w:rFonts w:ascii="Times New Roman" w:hAnsi="Times New Roman"/>
                <w:color w:val="191919"/>
                <w:sz w:val="18"/>
                <w:szCs w:val="18"/>
              </w:rPr>
              <w:t>t</w:t>
            </w:r>
            <w:r w:rsidRPr="007A7452">
              <w:rPr>
                <w:rFonts w:ascii="Times New Roman" w:hAnsi="Times New Roman"/>
                <w:color w:val="191919"/>
                <w:sz w:val="18"/>
                <w:szCs w:val="18"/>
              </w:rPr>
              <w:tab/>
              <w:t>3</w:t>
            </w:r>
          </w:p>
        </w:tc>
      </w:tr>
      <w:tr w:rsidR="00E8550F" w:rsidRPr="007A7452" w:rsidTr="00510B4A">
        <w:trPr>
          <w:trHeight w:hRule="exact" w:val="537"/>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before="1" w:after="0" w:line="200" w:lineRule="exact"/>
              <w:ind w:firstLine="13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40" w:firstLine="13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before="1" w:after="0" w:line="200" w:lineRule="exact"/>
              <w:rPr>
                <w:rFonts w:ascii="Times New Roman" w:hAnsi="Times New Roman"/>
                <w:sz w:val="20"/>
                <w:szCs w:val="20"/>
              </w:rPr>
            </w:pPr>
          </w:p>
          <w:p w:rsidR="00E8550F" w:rsidRPr="007A7452" w:rsidRDefault="00E8550F" w:rsidP="00E8550F">
            <w:pPr>
              <w:widowControl w:val="0"/>
              <w:autoSpaceDE w:val="0"/>
              <w:autoSpaceDN w:val="0"/>
              <w:adjustRightInd w:val="0"/>
              <w:spacing w:after="0"/>
              <w:ind w:left="-621"/>
              <w:rPr>
                <w:rFonts w:ascii="Times New Roman" w:hAnsi="Times New Roman"/>
                <w:sz w:val="24"/>
                <w:szCs w:val="24"/>
              </w:rPr>
            </w:pPr>
            <w:r w:rsidRPr="007A7452">
              <w:rPr>
                <w:rFonts w:ascii="Times New Roman" w:hAnsi="Times New Roman"/>
                <w:b/>
                <w:bCs/>
                <w:color w:val="191919"/>
                <w:spacing w:val="-2"/>
                <w:sz w:val="18"/>
                <w:szCs w:val="18"/>
              </w:rPr>
              <w:t>16</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color w:val="000000"/>
                <w:sz w:val="18"/>
                <w:szCs w:val="18"/>
              </w:rPr>
            </w:pPr>
            <w:r w:rsidRPr="007A7452">
              <w:rPr>
                <w:rFonts w:ascii="Times New Roman" w:hAnsi="Times New Roman"/>
                <w:color w:val="191919"/>
                <w:spacing w:val="-2"/>
                <w:sz w:val="18"/>
                <w:szCs w:val="18"/>
              </w:rPr>
              <w:t>CRJU</w:t>
            </w:r>
          </w:p>
          <w:p w:rsidR="00E8550F" w:rsidRPr="007A7452" w:rsidRDefault="00E8550F" w:rsidP="00E8550F">
            <w:pPr>
              <w:widowControl w:val="0"/>
              <w:autoSpaceDE w:val="0"/>
              <w:autoSpaceDN w:val="0"/>
              <w:adjustRightInd w:val="0"/>
              <w:spacing w:before="6" w:after="0"/>
              <w:ind w:left="136" w:firstLine="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2471" w:type="dxa"/>
            <w:gridSpan w:val="2"/>
            <w:tcBorders>
              <w:top w:val="nil"/>
              <w:left w:val="nil"/>
              <w:bottom w:val="nil"/>
              <w:right w:val="nil"/>
            </w:tcBorders>
          </w:tcPr>
          <w:p w:rsidR="00E8550F" w:rsidRPr="007A7452" w:rsidRDefault="00E8550F" w:rsidP="00E8550F">
            <w:pPr>
              <w:widowControl w:val="0"/>
              <w:tabs>
                <w:tab w:val="left" w:pos="2060"/>
              </w:tabs>
              <w:autoSpaceDE w:val="0"/>
              <w:autoSpaceDN w:val="0"/>
              <w:adjustRightInd w:val="0"/>
              <w:spacing w:after="0" w:line="195" w:lineRule="exact"/>
              <w:ind w:right="40" w:firstLine="41"/>
              <w:jc w:val="right"/>
              <w:rPr>
                <w:rFonts w:ascii="Times New Roman" w:hAnsi="Times New Roman"/>
                <w:color w:val="000000"/>
                <w:sz w:val="18"/>
                <w:szCs w:val="18"/>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z w:val="18"/>
                <w:szCs w:val="18"/>
              </w:rPr>
              <w:tab/>
              <w:t>3</w:t>
            </w:r>
          </w:p>
          <w:p w:rsidR="00E8550F" w:rsidRPr="007A7452" w:rsidRDefault="00E8550F" w:rsidP="00E8550F">
            <w:pPr>
              <w:widowControl w:val="0"/>
              <w:autoSpaceDE w:val="0"/>
              <w:autoSpaceDN w:val="0"/>
              <w:adjustRightInd w:val="0"/>
              <w:spacing w:before="6" w:after="0"/>
              <w:ind w:right="42" w:firstLine="41"/>
              <w:jc w:val="right"/>
              <w:rPr>
                <w:rFonts w:ascii="Times New Roman" w:hAnsi="Times New Roman"/>
                <w:sz w:val="24"/>
                <w:szCs w:val="24"/>
              </w:rPr>
            </w:pPr>
            <w:r w:rsidRPr="007A7452">
              <w:rPr>
                <w:rFonts w:ascii="Times New Roman" w:hAnsi="Times New Roman"/>
                <w:b/>
                <w:bCs/>
                <w:color w:val="191919"/>
                <w:spacing w:val="-2"/>
                <w:sz w:val="18"/>
                <w:szCs w:val="18"/>
              </w:rPr>
              <w:t>16</w:t>
            </w:r>
          </w:p>
        </w:tc>
      </w:tr>
      <w:tr w:rsidR="00E8550F" w:rsidRPr="007A7452" w:rsidTr="00510B4A">
        <w:trPr>
          <w:trHeight w:hRule="exact" w:val="324"/>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before="96" w:after="0"/>
              <w:ind w:left="40" w:firstLine="130"/>
              <w:rPr>
                <w:rFonts w:ascii="Times New Roman" w:hAnsi="Times New Roman"/>
                <w:sz w:val="24"/>
                <w:szCs w:val="24"/>
              </w:rPr>
            </w:pPr>
            <w:r w:rsidRPr="007A7452">
              <w:rPr>
                <w:rFonts w:ascii="Times New Roman" w:hAnsi="Times New Roman"/>
                <w:b/>
                <w:bCs/>
                <w:color w:val="191919"/>
                <w:spacing w:val="-2"/>
                <w:sz w:val="18"/>
                <w:szCs w:val="18"/>
              </w:rPr>
              <w:t>Junio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10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2471"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78" w:lineRule="exact"/>
              <w:ind w:left="40" w:firstLine="130"/>
              <w:rPr>
                <w:rFonts w:ascii="Times New Roman" w:hAnsi="Times New Roman"/>
                <w:sz w:val="24"/>
                <w:szCs w:val="24"/>
              </w:rPr>
            </w:pPr>
            <w:r w:rsidRPr="007A7452">
              <w:rPr>
                <w:rFonts w:ascii="Times New Roman" w:hAnsi="Times New Roman"/>
                <w:b/>
                <w:bCs/>
                <w:color w:val="191919"/>
                <w:spacing w:val="-2"/>
                <w:sz w:val="18"/>
                <w:szCs w:val="18"/>
              </w:rPr>
              <w:t>Fall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78" w:lineRule="exact"/>
              <w:ind w:left="136" w:firstLine="0"/>
              <w:rPr>
                <w:rFonts w:ascii="Times New Roman" w:hAnsi="Times New Roman"/>
                <w:sz w:val="24"/>
                <w:szCs w:val="24"/>
              </w:rPr>
            </w:pPr>
            <w:r w:rsidRPr="007A7452">
              <w:rPr>
                <w:rFonts w:ascii="Times New Roman" w:hAnsi="Times New Roman"/>
                <w:b/>
                <w:bCs/>
                <w:color w:val="191919"/>
                <w:spacing w:val="-2"/>
                <w:sz w:val="18"/>
                <w:szCs w:val="18"/>
              </w:rPr>
              <w:t>Spring</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7"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2500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left="309"/>
              <w:rPr>
                <w:rFonts w:ascii="Times New Roman" w:hAnsi="Times New Roman"/>
                <w:sz w:val="24"/>
                <w:szCs w:val="24"/>
              </w:rPr>
            </w:pPr>
            <w:r w:rsidRPr="007A7452">
              <w:rPr>
                <w:rFonts w:ascii="Times New Roman" w:hAnsi="Times New Roman"/>
                <w:color w:val="191919"/>
                <w:spacing w:val="-2"/>
                <w:sz w:val="18"/>
                <w:szCs w:val="18"/>
              </w:rPr>
              <w:t>Constitutiona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Procedur</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CJ</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136" w:firstLine="0"/>
              <w:rPr>
                <w:rFonts w:ascii="Times New Roman" w:hAnsi="Times New Roman"/>
                <w:sz w:val="24"/>
                <w:szCs w:val="24"/>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Justice</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left="271"/>
              <w:rPr>
                <w:rFonts w:ascii="Times New Roman" w:hAnsi="Times New Roman"/>
                <w:sz w:val="24"/>
                <w:szCs w:val="24"/>
              </w:rPr>
            </w:pPr>
            <w:r w:rsidRPr="007A7452">
              <w:rPr>
                <w:rFonts w:ascii="Times New Roman" w:hAnsi="Times New Roman"/>
                <w:color w:val="191919"/>
                <w:spacing w:val="-2"/>
                <w:sz w:val="18"/>
                <w:szCs w:val="18"/>
              </w:rPr>
              <w:t>Choice</w:t>
            </w: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right="42"/>
              <w:jc w:val="right"/>
              <w:rPr>
                <w:rFonts w:ascii="Times New Roman" w:hAnsi="Times New Roman"/>
                <w:sz w:val="24"/>
                <w:szCs w:val="24"/>
              </w:rPr>
            </w:pPr>
            <w:r w:rsidRPr="007A7452">
              <w:rPr>
                <w:rFonts w:ascii="Times New Roman" w:hAnsi="Times New Roman"/>
                <w:color w:val="191919"/>
                <w:spacing w:val="-2"/>
                <w:sz w:val="18"/>
                <w:szCs w:val="18"/>
              </w:rPr>
              <w:t>15</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2900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Criminology</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PEDH</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1"/>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2910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ganizatio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Admin</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CJ</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4"/>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3410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Research</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322"/>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40" w:firstLine="13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621"/>
              <w:rPr>
                <w:rFonts w:ascii="Times New Roman" w:hAnsi="Times New Roman"/>
                <w:sz w:val="24"/>
                <w:szCs w:val="24"/>
              </w:rPr>
            </w:pPr>
            <w:r w:rsidRPr="007A7452">
              <w:rPr>
                <w:rFonts w:ascii="Times New Roman" w:hAnsi="Times New Roman"/>
                <w:b/>
                <w:bCs/>
                <w:color w:val="191919"/>
                <w:spacing w:val="-2"/>
                <w:sz w:val="18"/>
                <w:szCs w:val="18"/>
              </w:rPr>
              <w:t>12</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136" w:firstLine="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4" w:lineRule="exact"/>
              <w:ind w:right="42"/>
              <w:jc w:val="right"/>
              <w:rPr>
                <w:rFonts w:ascii="Times New Roman" w:hAnsi="Times New Roman"/>
                <w:sz w:val="24"/>
                <w:szCs w:val="24"/>
              </w:rPr>
            </w:pPr>
            <w:r w:rsidRPr="007A7452">
              <w:rPr>
                <w:rFonts w:ascii="Times New Roman" w:hAnsi="Times New Roman"/>
                <w:b/>
                <w:bCs/>
                <w:color w:val="191919"/>
                <w:spacing w:val="-2"/>
                <w:sz w:val="18"/>
                <w:szCs w:val="18"/>
              </w:rPr>
              <w:t>16</w:t>
            </w:r>
          </w:p>
        </w:tc>
      </w:tr>
      <w:tr w:rsidR="00E8550F" w:rsidRPr="007A7452" w:rsidTr="00510B4A">
        <w:trPr>
          <w:trHeight w:hRule="exact" w:val="324"/>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96" w:after="0"/>
              <w:ind w:left="40" w:firstLine="130"/>
              <w:rPr>
                <w:rFonts w:ascii="Times New Roman" w:hAnsi="Times New Roman"/>
                <w:sz w:val="24"/>
                <w:szCs w:val="24"/>
              </w:rPr>
            </w:pPr>
            <w:r w:rsidRPr="007A7452">
              <w:rPr>
                <w:rFonts w:ascii="Times New Roman" w:hAnsi="Times New Roman"/>
                <w:b/>
                <w:bCs/>
                <w:color w:val="191919"/>
                <w:spacing w:val="-2"/>
                <w:sz w:val="18"/>
                <w:szCs w:val="18"/>
              </w:rPr>
              <w:t>Senio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6" w:lineRule="exact"/>
              <w:ind w:left="40" w:firstLine="130"/>
              <w:rPr>
                <w:rFonts w:ascii="Times New Roman" w:hAnsi="Times New Roman"/>
                <w:sz w:val="24"/>
                <w:szCs w:val="24"/>
              </w:rPr>
            </w:pPr>
            <w:r w:rsidRPr="007A7452">
              <w:rPr>
                <w:rFonts w:ascii="Times New Roman" w:hAnsi="Times New Roman"/>
                <w:b/>
                <w:bCs/>
                <w:color w:val="191919"/>
                <w:spacing w:val="-2"/>
                <w:sz w:val="18"/>
                <w:szCs w:val="18"/>
              </w:rPr>
              <w:t>Fall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231" w:firstLine="225"/>
              <w:jc w:val="center"/>
              <w:rPr>
                <w:rFonts w:ascii="Times New Roman" w:hAnsi="Times New Roman"/>
                <w:sz w:val="24"/>
                <w:szCs w:val="24"/>
              </w:rPr>
            </w:pP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6" w:lineRule="exact"/>
              <w:ind w:left="354"/>
              <w:rPr>
                <w:rFonts w:ascii="Times New Roman" w:hAnsi="Times New Roman"/>
                <w:sz w:val="24"/>
                <w:szCs w:val="24"/>
              </w:rPr>
            </w:pPr>
            <w:r w:rsidRPr="007A7452">
              <w:rPr>
                <w:rFonts w:ascii="Times New Roman" w:hAnsi="Times New Roman"/>
                <w:b/>
                <w:bCs/>
                <w:color w:val="191919"/>
                <w:spacing w:val="-2"/>
                <w:sz w:val="18"/>
                <w:szCs w:val="18"/>
              </w:rPr>
              <w:t>Spring</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40" w:firstLine="130"/>
              <w:rPr>
                <w:rFonts w:ascii="Times New Roman" w:hAnsi="Times New Roman"/>
                <w:sz w:val="24"/>
                <w:szCs w:val="24"/>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Sociology</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left="35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Electives</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9</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POL</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Choice</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54"/>
              <w:rPr>
                <w:rFonts w:ascii="Times New Roman" w:hAnsi="Times New Roman"/>
                <w:sz w:val="24"/>
                <w:szCs w:val="24"/>
              </w:rPr>
            </w:pPr>
            <w:r w:rsidRPr="007A7452">
              <w:rPr>
                <w:rFonts w:ascii="Times New Roman" w:hAnsi="Times New Roman"/>
                <w:color w:val="191919"/>
                <w:spacing w:val="-2"/>
                <w:sz w:val="18"/>
                <w:szCs w:val="18"/>
              </w:rPr>
              <w:t>Statistics</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Electives</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54"/>
              <w:rPr>
                <w:rFonts w:ascii="Times New Roman" w:hAnsi="Times New Roman"/>
                <w:sz w:val="24"/>
                <w:szCs w:val="24"/>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Course</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3530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Ethic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4"/>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4999</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S</w:t>
            </w:r>
            <w:r w:rsidRPr="007A7452">
              <w:rPr>
                <w:rFonts w:ascii="Times New Roman" w:hAnsi="Times New Roman"/>
                <w:color w:val="191919"/>
                <w:spacing w:val="-12"/>
                <w:sz w:val="18"/>
                <w:szCs w:val="18"/>
              </w:rPr>
              <w:t>r</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Capston</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Seminar</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96"/>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40" w:firstLine="13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231" w:firstLine="225"/>
              <w:jc w:val="center"/>
              <w:rPr>
                <w:rFonts w:ascii="Times New Roman" w:hAnsi="Times New Roman"/>
                <w:sz w:val="24"/>
                <w:szCs w:val="24"/>
              </w:rPr>
            </w:pPr>
            <w:r w:rsidRPr="007A7452">
              <w:rPr>
                <w:rFonts w:ascii="Times New Roman" w:hAnsi="Times New Roman"/>
                <w:b/>
                <w:bCs/>
                <w:color w:val="191919"/>
                <w:spacing w:val="-2"/>
                <w:sz w:val="18"/>
                <w:szCs w:val="18"/>
              </w:rPr>
              <w:t>15</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4" w:lineRule="exact"/>
              <w:ind w:left="354"/>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4" w:lineRule="exact"/>
              <w:ind w:right="42"/>
              <w:jc w:val="right"/>
              <w:rPr>
                <w:rFonts w:ascii="Times New Roman" w:hAnsi="Times New Roman"/>
                <w:sz w:val="24"/>
                <w:szCs w:val="24"/>
              </w:rPr>
            </w:pPr>
            <w:r w:rsidRPr="007A7452">
              <w:rPr>
                <w:rFonts w:ascii="Times New Roman" w:hAnsi="Times New Roman"/>
                <w:b/>
                <w:bCs/>
                <w:color w:val="191919"/>
                <w:spacing w:val="-2"/>
                <w:sz w:val="18"/>
                <w:szCs w:val="18"/>
              </w:rPr>
              <w:t>15</w:t>
            </w:r>
          </w:p>
        </w:tc>
      </w:tr>
    </w:tbl>
    <w:p w:rsidR="00E8550F" w:rsidRDefault="00E8550F"/>
    <w:p w:rsidR="00E8550F" w:rsidRDefault="00E8550F"/>
    <w:p w:rsidR="00E8550F" w:rsidRDefault="00E8550F"/>
    <w:p w:rsidR="00E8550F" w:rsidRDefault="00E8550F"/>
    <w:p w:rsidR="00E8550F" w:rsidRDefault="00E8550F"/>
    <w:p w:rsidR="00E8550F" w:rsidRDefault="00E8550F"/>
    <w:p w:rsidR="00E8550F" w:rsidRDefault="00E8550F"/>
    <w:p w:rsidR="00E8550F" w:rsidRDefault="00E8550F" w:rsidP="00E8550F">
      <w:pPr>
        <w:widowControl w:val="0"/>
        <w:autoSpaceDE w:val="0"/>
        <w:autoSpaceDN w:val="0"/>
        <w:adjustRightInd w:val="0"/>
        <w:spacing w:before="20" w:after="0"/>
        <w:ind w:left="180" w:right="6448" w:firstLine="0"/>
        <w:jc w:val="both"/>
        <w:rPr>
          <w:rFonts w:ascii="Times New Roman" w:hAnsi="Times New Roman"/>
          <w:color w:val="000000"/>
          <w:sz w:val="18"/>
          <w:szCs w:val="18"/>
        </w:rPr>
      </w:pPr>
      <w:r>
        <w:rPr>
          <w:rFonts w:ascii="Times New Roman" w:hAnsi="Times New Roman"/>
          <w:b/>
          <w:bCs/>
          <w:color w:val="191919"/>
          <w:spacing w:val="-2"/>
          <w:sz w:val="24"/>
          <w:szCs w:val="24"/>
        </w:rPr>
        <w:t>F</w:t>
      </w:r>
      <w:r>
        <w:rPr>
          <w:rFonts w:ascii="Times New Roman" w:hAnsi="Times New Roman"/>
          <w:b/>
          <w:bCs/>
          <w:color w:val="191919"/>
          <w:spacing w:val="-2"/>
          <w:sz w:val="18"/>
          <w:szCs w:val="18"/>
        </w:rPr>
        <w:t>ORENSI</w:t>
      </w:r>
      <w:r>
        <w:rPr>
          <w:rFonts w:ascii="Times New Roman" w:hAnsi="Times New Roman"/>
          <w:b/>
          <w:bCs/>
          <w:color w:val="191919"/>
          <w:sz w:val="18"/>
          <w:szCs w:val="18"/>
        </w:rPr>
        <w:t>C</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CIENC</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D</w:t>
      </w:r>
      <w:r>
        <w:rPr>
          <w:rFonts w:ascii="Times New Roman" w:hAnsi="Times New Roman"/>
          <w:b/>
          <w:bCs/>
          <w:color w:val="191919"/>
          <w:spacing w:val="-2"/>
          <w:sz w:val="18"/>
          <w:szCs w:val="18"/>
        </w:rPr>
        <w:t>EGRE</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P</w:t>
      </w:r>
      <w:r>
        <w:rPr>
          <w:rFonts w:ascii="Times New Roman" w:hAnsi="Times New Roman"/>
          <w:b/>
          <w:bCs/>
          <w:color w:val="191919"/>
          <w:spacing w:val="-2"/>
          <w:sz w:val="18"/>
          <w:szCs w:val="18"/>
        </w:rPr>
        <w:t>ROGRAM</w:t>
      </w:r>
    </w:p>
    <w:p w:rsidR="00E8550F" w:rsidRDefault="00E8550F" w:rsidP="00E8550F">
      <w:pPr>
        <w:widowControl w:val="0"/>
        <w:tabs>
          <w:tab w:val="left" w:pos="1965"/>
        </w:tabs>
        <w:autoSpaceDE w:val="0"/>
        <w:autoSpaceDN w:val="0"/>
        <w:adjustRightInd w:val="0"/>
        <w:spacing w:before="6" w:after="0" w:line="240" w:lineRule="exact"/>
        <w:ind w:left="180" w:firstLine="0"/>
        <w:rPr>
          <w:rFonts w:ascii="Times New Roman" w:hAnsi="Times New Roman"/>
          <w:color w:val="000000"/>
          <w:sz w:val="24"/>
          <w:szCs w:val="24"/>
        </w:rPr>
      </w:pPr>
      <w:r>
        <w:rPr>
          <w:rFonts w:ascii="Times New Roman" w:hAnsi="Times New Roman"/>
          <w:color w:val="000000"/>
          <w:sz w:val="24"/>
          <w:szCs w:val="24"/>
        </w:rPr>
        <w:tab/>
      </w:r>
    </w:p>
    <w:p w:rsidR="00E8550F" w:rsidRDefault="00E8550F" w:rsidP="00E8550F">
      <w:pPr>
        <w:widowControl w:val="0"/>
        <w:autoSpaceDE w:val="0"/>
        <w:autoSpaceDN w:val="0"/>
        <w:adjustRightInd w:val="0"/>
        <w:spacing w:after="0" w:line="250" w:lineRule="auto"/>
        <w:ind w:left="180" w:right="71"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w:t>
      </w:r>
      <w:r>
        <w:rPr>
          <w:rFonts w:ascii="Times New Roman" w:hAnsi="Times New Roman"/>
          <w:color w:val="191919"/>
          <w:spacing w:val="-3"/>
          <w:sz w:val="18"/>
          <w:szCs w:val="18"/>
        </w:rPr>
        <w:t>m</w:t>
      </w:r>
      <w:r>
        <w:rPr>
          <w:rFonts w:ascii="Times New Roman" w:hAnsi="Times New Roman"/>
          <w:color w:val="191919"/>
          <w:spacing w:val="-2"/>
          <w:sz w:val="18"/>
          <w:szCs w:val="18"/>
        </w:rPr>
        <w:t>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scientifi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method</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crim</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scen</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investigatio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c</w:t>
      </w:r>
      <w:r>
        <w:rPr>
          <w:rFonts w:ascii="Times New Roman" w:hAnsi="Times New Roman"/>
          <w:color w:val="191919"/>
          <w:spacing w:val="-3"/>
          <w:sz w:val="18"/>
          <w:szCs w:val="18"/>
        </w:rPr>
        <w:t>r</w:t>
      </w:r>
      <w:r>
        <w:rPr>
          <w:rFonts w:ascii="Times New Roman" w:hAnsi="Times New Roman"/>
          <w:color w:val="191919"/>
          <w:spacing w:val="-2"/>
          <w:sz w:val="18"/>
          <w:szCs w:val="18"/>
        </w:rPr>
        <w:t>imina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prosecution.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interdisciplinar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natura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chemistr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physic</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biolog</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t</w:t>
      </w:r>
      <w:r>
        <w:rPr>
          <w:rFonts w:ascii="Times New Roman" w:hAnsi="Times New Roman"/>
          <w:color w:val="191919"/>
          <w:spacing w:val="-2"/>
          <w:sz w:val="18"/>
          <w:szCs w:val="18"/>
        </w:rPr>
        <w: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w:t>
      </w:r>
      <w:r>
        <w:rPr>
          <w:rFonts w:ascii="Times New Roman" w:hAnsi="Times New Roman"/>
          <w:color w:val="191919"/>
          <w:spacing w:val="-3"/>
          <w:sz w:val="18"/>
          <w:szCs w:val="18"/>
        </w:rPr>
        <w:t>fessiona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career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crim</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laboratorie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criminalists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trac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evidenc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specialists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serologists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DN</w:t>
      </w:r>
      <w:r>
        <w:rPr>
          <w:rFonts w:ascii="Times New Roman" w:hAnsi="Times New Roman"/>
          <w:color w:val="191919"/>
          <w:sz w:val="18"/>
          <w:szCs w:val="18"/>
        </w:rPr>
        <w:t>A</w:t>
      </w:r>
      <w:r>
        <w:rPr>
          <w:rFonts w:ascii="Times New Roman" w:hAnsi="Times New Roman"/>
          <w:color w:val="191919"/>
          <w:spacing w:val="-21"/>
          <w:sz w:val="18"/>
          <w:szCs w:val="18"/>
        </w:rPr>
        <w:t xml:space="preserve"> </w:t>
      </w:r>
      <w:r>
        <w:rPr>
          <w:rFonts w:ascii="Times New Roman" w:hAnsi="Times New Roman"/>
          <w:color w:val="191919"/>
          <w:spacing w:val="-3"/>
          <w:sz w:val="18"/>
          <w:szCs w:val="18"/>
        </w:rPr>
        <w:t>specialists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toxicologis</w:t>
      </w:r>
      <w:r>
        <w:rPr>
          <w:rFonts w:ascii="Times New Roman" w:hAnsi="Times New Roman"/>
          <w:color w:val="191919"/>
          <w:spacing w:val="-4"/>
          <w:sz w:val="18"/>
          <w:szCs w:val="18"/>
        </w:rPr>
        <w:t>t</w:t>
      </w:r>
      <w:r>
        <w:rPr>
          <w:rFonts w:ascii="Times New Roman" w:hAnsi="Times New Roman"/>
          <w:color w:val="191919"/>
          <w:spacing w:val="-3"/>
          <w:sz w:val="18"/>
          <w:szCs w:val="18"/>
        </w:rPr>
        <w: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dru</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analysts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firearms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fingerprin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examiners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photographer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technicians.</w:t>
      </w:r>
    </w:p>
    <w:p w:rsidR="00E8550F" w:rsidRDefault="00E8550F"/>
    <w:p w:rsidR="00E8550F" w:rsidRDefault="00E8550F" w:rsidP="0071188B">
      <w:pPr>
        <w:pStyle w:val="Heading2"/>
        <w:ind w:left="180" w:firstLine="0"/>
        <w:rPr>
          <w:rFonts w:ascii="Times New Roman" w:hAnsi="Times New Roman"/>
          <w:color w:val="000000"/>
          <w:sz w:val="24"/>
          <w:szCs w:val="24"/>
        </w:rPr>
      </w:pPr>
      <w:bookmarkStart w:id="29" w:name="_Toc295333408"/>
      <w:r>
        <w:rPr>
          <w:rFonts w:ascii="Times New Roman" w:hAnsi="Times New Roman"/>
          <w:color w:val="191919"/>
          <w:spacing w:val="-3"/>
          <w:sz w:val="32"/>
          <w:szCs w:val="32"/>
        </w:rPr>
        <w:t>B</w:t>
      </w:r>
      <w:r>
        <w:rPr>
          <w:rFonts w:ascii="Times New Roman" w:hAnsi="Times New Roman"/>
          <w:color w:val="191919"/>
          <w:spacing w:val="-3"/>
          <w:sz w:val="24"/>
          <w:szCs w:val="24"/>
        </w:rPr>
        <w:t>ACHELO</w:t>
      </w:r>
      <w:r>
        <w:rPr>
          <w:rFonts w:ascii="Times New Roman" w:hAnsi="Times New Roman"/>
          <w:color w:val="191919"/>
          <w:sz w:val="24"/>
          <w:szCs w:val="24"/>
        </w:rPr>
        <w:t>R</w:t>
      </w:r>
      <w:r>
        <w:rPr>
          <w:rFonts w:ascii="Times New Roman" w:hAnsi="Times New Roman"/>
          <w:color w:val="191919"/>
          <w:spacing w:val="14"/>
          <w:sz w:val="24"/>
          <w:szCs w:val="24"/>
        </w:rPr>
        <w:t xml:space="preserve"> </w:t>
      </w:r>
      <w:r>
        <w:rPr>
          <w:rFonts w:ascii="Times New Roman" w:hAnsi="Times New Roman"/>
          <w:color w:val="191919"/>
          <w:spacing w:val="-3"/>
          <w:sz w:val="24"/>
          <w:szCs w:val="24"/>
        </w:rPr>
        <w:t>O</w:t>
      </w:r>
      <w:r>
        <w:rPr>
          <w:rFonts w:ascii="Times New Roman" w:hAnsi="Times New Roman"/>
          <w:color w:val="191919"/>
          <w:sz w:val="24"/>
          <w:szCs w:val="24"/>
        </w:rPr>
        <w:t>F</w:t>
      </w:r>
      <w:r>
        <w:rPr>
          <w:rFonts w:ascii="Times New Roman" w:hAnsi="Times New Roman"/>
          <w:color w:val="191919"/>
          <w:spacing w:val="5"/>
          <w:sz w:val="24"/>
          <w:szCs w:val="24"/>
        </w:rPr>
        <w:t xml:space="preserve"> </w:t>
      </w:r>
      <w:r>
        <w:rPr>
          <w:rFonts w:ascii="Times New Roman" w:hAnsi="Times New Roman"/>
          <w:color w:val="191919"/>
          <w:spacing w:val="-3"/>
          <w:sz w:val="32"/>
          <w:szCs w:val="32"/>
        </w:rPr>
        <w:t>S</w:t>
      </w:r>
      <w:r>
        <w:rPr>
          <w:rFonts w:ascii="Times New Roman" w:hAnsi="Times New Roman"/>
          <w:color w:val="191919"/>
          <w:spacing w:val="-3"/>
          <w:sz w:val="24"/>
          <w:szCs w:val="24"/>
        </w:rPr>
        <w:t>CIENC</w:t>
      </w:r>
      <w:r>
        <w:rPr>
          <w:rFonts w:ascii="Times New Roman" w:hAnsi="Times New Roman"/>
          <w:color w:val="191919"/>
          <w:sz w:val="24"/>
          <w:szCs w:val="24"/>
        </w:rPr>
        <w:t>E</w:t>
      </w:r>
      <w:r>
        <w:rPr>
          <w:rFonts w:ascii="Times New Roman" w:hAnsi="Times New Roman"/>
          <w:color w:val="191919"/>
          <w:spacing w:val="13"/>
          <w:sz w:val="24"/>
          <w:szCs w:val="24"/>
        </w:rPr>
        <w:t xml:space="preserve"> </w:t>
      </w:r>
      <w:r>
        <w:rPr>
          <w:rFonts w:ascii="Times New Roman" w:hAnsi="Times New Roman"/>
          <w:color w:val="191919"/>
          <w:spacing w:val="-3"/>
          <w:sz w:val="24"/>
          <w:szCs w:val="24"/>
        </w:rPr>
        <w:t>I</w:t>
      </w:r>
      <w:r>
        <w:rPr>
          <w:rFonts w:ascii="Times New Roman" w:hAnsi="Times New Roman"/>
          <w:color w:val="191919"/>
          <w:sz w:val="24"/>
          <w:szCs w:val="24"/>
        </w:rPr>
        <w:t>N</w:t>
      </w:r>
      <w:r>
        <w:rPr>
          <w:rFonts w:ascii="Times New Roman" w:hAnsi="Times New Roman"/>
          <w:color w:val="191919"/>
          <w:spacing w:val="14"/>
          <w:sz w:val="24"/>
          <w:szCs w:val="24"/>
        </w:rPr>
        <w:t xml:space="preserve"> </w:t>
      </w:r>
      <w:r>
        <w:rPr>
          <w:rFonts w:ascii="Times New Roman" w:hAnsi="Times New Roman"/>
          <w:color w:val="191919"/>
          <w:spacing w:val="-3"/>
          <w:sz w:val="32"/>
          <w:szCs w:val="32"/>
        </w:rPr>
        <w:t>F</w:t>
      </w:r>
      <w:r>
        <w:rPr>
          <w:rFonts w:ascii="Times New Roman" w:hAnsi="Times New Roman"/>
          <w:color w:val="191919"/>
          <w:spacing w:val="-3"/>
          <w:sz w:val="24"/>
          <w:szCs w:val="24"/>
        </w:rPr>
        <w:t>ORENSI</w:t>
      </w:r>
      <w:r>
        <w:rPr>
          <w:rFonts w:ascii="Times New Roman" w:hAnsi="Times New Roman"/>
          <w:color w:val="191919"/>
          <w:sz w:val="24"/>
          <w:szCs w:val="24"/>
        </w:rPr>
        <w:t>C</w:t>
      </w:r>
      <w:r>
        <w:rPr>
          <w:rFonts w:ascii="Times New Roman" w:hAnsi="Times New Roman"/>
          <w:color w:val="191919"/>
          <w:spacing w:val="14"/>
          <w:sz w:val="24"/>
          <w:szCs w:val="24"/>
        </w:rPr>
        <w:t xml:space="preserve"> </w:t>
      </w:r>
      <w:r>
        <w:rPr>
          <w:rFonts w:ascii="Times New Roman" w:hAnsi="Times New Roman"/>
          <w:color w:val="191919"/>
          <w:spacing w:val="-3"/>
          <w:sz w:val="32"/>
          <w:szCs w:val="32"/>
        </w:rPr>
        <w:t>S</w:t>
      </w:r>
      <w:r>
        <w:rPr>
          <w:rFonts w:ascii="Times New Roman" w:hAnsi="Times New Roman"/>
          <w:color w:val="191919"/>
          <w:spacing w:val="-3"/>
          <w:sz w:val="24"/>
          <w:szCs w:val="24"/>
        </w:rPr>
        <w:t>CIENCE</w:t>
      </w:r>
      <w:bookmarkEnd w:id="29"/>
    </w:p>
    <w:p w:rsidR="00E8550F" w:rsidRDefault="00E8550F" w:rsidP="00E8550F">
      <w:pPr>
        <w:widowControl w:val="0"/>
        <w:tabs>
          <w:tab w:val="left" w:pos="9540"/>
        </w:tabs>
        <w:autoSpaceDE w:val="0"/>
        <w:autoSpaceDN w:val="0"/>
        <w:adjustRightInd w:val="0"/>
        <w:spacing w:after="0"/>
        <w:ind w:left="180" w:right="40" w:firstLine="0"/>
        <w:jc w:val="both"/>
        <w:rPr>
          <w:rFonts w:ascii="Times New Roman" w:hAnsi="Times New Roman"/>
          <w:color w:val="000000"/>
          <w:sz w:val="18"/>
          <w:szCs w:val="18"/>
        </w:rPr>
      </w:pPr>
      <w:r>
        <w:rPr>
          <w:rFonts w:ascii="Times New Roman" w:hAnsi="Times New Roman"/>
          <w:b/>
          <w:bCs/>
          <w:color w:val="191919"/>
          <w:spacing w:val="-2"/>
          <w:sz w:val="18"/>
          <w:szCs w:val="18"/>
        </w:rPr>
        <w:t>ARE</w:t>
      </w:r>
      <w:r>
        <w:rPr>
          <w:rFonts w:ascii="Times New Roman" w:hAnsi="Times New Roman"/>
          <w:b/>
          <w:bCs/>
          <w:color w:val="191919"/>
          <w:sz w:val="18"/>
          <w:szCs w:val="18"/>
        </w:rPr>
        <w:t>A</w:t>
      </w:r>
      <w:r>
        <w:rPr>
          <w:rFonts w:ascii="Times New Roman" w:hAnsi="Times New Roman"/>
          <w:b/>
          <w:bCs/>
          <w:color w:val="191919"/>
          <w:spacing w:val="-24"/>
          <w:sz w:val="18"/>
          <w:szCs w:val="18"/>
        </w:rPr>
        <w:t xml:space="preserve"> </w:t>
      </w:r>
      <w:r>
        <w:rPr>
          <w:rFonts w:ascii="Times New Roman" w:hAnsi="Times New Roman"/>
          <w:b/>
          <w:bCs/>
          <w:color w:val="191919"/>
          <w:spacing w:val="-2"/>
          <w:sz w:val="18"/>
          <w:szCs w:val="18"/>
        </w:rPr>
        <w:t>A</w:t>
      </w:r>
      <w:r>
        <w:rPr>
          <w:rFonts w:ascii="Times New Roman" w:hAnsi="Times New Roman"/>
          <w:b/>
          <w:bCs/>
          <w:color w:val="191919"/>
          <w:sz w:val="18"/>
          <w:szCs w:val="18"/>
        </w:rPr>
        <w:t>:</w:t>
      </w:r>
      <w:r>
        <w:rPr>
          <w:rFonts w:ascii="Times New Roman" w:hAnsi="Times New Roman"/>
          <w:b/>
          <w:bCs/>
          <w:color w:val="191919"/>
          <w:spacing w:val="40"/>
          <w:sz w:val="18"/>
          <w:szCs w:val="18"/>
        </w:rPr>
        <w:t xml:space="preserve"> </w:t>
      </w:r>
      <w:r>
        <w:rPr>
          <w:rFonts w:ascii="Times New Roman" w:hAnsi="Times New Roman"/>
          <w:b/>
          <w:bCs/>
          <w:color w:val="191919"/>
          <w:spacing w:val="-2"/>
          <w:sz w:val="18"/>
          <w:szCs w:val="18"/>
        </w:rPr>
        <w:t>ESSENTIA</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SKILL</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w:t>
      </w:r>
      <w:r>
        <w:rPr>
          <w:rFonts w:ascii="Times New Roman" w:hAnsi="Times New Roman"/>
          <w:b/>
          <w:bCs/>
          <w:color w:val="191919"/>
          <w:sz w:val="18"/>
          <w:szCs w:val="18"/>
        </w:rPr>
        <w:t>9</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r>
        <w:rPr>
          <w:rFonts w:ascii="Times New Roman" w:hAnsi="Times New Roman"/>
          <w:b/>
          <w:bCs/>
          <w:color w:val="191919"/>
          <w:sz w:val="18"/>
          <w:szCs w:val="18"/>
        </w:rPr>
        <w:t>)</w:t>
      </w:r>
      <w:r>
        <w:rPr>
          <w:rFonts w:ascii="Times New Roman" w:hAnsi="Times New Roman"/>
          <w:b/>
          <w:bCs/>
          <w:color w:val="191919"/>
          <w:sz w:val="18"/>
          <w:szCs w:val="18"/>
        </w:rPr>
        <w:tab/>
      </w:r>
      <w:r>
        <w:rPr>
          <w:rFonts w:ascii="Times New Roman" w:hAnsi="Times New Roman"/>
          <w:b/>
          <w:bCs/>
          <w:color w:val="191919"/>
          <w:spacing w:val="-2"/>
          <w:sz w:val="18"/>
          <w:szCs w:val="18"/>
        </w:rPr>
        <w:t>C</w:t>
      </w:r>
      <w:r>
        <w:rPr>
          <w:rFonts w:ascii="Times New Roman" w:hAnsi="Times New Roman"/>
          <w:b/>
          <w:bCs/>
          <w:color w:val="191919"/>
          <w:spacing w:val="-5"/>
          <w:sz w:val="18"/>
          <w:szCs w:val="18"/>
        </w:rPr>
        <w:t>r</w:t>
      </w:r>
      <w:r>
        <w:rPr>
          <w:rFonts w:ascii="Times New Roman" w:hAnsi="Times New Roman"/>
          <w:b/>
          <w:bCs/>
          <w:color w:val="191919"/>
          <w:spacing w:val="-2"/>
          <w:sz w:val="18"/>
          <w:szCs w:val="18"/>
        </w:rPr>
        <w:t>edi</w:t>
      </w:r>
      <w:r>
        <w:rPr>
          <w:rFonts w:ascii="Times New Roman" w:hAnsi="Times New Roman"/>
          <w:b/>
          <w:bCs/>
          <w:color w:val="191919"/>
          <w:sz w:val="18"/>
          <w:szCs w:val="18"/>
        </w:rPr>
        <w:t>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Hrs.</w:t>
      </w:r>
    </w:p>
    <w:tbl>
      <w:tblPr>
        <w:tblpPr w:leftFromText="180" w:rightFromText="180" w:vertAnchor="text" w:horzAnchor="margin" w:tblpX="180" w:tblpY="59"/>
        <w:tblW w:w="0" w:type="auto"/>
        <w:tblLayout w:type="fixed"/>
        <w:tblCellMar>
          <w:left w:w="0" w:type="dxa"/>
          <w:right w:w="0" w:type="dxa"/>
        </w:tblCellMar>
        <w:tblLook w:val="0000"/>
      </w:tblPr>
      <w:tblGrid>
        <w:gridCol w:w="832"/>
        <w:gridCol w:w="1002"/>
        <w:gridCol w:w="6520"/>
        <w:gridCol w:w="1446"/>
      </w:tblGrid>
      <w:tr w:rsidR="00E8550F" w:rsidRPr="007A7452" w:rsidTr="00E8550F">
        <w:trPr>
          <w:trHeight w:hRule="exact" w:val="237"/>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firstLine="75"/>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5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0"/>
                <w:sz w:val="18"/>
                <w:szCs w:val="18"/>
              </w:rPr>
              <w:t xml:space="preserve"> </w:t>
            </w:r>
            <w:r w:rsidRPr="007A7452">
              <w:rPr>
                <w:rFonts w:ascii="Times New Roman" w:hAnsi="Times New Roman"/>
                <w:color w:val="191919"/>
                <w:spacing w:val="-2"/>
                <w:sz w:val="18"/>
                <w:szCs w:val="18"/>
              </w:rPr>
              <w:t>or</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102</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198"/>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34"/>
        </w:trPr>
        <w:tc>
          <w:tcPr>
            <w:tcW w:w="9800" w:type="dxa"/>
            <w:gridSpan w:val="4"/>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90" w:firstLine="0"/>
              <w:rPr>
                <w:rFonts w:ascii="Times New Roman" w:hAnsi="Times New Roman"/>
                <w:sz w:val="24"/>
                <w:szCs w:val="24"/>
              </w:rPr>
            </w:pPr>
            <w:r w:rsidRPr="007A7452">
              <w:rPr>
                <w:rFonts w:ascii="Times New Roman" w:hAnsi="Times New Roman"/>
                <w:color w:val="191919"/>
                <w:spacing w:val="-2"/>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ON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REQUIRED</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5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366"/>
              <w:rPr>
                <w:rFonts w:ascii="Times New Roman" w:hAnsi="Times New Roman"/>
                <w:sz w:val="24"/>
                <w:szCs w:val="24"/>
              </w:rPr>
            </w:pPr>
            <w:r w:rsidRPr="007A7452">
              <w:rPr>
                <w:rFonts w:ascii="Times New Roman" w:hAnsi="Times New Roman"/>
                <w:color w:val="191919"/>
                <w:spacing w:val="-2"/>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Algebra</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Mat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Modelin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(Non-Scienc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Majors)</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Pre-Calculus</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75"/>
              <w:rPr>
                <w:rFonts w:ascii="Times New Roman" w:hAnsi="Times New Roman"/>
                <w:sz w:val="24"/>
                <w:szCs w:val="24"/>
              </w:rPr>
            </w:pP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58" w:firstLine="0"/>
              <w:rPr>
                <w:rFonts w:ascii="Times New Roman" w:hAnsi="Times New Roman"/>
                <w:sz w:val="24"/>
                <w:szCs w:val="24"/>
              </w:rPr>
            </w:pP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followin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Mathematics</w:t>
            </w:r>
            <w:r w:rsidRPr="007A7452">
              <w:rPr>
                <w:rFonts w:ascii="Times New Roman" w:hAnsi="Times New Roman"/>
                <w:color w:val="191919"/>
                <w:sz w:val="18"/>
                <w:szCs w:val="18"/>
              </w:rPr>
              <w: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75"/>
              <w:rPr>
                <w:rFonts w:ascii="Times New Roman" w:hAnsi="Times New Roman"/>
                <w:sz w:val="24"/>
                <w:szCs w:val="24"/>
              </w:rPr>
            </w:pP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58" w:firstLine="0"/>
              <w:rPr>
                <w:rFonts w:ascii="Times New Roman" w:hAnsi="Times New Roman"/>
                <w:sz w:val="24"/>
                <w:szCs w:val="24"/>
              </w:rPr>
            </w:pP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Chemistr</w:t>
            </w:r>
            <w:r w:rsidRPr="007A7452">
              <w:rPr>
                <w:rFonts w:ascii="Times New Roman" w:hAnsi="Times New Roman"/>
                <w:color w:val="191919"/>
                <w:spacing w:val="-13"/>
                <w:sz w:val="18"/>
                <w:szCs w:val="18"/>
              </w:rPr>
              <w:t>y</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w:t>
            </w:r>
            <w:r w:rsidRPr="007A7452">
              <w:rPr>
                <w:rFonts w:ascii="Times New Roman" w:hAnsi="Times New Roman"/>
                <w:color w:val="191919"/>
                <w:spacing w:val="-13"/>
                <w:sz w:val="18"/>
                <w:szCs w:val="18"/>
              </w:rPr>
              <w:t>y</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Forensi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98"/>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0"/>
                <w:sz w:val="18"/>
                <w:szCs w:val="18"/>
              </w:rPr>
              <w:t xml:space="preserve"> </w:t>
            </w: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Pre-Engineerin</w:t>
            </w:r>
            <w:r w:rsidRPr="007A7452">
              <w:rPr>
                <w:rFonts w:ascii="Times New Roman" w:hAnsi="Times New Roman"/>
                <w:color w:val="191919"/>
                <w:sz w:val="18"/>
                <w:szCs w:val="18"/>
              </w:rPr>
              <w:t>g</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majors)</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bl>
    <w:p w:rsidR="00E8550F" w:rsidRDefault="00E8550F"/>
    <w:p w:rsidR="00E8550F" w:rsidRDefault="00E8550F"/>
    <w:p w:rsidR="00E8550F" w:rsidRDefault="00E8550F"/>
    <w:p w:rsidR="00E8550F" w:rsidRDefault="00E8550F"/>
    <w:p w:rsidR="00E8550F" w:rsidRDefault="00E8550F"/>
    <w:p w:rsidR="00E8550F" w:rsidRDefault="00E8550F"/>
    <w:p w:rsidR="00E8550F" w:rsidRDefault="00E8550F" w:rsidP="00E8550F">
      <w:pPr>
        <w:widowControl w:val="0"/>
        <w:autoSpaceDE w:val="0"/>
        <w:autoSpaceDN w:val="0"/>
        <w:adjustRightInd w:val="0"/>
        <w:spacing w:after="0"/>
        <w:ind w:left="270" w:right="40" w:firstLine="0"/>
        <w:rPr>
          <w:rFonts w:ascii="Times New Roman" w:hAnsi="Times New Roman"/>
          <w:color w:val="000000"/>
          <w:sz w:val="18"/>
          <w:szCs w:val="18"/>
        </w:rPr>
      </w:pPr>
      <w:r>
        <w:rPr>
          <w:rFonts w:ascii="Times New Roman" w:hAnsi="Times New Roman"/>
          <w:b/>
          <w:bCs/>
          <w:color w:val="191919"/>
          <w:spacing w:val="-2"/>
          <w:sz w:val="18"/>
          <w:szCs w:val="18"/>
        </w:rPr>
        <w:t>ARE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B</w:t>
      </w:r>
      <w:r>
        <w:rPr>
          <w:rFonts w:ascii="Times New Roman" w:hAnsi="Times New Roman"/>
          <w:b/>
          <w:bCs/>
          <w:color w:val="191919"/>
          <w:sz w:val="18"/>
          <w:szCs w:val="18"/>
        </w:rPr>
        <w:t>:</w:t>
      </w:r>
      <w:r>
        <w:rPr>
          <w:rFonts w:ascii="Times New Roman" w:hAnsi="Times New Roman"/>
          <w:b/>
          <w:bCs/>
          <w:color w:val="191919"/>
          <w:spacing w:val="40"/>
          <w:sz w:val="18"/>
          <w:szCs w:val="18"/>
        </w:rPr>
        <w:t xml:space="preserve"> </w:t>
      </w:r>
      <w:r>
        <w:rPr>
          <w:rFonts w:ascii="Times New Roman" w:hAnsi="Times New Roman"/>
          <w:b/>
          <w:bCs/>
          <w:color w:val="191919"/>
          <w:spacing w:val="-2"/>
          <w:sz w:val="18"/>
          <w:szCs w:val="18"/>
        </w:rPr>
        <w:t>INSTITUTIONA</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OPTION</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w:t>
      </w:r>
      <w:r>
        <w:rPr>
          <w:rFonts w:ascii="Times New Roman" w:hAnsi="Times New Roman"/>
          <w:b/>
          <w:bCs/>
          <w:color w:val="191919"/>
          <w:sz w:val="18"/>
          <w:szCs w:val="18"/>
        </w:rPr>
        <w:t>5</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p w:rsidR="00E8550F" w:rsidRDefault="00E8550F" w:rsidP="00E8550F">
      <w:pPr>
        <w:widowControl w:val="0"/>
        <w:tabs>
          <w:tab w:val="left" w:pos="9810"/>
        </w:tabs>
        <w:autoSpaceDE w:val="0"/>
        <w:autoSpaceDN w:val="0"/>
        <w:adjustRightInd w:val="0"/>
        <w:spacing w:before="12" w:after="0"/>
        <w:ind w:left="270" w:right="40" w:firstLine="0"/>
        <w:rPr>
          <w:rFonts w:ascii="Times New Roman" w:hAnsi="Times New Roman"/>
          <w:color w:val="000000"/>
          <w:sz w:val="18"/>
          <w:szCs w:val="18"/>
        </w:rPr>
      </w:pPr>
      <w:r>
        <w:rPr>
          <w:rFonts w:ascii="Times New Roman" w:hAnsi="Times New Roman"/>
          <w:color w:val="191919"/>
          <w:spacing w:val="-2"/>
          <w:sz w:val="18"/>
          <w:szCs w:val="18"/>
        </w:rPr>
        <w:t>COM</w:t>
      </w:r>
      <w:r>
        <w:rPr>
          <w:rFonts w:ascii="Times New Roman" w:hAnsi="Times New Roman"/>
          <w:color w:val="191919"/>
          <w:sz w:val="18"/>
          <w:szCs w:val="18"/>
        </w:rPr>
        <w:t>M</w:t>
      </w:r>
      <w:r>
        <w:rPr>
          <w:rFonts w:ascii="Times New Roman" w:hAnsi="Times New Roman"/>
          <w:color w:val="191919"/>
          <w:spacing w:val="-4"/>
          <w:sz w:val="18"/>
          <w:szCs w:val="18"/>
        </w:rPr>
        <w:t xml:space="preserve"> </w:t>
      </w:r>
      <w:proofErr w:type="gramStart"/>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 xml:space="preserve">1 </w:t>
      </w:r>
      <w:r>
        <w:rPr>
          <w:rFonts w:ascii="Times New Roman" w:hAnsi="Times New Roman"/>
          <w:color w:val="191919"/>
          <w:spacing w:val="36"/>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Speakin</w:t>
      </w:r>
      <w:r>
        <w:rPr>
          <w:rFonts w:ascii="Times New Roman" w:hAnsi="Times New Roman"/>
          <w:color w:val="191919"/>
          <w:sz w:val="18"/>
          <w:szCs w:val="18"/>
        </w:rPr>
        <w:t>g</w:t>
      </w:r>
      <w:r>
        <w:rPr>
          <w:rFonts w:ascii="Times New Roman" w:hAnsi="Times New Roman"/>
          <w:color w:val="191919"/>
          <w:sz w:val="18"/>
          <w:szCs w:val="18"/>
        </w:rPr>
        <w:tab/>
        <w:t>3</w:t>
      </w:r>
    </w:p>
    <w:p w:rsidR="00E8550F" w:rsidRDefault="00E8550F" w:rsidP="00E8550F">
      <w:pPr>
        <w:widowControl w:val="0"/>
        <w:tabs>
          <w:tab w:val="left" w:pos="3060"/>
          <w:tab w:val="left" w:pos="9810"/>
        </w:tabs>
        <w:autoSpaceDE w:val="0"/>
        <w:autoSpaceDN w:val="0"/>
        <w:adjustRightInd w:val="0"/>
        <w:spacing w:before="9" w:after="0"/>
        <w:ind w:left="270" w:right="40" w:firstLine="0"/>
        <w:rPr>
          <w:rFonts w:ascii="Times New Roman" w:hAnsi="Times New Roman"/>
          <w:color w:val="000000"/>
          <w:sz w:val="18"/>
          <w:szCs w:val="18"/>
        </w:rPr>
      </w:pPr>
      <w:r>
        <w:rPr>
          <w:rFonts w:ascii="Times New Roman" w:hAnsi="Times New Roman"/>
          <w:color w:val="191919"/>
          <w:spacing w:val="-2"/>
          <w:sz w:val="18"/>
          <w:szCs w:val="18"/>
        </w:rPr>
        <w:t>HIS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100</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2"/>
          <w:sz w:val="18"/>
          <w:szCs w:val="18"/>
        </w:rPr>
        <w:t>Intr</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Africa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Diaspor</w:t>
      </w:r>
      <w:r>
        <w:rPr>
          <w:rFonts w:ascii="Times New Roman" w:hAnsi="Times New Roman"/>
          <w:color w:val="191919"/>
          <w:sz w:val="18"/>
          <w:szCs w:val="18"/>
        </w:rPr>
        <w:t>a</w:t>
      </w:r>
      <w:r>
        <w:rPr>
          <w:rFonts w:ascii="Times New Roman" w:hAnsi="Times New Roman"/>
          <w:color w:val="191919"/>
          <w:sz w:val="18"/>
          <w:szCs w:val="18"/>
        </w:rPr>
        <w:tab/>
        <w:t>2</w:t>
      </w:r>
    </w:p>
    <w:p w:rsidR="00E8550F" w:rsidRDefault="00E8550F" w:rsidP="00E8550F">
      <w:pPr>
        <w:widowControl w:val="0"/>
        <w:tabs>
          <w:tab w:val="left" w:pos="9810"/>
        </w:tabs>
        <w:autoSpaceDE w:val="0"/>
        <w:autoSpaceDN w:val="0"/>
        <w:adjustRightInd w:val="0"/>
        <w:spacing w:before="2" w:after="0" w:line="220" w:lineRule="exact"/>
        <w:ind w:left="270" w:right="40" w:firstLine="0"/>
        <w:rPr>
          <w:rFonts w:ascii="Times New Roman" w:hAnsi="Times New Roman"/>
          <w:color w:val="000000"/>
        </w:rPr>
      </w:pPr>
    </w:p>
    <w:p w:rsidR="00E8550F" w:rsidRDefault="00E8550F" w:rsidP="00E8550F">
      <w:pPr>
        <w:widowControl w:val="0"/>
        <w:autoSpaceDE w:val="0"/>
        <w:autoSpaceDN w:val="0"/>
        <w:adjustRightInd w:val="0"/>
        <w:spacing w:after="0"/>
        <w:ind w:left="270" w:right="40" w:firstLine="0"/>
        <w:rPr>
          <w:rFonts w:ascii="Times New Roman" w:hAnsi="Times New Roman"/>
          <w:color w:val="000000"/>
          <w:sz w:val="18"/>
          <w:szCs w:val="18"/>
        </w:rPr>
      </w:pPr>
      <w:r>
        <w:rPr>
          <w:rFonts w:ascii="Times New Roman" w:hAnsi="Times New Roman"/>
          <w:b/>
          <w:bCs/>
          <w:color w:val="191919"/>
          <w:spacing w:val="-2"/>
          <w:sz w:val="18"/>
          <w:szCs w:val="18"/>
        </w:rPr>
        <w:t>ARE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C</w:t>
      </w:r>
      <w:r>
        <w:rPr>
          <w:rFonts w:ascii="Times New Roman" w:hAnsi="Times New Roman"/>
          <w:b/>
          <w:bCs/>
          <w:color w:val="191919"/>
          <w:sz w:val="18"/>
          <w:szCs w:val="18"/>
        </w:rPr>
        <w:t>:</w:t>
      </w:r>
      <w:r>
        <w:rPr>
          <w:rFonts w:ascii="Times New Roman" w:hAnsi="Times New Roman"/>
          <w:b/>
          <w:bCs/>
          <w:color w:val="191919"/>
          <w:spacing w:val="40"/>
          <w:sz w:val="18"/>
          <w:szCs w:val="18"/>
        </w:rPr>
        <w:t xml:space="preserve"> </w:t>
      </w:r>
      <w:r>
        <w:rPr>
          <w:rFonts w:ascii="Times New Roman" w:hAnsi="Times New Roman"/>
          <w:b/>
          <w:bCs/>
          <w:color w:val="191919"/>
          <w:spacing w:val="-2"/>
          <w:sz w:val="18"/>
          <w:szCs w:val="18"/>
        </w:rPr>
        <w:t>HUMANITIES/FIN</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A</w:t>
      </w:r>
      <w:r>
        <w:rPr>
          <w:rFonts w:ascii="Times New Roman" w:hAnsi="Times New Roman"/>
          <w:b/>
          <w:bCs/>
          <w:color w:val="191919"/>
          <w:spacing w:val="-8"/>
          <w:sz w:val="18"/>
          <w:szCs w:val="18"/>
        </w:rPr>
        <w:t>R</w:t>
      </w:r>
      <w:r>
        <w:rPr>
          <w:rFonts w:ascii="Times New Roman" w:hAnsi="Times New Roman"/>
          <w:b/>
          <w:bCs/>
          <w:color w:val="191919"/>
          <w:spacing w:val="-2"/>
          <w:sz w:val="18"/>
          <w:szCs w:val="18"/>
        </w:rPr>
        <w:t>T</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w:t>
      </w:r>
      <w:r>
        <w:rPr>
          <w:rFonts w:ascii="Times New Roman" w:hAnsi="Times New Roman"/>
          <w:b/>
          <w:bCs/>
          <w:color w:val="191919"/>
          <w:sz w:val="18"/>
          <w:szCs w:val="18"/>
        </w:rPr>
        <w:t>6</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W w:w="0" w:type="auto"/>
        <w:tblLayout w:type="fixed"/>
        <w:tblCellMar>
          <w:left w:w="0" w:type="dxa"/>
          <w:right w:w="0" w:type="dxa"/>
        </w:tblCellMar>
        <w:tblLook w:val="0000"/>
      </w:tblPr>
      <w:tblGrid>
        <w:gridCol w:w="1107"/>
        <w:gridCol w:w="729"/>
        <w:gridCol w:w="5039"/>
        <w:gridCol w:w="2925"/>
        <w:gridCol w:w="190"/>
      </w:tblGrid>
      <w:tr w:rsidR="00E8550F" w:rsidRPr="007A7452" w:rsidTr="00E8550F">
        <w:trPr>
          <w:trHeight w:hRule="exact" w:val="237"/>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40" w:firstLine="230"/>
              <w:rPr>
                <w:rFonts w:ascii="Times New Roman" w:hAnsi="Times New Roman"/>
                <w:sz w:val="24"/>
                <w:szCs w:val="24"/>
              </w:rPr>
            </w:pPr>
            <w:r w:rsidRPr="007A7452">
              <w:rPr>
                <w:rFonts w:ascii="Times New Roman" w:hAnsi="Times New Roman"/>
                <w:color w:val="191919"/>
                <w:spacing w:val="-2"/>
                <w:sz w:val="18"/>
                <w:szCs w:val="18"/>
              </w:rPr>
              <w:t>ENGL</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17" w:firstLine="165"/>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4" w:firstLine="860"/>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HONR</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After w:val="1"/>
          <w:wAfter w:w="190" w:type="dxa"/>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right="-34" w:firstLine="230"/>
              <w:rPr>
                <w:rFonts w:ascii="Times New Roman" w:hAnsi="Times New Roman"/>
                <w:sz w:val="24"/>
                <w:szCs w:val="24"/>
              </w:rPr>
            </w:pPr>
            <w:r w:rsidRPr="007A7452">
              <w:rPr>
                <w:rFonts w:ascii="Times New Roman" w:hAnsi="Times New Roman"/>
                <w:color w:val="191919"/>
                <w:spacing w:val="-2"/>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ONE</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17" w:firstLine="165"/>
              <w:rPr>
                <w:rFonts w:ascii="Times New Roman" w:hAnsi="Times New Roman"/>
                <w:sz w:val="24"/>
                <w:szCs w:val="24"/>
              </w:rPr>
            </w:pP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50"/>
              <w:rPr>
                <w:rFonts w:ascii="Times New Roman" w:hAnsi="Times New Roman"/>
                <w:sz w:val="24"/>
                <w:szCs w:val="24"/>
              </w:rPr>
            </w:pPr>
          </w:p>
        </w:tc>
        <w:tc>
          <w:tcPr>
            <w:tcW w:w="292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ARAP</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Ar</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Appreciation</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ENGL</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II</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MUSC</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Musi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Appreciation</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FREN</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2201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French</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GERM</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2221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German</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S</w:t>
            </w:r>
            <w:r w:rsidRPr="007A7452">
              <w:rPr>
                <w:rFonts w:ascii="Times New Roman" w:hAnsi="Times New Roman"/>
                <w:color w:val="191919"/>
                <w:spacing w:val="-18"/>
                <w:sz w:val="18"/>
                <w:szCs w:val="18"/>
              </w:rPr>
              <w:t>P</w:t>
            </w:r>
            <w:r w:rsidRPr="007A7452">
              <w:rPr>
                <w:rFonts w:ascii="Times New Roman" w:hAnsi="Times New Roman"/>
                <w:color w:val="191919"/>
                <w:spacing w:val="-2"/>
                <w:sz w:val="18"/>
                <w:szCs w:val="18"/>
              </w:rPr>
              <w:t>AN</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2231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Spanish</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FIAR</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Arts</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p w:rsidR="00E8550F" w:rsidRDefault="00E8550F" w:rsidP="00E8550F">
      <w:pPr>
        <w:widowControl w:val="0"/>
        <w:autoSpaceDE w:val="0"/>
        <w:autoSpaceDN w:val="0"/>
        <w:adjustRightInd w:val="0"/>
        <w:spacing w:after="0" w:line="250" w:lineRule="auto"/>
        <w:ind w:left="270" w:right="6158" w:firstLine="0"/>
        <w:rPr>
          <w:rFonts w:ascii="Times New Roman" w:hAnsi="Times New Roman"/>
          <w:color w:val="000000"/>
          <w:sz w:val="18"/>
          <w:szCs w:val="18"/>
        </w:rPr>
      </w:pPr>
      <w:r>
        <w:rPr>
          <w:rFonts w:ascii="Times New Roman" w:hAnsi="Times New Roman"/>
          <w:b/>
          <w:bCs/>
          <w:color w:val="191919"/>
          <w:spacing w:val="-2"/>
          <w:sz w:val="18"/>
          <w:szCs w:val="18"/>
        </w:rPr>
        <w:t>ARE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D</w:t>
      </w:r>
      <w:r>
        <w:rPr>
          <w:rFonts w:ascii="Times New Roman" w:hAnsi="Times New Roman"/>
          <w:b/>
          <w:bCs/>
          <w:color w:val="191919"/>
          <w:sz w:val="18"/>
          <w:szCs w:val="18"/>
        </w:rPr>
        <w:t>:</w:t>
      </w:r>
      <w:r>
        <w:rPr>
          <w:rFonts w:ascii="Times New Roman" w:hAnsi="Times New Roman"/>
          <w:b/>
          <w:bCs/>
          <w:color w:val="191919"/>
          <w:spacing w:val="40"/>
          <w:sz w:val="18"/>
          <w:szCs w:val="18"/>
        </w:rPr>
        <w:t xml:space="preserve"> </w:t>
      </w:r>
      <w:r>
        <w:rPr>
          <w:rFonts w:ascii="Times New Roman" w:hAnsi="Times New Roman"/>
          <w:b/>
          <w:bCs/>
          <w:color w:val="191919"/>
          <w:spacing w:val="-2"/>
          <w:sz w:val="18"/>
          <w:szCs w:val="18"/>
        </w:rPr>
        <w:t>SCIENCE</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M</w:t>
      </w:r>
      <w:r>
        <w:rPr>
          <w:rFonts w:ascii="Times New Roman" w:hAnsi="Times New Roman"/>
          <w:b/>
          <w:bCs/>
          <w:color w:val="191919"/>
          <w:spacing w:val="-15"/>
          <w:sz w:val="18"/>
          <w:szCs w:val="18"/>
        </w:rPr>
        <w:t>A</w:t>
      </w:r>
      <w:r>
        <w:rPr>
          <w:rFonts w:ascii="Times New Roman" w:hAnsi="Times New Roman"/>
          <w:b/>
          <w:bCs/>
          <w:color w:val="191919"/>
          <w:spacing w:val="-2"/>
          <w:sz w:val="18"/>
          <w:szCs w:val="18"/>
        </w:rPr>
        <w:t>T</w:t>
      </w:r>
      <w:r>
        <w:rPr>
          <w:rFonts w:ascii="Times New Roman" w:hAnsi="Times New Roman"/>
          <w:b/>
          <w:bCs/>
          <w:color w:val="191919"/>
          <w:sz w:val="18"/>
          <w:szCs w:val="18"/>
        </w:rPr>
        <w:t>H</w:t>
      </w:r>
      <w:r>
        <w:rPr>
          <w:rFonts w:ascii="Times New Roman" w:hAnsi="Times New Roman"/>
          <w:b/>
          <w:bCs/>
          <w:color w:val="191919"/>
          <w:spacing w:val="-4"/>
          <w:sz w:val="18"/>
          <w:szCs w:val="18"/>
        </w:rPr>
        <w:t xml:space="preserve"> </w:t>
      </w:r>
      <w:r>
        <w:rPr>
          <w:rFonts w:ascii="Times New Roman" w:hAnsi="Times New Roman"/>
          <w:b/>
          <w:bCs/>
          <w:color w:val="191919"/>
          <w:sz w:val="18"/>
          <w:szCs w:val="18"/>
        </w:rPr>
        <w:t>&amp;</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TEC</w:t>
      </w:r>
      <w:r>
        <w:rPr>
          <w:rFonts w:ascii="Times New Roman" w:hAnsi="Times New Roman"/>
          <w:b/>
          <w:bCs/>
          <w:color w:val="191919"/>
          <w:sz w:val="18"/>
          <w:szCs w:val="18"/>
        </w:rPr>
        <w:t>H</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(10-</w:t>
      </w:r>
      <w:r>
        <w:rPr>
          <w:rFonts w:ascii="Times New Roman" w:hAnsi="Times New Roman"/>
          <w:b/>
          <w:bCs/>
          <w:color w:val="191919"/>
          <w:spacing w:val="-12"/>
          <w:sz w:val="18"/>
          <w:szCs w:val="18"/>
        </w:rPr>
        <w:t>1</w:t>
      </w:r>
      <w:r>
        <w:rPr>
          <w:rFonts w:ascii="Times New Roman" w:hAnsi="Times New Roman"/>
          <w:b/>
          <w:bCs/>
          <w:color w:val="191919"/>
          <w:sz w:val="18"/>
          <w:szCs w:val="18"/>
        </w:rPr>
        <w:t>1</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 OPTIO</w:t>
      </w:r>
      <w:r>
        <w:rPr>
          <w:rFonts w:ascii="Times New Roman" w:hAnsi="Times New Roman"/>
          <w:b/>
          <w:bCs/>
          <w:color w:val="191919"/>
          <w:sz w:val="18"/>
          <w:szCs w:val="18"/>
        </w:rPr>
        <w:t>N</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I</w:t>
      </w:r>
      <w:r>
        <w:rPr>
          <w:rFonts w:ascii="Times New Roman" w:hAnsi="Times New Roman"/>
          <w:b/>
          <w:bCs/>
          <w:color w:val="191919"/>
          <w:sz w:val="18"/>
          <w:szCs w:val="18"/>
        </w:rPr>
        <w:t>I</w:t>
      </w:r>
      <w:r>
        <w:rPr>
          <w:rFonts w:ascii="Times New Roman" w:hAnsi="Times New Roman"/>
          <w:b/>
          <w:bCs/>
          <w:color w:val="191919"/>
          <w:spacing w:val="-4"/>
          <w:sz w:val="18"/>
          <w:szCs w:val="18"/>
        </w:rPr>
        <w:t xml:space="preserve"> </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SCIENC</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MAJOR</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(SELEC</w:t>
      </w:r>
      <w:r>
        <w:rPr>
          <w:rFonts w:ascii="Times New Roman" w:hAnsi="Times New Roman"/>
          <w:b/>
          <w:bCs/>
          <w:color w:val="191919"/>
          <w:sz w:val="18"/>
          <w:szCs w:val="18"/>
        </w:rPr>
        <w:t>T</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TWO)</w:t>
      </w:r>
    </w:p>
    <w:p w:rsidR="00E8550F" w:rsidRDefault="00F70A16" w:rsidP="00E8550F">
      <w:pPr>
        <w:ind w:left="270" w:firstLine="0"/>
      </w:pPr>
      <w:r w:rsidRPr="00F70A16">
        <w:rPr>
          <w:rFonts w:ascii="Calibri" w:hAnsi="Calibri"/>
          <w:noProof/>
          <w:lang w:eastAsia="en-US"/>
        </w:rPr>
        <w:pict>
          <v:shapetype id="_x0000_t202" coordsize="21600,21600" o:spt="202" path="m,l,21600r21600,l21600,xe">
            <v:stroke joinstyle="miter"/>
            <v:path gradientshapeok="t" o:connecttype="rect"/>
          </v:shapetype>
          <v:shape id="Text Box 5122" o:spid="_x0000_s1050" type="#_x0000_t202" style="position:absolute;left:0;text-align:left;margin-left:36.25pt;margin-top:-.35pt;width:504.5pt;height:124pt;z-index:-2516398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" o:allowincell="f" filled="f" stroked="f">
            <v:textbox inset="0,0,0,0">
              <w:txbxContent>
                <w:tbl>
                  <w:tblPr>
                    <w:tblW w:w="9891" w:type="dxa"/>
                    <w:tblLayout w:type="fixed"/>
                    <w:tblCellMar>
                      <w:left w:w="0" w:type="dxa"/>
                      <w:right w:w="0" w:type="dxa"/>
                    </w:tblCellMar>
                    <w:tblLook w:val="0000"/>
                  </w:tblPr>
                  <w:tblGrid>
                    <w:gridCol w:w="990"/>
                    <w:gridCol w:w="270"/>
                    <w:gridCol w:w="729"/>
                    <w:gridCol w:w="81"/>
                    <w:gridCol w:w="4837"/>
                    <w:gridCol w:w="81"/>
                    <w:gridCol w:w="2822"/>
                    <w:gridCol w:w="81"/>
                  </w:tblGrid>
                  <w:tr w:rsidR="00510B4A" w:rsidRPr="007A7452" w:rsidTr="00CC7D07">
                    <w:trPr>
                      <w:trHeight w:hRule="exact" w:val="237"/>
                    </w:trPr>
                    <w:tc>
                      <w:tcPr>
                        <w:tcW w:w="990" w:type="dxa"/>
                        <w:tcBorders>
                          <w:top w:val="nil"/>
                          <w:left w:val="nil"/>
                          <w:bottom w:val="nil"/>
                          <w:right w:val="nil"/>
                        </w:tcBorders>
                      </w:tcPr>
                      <w:p w:rsidR="00510B4A" w:rsidRPr="007A7452" w:rsidRDefault="00510B4A" w:rsidP="00E8550F">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pacing w:val="-2"/>
                            <w:sz w:val="18"/>
                            <w:szCs w:val="18"/>
                          </w:rPr>
                          <w:t>CHEM</w:t>
                        </w:r>
                      </w:p>
                    </w:tc>
                    <w:tc>
                      <w:tcPr>
                        <w:tcW w:w="1080" w:type="dxa"/>
                        <w:gridSpan w:val="3"/>
                        <w:tcBorders>
                          <w:top w:val="nil"/>
                          <w:left w:val="nil"/>
                          <w:bottom w:val="nil"/>
                          <w:right w:val="nil"/>
                        </w:tcBorders>
                      </w:tcPr>
                      <w:p w:rsidR="00510B4A" w:rsidRPr="007A7452" w:rsidRDefault="00510B4A" w:rsidP="00E8550F">
                        <w:pPr>
                          <w:widowControl w:val="0"/>
                          <w:autoSpaceDE w:val="0"/>
                          <w:autoSpaceDN w:val="0"/>
                          <w:adjustRightInd w:val="0"/>
                          <w:spacing w:before="9" w:after="0"/>
                          <w:ind w:left="-117" w:firstLine="135"/>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4918" w:type="dxa"/>
                        <w:gridSpan w:val="2"/>
                        <w:tcBorders>
                          <w:top w:val="nil"/>
                          <w:left w:val="nil"/>
                          <w:bottom w:val="nil"/>
                          <w:right w:val="nil"/>
                        </w:tcBorders>
                      </w:tcPr>
                      <w:p w:rsidR="00510B4A" w:rsidRPr="007A7452" w:rsidRDefault="00510B4A" w:rsidP="00E8550F">
                        <w:pPr>
                          <w:widowControl w:val="0"/>
                          <w:autoSpaceDE w:val="0"/>
                          <w:autoSpaceDN w:val="0"/>
                          <w:adjustRightInd w:val="0"/>
                          <w:spacing w:before="9" w:after="0"/>
                          <w:ind w:left="364" w:firstLine="437"/>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903" w:type="dxa"/>
                        <w:gridSpan w:val="2"/>
                        <w:tcBorders>
                          <w:top w:val="nil"/>
                          <w:left w:val="nil"/>
                          <w:bottom w:val="nil"/>
                          <w:right w:val="nil"/>
                        </w:tcBorders>
                      </w:tcPr>
                      <w:p w:rsidR="00510B4A" w:rsidRPr="007A7452" w:rsidRDefault="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CC7D07">
                    <w:trPr>
                      <w:trHeight w:hRule="exact" w:val="216"/>
                    </w:trPr>
                    <w:tc>
                      <w:tcPr>
                        <w:tcW w:w="99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CHEM</w:t>
                        </w:r>
                      </w:p>
                    </w:tc>
                    <w:tc>
                      <w:tcPr>
                        <w:tcW w:w="1080" w:type="dxa"/>
                        <w:gridSpan w:val="3"/>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1212</w:t>
                        </w:r>
                      </w:p>
                    </w:tc>
                    <w:tc>
                      <w:tcPr>
                        <w:tcW w:w="4918" w:type="dxa"/>
                        <w:gridSpan w:val="2"/>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903" w:type="dxa"/>
                        <w:gridSpan w:val="2"/>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CC7D07">
                    <w:trPr>
                      <w:trHeight w:hRule="exact" w:val="216"/>
                    </w:trPr>
                    <w:tc>
                      <w:tcPr>
                        <w:tcW w:w="99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1080" w:type="dxa"/>
                        <w:gridSpan w:val="3"/>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8"/>
                            <w:sz w:val="18"/>
                            <w:szCs w:val="18"/>
                          </w:rPr>
                          <w:t>1111</w:t>
                        </w:r>
                      </w:p>
                    </w:tc>
                    <w:tc>
                      <w:tcPr>
                        <w:tcW w:w="4918" w:type="dxa"/>
                        <w:gridSpan w:val="2"/>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903" w:type="dxa"/>
                        <w:gridSpan w:val="2"/>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CC7D07">
                    <w:trPr>
                      <w:trHeight w:hRule="exact" w:val="216"/>
                    </w:trPr>
                    <w:tc>
                      <w:tcPr>
                        <w:tcW w:w="99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1080" w:type="dxa"/>
                        <w:gridSpan w:val="3"/>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4918" w:type="dxa"/>
                        <w:gridSpan w:val="2"/>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903" w:type="dxa"/>
                        <w:gridSpan w:val="2"/>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CC7D07">
                    <w:trPr>
                      <w:trHeight w:hRule="exact" w:val="216"/>
                    </w:trPr>
                    <w:tc>
                      <w:tcPr>
                        <w:tcW w:w="99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1080" w:type="dxa"/>
                        <w:gridSpan w:val="3"/>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2221</w:t>
                        </w:r>
                      </w:p>
                    </w:tc>
                    <w:tc>
                      <w:tcPr>
                        <w:tcW w:w="4918" w:type="dxa"/>
                        <w:gridSpan w:val="2"/>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903" w:type="dxa"/>
                        <w:gridSpan w:val="2"/>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CC7D07">
                    <w:trPr>
                      <w:trHeight w:hRule="exact" w:val="216"/>
                    </w:trPr>
                    <w:tc>
                      <w:tcPr>
                        <w:tcW w:w="99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1080" w:type="dxa"/>
                        <w:gridSpan w:val="3"/>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2222</w:t>
                        </w:r>
                      </w:p>
                    </w:tc>
                    <w:tc>
                      <w:tcPr>
                        <w:tcW w:w="4918" w:type="dxa"/>
                        <w:gridSpan w:val="2"/>
                        <w:tcBorders>
                          <w:top w:val="nil"/>
                          <w:left w:val="nil"/>
                          <w:bottom w:val="nil"/>
                          <w:right w:val="nil"/>
                        </w:tcBorders>
                      </w:tcPr>
                      <w:p w:rsidR="00510B4A" w:rsidRPr="007A7452" w:rsidRDefault="00510B4A" w:rsidP="00E8550F">
                        <w:pPr>
                          <w:widowControl w:val="0"/>
                          <w:autoSpaceDE w:val="0"/>
                          <w:autoSpaceDN w:val="0"/>
                          <w:adjustRightInd w:val="0"/>
                          <w:spacing w:after="0"/>
                          <w:ind w:firstLine="437"/>
                          <w:rPr>
                            <w:rFonts w:ascii="Times New Roman" w:hAnsi="Times New Roman"/>
                            <w:sz w:val="24"/>
                            <w:szCs w:val="24"/>
                          </w:rPr>
                        </w:pPr>
                      </w:p>
                    </w:tc>
                    <w:tc>
                      <w:tcPr>
                        <w:tcW w:w="2903" w:type="dxa"/>
                        <w:gridSpan w:val="2"/>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CC7D07">
                    <w:trPr>
                      <w:gridAfter w:val="1"/>
                      <w:wAfter w:w="81" w:type="dxa"/>
                      <w:trHeight w:hRule="exact" w:val="216"/>
                    </w:trPr>
                    <w:tc>
                      <w:tcPr>
                        <w:tcW w:w="1260" w:type="dxa"/>
                        <w:gridSpan w:val="2"/>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right="-34" w:firstLine="50"/>
                          <w:rPr>
                            <w:rFonts w:ascii="Times New Roman" w:hAnsi="Times New Roman"/>
                            <w:sz w:val="24"/>
                            <w:szCs w:val="24"/>
                          </w:rPr>
                        </w:pPr>
                        <w:r w:rsidRPr="007A7452">
                          <w:rPr>
                            <w:rFonts w:ascii="Times New Roman" w:hAnsi="Times New Roman"/>
                            <w:color w:val="191919"/>
                            <w:spacing w:val="-2"/>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ONE</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after="0"/>
                          <w:ind w:left="-117" w:firstLine="135"/>
                          <w:rPr>
                            <w:rFonts w:ascii="Times New Roman" w:hAnsi="Times New Roman"/>
                            <w:sz w:val="24"/>
                            <w:szCs w:val="24"/>
                          </w:rPr>
                        </w:pPr>
                      </w:p>
                    </w:tc>
                    <w:tc>
                      <w:tcPr>
                        <w:tcW w:w="4918" w:type="dxa"/>
                        <w:gridSpan w:val="2"/>
                        <w:tcBorders>
                          <w:top w:val="nil"/>
                          <w:left w:val="nil"/>
                          <w:bottom w:val="nil"/>
                          <w:right w:val="nil"/>
                        </w:tcBorders>
                      </w:tcPr>
                      <w:p w:rsidR="00510B4A" w:rsidRPr="007A7452" w:rsidRDefault="00510B4A" w:rsidP="00E8550F">
                        <w:pPr>
                          <w:widowControl w:val="0"/>
                          <w:autoSpaceDE w:val="0"/>
                          <w:autoSpaceDN w:val="0"/>
                          <w:adjustRightInd w:val="0"/>
                          <w:spacing w:after="0"/>
                          <w:ind w:firstLine="437"/>
                          <w:rPr>
                            <w:rFonts w:ascii="Times New Roman" w:hAnsi="Times New Roman"/>
                            <w:sz w:val="24"/>
                            <w:szCs w:val="24"/>
                          </w:rPr>
                        </w:pPr>
                      </w:p>
                    </w:tc>
                    <w:tc>
                      <w:tcPr>
                        <w:tcW w:w="2903" w:type="dxa"/>
                        <w:gridSpan w:val="2"/>
                        <w:tcBorders>
                          <w:top w:val="nil"/>
                          <w:left w:val="nil"/>
                          <w:bottom w:val="nil"/>
                          <w:right w:val="nil"/>
                        </w:tcBorders>
                      </w:tcPr>
                      <w:p w:rsidR="00510B4A" w:rsidRPr="007A7452" w:rsidRDefault="00510B4A">
                        <w:pPr>
                          <w:widowControl w:val="0"/>
                          <w:autoSpaceDE w:val="0"/>
                          <w:autoSpaceDN w:val="0"/>
                          <w:adjustRightInd w:val="0"/>
                          <w:spacing w:after="0"/>
                          <w:rPr>
                            <w:rFonts w:ascii="Times New Roman" w:hAnsi="Times New Roman"/>
                            <w:sz w:val="24"/>
                            <w:szCs w:val="24"/>
                          </w:rPr>
                        </w:pPr>
                      </w:p>
                    </w:tc>
                  </w:tr>
                  <w:tr w:rsidR="00510B4A" w:rsidRPr="007A7452" w:rsidTr="00CC7D07">
                    <w:trPr>
                      <w:trHeight w:hRule="exact" w:val="216"/>
                    </w:trPr>
                    <w:tc>
                      <w:tcPr>
                        <w:tcW w:w="99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80" w:type="dxa"/>
                        <w:gridSpan w:val="3"/>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4918" w:type="dxa"/>
                        <w:gridSpan w:val="2"/>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Pre-Calculus</w:t>
                        </w:r>
                      </w:p>
                    </w:tc>
                    <w:tc>
                      <w:tcPr>
                        <w:tcW w:w="2903" w:type="dxa"/>
                        <w:gridSpan w:val="2"/>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CC7D07">
                    <w:trPr>
                      <w:trHeight w:hRule="exact" w:val="216"/>
                    </w:trPr>
                    <w:tc>
                      <w:tcPr>
                        <w:tcW w:w="99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80" w:type="dxa"/>
                        <w:gridSpan w:val="3"/>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4918" w:type="dxa"/>
                        <w:gridSpan w:val="2"/>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903" w:type="dxa"/>
                        <w:gridSpan w:val="2"/>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CC7D07">
                    <w:trPr>
                      <w:trHeight w:hRule="exact" w:val="216"/>
                    </w:trPr>
                    <w:tc>
                      <w:tcPr>
                        <w:tcW w:w="99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80" w:type="dxa"/>
                        <w:gridSpan w:val="3"/>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2212</w:t>
                        </w:r>
                      </w:p>
                    </w:tc>
                    <w:tc>
                      <w:tcPr>
                        <w:tcW w:w="4918" w:type="dxa"/>
                        <w:gridSpan w:val="2"/>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903" w:type="dxa"/>
                        <w:gridSpan w:val="2"/>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CC7D07">
                    <w:trPr>
                      <w:trHeight w:hRule="exact" w:val="298"/>
                    </w:trPr>
                    <w:tc>
                      <w:tcPr>
                        <w:tcW w:w="99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1080" w:type="dxa"/>
                        <w:gridSpan w:val="3"/>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2100</w:t>
                        </w:r>
                      </w:p>
                    </w:tc>
                    <w:tc>
                      <w:tcPr>
                        <w:tcW w:w="4918" w:type="dxa"/>
                        <w:gridSpan w:val="2"/>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Applications</w:t>
                        </w:r>
                      </w:p>
                    </w:tc>
                    <w:tc>
                      <w:tcPr>
                        <w:tcW w:w="2903" w:type="dxa"/>
                        <w:gridSpan w:val="2"/>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510B4A" w:rsidRDefault="00510B4A" w:rsidP="00E8550F">
                  <w:pPr>
                    <w:widowControl w:val="0"/>
                    <w:autoSpaceDE w:val="0"/>
                    <w:autoSpaceDN w:val="0"/>
                    <w:adjustRightInd w:val="0"/>
                    <w:spacing w:after="0"/>
                    <w:rPr>
                      <w:rFonts w:ascii="Times New Roman" w:hAnsi="Times New Roman"/>
                      <w:sz w:val="24"/>
                      <w:szCs w:val="24"/>
                    </w:rPr>
                  </w:pPr>
                </w:p>
              </w:txbxContent>
            </v:textbox>
            <w10:wrap anchorx="page"/>
          </v:shape>
        </w:pict>
      </w:r>
    </w:p>
    <w:p w:rsidR="00E8550F" w:rsidRDefault="00E8550F" w:rsidP="00E8550F">
      <w:pPr>
        <w:ind w:left="270" w:firstLine="0"/>
      </w:pPr>
    </w:p>
    <w:p w:rsidR="00E8550F" w:rsidRDefault="00E8550F" w:rsidP="00E8550F">
      <w:pPr>
        <w:ind w:left="270" w:firstLine="0"/>
      </w:pPr>
    </w:p>
    <w:p w:rsidR="00E8550F" w:rsidRDefault="00E8550F" w:rsidP="00E8550F">
      <w:pPr>
        <w:ind w:left="270" w:firstLine="0"/>
      </w:pPr>
    </w:p>
    <w:p w:rsidR="00E8550F" w:rsidRDefault="00E8550F" w:rsidP="00E8550F">
      <w:pPr>
        <w:ind w:left="270" w:firstLine="0"/>
      </w:pPr>
    </w:p>
    <w:p w:rsidR="00CC7D07" w:rsidRDefault="00CC7D07" w:rsidP="00E8550F">
      <w:pPr>
        <w:widowControl w:val="0"/>
        <w:tabs>
          <w:tab w:val="left" w:pos="2980"/>
        </w:tabs>
        <w:autoSpaceDE w:val="0"/>
        <w:autoSpaceDN w:val="0"/>
        <w:adjustRightInd w:val="0"/>
        <w:spacing w:before="30" w:after="0"/>
        <w:ind w:left="360" w:firstLine="0"/>
        <w:rPr>
          <w:rFonts w:ascii="Times New Roman" w:hAnsi="Times New Roman"/>
          <w:color w:val="191919"/>
          <w:spacing w:val="-2"/>
          <w:sz w:val="18"/>
          <w:szCs w:val="18"/>
        </w:rPr>
      </w:pPr>
    </w:p>
    <w:p w:rsidR="00E8550F" w:rsidRDefault="00E8550F" w:rsidP="00CC7D07">
      <w:pPr>
        <w:widowControl w:val="0"/>
        <w:tabs>
          <w:tab w:val="left" w:pos="2980"/>
        </w:tabs>
        <w:autoSpaceDE w:val="0"/>
        <w:autoSpaceDN w:val="0"/>
        <w:adjustRightInd w:val="0"/>
        <w:spacing w:before="30" w:after="0"/>
        <w:ind w:left="900" w:firstLine="0"/>
        <w:rPr>
          <w:rFonts w:ascii="Times New Roman" w:hAnsi="Times New Roman"/>
          <w:color w:val="000000"/>
          <w:sz w:val="18"/>
          <w:szCs w:val="18"/>
        </w:rPr>
      </w:pP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2"/>
          <w:sz w:val="18"/>
          <w:szCs w:val="18"/>
        </w:rPr>
        <w:t>FOS</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420</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z w:val="18"/>
          <w:szCs w:val="18"/>
        </w:rPr>
        <w:t>L</w:t>
      </w:r>
    </w:p>
    <w:p w:rsidR="00E8550F" w:rsidRDefault="00E8550F" w:rsidP="00CC7D07">
      <w:pPr>
        <w:widowControl w:val="0"/>
        <w:autoSpaceDE w:val="0"/>
        <w:autoSpaceDN w:val="0"/>
        <w:adjustRightInd w:val="0"/>
        <w:spacing w:before="9" w:after="0"/>
        <w:ind w:left="900" w:firstLine="0"/>
        <w:rPr>
          <w:rFonts w:ascii="Times New Roman" w:hAnsi="Times New Roman"/>
          <w:color w:val="000000"/>
          <w:sz w:val="18"/>
          <w:szCs w:val="18"/>
        </w:rPr>
      </w:pP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Score)</w:t>
      </w:r>
    </w:p>
    <w:p w:rsidR="00E8550F" w:rsidRDefault="00E8550F"/>
    <w:p w:rsidR="00E8550F" w:rsidRDefault="00E8550F"/>
    <w:p w:rsidR="00E8550F" w:rsidRDefault="00E8550F"/>
    <w:p w:rsidR="00E8550F" w:rsidRDefault="00E8550F"/>
    <w:p w:rsidR="00E8550F" w:rsidRDefault="00E8550F" w:rsidP="00E8550F">
      <w:pPr>
        <w:widowControl w:val="0"/>
        <w:autoSpaceDE w:val="0"/>
        <w:autoSpaceDN w:val="0"/>
        <w:adjustRightInd w:val="0"/>
        <w:spacing w:before="30" w:after="0" w:line="250" w:lineRule="auto"/>
        <w:ind w:left="140" w:right="130" w:firstLine="40"/>
        <w:jc w:val="both"/>
        <w:rPr>
          <w:rFonts w:ascii="Times New Roman" w:hAnsi="Times New Roman"/>
          <w:color w:val="000000"/>
          <w:sz w:val="18"/>
          <w:szCs w:val="18"/>
        </w:rPr>
      </w:pP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4"/>
          <w:sz w:val="18"/>
          <w:szCs w:val="18"/>
        </w:rPr>
        <w:t>Academi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4"/>
          <w:sz w:val="18"/>
          <w:szCs w:val="18"/>
        </w:rPr>
        <w:t>requiremen</w:t>
      </w:r>
      <w:r>
        <w:rPr>
          <w:rFonts w:ascii="Times New Roman" w:hAnsi="Times New Roman"/>
          <w:color w:val="191919"/>
          <w:sz w:val="18"/>
          <w:szCs w:val="18"/>
        </w:rPr>
        <w:t>ts</w:t>
      </w:r>
      <w:r>
        <w:rPr>
          <w:rFonts w:ascii="Times New Roman" w:hAnsi="Times New Roman"/>
          <w:color w:val="191919"/>
          <w:spacing w:val="-12"/>
          <w:sz w:val="18"/>
          <w:szCs w:val="18"/>
        </w:rPr>
        <w:t xml:space="preserve"> </w:t>
      </w:r>
      <w:r>
        <w:rPr>
          <w:rFonts w:ascii="Times New Roman" w:hAnsi="Times New Roman"/>
          <w:color w:val="191919"/>
          <w:spacing w:val="-4"/>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4"/>
          <w:sz w:val="18"/>
          <w:szCs w:val="18"/>
        </w:rPr>
        <w:t>Forensi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Scienc</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progra</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4"/>
          <w:sz w:val="18"/>
          <w:szCs w:val="18"/>
        </w:rPr>
        <w:t>hav</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bee</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4"/>
          <w:sz w:val="18"/>
          <w:szCs w:val="18"/>
        </w:rPr>
        <w:t>modifie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specifi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admissio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4"/>
          <w:sz w:val="18"/>
          <w:szCs w:val="18"/>
        </w:rPr>
        <w:t>criteri</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4"/>
          <w:sz w:val="18"/>
          <w:szCs w:val="18"/>
        </w:rPr>
        <w:t>hav</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bee</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4"/>
          <w:sz w:val="18"/>
          <w:szCs w:val="18"/>
        </w:rPr>
        <w:t>develope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4"/>
          <w:sz w:val="18"/>
          <w:szCs w:val="18"/>
        </w:rPr>
        <w:t xml:space="preserve">recommended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America</w:t>
      </w:r>
      <w:r>
        <w:rPr>
          <w:rFonts w:ascii="Times New Roman" w:hAnsi="Times New Roman"/>
          <w:color w:val="191919"/>
          <w:sz w:val="18"/>
          <w:szCs w:val="18"/>
        </w:rPr>
        <w:t>n</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Academ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(AAFS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Commissi</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w:t>
      </w:r>
      <w:r>
        <w:rPr>
          <w:rFonts w:ascii="Times New Roman" w:hAnsi="Times New Roman"/>
          <w:color w:val="191919"/>
          <w:spacing w:val="-18"/>
          <w:sz w:val="18"/>
          <w:szCs w:val="18"/>
        </w:rPr>
        <w:t>P</w:t>
      </w:r>
      <w:r>
        <w:rPr>
          <w:rFonts w:ascii="Times New Roman" w:hAnsi="Times New Roman"/>
          <w:color w:val="191919"/>
          <w:spacing w:val="-2"/>
          <w:sz w:val="18"/>
          <w:szCs w:val="18"/>
        </w:rPr>
        <w:t>AC)</w:t>
      </w:r>
    </w:p>
    <w:p w:rsidR="00E8550F" w:rsidRDefault="00E8550F" w:rsidP="00E8550F">
      <w:pPr>
        <w:widowControl w:val="0"/>
        <w:autoSpaceDE w:val="0"/>
        <w:autoSpaceDN w:val="0"/>
        <w:adjustRightInd w:val="0"/>
        <w:spacing w:before="16" w:after="0" w:line="200" w:lineRule="exact"/>
        <w:ind w:right="130" w:firstLine="40"/>
        <w:jc w:val="both"/>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140" w:right="130" w:firstLine="40"/>
        <w:jc w:val="both"/>
        <w:rPr>
          <w:rFonts w:ascii="Times New Roman" w:hAnsi="Times New Roman"/>
          <w:color w:val="000000"/>
          <w:sz w:val="18"/>
          <w:szCs w:val="18"/>
        </w:rPr>
      </w:pP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Criter</w:t>
      </w:r>
      <w:r>
        <w:rPr>
          <w:rFonts w:ascii="Times New Roman" w:hAnsi="Times New Roman"/>
          <w:color w:val="191919"/>
          <w:sz w:val="18"/>
          <w:szCs w:val="18"/>
        </w:rPr>
        <w:t>ia</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Majors:</w:t>
      </w:r>
    </w:p>
    <w:p w:rsidR="00E8550F" w:rsidRDefault="00E8550F" w:rsidP="00E8550F">
      <w:pPr>
        <w:widowControl w:val="0"/>
        <w:autoSpaceDE w:val="0"/>
        <w:autoSpaceDN w:val="0"/>
        <w:adjustRightInd w:val="0"/>
        <w:spacing w:before="5" w:after="0" w:line="220" w:lineRule="exact"/>
        <w:ind w:right="130" w:firstLine="40"/>
        <w:jc w:val="both"/>
        <w:rPr>
          <w:rFonts w:ascii="Times New Roman" w:hAnsi="Times New Roman"/>
          <w:color w:val="000000"/>
        </w:rPr>
      </w:pPr>
    </w:p>
    <w:p w:rsidR="00E8550F" w:rsidRDefault="00E8550F" w:rsidP="00E8550F">
      <w:pPr>
        <w:widowControl w:val="0"/>
        <w:autoSpaceDE w:val="0"/>
        <w:autoSpaceDN w:val="0"/>
        <w:adjustRightInd w:val="0"/>
        <w:spacing w:after="0"/>
        <w:ind w:left="45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p>
    <w:p w:rsidR="00E8550F" w:rsidRDefault="00E8550F" w:rsidP="00E8550F">
      <w:pPr>
        <w:widowControl w:val="0"/>
        <w:autoSpaceDE w:val="0"/>
        <w:autoSpaceDN w:val="0"/>
        <w:adjustRightInd w:val="0"/>
        <w:spacing w:before="5" w:after="0" w:line="220" w:lineRule="exact"/>
        <w:ind w:left="450" w:hanging="180"/>
        <w:rPr>
          <w:rFonts w:ascii="Times New Roman" w:hAnsi="Times New Roman"/>
          <w:color w:val="000000"/>
        </w:rPr>
      </w:pPr>
    </w:p>
    <w:p w:rsidR="00E8550F" w:rsidRDefault="00E8550F" w:rsidP="00E8550F">
      <w:pPr>
        <w:widowControl w:val="0"/>
        <w:autoSpaceDE w:val="0"/>
        <w:autoSpaceDN w:val="0"/>
        <w:adjustRightInd w:val="0"/>
        <w:spacing w:after="0" w:line="250" w:lineRule="auto"/>
        <w:ind w:left="450" w:right="1450" w:hanging="180"/>
        <w:rPr>
          <w:rFonts w:ascii="Times New Roman" w:hAnsi="Times New Roman"/>
          <w:color w:val="000000"/>
          <w:sz w:val="18"/>
          <w:szCs w:val="18"/>
        </w:rPr>
      </w:pPr>
      <w:r>
        <w:rPr>
          <w:rFonts w:ascii="Times New Roman" w:hAnsi="Times New Roman"/>
          <w:color w:val="191919"/>
          <w:sz w:val="18"/>
          <w:szCs w:val="18"/>
        </w:rPr>
        <w:t>2. Completion of General Chemistry I and II (</w:t>
      </w:r>
      <w:proofErr w:type="spellStart"/>
      <w:r>
        <w:rPr>
          <w:rFonts w:ascii="Times New Roman" w:hAnsi="Times New Roman"/>
          <w:color w:val="191919"/>
          <w:sz w:val="18"/>
          <w:szCs w:val="18"/>
        </w:rPr>
        <w:t>Chem</w:t>
      </w:r>
      <w:proofErr w:type="spellEnd"/>
      <w:r>
        <w:rPr>
          <w:rFonts w:ascii="Times New Roman" w:hAnsi="Times New Roman"/>
          <w:color w:val="191919"/>
          <w:sz w:val="18"/>
          <w:szCs w:val="18"/>
        </w:rPr>
        <w:t xml:space="preserve"> 12</w:t>
      </w:r>
      <w:r>
        <w:rPr>
          <w:rFonts w:ascii="Times New Roman" w:hAnsi="Times New Roman"/>
          <w:color w:val="191919"/>
          <w:spacing w:val="-7"/>
          <w:sz w:val="18"/>
          <w:szCs w:val="18"/>
        </w:rPr>
        <w:t>1</w:t>
      </w:r>
      <w:r>
        <w:rPr>
          <w:rFonts w:ascii="Times New Roman" w:hAnsi="Times New Roman"/>
          <w:color w:val="191919"/>
          <w:sz w:val="18"/>
          <w:szCs w:val="18"/>
        </w:rPr>
        <w:t xml:space="preserve">1 and </w:t>
      </w:r>
      <w:proofErr w:type="spellStart"/>
      <w:r>
        <w:rPr>
          <w:rFonts w:ascii="Times New Roman" w:hAnsi="Times New Roman"/>
          <w:color w:val="191919"/>
          <w:sz w:val="18"/>
          <w:szCs w:val="18"/>
        </w:rPr>
        <w:t>Chem</w:t>
      </w:r>
      <w:proofErr w:type="spellEnd"/>
      <w:r>
        <w:rPr>
          <w:rFonts w:ascii="Times New Roman" w:hAnsi="Times New Roman"/>
          <w:color w:val="191919"/>
          <w:sz w:val="18"/>
          <w:szCs w:val="18"/>
        </w:rPr>
        <w:t xml:space="preserve"> 1212) and O</w:t>
      </w:r>
      <w:r>
        <w:rPr>
          <w:rFonts w:ascii="Times New Roman" w:hAnsi="Times New Roman"/>
          <w:color w:val="191919"/>
          <w:spacing w:val="-3"/>
          <w:sz w:val="18"/>
          <w:szCs w:val="18"/>
        </w:rPr>
        <w:t>r</w:t>
      </w:r>
      <w:r>
        <w:rPr>
          <w:rFonts w:ascii="Times New Roman" w:hAnsi="Times New Roman"/>
          <w:color w:val="191919"/>
          <w:sz w:val="18"/>
          <w:szCs w:val="18"/>
        </w:rPr>
        <w:t xml:space="preserve">ganic </w:t>
      </w:r>
      <w:proofErr w:type="spellStart"/>
      <w:r>
        <w:rPr>
          <w:rFonts w:ascii="Times New Roman" w:hAnsi="Times New Roman"/>
          <w:color w:val="191919"/>
          <w:sz w:val="18"/>
          <w:szCs w:val="18"/>
        </w:rPr>
        <w:t>Chem</w:t>
      </w:r>
      <w:proofErr w:type="spellEnd"/>
      <w:r>
        <w:rPr>
          <w:rFonts w:ascii="Times New Roman" w:hAnsi="Times New Roman"/>
          <w:color w:val="191919"/>
          <w:sz w:val="18"/>
          <w:szCs w:val="18"/>
        </w:rPr>
        <w:t xml:space="preserve"> I, Intro/</w:t>
      </w:r>
      <w:proofErr w:type="spellStart"/>
      <w:r>
        <w:rPr>
          <w:rFonts w:ascii="Times New Roman" w:hAnsi="Times New Roman"/>
          <w:color w:val="191919"/>
          <w:sz w:val="18"/>
          <w:szCs w:val="18"/>
        </w:rPr>
        <w:t>Prin</w:t>
      </w:r>
      <w:proofErr w:type="spellEnd"/>
      <w:r>
        <w:rPr>
          <w:rFonts w:ascii="Times New Roman" w:hAnsi="Times New Roman"/>
          <w:color w:val="191919"/>
          <w:sz w:val="18"/>
          <w:szCs w:val="18"/>
        </w:rPr>
        <w:t xml:space="preserve"> of Physics I and II with a minimum grade of C.</w:t>
      </w:r>
    </w:p>
    <w:p w:rsidR="00E8550F" w:rsidRDefault="00E8550F" w:rsidP="00E8550F">
      <w:pPr>
        <w:widowControl w:val="0"/>
        <w:autoSpaceDE w:val="0"/>
        <w:autoSpaceDN w:val="0"/>
        <w:adjustRightInd w:val="0"/>
        <w:spacing w:before="16" w:after="0" w:line="200" w:lineRule="exact"/>
        <w:ind w:left="450" w:hanging="180"/>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450" w:hanging="180"/>
        <w:rPr>
          <w:rFonts w:ascii="Times New Roman" w:hAnsi="Times New Roman"/>
          <w:color w:val="000000"/>
          <w:sz w:val="18"/>
          <w:szCs w:val="18"/>
        </w:rPr>
      </w:pPr>
      <w:r>
        <w:rPr>
          <w:rFonts w:ascii="Times New Roman" w:hAnsi="Times New Roman"/>
          <w:color w:val="191919"/>
          <w:sz w:val="18"/>
          <w:szCs w:val="18"/>
        </w:rPr>
        <w:t>3.</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cumulative Grade Point</w:t>
      </w:r>
      <w:r>
        <w:rPr>
          <w:rFonts w:ascii="Times New Roman" w:hAnsi="Times New Roman"/>
          <w:color w:val="191919"/>
          <w:spacing w:val="-10"/>
          <w:sz w:val="18"/>
          <w:szCs w:val="18"/>
        </w:rPr>
        <w:t xml:space="preserve"> </w:t>
      </w:r>
      <w:r>
        <w:rPr>
          <w:rFonts w:ascii="Times New Roman" w:hAnsi="Times New Roman"/>
          <w:color w:val="191919"/>
          <w:spacing w:val="-13"/>
          <w:sz w:val="18"/>
          <w:szCs w:val="18"/>
        </w:rPr>
        <w:t>A</w:t>
      </w:r>
      <w:r>
        <w:rPr>
          <w:rFonts w:ascii="Times New Roman" w:hAnsi="Times New Roman"/>
          <w:color w:val="191919"/>
          <w:sz w:val="18"/>
          <w:szCs w:val="18"/>
        </w:rPr>
        <w:t>verage of 2.5</w:t>
      </w:r>
    </w:p>
    <w:p w:rsidR="00E8550F" w:rsidRDefault="00E8550F" w:rsidP="00E8550F">
      <w:pPr>
        <w:widowControl w:val="0"/>
        <w:autoSpaceDE w:val="0"/>
        <w:autoSpaceDN w:val="0"/>
        <w:adjustRightInd w:val="0"/>
        <w:spacing w:before="5" w:after="0" w:line="220" w:lineRule="exact"/>
        <w:ind w:left="450" w:hanging="180"/>
        <w:rPr>
          <w:rFonts w:ascii="Times New Roman" w:hAnsi="Times New Roman"/>
          <w:color w:val="000000"/>
        </w:rPr>
      </w:pPr>
    </w:p>
    <w:p w:rsidR="00E8550F" w:rsidRDefault="00E8550F" w:rsidP="00E8550F">
      <w:pPr>
        <w:widowControl w:val="0"/>
        <w:autoSpaceDE w:val="0"/>
        <w:autoSpaceDN w:val="0"/>
        <w:adjustRightInd w:val="0"/>
        <w:spacing w:after="0" w:line="250" w:lineRule="auto"/>
        <w:ind w:left="450" w:right="1845" w:hanging="180"/>
        <w:rPr>
          <w:rFonts w:ascii="Times New Roman" w:hAnsi="Times New Roman"/>
          <w:color w:val="000000"/>
          <w:sz w:val="18"/>
          <w:szCs w:val="18"/>
        </w:rPr>
      </w:pPr>
      <w:r>
        <w:rPr>
          <w:rFonts w:ascii="Times New Roman" w:hAnsi="Times New Roman"/>
          <w:color w:val="191919"/>
          <w:sz w:val="18"/>
          <w:szCs w:val="18"/>
        </w:rPr>
        <w:t>4. Students seeking admission into the forensic program must pass the Regents Exams with no more than two attempts on each component of the exams.</w:t>
      </w:r>
    </w:p>
    <w:p w:rsidR="00E8550F" w:rsidRDefault="00E8550F" w:rsidP="00E8550F">
      <w:pPr>
        <w:widowControl w:val="0"/>
        <w:autoSpaceDE w:val="0"/>
        <w:autoSpaceDN w:val="0"/>
        <w:adjustRightInd w:val="0"/>
        <w:spacing w:before="30" w:after="0"/>
        <w:ind w:left="180" w:firstLine="0"/>
        <w:rPr>
          <w:rFonts w:ascii="Times New Roman" w:hAnsi="Times New Roman"/>
          <w:b/>
          <w:bCs/>
          <w:color w:val="191919"/>
          <w:sz w:val="18"/>
          <w:szCs w:val="18"/>
        </w:rPr>
      </w:pPr>
    </w:p>
    <w:p w:rsidR="00E8550F" w:rsidRDefault="00E8550F" w:rsidP="00E8550F">
      <w:pPr>
        <w:widowControl w:val="0"/>
        <w:autoSpaceDE w:val="0"/>
        <w:autoSpaceDN w:val="0"/>
        <w:adjustRightInd w:val="0"/>
        <w:spacing w:before="30" w:after="0"/>
        <w:ind w:left="18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E:  SOCIAL</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SCIENCE (12 hours)</w:t>
      </w:r>
    </w:p>
    <w:tbl>
      <w:tblPr>
        <w:tblW w:w="0" w:type="auto"/>
        <w:tblInd w:w="180" w:type="dxa"/>
        <w:tblLayout w:type="fixed"/>
        <w:tblCellMar>
          <w:left w:w="0" w:type="dxa"/>
          <w:right w:w="0" w:type="dxa"/>
        </w:tblCellMar>
        <w:tblLook w:val="0000"/>
      </w:tblPr>
      <w:tblGrid>
        <w:gridCol w:w="835"/>
        <w:gridCol w:w="1005"/>
        <w:gridCol w:w="5385"/>
        <w:gridCol w:w="2575"/>
      </w:tblGrid>
      <w:tr w:rsidR="00E8550F" w:rsidRPr="007A7452" w:rsidTr="00E8550F">
        <w:trPr>
          <w:trHeight w:hRule="exact" w:val="237"/>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firstLine="50"/>
              <w:rPr>
                <w:rFonts w:ascii="Times New Roman" w:hAnsi="Times New Roman"/>
                <w:sz w:val="24"/>
                <w:szCs w:val="24"/>
              </w:rPr>
            </w:pPr>
            <w:r w:rsidRPr="007A7452">
              <w:rPr>
                <w:rFonts w:ascii="Times New Roman" w:hAnsi="Times New Roman"/>
                <w:color w:val="191919"/>
                <w:sz w:val="18"/>
                <w:szCs w:val="18"/>
              </w:rPr>
              <w:t>POLS</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5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left="360"/>
              <w:rPr>
                <w:rFonts w:ascii="Times New Roman" w:hAnsi="Times New Roman"/>
                <w:sz w:val="24"/>
                <w:szCs w:val="24"/>
              </w:rPr>
            </w:pPr>
            <w:r w:rsidRPr="007A7452">
              <w:rPr>
                <w:rFonts w:ascii="Times New Roman" w:hAnsi="Times New Roman"/>
                <w:color w:val="191919"/>
                <w:sz w:val="18"/>
                <w:szCs w:val="18"/>
              </w:rPr>
              <w:t>U.S. &amp; Geo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gia Govt. or</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50"/>
              <w:rPr>
                <w:rFonts w:ascii="Times New Roman" w:hAnsi="Times New Roman"/>
                <w:sz w:val="24"/>
                <w:szCs w:val="24"/>
              </w:rPr>
            </w:pPr>
            <w:r w:rsidRPr="007A7452">
              <w:rPr>
                <w:rFonts w:ascii="Times New Roman" w:hAnsi="Times New Roman"/>
                <w:color w:val="191919"/>
                <w:sz w:val="18"/>
                <w:szCs w:val="18"/>
              </w:rPr>
              <w:t>HONR</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161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Govt.</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50"/>
              <w:rPr>
                <w:rFonts w:ascii="Times New Roman" w:hAnsi="Times New Roman"/>
                <w:sz w:val="24"/>
                <w:szCs w:val="24"/>
              </w:rPr>
            </w:pP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55" w:firstLine="0"/>
              <w:rPr>
                <w:rFonts w:ascii="Times New Roman" w:hAnsi="Times New Roman"/>
                <w:sz w:val="24"/>
                <w:szCs w:val="24"/>
              </w:rPr>
            </w:pP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(Optional for Honors Student Only)</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5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5" w:firstLine="0"/>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Principles of Sociology</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5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5" w:firstLine="0"/>
              <w:rPr>
                <w:rFonts w:ascii="Times New Roman" w:hAnsi="Times New Roman"/>
                <w:sz w:val="24"/>
                <w:szCs w:val="24"/>
              </w:rPr>
            </w:pPr>
            <w:r w:rsidRPr="007A7452">
              <w:rPr>
                <w:rFonts w:ascii="Times New Roman" w:hAnsi="Times New Roman"/>
                <w:color w:val="191919"/>
                <w:sz w:val="18"/>
                <w:szCs w:val="18"/>
              </w:rPr>
              <w:t>2031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ELECTIVES</w:t>
      </w:r>
      <w:r>
        <w:rPr>
          <w:rFonts w:ascii="Times New Roman" w:hAnsi="Times New Roman"/>
          <w:b/>
          <w:bCs/>
          <w:color w:val="191919"/>
          <w:spacing w:val="4"/>
          <w:sz w:val="18"/>
          <w:szCs w:val="18"/>
        </w:rPr>
        <w:t xml:space="preserve"> </w:t>
      </w:r>
      <w:r>
        <w:rPr>
          <w:rFonts w:ascii="Times New Roman" w:hAnsi="Times New Roman"/>
          <w:b/>
          <w:bCs/>
          <w:color w:val="191919"/>
          <w:sz w:val="18"/>
          <w:szCs w:val="18"/>
        </w:rPr>
        <w:t>Select at least one HIS</w:t>
      </w:r>
      <w:r>
        <w:rPr>
          <w:rFonts w:ascii="Times New Roman" w:hAnsi="Times New Roman"/>
          <w:b/>
          <w:bCs/>
          <w:color w:val="191919"/>
          <w:spacing w:val="-3"/>
          <w:sz w:val="18"/>
          <w:szCs w:val="18"/>
        </w:rPr>
        <w:t>T</w:t>
      </w:r>
      <w:r>
        <w:rPr>
          <w:rFonts w:ascii="Times New Roman" w:hAnsi="Times New Roman"/>
          <w:b/>
          <w:bCs/>
          <w:color w:val="191919"/>
          <w:sz w:val="18"/>
          <w:szCs w:val="18"/>
        </w:rPr>
        <w:t>O</w:t>
      </w:r>
      <w:r>
        <w:rPr>
          <w:rFonts w:ascii="Times New Roman" w:hAnsi="Times New Roman"/>
          <w:b/>
          <w:bCs/>
          <w:color w:val="191919"/>
          <w:spacing w:val="-6"/>
          <w:sz w:val="18"/>
          <w:szCs w:val="18"/>
        </w:rPr>
        <w:t>R</w:t>
      </w:r>
      <w:r>
        <w:rPr>
          <w:rFonts w:ascii="Times New Roman" w:hAnsi="Times New Roman"/>
          <w:b/>
          <w:bCs/>
          <w:color w:val="191919"/>
          <w:sz w:val="18"/>
          <w:szCs w:val="18"/>
        </w:rPr>
        <w:t>Y</w:t>
      </w:r>
      <w:r>
        <w:rPr>
          <w:rFonts w:ascii="Times New Roman" w:hAnsi="Times New Roman"/>
          <w:b/>
          <w:bCs/>
          <w:color w:val="191919"/>
          <w:spacing w:val="-7"/>
          <w:sz w:val="18"/>
          <w:szCs w:val="18"/>
        </w:rPr>
        <w:t xml:space="preserve"> </w:t>
      </w:r>
      <w:r>
        <w:rPr>
          <w:rFonts w:ascii="Times New Roman" w:hAnsi="Times New Roman"/>
          <w:b/>
          <w:bCs/>
          <w:color w:val="191919"/>
          <w:sz w:val="18"/>
          <w:szCs w:val="18"/>
        </w:rPr>
        <w:t>course and two other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courses</w:t>
      </w:r>
    </w:p>
    <w:tbl>
      <w:tblPr>
        <w:tblW w:w="0" w:type="auto"/>
        <w:tblInd w:w="270" w:type="dxa"/>
        <w:tblLayout w:type="fixed"/>
        <w:tblCellMar>
          <w:left w:w="0" w:type="dxa"/>
          <w:right w:w="0" w:type="dxa"/>
        </w:tblCellMar>
        <w:tblLook w:val="0000"/>
      </w:tblPr>
      <w:tblGrid>
        <w:gridCol w:w="835"/>
        <w:gridCol w:w="1005"/>
        <w:gridCol w:w="5195"/>
        <w:gridCol w:w="2765"/>
      </w:tblGrid>
      <w:tr w:rsidR="00E8550F" w:rsidRPr="007A7452" w:rsidTr="00E8550F">
        <w:trPr>
          <w:trHeight w:hRule="exact" w:val="237"/>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hanging="10"/>
              <w:rPr>
                <w:rFonts w:ascii="Times New Roman" w:hAnsi="Times New Roman"/>
                <w:sz w:val="24"/>
                <w:szCs w:val="24"/>
              </w:rPr>
            </w:pPr>
            <w:r w:rsidRPr="007A7452">
              <w:rPr>
                <w:rFonts w:ascii="Times New Roman" w:hAnsi="Times New Roman"/>
                <w:color w:val="191919"/>
                <w:sz w:val="18"/>
                <w:szCs w:val="18"/>
              </w:rPr>
              <w:t>ECON</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65" w:firstLine="0"/>
              <w:rPr>
                <w:rFonts w:ascii="Times New Roman" w:hAnsi="Times New Roman"/>
                <w:sz w:val="24"/>
                <w:szCs w:val="24"/>
              </w:rPr>
            </w:pPr>
            <w:r w:rsidRPr="007A7452">
              <w:rPr>
                <w:rFonts w:ascii="Times New Roman" w:hAnsi="Times New Roman"/>
                <w:color w:val="191919"/>
                <w:sz w:val="18"/>
                <w:szCs w:val="18"/>
              </w:rPr>
              <w:t>2105</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left="360"/>
              <w:rPr>
                <w:rFonts w:ascii="Times New Roman" w:hAnsi="Times New Roman"/>
                <w:sz w:val="24"/>
                <w:szCs w:val="24"/>
              </w:rPr>
            </w:pPr>
            <w:r w:rsidRPr="007A7452">
              <w:rPr>
                <w:rFonts w:ascii="Times New Roman" w:hAnsi="Times New Roman"/>
                <w:color w:val="191919"/>
                <w:sz w:val="18"/>
                <w:szCs w:val="18"/>
              </w:rPr>
              <w:t>Macroeconomics</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ECON</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2106</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Microeconomics</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ECON</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2201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 Economics</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GEOG</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Human Geography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1111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Minorities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HONR</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HONR</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PHIL</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Philosophy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POLS</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Political Science</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POLS</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Law</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PSYC</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General Psychology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Principles of Sociology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2031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ABOVE</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 CORE:  (6 hours)</w:t>
      </w:r>
    </w:p>
    <w:p w:rsidR="00E8550F" w:rsidRDefault="00E8550F" w:rsidP="00E8550F">
      <w:pPr>
        <w:widowControl w:val="0"/>
        <w:tabs>
          <w:tab w:val="left" w:pos="1200"/>
          <w:tab w:val="left" w:pos="3240"/>
          <w:tab w:val="left" w:pos="9900"/>
        </w:tabs>
        <w:autoSpaceDE w:val="0"/>
        <w:autoSpaceDN w:val="0"/>
        <w:adjustRightInd w:val="0"/>
        <w:spacing w:before="12" w:after="0"/>
        <w:ind w:left="270" w:firstLine="0"/>
        <w:rPr>
          <w:rFonts w:ascii="Times New Roman" w:hAnsi="Times New Roman"/>
          <w:color w:val="000000"/>
          <w:sz w:val="18"/>
          <w:szCs w:val="18"/>
        </w:rPr>
      </w:pPr>
      <w:proofErr w:type="gramStart"/>
      <w:r>
        <w:rPr>
          <w:rFonts w:ascii="Times New Roman" w:hAnsi="Times New Roman"/>
          <w:color w:val="191919"/>
          <w:sz w:val="18"/>
          <w:szCs w:val="18"/>
        </w:rPr>
        <w:t>ASU</w:t>
      </w:r>
      <w:r>
        <w:rPr>
          <w:rFonts w:ascii="Times New Roman" w:hAnsi="Times New Roman"/>
          <w:color w:val="191919"/>
          <w:sz w:val="18"/>
          <w:szCs w:val="18"/>
        </w:rPr>
        <w:tab/>
        <w:t>1200</w:t>
      </w:r>
      <w:r>
        <w:rPr>
          <w:rFonts w:ascii="Times New Roman" w:hAnsi="Times New Roman"/>
          <w:color w:val="191919"/>
          <w:sz w:val="18"/>
          <w:szCs w:val="18"/>
        </w:rPr>
        <w:tab/>
        <w:t>Freshman Sem. &amp; Ser</w:t>
      </w:r>
      <w:r>
        <w:rPr>
          <w:rFonts w:ascii="Times New Roman" w:hAnsi="Times New Roman"/>
          <w:color w:val="191919"/>
          <w:spacing w:val="-12"/>
          <w:sz w:val="18"/>
          <w:szCs w:val="18"/>
        </w:rPr>
        <w:t>v</w:t>
      </w:r>
      <w:r>
        <w:rPr>
          <w:rFonts w:ascii="Times New Roman" w:hAnsi="Times New Roman"/>
          <w:color w:val="191919"/>
          <w:sz w:val="18"/>
          <w:szCs w:val="18"/>
        </w:rPr>
        <w:t>.</w:t>
      </w:r>
      <w:proofErr w:type="gramEnd"/>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o Leadership</w:t>
      </w:r>
      <w:r>
        <w:rPr>
          <w:rFonts w:ascii="Times New Roman" w:hAnsi="Times New Roman"/>
          <w:color w:val="191919"/>
          <w:sz w:val="18"/>
          <w:szCs w:val="18"/>
        </w:rPr>
        <w:tab/>
        <w:t>3</w:t>
      </w:r>
    </w:p>
    <w:p w:rsidR="00E8550F" w:rsidRDefault="00E8550F" w:rsidP="00E8550F">
      <w:pPr>
        <w:widowControl w:val="0"/>
        <w:autoSpaceDE w:val="0"/>
        <w:autoSpaceDN w:val="0"/>
        <w:adjustRightInd w:val="0"/>
        <w:spacing w:before="2" w:after="0" w:line="220" w:lineRule="exact"/>
        <w:ind w:left="270" w:firstLine="0"/>
        <w:rPr>
          <w:rFonts w:ascii="Times New Roman" w:hAnsi="Times New Roman"/>
          <w:color w:val="000000"/>
        </w:rPr>
      </w:pPr>
    </w:p>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SELECT</w:t>
      </w:r>
      <w:r>
        <w:rPr>
          <w:rFonts w:ascii="Times New Roman" w:hAnsi="Times New Roman"/>
          <w:b/>
          <w:bCs/>
          <w:color w:val="191919"/>
          <w:spacing w:val="-7"/>
          <w:sz w:val="18"/>
          <w:szCs w:val="18"/>
        </w:rPr>
        <w:t xml:space="preserve"> </w:t>
      </w:r>
      <w:r>
        <w:rPr>
          <w:rFonts w:ascii="Times New Roman" w:hAnsi="Times New Roman"/>
          <w:b/>
          <w:bCs/>
          <w:color w:val="191919"/>
          <w:sz w:val="18"/>
          <w:szCs w:val="18"/>
        </w:rPr>
        <w:t>THREE</w:t>
      </w:r>
    </w:p>
    <w:tbl>
      <w:tblPr>
        <w:tblW w:w="0" w:type="auto"/>
        <w:tblInd w:w="270" w:type="dxa"/>
        <w:tblLayout w:type="fixed"/>
        <w:tblCellMar>
          <w:left w:w="0" w:type="dxa"/>
          <w:right w:w="0" w:type="dxa"/>
        </w:tblCellMar>
        <w:tblLook w:val="0000"/>
      </w:tblPr>
      <w:tblGrid>
        <w:gridCol w:w="900"/>
        <w:gridCol w:w="1025"/>
        <w:gridCol w:w="4976"/>
        <w:gridCol w:w="3164"/>
      </w:tblGrid>
      <w:tr w:rsidR="00E8550F" w:rsidRPr="007A7452" w:rsidTr="00E8550F">
        <w:trPr>
          <w:trHeight w:hRule="exact" w:val="237"/>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0" w:firstLine="0"/>
              <w:rPr>
                <w:rFonts w:ascii="Times New Roman" w:hAnsi="Times New Roman"/>
                <w:sz w:val="24"/>
                <w:szCs w:val="24"/>
              </w:rPr>
            </w:pPr>
            <w:r w:rsidRPr="007A7452">
              <w:rPr>
                <w:rFonts w:ascii="Times New Roman" w:hAnsi="Times New Roman"/>
                <w:color w:val="191919"/>
                <w:sz w:val="18"/>
                <w:szCs w:val="18"/>
              </w:rPr>
              <w:t>HEDP</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515" w:firstLine="590"/>
              <w:rPr>
                <w:rFonts w:ascii="Times New Roman" w:hAnsi="Times New Roman"/>
                <w:sz w:val="24"/>
                <w:szCs w:val="24"/>
              </w:rPr>
            </w:pPr>
            <w:r w:rsidRPr="007A7452">
              <w:rPr>
                <w:rFonts w:ascii="Times New Roman" w:hAnsi="Times New Roman"/>
                <w:color w:val="191919"/>
                <w:sz w:val="18"/>
                <w:szCs w:val="18"/>
              </w:rPr>
              <w:t>1001</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0" w:firstLine="685"/>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1001</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eam Sports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1002</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Fitness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1003</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Recreational Skills 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1004</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Recreational Skills II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1005</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Lifetime Skills 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1006</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Lifetime Skills II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98"/>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1007</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Aquatics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bl>
    <w:p w:rsidR="00E8550F" w:rsidRDefault="00E8550F"/>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F:  P</w:t>
      </w:r>
      <w:r>
        <w:rPr>
          <w:rFonts w:ascii="Times New Roman" w:hAnsi="Times New Roman"/>
          <w:b/>
          <w:bCs/>
          <w:color w:val="191919"/>
          <w:spacing w:val="-3"/>
          <w:sz w:val="18"/>
          <w:szCs w:val="18"/>
        </w:rPr>
        <w:t>r</w:t>
      </w:r>
      <w:r>
        <w:rPr>
          <w:rFonts w:ascii="Times New Roman" w:hAnsi="Times New Roman"/>
          <w:b/>
          <w:bCs/>
          <w:color w:val="191919"/>
          <w:sz w:val="18"/>
          <w:szCs w:val="18"/>
        </w:rPr>
        <w:t>ogram of Study Related Courses (18 hrs)</w:t>
      </w:r>
    </w:p>
    <w:p w:rsidR="00E8550F" w:rsidRDefault="00E8550F" w:rsidP="00E8550F">
      <w:pPr>
        <w:widowControl w:val="0"/>
        <w:tabs>
          <w:tab w:val="left" w:pos="1560"/>
        </w:tabs>
        <w:autoSpaceDE w:val="0"/>
        <w:autoSpaceDN w:val="0"/>
        <w:adjustRightInd w:val="0"/>
        <w:spacing w:before="12" w:after="0" w:line="250" w:lineRule="auto"/>
        <w:ind w:left="900" w:right="8193" w:firstLine="0"/>
        <w:rPr>
          <w:rFonts w:ascii="Times New Roman" w:hAnsi="Times New Roman"/>
          <w:color w:val="191919"/>
          <w:sz w:val="18"/>
          <w:szCs w:val="18"/>
        </w:rPr>
      </w:pPr>
    </w:p>
    <w:p w:rsidR="00E8550F" w:rsidRDefault="00E8550F" w:rsidP="00CC7D07">
      <w:pPr>
        <w:widowControl w:val="0"/>
        <w:tabs>
          <w:tab w:val="left" w:pos="270"/>
          <w:tab w:val="left" w:pos="1170"/>
          <w:tab w:val="left" w:pos="3240"/>
        </w:tabs>
        <w:autoSpaceDE w:val="0"/>
        <w:autoSpaceDN w:val="0"/>
        <w:adjustRightInd w:val="0"/>
        <w:spacing w:before="12" w:after="0" w:line="250" w:lineRule="auto"/>
        <w:ind w:left="270" w:right="40" w:firstLine="0"/>
        <w:rPr>
          <w:rFonts w:ascii="Times New Roman" w:hAnsi="Times New Roman"/>
          <w:color w:val="191919"/>
          <w:sz w:val="18"/>
          <w:szCs w:val="18"/>
        </w:rPr>
      </w:pPr>
      <w:r>
        <w:rPr>
          <w:rFonts w:ascii="Times New Roman" w:hAnsi="Times New Roman"/>
          <w:color w:val="191919"/>
          <w:sz w:val="18"/>
          <w:szCs w:val="18"/>
        </w:rPr>
        <w:t xml:space="preserve">FOSC </w:t>
      </w:r>
      <w:r w:rsidR="00CC7D07">
        <w:rPr>
          <w:rFonts w:ascii="Times New Roman" w:hAnsi="Times New Roman"/>
          <w:color w:val="191919"/>
          <w:sz w:val="18"/>
          <w:szCs w:val="18"/>
        </w:rPr>
        <w:tab/>
      </w:r>
      <w:r>
        <w:rPr>
          <w:rFonts w:ascii="Times New Roman" w:hAnsi="Times New Roman"/>
          <w:color w:val="191919"/>
          <w:sz w:val="18"/>
          <w:szCs w:val="18"/>
        </w:rPr>
        <w:t>2100</w:t>
      </w:r>
      <w:r>
        <w:rPr>
          <w:rFonts w:ascii="Times New Roman" w:hAnsi="Times New Roman"/>
          <w:color w:val="191919"/>
          <w:sz w:val="18"/>
          <w:szCs w:val="18"/>
        </w:rPr>
        <w:tab/>
        <w:t xml:space="preserve"> Intro to FOSC w/lab </w:t>
      </w:r>
    </w:p>
    <w:p w:rsidR="00E8550F" w:rsidRDefault="00E8550F" w:rsidP="00CC7D07">
      <w:pPr>
        <w:widowControl w:val="0"/>
        <w:tabs>
          <w:tab w:val="left" w:pos="270"/>
          <w:tab w:val="left" w:pos="1170"/>
          <w:tab w:val="left" w:pos="3240"/>
        </w:tabs>
        <w:autoSpaceDE w:val="0"/>
        <w:autoSpaceDN w:val="0"/>
        <w:adjustRightInd w:val="0"/>
        <w:spacing w:before="12" w:after="0" w:line="250" w:lineRule="auto"/>
        <w:ind w:left="270" w:right="40" w:firstLine="0"/>
        <w:rPr>
          <w:rFonts w:ascii="Times New Roman" w:hAnsi="Times New Roman"/>
          <w:color w:val="191919"/>
          <w:sz w:val="18"/>
          <w:szCs w:val="18"/>
        </w:rPr>
      </w:pPr>
      <w:r>
        <w:rPr>
          <w:rFonts w:ascii="Times New Roman" w:hAnsi="Times New Roman"/>
          <w:color w:val="191919"/>
          <w:sz w:val="18"/>
          <w:szCs w:val="18"/>
        </w:rPr>
        <w:t>FOSC</w:t>
      </w:r>
      <w:r w:rsidR="00CC7D07">
        <w:rPr>
          <w:rFonts w:ascii="Times New Roman" w:hAnsi="Times New Roman"/>
          <w:color w:val="191919"/>
          <w:sz w:val="18"/>
          <w:szCs w:val="18"/>
        </w:rPr>
        <w:tab/>
      </w:r>
      <w:r>
        <w:rPr>
          <w:rFonts w:ascii="Times New Roman" w:hAnsi="Times New Roman"/>
          <w:color w:val="191919"/>
          <w:sz w:val="18"/>
          <w:szCs w:val="18"/>
        </w:rPr>
        <w:t xml:space="preserve"> 2120</w:t>
      </w:r>
      <w:r>
        <w:rPr>
          <w:rFonts w:ascii="Times New Roman" w:hAnsi="Times New Roman"/>
          <w:color w:val="191919"/>
          <w:sz w:val="18"/>
          <w:szCs w:val="18"/>
        </w:rPr>
        <w:tab/>
        <w:t>Forensic Photography</w:t>
      </w:r>
    </w:p>
    <w:p w:rsidR="00E8550F" w:rsidRDefault="00E8550F" w:rsidP="00CC7D07">
      <w:pPr>
        <w:widowControl w:val="0"/>
        <w:tabs>
          <w:tab w:val="left" w:pos="270"/>
          <w:tab w:val="left" w:pos="1170"/>
          <w:tab w:val="left" w:pos="3240"/>
        </w:tabs>
        <w:autoSpaceDE w:val="0"/>
        <w:autoSpaceDN w:val="0"/>
        <w:adjustRightInd w:val="0"/>
        <w:spacing w:before="12" w:after="0" w:line="250" w:lineRule="auto"/>
        <w:ind w:left="270" w:right="40" w:firstLine="0"/>
        <w:rPr>
          <w:rFonts w:ascii="Times New Roman" w:hAnsi="Times New Roman"/>
          <w:color w:val="191919"/>
          <w:sz w:val="18"/>
          <w:szCs w:val="18"/>
        </w:rPr>
      </w:pPr>
      <w:r>
        <w:rPr>
          <w:rFonts w:ascii="Times New Roman" w:hAnsi="Times New Roman"/>
          <w:color w:val="191919"/>
          <w:sz w:val="18"/>
          <w:szCs w:val="18"/>
        </w:rPr>
        <w:t xml:space="preserve">CHEM </w:t>
      </w:r>
      <w:r w:rsidR="00CC7D07">
        <w:rPr>
          <w:rFonts w:ascii="Times New Roman" w:hAnsi="Times New Roman"/>
          <w:color w:val="191919"/>
          <w:sz w:val="18"/>
          <w:szCs w:val="18"/>
        </w:rPr>
        <w:tab/>
      </w:r>
      <w:r>
        <w:rPr>
          <w:rFonts w:ascii="Times New Roman" w:hAnsi="Times New Roman"/>
          <w:color w:val="191919"/>
          <w:sz w:val="18"/>
          <w:szCs w:val="18"/>
        </w:rPr>
        <w:t>2301</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ganic Chemistry I CHEM 2302</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 xml:space="preserve">ganic Chemistry II </w:t>
      </w:r>
    </w:p>
    <w:p w:rsidR="00E8550F" w:rsidRDefault="00E8550F" w:rsidP="00E8550F">
      <w:pPr>
        <w:widowControl w:val="0"/>
        <w:tabs>
          <w:tab w:val="left" w:pos="270"/>
          <w:tab w:val="left" w:pos="1560"/>
        </w:tabs>
        <w:autoSpaceDE w:val="0"/>
        <w:autoSpaceDN w:val="0"/>
        <w:adjustRightInd w:val="0"/>
        <w:spacing w:before="12" w:after="0" w:line="250" w:lineRule="auto"/>
        <w:ind w:left="270" w:right="8193" w:firstLine="0"/>
        <w:rPr>
          <w:rFonts w:ascii="Times New Roman" w:hAnsi="Times New Roman"/>
          <w:color w:val="191919"/>
          <w:sz w:val="18"/>
          <w:szCs w:val="18"/>
        </w:rPr>
      </w:pPr>
    </w:p>
    <w:p w:rsidR="00E8550F" w:rsidRDefault="00E8550F" w:rsidP="00E8550F">
      <w:pPr>
        <w:widowControl w:val="0"/>
        <w:tabs>
          <w:tab w:val="left" w:pos="270"/>
          <w:tab w:val="left" w:pos="1560"/>
        </w:tabs>
        <w:autoSpaceDE w:val="0"/>
        <w:autoSpaceDN w:val="0"/>
        <w:adjustRightInd w:val="0"/>
        <w:spacing w:before="12" w:after="0" w:line="250" w:lineRule="auto"/>
        <w:ind w:left="270" w:right="220" w:firstLine="0"/>
        <w:rPr>
          <w:rFonts w:ascii="Times New Roman" w:hAnsi="Times New Roman"/>
          <w:color w:val="191919"/>
          <w:sz w:val="18"/>
          <w:szCs w:val="18"/>
        </w:rPr>
      </w:pPr>
      <w:r>
        <w:rPr>
          <w:rFonts w:ascii="Times New Roman" w:hAnsi="Times New Roman"/>
          <w:color w:val="191919"/>
          <w:sz w:val="18"/>
          <w:szCs w:val="18"/>
        </w:rPr>
        <w:lastRenderedPageBreak/>
        <w:t>Select Any One</w:t>
      </w:r>
    </w:p>
    <w:p w:rsidR="00E8550F" w:rsidRDefault="00E8550F" w:rsidP="00CC7D07">
      <w:pPr>
        <w:widowControl w:val="0"/>
        <w:tabs>
          <w:tab w:val="left" w:pos="270"/>
          <w:tab w:val="left" w:pos="1170"/>
          <w:tab w:val="left" w:pos="3240"/>
        </w:tabs>
        <w:autoSpaceDE w:val="0"/>
        <w:autoSpaceDN w:val="0"/>
        <w:adjustRightInd w:val="0"/>
        <w:spacing w:before="12" w:after="0" w:line="250" w:lineRule="auto"/>
        <w:ind w:left="270" w:right="40" w:firstLine="0"/>
        <w:rPr>
          <w:rFonts w:ascii="Times New Roman" w:hAnsi="Times New Roman"/>
          <w:color w:val="000000"/>
          <w:sz w:val="18"/>
          <w:szCs w:val="18"/>
        </w:rPr>
      </w:pPr>
      <w:r>
        <w:rPr>
          <w:rFonts w:ascii="Times New Roman" w:hAnsi="Times New Roman"/>
          <w:color w:val="191919"/>
          <w:sz w:val="18"/>
          <w:szCs w:val="18"/>
        </w:rPr>
        <w:t>CHEM</w:t>
      </w:r>
      <w:r w:rsidR="00CC7D07">
        <w:rPr>
          <w:rFonts w:ascii="Times New Roman" w:hAnsi="Times New Roman"/>
          <w:color w:val="191919"/>
          <w:sz w:val="18"/>
          <w:szCs w:val="18"/>
        </w:rPr>
        <w:tab/>
      </w:r>
      <w:r>
        <w:rPr>
          <w:rFonts w:ascii="Times New Roman" w:hAnsi="Times New Roman"/>
          <w:color w:val="191919"/>
          <w:sz w:val="18"/>
          <w:szCs w:val="18"/>
        </w:rPr>
        <w:t xml:space="preserve"> 2351</w:t>
      </w:r>
      <w:r>
        <w:rPr>
          <w:rFonts w:ascii="Times New Roman" w:hAnsi="Times New Roman"/>
          <w:color w:val="191919"/>
          <w:sz w:val="18"/>
          <w:szCs w:val="18"/>
        </w:rPr>
        <w:tab/>
        <w:t>Quantitative Analysis</w:t>
      </w:r>
    </w:p>
    <w:p w:rsidR="00E8550F" w:rsidRDefault="00E8550F" w:rsidP="00CC7D07">
      <w:pPr>
        <w:widowControl w:val="0"/>
        <w:tabs>
          <w:tab w:val="left" w:pos="270"/>
          <w:tab w:val="left" w:pos="1170"/>
          <w:tab w:val="left" w:pos="3240"/>
        </w:tabs>
        <w:autoSpaceDE w:val="0"/>
        <w:autoSpaceDN w:val="0"/>
        <w:adjustRightInd w:val="0"/>
        <w:spacing w:before="12" w:after="0" w:line="250" w:lineRule="auto"/>
        <w:ind w:left="270" w:right="40" w:firstLine="0"/>
        <w:rPr>
          <w:rFonts w:ascii="Times New Roman" w:hAnsi="Times New Roman"/>
          <w:color w:val="000000"/>
          <w:sz w:val="18"/>
          <w:szCs w:val="18"/>
        </w:rPr>
      </w:pPr>
      <w:r>
        <w:rPr>
          <w:rFonts w:ascii="Times New Roman" w:hAnsi="Times New Roman"/>
          <w:color w:val="191919"/>
          <w:sz w:val="18"/>
          <w:szCs w:val="18"/>
        </w:rPr>
        <w:t xml:space="preserve">BIOL   </w:t>
      </w:r>
      <w:r w:rsidR="00CC7D07">
        <w:rPr>
          <w:rFonts w:ascii="Times New Roman" w:hAnsi="Times New Roman"/>
          <w:color w:val="191919"/>
          <w:sz w:val="18"/>
          <w:szCs w:val="18"/>
        </w:rPr>
        <w:tab/>
      </w:r>
      <w:r>
        <w:rPr>
          <w:rFonts w:ascii="Times New Roman" w:hAnsi="Times New Roman"/>
          <w:color w:val="191919"/>
          <w:sz w:val="18"/>
          <w:szCs w:val="18"/>
        </w:rPr>
        <w:t>2111</w:t>
      </w:r>
      <w:r>
        <w:rPr>
          <w:rFonts w:ascii="Times New Roman" w:hAnsi="Times New Roman"/>
          <w:color w:val="191919"/>
          <w:sz w:val="18"/>
          <w:szCs w:val="18"/>
        </w:rPr>
        <w:tab/>
        <w:t>General Biology</w:t>
      </w:r>
    </w:p>
    <w:p w:rsidR="00E8550F" w:rsidRDefault="00E8550F"/>
    <w:p w:rsidR="00E8550F" w:rsidRDefault="00E8550F" w:rsidP="00E8550F">
      <w:pPr>
        <w:widowControl w:val="0"/>
        <w:autoSpaceDE w:val="0"/>
        <w:autoSpaceDN w:val="0"/>
        <w:adjustRightInd w:val="0"/>
        <w:spacing w:before="30" w:after="0" w:line="252" w:lineRule="auto"/>
        <w:ind w:left="180" w:right="552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G 23 Hours Supporting Courses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 xml:space="preserve">the Major </w:t>
      </w:r>
      <w:r>
        <w:rPr>
          <w:rFonts w:ascii="Times New Roman" w:hAnsi="Times New Roman"/>
          <w:color w:val="191919"/>
          <w:sz w:val="18"/>
          <w:szCs w:val="18"/>
        </w:rPr>
        <w:t>Minimum one course (3 or 4 hr) required in each of CHEM, PHYS, BIOL, and M</w:t>
      </w:r>
      <w:r>
        <w:rPr>
          <w:rFonts w:ascii="Times New Roman" w:hAnsi="Times New Roman"/>
          <w:color w:val="191919"/>
          <w:spacing w:val="-20"/>
          <w:sz w:val="18"/>
          <w:szCs w:val="18"/>
        </w:rPr>
        <w:t>A</w:t>
      </w:r>
      <w:r>
        <w:rPr>
          <w:rFonts w:ascii="Times New Roman" w:hAnsi="Times New Roman"/>
          <w:color w:val="191919"/>
          <w:sz w:val="18"/>
          <w:szCs w:val="18"/>
        </w:rPr>
        <w:t>TH or SOC Groups (I-IV)</w:t>
      </w:r>
    </w:p>
    <w:p w:rsidR="00E8550F" w:rsidRDefault="00E8550F" w:rsidP="00E8550F">
      <w:pPr>
        <w:widowControl w:val="0"/>
        <w:autoSpaceDE w:val="0"/>
        <w:autoSpaceDN w:val="0"/>
        <w:adjustRightInd w:val="0"/>
        <w:spacing w:before="1" w:after="0" w:line="140" w:lineRule="exact"/>
        <w:rPr>
          <w:rFonts w:ascii="Times New Roman" w:hAnsi="Times New Roman"/>
          <w:color w:val="000000"/>
          <w:sz w:val="14"/>
          <w:szCs w:val="14"/>
        </w:rPr>
      </w:pPr>
    </w:p>
    <w:tbl>
      <w:tblPr>
        <w:tblW w:w="0" w:type="auto"/>
        <w:tblInd w:w="180" w:type="dxa"/>
        <w:tblLayout w:type="fixed"/>
        <w:tblCellMar>
          <w:left w:w="0" w:type="dxa"/>
          <w:right w:w="0" w:type="dxa"/>
        </w:tblCellMar>
        <w:tblLook w:val="0000"/>
      </w:tblPr>
      <w:tblGrid>
        <w:gridCol w:w="1980"/>
        <w:gridCol w:w="1080"/>
        <w:gridCol w:w="4370"/>
      </w:tblGrid>
      <w:tr w:rsidR="00E8550F" w:rsidRPr="007A7452" w:rsidTr="00CC7D07">
        <w:trPr>
          <w:trHeight w:hRule="exact" w:val="517"/>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firstLine="0"/>
              <w:rPr>
                <w:rFonts w:ascii="Times New Roman" w:hAnsi="Times New Roman"/>
                <w:color w:val="000000"/>
                <w:sz w:val="18"/>
                <w:szCs w:val="18"/>
              </w:rPr>
            </w:pPr>
            <w:r w:rsidRPr="007A7452">
              <w:rPr>
                <w:rFonts w:ascii="Times New Roman" w:hAnsi="Times New Roman"/>
                <w:b/>
                <w:bCs/>
                <w:color w:val="191919"/>
                <w:sz w:val="18"/>
                <w:szCs w:val="18"/>
              </w:rPr>
              <w:t>G</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oup I</w:t>
            </w:r>
          </w:p>
          <w:p w:rsidR="00E8550F" w:rsidRPr="00A52A3C" w:rsidRDefault="00E8550F" w:rsidP="00E8550F">
            <w:pPr>
              <w:widowControl w:val="0"/>
              <w:autoSpaceDE w:val="0"/>
              <w:autoSpaceDN w:val="0"/>
              <w:adjustRightInd w:val="0"/>
              <w:spacing w:before="12" w:after="0"/>
              <w:ind w:firstLine="0"/>
              <w:rPr>
                <w:rFonts w:ascii="Times New Roman" w:hAnsi="Times New Roman"/>
                <w:sz w:val="18"/>
                <w:szCs w:val="18"/>
              </w:rPr>
            </w:pPr>
            <w:r>
              <w:rPr>
                <w:rFonts w:ascii="Times New Roman" w:hAnsi="Times New Roman"/>
                <w:sz w:val="18"/>
                <w:szCs w:val="18"/>
              </w:rPr>
              <w:t>CHEM</w:t>
            </w:r>
          </w:p>
        </w:tc>
        <w:tc>
          <w:tcPr>
            <w:tcW w:w="1080" w:type="dxa"/>
            <w:tcBorders>
              <w:top w:val="nil"/>
              <w:left w:val="nil"/>
              <w:bottom w:val="nil"/>
              <w:right w:val="nil"/>
            </w:tcBorders>
          </w:tcPr>
          <w:p w:rsidR="00E8550F" w:rsidRPr="00A52A3C" w:rsidRDefault="00E8550F" w:rsidP="00E8550F">
            <w:pPr>
              <w:widowControl w:val="0"/>
              <w:autoSpaceDE w:val="0"/>
              <w:autoSpaceDN w:val="0"/>
              <w:adjustRightInd w:val="0"/>
              <w:spacing w:before="9" w:after="0" w:line="280" w:lineRule="exact"/>
              <w:ind w:left="29" w:firstLine="0"/>
              <w:rPr>
                <w:rFonts w:ascii="Times New Roman" w:hAnsi="Times New Roman"/>
                <w:sz w:val="18"/>
                <w:szCs w:val="18"/>
              </w:rPr>
            </w:pPr>
          </w:p>
          <w:p w:rsidR="00E8550F" w:rsidRPr="00A52A3C" w:rsidRDefault="00E8550F" w:rsidP="00E8550F">
            <w:pPr>
              <w:widowControl w:val="0"/>
              <w:autoSpaceDE w:val="0"/>
              <w:autoSpaceDN w:val="0"/>
              <w:adjustRightInd w:val="0"/>
              <w:spacing w:after="0"/>
              <w:ind w:left="29" w:firstLine="0"/>
              <w:rPr>
                <w:rFonts w:ascii="Times New Roman" w:hAnsi="Times New Roman"/>
                <w:sz w:val="18"/>
                <w:szCs w:val="18"/>
              </w:rPr>
            </w:pPr>
            <w:r w:rsidRPr="00A52A3C">
              <w:rPr>
                <w:rFonts w:ascii="Times New Roman" w:hAnsi="Times New Roman"/>
                <w:sz w:val="18"/>
                <w:szCs w:val="18"/>
              </w:rPr>
              <w:t>3250</w:t>
            </w:r>
          </w:p>
        </w:tc>
        <w:tc>
          <w:tcPr>
            <w:tcW w:w="4370" w:type="dxa"/>
            <w:tcBorders>
              <w:top w:val="nil"/>
              <w:left w:val="nil"/>
              <w:bottom w:val="nil"/>
              <w:right w:val="nil"/>
            </w:tcBorders>
          </w:tcPr>
          <w:p w:rsidR="00E8550F" w:rsidRPr="00A52A3C" w:rsidRDefault="00E8550F" w:rsidP="00CC7D07">
            <w:pPr>
              <w:widowControl w:val="0"/>
              <w:autoSpaceDE w:val="0"/>
              <w:autoSpaceDN w:val="0"/>
              <w:adjustRightInd w:val="0"/>
              <w:spacing w:before="9" w:after="0" w:line="280" w:lineRule="exact"/>
              <w:ind w:firstLine="21"/>
              <w:rPr>
                <w:rFonts w:ascii="Times New Roman" w:hAnsi="Times New Roman"/>
                <w:sz w:val="18"/>
                <w:szCs w:val="18"/>
              </w:rPr>
            </w:pPr>
          </w:p>
          <w:p w:rsidR="00E8550F" w:rsidRPr="00A52A3C" w:rsidRDefault="00E8550F" w:rsidP="00CC7D07">
            <w:pPr>
              <w:widowControl w:val="0"/>
              <w:autoSpaceDE w:val="0"/>
              <w:autoSpaceDN w:val="0"/>
              <w:adjustRightInd w:val="0"/>
              <w:spacing w:after="0"/>
              <w:ind w:firstLine="21"/>
              <w:rPr>
                <w:rFonts w:ascii="Times New Roman" w:hAnsi="Times New Roman"/>
                <w:sz w:val="18"/>
                <w:szCs w:val="18"/>
              </w:rPr>
            </w:pPr>
            <w:r w:rsidRPr="00A52A3C">
              <w:rPr>
                <w:rFonts w:ascii="Times New Roman" w:hAnsi="Times New Roman"/>
                <w:sz w:val="18"/>
                <w:szCs w:val="18"/>
              </w:rPr>
              <w:t>Biochemistry</w:t>
            </w:r>
          </w:p>
        </w:tc>
      </w:tr>
      <w:tr w:rsidR="00E8550F" w:rsidRPr="007A7452" w:rsidTr="00CC7D07">
        <w:trPr>
          <w:trHeight w:hRule="exact" w:val="216"/>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3221</w:t>
            </w:r>
          </w:p>
        </w:tc>
        <w:tc>
          <w:tcPr>
            <w:tcW w:w="4370"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firstLine="21"/>
              <w:rPr>
                <w:rFonts w:ascii="Times New Roman" w:hAnsi="Times New Roman"/>
                <w:sz w:val="24"/>
                <w:szCs w:val="24"/>
              </w:rPr>
            </w:pPr>
            <w:r w:rsidRPr="007A7452">
              <w:rPr>
                <w:rFonts w:ascii="Times New Roman" w:hAnsi="Times New Roman"/>
                <w:color w:val="191919"/>
                <w:sz w:val="18"/>
                <w:szCs w:val="18"/>
              </w:rPr>
              <w:t>Physical Chemistry I</w:t>
            </w:r>
          </w:p>
        </w:tc>
      </w:tr>
      <w:tr w:rsidR="00E8550F" w:rsidRPr="007A7452" w:rsidTr="00CC7D07">
        <w:trPr>
          <w:trHeight w:hRule="exact" w:val="322"/>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3222</w:t>
            </w:r>
          </w:p>
        </w:tc>
        <w:tc>
          <w:tcPr>
            <w:tcW w:w="4370"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firstLine="21"/>
              <w:rPr>
                <w:rFonts w:ascii="Times New Roman" w:hAnsi="Times New Roman"/>
                <w:sz w:val="24"/>
                <w:szCs w:val="24"/>
              </w:rPr>
            </w:pPr>
            <w:r w:rsidRPr="007A7452">
              <w:rPr>
                <w:rFonts w:ascii="Times New Roman" w:hAnsi="Times New Roman"/>
                <w:color w:val="191919"/>
                <w:sz w:val="18"/>
                <w:szCs w:val="18"/>
              </w:rPr>
              <w:t>Physical Chemistry II</w:t>
            </w:r>
          </w:p>
        </w:tc>
      </w:tr>
      <w:tr w:rsidR="00E8550F" w:rsidRPr="007A7452" w:rsidTr="00CC7D07">
        <w:trPr>
          <w:trHeight w:hRule="exact" w:val="542"/>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firstLine="0"/>
              <w:rPr>
                <w:rFonts w:ascii="Times New Roman" w:hAnsi="Times New Roman"/>
                <w:color w:val="000000"/>
                <w:sz w:val="18"/>
                <w:szCs w:val="18"/>
              </w:rPr>
            </w:pPr>
            <w:r w:rsidRPr="007A7452">
              <w:rPr>
                <w:rFonts w:ascii="Times New Roman" w:hAnsi="Times New Roman"/>
                <w:b/>
                <w:bCs/>
                <w:color w:val="191919"/>
                <w:sz w:val="18"/>
                <w:szCs w:val="18"/>
              </w:rPr>
              <w:t>G</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oup I</w:t>
            </w:r>
          </w:p>
          <w:p w:rsidR="00E8550F" w:rsidRPr="007A7452" w:rsidRDefault="00E8550F" w:rsidP="00E8550F">
            <w:pPr>
              <w:widowControl w:val="0"/>
              <w:autoSpaceDE w:val="0"/>
              <w:autoSpaceDN w:val="0"/>
              <w:adjustRightInd w:val="0"/>
              <w:spacing w:before="12" w:after="0"/>
              <w:ind w:firstLine="0"/>
              <w:rPr>
                <w:rFonts w:ascii="Times New Roman" w:hAnsi="Times New Roman"/>
                <w:sz w:val="24"/>
                <w:szCs w:val="24"/>
              </w:rPr>
            </w:pPr>
            <w:r w:rsidRPr="007A7452">
              <w:rPr>
                <w:rFonts w:ascii="Times New Roman" w:hAnsi="Times New Roman"/>
                <w:color w:val="191919"/>
                <w:sz w:val="18"/>
                <w:szCs w:val="18"/>
              </w:rPr>
              <w:t>PHYS</w:t>
            </w:r>
          </w:p>
        </w:tc>
        <w:tc>
          <w:tcPr>
            <w:tcW w:w="1080"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left="29" w:firstLine="0"/>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left="29"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29" w:firstLine="0"/>
              <w:rPr>
                <w:rFonts w:ascii="Times New Roman" w:hAnsi="Times New Roman"/>
                <w:sz w:val="24"/>
                <w:szCs w:val="24"/>
              </w:rPr>
            </w:pPr>
            <w:r w:rsidRPr="007A7452">
              <w:rPr>
                <w:rFonts w:ascii="Times New Roman" w:hAnsi="Times New Roman"/>
                <w:color w:val="191919"/>
                <w:sz w:val="18"/>
                <w:szCs w:val="18"/>
              </w:rPr>
              <w:t>2221</w:t>
            </w:r>
          </w:p>
        </w:tc>
        <w:tc>
          <w:tcPr>
            <w:tcW w:w="4370" w:type="dxa"/>
            <w:tcBorders>
              <w:top w:val="nil"/>
              <w:left w:val="nil"/>
              <w:bottom w:val="nil"/>
              <w:right w:val="nil"/>
            </w:tcBorders>
          </w:tcPr>
          <w:p w:rsidR="00E8550F" w:rsidRPr="007A7452" w:rsidRDefault="00E8550F" w:rsidP="00CC7D07">
            <w:pPr>
              <w:widowControl w:val="0"/>
              <w:autoSpaceDE w:val="0"/>
              <w:autoSpaceDN w:val="0"/>
              <w:adjustRightInd w:val="0"/>
              <w:spacing w:before="4" w:after="0" w:line="110" w:lineRule="exact"/>
              <w:ind w:firstLine="21"/>
              <w:rPr>
                <w:rFonts w:ascii="Times New Roman" w:hAnsi="Times New Roman"/>
                <w:sz w:val="11"/>
                <w:szCs w:val="11"/>
              </w:rPr>
            </w:pPr>
          </w:p>
          <w:p w:rsidR="00E8550F" w:rsidRPr="007A7452" w:rsidRDefault="00E8550F" w:rsidP="00CC7D07">
            <w:pPr>
              <w:widowControl w:val="0"/>
              <w:autoSpaceDE w:val="0"/>
              <w:autoSpaceDN w:val="0"/>
              <w:adjustRightInd w:val="0"/>
              <w:spacing w:after="0" w:line="200" w:lineRule="exact"/>
              <w:ind w:firstLine="21"/>
              <w:rPr>
                <w:rFonts w:ascii="Times New Roman" w:hAnsi="Times New Roman"/>
                <w:sz w:val="20"/>
                <w:szCs w:val="20"/>
              </w:rPr>
            </w:pPr>
          </w:p>
          <w:p w:rsidR="00E8550F" w:rsidRPr="007A7452" w:rsidRDefault="00E8550F" w:rsidP="00CC7D07">
            <w:pPr>
              <w:widowControl w:val="0"/>
              <w:autoSpaceDE w:val="0"/>
              <w:autoSpaceDN w:val="0"/>
              <w:adjustRightInd w:val="0"/>
              <w:spacing w:after="0"/>
              <w:ind w:firstLine="21"/>
              <w:rPr>
                <w:rFonts w:ascii="Times New Roman" w:hAnsi="Times New Roman"/>
                <w:sz w:val="24"/>
                <w:szCs w:val="24"/>
              </w:rPr>
            </w:pPr>
            <w:r w:rsidRPr="007A7452">
              <w:rPr>
                <w:rFonts w:ascii="Times New Roman" w:hAnsi="Times New Roman"/>
                <w:color w:val="191919"/>
                <w:sz w:val="18"/>
                <w:szCs w:val="18"/>
              </w:rPr>
              <w:t>Principles of Physics I and</w:t>
            </w:r>
          </w:p>
        </w:tc>
      </w:tr>
      <w:tr w:rsidR="00E8550F" w:rsidRPr="007A7452" w:rsidTr="00CC7D07">
        <w:trPr>
          <w:trHeight w:hRule="exact" w:val="216"/>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10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2222</w:t>
            </w:r>
          </w:p>
        </w:tc>
        <w:tc>
          <w:tcPr>
            <w:tcW w:w="4370"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firstLine="21"/>
              <w:rPr>
                <w:rFonts w:ascii="Times New Roman" w:hAnsi="Times New Roman"/>
                <w:sz w:val="24"/>
                <w:szCs w:val="24"/>
              </w:rPr>
            </w:pPr>
            <w:r w:rsidRPr="007A7452">
              <w:rPr>
                <w:rFonts w:ascii="Times New Roman" w:hAnsi="Times New Roman"/>
                <w:color w:val="191919"/>
                <w:sz w:val="18"/>
                <w:szCs w:val="18"/>
              </w:rPr>
              <w:t>Principles of Physics II or</w:t>
            </w:r>
          </w:p>
        </w:tc>
      </w:tr>
      <w:tr w:rsidR="00E8550F" w:rsidRPr="007A7452" w:rsidTr="00CC7D07">
        <w:trPr>
          <w:trHeight w:hRule="exact" w:val="216"/>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10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pacing w:val="-7"/>
                <w:sz w:val="18"/>
                <w:szCs w:val="18"/>
              </w:rPr>
              <w:t>1111</w:t>
            </w:r>
          </w:p>
        </w:tc>
        <w:tc>
          <w:tcPr>
            <w:tcW w:w="4370"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firstLine="21"/>
              <w:rPr>
                <w:rFonts w:ascii="Times New Roman" w:hAnsi="Times New Roman"/>
                <w:sz w:val="24"/>
                <w:szCs w:val="24"/>
              </w:rPr>
            </w:pPr>
            <w:r w:rsidRPr="007A7452">
              <w:rPr>
                <w:rFonts w:ascii="Times New Roman" w:hAnsi="Times New Roman"/>
                <w:color w:val="191919"/>
                <w:sz w:val="18"/>
                <w:szCs w:val="18"/>
              </w:rPr>
              <w:t>Introductory Physics I and</w:t>
            </w:r>
          </w:p>
        </w:tc>
      </w:tr>
      <w:tr w:rsidR="00E8550F" w:rsidRPr="007A7452" w:rsidTr="00CC7D07">
        <w:trPr>
          <w:trHeight w:hRule="exact" w:val="322"/>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10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122</w:t>
            </w:r>
          </w:p>
        </w:tc>
        <w:tc>
          <w:tcPr>
            <w:tcW w:w="4370"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firstLine="21"/>
              <w:rPr>
                <w:rFonts w:ascii="Times New Roman" w:hAnsi="Times New Roman"/>
                <w:sz w:val="24"/>
                <w:szCs w:val="24"/>
              </w:rPr>
            </w:pPr>
            <w:r w:rsidRPr="007A7452">
              <w:rPr>
                <w:rFonts w:ascii="Times New Roman" w:hAnsi="Times New Roman"/>
                <w:color w:val="191919"/>
                <w:sz w:val="18"/>
                <w:szCs w:val="18"/>
              </w:rPr>
              <w:t>Introductory Physics II</w:t>
            </w:r>
          </w:p>
        </w:tc>
      </w:tr>
      <w:tr w:rsidR="00E8550F" w:rsidRPr="007A7452" w:rsidTr="00CC7D07">
        <w:trPr>
          <w:trHeight w:hRule="exact" w:val="542"/>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firstLine="0"/>
              <w:rPr>
                <w:rFonts w:ascii="Times New Roman" w:hAnsi="Times New Roman"/>
                <w:color w:val="000000"/>
                <w:sz w:val="18"/>
                <w:szCs w:val="18"/>
              </w:rPr>
            </w:pPr>
            <w:r w:rsidRPr="007A7452">
              <w:rPr>
                <w:rFonts w:ascii="Times New Roman" w:hAnsi="Times New Roman"/>
                <w:b/>
                <w:bCs/>
                <w:color w:val="191919"/>
                <w:sz w:val="18"/>
                <w:szCs w:val="18"/>
              </w:rPr>
              <w:t>G</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oup III</w:t>
            </w:r>
          </w:p>
          <w:p w:rsidR="00E8550F" w:rsidRPr="007A7452" w:rsidRDefault="00E8550F" w:rsidP="00E8550F">
            <w:pPr>
              <w:widowControl w:val="0"/>
              <w:autoSpaceDE w:val="0"/>
              <w:autoSpaceDN w:val="0"/>
              <w:adjustRightInd w:val="0"/>
              <w:spacing w:before="94" w:after="0"/>
              <w:ind w:firstLine="0"/>
              <w:rPr>
                <w:rFonts w:ascii="Times New Roman" w:hAnsi="Times New Roman"/>
                <w:sz w:val="24"/>
                <w:szCs w:val="24"/>
              </w:rPr>
            </w:pPr>
          </w:p>
        </w:tc>
        <w:tc>
          <w:tcPr>
            <w:tcW w:w="1080"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left="29" w:firstLine="0"/>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left="29"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29" w:firstLine="0"/>
              <w:rPr>
                <w:rFonts w:ascii="Times New Roman" w:hAnsi="Times New Roman"/>
                <w:sz w:val="24"/>
                <w:szCs w:val="24"/>
              </w:rPr>
            </w:pPr>
          </w:p>
        </w:tc>
        <w:tc>
          <w:tcPr>
            <w:tcW w:w="4370" w:type="dxa"/>
            <w:tcBorders>
              <w:top w:val="nil"/>
              <w:left w:val="nil"/>
              <w:bottom w:val="nil"/>
              <w:right w:val="nil"/>
            </w:tcBorders>
          </w:tcPr>
          <w:p w:rsidR="00E8550F" w:rsidRPr="007A7452" w:rsidRDefault="00E8550F" w:rsidP="00CC7D07">
            <w:pPr>
              <w:widowControl w:val="0"/>
              <w:autoSpaceDE w:val="0"/>
              <w:autoSpaceDN w:val="0"/>
              <w:adjustRightInd w:val="0"/>
              <w:spacing w:before="4" w:after="0" w:line="110" w:lineRule="exact"/>
              <w:ind w:firstLine="21"/>
              <w:rPr>
                <w:rFonts w:ascii="Times New Roman" w:hAnsi="Times New Roman"/>
                <w:sz w:val="11"/>
                <w:szCs w:val="11"/>
              </w:rPr>
            </w:pPr>
          </w:p>
          <w:p w:rsidR="00E8550F" w:rsidRPr="007A7452" w:rsidRDefault="00E8550F" w:rsidP="00CC7D07">
            <w:pPr>
              <w:widowControl w:val="0"/>
              <w:autoSpaceDE w:val="0"/>
              <w:autoSpaceDN w:val="0"/>
              <w:adjustRightInd w:val="0"/>
              <w:spacing w:after="0" w:line="200" w:lineRule="exact"/>
              <w:ind w:firstLine="21"/>
              <w:rPr>
                <w:rFonts w:ascii="Times New Roman" w:hAnsi="Times New Roman"/>
                <w:sz w:val="20"/>
                <w:szCs w:val="20"/>
              </w:rPr>
            </w:pPr>
          </w:p>
          <w:p w:rsidR="00E8550F" w:rsidRPr="007A7452" w:rsidRDefault="00E8550F" w:rsidP="00CC7D07">
            <w:pPr>
              <w:widowControl w:val="0"/>
              <w:autoSpaceDE w:val="0"/>
              <w:autoSpaceDN w:val="0"/>
              <w:adjustRightInd w:val="0"/>
              <w:spacing w:after="0"/>
              <w:ind w:firstLine="21"/>
              <w:rPr>
                <w:rFonts w:ascii="Times New Roman" w:hAnsi="Times New Roman"/>
                <w:sz w:val="24"/>
                <w:szCs w:val="24"/>
              </w:rPr>
            </w:pPr>
          </w:p>
        </w:tc>
      </w:tr>
      <w:tr w:rsidR="00E8550F" w:rsidRPr="007A7452" w:rsidTr="00CC7D07">
        <w:trPr>
          <w:trHeight w:hRule="exact" w:val="216"/>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firstLine="0"/>
              <w:rPr>
                <w:rFonts w:ascii="Times New Roman" w:hAnsi="Times New Roman"/>
                <w:sz w:val="24"/>
                <w:szCs w:val="24"/>
              </w:rPr>
            </w:pPr>
          </w:p>
        </w:tc>
        <w:tc>
          <w:tcPr>
            <w:tcW w:w="10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p>
        </w:tc>
        <w:tc>
          <w:tcPr>
            <w:tcW w:w="4370"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firstLine="21"/>
              <w:rPr>
                <w:rFonts w:ascii="Times New Roman" w:hAnsi="Times New Roman"/>
                <w:sz w:val="24"/>
                <w:szCs w:val="24"/>
              </w:rPr>
            </w:pPr>
          </w:p>
        </w:tc>
      </w:tr>
      <w:tr w:rsidR="00E8550F" w:rsidRPr="007A7452" w:rsidTr="00CC7D07">
        <w:trPr>
          <w:trHeight w:hRule="exact" w:val="216"/>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p>
        </w:tc>
        <w:tc>
          <w:tcPr>
            <w:tcW w:w="10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p>
        </w:tc>
        <w:tc>
          <w:tcPr>
            <w:tcW w:w="4370"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firstLine="21"/>
              <w:rPr>
                <w:rFonts w:ascii="Times New Roman" w:hAnsi="Times New Roman"/>
                <w:sz w:val="24"/>
                <w:szCs w:val="24"/>
              </w:rPr>
            </w:pPr>
          </w:p>
        </w:tc>
      </w:tr>
      <w:tr w:rsidR="00E8550F" w:rsidRPr="007A7452" w:rsidTr="00CC7D07">
        <w:trPr>
          <w:trHeight w:hRule="exact" w:val="216"/>
        </w:trPr>
        <w:tc>
          <w:tcPr>
            <w:tcW w:w="1980" w:type="dxa"/>
            <w:tcBorders>
              <w:top w:val="nil"/>
              <w:left w:val="nil"/>
              <w:bottom w:val="nil"/>
              <w:right w:val="nil"/>
            </w:tcBorders>
          </w:tcPr>
          <w:p w:rsidR="00E8550F" w:rsidRPr="007F1A7B" w:rsidRDefault="00E8550F" w:rsidP="00E8550F">
            <w:pPr>
              <w:widowControl w:val="0"/>
              <w:autoSpaceDE w:val="0"/>
              <w:autoSpaceDN w:val="0"/>
              <w:adjustRightInd w:val="0"/>
              <w:spacing w:after="0" w:line="195" w:lineRule="exact"/>
              <w:ind w:firstLine="0"/>
              <w:rPr>
                <w:rFonts w:ascii="Times New Roman" w:hAnsi="Times New Roman"/>
                <w:sz w:val="18"/>
                <w:szCs w:val="18"/>
              </w:rPr>
            </w:pPr>
            <w:r w:rsidRPr="007F1A7B">
              <w:rPr>
                <w:rFonts w:ascii="Times New Roman" w:hAnsi="Times New Roman"/>
                <w:sz w:val="18"/>
                <w:szCs w:val="18"/>
              </w:rPr>
              <w:t>BIOL</w:t>
            </w:r>
          </w:p>
        </w:tc>
        <w:tc>
          <w:tcPr>
            <w:tcW w:w="1080" w:type="dxa"/>
            <w:tcBorders>
              <w:top w:val="nil"/>
              <w:left w:val="nil"/>
              <w:bottom w:val="nil"/>
              <w:right w:val="nil"/>
            </w:tcBorders>
          </w:tcPr>
          <w:p w:rsidR="00E8550F" w:rsidRPr="007F1A7B" w:rsidRDefault="00E8550F" w:rsidP="00E8550F">
            <w:pPr>
              <w:widowControl w:val="0"/>
              <w:autoSpaceDE w:val="0"/>
              <w:autoSpaceDN w:val="0"/>
              <w:adjustRightInd w:val="0"/>
              <w:spacing w:after="0" w:line="195" w:lineRule="exact"/>
              <w:ind w:left="29" w:firstLine="0"/>
              <w:rPr>
                <w:rFonts w:ascii="Times New Roman" w:hAnsi="Times New Roman"/>
                <w:sz w:val="18"/>
                <w:szCs w:val="18"/>
              </w:rPr>
            </w:pPr>
            <w:r>
              <w:rPr>
                <w:rFonts w:ascii="Times New Roman" w:hAnsi="Times New Roman"/>
                <w:sz w:val="18"/>
                <w:szCs w:val="18"/>
              </w:rPr>
              <w:t>3101</w:t>
            </w:r>
          </w:p>
        </w:tc>
        <w:tc>
          <w:tcPr>
            <w:tcW w:w="4370" w:type="dxa"/>
            <w:tcBorders>
              <w:top w:val="nil"/>
              <w:left w:val="nil"/>
              <w:bottom w:val="nil"/>
              <w:right w:val="nil"/>
            </w:tcBorders>
          </w:tcPr>
          <w:p w:rsidR="00E8550F" w:rsidRPr="007F1A7B" w:rsidRDefault="00E8550F" w:rsidP="00CC7D07">
            <w:pPr>
              <w:widowControl w:val="0"/>
              <w:autoSpaceDE w:val="0"/>
              <w:autoSpaceDN w:val="0"/>
              <w:adjustRightInd w:val="0"/>
              <w:spacing w:after="0" w:line="195" w:lineRule="exact"/>
              <w:ind w:firstLine="21"/>
              <w:rPr>
                <w:rFonts w:ascii="Times New Roman" w:hAnsi="Times New Roman"/>
                <w:sz w:val="18"/>
                <w:szCs w:val="18"/>
              </w:rPr>
            </w:pPr>
            <w:r>
              <w:rPr>
                <w:rFonts w:ascii="Times New Roman" w:hAnsi="Times New Roman"/>
                <w:sz w:val="18"/>
                <w:szCs w:val="18"/>
              </w:rPr>
              <w:t>Environmental Biology</w:t>
            </w:r>
          </w:p>
        </w:tc>
      </w:tr>
      <w:tr w:rsidR="00E8550F" w:rsidRPr="007A7452" w:rsidTr="00CC7D07">
        <w:trPr>
          <w:trHeight w:hRule="exact" w:val="216"/>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BIOL</w:t>
            </w:r>
          </w:p>
        </w:tc>
        <w:tc>
          <w:tcPr>
            <w:tcW w:w="10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3501</w:t>
            </w:r>
          </w:p>
        </w:tc>
        <w:tc>
          <w:tcPr>
            <w:tcW w:w="4370"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firstLine="21"/>
              <w:rPr>
                <w:rFonts w:ascii="Times New Roman" w:hAnsi="Times New Roman"/>
                <w:sz w:val="24"/>
                <w:szCs w:val="24"/>
              </w:rPr>
            </w:pPr>
            <w:r w:rsidRPr="007A7452">
              <w:rPr>
                <w:rFonts w:ascii="Times New Roman" w:hAnsi="Times New Roman"/>
                <w:color w:val="191919"/>
                <w:sz w:val="18"/>
                <w:szCs w:val="18"/>
              </w:rPr>
              <w:t>Principles of Genetics</w:t>
            </w:r>
          </w:p>
        </w:tc>
      </w:tr>
      <w:tr w:rsidR="00E8550F" w:rsidRPr="007A7452" w:rsidTr="00CC7D07">
        <w:trPr>
          <w:trHeight w:hRule="exact" w:val="298"/>
        </w:trPr>
        <w:tc>
          <w:tcPr>
            <w:tcW w:w="19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BIOL</w:t>
            </w:r>
          </w:p>
        </w:tc>
        <w:tc>
          <w:tcPr>
            <w:tcW w:w="108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4701</w:t>
            </w:r>
          </w:p>
        </w:tc>
        <w:tc>
          <w:tcPr>
            <w:tcW w:w="4370" w:type="dxa"/>
            <w:tcBorders>
              <w:top w:val="nil"/>
              <w:left w:val="nil"/>
              <w:bottom w:val="nil"/>
              <w:right w:val="nil"/>
            </w:tcBorders>
          </w:tcPr>
          <w:p w:rsidR="00E8550F" w:rsidRPr="007A7452" w:rsidRDefault="00E8550F" w:rsidP="00CC7D07">
            <w:pPr>
              <w:widowControl w:val="0"/>
              <w:autoSpaceDE w:val="0"/>
              <w:autoSpaceDN w:val="0"/>
              <w:adjustRightInd w:val="0"/>
              <w:spacing w:after="0" w:line="195" w:lineRule="exact"/>
              <w:ind w:firstLine="21"/>
              <w:rPr>
                <w:rFonts w:ascii="Times New Roman" w:hAnsi="Times New Roman"/>
                <w:sz w:val="24"/>
                <w:szCs w:val="24"/>
              </w:rPr>
            </w:pPr>
            <w:r w:rsidRPr="007A7452">
              <w:rPr>
                <w:rFonts w:ascii="Times New Roman" w:hAnsi="Times New Roman"/>
                <w:color w:val="191919"/>
                <w:sz w:val="18"/>
                <w:szCs w:val="18"/>
              </w:rPr>
              <w:t>Cell and Molecular Biology</w:t>
            </w:r>
          </w:p>
        </w:tc>
      </w:tr>
    </w:tbl>
    <w:p w:rsidR="00E8550F" w:rsidRPr="007F1A7B" w:rsidRDefault="00E8550F" w:rsidP="00E8550F">
      <w:pPr>
        <w:widowControl w:val="0"/>
        <w:tabs>
          <w:tab w:val="left" w:pos="2180"/>
        </w:tabs>
        <w:autoSpaceDE w:val="0"/>
        <w:autoSpaceDN w:val="0"/>
        <w:adjustRightInd w:val="0"/>
        <w:spacing w:after="0" w:line="250" w:lineRule="auto"/>
        <w:ind w:left="180" w:right="6494" w:firstLine="0"/>
        <w:rPr>
          <w:rFonts w:ascii="Times New Roman" w:hAnsi="Times New Roman"/>
          <w:b/>
          <w:color w:val="191919"/>
          <w:sz w:val="18"/>
          <w:szCs w:val="18"/>
        </w:rPr>
      </w:pPr>
      <w:r w:rsidRPr="007F1A7B">
        <w:rPr>
          <w:rFonts w:ascii="Times New Roman" w:hAnsi="Times New Roman"/>
          <w:b/>
          <w:color w:val="191919"/>
          <w:sz w:val="18"/>
          <w:szCs w:val="18"/>
        </w:rPr>
        <w:t>Group IV</w:t>
      </w:r>
    </w:p>
    <w:p w:rsidR="00E8550F" w:rsidRDefault="00E8550F" w:rsidP="00CC7D07">
      <w:pPr>
        <w:widowControl w:val="0"/>
        <w:tabs>
          <w:tab w:val="left" w:pos="3240"/>
        </w:tabs>
        <w:autoSpaceDE w:val="0"/>
        <w:autoSpaceDN w:val="0"/>
        <w:adjustRightInd w:val="0"/>
        <w:spacing w:after="0" w:line="250" w:lineRule="auto"/>
        <w:ind w:left="180" w:right="6494" w:firstLine="0"/>
        <w:rPr>
          <w:rFonts w:ascii="Times New Roman" w:hAnsi="Times New Roman"/>
          <w:color w:val="000000"/>
          <w:sz w:val="18"/>
          <w:szCs w:val="18"/>
        </w:rPr>
      </w:pPr>
      <w:r>
        <w:rPr>
          <w:rFonts w:ascii="Times New Roman" w:hAnsi="Times New Roman"/>
          <w:color w:val="191919"/>
          <w:sz w:val="18"/>
          <w:szCs w:val="18"/>
        </w:rPr>
        <w:t>CRJU 3420</w:t>
      </w:r>
      <w:r>
        <w:rPr>
          <w:rFonts w:ascii="Times New Roman" w:hAnsi="Times New Roman"/>
          <w:color w:val="191919"/>
          <w:sz w:val="18"/>
          <w:szCs w:val="18"/>
        </w:rPr>
        <w:tab/>
        <w:t>Criminal Justice Statistics, or R SOCI 4300</w:t>
      </w:r>
      <w:r>
        <w:rPr>
          <w:rFonts w:ascii="Times New Roman" w:hAnsi="Times New Roman"/>
          <w:color w:val="191919"/>
          <w:sz w:val="18"/>
          <w:szCs w:val="18"/>
        </w:rPr>
        <w:tab/>
        <w:t xml:space="preserve">Behavioral </w:t>
      </w:r>
      <w:proofErr w:type="spellStart"/>
      <w:r>
        <w:rPr>
          <w:rFonts w:ascii="Times New Roman" w:hAnsi="Times New Roman"/>
          <w:color w:val="191919"/>
          <w:sz w:val="18"/>
          <w:szCs w:val="18"/>
        </w:rPr>
        <w:t>Statisitcs</w:t>
      </w:r>
      <w:proofErr w:type="spellEnd"/>
      <w:r>
        <w:rPr>
          <w:rFonts w:ascii="Times New Roman" w:hAnsi="Times New Roman"/>
          <w:color w:val="191919"/>
          <w:sz w:val="18"/>
          <w:szCs w:val="18"/>
        </w:rPr>
        <w:t>, required</w:t>
      </w:r>
    </w:p>
    <w:p w:rsidR="00E8550F" w:rsidRDefault="00E8550F" w:rsidP="00E8550F">
      <w:pPr>
        <w:widowControl w:val="0"/>
        <w:autoSpaceDE w:val="0"/>
        <w:autoSpaceDN w:val="0"/>
        <w:adjustRightInd w:val="0"/>
        <w:spacing w:before="13" w:after="0" w:line="200" w:lineRule="exact"/>
        <w:ind w:left="180" w:firstLine="0"/>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H 37 Hours Fo</w:t>
      </w:r>
      <w:r>
        <w:rPr>
          <w:rFonts w:ascii="Times New Roman" w:hAnsi="Times New Roman"/>
          <w:b/>
          <w:bCs/>
          <w:color w:val="191919"/>
          <w:spacing w:val="-3"/>
          <w:sz w:val="18"/>
          <w:szCs w:val="18"/>
        </w:rPr>
        <w:t>r</w:t>
      </w:r>
      <w:r>
        <w:rPr>
          <w:rFonts w:ascii="Times New Roman" w:hAnsi="Times New Roman"/>
          <w:b/>
          <w:bCs/>
          <w:color w:val="191919"/>
          <w:sz w:val="18"/>
          <w:szCs w:val="18"/>
        </w:rPr>
        <w:t>ensic Science Courses</w:t>
      </w:r>
    </w:p>
    <w:p w:rsidR="00E8550F" w:rsidRDefault="00E8550F" w:rsidP="00E8550F">
      <w:pPr>
        <w:widowControl w:val="0"/>
        <w:autoSpaceDE w:val="0"/>
        <w:autoSpaceDN w:val="0"/>
        <w:adjustRightInd w:val="0"/>
        <w:spacing w:before="12" w:after="0"/>
        <w:ind w:left="180" w:firstLine="0"/>
        <w:rPr>
          <w:rFonts w:ascii="Times New Roman" w:hAnsi="Times New Roman"/>
          <w:color w:val="000000"/>
          <w:sz w:val="18"/>
          <w:szCs w:val="18"/>
        </w:rPr>
      </w:pPr>
      <w:r>
        <w:rPr>
          <w:rFonts w:ascii="Times New Roman" w:hAnsi="Times New Roman"/>
          <w:color w:val="191919"/>
          <w:sz w:val="18"/>
          <w:szCs w:val="18"/>
        </w:rPr>
        <w:t>Required all 33 hours courses below:</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FOSC</w:t>
      </w:r>
      <w:r>
        <w:rPr>
          <w:rFonts w:ascii="Times New Roman" w:hAnsi="Times New Roman"/>
          <w:color w:val="191919"/>
          <w:sz w:val="18"/>
          <w:szCs w:val="18"/>
        </w:rPr>
        <w:tab/>
        <w:t>2120</w:t>
      </w:r>
      <w:r>
        <w:rPr>
          <w:rFonts w:ascii="Times New Roman" w:hAnsi="Times New Roman"/>
          <w:color w:val="191919"/>
          <w:sz w:val="18"/>
          <w:szCs w:val="18"/>
        </w:rPr>
        <w:tab/>
        <w:t>Forensic Photography</w:t>
      </w:r>
    </w:p>
    <w:p w:rsidR="00E8550F" w:rsidRDefault="00E8550F" w:rsidP="00E8550F">
      <w:pPr>
        <w:widowControl w:val="0"/>
        <w:tabs>
          <w:tab w:val="left" w:pos="2180"/>
          <w:tab w:val="left" w:pos="3260"/>
        </w:tabs>
        <w:autoSpaceDE w:val="0"/>
        <w:autoSpaceDN w:val="0"/>
        <w:adjustRightInd w:val="0"/>
        <w:spacing w:before="9" w:after="0" w:line="250" w:lineRule="auto"/>
        <w:ind w:left="180" w:right="5299" w:firstLine="0"/>
        <w:rPr>
          <w:rFonts w:ascii="Times New Roman" w:hAnsi="Times New Roman"/>
          <w:color w:val="000000"/>
          <w:sz w:val="18"/>
          <w:szCs w:val="18"/>
        </w:rPr>
      </w:pPr>
      <w:r>
        <w:rPr>
          <w:rFonts w:ascii="Times New Roman" w:hAnsi="Times New Roman"/>
          <w:color w:val="191919"/>
          <w:sz w:val="18"/>
          <w:szCs w:val="18"/>
        </w:rPr>
        <w:t>FOSC</w:t>
      </w:r>
      <w:r>
        <w:rPr>
          <w:rFonts w:ascii="Times New Roman" w:hAnsi="Times New Roman"/>
          <w:color w:val="191919"/>
          <w:sz w:val="18"/>
          <w:szCs w:val="18"/>
        </w:rPr>
        <w:tab/>
        <w:t>2130</w:t>
      </w:r>
      <w:r>
        <w:rPr>
          <w:rFonts w:ascii="Times New Roman" w:hAnsi="Times New Roman"/>
          <w:color w:val="191919"/>
          <w:sz w:val="18"/>
          <w:szCs w:val="18"/>
        </w:rPr>
        <w:tab/>
        <w:t>Crime Scene Investigation I FOSC</w:t>
      </w:r>
      <w:r>
        <w:rPr>
          <w:rFonts w:ascii="Times New Roman" w:hAnsi="Times New Roman"/>
          <w:color w:val="191919"/>
          <w:sz w:val="18"/>
          <w:szCs w:val="18"/>
        </w:rPr>
        <w:tab/>
        <w:t>2140</w:t>
      </w:r>
      <w:r>
        <w:rPr>
          <w:rFonts w:ascii="Times New Roman" w:hAnsi="Times New Roman"/>
          <w:color w:val="191919"/>
          <w:sz w:val="18"/>
          <w:szCs w:val="18"/>
        </w:rPr>
        <w:tab/>
        <w:t>Crime Scene Investigation II FOSC</w:t>
      </w:r>
      <w:r>
        <w:rPr>
          <w:rFonts w:ascii="Times New Roman" w:hAnsi="Times New Roman"/>
          <w:color w:val="191919"/>
          <w:sz w:val="18"/>
          <w:szCs w:val="18"/>
        </w:rPr>
        <w:tab/>
        <w:t>3020</w:t>
      </w:r>
      <w:r>
        <w:rPr>
          <w:rFonts w:ascii="Times New Roman" w:hAnsi="Times New Roman"/>
          <w:color w:val="191919"/>
          <w:sz w:val="18"/>
          <w:szCs w:val="18"/>
        </w:rPr>
        <w:tab/>
        <w:t>Forensic Micro of</w:t>
      </w:r>
      <w:r>
        <w:rPr>
          <w:rFonts w:ascii="Times New Roman" w:hAnsi="Times New Roman"/>
          <w:color w:val="191919"/>
          <w:spacing w:val="-3"/>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race (w/lab) FOSC</w:t>
      </w:r>
      <w:r>
        <w:rPr>
          <w:rFonts w:ascii="Times New Roman" w:hAnsi="Times New Roman"/>
          <w:color w:val="191919"/>
          <w:sz w:val="18"/>
          <w:szCs w:val="18"/>
        </w:rPr>
        <w:tab/>
        <w:t>3030</w:t>
      </w:r>
      <w:r>
        <w:rPr>
          <w:rFonts w:ascii="Times New Roman" w:hAnsi="Times New Roman"/>
          <w:color w:val="191919"/>
          <w:sz w:val="18"/>
          <w:szCs w:val="18"/>
        </w:rPr>
        <w:tab/>
        <w:t xml:space="preserve">Criminal </w:t>
      </w:r>
      <w:proofErr w:type="spellStart"/>
      <w:r>
        <w:rPr>
          <w:rFonts w:ascii="Times New Roman" w:hAnsi="Times New Roman"/>
          <w:color w:val="191919"/>
          <w:sz w:val="18"/>
          <w:szCs w:val="18"/>
        </w:rPr>
        <w:t>Evid</w:t>
      </w:r>
      <w:proofErr w:type="spellEnd"/>
      <w:r>
        <w:rPr>
          <w:rFonts w:ascii="Times New Roman" w:hAnsi="Times New Roman"/>
          <w:color w:val="191919"/>
          <w:sz w:val="18"/>
          <w:szCs w:val="18"/>
        </w:rPr>
        <w:t>. &amp; Court Proc FOSC</w:t>
      </w:r>
      <w:r>
        <w:rPr>
          <w:rFonts w:ascii="Times New Roman" w:hAnsi="Times New Roman"/>
          <w:color w:val="191919"/>
          <w:sz w:val="18"/>
          <w:szCs w:val="18"/>
        </w:rPr>
        <w:tab/>
        <w:t>4040</w:t>
      </w:r>
      <w:r>
        <w:rPr>
          <w:rFonts w:ascii="Times New Roman" w:hAnsi="Times New Roman"/>
          <w:color w:val="191919"/>
          <w:sz w:val="18"/>
          <w:szCs w:val="18"/>
        </w:rPr>
        <w:tab/>
        <w:t xml:space="preserve">Forensic </w:t>
      </w:r>
      <w:proofErr w:type="spellStart"/>
      <w:r>
        <w:rPr>
          <w:rFonts w:ascii="Times New Roman" w:hAnsi="Times New Roman"/>
          <w:color w:val="191919"/>
          <w:sz w:val="18"/>
          <w:szCs w:val="18"/>
        </w:rPr>
        <w:t>Sero</w:t>
      </w:r>
      <w:proofErr w:type="spellEnd"/>
      <w:r>
        <w:rPr>
          <w:rFonts w:ascii="Times New Roman" w:hAnsi="Times New Roman"/>
          <w:color w:val="191919"/>
          <w:sz w:val="18"/>
          <w:szCs w:val="18"/>
        </w:rPr>
        <w:t xml:space="preserve"> &amp; DNA</w:t>
      </w:r>
      <w:r>
        <w:rPr>
          <w:rFonts w:ascii="Times New Roman" w:hAnsi="Times New Roman"/>
          <w:color w:val="191919"/>
          <w:spacing w:val="-10"/>
          <w:sz w:val="18"/>
          <w:szCs w:val="18"/>
        </w:rPr>
        <w:t xml:space="preserve"> </w:t>
      </w:r>
      <w:r>
        <w:rPr>
          <w:rFonts w:ascii="Times New Roman" w:hAnsi="Times New Roman"/>
          <w:color w:val="191919"/>
          <w:sz w:val="18"/>
          <w:szCs w:val="18"/>
        </w:rPr>
        <w:t>(w/lab) FOSC</w:t>
      </w:r>
      <w:r>
        <w:rPr>
          <w:rFonts w:ascii="Times New Roman" w:hAnsi="Times New Roman"/>
          <w:color w:val="191919"/>
          <w:sz w:val="18"/>
          <w:szCs w:val="18"/>
        </w:rPr>
        <w:tab/>
        <w:t>4050</w:t>
      </w:r>
      <w:r>
        <w:rPr>
          <w:rFonts w:ascii="Times New Roman" w:hAnsi="Times New Roman"/>
          <w:color w:val="191919"/>
          <w:sz w:val="18"/>
          <w:szCs w:val="18"/>
        </w:rPr>
        <w:tab/>
        <w:t>Forensic Chemistry (w/lab) FOSC</w:t>
      </w:r>
      <w:r>
        <w:rPr>
          <w:rFonts w:ascii="Times New Roman" w:hAnsi="Times New Roman"/>
          <w:color w:val="191919"/>
          <w:sz w:val="18"/>
          <w:szCs w:val="18"/>
        </w:rPr>
        <w:tab/>
        <w:t>4060</w:t>
      </w:r>
      <w:r>
        <w:rPr>
          <w:rFonts w:ascii="Times New Roman" w:hAnsi="Times New Roman"/>
          <w:color w:val="191919"/>
          <w:sz w:val="18"/>
          <w:szCs w:val="18"/>
        </w:rPr>
        <w:tab/>
        <w:t>SEM-EDX of</w:t>
      </w:r>
      <w:r>
        <w:rPr>
          <w:rFonts w:ascii="Times New Roman" w:hAnsi="Times New Roman"/>
          <w:color w:val="191919"/>
          <w:spacing w:val="-3"/>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 xml:space="preserve">race </w:t>
      </w:r>
      <w:proofErr w:type="spellStart"/>
      <w:r>
        <w:rPr>
          <w:rFonts w:ascii="Times New Roman" w:hAnsi="Times New Roman"/>
          <w:color w:val="191919"/>
          <w:sz w:val="18"/>
          <w:szCs w:val="18"/>
        </w:rPr>
        <w:t>Evid</w:t>
      </w:r>
      <w:proofErr w:type="spellEnd"/>
      <w:r>
        <w:rPr>
          <w:rFonts w:ascii="Times New Roman" w:hAnsi="Times New Roman"/>
          <w:color w:val="191919"/>
          <w:sz w:val="18"/>
          <w:szCs w:val="18"/>
        </w:rPr>
        <w:t xml:space="preserve"> (w/lab) FOSC</w:t>
      </w:r>
      <w:r>
        <w:rPr>
          <w:rFonts w:ascii="Times New Roman" w:hAnsi="Times New Roman"/>
          <w:color w:val="191919"/>
          <w:sz w:val="18"/>
          <w:szCs w:val="18"/>
        </w:rPr>
        <w:tab/>
        <w:t>4201L</w:t>
      </w:r>
      <w:r>
        <w:rPr>
          <w:rFonts w:ascii="Times New Roman" w:hAnsi="Times New Roman"/>
          <w:color w:val="191919"/>
          <w:sz w:val="18"/>
          <w:szCs w:val="18"/>
        </w:rPr>
        <w:tab/>
        <w:t>Evidence</w:t>
      </w:r>
      <w:r>
        <w:rPr>
          <w:rFonts w:ascii="Times New Roman" w:hAnsi="Times New Roman"/>
          <w:color w:val="191919"/>
          <w:spacing w:val="-10"/>
          <w:sz w:val="18"/>
          <w:szCs w:val="18"/>
        </w:rPr>
        <w:t xml:space="preserve"> </w:t>
      </w:r>
      <w:r>
        <w:rPr>
          <w:rFonts w:ascii="Times New Roman" w:hAnsi="Times New Roman"/>
          <w:color w:val="191919"/>
          <w:sz w:val="18"/>
          <w:szCs w:val="18"/>
        </w:rPr>
        <w:t>Analysis &amp; Research I FOSC/CRJU 4999</w:t>
      </w:r>
      <w:r>
        <w:rPr>
          <w:rFonts w:ascii="Times New Roman" w:hAnsi="Times New Roman"/>
          <w:color w:val="191919"/>
          <w:sz w:val="18"/>
          <w:szCs w:val="18"/>
        </w:rPr>
        <w:tab/>
        <w:t>Senior Capstone Seminar</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CRJU</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100</w:t>
      </w:r>
      <w:r>
        <w:rPr>
          <w:rFonts w:ascii="Times New Roman" w:hAnsi="Times New Roman"/>
          <w:color w:val="191919"/>
          <w:sz w:val="18"/>
          <w:szCs w:val="18"/>
        </w:rPr>
        <w:tab/>
        <w:t>Introduction to Criminal Justice</w:t>
      </w:r>
    </w:p>
    <w:p w:rsidR="00E8550F" w:rsidRPr="009905F0"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sidRPr="009905F0">
        <w:rPr>
          <w:rFonts w:ascii="Times New Roman" w:hAnsi="Times New Roman"/>
          <w:bCs/>
          <w:color w:val="191919"/>
          <w:spacing w:val="-13"/>
          <w:sz w:val="20"/>
          <w:szCs w:val="20"/>
        </w:rPr>
        <w:t>FOSC</w:t>
      </w:r>
      <w:r w:rsidRPr="009905F0">
        <w:rPr>
          <w:rFonts w:ascii="Times New Roman" w:hAnsi="Times New Roman"/>
          <w:bCs/>
          <w:color w:val="191919"/>
          <w:spacing w:val="-13"/>
          <w:sz w:val="20"/>
          <w:szCs w:val="20"/>
        </w:rPr>
        <w:tab/>
        <w:t>3100</w:t>
      </w:r>
      <w:r w:rsidRPr="009905F0">
        <w:rPr>
          <w:rFonts w:ascii="Times New Roman" w:hAnsi="Times New Roman"/>
          <w:bCs/>
          <w:color w:val="191919"/>
          <w:spacing w:val="-13"/>
          <w:sz w:val="20"/>
          <w:szCs w:val="20"/>
        </w:rPr>
        <w:tab/>
        <w:t>International Forensic DNA</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sidRPr="009905F0">
        <w:rPr>
          <w:rFonts w:ascii="Times New Roman" w:hAnsi="Times New Roman"/>
          <w:bCs/>
          <w:color w:val="191919"/>
          <w:spacing w:val="-13"/>
          <w:sz w:val="20"/>
          <w:szCs w:val="20"/>
        </w:rPr>
        <w:t>FOSC</w:t>
      </w:r>
      <w:r w:rsidRPr="009905F0">
        <w:rPr>
          <w:rFonts w:ascii="Times New Roman" w:hAnsi="Times New Roman"/>
          <w:bCs/>
          <w:color w:val="191919"/>
          <w:spacing w:val="-13"/>
          <w:sz w:val="20"/>
          <w:szCs w:val="20"/>
        </w:rPr>
        <w:tab/>
        <w:t>3200</w:t>
      </w:r>
      <w:r w:rsidRPr="009905F0">
        <w:rPr>
          <w:rFonts w:ascii="Times New Roman" w:hAnsi="Times New Roman"/>
          <w:bCs/>
          <w:color w:val="191919"/>
          <w:spacing w:val="-13"/>
          <w:sz w:val="20"/>
          <w:szCs w:val="20"/>
        </w:rPr>
        <w:tab/>
        <w:t>Bio-Terrorism and Biotechnology</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4120</w:t>
      </w:r>
      <w:r>
        <w:rPr>
          <w:rFonts w:ascii="Times New Roman" w:hAnsi="Times New Roman"/>
          <w:bCs/>
          <w:color w:val="191919"/>
          <w:spacing w:val="-13"/>
          <w:sz w:val="20"/>
          <w:szCs w:val="20"/>
        </w:rPr>
        <w:tab/>
        <w:t>Electron Optics (w/lab)</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4130</w:t>
      </w:r>
      <w:r>
        <w:rPr>
          <w:rFonts w:ascii="Times New Roman" w:hAnsi="Times New Roman"/>
          <w:bCs/>
          <w:color w:val="191919"/>
          <w:spacing w:val="-13"/>
          <w:sz w:val="20"/>
          <w:szCs w:val="20"/>
        </w:rPr>
        <w:tab/>
        <w:t>Expert Witness at Mock Trial</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4140</w:t>
      </w:r>
      <w:r>
        <w:rPr>
          <w:rFonts w:ascii="Times New Roman" w:hAnsi="Times New Roman"/>
          <w:bCs/>
          <w:color w:val="191919"/>
          <w:spacing w:val="-13"/>
          <w:sz w:val="20"/>
          <w:szCs w:val="20"/>
        </w:rPr>
        <w:tab/>
        <w:t>Fingerprint Technology (w/lab)</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proofErr w:type="gramStart"/>
      <w:r>
        <w:rPr>
          <w:rFonts w:ascii="Times New Roman" w:hAnsi="Times New Roman"/>
          <w:bCs/>
          <w:color w:val="191919"/>
          <w:spacing w:val="-13"/>
          <w:sz w:val="20"/>
          <w:szCs w:val="20"/>
        </w:rPr>
        <w:t>FOSC</w:t>
      </w:r>
      <w:r>
        <w:rPr>
          <w:rFonts w:ascii="Times New Roman" w:hAnsi="Times New Roman"/>
          <w:bCs/>
          <w:color w:val="191919"/>
          <w:spacing w:val="-13"/>
          <w:sz w:val="20"/>
          <w:szCs w:val="20"/>
        </w:rPr>
        <w:tab/>
        <w:t>4150</w:t>
      </w:r>
      <w:r>
        <w:rPr>
          <w:rFonts w:ascii="Times New Roman" w:hAnsi="Times New Roman"/>
          <w:bCs/>
          <w:color w:val="191919"/>
          <w:spacing w:val="-13"/>
          <w:sz w:val="20"/>
          <w:szCs w:val="20"/>
        </w:rPr>
        <w:tab/>
      </w:r>
      <w:proofErr w:type="spellStart"/>
      <w:r>
        <w:rPr>
          <w:rFonts w:ascii="Times New Roman" w:hAnsi="Times New Roman"/>
          <w:bCs/>
          <w:color w:val="191919"/>
          <w:spacing w:val="-13"/>
          <w:sz w:val="20"/>
          <w:szCs w:val="20"/>
        </w:rPr>
        <w:t>Evid</w:t>
      </w:r>
      <w:proofErr w:type="spellEnd"/>
      <w:r>
        <w:rPr>
          <w:rFonts w:ascii="Times New Roman" w:hAnsi="Times New Roman"/>
          <w:bCs/>
          <w:color w:val="191919"/>
          <w:spacing w:val="-13"/>
          <w:sz w:val="20"/>
          <w:szCs w:val="20"/>
        </w:rPr>
        <w:t>.</w:t>
      </w:r>
      <w:proofErr w:type="gramEnd"/>
      <w:r>
        <w:rPr>
          <w:rFonts w:ascii="Times New Roman" w:hAnsi="Times New Roman"/>
          <w:bCs/>
          <w:color w:val="191919"/>
          <w:spacing w:val="-13"/>
          <w:sz w:val="20"/>
          <w:szCs w:val="20"/>
        </w:rPr>
        <w:t xml:space="preserve"> </w:t>
      </w:r>
      <w:proofErr w:type="gramStart"/>
      <w:r>
        <w:rPr>
          <w:rFonts w:ascii="Times New Roman" w:hAnsi="Times New Roman"/>
          <w:bCs/>
          <w:color w:val="191919"/>
          <w:spacing w:val="-13"/>
          <w:sz w:val="20"/>
          <w:szCs w:val="20"/>
        </w:rPr>
        <w:t>Proc. for Med. Techs.</w:t>
      </w:r>
      <w:proofErr w:type="gramEnd"/>
      <w:r>
        <w:rPr>
          <w:rFonts w:ascii="Times New Roman" w:hAnsi="Times New Roman"/>
          <w:bCs/>
          <w:color w:val="191919"/>
          <w:spacing w:val="-13"/>
          <w:sz w:val="20"/>
          <w:szCs w:val="20"/>
        </w:rPr>
        <w:t xml:space="preserve"> (</w:t>
      </w:r>
      <w:proofErr w:type="gramStart"/>
      <w:r>
        <w:rPr>
          <w:rFonts w:ascii="Times New Roman" w:hAnsi="Times New Roman"/>
          <w:bCs/>
          <w:color w:val="191919"/>
          <w:spacing w:val="-13"/>
          <w:sz w:val="20"/>
          <w:szCs w:val="20"/>
        </w:rPr>
        <w:t>w/lab</w:t>
      </w:r>
      <w:proofErr w:type="gramEnd"/>
      <w:r>
        <w:rPr>
          <w:rFonts w:ascii="Times New Roman" w:hAnsi="Times New Roman"/>
          <w:bCs/>
          <w:color w:val="191919"/>
          <w:spacing w:val="-13"/>
          <w:sz w:val="20"/>
          <w:szCs w:val="20"/>
        </w:rPr>
        <w:t>)</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4160</w:t>
      </w:r>
      <w:r>
        <w:rPr>
          <w:rFonts w:ascii="Times New Roman" w:hAnsi="Times New Roman"/>
          <w:bCs/>
          <w:color w:val="191919"/>
          <w:spacing w:val="-13"/>
          <w:sz w:val="20"/>
          <w:szCs w:val="20"/>
        </w:rPr>
        <w:tab/>
        <w:t>Evidence Collection (w/lab)</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ab/>
      </w:r>
      <w:r>
        <w:rPr>
          <w:rFonts w:ascii="Times New Roman" w:hAnsi="Times New Roman"/>
          <w:bCs/>
          <w:color w:val="191919"/>
          <w:spacing w:val="-13"/>
          <w:sz w:val="20"/>
          <w:szCs w:val="20"/>
        </w:rPr>
        <w:tab/>
        <w:t>Study/Chemistry Seminar</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2140</w:t>
      </w:r>
      <w:r>
        <w:rPr>
          <w:rFonts w:ascii="Times New Roman" w:hAnsi="Times New Roman"/>
          <w:bCs/>
          <w:color w:val="191919"/>
          <w:spacing w:val="-13"/>
          <w:sz w:val="20"/>
          <w:szCs w:val="20"/>
        </w:rPr>
        <w:tab/>
        <w:t>Crime Scene Investigation II</w:t>
      </w:r>
    </w:p>
    <w:p w:rsidR="00E8550F" w:rsidRDefault="008B2895" w:rsidP="008B2895">
      <w:pPr>
        <w:ind w:left="180" w:firstLine="0"/>
        <w:rPr>
          <w:rFonts w:ascii="Times New Roman" w:hAnsi="Times New Roman"/>
          <w:b/>
          <w:bCs/>
          <w:color w:val="191919"/>
          <w:spacing w:val="-13"/>
          <w:sz w:val="24"/>
          <w:szCs w:val="24"/>
        </w:rPr>
      </w:pPr>
      <w:r>
        <w:rPr>
          <w:rFonts w:ascii="Times New Roman" w:hAnsi="Times New Roman"/>
          <w:b/>
          <w:bCs/>
          <w:color w:val="191919"/>
          <w:spacing w:val="-13"/>
          <w:sz w:val="32"/>
          <w:szCs w:val="32"/>
        </w:rPr>
        <w:t>P</w:t>
      </w:r>
      <w:r>
        <w:rPr>
          <w:rFonts w:ascii="Times New Roman" w:hAnsi="Times New Roman"/>
          <w:b/>
          <w:bCs/>
          <w:color w:val="191919"/>
          <w:spacing w:val="-13"/>
          <w:sz w:val="24"/>
          <w:szCs w:val="24"/>
        </w:rPr>
        <w:t>ROGRA</w:t>
      </w:r>
      <w:r>
        <w:rPr>
          <w:rFonts w:ascii="Times New Roman" w:hAnsi="Times New Roman"/>
          <w:b/>
          <w:bCs/>
          <w:color w:val="191919"/>
          <w:sz w:val="24"/>
          <w:szCs w:val="24"/>
        </w:rPr>
        <w:t>M</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TUD</w:t>
      </w:r>
      <w:r>
        <w:rPr>
          <w:rFonts w:ascii="Times New Roman" w:hAnsi="Times New Roman"/>
          <w:b/>
          <w:bCs/>
          <w:color w:val="191919"/>
          <w:sz w:val="24"/>
          <w:szCs w:val="24"/>
        </w:rPr>
        <w:t>Y</w:t>
      </w:r>
      <w:r>
        <w:rPr>
          <w:rFonts w:ascii="Times New Roman" w:hAnsi="Times New Roman"/>
          <w:b/>
          <w:bCs/>
          <w:color w:val="191919"/>
          <w:spacing w:val="-15"/>
          <w:sz w:val="24"/>
          <w:szCs w:val="24"/>
        </w:rPr>
        <w:t xml:space="preserve"> </w:t>
      </w:r>
      <w:r>
        <w:rPr>
          <w:rFonts w:ascii="Times New Roman" w:hAnsi="Times New Roman"/>
          <w:b/>
          <w:bCs/>
          <w:color w:val="191919"/>
          <w:spacing w:val="-13"/>
          <w:sz w:val="24"/>
          <w:szCs w:val="24"/>
        </w:rPr>
        <w:t>FO</w:t>
      </w:r>
      <w:r>
        <w:rPr>
          <w:rFonts w:ascii="Times New Roman" w:hAnsi="Times New Roman"/>
          <w:b/>
          <w:bCs/>
          <w:color w:val="191919"/>
          <w:sz w:val="24"/>
          <w:szCs w:val="24"/>
        </w:rPr>
        <w:t>R</w:t>
      </w:r>
      <w:r>
        <w:rPr>
          <w:rFonts w:ascii="Times New Roman" w:hAnsi="Times New Roman"/>
          <w:b/>
          <w:bCs/>
          <w:color w:val="191919"/>
          <w:spacing w:val="-5"/>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ACHELO</w:t>
      </w:r>
      <w:r>
        <w:rPr>
          <w:rFonts w:ascii="Times New Roman" w:hAnsi="Times New Roman"/>
          <w:b/>
          <w:bCs/>
          <w:color w:val="191919"/>
          <w:sz w:val="24"/>
          <w:szCs w:val="24"/>
        </w:rPr>
        <w:t>R</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D</w:t>
      </w:r>
      <w:r>
        <w:rPr>
          <w:rFonts w:ascii="Times New Roman" w:hAnsi="Times New Roman"/>
          <w:b/>
          <w:bCs/>
          <w:color w:val="191919"/>
          <w:spacing w:val="-13"/>
          <w:sz w:val="24"/>
          <w:szCs w:val="24"/>
        </w:rPr>
        <w:t>EGRE</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I</w:t>
      </w:r>
      <w:r>
        <w:rPr>
          <w:rFonts w:ascii="Times New Roman" w:hAnsi="Times New Roman"/>
          <w:b/>
          <w:bCs/>
          <w:color w:val="191919"/>
          <w:sz w:val="24"/>
          <w:szCs w:val="24"/>
        </w:rPr>
        <w:t>N</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F</w:t>
      </w:r>
      <w:r>
        <w:rPr>
          <w:rFonts w:ascii="Times New Roman" w:hAnsi="Times New Roman"/>
          <w:b/>
          <w:bCs/>
          <w:color w:val="191919"/>
          <w:spacing w:val="-13"/>
          <w:sz w:val="24"/>
          <w:szCs w:val="24"/>
        </w:rPr>
        <w:t>ORENSI</w:t>
      </w:r>
      <w:r>
        <w:rPr>
          <w:rFonts w:ascii="Times New Roman" w:hAnsi="Times New Roman"/>
          <w:b/>
          <w:bCs/>
          <w:color w:val="191919"/>
          <w:sz w:val="24"/>
          <w:szCs w:val="24"/>
        </w:rPr>
        <w:t>C</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CIENCE</w:t>
      </w:r>
    </w:p>
    <w:p w:rsidR="008B2895" w:rsidRDefault="008B2895" w:rsidP="008B2895">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pacing w:val="-2"/>
          <w:sz w:val="18"/>
          <w:szCs w:val="18"/>
        </w:rPr>
        <w:t>F</w:t>
      </w:r>
      <w:r>
        <w:rPr>
          <w:rFonts w:ascii="Times New Roman" w:hAnsi="Times New Roman"/>
          <w:b/>
          <w:bCs/>
          <w:color w:val="191919"/>
          <w:spacing w:val="-5"/>
          <w:sz w:val="18"/>
          <w:szCs w:val="18"/>
        </w:rPr>
        <w:t>r</w:t>
      </w:r>
      <w:r>
        <w:rPr>
          <w:rFonts w:ascii="Times New Roman" w:hAnsi="Times New Roman"/>
          <w:b/>
          <w:bCs/>
          <w:color w:val="191919"/>
          <w:spacing w:val="-2"/>
          <w:sz w:val="18"/>
          <w:szCs w:val="18"/>
        </w:rPr>
        <w:t>eshma</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tbl>
      <w:tblPr>
        <w:tblW w:w="0" w:type="auto"/>
        <w:tblInd w:w="180" w:type="dxa"/>
        <w:tblLayout w:type="fixed"/>
        <w:tblCellMar>
          <w:left w:w="0" w:type="dxa"/>
          <w:right w:w="0" w:type="dxa"/>
        </w:tblCellMar>
        <w:tblLook w:val="0000"/>
      </w:tblPr>
      <w:tblGrid>
        <w:gridCol w:w="851"/>
        <w:gridCol w:w="975"/>
        <w:gridCol w:w="2269"/>
        <w:gridCol w:w="830"/>
        <w:gridCol w:w="1010"/>
        <w:gridCol w:w="1214"/>
        <w:gridCol w:w="2063"/>
        <w:gridCol w:w="588"/>
      </w:tblGrid>
      <w:tr w:rsidR="008B2895" w:rsidRPr="007A7452" w:rsidTr="008B2895">
        <w:trPr>
          <w:trHeight w:hRule="exact" w:val="23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b/>
                <w:bCs/>
                <w:color w:val="191919"/>
                <w:spacing w:val="-2"/>
                <w:sz w:val="18"/>
                <w:szCs w:val="18"/>
              </w:rPr>
              <w:t>Fall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256" w:firstLine="50"/>
              <w:rPr>
                <w:rFonts w:ascii="Times New Roman" w:hAnsi="Times New Roman"/>
                <w:sz w:val="24"/>
                <w:szCs w:val="24"/>
              </w:rPr>
            </w:pPr>
            <w:r w:rsidRPr="007A7452">
              <w:rPr>
                <w:rFonts w:ascii="Times New Roman" w:hAnsi="Times New Roman"/>
                <w:b/>
                <w:bCs/>
                <w:color w:val="191919"/>
                <w:spacing w:val="-2"/>
                <w:sz w:val="18"/>
                <w:szCs w:val="18"/>
              </w:rPr>
              <w:t>Spring</w:t>
            </w:r>
          </w:p>
        </w:tc>
        <w:tc>
          <w:tcPr>
            <w:tcW w:w="3865" w:type="dxa"/>
            <w:gridSpan w:val="3"/>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r>
      <w:tr w:rsidR="008B2895" w:rsidRPr="007A7452" w:rsidTr="008B2895">
        <w:trPr>
          <w:trHeight w:hRule="exact" w:val="218"/>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pacing w:val="-7"/>
                <w:sz w:val="18"/>
                <w:szCs w:val="18"/>
              </w:rPr>
              <w:t>ENGL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69"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374" w:firstLine="50"/>
              <w:rPr>
                <w:rFonts w:ascii="Times New Roman" w:hAnsi="Times New Roman"/>
                <w:sz w:val="24"/>
                <w:szCs w:val="24"/>
              </w:rPr>
            </w:pPr>
            <w:r w:rsidRPr="007A7452">
              <w:rPr>
                <w:rFonts w:ascii="Times New Roman" w:hAnsi="Times New Roman"/>
                <w:color w:val="191919"/>
                <w:spacing w:val="-7"/>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56" w:firstLine="50"/>
              <w:rPr>
                <w:rFonts w:ascii="Times New Roman" w:hAnsi="Times New Roman"/>
                <w:sz w:val="24"/>
                <w:szCs w:val="24"/>
              </w:rPr>
            </w:pPr>
            <w:r w:rsidRPr="007A7452">
              <w:rPr>
                <w:rFonts w:ascii="Times New Roman" w:hAnsi="Times New Roman"/>
                <w:color w:val="191919"/>
                <w:spacing w:val="-7"/>
                <w:sz w:val="18"/>
                <w:szCs w:val="18"/>
              </w:rPr>
              <w:t>ENGL</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44"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71" w:firstLine="50"/>
              <w:rPr>
                <w:rFonts w:ascii="Times New Roman" w:hAnsi="Times New Roman"/>
                <w:sz w:val="24"/>
                <w:szCs w:val="24"/>
              </w:rPr>
            </w:pPr>
            <w:r w:rsidRPr="007A7452">
              <w:rPr>
                <w:rFonts w:ascii="Times New Roman" w:hAnsi="Times New Roman"/>
                <w:color w:val="191919"/>
                <w:spacing w:val="-7"/>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H</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14"/>
                <w:sz w:val="18"/>
                <w:szCs w:val="18"/>
              </w:rPr>
              <w:t>1111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algebra</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7"/>
                <w:sz w:val="18"/>
                <w:szCs w:val="18"/>
              </w:rPr>
              <w:t>1212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2"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COMM</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Publi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Speaking</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H</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1/2212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1" w:firstLine="50"/>
              <w:rPr>
                <w:rFonts w:ascii="Times New Roman" w:hAnsi="Times New Roman"/>
                <w:sz w:val="24"/>
                <w:szCs w:val="24"/>
              </w:rPr>
            </w:pPr>
            <w:r w:rsidRPr="007A7452">
              <w:rPr>
                <w:rFonts w:ascii="Times New Roman" w:hAnsi="Times New Roman"/>
                <w:color w:val="191919"/>
                <w:spacing w:val="-7"/>
                <w:sz w:val="18"/>
                <w:szCs w:val="18"/>
              </w:rPr>
              <w:t>Pr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Calculus/Calculu</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1</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firstLine="50"/>
              <w:jc w:val="right"/>
              <w:rPr>
                <w:rFonts w:ascii="Times New Roman" w:hAnsi="Times New Roman"/>
                <w:sz w:val="24"/>
                <w:szCs w:val="24"/>
              </w:rPr>
            </w:pPr>
            <w:r w:rsidRPr="007A7452">
              <w:rPr>
                <w:rFonts w:ascii="Times New Roman" w:hAnsi="Times New Roman"/>
                <w:color w:val="191919"/>
                <w:sz w:val="18"/>
                <w:szCs w:val="18"/>
              </w:rPr>
              <w:t>3</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4</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ASU</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7"/>
                <w:sz w:val="18"/>
                <w:szCs w:val="18"/>
              </w:rPr>
              <w:t>1200</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Freshma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Semina</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ind w:left="-67" w:firstLine="50"/>
              <w:rPr>
                <w:rFonts w:ascii="Times New Roman" w:hAnsi="Times New Roman"/>
                <w:sz w:val="24"/>
                <w:szCs w:val="24"/>
              </w:rPr>
            </w:pP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Servic</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Leadership</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HIST</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7"/>
                <w:sz w:val="18"/>
                <w:szCs w:val="18"/>
              </w:rPr>
              <w:t>1002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2" w:firstLine="50"/>
              <w:rPr>
                <w:rFonts w:ascii="Times New Roman" w:hAnsi="Times New Roman"/>
                <w:sz w:val="24"/>
                <w:szCs w:val="24"/>
              </w:rPr>
            </w:pPr>
            <w:r w:rsidRPr="007A7452">
              <w:rPr>
                <w:rFonts w:ascii="Times New Roman" w:hAnsi="Times New Roman"/>
                <w:color w:val="191919"/>
                <w:spacing w:val="-7"/>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Diaspora</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2</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lastRenderedPageBreak/>
              <w:t>BIOL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POLS</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101</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1" w:firstLine="50"/>
              <w:rPr>
                <w:rFonts w:ascii="Times New Roman" w:hAnsi="Times New Roman"/>
                <w:sz w:val="24"/>
                <w:szCs w:val="24"/>
              </w:rPr>
            </w:pPr>
            <w:r w:rsidRPr="007A7452">
              <w:rPr>
                <w:rFonts w:ascii="Times New Roman" w:hAnsi="Times New Roman"/>
                <w:color w:val="191919"/>
                <w:spacing w:val="-7"/>
                <w:sz w:val="18"/>
                <w:szCs w:val="18"/>
              </w:rPr>
              <w:t>U</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Geo</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gi</w:t>
            </w:r>
            <w:r w:rsidRPr="007A7452">
              <w:rPr>
                <w:rFonts w:ascii="Times New Roman" w:hAnsi="Times New Roman"/>
                <w:color w:val="191919"/>
                <w:sz w:val="18"/>
                <w:szCs w:val="18"/>
              </w:rPr>
              <w:t>a</w:t>
            </w:r>
            <w:r w:rsidRPr="007A7452">
              <w:rPr>
                <w:rFonts w:ascii="Times New Roman" w:hAnsi="Times New Roman"/>
                <w:color w:val="191919"/>
                <w:spacing w:val="23"/>
                <w:sz w:val="18"/>
                <w:szCs w:val="18"/>
              </w:rPr>
              <w:t xml:space="preserve"> </w:t>
            </w:r>
            <w:r w:rsidRPr="007A7452">
              <w:rPr>
                <w:rFonts w:ascii="Times New Roman" w:hAnsi="Times New Roman"/>
                <w:color w:val="191919"/>
                <w:spacing w:val="-7"/>
                <w:sz w:val="18"/>
                <w:szCs w:val="18"/>
              </w:rPr>
              <w:t>Govt.</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4"/>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z w:val="18"/>
                <w:szCs w:val="18"/>
              </w:rPr>
              <w:t>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4</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ind w:left="-67" w:firstLine="50"/>
              <w:rPr>
                <w:rFonts w:ascii="Times New Roman" w:hAnsi="Times New Roman"/>
                <w:sz w:val="24"/>
                <w:szCs w:val="24"/>
              </w:rPr>
            </w:pPr>
          </w:p>
        </w:tc>
      </w:tr>
      <w:tr w:rsidR="008B2895" w:rsidRPr="007A7452" w:rsidTr="008B2895">
        <w:trPr>
          <w:trHeight w:hRule="exact" w:val="29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409" w:firstLine="50"/>
              <w:rPr>
                <w:rFonts w:ascii="Times New Roman" w:hAnsi="Times New Roman"/>
                <w:sz w:val="24"/>
                <w:szCs w:val="24"/>
              </w:rPr>
            </w:pPr>
            <w:r w:rsidRPr="007A7452">
              <w:rPr>
                <w:rFonts w:ascii="Times New Roman" w:hAnsi="Times New Roman"/>
                <w:b/>
                <w:bCs/>
                <w:color w:val="191919"/>
                <w:spacing w:val="-7"/>
                <w:sz w:val="18"/>
                <w:szCs w:val="18"/>
              </w:rPr>
              <w:t>16</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256"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67" w:firstLine="50"/>
              <w:jc w:val="right"/>
              <w:rPr>
                <w:rFonts w:ascii="Times New Roman" w:hAnsi="Times New Roman"/>
                <w:sz w:val="24"/>
                <w:szCs w:val="24"/>
              </w:rPr>
            </w:pPr>
            <w:r w:rsidRPr="007A7452">
              <w:rPr>
                <w:rFonts w:ascii="Times New Roman" w:hAnsi="Times New Roman"/>
                <w:b/>
                <w:bCs/>
                <w:color w:val="191919"/>
                <w:spacing w:val="-7"/>
                <w:sz w:val="18"/>
                <w:szCs w:val="18"/>
              </w:rPr>
              <w:t>15-16</w:t>
            </w:r>
          </w:p>
        </w:tc>
      </w:tr>
    </w:tbl>
    <w:p w:rsidR="008B2895" w:rsidRDefault="008B2895" w:rsidP="008B2895">
      <w:pPr>
        <w:ind w:left="180" w:firstLine="50"/>
      </w:pPr>
    </w:p>
    <w:p w:rsidR="008B2895" w:rsidRDefault="008B2895" w:rsidP="008B2895">
      <w:pPr>
        <w:widowControl w:val="0"/>
        <w:autoSpaceDE w:val="0"/>
        <w:autoSpaceDN w:val="0"/>
        <w:adjustRightInd w:val="0"/>
        <w:spacing w:after="0"/>
        <w:ind w:left="90" w:firstLine="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sidR="00CC7D07">
        <w:rPr>
          <w:rFonts w:ascii="Times New Roman" w:hAnsi="Times New Roman"/>
          <w:b/>
          <w:bCs/>
          <w:color w:val="191919"/>
          <w:spacing w:val="-2"/>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8B2895" w:rsidRDefault="008B2895" w:rsidP="008B2895">
      <w:pPr>
        <w:widowControl w:val="0"/>
        <w:tabs>
          <w:tab w:val="left" w:pos="5220"/>
        </w:tabs>
        <w:autoSpaceDE w:val="0"/>
        <w:autoSpaceDN w:val="0"/>
        <w:adjustRightInd w:val="0"/>
        <w:spacing w:before="12" w:after="0"/>
        <w:ind w:left="90" w:firstLine="0"/>
        <w:rPr>
          <w:rFonts w:ascii="Times New Roman" w:hAnsi="Times New Roman"/>
          <w:color w:val="000000"/>
          <w:sz w:val="18"/>
          <w:szCs w:val="18"/>
        </w:rPr>
      </w:pPr>
      <w:r>
        <w:rPr>
          <w:rFonts w:ascii="Times New Roman" w:hAnsi="Times New Roman"/>
          <w:b/>
          <w:bCs/>
          <w:color w:val="191919"/>
          <w:spacing w:val="-2"/>
          <w:sz w:val="18"/>
          <w:szCs w:val="18"/>
        </w:rPr>
        <w:t>Fal</w:t>
      </w:r>
      <w:r>
        <w:rPr>
          <w:rFonts w:ascii="Times New Roman" w:hAnsi="Times New Roman"/>
          <w:b/>
          <w:bCs/>
          <w:color w:val="191919"/>
          <w:sz w:val="18"/>
          <w:szCs w:val="18"/>
        </w:rPr>
        <w:t>l</w:t>
      </w:r>
      <w:r>
        <w:rPr>
          <w:rFonts w:ascii="Times New Roman" w:hAnsi="Times New Roman"/>
          <w:b/>
          <w:bCs/>
          <w:color w:val="191919"/>
          <w:sz w:val="18"/>
          <w:szCs w:val="18"/>
        </w:rPr>
        <w:tab/>
      </w:r>
      <w:proofErr w:type="gramStart"/>
      <w:r>
        <w:rPr>
          <w:rFonts w:ascii="Times New Roman" w:hAnsi="Times New Roman"/>
          <w:b/>
          <w:bCs/>
          <w:color w:val="191919"/>
          <w:spacing w:val="-2"/>
          <w:sz w:val="18"/>
          <w:szCs w:val="18"/>
        </w:rPr>
        <w:t>Spring</w:t>
      </w:r>
      <w:proofErr w:type="gramEnd"/>
    </w:p>
    <w:tbl>
      <w:tblPr>
        <w:tblW w:w="0" w:type="auto"/>
        <w:tblLayout w:type="fixed"/>
        <w:tblCellMar>
          <w:left w:w="0" w:type="dxa"/>
          <w:right w:w="0" w:type="dxa"/>
        </w:tblCellMar>
        <w:tblLook w:val="0000"/>
      </w:tblPr>
      <w:tblGrid>
        <w:gridCol w:w="826"/>
        <w:gridCol w:w="1191"/>
        <w:gridCol w:w="2306"/>
        <w:gridCol w:w="602"/>
        <w:gridCol w:w="1218"/>
        <w:gridCol w:w="1201"/>
        <w:gridCol w:w="2217"/>
        <w:gridCol w:w="239"/>
      </w:tblGrid>
      <w:tr w:rsidR="008B2895" w:rsidRPr="007A7452" w:rsidTr="008B2895">
        <w:trPr>
          <w:trHeight w:hRule="exact" w:val="235"/>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294" w:firstLine="50"/>
              <w:rPr>
                <w:rFonts w:ascii="Times New Roman" w:hAnsi="Times New Roman"/>
                <w:sz w:val="24"/>
                <w:szCs w:val="24"/>
              </w:rPr>
            </w:pPr>
            <w:r w:rsidRPr="007A7452">
              <w:rPr>
                <w:rFonts w:ascii="Times New Roman" w:hAnsi="Times New Roman"/>
                <w:color w:val="191919"/>
                <w:spacing w:val="-7"/>
                <w:sz w:val="18"/>
                <w:szCs w:val="18"/>
              </w:rPr>
              <w:t>2301</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182" w:firstLine="50"/>
              <w:rPr>
                <w:rFonts w:ascii="Times New Roman" w:hAnsi="Times New Roman"/>
                <w:sz w:val="24"/>
                <w:szCs w:val="24"/>
              </w:rPr>
            </w:pPr>
            <w:r w:rsidRPr="007A7452">
              <w:rPr>
                <w:rFonts w:ascii="Times New Roman" w:hAnsi="Times New Roman"/>
                <w:color w:val="191919"/>
                <w:spacing w:val="-7"/>
                <w:sz w:val="18"/>
                <w:szCs w:val="18"/>
              </w:rPr>
              <w:t>O</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gani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180" w:firstLine="50"/>
              <w:rPr>
                <w:rFonts w:ascii="Times New Roman" w:hAnsi="Times New Roman"/>
                <w:sz w:val="24"/>
                <w:szCs w:val="24"/>
              </w:rPr>
            </w:pPr>
            <w:r w:rsidRPr="007A7452">
              <w:rPr>
                <w:rFonts w:ascii="Times New Roman" w:hAnsi="Times New Roman"/>
                <w:color w:val="191919"/>
                <w:sz w:val="18"/>
                <w:szCs w:val="18"/>
              </w:rPr>
              <w:t>4</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256" w:firstLine="50"/>
              <w:rPr>
                <w:rFonts w:ascii="Times New Roman" w:hAnsi="Times New Roman"/>
                <w:sz w:val="24"/>
                <w:szCs w:val="24"/>
              </w:rPr>
            </w:pPr>
            <w:r w:rsidRPr="007A7452">
              <w:rPr>
                <w:rFonts w:ascii="Times New Roman" w:hAnsi="Times New Roman"/>
                <w:color w:val="191919"/>
                <w:spacing w:val="-7"/>
                <w:sz w:val="18"/>
                <w:szCs w:val="18"/>
              </w:rPr>
              <w:t>HIS</w:t>
            </w:r>
            <w:r w:rsidRPr="007A7452">
              <w:rPr>
                <w:rFonts w:ascii="Times New Roman" w:hAnsi="Times New Roman"/>
                <w:color w:val="191919"/>
                <w:sz w:val="18"/>
                <w:szCs w:val="18"/>
              </w:rPr>
              <w:t>T</w:t>
            </w:r>
            <w:r w:rsidRPr="007A7452">
              <w:rPr>
                <w:rFonts w:ascii="Times New Roman" w:hAnsi="Times New Roman"/>
                <w:color w:val="191919"/>
                <w:spacing w:val="-28"/>
                <w:sz w:val="18"/>
                <w:szCs w:val="18"/>
              </w:rPr>
              <w:t xml:space="preserve"> </w:t>
            </w:r>
            <w:r w:rsidRPr="007A7452">
              <w:rPr>
                <w:rFonts w:ascii="Times New Roman" w:hAnsi="Times New Roman"/>
                <w:color w:val="191919"/>
                <w:spacing w:val="-7"/>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E</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36" w:firstLine="50"/>
              <w:rPr>
                <w:rFonts w:ascii="Times New Roman" w:hAnsi="Times New Roman"/>
                <w:sz w:val="24"/>
                <w:szCs w:val="24"/>
              </w:rPr>
            </w:pP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1-2</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1-3</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76" w:firstLine="50"/>
              <w:rPr>
                <w:rFonts w:ascii="Times New Roman" w:hAnsi="Times New Roman"/>
                <w:sz w:val="24"/>
                <w:szCs w:val="24"/>
              </w:rPr>
            </w:pP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History</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109" w:firstLine="50"/>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1/2221</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3" w:firstLine="50"/>
              <w:rPr>
                <w:rFonts w:ascii="Times New Roman" w:hAnsi="Times New Roman"/>
                <w:sz w:val="24"/>
                <w:szCs w:val="24"/>
              </w:rPr>
            </w:pP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3" w:firstLine="5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4</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122/2222</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z w:val="18"/>
                <w:szCs w:val="18"/>
              </w:rPr>
              <w:t>Introductory Physics I</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z w:val="18"/>
                <w:szCs w:val="18"/>
              </w:rPr>
              <w:t>/Principles of physics I</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09" w:firstLine="50"/>
              <w:rPr>
                <w:rFonts w:ascii="Times New Roman" w:hAnsi="Times New Roman"/>
                <w:sz w:val="24"/>
                <w:szCs w:val="24"/>
              </w:rPr>
            </w:pPr>
            <w:r w:rsidRPr="007A7452">
              <w:rPr>
                <w:rFonts w:ascii="Times New Roman" w:hAnsi="Times New Roman"/>
                <w:color w:val="191919"/>
                <w:sz w:val="18"/>
                <w:szCs w:val="18"/>
              </w:rPr>
              <w:t>4</w:t>
            </w: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PEDH</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7"/>
                <w:sz w:val="18"/>
                <w:szCs w:val="18"/>
              </w:rPr>
              <w:t>1001-1007</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2" w:firstLine="5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Abov</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one)</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1</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7"/>
                <w:sz w:val="18"/>
                <w:szCs w:val="18"/>
              </w:rPr>
              <w:t>2302</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pacing w:val="-7"/>
                <w:sz w:val="18"/>
                <w:szCs w:val="18"/>
              </w:rPr>
              <w:t>O</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gani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09" w:firstLine="50"/>
              <w:rPr>
                <w:rFonts w:ascii="Times New Roman" w:hAnsi="Times New Roman"/>
                <w:sz w:val="24"/>
                <w:szCs w:val="24"/>
              </w:rPr>
            </w:pPr>
            <w:r w:rsidRPr="007A7452">
              <w:rPr>
                <w:rFonts w:ascii="Times New Roman" w:hAnsi="Times New Roman"/>
                <w:color w:val="191919"/>
                <w:sz w:val="18"/>
                <w:szCs w:val="18"/>
              </w:rPr>
              <w:t>4</w:t>
            </w: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7"/>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G</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2" w:firstLine="50"/>
              <w:rPr>
                <w:rFonts w:ascii="Times New Roman" w:hAnsi="Times New Roman"/>
                <w:sz w:val="24"/>
                <w:szCs w:val="24"/>
              </w:rPr>
            </w:pP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fro</w:t>
            </w:r>
            <w:r w:rsidRPr="007A7452">
              <w:rPr>
                <w:rFonts w:ascii="Times New Roman" w:hAnsi="Times New Roman"/>
                <w:color w:val="191919"/>
                <w:sz w:val="18"/>
                <w:szCs w:val="18"/>
              </w:rPr>
              <w:t>m</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Par</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4</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FOSC</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7"/>
                <w:sz w:val="18"/>
                <w:szCs w:val="18"/>
              </w:rPr>
              <w:t>2100/2000</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right="-20" w:firstLine="5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Forensi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Science</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10" w:firstLine="50"/>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4"/>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ENG</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z w:val="18"/>
                <w:szCs w:val="18"/>
              </w:rPr>
              <w:t>1</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2" w:firstLine="50"/>
              <w:rPr>
                <w:rFonts w:ascii="Times New Roman" w:hAnsi="Times New Roman"/>
                <w:sz w:val="24"/>
                <w:szCs w:val="24"/>
              </w:rPr>
            </w:pPr>
            <w:r w:rsidRPr="007A7452">
              <w:rPr>
                <w:rFonts w:ascii="Times New Roman" w:hAnsi="Times New Roman"/>
                <w:color w:val="191919"/>
                <w:spacing w:val="-22"/>
                <w:sz w:val="18"/>
                <w:szCs w:val="18"/>
              </w:rPr>
              <w:t>W</w:t>
            </w:r>
            <w:r w:rsidRPr="007A7452">
              <w:rPr>
                <w:rFonts w:ascii="Times New Roman" w:hAnsi="Times New Roman"/>
                <w:color w:val="191919"/>
                <w:spacing w:val="-7"/>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Literature</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3</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PEDH/HEDP</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7"/>
                <w:sz w:val="18"/>
                <w:szCs w:val="18"/>
              </w:rPr>
              <w:t>1001-1007/1001</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Abov</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one)</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10" w:firstLine="50"/>
              <w:rPr>
                <w:rFonts w:ascii="Times New Roman" w:hAnsi="Times New Roman"/>
                <w:sz w:val="24"/>
                <w:szCs w:val="24"/>
              </w:rPr>
            </w:pPr>
            <w:r w:rsidRPr="007A7452">
              <w:rPr>
                <w:rFonts w:ascii="Times New Roman" w:hAnsi="Times New Roman"/>
                <w:color w:val="191919"/>
                <w:sz w:val="18"/>
                <w:szCs w:val="18"/>
              </w:rPr>
              <w:t>1</w:t>
            </w:r>
          </w:p>
        </w:tc>
      </w:tr>
      <w:tr w:rsidR="008B2895" w:rsidRPr="007A7452" w:rsidTr="008B2895">
        <w:trPr>
          <w:trHeight w:hRule="exact" w:val="29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180" w:firstLine="50"/>
              <w:rPr>
                <w:rFonts w:ascii="Times New Roman" w:hAnsi="Times New Roman"/>
                <w:sz w:val="24"/>
                <w:szCs w:val="24"/>
              </w:rPr>
            </w:pPr>
            <w:r w:rsidRPr="007A7452">
              <w:rPr>
                <w:rFonts w:ascii="Times New Roman" w:hAnsi="Times New Roman"/>
                <w:b/>
                <w:bCs/>
                <w:color w:val="191919"/>
                <w:spacing w:val="-7"/>
                <w:sz w:val="18"/>
                <w:szCs w:val="18"/>
              </w:rPr>
              <w:t>16</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256"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56" w:firstLine="50"/>
              <w:rPr>
                <w:rFonts w:ascii="Times New Roman" w:hAnsi="Times New Roman"/>
                <w:sz w:val="24"/>
                <w:szCs w:val="24"/>
              </w:rPr>
            </w:pPr>
            <w:r w:rsidRPr="007A7452">
              <w:rPr>
                <w:rFonts w:ascii="Times New Roman" w:hAnsi="Times New Roman"/>
                <w:b/>
                <w:bCs/>
                <w:color w:val="191919"/>
                <w:spacing w:val="-7"/>
                <w:sz w:val="18"/>
                <w:szCs w:val="18"/>
              </w:rPr>
              <w:t>15</w:t>
            </w:r>
          </w:p>
        </w:tc>
      </w:tr>
    </w:tbl>
    <w:p w:rsidR="008B2895" w:rsidRDefault="008B2895" w:rsidP="008B2895">
      <w:pPr>
        <w:widowControl w:val="0"/>
        <w:autoSpaceDE w:val="0"/>
        <w:autoSpaceDN w:val="0"/>
        <w:adjustRightInd w:val="0"/>
        <w:spacing w:before="30" w:after="0"/>
        <w:ind w:left="120" w:hanging="30"/>
        <w:rPr>
          <w:rFonts w:ascii="Times New Roman" w:hAnsi="Times New Roman"/>
          <w:color w:val="000000"/>
          <w:sz w:val="18"/>
          <w:szCs w:val="18"/>
        </w:rPr>
      </w:pPr>
      <w:r>
        <w:rPr>
          <w:rFonts w:ascii="Times New Roman" w:hAnsi="Times New Roman"/>
          <w:b/>
          <w:bCs/>
          <w:color w:val="191919"/>
          <w:spacing w:val="-2"/>
          <w:sz w:val="18"/>
          <w:szCs w:val="18"/>
        </w:rPr>
        <w:t>Junio</w:t>
      </w:r>
      <w:r>
        <w:rPr>
          <w:rFonts w:ascii="Times New Roman" w:hAnsi="Times New Roman"/>
          <w:b/>
          <w:bCs/>
          <w:color w:val="191919"/>
          <w:sz w:val="18"/>
          <w:szCs w:val="18"/>
        </w:rPr>
        <w:t>r</w:t>
      </w:r>
      <w:r>
        <w:rPr>
          <w:rFonts w:ascii="Times New Roman" w:hAnsi="Times New Roman"/>
          <w:b/>
          <w:bCs/>
          <w:color w:val="191919"/>
          <w:spacing w:val="-14"/>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8B2895" w:rsidRDefault="008B2895" w:rsidP="008B2895">
      <w:pPr>
        <w:widowControl w:val="0"/>
        <w:tabs>
          <w:tab w:val="left" w:pos="526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b/>
          <w:bCs/>
          <w:color w:val="191919"/>
          <w:spacing w:val="-2"/>
          <w:sz w:val="18"/>
          <w:szCs w:val="18"/>
        </w:rPr>
        <w:t>Fal</w:t>
      </w:r>
      <w:r>
        <w:rPr>
          <w:rFonts w:ascii="Times New Roman" w:hAnsi="Times New Roman"/>
          <w:b/>
          <w:bCs/>
          <w:color w:val="191919"/>
          <w:sz w:val="18"/>
          <w:szCs w:val="18"/>
        </w:rPr>
        <w:t>l</w:t>
      </w:r>
      <w:r>
        <w:rPr>
          <w:rFonts w:ascii="Times New Roman" w:hAnsi="Times New Roman"/>
          <w:b/>
          <w:bCs/>
          <w:color w:val="191919"/>
          <w:sz w:val="18"/>
          <w:szCs w:val="18"/>
        </w:rPr>
        <w:tab/>
      </w:r>
      <w:proofErr w:type="gramStart"/>
      <w:r>
        <w:rPr>
          <w:rFonts w:ascii="Times New Roman" w:hAnsi="Times New Roman"/>
          <w:b/>
          <w:bCs/>
          <w:color w:val="191919"/>
          <w:spacing w:val="-2"/>
          <w:sz w:val="18"/>
          <w:szCs w:val="18"/>
        </w:rPr>
        <w:t>Spring</w:t>
      </w:r>
      <w:proofErr w:type="gramEnd"/>
    </w:p>
    <w:p w:rsidR="008B2895" w:rsidRDefault="008B2895" w:rsidP="008B2895">
      <w:pPr>
        <w:widowControl w:val="0"/>
        <w:tabs>
          <w:tab w:val="left" w:pos="1180"/>
          <w:tab w:val="left" w:pos="2260"/>
          <w:tab w:val="left" w:pos="4580"/>
          <w:tab w:val="left" w:pos="5260"/>
          <w:tab w:val="left" w:pos="6240"/>
          <w:tab w:val="left" w:pos="7500"/>
          <w:tab w:val="left" w:pos="9740"/>
        </w:tabs>
        <w:autoSpaceDE w:val="0"/>
        <w:autoSpaceDN w:val="0"/>
        <w:adjustRightInd w:val="0"/>
        <w:spacing w:before="12" w:after="0"/>
        <w:ind w:left="120" w:hanging="30"/>
        <w:rPr>
          <w:rFonts w:ascii="Times New Roman" w:hAnsi="Times New Roman"/>
          <w:color w:val="000000"/>
          <w:sz w:val="18"/>
          <w:szCs w:val="18"/>
        </w:rPr>
      </w:pPr>
      <w:r>
        <w:rPr>
          <w:rFonts w:ascii="Times New Roman" w:hAnsi="Times New Roman"/>
          <w:color w:val="191919"/>
          <w:spacing w:val="-7"/>
          <w:sz w:val="18"/>
          <w:szCs w:val="18"/>
        </w:rPr>
        <w:t>CRJ</w:t>
      </w:r>
      <w:r>
        <w:rPr>
          <w:rFonts w:ascii="Times New Roman" w:hAnsi="Times New Roman"/>
          <w:color w:val="191919"/>
          <w:sz w:val="18"/>
          <w:szCs w:val="18"/>
        </w:rPr>
        <w:t>U</w:t>
      </w:r>
      <w:r>
        <w:rPr>
          <w:rFonts w:ascii="Times New Roman" w:hAnsi="Times New Roman"/>
          <w:color w:val="191919"/>
          <w:sz w:val="18"/>
          <w:szCs w:val="18"/>
        </w:rPr>
        <w:tab/>
      </w:r>
      <w:r>
        <w:rPr>
          <w:rFonts w:ascii="Times New Roman" w:hAnsi="Times New Roman"/>
          <w:color w:val="191919"/>
          <w:spacing w:val="-14"/>
          <w:sz w:val="18"/>
          <w:szCs w:val="18"/>
        </w:rPr>
        <w:t>1</w:t>
      </w:r>
      <w:r>
        <w:rPr>
          <w:rFonts w:ascii="Times New Roman" w:hAnsi="Times New Roman"/>
          <w:color w:val="191919"/>
          <w:spacing w:val="-7"/>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Introductio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Crimina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Justic</w:t>
      </w:r>
      <w:r>
        <w:rPr>
          <w:rFonts w:ascii="Times New Roman" w:hAnsi="Times New Roman"/>
          <w:color w:val="191919"/>
          <w:sz w:val="18"/>
          <w:szCs w:val="18"/>
        </w:rPr>
        <w:t>e</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CHE</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7"/>
          <w:sz w:val="18"/>
          <w:szCs w:val="18"/>
        </w:rPr>
        <w:t>325</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Biochemistr</w:t>
      </w:r>
      <w:r>
        <w:rPr>
          <w:rFonts w:ascii="Times New Roman" w:hAnsi="Times New Roman"/>
          <w:color w:val="191919"/>
          <w:sz w:val="18"/>
          <w:szCs w:val="18"/>
        </w:rPr>
        <w:t>y</w:t>
      </w:r>
      <w:r>
        <w:rPr>
          <w:rFonts w:ascii="Times New Roman" w:hAnsi="Times New Roman"/>
          <w:color w:val="191919"/>
          <w:sz w:val="18"/>
          <w:szCs w:val="18"/>
        </w:rPr>
        <w:tab/>
        <w:t>4</w:t>
      </w:r>
    </w:p>
    <w:p w:rsidR="008B2895" w:rsidRDefault="008B2895" w:rsidP="008B2895">
      <w:pPr>
        <w:widowControl w:val="0"/>
        <w:tabs>
          <w:tab w:val="left" w:pos="1180"/>
          <w:tab w:val="left" w:pos="2260"/>
          <w:tab w:val="left" w:pos="4580"/>
          <w:tab w:val="left" w:pos="5260"/>
          <w:tab w:val="left" w:pos="6240"/>
          <w:tab w:val="left" w:pos="7480"/>
          <w:tab w:val="left" w:pos="974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CRJU/SOC</w:t>
      </w:r>
      <w:r>
        <w:rPr>
          <w:rFonts w:ascii="Times New Roman" w:hAnsi="Times New Roman"/>
          <w:color w:val="191919"/>
          <w:sz w:val="18"/>
          <w:szCs w:val="18"/>
        </w:rPr>
        <w:t>I</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V</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212</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Photograph</w:t>
      </w:r>
      <w:r>
        <w:rPr>
          <w:rFonts w:ascii="Times New Roman" w:hAnsi="Times New Roman"/>
          <w:color w:val="191919"/>
          <w:sz w:val="18"/>
          <w:szCs w:val="18"/>
        </w:rPr>
        <w:t>y</w:t>
      </w:r>
      <w:r>
        <w:rPr>
          <w:rFonts w:ascii="Times New Roman" w:hAnsi="Times New Roman"/>
          <w:color w:val="191919"/>
          <w:sz w:val="18"/>
          <w:szCs w:val="18"/>
        </w:rPr>
        <w:tab/>
        <w:t>3</w:t>
      </w:r>
    </w:p>
    <w:p w:rsidR="008B2895" w:rsidRDefault="008B2895" w:rsidP="008B2895">
      <w:pPr>
        <w:widowControl w:val="0"/>
        <w:tabs>
          <w:tab w:val="left" w:pos="974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 xml:space="preserve">C              </w:t>
      </w:r>
      <w:r>
        <w:rPr>
          <w:rFonts w:ascii="Times New Roman" w:hAnsi="Times New Roman"/>
          <w:color w:val="191919"/>
          <w:spacing w:val="-7"/>
          <w:sz w:val="18"/>
          <w:szCs w:val="18"/>
        </w:rPr>
        <w:t>213</w:t>
      </w:r>
      <w:r>
        <w:rPr>
          <w:rFonts w:ascii="Times New Roman" w:hAnsi="Times New Roman"/>
          <w:color w:val="191919"/>
          <w:sz w:val="18"/>
          <w:szCs w:val="18"/>
        </w:rPr>
        <w:t xml:space="preserve">0                </w:t>
      </w:r>
      <w:r>
        <w:rPr>
          <w:rFonts w:ascii="Times New Roman" w:hAnsi="Times New Roman"/>
          <w:color w:val="191919"/>
          <w:spacing w:val="-7"/>
          <w:sz w:val="18"/>
          <w:szCs w:val="18"/>
        </w:rPr>
        <w:t>Crim</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Scen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Investigatio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z w:val="18"/>
          <w:szCs w:val="18"/>
        </w:rPr>
        <w:t xml:space="preserve">I           3              </w:t>
      </w:r>
      <w:r>
        <w:rPr>
          <w:rFonts w:ascii="Times New Roman" w:hAnsi="Times New Roman"/>
          <w:color w:val="191919"/>
          <w:spacing w:val="-7"/>
          <w:sz w:val="18"/>
          <w:szCs w:val="18"/>
        </w:rPr>
        <w:t>FOS</w:t>
      </w:r>
      <w:r>
        <w:rPr>
          <w:rFonts w:ascii="Times New Roman" w:hAnsi="Times New Roman"/>
          <w:color w:val="191919"/>
          <w:sz w:val="18"/>
          <w:szCs w:val="18"/>
        </w:rPr>
        <w:t xml:space="preserve">C            </w:t>
      </w:r>
      <w:r>
        <w:rPr>
          <w:rFonts w:ascii="Times New Roman" w:hAnsi="Times New Roman"/>
          <w:color w:val="191919"/>
          <w:spacing w:val="-7"/>
          <w:sz w:val="18"/>
          <w:szCs w:val="18"/>
        </w:rPr>
        <w:t>2140                        Crim</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Scen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Investigatio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I</w:t>
      </w:r>
      <w:r>
        <w:rPr>
          <w:rFonts w:ascii="Times New Roman" w:hAnsi="Times New Roman"/>
          <w:color w:val="191919"/>
          <w:sz w:val="18"/>
          <w:szCs w:val="18"/>
        </w:rPr>
        <w:tab/>
        <w:t>3</w:t>
      </w:r>
    </w:p>
    <w:p w:rsidR="008B2895" w:rsidRDefault="008B2895" w:rsidP="008B2895">
      <w:pPr>
        <w:widowControl w:val="0"/>
        <w:tabs>
          <w:tab w:val="left" w:pos="4580"/>
          <w:tab w:val="left" w:pos="5260"/>
          <w:tab w:val="left" w:pos="6240"/>
          <w:tab w:val="left" w:pos="7500"/>
          <w:tab w:val="left" w:pos="974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PEDH/HED</w:t>
      </w:r>
      <w:r>
        <w:rPr>
          <w:rFonts w:ascii="Times New Roman" w:hAnsi="Times New Roman"/>
          <w:color w:val="191919"/>
          <w:sz w:val="18"/>
          <w:szCs w:val="18"/>
        </w:rPr>
        <w:t xml:space="preserve">P  </w:t>
      </w:r>
      <w:r>
        <w:rPr>
          <w:rFonts w:ascii="Times New Roman" w:hAnsi="Times New Roman"/>
          <w:color w:val="191919"/>
          <w:spacing w:val="13"/>
          <w:sz w:val="18"/>
          <w:szCs w:val="18"/>
        </w:rPr>
        <w:t xml:space="preserve"> </w:t>
      </w:r>
      <w:r>
        <w:rPr>
          <w:rFonts w:ascii="Times New Roman" w:hAnsi="Times New Roman"/>
          <w:color w:val="191919"/>
          <w:spacing w:val="-15"/>
          <w:sz w:val="18"/>
          <w:szCs w:val="18"/>
        </w:rPr>
        <w:t>1001-1007/100</w:t>
      </w:r>
      <w:r>
        <w:rPr>
          <w:rFonts w:ascii="Times New Roman" w:hAnsi="Times New Roman"/>
          <w:color w:val="191919"/>
          <w:sz w:val="18"/>
          <w:szCs w:val="18"/>
        </w:rPr>
        <w:t>1</w:t>
      </w:r>
      <w:r>
        <w:rPr>
          <w:rFonts w:ascii="Times New Roman" w:hAnsi="Times New Roman"/>
          <w:color w:val="191919"/>
          <w:spacing w:val="44"/>
          <w:sz w:val="18"/>
          <w:szCs w:val="18"/>
        </w:rPr>
        <w:t xml:space="preserve"> </w:t>
      </w:r>
      <w:proofErr w:type="gramStart"/>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7"/>
          <w:sz w:val="18"/>
          <w:szCs w:val="18"/>
        </w:rPr>
        <w:t>Abov</w:t>
      </w:r>
      <w:r>
        <w:rPr>
          <w:rFonts w:ascii="Times New Roman" w:hAnsi="Times New Roman"/>
          <w:color w:val="191919"/>
          <w:sz w:val="18"/>
          <w:szCs w:val="18"/>
        </w:rPr>
        <w:t>e</w:t>
      </w:r>
      <w:proofErr w:type="gramEnd"/>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one</w:t>
      </w:r>
      <w:r>
        <w:rPr>
          <w:rFonts w:ascii="Times New Roman" w:hAnsi="Times New Roman"/>
          <w:color w:val="191919"/>
          <w:sz w:val="18"/>
          <w:szCs w:val="18"/>
        </w:rPr>
        <w:t>)</w:t>
      </w:r>
      <w:r>
        <w:rPr>
          <w:rFonts w:ascii="Times New Roman" w:hAnsi="Times New Roman"/>
          <w:color w:val="191919"/>
          <w:sz w:val="18"/>
          <w:szCs w:val="18"/>
        </w:rPr>
        <w:tab/>
        <w:t>1</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othe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tha</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Histor</w:t>
      </w:r>
      <w:r>
        <w:rPr>
          <w:rFonts w:ascii="Times New Roman" w:hAnsi="Times New Roman"/>
          <w:color w:val="191919"/>
          <w:sz w:val="18"/>
          <w:szCs w:val="18"/>
        </w:rPr>
        <w:t>y</w:t>
      </w:r>
      <w:r>
        <w:rPr>
          <w:rFonts w:ascii="Times New Roman" w:hAnsi="Times New Roman"/>
          <w:color w:val="191919"/>
          <w:sz w:val="18"/>
          <w:szCs w:val="18"/>
        </w:rPr>
        <w:tab/>
        <w:t>3</w:t>
      </w:r>
    </w:p>
    <w:p w:rsidR="008B2895" w:rsidRDefault="008B2895" w:rsidP="008B2895">
      <w:pPr>
        <w:widowControl w:val="0"/>
        <w:tabs>
          <w:tab w:val="left" w:pos="1180"/>
          <w:tab w:val="left" w:pos="2260"/>
          <w:tab w:val="left" w:pos="5260"/>
          <w:tab w:val="left" w:pos="6240"/>
          <w:tab w:val="left" w:pos="7500"/>
          <w:tab w:val="left" w:pos="9740"/>
        </w:tabs>
        <w:autoSpaceDE w:val="0"/>
        <w:autoSpaceDN w:val="0"/>
        <w:adjustRightInd w:val="0"/>
        <w:spacing w:before="9" w:after="0"/>
        <w:ind w:left="120" w:hanging="30"/>
        <w:rPr>
          <w:rFonts w:ascii="Times New Roman" w:hAnsi="Times New Roman"/>
          <w:color w:val="000000"/>
          <w:sz w:val="18"/>
          <w:szCs w:val="18"/>
        </w:rPr>
      </w:pPr>
      <w:proofErr w:type="gramStart"/>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303</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Crimina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Evidenc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z w:val="18"/>
          <w:szCs w:val="18"/>
        </w:rPr>
        <w:t>&amp;</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Proc</w:t>
      </w:r>
      <w:r>
        <w:rPr>
          <w:rFonts w:ascii="Times New Roman" w:hAnsi="Times New Roman"/>
          <w:color w:val="191919"/>
          <w:sz w:val="18"/>
          <w:szCs w:val="18"/>
        </w:rPr>
        <w:t>.</w:t>
      </w:r>
      <w:proofErr w:type="gramEnd"/>
      <w:r>
        <w:rPr>
          <w:rFonts w:ascii="Times New Roman" w:hAnsi="Times New Roman"/>
          <w:color w:val="191919"/>
          <w:sz w:val="18"/>
          <w:szCs w:val="18"/>
        </w:rPr>
        <w:t xml:space="preserve"> </w:t>
      </w:r>
      <w:r>
        <w:rPr>
          <w:rFonts w:ascii="Times New Roman" w:hAnsi="Times New Roman"/>
          <w:color w:val="191919"/>
          <w:spacing w:val="15"/>
          <w:sz w:val="18"/>
          <w:szCs w:val="18"/>
        </w:rPr>
        <w:t xml:space="preserve"> </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7"/>
          <w:sz w:val="18"/>
          <w:szCs w:val="18"/>
        </w:rPr>
        <w:t>PHY</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pacing w:val="-7"/>
          <w:sz w:val="18"/>
          <w:szCs w:val="18"/>
        </w:rPr>
        <w:t>210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Compute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application</w:t>
      </w:r>
      <w:r>
        <w:rPr>
          <w:rFonts w:ascii="Times New Roman" w:hAnsi="Times New Roman"/>
          <w:color w:val="191919"/>
          <w:sz w:val="18"/>
          <w:szCs w:val="18"/>
        </w:rPr>
        <w:t>s</w:t>
      </w:r>
      <w:r>
        <w:rPr>
          <w:rFonts w:ascii="Times New Roman" w:hAnsi="Times New Roman"/>
          <w:color w:val="191919"/>
          <w:sz w:val="18"/>
          <w:szCs w:val="18"/>
        </w:rPr>
        <w:tab/>
        <w:t>3</w:t>
      </w:r>
    </w:p>
    <w:p w:rsidR="008B2895" w:rsidRDefault="008B2895" w:rsidP="008B2895">
      <w:pPr>
        <w:widowControl w:val="0"/>
        <w:tabs>
          <w:tab w:val="left" w:pos="1200"/>
          <w:tab w:val="left" w:pos="2280"/>
          <w:tab w:val="left" w:pos="458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othe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tha</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Histor</w:t>
      </w:r>
      <w:r>
        <w:rPr>
          <w:rFonts w:ascii="Times New Roman" w:hAnsi="Times New Roman"/>
          <w:color w:val="191919"/>
          <w:sz w:val="18"/>
          <w:szCs w:val="18"/>
        </w:rPr>
        <w:t>y</w:t>
      </w:r>
      <w:r>
        <w:rPr>
          <w:rFonts w:ascii="Times New Roman" w:hAnsi="Times New Roman"/>
          <w:color w:val="191919"/>
          <w:sz w:val="18"/>
          <w:szCs w:val="18"/>
        </w:rPr>
        <w:tab/>
        <w:t>3</w:t>
      </w:r>
    </w:p>
    <w:p w:rsidR="008B2895" w:rsidRDefault="008B2895" w:rsidP="008B2895">
      <w:pPr>
        <w:widowControl w:val="0"/>
        <w:tabs>
          <w:tab w:val="left" w:pos="4580"/>
          <w:tab w:val="left" w:pos="5260"/>
          <w:tab w:val="left" w:pos="9660"/>
        </w:tabs>
        <w:autoSpaceDE w:val="0"/>
        <w:autoSpaceDN w:val="0"/>
        <w:adjustRightInd w:val="0"/>
        <w:spacing w:before="6" w:after="0"/>
        <w:ind w:left="120" w:hanging="30"/>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w:t>
      </w:r>
      <w:r>
        <w:rPr>
          <w:rFonts w:ascii="Times New Roman" w:hAnsi="Times New Roman"/>
          <w:b/>
          <w:bCs/>
          <w:color w:val="191919"/>
          <w:sz w:val="18"/>
          <w:szCs w:val="18"/>
        </w:rPr>
        <w:t>6</w:t>
      </w:r>
      <w:r>
        <w:rPr>
          <w:rFonts w:ascii="Times New Roman" w:hAnsi="Times New Roman"/>
          <w:b/>
          <w:bCs/>
          <w:color w:val="191919"/>
          <w:sz w:val="18"/>
          <w:szCs w:val="18"/>
        </w:rPr>
        <w:tab/>
      </w: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16</w:t>
      </w:r>
    </w:p>
    <w:p w:rsidR="008B2895" w:rsidRDefault="008B2895" w:rsidP="008B2895">
      <w:pPr>
        <w:widowControl w:val="0"/>
        <w:autoSpaceDE w:val="0"/>
        <w:autoSpaceDN w:val="0"/>
        <w:adjustRightInd w:val="0"/>
        <w:spacing w:before="5" w:after="0" w:line="220" w:lineRule="exact"/>
        <w:ind w:firstLine="60"/>
        <w:rPr>
          <w:rFonts w:ascii="Times New Roman" w:hAnsi="Times New Roman"/>
          <w:color w:val="000000"/>
        </w:rPr>
      </w:pPr>
    </w:p>
    <w:p w:rsidR="008B2895" w:rsidRDefault="008B2895" w:rsidP="008B2895">
      <w:pPr>
        <w:widowControl w:val="0"/>
        <w:autoSpaceDE w:val="0"/>
        <w:autoSpaceDN w:val="0"/>
        <w:adjustRightInd w:val="0"/>
        <w:spacing w:after="0"/>
        <w:ind w:left="120" w:hanging="30"/>
        <w:rPr>
          <w:rFonts w:ascii="Times New Roman" w:hAnsi="Times New Roman"/>
          <w:color w:val="000000"/>
          <w:sz w:val="18"/>
          <w:szCs w:val="18"/>
        </w:rPr>
      </w:pPr>
      <w:r>
        <w:rPr>
          <w:rFonts w:ascii="Times New Roman" w:hAnsi="Times New Roman"/>
          <w:b/>
          <w:bCs/>
          <w:color w:val="191919"/>
          <w:spacing w:val="-2"/>
          <w:sz w:val="18"/>
          <w:szCs w:val="18"/>
        </w:rPr>
        <w:t>Senior</w:t>
      </w:r>
      <w:r w:rsidR="00CC7D07">
        <w:rPr>
          <w:rFonts w:ascii="Times New Roman" w:hAnsi="Times New Roman"/>
          <w:b/>
          <w:bCs/>
          <w:color w:val="191919"/>
          <w:spacing w:val="-2"/>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8B2895" w:rsidRDefault="008B2895" w:rsidP="008B2895">
      <w:pPr>
        <w:widowControl w:val="0"/>
        <w:tabs>
          <w:tab w:val="left" w:pos="526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b/>
          <w:bCs/>
          <w:color w:val="191919"/>
          <w:spacing w:val="-2"/>
          <w:sz w:val="18"/>
          <w:szCs w:val="18"/>
        </w:rPr>
        <w:t>Fal</w:t>
      </w:r>
      <w:r>
        <w:rPr>
          <w:rFonts w:ascii="Times New Roman" w:hAnsi="Times New Roman"/>
          <w:b/>
          <w:bCs/>
          <w:color w:val="191919"/>
          <w:sz w:val="18"/>
          <w:szCs w:val="18"/>
        </w:rPr>
        <w:t>l</w:t>
      </w:r>
      <w:r>
        <w:rPr>
          <w:rFonts w:ascii="Times New Roman" w:hAnsi="Times New Roman"/>
          <w:b/>
          <w:bCs/>
          <w:color w:val="191919"/>
          <w:sz w:val="18"/>
          <w:szCs w:val="18"/>
        </w:rPr>
        <w:tab/>
      </w:r>
      <w:proofErr w:type="gramStart"/>
      <w:r>
        <w:rPr>
          <w:rFonts w:ascii="Times New Roman" w:hAnsi="Times New Roman"/>
          <w:b/>
          <w:bCs/>
          <w:color w:val="191919"/>
          <w:spacing w:val="-2"/>
          <w:sz w:val="18"/>
          <w:szCs w:val="18"/>
        </w:rPr>
        <w:t>Spring</w:t>
      </w:r>
      <w:proofErr w:type="gramEnd"/>
    </w:p>
    <w:p w:rsidR="008B2895" w:rsidRDefault="008B2895" w:rsidP="008B2895">
      <w:pPr>
        <w:widowControl w:val="0"/>
        <w:tabs>
          <w:tab w:val="left" w:pos="1180"/>
          <w:tab w:val="left" w:pos="2260"/>
          <w:tab w:val="left" w:pos="4580"/>
          <w:tab w:val="left" w:pos="5260"/>
          <w:tab w:val="left" w:pos="6240"/>
          <w:tab w:val="left" w:pos="7480"/>
        </w:tabs>
        <w:autoSpaceDE w:val="0"/>
        <w:autoSpaceDN w:val="0"/>
        <w:adjustRightInd w:val="0"/>
        <w:spacing w:before="12" w:after="0"/>
        <w:ind w:left="120" w:hanging="30"/>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302</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Micr</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8"/>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(w/La</w:t>
      </w:r>
      <w:r>
        <w:rPr>
          <w:rFonts w:ascii="Times New Roman" w:hAnsi="Times New Roman"/>
          <w:color w:val="191919"/>
          <w:sz w:val="18"/>
          <w:szCs w:val="18"/>
        </w:rPr>
        <w:t>b</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Specializatio</w:t>
      </w:r>
      <w:r>
        <w:rPr>
          <w:rFonts w:ascii="Times New Roman" w:hAnsi="Times New Roman"/>
          <w:color w:val="191919"/>
          <w:spacing w:val="-14"/>
          <w:sz w:val="18"/>
          <w:szCs w:val="18"/>
        </w:rPr>
        <w:t>n</w:t>
      </w:r>
      <w:r>
        <w:rPr>
          <w:rFonts w:ascii="Times New Roman" w:hAnsi="Times New Roman"/>
          <w:color w:val="191919"/>
          <w:spacing w:val="-7"/>
          <w:sz w:val="18"/>
          <w:szCs w:val="18"/>
        </w:rPr>
        <w:t>2/3</w:t>
      </w:r>
    </w:p>
    <w:p w:rsidR="008B2895" w:rsidRDefault="008B2895" w:rsidP="008B2895">
      <w:pPr>
        <w:widowControl w:val="0"/>
        <w:tabs>
          <w:tab w:val="left" w:pos="2260"/>
          <w:tab w:val="left" w:pos="4580"/>
          <w:tab w:val="left" w:pos="5260"/>
          <w:tab w:val="left" w:pos="6240"/>
          <w:tab w:val="left" w:pos="750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23"/>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4</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23"/>
          <w:sz w:val="18"/>
          <w:szCs w:val="18"/>
        </w:rPr>
        <w:t xml:space="preserve"> </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22"/>
          <w:sz w:val="18"/>
          <w:szCs w:val="18"/>
        </w:rPr>
        <w:t>W</w:t>
      </w:r>
      <w:r>
        <w:rPr>
          <w:rFonts w:ascii="Times New Roman" w:hAnsi="Times New Roman"/>
          <w:color w:val="191919"/>
          <w:spacing w:val="-7"/>
          <w:sz w:val="18"/>
          <w:szCs w:val="18"/>
        </w:rPr>
        <w:t>orl</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Literatur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II</w:t>
      </w:r>
    </w:p>
    <w:p w:rsidR="008B2895" w:rsidRDefault="008B2895" w:rsidP="008B2895">
      <w:pPr>
        <w:widowControl w:val="0"/>
        <w:tabs>
          <w:tab w:val="left" w:pos="9740"/>
        </w:tabs>
        <w:autoSpaceDE w:val="0"/>
        <w:autoSpaceDN w:val="0"/>
        <w:adjustRightInd w:val="0"/>
        <w:spacing w:before="9" w:after="0"/>
        <w:ind w:left="7500" w:hanging="30"/>
        <w:rPr>
          <w:rFonts w:ascii="Times New Roman" w:hAnsi="Times New Roman"/>
          <w:color w:val="000000"/>
          <w:sz w:val="18"/>
          <w:szCs w:val="18"/>
        </w:rPr>
      </w:pPr>
      <w:proofErr w:type="gramStart"/>
      <w:r>
        <w:rPr>
          <w:rFonts w:ascii="Times New Roman" w:hAnsi="Times New Roman"/>
          <w:color w:val="191919"/>
          <w:spacing w:val="-7"/>
          <w:sz w:val="18"/>
          <w:szCs w:val="18"/>
        </w:rPr>
        <w:t>o</w:t>
      </w:r>
      <w:r>
        <w:rPr>
          <w:rFonts w:ascii="Times New Roman" w:hAnsi="Times New Roman"/>
          <w:color w:val="191919"/>
          <w:sz w:val="18"/>
          <w:szCs w:val="18"/>
        </w:rPr>
        <w:t>r</w:t>
      </w:r>
      <w:proofErr w:type="gramEnd"/>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language</w:t>
      </w:r>
      <w:r>
        <w:rPr>
          <w:rFonts w:ascii="Times New Roman" w:hAnsi="Times New Roman"/>
          <w:color w:val="191919"/>
          <w:sz w:val="18"/>
          <w:szCs w:val="18"/>
        </w:rPr>
        <w:t>s</w:t>
      </w:r>
      <w:r>
        <w:rPr>
          <w:rFonts w:ascii="Times New Roman" w:hAnsi="Times New Roman"/>
          <w:color w:val="191919"/>
          <w:sz w:val="18"/>
          <w:szCs w:val="18"/>
        </w:rPr>
        <w:tab/>
        <w:t>3</w:t>
      </w:r>
    </w:p>
    <w:p w:rsidR="008B2895" w:rsidRDefault="008B2895" w:rsidP="008B2895">
      <w:pPr>
        <w:widowControl w:val="0"/>
        <w:tabs>
          <w:tab w:val="left" w:pos="1180"/>
          <w:tab w:val="left" w:pos="2260"/>
        </w:tabs>
        <w:autoSpaceDE w:val="0"/>
        <w:autoSpaceDN w:val="0"/>
        <w:adjustRightInd w:val="0"/>
        <w:spacing w:before="9" w:after="0"/>
        <w:ind w:left="120" w:hanging="30"/>
        <w:jc w:val="both"/>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404</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Serolog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z w:val="18"/>
          <w:szCs w:val="18"/>
        </w:rPr>
        <w:t>&amp;</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DNA</w:t>
      </w:r>
    </w:p>
    <w:p w:rsidR="008B2895" w:rsidRDefault="008B2895" w:rsidP="008B2895">
      <w:pPr>
        <w:widowControl w:val="0"/>
        <w:tabs>
          <w:tab w:val="left" w:pos="4580"/>
          <w:tab w:val="left" w:pos="5260"/>
          <w:tab w:val="left" w:pos="6240"/>
          <w:tab w:val="left" w:pos="7500"/>
          <w:tab w:val="left" w:pos="9740"/>
        </w:tabs>
        <w:autoSpaceDE w:val="0"/>
        <w:autoSpaceDN w:val="0"/>
        <w:adjustRightInd w:val="0"/>
        <w:spacing w:before="9" w:after="0"/>
        <w:ind w:left="2280" w:hanging="30"/>
        <w:rPr>
          <w:rFonts w:ascii="Times New Roman" w:hAnsi="Times New Roman"/>
          <w:color w:val="000000"/>
          <w:sz w:val="18"/>
          <w:szCs w:val="18"/>
        </w:rPr>
      </w:pPr>
      <w:r>
        <w:rPr>
          <w:rFonts w:ascii="Times New Roman" w:hAnsi="Times New Roman"/>
          <w:color w:val="191919"/>
          <w:spacing w:val="-20"/>
          <w:sz w:val="18"/>
          <w:szCs w:val="18"/>
        </w:rPr>
        <w:t>T</w:t>
      </w:r>
      <w:r>
        <w:rPr>
          <w:rFonts w:ascii="Times New Roman" w:hAnsi="Times New Roman"/>
          <w:color w:val="191919"/>
          <w:spacing w:val="-7"/>
          <w:sz w:val="18"/>
          <w:szCs w:val="18"/>
        </w:rPr>
        <w:t>echnolog</w:t>
      </w:r>
      <w:r>
        <w:rPr>
          <w:rFonts w:ascii="Times New Roman" w:hAnsi="Times New Roman"/>
          <w:color w:val="191919"/>
          <w:sz w:val="18"/>
          <w:szCs w:val="18"/>
        </w:rPr>
        <w:t>y</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4201</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7"/>
          <w:sz w:val="18"/>
          <w:szCs w:val="18"/>
        </w:rPr>
        <w:t>Evidenc</w:t>
      </w:r>
      <w:r>
        <w:rPr>
          <w:rFonts w:ascii="Times New Roman" w:hAnsi="Times New Roman"/>
          <w:color w:val="191919"/>
          <w:sz w:val="18"/>
          <w:szCs w:val="18"/>
        </w:rPr>
        <w:t>e</w:t>
      </w:r>
      <w:r>
        <w:rPr>
          <w:rFonts w:ascii="Times New Roman" w:hAnsi="Times New Roman"/>
          <w:color w:val="191919"/>
          <w:spacing w:val="-24"/>
          <w:sz w:val="18"/>
          <w:szCs w:val="18"/>
        </w:rPr>
        <w:t xml:space="preserve"> </w:t>
      </w:r>
      <w:r>
        <w:rPr>
          <w:rFonts w:ascii="Times New Roman" w:hAnsi="Times New Roman"/>
          <w:color w:val="191919"/>
          <w:spacing w:val="-7"/>
          <w:sz w:val="18"/>
          <w:szCs w:val="18"/>
        </w:rPr>
        <w:t>Anal/Researc</w:t>
      </w:r>
      <w:r>
        <w:rPr>
          <w:rFonts w:ascii="Times New Roman" w:hAnsi="Times New Roman"/>
          <w:color w:val="191919"/>
          <w:sz w:val="18"/>
          <w:szCs w:val="18"/>
        </w:rPr>
        <w:t>h</w:t>
      </w:r>
      <w:r>
        <w:rPr>
          <w:rFonts w:ascii="Times New Roman" w:hAnsi="Times New Roman"/>
          <w:color w:val="191919"/>
          <w:sz w:val="18"/>
          <w:szCs w:val="18"/>
        </w:rPr>
        <w:tab/>
        <w:t>3</w:t>
      </w:r>
    </w:p>
    <w:p w:rsidR="008B2895" w:rsidRDefault="008B2895" w:rsidP="008B2895">
      <w:pPr>
        <w:widowControl w:val="0"/>
        <w:tabs>
          <w:tab w:val="left" w:pos="1180"/>
          <w:tab w:val="left" w:pos="2260"/>
          <w:tab w:val="left" w:pos="4580"/>
          <w:tab w:val="left" w:pos="5260"/>
          <w:tab w:val="left" w:pos="7480"/>
          <w:tab w:val="left" w:pos="9740"/>
        </w:tabs>
        <w:autoSpaceDE w:val="0"/>
        <w:autoSpaceDN w:val="0"/>
        <w:adjustRightInd w:val="0"/>
        <w:spacing w:before="9" w:after="0"/>
        <w:ind w:left="120" w:right="-90" w:hanging="30"/>
        <w:jc w:val="both"/>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405</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/CRJ</w:t>
      </w:r>
      <w:r>
        <w:rPr>
          <w:rFonts w:ascii="Times New Roman" w:hAnsi="Times New Roman"/>
          <w:color w:val="191919"/>
          <w:sz w:val="18"/>
          <w:szCs w:val="18"/>
        </w:rPr>
        <w:t>U</w:t>
      </w:r>
      <w:r>
        <w:rPr>
          <w:rFonts w:ascii="Times New Roman" w:hAnsi="Times New Roman"/>
          <w:color w:val="191919"/>
          <w:spacing w:val="32"/>
          <w:sz w:val="18"/>
          <w:szCs w:val="18"/>
        </w:rPr>
        <w:t xml:space="preserve"> </w:t>
      </w:r>
      <w:r>
        <w:rPr>
          <w:rFonts w:ascii="Times New Roman" w:hAnsi="Times New Roman"/>
          <w:color w:val="191919"/>
          <w:spacing w:val="-7"/>
          <w:sz w:val="18"/>
          <w:szCs w:val="18"/>
        </w:rPr>
        <w:t>499</w:t>
      </w:r>
      <w:r>
        <w:rPr>
          <w:rFonts w:ascii="Times New Roman" w:hAnsi="Times New Roman"/>
          <w:color w:val="191919"/>
          <w:sz w:val="18"/>
          <w:szCs w:val="18"/>
        </w:rPr>
        <w:t>9</w:t>
      </w:r>
      <w:r>
        <w:rPr>
          <w:rFonts w:ascii="Times New Roman" w:hAnsi="Times New Roman"/>
          <w:color w:val="191919"/>
          <w:sz w:val="18"/>
          <w:szCs w:val="18"/>
        </w:rPr>
        <w:tab/>
      </w:r>
      <w:r>
        <w:rPr>
          <w:rFonts w:ascii="Times New Roman" w:hAnsi="Times New Roman"/>
          <w:color w:val="191919"/>
          <w:spacing w:val="-7"/>
          <w:sz w:val="18"/>
          <w:szCs w:val="18"/>
        </w:rPr>
        <w:t>Senio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Capston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semina</w:t>
      </w:r>
      <w:r>
        <w:rPr>
          <w:rFonts w:ascii="Times New Roman" w:hAnsi="Times New Roman"/>
          <w:color w:val="191919"/>
          <w:sz w:val="18"/>
          <w:szCs w:val="18"/>
        </w:rPr>
        <w:t>r</w:t>
      </w:r>
      <w:r>
        <w:rPr>
          <w:rFonts w:ascii="Times New Roman" w:hAnsi="Times New Roman"/>
          <w:color w:val="191919"/>
          <w:sz w:val="18"/>
          <w:szCs w:val="18"/>
        </w:rPr>
        <w:tab/>
        <w:t>3</w:t>
      </w:r>
    </w:p>
    <w:p w:rsidR="008B2895" w:rsidRDefault="008B2895" w:rsidP="008B2895">
      <w:pPr>
        <w:widowControl w:val="0"/>
        <w:tabs>
          <w:tab w:val="left" w:pos="1180"/>
          <w:tab w:val="left" w:pos="2260"/>
          <w:tab w:val="left" w:pos="4580"/>
          <w:tab w:val="left" w:pos="5260"/>
          <w:tab w:val="left" w:pos="6240"/>
          <w:tab w:val="left" w:pos="7480"/>
          <w:tab w:val="left" w:pos="9740"/>
        </w:tabs>
        <w:autoSpaceDE w:val="0"/>
        <w:autoSpaceDN w:val="0"/>
        <w:adjustRightInd w:val="0"/>
        <w:spacing w:before="9" w:after="0"/>
        <w:ind w:left="120" w:right="-180" w:hanging="30"/>
        <w:jc w:val="both"/>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406</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SEM-ED</w:t>
      </w:r>
      <w:r>
        <w:rPr>
          <w:rFonts w:ascii="Times New Roman" w:hAnsi="Times New Roman"/>
          <w:color w:val="191919"/>
          <w:sz w:val="18"/>
          <w:szCs w:val="18"/>
        </w:rPr>
        <w:t>X</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8"/>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Evidenc</w:t>
      </w:r>
      <w:r>
        <w:rPr>
          <w:rFonts w:ascii="Times New Roman" w:hAnsi="Times New Roman"/>
          <w:color w:val="191919"/>
          <w:sz w:val="18"/>
          <w:szCs w:val="18"/>
        </w:rPr>
        <w:t>e</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23"/>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I/II/III/I</w:t>
      </w:r>
      <w:r>
        <w:rPr>
          <w:rFonts w:ascii="Times New Roman" w:hAnsi="Times New Roman"/>
          <w:color w:val="191919"/>
          <w:sz w:val="18"/>
          <w:szCs w:val="18"/>
        </w:rPr>
        <w:t>V</w:t>
      </w:r>
      <w:r>
        <w:rPr>
          <w:rFonts w:ascii="Times New Roman" w:hAnsi="Times New Roman"/>
          <w:color w:val="191919"/>
          <w:sz w:val="18"/>
          <w:szCs w:val="18"/>
        </w:rPr>
        <w:tab/>
        <w:t>4</w:t>
      </w:r>
    </w:p>
    <w:p w:rsidR="008B2895" w:rsidRDefault="008B2895" w:rsidP="008B2895">
      <w:pPr>
        <w:widowControl w:val="0"/>
        <w:tabs>
          <w:tab w:val="left" w:pos="4580"/>
          <w:tab w:val="left" w:pos="5260"/>
          <w:tab w:val="left" w:pos="9440"/>
        </w:tabs>
        <w:autoSpaceDE w:val="0"/>
        <w:autoSpaceDN w:val="0"/>
        <w:adjustRightInd w:val="0"/>
        <w:spacing w:before="6" w:after="0"/>
        <w:ind w:left="120" w:right="1460" w:hanging="30"/>
        <w:jc w:val="both"/>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w:t>
      </w:r>
      <w:r>
        <w:rPr>
          <w:rFonts w:ascii="Times New Roman" w:hAnsi="Times New Roman"/>
          <w:b/>
          <w:bCs/>
          <w:color w:val="191919"/>
          <w:sz w:val="18"/>
          <w:szCs w:val="18"/>
        </w:rPr>
        <w:t>6</w:t>
      </w:r>
      <w:r>
        <w:rPr>
          <w:rFonts w:ascii="Times New Roman" w:hAnsi="Times New Roman"/>
          <w:b/>
          <w:bCs/>
          <w:color w:val="191919"/>
          <w:sz w:val="18"/>
          <w:szCs w:val="18"/>
        </w:rPr>
        <w:tab/>
      </w: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15-16</w:t>
      </w:r>
    </w:p>
    <w:p w:rsidR="00E8550F" w:rsidRDefault="00E8550F"/>
    <w:p w:rsidR="00E8550F" w:rsidRDefault="00E8550F"/>
    <w:p w:rsidR="004E1E50" w:rsidRDefault="004E1E50"/>
    <w:p w:rsidR="004E1E50" w:rsidRPr="0071188B" w:rsidRDefault="004E1E50" w:rsidP="0071188B">
      <w:pPr>
        <w:pStyle w:val="Heading2"/>
        <w:ind w:left="180" w:firstLine="0"/>
        <w:rPr>
          <w:rFonts w:ascii="Times New Roman" w:hAnsi="Times New Roman"/>
          <w:color w:val="000000"/>
          <w:sz w:val="36"/>
          <w:szCs w:val="36"/>
        </w:rPr>
      </w:pPr>
      <w:bookmarkStart w:id="30" w:name="_Toc295333409"/>
      <w:r w:rsidRPr="0071188B">
        <w:rPr>
          <w:rFonts w:ascii="Times New Roman" w:hAnsi="Times New Roman"/>
          <w:color w:val="191919"/>
          <w:spacing w:val="-29"/>
          <w:sz w:val="48"/>
          <w:szCs w:val="48"/>
        </w:rPr>
        <w:t>D</w:t>
      </w:r>
      <w:r w:rsidRPr="0071188B">
        <w:rPr>
          <w:rFonts w:ascii="Times New Roman" w:hAnsi="Times New Roman"/>
          <w:color w:val="191919"/>
          <w:spacing w:val="-29"/>
          <w:sz w:val="36"/>
          <w:szCs w:val="36"/>
        </w:rPr>
        <w:t>E</w:t>
      </w:r>
      <w:r w:rsidRPr="0071188B">
        <w:rPr>
          <w:rFonts w:ascii="Times New Roman" w:hAnsi="Times New Roman"/>
          <w:color w:val="191919"/>
          <w:spacing w:val="-78"/>
          <w:sz w:val="36"/>
          <w:szCs w:val="36"/>
        </w:rPr>
        <w:t>P</w:t>
      </w:r>
      <w:r w:rsidRPr="0071188B">
        <w:rPr>
          <w:rFonts w:ascii="Times New Roman" w:hAnsi="Times New Roman"/>
          <w:color w:val="191919"/>
          <w:spacing w:val="-29"/>
          <w:sz w:val="36"/>
          <w:szCs w:val="36"/>
        </w:rPr>
        <w:t>A</w:t>
      </w:r>
      <w:r w:rsidRPr="0071188B">
        <w:rPr>
          <w:rFonts w:ascii="Times New Roman" w:hAnsi="Times New Roman"/>
          <w:color w:val="191919"/>
          <w:spacing w:val="-61"/>
          <w:sz w:val="36"/>
          <w:szCs w:val="36"/>
        </w:rPr>
        <w:t>R</w:t>
      </w:r>
      <w:r w:rsidRPr="0071188B">
        <w:rPr>
          <w:rFonts w:ascii="Times New Roman" w:hAnsi="Times New Roman"/>
          <w:color w:val="191919"/>
          <w:spacing w:val="-29"/>
          <w:sz w:val="36"/>
          <w:szCs w:val="36"/>
        </w:rPr>
        <w:t>TMEN</w:t>
      </w:r>
      <w:r w:rsidRPr="0071188B">
        <w:rPr>
          <w:rFonts w:ascii="Times New Roman" w:hAnsi="Times New Roman"/>
          <w:color w:val="191919"/>
          <w:sz w:val="36"/>
          <w:szCs w:val="36"/>
        </w:rPr>
        <w:t>T</w:t>
      </w:r>
      <w:r w:rsidRPr="0071188B">
        <w:rPr>
          <w:rFonts w:ascii="Times New Roman" w:hAnsi="Times New Roman"/>
          <w:color w:val="191919"/>
          <w:spacing w:val="-22"/>
          <w:sz w:val="36"/>
          <w:szCs w:val="36"/>
        </w:rPr>
        <w:t xml:space="preserve"> </w:t>
      </w:r>
      <w:r w:rsidRPr="0071188B">
        <w:rPr>
          <w:rFonts w:ascii="Times New Roman" w:hAnsi="Times New Roman"/>
          <w:color w:val="191919"/>
          <w:spacing w:val="-29"/>
          <w:sz w:val="36"/>
          <w:szCs w:val="36"/>
        </w:rPr>
        <w:t>O</w:t>
      </w:r>
      <w:r w:rsidRPr="0071188B">
        <w:rPr>
          <w:rFonts w:ascii="Times New Roman" w:hAnsi="Times New Roman"/>
          <w:color w:val="191919"/>
          <w:sz w:val="36"/>
          <w:szCs w:val="36"/>
        </w:rPr>
        <w:t>F</w:t>
      </w:r>
      <w:r w:rsidRPr="0071188B">
        <w:rPr>
          <w:rFonts w:ascii="Times New Roman" w:hAnsi="Times New Roman"/>
          <w:color w:val="191919"/>
          <w:spacing w:val="-13"/>
          <w:sz w:val="36"/>
          <w:szCs w:val="36"/>
        </w:rPr>
        <w:t xml:space="preserve"> </w:t>
      </w:r>
      <w:r w:rsidRPr="0071188B">
        <w:rPr>
          <w:rFonts w:ascii="Times New Roman" w:hAnsi="Times New Roman"/>
          <w:color w:val="191919"/>
          <w:spacing w:val="-29"/>
          <w:sz w:val="48"/>
          <w:szCs w:val="48"/>
        </w:rPr>
        <w:t>N</w:t>
      </w:r>
      <w:r w:rsidRPr="0071188B">
        <w:rPr>
          <w:rFonts w:ascii="Times New Roman" w:hAnsi="Times New Roman"/>
          <w:color w:val="191919"/>
          <w:spacing w:val="-89"/>
          <w:sz w:val="36"/>
          <w:szCs w:val="36"/>
        </w:rPr>
        <w:t>A</w:t>
      </w:r>
      <w:r w:rsidRPr="0071188B">
        <w:rPr>
          <w:rFonts w:ascii="Times New Roman" w:hAnsi="Times New Roman"/>
          <w:color w:val="191919"/>
          <w:spacing w:val="-29"/>
          <w:sz w:val="36"/>
          <w:szCs w:val="36"/>
        </w:rPr>
        <w:t>TURA</w:t>
      </w:r>
      <w:r w:rsidRPr="0071188B">
        <w:rPr>
          <w:rFonts w:ascii="Times New Roman" w:hAnsi="Times New Roman"/>
          <w:color w:val="191919"/>
          <w:sz w:val="36"/>
          <w:szCs w:val="36"/>
        </w:rPr>
        <w:t>L</w:t>
      </w:r>
      <w:r w:rsidRPr="0071188B">
        <w:rPr>
          <w:rFonts w:ascii="Times New Roman" w:hAnsi="Times New Roman"/>
          <w:color w:val="191919"/>
          <w:spacing w:val="-32"/>
          <w:sz w:val="36"/>
          <w:szCs w:val="36"/>
        </w:rPr>
        <w:t xml:space="preserve"> </w:t>
      </w:r>
      <w:r w:rsidRPr="0071188B">
        <w:rPr>
          <w:rFonts w:ascii="Times New Roman" w:hAnsi="Times New Roman"/>
          <w:color w:val="191919"/>
          <w:spacing w:val="-29"/>
          <w:sz w:val="48"/>
          <w:szCs w:val="48"/>
        </w:rPr>
        <w:t>S</w:t>
      </w:r>
      <w:r w:rsidRPr="0071188B">
        <w:rPr>
          <w:rFonts w:ascii="Times New Roman" w:hAnsi="Times New Roman"/>
          <w:color w:val="191919"/>
          <w:spacing w:val="-29"/>
          <w:sz w:val="36"/>
          <w:szCs w:val="36"/>
        </w:rPr>
        <w:t>CIENCES</w:t>
      </w:r>
      <w:bookmarkEnd w:id="30"/>
    </w:p>
    <w:p w:rsidR="004E1E50" w:rsidRDefault="004E1E50" w:rsidP="004E1E50">
      <w:pPr>
        <w:widowControl w:val="0"/>
        <w:autoSpaceDE w:val="0"/>
        <w:autoSpaceDN w:val="0"/>
        <w:adjustRightInd w:val="0"/>
        <w:spacing w:before="6" w:after="0" w:line="160" w:lineRule="exact"/>
        <w:ind w:left="180" w:right="40" w:firstLine="0"/>
        <w:rPr>
          <w:rFonts w:ascii="Times New Roman" w:hAnsi="Times New Roman"/>
          <w:color w:val="000000"/>
          <w:sz w:val="16"/>
          <w:szCs w:val="16"/>
        </w:rPr>
      </w:pPr>
    </w:p>
    <w:p w:rsidR="00C80BFD"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Departmen</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7"/>
          <w:sz w:val="18"/>
          <w:szCs w:val="18"/>
        </w:rPr>
        <w:t>Natura</w:t>
      </w:r>
      <w:r>
        <w:rPr>
          <w:rFonts w:ascii="Times New Roman" w:hAnsi="Times New Roman"/>
          <w:color w:val="191919"/>
          <w:sz w:val="18"/>
          <w:szCs w:val="18"/>
        </w:rPr>
        <w:t>l</w:t>
      </w:r>
      <w:r>
        <w:rPr>
          <w:rFonts w:ascii="Times New Roman" w:hAnsi="Times New Roman"/>
          <w:color w:val="191919"/>
          <w:spacing w:val="-16"/>
          <w:sz w:val="18"/>
          <w:szCs w:val="18"/>
        </w:rPr>
        <w:t xml:space="preserve"> </w:t>
      </w:r>
      <w:r>
        <w:rPr>
          <w:rFonts w:ascii="Times New Roman" w:hAnsi="Times New Roman"/>
          <w:color w:val="191919"/>
          <w:spacing w:val="-7"/>
          <w:sz w:val="18"/>
          <w:szCs w:val="18"/>
        </w:rPr>
        <w:t>Science</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degree</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6"/>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6"/>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wit</w:t>
      </w:r>
      <w:r>
        <w:rPr>
          <w:rFonts w:ascii="Times New Roman" w:hAnsi="Times New Roman"/>
          <w:color w:val="191919"/>
          <w:sz w:val="18"/>
          <w:szCs w:val="18"/>
        </w:rPr>
        <w:t>h</w:t>
      </w:r>
      <w:r>
        <w:rPr>
          <w:rFonts w:ascii="Times New Roman" w:hAnsi="Times New Roman"/>
          <w:color w:val="191919"/>
          <w:spacing w:val="-16"/>
          <w:sz w:val="18"/>
          <w:szCs w:val="18"/>
        </w:rPr>
        <w:t xml:space="preserve"> </w:t>
      </w:r>
      <w:r>
        <w:rPr>
          <w:rFonts w:ascii="Times New Roman" w:hAnsi="Times New Roman"/>
          <w:color w:val="191919"/>
          <w:spacing w:val="-7"/>
          <w:sz w:val="18"/>
          <w:szCs w:val="18"/>
        </w:rPr>
        <w:t>cours</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fering</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6"/>
          <w:sz w:val="18"/>
          <w:szCs w:val="18"/>
        </w:rPr>
        <w:t xml:space="preserve"> </w:t>
      </w:r>
      <w:r>
        <w:rPr>
          <w:rFonts w:ascii="Times New Roman" w:hAnsi="Times New Roman"/>
          <w:color w:val="191919"/>
          <w:spacing w:val="-7"/>
          <w:sz w:val="18"/>
          <w:szCs w:val="18"/>
        </w:rPr>
        <w:t>physic</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6"/>
          <w:sz w:val="18"/>
          <w:szCs w:val="18"/>
        </w:rPr>
        <w:t xml:space="preserve"> </w:t>
      </w:r>
      <w:r>
        <w:rPr>
          <w:rFonts w:ascii="Times New Roman" w:hAnsi="Times New Roman"/>
          <w:color w:val="191919"/>
          <w:spacing w:val="-7"/>
          <w:sz w:val="18"/>
          <w:szCs w:val="18"/>
        </w:rPr>
        <w:t>engineering</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T</w:t>
      </w:r>
      <w:r>
        <w:rPr>
          <w:rFonts w:ascii="Times New Roman" w:hAnsi="Times New Roman"/>
          <w:color w:val="191919"/>
          <w:spacing w:val="-8"/>
          <w:sz w:val="18"/>
          <w:szCs w:val="18"/>
        </w:rPr>
        <w: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departmen</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z w:val="18"/>
          <w:szCs w:val="18"/>
        </w:rPr>
        <w:t xml:space="preserve">a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educatio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wit</w:t>
      </w:r>
      <w:r>
        <w:rPr>
          <w:rFonts w:ascii="Times New Roman" w:hAnsi="Times New Roman"/>
          <w:color w:val="191919"/>
          <w:sz w:val="18"/>
          <w:szCs w:val="18"/>
        </w:rPr>
        <w:t>h</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broa</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base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emphasi</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area.</w:t>
      </w:r>
    </w:p>
    <w:p w:rsidR="00C80BFD"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80BFD" w:rsidRDefault="00C80BFD" w:rsidP="00C80BFD">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10"/>
          <w:sz w:val="24"/>
          <w:szCs w:val="24"/>
        </w:rPr>
        <w:t>B</w:t>
      </w:r>
      <w:r>
        <w:rPr>
          <w:rFonts w:ascii="Times New Roman" w:hAnsi="Times New Roman"/>
          <w:b/>
          <w:bCs/>
          <w:color w:val="191919"/>
          <w:spacing w:val="-10"/>
          <w:sz w:val="18"/>
          <w:szCs w:val="18"/>
        </w:rPr>
        <w:t>IOLOGY</w:t>
      </w:r>
    </w:p>
    <w:p w:rsidR="00C80BFD"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191919"/>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sequence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leadin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Bachelo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w:t>
      </w:r>
      <w:r>
        <w:rPr>
          <w:rFonts w:ascii="Times New Roman" w:hAnsi="Times New Roman"/>
          <w:color w:val="191919"/>
          <w:spacing w:val="-8"/>
          <w:sz w:val="18"/>
          <w:szCs w:val="18"/>
        </w:rPr>
        <w:t>r</w:t>
      </w:r>
      <w:r>
        <w:rPr>
          <w:rFonts w:ascii="Times New Roman" w:hAnsi="Times New Roman"/>
          <w:color w:val="191919"/>
          <w:spacing w:val="-7"/>
          <w:sz w:val="18"/>
          <w:szCs w:val="18"/>
        </w:rPr>
        <w:t>epare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studen</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career</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employmen</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biologica</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science</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teachin</w:t>
      </w:r>
      <w:r>
        <w:rPr>
          <w:rFonts w:ascii="Times New Roman" w:hAnsi="Times New Roman"/>
          <w:color w:val="191919"/>
          <w:sz w:val="18"/>
          <w:szCs w:val="18"/>
        </w:rPr>
        <w:t>g</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7"/>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Flexibilit</w:t>
      </w:r>
      <w:r>
        <w:rPr>
          <w:rFonts w:ascii="Times New Roman" w:hAnsi="Times New Roman"/>
          <w:color w:val="191919"/>
          <w:sz w:val="18"/>
          <w:szCs w:val="18"/>
        </w:rPr>
        <w:t>y</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desig</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pro</w:t>
      </w:r>
      <w:r>
        <w:rPr>
          <w:rFonts w:ascii="Times New Roman" w:hAnsi="Times New Roman"/>
          <w:color w:val="191919"/>
          <w:spacing w:val="-8"/>
          <w:sz w:val="18"/>
          <w:szCs w:val="18"/>
        </w:rPr>
        <w:t>g</w:t>
      </w:r>
      <w:r>
        <w:rPr>
          <w:rFonts w:ascii="Times New Roman" w:hAnsi="Times New Roman"/>
          <w:color w:val="191919"/>
          <w:spacing w:val="-7"/>
          <w:sz w:val="18"/>
          <w:szCs w:val="18"/>
        </w:rPr>
        <w:t>ra</w:t>
      </w:r>
      <w:r>
        <w:rPr>
          <w:rFonts w:ascii="Times New Roman" w:hAnsi="Times New Roman"/>
          <w:color w:val="191919"/>
          <w:sz w:val="18"/>
          <w:szCs w:val="18"/>
        </w:rPr>
        <w:t>m</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aid</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preparatio</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7"/>
          <w:sz w:val="18"/>
          <w:szCs w:val="18"/>
        </w:rPr>
        <w:t xml:space="preserve"> </w:t>
      </w:r>
      <w:r>
        <w:rPr>
          <w:rFonts w:ascii="Times New Roman" w:hAnsi="Times New Roman"/>
          <w:color w:val="191919"/>
          <w:spacing w:val="-7"/>
          <w:sz w:val="18"/>
          <w:szCs w:val="18"/>
        </w:rPr>
        <w:t>en- tranc</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7"/>
          <w:sz w:val="18"/>
          <w:szCs w:val="18"/>
        </w:rPr>
        <w:t>int</w:t>
      </w:r>
      <w:r>
        <w:rPr>
          <w:rFonts w:ascii="Times New Roman" w:hAnsi="Times New Roman"/>
          <w:color w:val="191919"/>
          <w:sz w:val="18"/>
          <w:szCs w:val="18"/>
        </w:rPr>
        <w:t>o</w:t>
      </w:r>
      <w:r>
        <w:rPr>
          <w:rFonts w:ascii="Times New Roman" w:hAnsi="Times New Roman"/>
          <w:color w:val="191919"/>
          <w:spacing w:val="-21"/>
          <w:sz w:val="18"/>
          <w:szCs w:val="18"/>
        </w:rPr>
        <w:t xml:space="preserve"> </w:t>
      </w:r>
      <w:r>
        <w:rPr>
          <w:rFonts w:ascii="Times New Roman" w:hAnsi="Times New Roman"/>
          <w:color w:val="191919"/>
          <w:spacing w:val="-7"/>
          <w:sz w:val="18"/>
          <w:szCs w:val="18"/>
        </w:rPr>
        <w:t>graduate</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medical</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pharmac</w:t>
      </w:r>
      <w:r>
        <w:rPr>
          <w:rFonts w:ascii="Times New Roman" w:hAnsi="Times New Roman"/>
          <w:color w:val="191919"/>
          <w:sz w:val="18"/>
          <w:szCs w:val="18"/>
        </w:rPr>
        <w:t>y</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1"/>
          <w:sz w:val="18"/>
          <w:szCs w:val="18"/>
        </w:rPr>
        <w:t xml:space="preserve"> </w:t>
      </w:r>
      <w:r>
        <w:rPr>
          <w:rFonts w:ascii="Times New Roman" w:hAnsi="Times New Roman"/>
          <w:color w:val="191919"/>
          <w:spacing w:val="-7"/>
          <w:sz w:val="18"/>
          <w:szCs w:val="18"/>
        </w:rPr>
        <w:t>denta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schools</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7"/>
          <w:sz w:val="18"/>
          <w:szCs w:val="18"/>
        </w:rPr>
        <w:t>wel</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7"/>
          <w:sz w:val="18"/>
          <w:szCs w:val="18"/>
        </w:rPr>
        <w:t>othe</w:t>
      </w:r>
      <w:r>
        <w:rPr>
          <w:rFonts w:ascii="Times New Roman" w:hAnsi="Times New Roman"/>
          <w:color w:val="191919"/>
          <w:sz w:val="18"/>
          <w:szCs w:val="18"/>
        </w:rPr>
        <w:t>r</w:t>
      </w:r>
      <w:r>
        <w:rPr>
          <w:rFonts w:ascii="Times New Roman" w:hAnsi="Times New Roman"/>
          <w:color w:val="191919"/>
          <w:spacing w:val="-21"/>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schools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7"/>
          <w:sz w:val="18"/>
          <w:szCs w:val="18"/>
        </w:rPr>
        <w:t>intereste</w:t>
      </w:r>
      <w:r>
        <w:rPr>
          <w:rFonts w:ascii="Times New Roman" w:hAnsi="Times New Roman"/>
          <w:color w:val="191919"/>
          <w:sz w:val="18"/>
          <w:szCs w:val="18"/>
        </w:rPr>
        <w:t>d</w:t>
      </w:r>
      <w:r>
        <w:rPr>
          <w:rFonts w:ascii="Times New Roman" w:hAnsi="Times New Roman"/>
          <w:color w:val="191919"/>
          <w:spacing w:val="-21"/>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att</w:t>
      </w:r>
      <w:r>
        <w:rPr>
          <w:rFonts w:ascii="Times New Roman" w:hAnsi="Times New Roman"/>
          <w:color w:val="191919"/>
          <w:spacing w:val="-9"/>
          <w:sz w:val="18"/>
          <w:szCs w:val="18"/>
        </w:rPr>
        <w:t>e</w:t>
      </w:r>
      <w:r>
        <w:rPr>
          <w:rFonts w:ascii="Times New Roman" w:hAnsi="Times New Roman"/>
          <w:color w:val="191919"/>
          <w:spacing w:val="-7"/>
          <w:sz w:val="18"/>
          <w:szCs w:val="18"/>
        </w:rPr>
        <w:t>ndin</w:t>
      </w:r>
      <w:r>
        <w:rPr>
          <w:rFonts w:ascii="Times New Roman" w:hAnsi="Times New Roman"/>
          <w:color w:val="191919"/>
          <w:sz w:val="18"/>
          <w:szCs w:val="18"/>
        </w:rPr>
        <w:t>g</w:t>
      </w:r>
      <w:r>
        <w:rPr>
          <w:rFonts w:ascii="Times New Roman" w:hAnsi="Times New Roman"/>
          <w:color w:val="191919"/>
          <w:spacing w:val="-21"/>
          <w:sz w:val="18"/>
          <w:szCs w:val="18"/>
        </w:rPr>
        <w:t xml:space="preserve"> </w:t>
      </w:r>
      <w:r>
        <w:rPr>
          <w:rFonts w:ascii="Times New Roman" w:hAnsi="Times New Roman"/>
          <w:color w:val="191919"/>
          <w:spacing w:val="-7"/>
          <w:sz w:val="18"/>
          <w:szCs w:val="18"/>
        </w:rPr>
        <w:t>medica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1"/>
          <w:sz w:val="18"/>
          <w:szCs w:val="18"/>
        </w:rPr>
        <w:t xml:space="preserve"> </w:t>
      </w:r>
      <w:r>
        <w:rPr>
          <w:rFonts w:ascii="Times New Roman" w:hAnsi="Times New Roman"/>
          <w:color w:val="191919"/>
          <w:spacing w:val="-7"/>
          <w:sz w:val="18"/>
          <w:szCs w:val="18"/>
        </w:rPr>
        <w:t>denta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schools choos</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numbe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advise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Pre-Healt</w:t>
      </w:r>
      <w:r>
        <w:rPr>
          <w:rFonts w:ascii="Times New Roman" w:hAnsi="Times New Roman"/>
          <w:color w:val="191919"/>
          <w:sz w:val="18"/>
          <w:szCs w:val="18"/>
        </w:rPr>
        <w:t>h</w:t>
      </w:r>
      <w:r>
        <w:rPr>
          <w:rFonts w:ascii="Times New Roman" w:hAnsi="Times New Roman"/>
          <w:color w:val="191919"/>
          <w:spacing w:val="-24"/>
          <w:sz w:val="18"/>
          <w:szCs w:val="18"/>
        </w:rPr>
        <w:t xml:space="preserve"> </w:t>
      </w:r>
      <w:r>
        <w:rPr>
          <w:rFonts w:ascii="Times New Roman" w:hAnsi="Times New Roman"/>
          <w:color w:val="191919"/>
          <w:spacing w:val="-7"/>
          <w:sz w:val="18"/>
          <w:szCs w:val="18"/>
        </w:rPr>
        <w:t>Adviso</w:t>
      </w:r>
      <w:r>
        <w:rPr>
          <w:rFonts w:ascii="Times New Roman" w:hAnsi="Times New Roman"/>
          <w:color w:val="191919"/>
          <w:spacing w:val="-17"/>
          <w:sz w:val="18"/>
          <w:szCs w:val="18"/>
        </w:rPr>
        <w:t>r</w:t>
      </w:r>
      <w:r>
        <w:rPr>
          <w:rFonts w:ascii="Times New Roman" w:hAnsi="Times New Roman"/>
          <w:color w:val="191919"/>
          <w:sz w:val="18"/>
          <w:szCs w:val="18"/>
        </w:rPr>
        <w:t>.</w:t>
      </w:r>
    </w:p>
    <w:p w:rsidR="00C80BFD"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p>
    <w:p w:rsidR="00C80BFD" w:rsidRDefault="00C80BFD" w:rsidP="00C80BFD">
      <w:pPr>
        <w:widowControl w:val="0"/>
        <w:autoSpaceDE w:val="0"/>
        <w:autoSpaceDN w:val="0"/>
        <w:adjustRightInd w:val="0"/>
        <w:spacing w:after="0"/>
        <w:ind w:left="360" w:right="130" w:firstLine="0"/>
        <w:jc w:val="both"/>
        <w:rPr>
          <w:rFonts w:ascii="Times New Roman" w:hAnsi="Times New Roman"/>
          <w:color w:val="000000"/>
          <w:sz w:val="18"/>
          <w:szCs w:val="18"/>
        </w:rPr>
      </w:pPr>
      <w:r w:rsidRPr="00567628">
        <w:rPr>
          <w:noProof/>
        </w:rPr>
        <w:pict>
          <v:shape id="Text Box 5227" o:spid="_x0000_s1070" type="#_x0000_t202" style="position:absolute;left:0;text-align:left;margin-left:557.15pt;margin-top:.55pt;width:36pt;height:55.2pt;z-index:-2516070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" o:allowincell="f" filled="f" stroked="f">
            <v:textbox style="layout-flow:vertical" inset="0,0,0,0">
              <w:txbxContent>
                <w:p w:rsidR="00C80BFD" w:rsidRDefault="00C80BFD" w:rsidP="00C80BFD">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C80BFD" w:rsidRDefault="00C80BFD" w:rsidP="00C80BFD">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C80BFD" w:rsidRDefault="00C80BFD" w:rsidP="00C80BFD">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7"/>
          <w:sz w:val="18"/>
          <w:szCs w:val="18"/>
        </w:rPr>
        <w:t>majorin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7"/>
          <w:sz w:val="18"/>
          <w:szCs w:val="18"/>
        </w:rPr>
        <w:t>minimu</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7"/>
          <w:sz w:val="18"/>
          <w:szCs w:val="18"/>
        </w:rPr>
        <w:t>3</w:t>
      </w:r>
      <w:r>
        <w:rPr>
          <w:rFonts w:ascii="Times New Roman" w:hAnsi="Times New Roman"/>
          <w:color w:val="191919"/>
          <w:sz w:val="18"/>
          <w:szCs w:val="18"/>
        </w:rPr>
        <w:t>2</w:t>
      </w:r>
      <w:r>
        <w:rPr>
          <w:rFonts w:ascii="Times New Roman" w:hAnsi="Times New Roman"/>
          <w:color w:val="191919"/>
          <w:spacing w:val="-9"/>
          <w:sz w:val="18"/>
          <w:szCs w:val="18"/>
        </w:rPr>
        <w:t xml:space="preserve"> </w:t>
      </w:r>
      <w:r>
        <w:rPr>
          <w:rFonts w:ascii="Times New Roman" w:hAnsi="Times New Roman"/>
          <w:color w:val="191919"/>
          <w:spacing w:val="-7"/>
          <w:sz w:val="18"/>
          <w:szCs w:val="18"/>
        </w:rPr>
        <w:t>hour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7"/>
          <w:sz w:val="18"/>
          <w:szCs w:val="18"/>
        </w:rPr>
        <w:t>includin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7"/>
          <w:sz w:val="18"/>
          <w:szCs w:val="18"/>
        </w:rPr>
        <w:t>2</w:t>
      </w:r>
      <w:r>
        <w:rPr>
          <w:rFonts w:ascii="Times New Roman" w:hAnsi="Times New Roman"/>
          <w:color w:val="191919"/>
          <w:spacing w:val="-14"/>
          <w:sz w:val="18"/>
          <w:szCs w:val="18"/>
        </w:rPr>
        <w:t>11</w:t>
      </w:r>
      <w:r>
        <w:rPr>
          <w:rFonts w:ascii="Times New Roman" w:hAnsi="Times New Roman"/>
          <w:color w:val="191919"/>
          <w:spacing w:val="-7"/>
          <w:sz w:val="18"/>
          <w:szCs w:val="18"/>
        </w:rPr>
        <w:t>1K</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7"/>
          <w:sz w:val="18"/>
          <w:szCs w:val="18"/>
        </w:rPr>
        <w:t>2</w:t>
      </w:r>
      <w:r>
        <w:rPr>
          <w:rFonts w:ascii="Times New Roman" w:hAnsi="Times New Roman"/>
          <w:color w:val="191919"/>
          <w:spacing w:val="-14"/>
          <w:sz w:val="18"/>
          <w:szCs w:val="18"/>
        </w:rPr>
        <w:t>1</w:t>
      </w:r>
      <w:r>
        <w:rPr>
          <w:rFonts w:ascii="Times New Roman" w:hAnsi="Times New Roman"/>
          <w:color w:val="191919"/>
          <w:spacing w:val="-7"/>
          <w:sz w:val="18"/>
          <w:szCs w:val="18"/>
        </w:rPr>
        <w:t>12K</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7"/>
          <w:sz w:val="18"/>
          <w:szCs w:val="18"/>
        </w:rPr>
        <w:t>22</w:t>
      </w:r>
      <w:r>
        <w:rPr>
          <w:rFonts w:ascii="Times New Roman" w:hAnsi="Times New Roman"/>
          <w:color w:val="191919"/>
          <w:spacing w:val="-14"/>
          <w:sz w:val="18"/>
          <w:szCs w:val="18"/>
        </w:rPr>
        <w:t>1</w:t>
      </w:r>
      <w:r>
        <w:rPr>
          <w:rFonts w:ascii="Times New Roman" w:hAnsi="Times New Roman"/>
          <w:color w:val="191919"/>
          <w:spacing w:val="-7"/>
          <w:sz w:val="18"/>
          <w:szCs w:val="18"/>
        </w:rPr>
        <w:t>1K</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7"/>
          <w:sz w:val="18"/>
          <w:szCs w:val="18"/>
        </w:rPr>
        <w:t>23</w:t>
      </w:r>
      <w:r>
        <w:rPr>
          <w:rFonts w:ascii="Times New Roman" w:hAnsi="Times New Roman"/>
          <w:color w:val="191919"/>
          <w:spacing w:val="-14"/>
          <w:sz w:val="18"/>
          <w:szCs w:val="18"/>
        </w:rPr>
        <w:t>1</w:t>
      </w:r>
      <w:r>
        <w:rPr>
          <w:rFonts w:ascii="Times New Roman" w:hAnsi="Times New Roman"/>
          <w:color w:val="191919"/>
          <w:spacing w:val="-7"/>
          <w:sz w:val="18"/>
          <w:szCs w:val="18"/>
        </w:rPr>
        <w:t>1K</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7"/>
          <w:sz w:val="18"/>
          <w:szCs w:val="18"/>
        </w:rPr>
        <w:t>310</w:t>
      </w:r>
      <w:r>
        <w:rPr>
          <w:rFonts w:ascii="Times New Roman" w:hAnsi="Times New Roman"/>
          <w:color w:val="191919"/>
          <w:spacing w:val="-8"/>
          <w:sz w:val="18"/>
          <w:szCs w:val="18"/>
        </w:rPr>
        <w:t>1</w:t>
      </w:r>
      <w:r>
        <w:rPr>
          <w:rFonts w:ascii="Times New Roman" w:hAnsi="Times New Roman"/>
          <w:color w:val="191919"/>
          <w:spacing w:val="-7"/>
          <w:sz w:val="18"/>
          <w:szCs w:val="18"/>
        </w:rPr>
        <w:t>K</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7"/>
          <w:sz w:val="18"/>
          <w:szCs w:val="18"/>
        </w:rPr>
        <w:t>3501K</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7"/>
          <w:sz w:val="18"/>
          <w:szCs w:val="18"/>
        </w:rPr>
        <w:t>4001,</w:t>
      </w:r>
    </w:p>
    <w:p w:rsidR="00C80BFD" w:rsidRDefault="00C80BFD" w:rsidP="00C80BFD">
      <w:pPr>
        <w:widowControl w:val="0"/>
        <w:autoSpaceDE w:val="0"/>
        <w:autoSpaceDN w:val="0"/>
        <w:adjustRightInd w:val="0"/>
        <w:spacing w:before="9" w:after="0" w:line="250" w:lineRule="auto"/>
        <w:ind w:left="360" w:right="130" w:firstLine="0"/>
        <w:jc w:val="both"/>
        <w:rPr>
          <w:rFonts w:ascii="Times New Roman" w:hAnsi="Times New Roman"/>
          <w:color w:val="000000"/>
          <w:sz w:val="18"/>
          <w:szCs w:val="18"/>
        </w:rPr>
      </w:pPr>
      <w:proofErr w:type="gramStart"/>
      <w:r>
        <w:rPr>
          <w:rFonts w:ascii="Times New Roman" w:hAnsi="Times New Roman"/>
          <w:color w:val="191919"/>
          <w:spacing w:val="-7"/>
          <w:sz w:val="18"/>
          <w:szCs w:val="18"/>
        </w:rPr>
        <w:t>422</w:t>
      </w:r>
      <w:r>
        <w:rPr>
          <w:rFonts w:ascii="Times New Roman" w:hAnsi="Times New Roman"/>
          <w:color w:val="191919"/>
          <w:sz w:val="18"/>
          <w:szCs w:val="18"/>
        </w:rPr>
        <w:t>2</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7"/>
          <w:sz w:val="18"/>
          <w:szCs w:val="18"/>
        </w:rPr>
        <w:t>4701K</w:t>
      </w:r>
      <w:r>
        <w:rPr>
          <w:rFonts w:ascii="Times New Roman" w:hAnsi="Times New Roman"/>
          <w:color w:val="191919"/>
          <w:sz w:val="18"/>
          <w:szCs w:val="18"/>
        </w:rPr>
        <w:t>.</w:t>
      </w:r>
      <w:proofErr w:type="gramEnd"/>
      <w:r>
        <w:rPr>
          <w:rFonts w:ascii="Times New Roman" w:hAnsi="Times New Roman"/>
          <w:color w:val="191919"/>
          <w:spacing w:val="-25"/>
          <w:sz w:val="18"/>
          <w:szCs w:val="18"/>
        </w:rPr>
        <w:t xml:space="preserve"> </w:t>
      </w:r>
      <w:r>
        <w:rPr>
          <w:rFonts w:ascii="Times New Roman" w:hAnsi="Times New Roman"/>
          <w:color w:val="191919"/>
          <w:spacing w:val="-7"/>
          <w:sz w:val="18"/>
          <w:szCs w:val="18"/>
        </w:rPr>
        <w:t>Additionall</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1</w:t>
      </w:r>
      <w:r>
        <w:rPr>
          <w:rFonts w:ascii="Times New Roman" w:hAnsi="Times New Roman"/>
          <w:color w:val="191919"/>
          <w:sz w:val="18"/>
          <w:szCs w:val="18"/>
        </w:rPr>
        <w:t>3</w:t>
      </w:r>
      <w:r>
        <w:rPr>
          <w:rFonts w:ascii="Times New Roman" w:hAnsi="Times New Roman"/>
          <w:color w:val="191919"/>
          <w:spacing w:val="-15"/>
          <w:sz w:val="18"/>
          <w:szCs w:val="18"/>
        </w:rPr>
        <w:t xml:space="preserve"> </w:t>
      </w:r>
      <w:r>
        <w:rPr>
          <w:rFonts w:ascii="Times New Roman" w:hAnsi="Times New Roman"/>
          <w:color w:val="191919"/>
          <w:spacing w:val="-7"/>
          <w:sz w:val="18"/>
          <w:szCs w:val="18"/>
        </w:rPr>
        <w:t>hour</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electives with a minimum of 8 hours at the 3000 and 4000 level</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elective</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wil</w:t>
      </w:r>
      <w:r>
        <w:rPr>
          <w:rFonts w:ascii="Times New Roman" w:hAnsi="Times New Roman"/>
          <w:color w:val="191919"/>
          <w:sz w:val="18"/>
          <w:szCs w:val="18"/>
        </w:rPr>
        <w:t>l</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chose</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pacing w:val="-8"/>
          <w:sz w:val="18"/>
          <w:szCs w:val="18"/>
        </w:rPr>
        <w: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studen</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wit</w:t>
      </w:r>
      <w:r>
        <w:rPr>
          <w:rFonts w:ascii="Times New Roman" w:hAnsi="Times New Roman"/>
          <w:color w:val="191919"/>
          <w:sz w:val="18"/>
          <w:szCs w:val="18"/>
        </w:rPr>
        <w:t>h</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advisor fro</w:t>
      </w:r>
      <w:r>
        <w:rPr>
          <w:rFonts w:ascii="Times New Roman" w:hAnsi="Times New Roman"/>
          <w:color w:val="191919"/>
          <w:sz w:val="18"/>
          <w:szCs w:val="18"/>
        </w:rPr>
        <w:t>m</w:t>
      </w:r>
      <w:r>
        <w:rPr>
          <w:rFonts w:ascii="Times New Roman" w:hAnsi="Times New Roman"/>
          <w:color w:val="191919"/>
          <w:spacing w:val="-20"/>
          <w:sz w:val="18"/>
          <w:szCs w:val="18"/>
        </w:rPr>
        <w:t xml:space="preserve"> </w:t>
      </w:r>
      <w:r>
        <w:rPr>
          <w:rFonts w:ascii="Times New Roman" w:hAnsi="Times New Roman"/>
          <w:color w:val="191919"/>
          <w:sz w:val="18"/>
          <w:szCs w:val="18"/>
        </w:rPr>
        <w:t>a</w:t>
      </w:r>
      <w:r>
        <w:rPr>
          <w:rFonts w:ascii="Times New Roman" w:hAnsi="Times New Roman"/>
          <w:color w:val="191919"/>
          <w:spacing w:val="-20"/>
          <w:sz w:val="18"/>
          <w:szCs w:val="18"/>
        </w:rPr>
        <w:t xml:space="preserve"> </w:t>
      </w:r>
      <w:r>
        <w:rPr>
          <w:rFonts w:ascii="Times New Roman" w:hAnsi="Times New Roman"/>
          <w:color w:val="191919"/>
          <w:spacing w:val="-7"/>
          <w:sz w:val="18"/>
          <w:szCs w:val="18"/>
        </w:rPr>
        <w:t>lis</w:t>
      </w:r>
      <w:r>
        <w:rPr>
          <w:rFonts w:ascii="Times New Roman" w:hAnsi="Times New Roman"/>
          <w:color w:val="191919"/>
          <w:sz w:val="18"/>
          <w:szCs w:val="18"/>
        </w:rPr>
        <w:t>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20"/>
          <w:sz w:val="18"/>
          <w:szCs w:val="18"/>
        </w:rPr>
        <w:t xml:space="preserve"> </w:t>
      </w:r>
      <w:r>
        <w:rPr>
          <w:rFonts w:ascii="Times New Roman" w:hAnsi="Times New Roman"/>
          <w:color w:val="191919"/>
          <w:spacing w:val="-7"/>
          <w:sz w:val="18"/>
          <w:szCs w:val="18"/>
        </w:rPr>
        <w:t>approve</w:t>
      </w:r>
      <w:r>
        <w:rPr>
          <w:rFonts w:ascii="Times New Roman" w:hAnsi="Times New Roman"/>
          <w:color w:val="191919"/>
          <w:sz w:val="18"/>
          <w:szCs w:val="18"/>
        </w:rPr>
        <w:t>d</w:t>
      </w:r>
      <w:r>
        <w:rPr>
          <w:rFonts w:ascii="Times New Roman" w:hAnsi="Times New Roman"/>
          <w:color w:val="191919"/>
          <w:spacing w:val="-19"/>
          <w:sz w:val="18"/>
          <w:szCs w:val="18"/>
        </w:rPr>
        <w:t xml:space="preserve"> </w:t>
      </w:r>
      <w:r>
        <w:rPr>
          <w:rFonts w:ascii="Times New Roman" w:hAnsi="Times New Roman"/>
          <w:color w:val="191919"/>
          <w:spacing w:val="-7"/>
          <w:sz w:val="18"/>
          <w:szCs w:val="18"/>
        </w:rPr>
        <w:t>electives</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9"/>
          <w:sz w:val="18"/>
          <w:szCs w:val="18"/>
        </w:rPr>
        <w:t xml:space="preserve"> </w:t>
      </w:r>
      <w:r>
        <w:rPr>
          <w:rFonts w:ascii="Times New Roman" w:hAnsi="Times New Roman"/>
          <w:color w:val="191919"/>
          <w:spacing w:val="-7"/>
          <w:sz w:val="18"/>
          <w:szCs w:val="18"/>
        </w:rPr>
        <w:t>major</w:t>
      </w:r>
      <w:r>
        <w:rPr>
          <w:rFonts w:ascii="Times New Roman" w:hAnsi="Times New Roman"/>
          <w:color w:val="191919"/>
          <w:sz w:val="18"/>
          <w:szCs w:val="18"/>
        </w:rPr>
        <w:t>s</w:t>
      </w:r>
      <w:r>
        <w:rPr>
          <w:rFonts w:ascii="Times New Roman" w:hAnsi="Times New Roman"/>
          <w:color w:val="191919"/>
          <w:spacing w:val="-19"/>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minor</w:t>
      </w:r>
      <w:r>
        <w:rPr>
          <w:rFonts w:ascii="Times New Roman" w:hAnsi="Times New Roman"/>
          <w:color w:val="191919"/>
          <w:sz w:val="18"/>
          <w:szCs w:val="18"/>
        </w:rPr>
        <w:t>s</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mak</w:t>
      </w:r>
      <w:r>
        <w:rPr>
          <w:rFonts w:ascii="Times New Roman" w:hAnsi="Times New Roman"/>
          <w:color w:val="191919"/>
          <w:sz w:val="18"/>
          <w:szCs w:val="18"/>
        </w:rPr>
        <w:t>e</w:t>
      </w:r>
      <w:r>
        <w:rPr>
          <w:rFonts w:ascii="Times New Roman" w:hAnsi="Times New Roman"/>
          <w:color w:val="191919"/>
          <w:spacing w:val="-19"/>
          <w:sz w:val="18"/>
          <w:szCs w:val="18"/>
        </w:rPr>
        <w:t xml:space="preserve"> </w:t>
      </w:r>
      <w:r>
        <w:rPr>
          <w:rFonts w:ascii="Times New Roman" w:hAnsi="Times New Roman"/>
          <w:color w:val="191919"/>
          <w:sz w:val="18"/>
          <w:szCs w:val="18"/>
        </w:rPr>
        <w:t>a</w:t>
      </w:r>
      <w:r>
        <w:rPr>
          <w:rFonts w:ascii="Times New Roman" w:hAnsi="Times New Roman"/>
          <w:color w:val="191919"/>
          <w:spacing w:val="-20"/>
          <w:sz w:val="18"/>
          <w:szCs w:val="18"/>
        </w:rPr>
        <w:t xml:space="preserve"> </w:t>
      </w:r>
      <w:r>
        <w:rPr>
          <w:rFonts w:ascii="Times New Roman" w:hAnsi="Times New Roman"/>
          <w:color w:val="191919"/>
          <w:spacing w:val="-7"/>
          <w:sz w:val="18"/>
          <w:szCs w:val="18"/>
        </w:rPr>
        <w:t>“C</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r</w:t>
      </w:r>
      <w:r>
        <w:rPr>
          <w:rFonts w:ascii="Times New Roman" w:hAnsi="Times New Roman"/>
          <w:color w:val="191919"/>
          <w:spacing w:val="-20"/>
          <w:sz w:val="18"/>
          <w:szCs w:val="18"/>
        </w:rPr>
        <w:t xml:space="preserve"> </w:t>
      </w:r>
      <w:r>
        <w:rPr>
          <w:rFonts w:ascii="Times New Roman" w:hAnsi="Times New Roman"/>
          <w:color w:val="191919"/>
          <w:spacing w:val="-7"/>
          <w:sz w:val="18"/>
          <w:szCs w:val="18"/>
        </w:rPr>
        <w:t>bette</w:t>
      </w:r>
      <w:r>
        <w:rPr>
          <w:rFonts w:ascii="Times New Roman" w:hAnsi="Times New Roman"/>
          <w:color w:val="191919"/>
          <w:sz w:val="18"/>
          <w:szCs w:val="18"/>
        </w:rPr>
        <w:t>r</w:t>
      </w:r>
      <w:r>
        <w:rPr>
          <w:rFonts w:ascii="Times New Roman" w:hAnsi="Times New Roman"/>
          <w:color w:val="191919"/>
          <w:spacing w:val="-19"/>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20"/>
          <w:sz w:val="18"/>
          <w:szCs w:val="18"/>
        </w:rPr>
        <w:t xml:space="preserve"> </w:t>
      </w:r>
      <w:r>
        <w:rPr>
          <w:rFonts w:ascii="Times New Roman" w:hAnsi="Times New Roman"/>
          <w:color w:val="191919"/>
          <w:spacing w:val="-7"/>
          <w:sz w:val="18"/>
          <w:szCs w:val="18"/>
        </w:rPr>
        <w:t>al</w:t>
      </w:r>
      <w:r>
        <w:rPr>
          <w:rFonts w:ascii="Times New Roman" w:hAnsi="Times New Roman"/>
          <w:color w:val="191919"/>
          <w:sz w:val="18"/>
          <w:szCs w:val="18"/>
        </w:rPr>
        <w:t>l</w:t>
      </w:r>
      <w:r>
        <w:rPr>
          <w:rFonts w:ascii="Times New Roman" w:hAnsi="Times New Roman"/>
          <w:color w:val="191919"/>
          <w:spacing w:val="-19"/>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physics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mathematic</w:t>
      </w:r>
      <w:r>
        <w:rPr>
          <w:rFonts w:ascii="Times New Roman" w:hAnsi="Times New Roman"/>
          <w:color w:val="191919"/>
          <w:sz w:val="18"/>
          <w:szCs w:val="18"/>
        </w:rPr>
        <w:t>s</w:t>
      </w:r>
      <w:r>
        <w:rPr>
          <w:rFonts w:ascii="Times New Roman" w:hAnsi="Times New Roman"/>
          <w:color w:val="191919"/>
          <w:spacing w:val="-19"/>
          <w:sz w:val="18"/>
          <w:szCs w:val="18"/>
        </w:rPr>
        <w:t xml:space="preserve"> </w:t>
      </w:r>
      <w:r>
        <w:rPr>
          <w:rFonts w:ascii="Times New Roman" w:hAnsi="Times New Roman"/>
          <w:color w:val="191919"/>
          <w:spacing w:val="-7"/>
          <w:sz w:val="18"/>
          <w:szCs w:val="18"/>
        </w:rPr>
        <w:t>courses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Students mus</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7"/>
          <w:sz w:val="18"/>
          <w:szCs w:val="18"/>
        </w:rPr>
        <w:t>mee</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Cor</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Curriculu</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3"/>
          <w:sz w:val="18"/>
          <w:szCs w:val="18"/>
        </w:rPr>
        <w:t xml:space="preserve"> </w:t>
      </w:r>
      <w:r>
        <w:rPr>
          <w:rFonts w:ascii="Times New Roman" w:hAnsi="Times New Roman"/>
          <w:color w:val="191919"/>
          <w:spacing w:val="-7"/>
          <w:sz w:val="18"/>
          <w:szCs w:val="18"/>
        </w:rPr>
        <w:t>pas</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Regent</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7"/>
          <w:sz w:val="18"/>
          <w:szCs w:val="18"/>
        </w:rPr>
        <w:t>Exam</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3"/>
          <w:sz w:val="18"/>
          <w:szCs w:val="18"/>
        </w:rPr>
        <w:t xml:space="preserve"> take </w:t>
      </w:r>
      <w:r>
        <w:rPr>
          <w:rFonts w:ascii="Times New Roman" w:hAnsi="Times New Roman"/>
          <w:color w:val="191919"/>
          <w:sz w:val="18"/>
          <w:szCs w:val="18"/>
        </w:rPr>
        <w:t>the</w:t>
      </w:r>
      <w:r>
        <w:rPr>
          <w:rFonts w:ascii="Times New Roman" w:hAnsi="Times New Roman"/>
          <w:color w:val="191919"/>
          <w:spacing w:val="-22"/>
          <w:sz w:val="18"/>
          <w:szCs w:val="18"/>
        </w:rPr>
        <w:t xml:space="preserve"> </w:t>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3"/>
          <w:sz w:val="18"/>
          <w:szCs w:val="18"/>
        </w:rPr>
        <w:t xml:space="preserve"> </w:t>
      </w:r>
      <w:r>
        <w:rPr>
          <w:rFonts w:ascii="Times New Roman" w:hAnsi="Times New Roman"/>
          <w:color w:val="191919"/>
          <w:spacing w:val="-7"/>
          <w:sz w:val="18"/>
          <w:szCs w:val="18"/>
        </w:rPr>
        <w:t>Concentratio</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7"/>
          <w:sz w:val="18"/>
          <w:szCs w:val="18"/>
        </w:rPr>
        <w:t>Achi</w:t>
      </w:r>
      <w:r>
        <w:rPr>
          <w:rFonts w:ascii="Times New Roman" w:hAnsi="Times New Roman"/>
          <w:color w:val="191919"/>
          <w:spacing w:val="-8"/>
          <w:sz w:val="18"/>
          <w:szCs w:val="18"/>
        </w:rPr>
        <w:t>e</w:t>
      </w:r>
      <w:r>
        <w:rPr>
          <w:rFonts w:ascii="Times New Roman" w:hAnsi="Times New Roman"/>
          <w:color w:val="191919"/>
          <w:spacing w:val="-7"/>
          <w:sz w:val="18"/>
          <w:szCs w:val="18"/>
        </w:rPr>
        <w:t>vemen</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es</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7"/>
          <w:sz w:val="18"/>
          <w:szCs w:val="18"/>
        </w:rPr>
        <w:t>(AC</w:t>
      </w:r>
      <w:r>
        <w:rPr>
          <w:rFonts w:ascii="Times New Roman" w:hAnsi="Times New Roman"/>
          <w:color w:val="191919"/>
          <w:spacing w:val="-27"/>
          <w:sz w:val="18"/>
          <w:szCs w:val="18"/>
        </w:rPr>
        <w:t>A</w:t>
      </w:r>
      <w:r>
        <w:rPr>
          <w:rFonts w:ascii="Times New Roman" w:hAnsi="Times New Roman"/>
          <w:color w:val="191919"/>
          <w:spacing w:val="-7"/>
          <w:sz w:val="18"/>
          <w:szCs w:val="18"/>
        </w:rPr>
        <w:t xml:space="preserve">T) </w:t>
      </w:r>
      <w:r>
        <w:rPr>
          <w:rFonts w:ascii="Times New Roman" w:hAnsi="Times New Roman"/>
          <w:color w:val="191919"/>
          <w:spacing w:val="-8"/>
          <w:sz w:val="18"/>
          <w:szCs w:val="18"/>
        </w:rPr>
        <w:t>i</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8"/>
          <w:sz w:val="18"/>
          <w:szCs w:val="18"/>
        </w:rPr>
        <w:t>biolog</w:t>
      </w:r>
      <w:r>
        <w:rPr>
          <w:rFonts w:ascii="Times New Roman" w:hAnsi="Times New Roman"/>
          <w:color w:val="191919"/>
          <w:sz w:val="18"/>
          <w:szCs w:val="18"/>
        </w:rPr>
        <w:t>y</w:t>
      </w:r>
      <w:r>
        <w:rPr>
          <w:rFonts w:ascii="Times New Roman" w:hAnsi="Times New Roman"/>
          <w:color w:val="191919"/>
          <w:spacing w:val="-22"/>
          <w:sz w:val="18"/>
          <w:szCs w:val="18"/>
        </w:rPr>
        <w:t xml:space="preserve"> </w:t>
      </w:r>
      <w:r>
        <w:rPr>
          <w:rFonts w:ascii="Times New Roman" w:hAnsi="Times New Roman"/>
          <w:color w:val="191919"/>
          <w:spacing w:val="-8"/>
          <w:sz w:val="18"/>
          <w:szCs w:val="18"/>
        </w:rPr>
        <w:t>durin</w:t>
      </w:r>
      <w:r>
        <w:rPr>
          <w:rFonts w:ascii="Times New Roman" w:hAnsi="Times New Roman"/>
          <w:color w:val="191919"/>
          <w:sz w:val="18"/>
          <w:szCs w:val="18"/>
        </w:rPr>
        <w:t>g</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th</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senio</w:t>
      </w:r>
      <w:r>
        <w:rPr>
          <w:rFonts w:ascii="Times New Roman" w:hAnsi="Times New Roman"/>
          <w:color w:val="191919"/>
          <w:sz w:val="18"/>
          <w:szCs w:val="18"/>
        </w:rPr>
        <w:t>r</w:t>
      </w:r>
      <w:r>
        <w:rPr>
          <w:rFonts w:ascii="Times New Roman" w:hAnsi="Times New Roman"/>
          <w:color w:val="191919"/>
          <w:spacing w:val="-22"/>
          <w:sz w:val="18"/>
          <w:szCs w:val="18"/>
        </w:rPr>
        <w:t xml:space="preserve"> </w:t>
      </w:r>
      <w:r>
        <w:rPr>
          <w:rFonts w:ascii="Times New Roman" w:hAnsi="Times New Roman"/>
          <w:color w:val="191919"/>
          <w:spacing w:val="-8"/>
          <w:sz w:val="18"/>
          <w:szCs w:val="18"/>
        </w:rPr>
        <w:t>yea</w:t>
      </w:r>
      <w:r>
        <w:rPr>
          <w:rFonts w:ascii="Times New Roman" w:hAnsi="Times New Roman"/>
          <w:color w:val="191919"/>
          <w:spacing w:val="-18"/>
          <w:sz w:val="18"/>
          <w:szCs w:val="18"/>
        </w:rPr>
        <w:t>r</w:t>
      </w:r>
      <w:r>
        <w:rPr>
          <w:rFonts w:ascii="Times New Roman" w:hAnsi="Times New Roman"/>
          <w:color w:val="191919"/>
          <w:spacing w:val="-7"/>
          <w:sz w:val="18"/>
          <w:szCs w:val="18"/>
        </w:rPr>
        <w:t>.</w:t>
      </w:r>
    </w:p>
    <w:p w:rsidR="00C80BFD" w:rsidRDefault="00C80BFD" w:rsidP="00C80BFD">
      <w:pPr>
        <w:widowControl w:val="0"/>
        <w:autoSpaceDE w:val="0"/>
        <w:autoSpaceDN w:val="0"/>
        <w:adjustRightInd w:val="0"/>
        <w:spacing w:after="0" w:line="200" w:lineRule="exact"/>
        <w:ind w:left="360" w:right="130" w:firstLine="0"/>
        <w:jc w:val="both"/>
        <w:rPr>
          <w:rFonts w:ascii="Times New Roman" w:hAnsi="Times New Roman"/>
          <w:color w:val="000000"/>
          <w:sz w:val="20"/>
          <w:szCs w:val="20"/>
        </w:rPr>
      </w:pPr>
    </w:p>
    <w:p w:rsidR="00C80BFD" w:rsidRDefault="00C80BFD" w:rsidP="00C80BFD">
      <w:pPr>
        <w:widowControl w:val="0"/>
        <w:autoSpaceDE w:val="0"/>
        <w:autoSpaceDN w:val="0"/>
        <w:adjustRightInd w:val="0"/>
        <w:spacing w:before="14" w:after="0" w:line="200" w:lineRule="exact"/>
        <w:ind w:left="360" w:right="130" w:firstLine="0"/>
        <w:jc w:val="both"/>
        <w:rPr>
          <w:rFonts w:ascii="Times New Roman" w:hAnsi="Times New Roman"/>
          <w:color w:val="000000"/>
          <w:sz w:val="20"/>
          <w:szCs w:val="20"/>
        </w:rPr>
      </w:pPr>
    </w:p>
    <w:p w:rsidR="00C80BFD" w:rsidRDefault="00C80BFD" w:rsidP="00C80BFD">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10"/>
          <w:sz w:val="24"/>
          <w:szCs w:val="24"/>
        </w:rPr>
        <w:t>C</w:t>
      </w:r>
      <w:r>
        <w:rPr>
          <w:rFonts w:ascii="Times New Roman" w:hAnsi="Times New Roman"/>
          <w:b/>
          <w:bCs/>
          <w:color w:val="191919"/>
          <w:spacing w:val="-10"/>
          <w:sz w:val="18"/>
          <w:szCs w:val="18"/>
        </w:rPr>
        <w:t>HEMIST</w:t>
      </w:r>
      <w:r>
        <w:rPr>
          <w:rFonts w:ascii="Times New Roman" w:hAnsi="Times New Roman"/>
          <w:b/>
          <w:bCs/>
          <w:color w:val="191919"/>
          <w:spacing w:val="-16"/>
          <w:sz w:val="18"/>
          <w:szCs w:val="18"/>
        </w:rPr>
        <w:t>R</w:t>
      </w:r>
      <w:r>
        <w:rPr>
          <w:rFonts w:ascii="Times New Roman" w:hAnsi="Times New Roman"/>
          <w:b/>
          <w:bCs/>
          <w:color w:val="191919"/>
          <w:sz w:val="18"/>
          <w:szCs w:val="18"/>
        </w:rPr>
        <w:t>Y</w:t>
      </w:r>
    </w:p>
    <w:p w:rsidR="00C80BFD"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sequence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leadin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Bachelo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designe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7"/>
          <w:sz w:val="18"/>
          <w:szCs w:val="18"/>
        </w:rPr>
        <w:t>follow 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criteri</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7"/>
          <w:sz w:val="18"/>
          <w:szCs w:val="18"/>
        </w:rPr>
        <w:t>baccalaureat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7"/>
          <w:sz w:val="18"/>
          <w:szCs w:val="18"/>
        </w:rPr>
        <w:t>degree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se</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7"/>
          <w:sz w:val="18"/>
          <w:szCs w:val="18"/>
        </w:rPr>
        <w:t>fort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Committe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4"/>
          <w:sz w:val="18"/>
          <w:szCs w:val="18"/>
        </w:rPr>
        <w:t xml:space="preserve"> T</w:t>
      </w:r>
      <w:r>
        <w:rPr>
          <w:rFonts w:ascii="Times New Roman" w:hAnsi="Times New Roman"/>
          <w:color w:val="191919"/>
          <w:spacing w:val="-7"/>
          <w:sz w:val="18"/>
          <w:szCs w:val="18"/>
        </w:rPr>
        <w:t>rainin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America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Chemica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Societ</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prepare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studen</w:t>
      </w:r>
      <w:r>
        <w:rPr>
          <w:rFonts w:ascii="Times New Roman" w:hAnsi="Times New Roman"/>
          <w:color w:val="191919"/>
          <w:sz w:val="18"/>
          <w:szCs w:val="18"/>
        </w:rPr>
        <w:t>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lastRenderedPageBreak/>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7"/>
          <w:sz w:val="18"/>
          <w:szCs w:val="18"/>
        </w:rPr>
        <w:t>employmen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afte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graduatio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stron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academi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laborator</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7"/>
          <w:sz w:val="18"/>
          <w:szCs w:val="18"/>
        </w:rPr>
        <w:t>experience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those </w:t>
      </w:r>
      <w:r>
        <w:rPr>
          <w:rFonts w:ascii="Times New Roman" w:hAnsi="Times New Roman"/>
          <w:color w:val="191919"/>
          <w:spacing w:val="-7"/>
          <w:sz w:val="18"/>
          <w:szCs w:val="18"/>
        </w:rPr>
        <w:t>wh</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wis</w:t>
      </w:r>
      <w:r>
        <w:rPr>
          <w:rFonts w:ascii="Times New Roman" w:hAnsi="Times New Roman"/>
          <w:color w:val="191919"/>
          <w:sz w:val="18"/>
          <w:szCs w:val="18"/>
        </w:rPr>
        <w:t>h</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pursue graduat</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degree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r</w:t>
      </w:r>
      <w:r>
        <w:rPr>
          <w:rFonts w:ascii="Times New Roman" w:hAnsi="Times New Roman"/>
          <w:color w:val="191919"/>
          <w:spacing w:val="-14"/>
          <w:sz w:val="18"/>
          <w:szCs w:val="18"/>
        </w:rPr>
        <w:t xml:space="preserve"> </w:t>
      </w:r>
      <w:r w:rsidRPr="006F0337">
        <w:rPr>
          <w:rFonts w:ascii="Times New Roman" w:hAnsi="Times New Roman"/>
          <w:color w:val="191919"/>
          <w:spacing w:val="-7"/>
          <w:sz w:val="18"/>
          <w:szCs w:val="18"/>
        </w:rPr>
        <w:t>attend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schools.</w:t>
      </w:r>
    </w:p>
    <w:p w:rsidR="00C80BFD"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191919"/>
          <w:sz w:val="18"/>
          <w:szCs w:val="18"/>
        </w:rPr>
      </w:pP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mee</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requirement</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liste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Curriculu</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pas</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Regents</w:t>
      </w:r>
      <w:r>
        <w:rPr>
          <w:rFonts w:ascii="Times New Roman" w:hAnsi="Times New Roman"/>
          <w:color w:val="191919"/>
          <w:sz w:val="18"/>
          <w:szCs w:val="18"/>
        </w:rPr>
        <w: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examination</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Students m</w:t>
      </w:r>
      <w:r>
        <w:rPr>
          <w:rFonts w:ascii="Times New Roman" w:hAnsi="Times New Roman"/>
          <w:color w:val="191919"/>
          <w:spacing w:val="-8"/>
          <w:sz w:val="18"/>
          <w:szCs w:val="18"/>
        </w:rPr>
        <w:t>u</w:t>
      </w:r>
      <w:r>
        <w:rPr>
          <w:rFonts w:ascii="Times New Roman" w:hAnsi="Times New Roman"/>
          <w:color w:val="191919"/>
          <w:spacing w:val="-7"/>
          <w:sz w:val="18"/>
          <w:szCs w:val="18"/>
        </w:rPr>
        <w:t>s</w:t>
      </w:r>
      <w:r>
        <w:rPr>
          <w:rFonts w:ascii="Times New Roman" w:hAnsi="Times New Roman"/>
          <w:color w:val="191919"/>
          <w:sz w:val="18"/>
          <w:szCs w:val="18"/>
        </w:rPr>
        <w:t>t</w:t>
      </w:r>
      <w:r>
        <w:rPr>
          <w:rFonts w:ascii="Times New Roman" w:hAnsi="Times New Roman"/>
          <w:color w:val="191919"/>
          <w:spacing w:val="-14"/>
          <w:sz w:val="18"/>
          <w:szCs w:val="18"/>
        </w:rPr>
        <w:t xml:space="preserve"> also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minimum 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7"/>
          <w:sz w:val="18"/>
          <w:szCs w:val="18"/>
        </w:rPr>
        <w:t>4</w:t>
      </w:r>
      <w:r>
        <w:rPr>
          <w:rFonts w:ascii="Times New Roman" w:hAnsi="Times New Roman"/>
          <w:color w:val="191919"/>
          <w:sz w:val="18"/>
          <w:szCs w:val="18"/>
        </w:rPr>
        <w:t>9</w:t>
      </w:r>
      <w:r>
        <w:rPr>
          <w:rFonts w:ascii="Times New Roman" w:hAnsi="Times New Roman"/>
          <w:color w:val="191919"/>
          <w:spacing w:val="-10"/>
          <w:sz w:val="18"/>
          <w:szCs w:val="18"/>
        </w:rPr>
        <w:t xml:space="preserve"> </w:t>
      </w:r>
      <w:r>
        <w:rPr>
          <w:rFonts w:ascii="Times New Roman" w:hAnsi="Times New Roman"/>
          <w:color w:val="191919"/>
          <w:spacing w:val="-7"/>
          <w:sz w:val="18"/>
          <w:szCs w:val="18"/>
        </w:rPr>
        <w:t>semeste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7"/>
          <w:sz w:val="18"/>
          <w:szCs w:val="18"/>
        </w:rPr>
        <w:t>hour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7"/>
          <w:sz w:val="18"/>
          <w:szCs w:val="18"/>
        </w:rPr>
        <w:t>require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7"/>
          <w:sz w:val="18"/>
          <w:szCs w:val="18"/>
        </w:rPr>
        <w:t>ear</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leas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7"/>
          <w:sz w:val="18"/>
          <w:szCs w:val="18"/>
        </w:rPr>
        <w:t>grad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7"/>
          <w:sz w:val="18"/>
          <w:szCs w:val="18"/>
        </w:rPr>
        <w:t>“C</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physic</w:t>
      </w:r>
      <w:r>
        <w:rPr>
          <w:rFonts w:ascii="Times New Roman" w:hAnsi="Times New Roman"/>
          <w:color w:val="191919"/>
          <w:spacing w:val="-8"/>
          <w:sz w:val="18"/>
          <w:szCs w:val="18"/>
        </w:rPr>
        <w:t>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7"/>
          <w:sz w:val="18"/>
          <w:szCs w:val="18"/>
        </w:rPr>
        <w:t>mathematic</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7"/>
          <w:sz w:val="18"/>
          <w:szCs w:val="18"/>
        </w:rPr>
        <w:t>courses</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All 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require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7"/>
          <w:sz w:val="18"/>
          <w:szCs w:val="18"/>
        </w:rPr>
        <w:t>tak</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America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7"/>
          <w:sz w:val="18"/>
          <w:szCs w:val="18"/>
        </w:rPr>
        <w:t>Chemica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7"/>
          <w:sz w:val="18"/>
          <w:szCs w:val="18"/>
        </w:rPr>
        <w:t>Societ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7"/>
          <w:sz w:val="18"/>
          <w:szCs w:val="18"/>
        </w:rPr>
        <w:t>standardize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7"/>
          <w:sz w:val="18"/>
          <w:szCs w:val="18"/>
        </w:rPr>
        <w:t>tes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7"/>
          <w:sz w:val="18"/>
          <w:szCs w:val="18"/>
        </w:rPr>
        <w:t>whic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7"/>
          <w:sz w:val="18"/>
          <w:szCs w:val="18"/>
        </w:rPr>
        <w:t>the</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enrolled</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also </w:t>
      </w:r>
      <w:r>
        <w:rPr>
          <w:rFonts w:ascii="Times New Roman" w:hAnsi="Times New Roman"/>
          <w:color w:val="191919"/>
          <w:spacing w:val="-7"/>
          <w:sz w:val="18"/>
          <w:szCs w:val="18"/>
        </w:rPr>
        <w:t>tak</w:t>
      </w:r>
      <w:r>
        <w:rPr>
          <w:rFonts w:ascii="Times New Roman" w:hAnsi="Times New Roman"/>
          <w:color w:val="191919"/>
          <w:sz w:val="18"/>
          <w:szCs w:val="18"/>
        </w:rPr>
        <w:t>e</w:t>
      </w:r>
      <w:r>
        <w:rPr>
          <w:rFonts w:ascii="Times New Roman" w:hAnsi="Times New Roman"/>
          <w:color w:val="191919"/>
          <w:spacing w:val="-3"/>
          <w:sz w:val="18"/>
          <w:szCs w:val="18"/>
        </w:rPr>
        <w:t xml:space="preserve"> the chemistry exit exam, the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7"/>
          <w:sz w:val="18"/>
          <w:szCs w:val="18"/>
        </w:rPr>
        <w:t xml:space="preserve">Field </w:t>
      </w:r>
      <w:r>
        <w:rPr>
          <w:rFonts w:ascii="Times New Roman" w:hAnsi="Times New Roman"/>
          <w:color w:val="191919"/>
          <w:spacing w:val="-20"/>
          <w:sz w:val="18"/>
          <w:szCs w:val="18"/>
        </w:rPr>
        <w:t>T</w:t>
      </w:r>
      <w:r>
        <w:rPr>
          <w:rFonts w:ascii="Times New Roman" w:hAnsi="Times New Roman"/>
          <w:color w:val="191919"/>
          <w:spacing w:val="-7"/>
          <w:sz w:val="18"/>
          <w:szCs w:val="18"/>
        </w:rPr>
        <w:t>es</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w:t>
      </w:r>
      <w:r>
        <w:rPr>
          <w:rFonts w:ascii="Times New Roman" w:hAnsi="Times New Roman"/>
          <w:color w:val="191919"/>
          <w:spacing w:val="-21"/>
          <w:sz w:val="18"/>
          <w:szCs w:val="18"/>
        </w:rPr>
        <w:t>F</w:t>
      </w:r>
      <w:r>
        <w:rPr>
          <w:rFonts w:ascii="Times New Roman" w:hAnsi="Times New Roman"/>
          <w:color w:val="191919"/>
          <w:spacing w:val="-7"/>
          <w:sz w:val="18"/>
          <w:szCs w:val="18"/>
        </w:rPr>
        <w:t>T</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durin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senio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yea</w:t>
      </w:r>
      <w:r>
        <w:rPr>
          <w:rFonts w:ascii="Times New Roman" w:hAnsi="Times New Roman"/>
          <w:color w:val="191919"/>
          <w:spacing w:val="-17"/>
          <w:sz w:val="18"/>
          <w:szCs w:val="18"/>
        </w:rPr>
        <w:t>r</w:t>
      </w:r>
      <w:r>
        <w:rPr>
          <w:rFonts w:ascii="Times New Roman" w:hAnsi="Times New Roman"/>
          <w:color w:val="191919"/>
          <w:sz w:val="18"/>
          <w:szCs w:val="18"/>
        </w:rPr>
        <w:t>.</w:t>
      </w:r>
    </w:p>
    <w:p w:rsidR="00C80BFD"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191919"/>
          <w:sz w:val="18"/>
          <w:szCs w:val="18"/>
        </w:rPr>
      </w:pPr>
    </w:p>
    <w:p w:rsidR="00C80BFD"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191919"/>
          <w:sz w:val="18"/>
          <w:szCs w:val="18"/>
        </w:rPr>
      </w:pPr>
    </w:p>
    <w:p w:rsidR="00C80BFD" w:rsidRPr="00087E42" w:rsidRDefault="00C80BFD" w:rsidP="00C80BFD">
      <w:pPr>
        <w:widowControl w:val="0"/>
        <w:autoSpaceDE w:val="0"/>
        <w:autoSpaceDN w:val="0"/>
        <w:adjustRightInd w:val="0"/>
        <w:spacing w:after="0" w:line="250" w:lineRule="auto"/>
        <w:ind w:left="360" w:right="130" w:firstLine="0"/>
        <w:jc w:val="both"/>
        <w:rPr>
          <w:rFonts w:ascii="Times New Roman" w:hAnsi="Times New Roman"/>
          <w:b/>
          <w:color w:val="191919"/>
          <w:spacing w:val="-10"/>
          <w:sz w:val="18"/>
          <w:szCs w:val="18"/>
        </w:rPr>
      </w:pPr>
      <w:r w:rsidRPr="00087E42">
        <w:rPr>
          <w:rFonts w:ascii="Times New Roman" w:hAnsi="Times New Roman"/>
          <w:b/>
          <w:color w:val="191919"/>
          <w:spacing w:val="-10"/>
          <w:sz w:val="24"/>
          <w:szCs w:val="24"/>
        </w:rPr>
        <w:t>S</w:t>
      </w:r>
      <w:r w:rsidRPr="00087E42">
        <w:rPr>
          <w:rFonts w:ascii="Times New Roman" w:hAnsi="Times New Roman"/>
          <w:b/>
          <w:color w:val="191919"/>
          <w:spacing w:val="-10"/>
          <w:sz w:val="18"/>
          <w:szCs w:val="18"/>
        </w:rPr>
        <w:t>CIENCE EDUCATION</w:t>
      </w:r>
    </w:p>
    <w:p w:rsidR="00C80BFD" w:rsidRPr="00F109B2"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191919"/>
          <w:spacing w:val="-7"/>
          <w:sz w:val="18"/>
          <w:szCs w:val="18"/>
        </w:rPr>
      </w:pPr>
      <w:r w:rsidRPr="00F109B2">
        <w:rPr>
          <w:rFonts w:ascii="Times New Roman" w:hAnsi="Times New Roman"/>
          <w:color w:val="191919"/>
          <w:spacing w:val="-7"/>
          <w:sz w:val="18"/>
          <w:szCs w:val="18"/>
        </w:rPr>
        <w:t>The Bachelor of Science in Science Education is approved by Georgia Professional Standards Commission (PSC) and National Council of Accreditation for Teacher Education. The program leads to Level-4 teacher certification</w:t>
      </w:r>
      <w:r>
        <w:rPr>
          <w:rFonts w:ascii="Times New Roman" w:hAnsi="Times New Roman"/>
          <w:color w:val="191919"/>
          <w:spacing w:val="-7"/>
          <w:sz w:val="18"/>
          <w:szCs w:val="18"/>
        </w:rPr>
        <w:t xml:space="preserve"> and</w:t>
      </w:r>
      <w:r w:rsidRPr="00F109B2">
        <w:rPr>
          <w:rFonts w:ascii="Times New Roman" w:hAnsi="Times New Roman"/>
          <w:color w:val="191919"/>
          <w:spacing w:val="-7"/>
          <w:sz w:val="18"/>
          <w:szCs w:val="18"/>
        </w:rPr>
        <w:t xml:space="preserve"> is </w:t>
      </w:r>
      <w:proofErr w:type="spellStart"/>
      <w:r w:rsidRPr="00F109B2">
        <w:rPr>
          <w:rFonts w:ascii="Times New Roman" w:hAnsi="Times New Roman"/>
          <w:color w:val="191919"/>
          <w:spacing w:val="-7"/>
          <w:sz w:val="18"/>
          <w:szCs w:val="18"/>
        </w:rPr>
        <w:t>Broadfield</w:t>
      </w:r>
      <w:proofErr w:type="spellEnd"/>
      <w:r w:rsidRPr="00F109B2">
        <w:rPr>
          <w:rFonts w:ascii="Times New Roman" w:hAnsi="Times New Roman"/>
          <w:color w:val="191919"/>
          <w:spacing w:val="-7"/>
          <w:sz w:val="18"/>
          <w:szCs w:val="18"/>
        </w:rPr>
        <w:t xml:space="preserve"> Science with biology emphasis.</w:t>
      </w:r>
    </w:p>
    <w:p w:rsidR="00C80BFD"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191919"/>
          <w:sz w:val="18"/>
          <w:szCs w:val="18"/>
        </w:rPr>
      </w:pPr>
      <w:r w:rsidRPr="00F109B2">
        <w:rPr>
          <w:rFonts w:ascii="Times New Roman" w:hAnsi="Times New Roman"/>
          <w:color w:val="191919"/>
          <w:spacing w:val="-7"/>
          <w:sz w:val="18"/>
          <w:szCs w:val="18"/>
        </w:rPr>
        <w:t xml:space="preserve">Upon admission to Albany State University, students who have declared </w:t>
      </w:r>
      <w:proofErr w:type="gramStart"/>
      <w:r w:rsidRPr="00F109B2">
        <w:rPr>
          <w:rFonts w:ascii="Times New Roman" w:hAnsi="Times New Roman"/>
          <w:color w:val="191919"/>
          <w:spacing w:val="-7"/>
          <w:sz w:val="18"/>
          <w:szCs w:val="18"/>
        </w:rPr>
        <w:t xml:space="preserve">science </w:t>
      </w:r>
      <w:r>
        <w:rPr>
          <w:rFonts w:ascii="Times New Roman" w:hAnsi="Times New Roman"/>
          <w:color w:val="191919"/>
          <w:spacing w:val="-7"/>
          <w:sz w:val="18"/>
          <w:szCs w:val="18"/>
        </w:rPr>
        <w:t xml:space="preserve"> </w:t>
      </w:r>
      <w:r w:rsidRPr="00F109B2">
        <w:rPr>
          <w:rFonts w:ascii="Times New Roman" w:hAnsi="Times New Roman"/>
          <w:color w:val="191919"/>
          <w:spacing w:val="-7"/>
          <w:sz w:val="18"/>
          <w:szCs w:val="18"/>
        </w:rPr>
        <w:t>education</w:t>
      </w:r>
      <w:proofErr w:type="gramEnd"/>
      <w:r w:rsidRPr="00F109B2">
        <w:rPr>
          <w:rFonts w:ascii="Times New Roman" w:hAnsi="Times New Roman"/>
          <w:color w:val="191919"/>
          <w:spacing w:val="-7"/>
          <w:sz w:val="18"/>
          <w:szCs w:val="18"/>
        </w:rPr>
        <w:t xml:space="preserve"> as their major must formally apply to the Teacher Education Program. Students must meet the following requirements to be fully admitted to the Te</w:t>
      </w:r>
      <w:r>
        <w:rPr>
          <w:rFonts w:ascii="Times New Roman" w:hAnsi="Times New Roman"/>
          <w:color w:val="191919"/>
          <w:spacing w:val="-7"/>
          <w:sz w:val="18"/>
          <w:szCs w:val="18"/>
        </w:rPr>
        <w:t>acher Education Program</w:t>
      </w:r>
      <w:r w:rsidRPr="00F109B2">
        <w:rPr>
          <w:rFonts w:ascii="Times New Roman" w:hAnsi="Times New Roman"/>
          <w:color w:val="191919"/>
          <w:spacing w:val="-7"/>
          <w:sz w:val="18"/>
          <w:szCs w:val="18"/>
        </w:rPr>
        <w:t>. These requirements include: 1) completion of a minimum 36 semester hours in core and prescribed courses with a cumulative grade point average (GPA) of 2.5 or better; 2) successful completion of Regents Examination and Basic Test for Georgia Assessment for Certification of Educators (GACE1); and 3) acceptable history of mental, emotional and physical health.  The exit exam for the program is GACE II, which is content area</w:t>
      </w:r>
      <w:r>
        <w:rPr>
          <w:rFonts w:ascii="Times New Roman" w:hAnsi="Times New Roman"/>
          <w:color w:val="191919"/>
          <w:spacing w:val="-7"/>
          <w:sz w:val="18"/>
          <w:szCs w:val="18"/>
        </w:rPr>
        <w:t xml:space="preserve"> must be taken by all students</w:t>
      </w:r>
      <w:r>
        <w:rPr>
          <w:rFonts w:ascii="Times New Roman" w:hAnsi="Times New Roman"/>
          <w:color w:val="191919"/>
          <w:sz w:val="18"/>
          <w:szCs w:val="18"/>
        </w:rPr>
        <w:t>.</w:t>
      </w:r>
    </w:p>
    <w:p w:rsidR="00C80BFD"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p>
    <w:p w:rsidR="00C80BFD"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80BFD" w:rsidRDefault="00C80BFD" w:rsidP="00C80BFD">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10"/>
          <w:sz w:val="24"/>
          <w:szCs w:val="24"/>
        </w:rPr>
        <w:t>E</w:t>
      </w:r>
      <w:r>
        <w:rPr>
          <w:rFonts w:ascii="Times New Roman" w:hAnsi="Times New Roman"/>
          <w:b/>
          <w:bCs/>
          <w:color w:val="191919"/>
          <w:spacing w:val="-10"/>
          <w:sz w:val="18"/>
          <w:szCs w:val="18"/>
        </w:rPr>
        <w:t>NGINEERING</w:t>
      </w:r>
    </w:p>
    <w:p w:rsidR="00C80BFD"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tw</w:t>
      </w:r>
      <w:r>
        <w:rPr>
          <w:rFonts w:ascii="Times New Roman" w:hAnsi="Times New Roman"/>
          <w:color w:val="191919"/>
          <w:sz w:val="18"/>
          <w:szCs w:val="18"/>
        </w:rPr>
        <w:t>o</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track</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7"/>
          <w:sz w:val="18"/>
          <w:szCs w:val="18"/>
        </w:rPr>
        <w:t>pre-engineerin</w:t>
      </w:r>
      <w:r>
        <w:rPr>
          <w:rFonts w:ascii="Times New Roman" w:hAnsi="Times New Roman"/>
          <w:color w:val="191919"/>
          <w:sz w:val="18"/>
          <w:szCs w:val="18"/>
        </w:rPr>
        <w:t>g</w:t>
      </w:r>
      <w:r>
        <w:rPr>
          <w:rFonts w:ascii="Times New Roman" w:hAnsi="Times New Roman"/>
          <w:color w:val="191919"/>
          <w:spacing w:val="-16"/>
          <w:sz w:val="18"/>
          <w:szCs w:val="18"/>
        </w:rPr>
        <w:t xml:space="preserve"> </w:t>
      </w:r>
      <w:r>
        <w:rPr>
          <w:rFonts w:ascii="Times New Roman" w:hAnsi="Times New Roman"/>
          <w:color w:val="191919"/>
          <w:spacing w:val="-7"/>
          <w:sz w:val="18"/>
          <w:szCs w:val="18"/>
        </w:rPr>
        <w:t>program</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tha</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7"/>
          <w:sz w:val="18"/>
          <w:szCs w:val="18"/>
        </w:rPr>
        <w:t>lea</w:t>
      </w:r>
      <w:r>
        <w:rPr>
          <w:rFonts w:ascii="Times New Roman" w:hAnsi="Times New Roman"/>
          <w:color w:val="191919"/>
          <w:sz w:val="18"/>
          <w:szCs w:val="18"/>
        </w:rPr>
        <w:t>d</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6"/>
          <w:sz w:val="18"/>
          <w:szCs w:val="18"/>
        </w:rPr>
        <w:t xml:space="preserve"> </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7"/>
          <w:sz w:val="18"/>
          <w:szCs w:val="18"/>
        </w:rPr>
        <w:t>Bachelo</w:t>
      </w:r>
      <w:r>
        <w:rPr>
          <w:rFonts w:ascii="Times New Roman" w:hAnsi="Times New Roman"/>
          <w:color w:val="191919"/>
          <w:sz w:val="18"/>
          <w:szCs w:val="18"/>
        </w:rPr>
        <w:t>r</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G</w:t>
      </w:r>
      <w:r>
        <w:rPr>
          <w:rFonts w:ascii="Times New Roman" w:hAnsi="Times New Roman"/>
          <w:color w:val="191919"/>
          <w:spacing w:val="-8"/>
          <w:sz w:val="18"/>
          <w:szCs w:val="18"/>
        </w:rPr>
        <w:t>e</w:t>
      </w:r>
      <w:r>
        <w:rPr>
          <w:rFonts w:ascii="Times New Roman" w:hAnsi="Times New Roman"/>
          <w:color w:val="191919"/>
          <w:spacing w:val="-7"/>
          <w:sz w:val="18"/>
          <w:szCs w:val="18"/>
        </w:rPr>
        <w:t>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7"/>
          <w:sz w:val="18"/>
          <w:szCs w:val="18"/>
        </w:rPr>
        <w:t>Institut</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20"/>
          <w:sz w:val="18"/>
          <w:szCs w:val="18"/>
        </w:rPr>
        <w:t xml:space="preserve"> </w:t>
      </w:r>
      <w:proofErr w:type="spellStart"/>
      <w:r>
        <w:rPr>
          <w:rFonts w:ascii="Times New Roman" w:hAnsi="Times New Roman"/>
          <w:color w:val="191919"/>
          <w:spacing w:val="-20"/>
          <w:sz w:val="18"/>
          <w:szCs w:val="18"/>
        </w:rPr>
        <w:t>T</w:t>
      </w:r>
      <w:r>
        <w:rPr>
          <w:rFonts w:ascii="Times New Roman" w:hAnsi="Times New Roman"/>
          <w:color w:val="191919"/>
          <w:spacing w:val="-7"/>
          <w:sz w:val="18"/>
          <w:szCs w:val="18"/>
        </w:rPr>
        <w:t>echnol</w:t>
      </w:r>
      <w:proofErr w:type="spellEnd"/>
      <w:r>
        <w:rPr>
          <w:rFonts w:ascii="Times New Roman" w:hAnsi="Times New Roman"/>
          <w:color w:val="191919"/>
          <w:spacing w:val="-7"/>
          <w:sz w:val="18"/>
          <w:szCs w:val="18"/>
        </w:rPr>
        <w:t xml:space="preserve">- </w:t>
      </w:r>
      <w:proofErr w:type="spellStart"/>
      <w:r>
        <w:rPr>
          <w:rFonts w:ascii="Times New Roman" w:hAnsi="Times New Roman"/>
          <w:color w:val="191919"/>
          <w:spacing w:val="-7"/>
          <w:sz w:val="18"/>
          <w:szCs w:val="18"/>
        </w:rPr>
        <w:t>ogy</w:t>
      </w:r>
      <w:proofErr w:type="spellEnd"/>
      <w:r>
        <w:rPr>
          <w:rFonts w:ascii="Times New Roman" w:hAnsi="Times New Roman"/>
          <w:color w:val="191919"/>
          <w:sz w:val="18"/>
          <w:szCs w:val="18"/>
        </w:rPr>
        <w:t>:</w:t>
      </w:r>
      <w:r>
        <w:rPr>
          <w:rFonts w:ascii="Times New Roman" w:hAnsi="Times New Roman"/>
          <w:color w:val="191919"/>
          <w:spacing w:val="23"/>
          <w:sz w:val="18"/>
          <w:szCs w:val="18"/>
        </w:rPr>
        <w:t xml:space="preserve"> </w:t>
      </w:r>
      <w:r>
        <w:rPr>
          <w:rFonts w:ascii="Times New Roman" w:hAnsi="Times New Roman"/>
          <w:color w:val="191919"/>
          <w:spacing w:val="-7"/>
          <w:sz w:val="18"/>
          <w:szCs w:val="18"/>
        </w:rPr>
        <w:t>(1</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Regents</w:t>
      </w:r>
      <w:r>
        <w:rPr>
          <w:rFonts w:ascii="Times New Roman" w:hAnsi="Times New Roman"/>
          <w:color w:val="191919"/>
          <w:sz w:val="18"/>
          <w:szCs w:val="18"/>
        </w:rPr>
        <w:t>’</w:t>
      </w:r>
      <w:r>
        <w:rPr>
          <w:rFonts w:ascii="Times New Roman" w:hAnsi="Times New Roman"/>
          <w:color w:val="191919"/>
          <w:spacing w:val="-28"/>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18"/>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ransfe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(RETP</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Dua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Program.</w:t>
      </w:r>
    </w:p>
    <w:p w:rsidR="00C80BFD" w:rsidRDefault="00C80BFD" w:rsidP="00C80BFD">
      <w:pPr>
        <w:widowControl w:val="0"/>
        <w:autoSpaceDE w:val="0"/>
        <w:autoSpaceDN w:val="0"/>
        <w:adjustRightInd w:val="0"/>
        <w:spacing w:before="13" w:after="0" w:line="200" w:lineRule="exact"/>
        <w:ind w:left="360" w:right="130" w:firstLine="0"/>
        <w:jc w:val="both"/>
        <w:rPr>
          <w:rFonts w:ascii="Times New Roman" w:hAnsi="Times New Roman"/>
          <w:color w:val="000000"/>
          <w:sz w:val="20"/>
          <w:szCs w:val="20"/>
        </w:rPr>
      </w:pPr>
    </w:p>
    <w:p w:rsidR="00C80BFD" w:rsidRDefault="00C80BFD" w:rsidP="00C80BFD">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7"/>
          <w:sz w:val="18"/>
          <w:szCs w:val="18"/>
        </w:rPr>
        <w:t>TRAC</w:t>
      </w:r>
      <w:r>
        <w:rPr>
          <w:rFonts w:ascii="Times New Roman" w:hAnsi="Times New Roman"/>
          <w:b/>
          <w:bCs/>
          <w:color w:val="191919"/>
          <w:sz w:val="18"/>
          <w:szCs w:val="18"/>
        </w:rPr>
        <w:t>K</w:t>
      </w:r>
      <w:r>
        <w:rPr>
          <w:rFonts w:ascii="Times New Roman" w:hAnsi="Times New Roman"/>
          <w:b/>
          <w:bCs/>
          <w:color w:val="191919"/>
          <w:spacing w:val="-14"/>
          <w:sz w:val="18"/>
          <w:szCs w:val="18"/>
        </w:rPr>
        <w:t xml:space="preserve"> </w:t>
      </w:r>
      <w:r>
        <w:rPr>
          <w:rFonts w:ascii="Times New Roman" w:hAnsi="Times New Roman"/>
          <w:b/>
          <w:bCs/>
          <w:color w:val="191919"/>
          <w:sz w:val="18"/>
          <w:szCs w:val="18"/>
        </w:rPr>
        <w:t>1</w:t>
      </w:r>
    </w:p>
    <w:p w:rsidR="004E1E50" w:rsidRDefault="00C80BFD" w:rsidP="00C80BFD">
      <w:pPr>
        <w:widowControl w:val="0"/>
        <w:autoSpaceDE w:val="0"/>
        <w:autoSpaceDN w:val="0"/>
        <w:adjustRightInd w:val="0"/>
        <w:spacing w:before="7" w:after="0" w:line="216" w:lineRule="exact"/>
        <w:ind w:left="360" w:right="130" w:firstLine="0"/>
        <w:jc w:val="both"/>
        <w:rPr>
          <w:rFonts w:ascii="Times New Roman" w:hAnsi="Times New Roman"/>
          <w:color w:val="000000"/>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Regent</w:t>
      </w:r>
      <w:r>
        <w:rPr>
          <w:rFonts w:ascii="Times New Roman" w:hAnsi="Times New Roman"/>
          <w:color w:val="191919"/>
          <w:sz w:val="18"/>
          <w:szCs w:val="18"/>
        </w:rPr>
        <w:t>s</w:t>
      </w:r>
      <w:r>
        <w:rPr>
          <w:rFonts w:ascii="Times New Roman" w:hAnsi="Times New Roman"/>
          <w:color w:val="191919"/>
          <w:spacing w:val="-18"/>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2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ransfe</w:t>
      </w:r>
      <w:r>
        <w:rPr>
          <w:rFonts w:ascii="Times New Roman" w:hAnsi="Times New Roman"/>
          <w:color w:val="191919"/>
          <w:sz w:val="18"/>
          <w:szCs w:val="18"/>
        </w:rPr>
        <w:t>r</w:t>
      </w:r>
      <w:r>
        <w:rPr>
          <w:rFonts w:ascii="Times New Roman" w:hAnsi="Times New Roman"/>
          <w:color w:val="191919"/>
          <w:spacing w:val="-18"/>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8"/>
          <w:sz w:val="18"/>
          <w:szCs w:val="18"/>
        </w:rPr>
        <w:t xml:space="preserve"> </w:t>
      </w:r>
      <w:r>
        <w:rPr>
          <w:rFonts w:ascii="Times New Roman" w:hAnsi="Times New Roman"/>
          <w:color w:val="191919"/>
          <w:spacing w:val="-7"/>
          <w:sz w:val="18"/>
          <w:szCs w:val="18"/>
        </w:rPr>
        <w:t>(RETP</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s</w:t>
      </w:r>
      <w:r>
        <w:rPr>
          <w:rFonts w:ascii="Times New Roman" w:hAnsi="Times New Roman"/>
          <w:color w:val="191919"/>
          <w:spacing w:val="-18"/>
          <w:sz w:val="18"/>
          <w:szCs w:val="18"/>
        </w:rPr>
        <w:t xml:space="preserve"> </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7"/>
          <w:sz w:val="18"/>
          <w:szCs w:val="18"/>
        </w:rPr>
        <w:t>cooperativ</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8"/>
          <w:sz w:val="18"/>
          <w:szCs w:val="18"/>
        </w:rPr>
        <w:t xml:space="preserve"> </w:t>
      </w:r>
      <w:r>
        <w:rPr>
          <w:rFonts w:ascii="Times New Roman" w:hAnsi="Times New Roman"/>
          <w:color w:val="191919"/>
          <w:spacing w:val="-7"/>
          <w:sz w:val="18"/>
          <w:szCs w:val="18"/>
        </w:rPr>
        <w:t>betwee</w:t>
      </w:r>
      <w:r>
        <w:rPr>
          <w:rFonts w:ascii="Times New Roman" w:hAnsi="Times New Roman"/>
          <w:color w:val="191919"/>
          <w:sz w:val="18"/>
          <w:szCs w:val="18"/>
        </w:rPr>
        <w:t>n</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7"/>
          <w:sz w:val="18"/>
          <w:szCs w:val="18"/>
        </w:rPr>
        <w:t>Institut</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21"/>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echnolog</w:t>
      </w:r>
      <w:r>
        <w:rPr>
          <w:rFonts w:ascii="Times New Roman" w:hAnsi="Times New Roman"/>
          <w:color w:val="191919"/>
          <w:sz w:val="18"/>
          <w:szCs w:val="18"/>
        </w:rPr>
        <w:t>y</w:t>
      </w:r>
      <w:r>
        <w:rPr>
          <w:rFonts w:ascii="Times New Roman" w:hAnsi="Times New Roman"/>
          <w:color w:val="191919"/>
          <w:spacing w:val="-18"/>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8"/>
          <w:sz w:val="18"/>
          <w:szCs w:val="18"/>
        </w:rPr>
        <w:t xml:space="preserve"> </w:t>
      </w: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9"/>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that allow</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firs</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year</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15"/>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25"/>
          <w:sz w:val="18"/>
          <w:szCs w:val="18"/>
        </w:rPr>
        <w:t xml:space="preserve"> </w:t>
      </w: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the</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transfe</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1"/>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w:t>
      </w:r>
      <w:r>
        <w:rPr>
          <w:rFonts w:ascii="Times New Roman" w:hAnsi="Times New Roman"/>
          <w:color w:val="191919"/>
          <w:sz w:val="18"/>
          <w:szCs w:val="18"/>
        </w:rPr>
        <w:t>h</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thei</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chose</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 xml:space="preserve">field </w:t>
      </w:r>
      <w:r>
        <w:rPr>
          <w:rFonts w:ascii="Times New Roman" w:hAnsi="Times New Roman"/>
          <w:color w:val="191919"/>
          <w:spacing w:val="-8"/>
          <w:sz w:val="18"/>
          <w:szCs w:val="18"/>
        </w:rPr>
        <w:t>o</w:t>
      </w:r>
      <w:r>
        <w:rPr>
          <w:rFonts w:ascii="Times New Roman" w:hAnsi="Times New Roman"/>
          <w:color w:val="191919"/>
          <w:sz w:val="18"/>
          <w:szCs w:val="18"/>
        </w:rPr>
        <w:t>f</w:t>
      </w:r>
      <w:r>
        <w:rPr>
          <w:rFonts w:ascii="Times New Roman" w:hAnsi="Times New Roman"/>
          <w:color w:val="191919"/>
          <w:spacing w:val="-22"/>
          <w:sz w:val="18"/>
          <w:szCs w:val="18"/>
        </w:rPr>
        <w:t xml:space="preserve"> </w:t>
      </w:r>
      <w:r>
        <w:rPr>
          <w:rFonts w:ascii="Times New Roman" w:hAnsi="Times New Roman"/>
          <w:color w:val="191919"/>
          <w:spacing w:val="-8"/>
          <w:sz w:val="18"/>
          <w:szCs w:val="18"/>
        </w:rPr>
        <w:t>engineerin</w:t>
      </w:r>
      <w:r>
        <w:rPr>
          <w:rFonts w:ascii="Times New Roman" w:hAnsi="Times New Roman"/>
          <w:color w:val="191919"/>
          <w:sz w:val="18"/>
          <w:szCs w:val="18"/>
        </w:rPr>
        <w:t>g</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w:t>
      </w:r>
      <w:r>
        <w:rPr>
          <w:rFonts w:ascii="Times New Roman" w:hAnsi="Times New Roman"/>
          <w:color w:val="191919"/>
          <w:sz w:val="18"/>
          <w:szCs w:val="18"/>
        </w:rPr>
        <w:t>o</w:t>
      </w:r>
      <w:r>
        <w:rPr>
          <w:rFonts w:ascii="Times New Roman" w:hAnsi="Times New Roman"/>
          <w:color w:val="191919"/>
          <w:spacing w:val="-22"/>
          <w:sz w:val="18"/>
          <w:szCs w:val="18"/>
        </w:rPr>
        <w:t xml:space="preserve"> </w:t>
      </w:r>
      <w:r>
        <w:rPr>
          <w:rFonts w:ascii="Times New Roman" w:hAnsi="Times New Roman"/>
          <w:color w:val="191919"/>
          <w:spacing w:val="-8"/>
          <w:sz w:val="18"/>
          <w:szCs w:val="18"/>
        </w:rPr>
        <w:t>complet</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th</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requirement</w:t>
      </w:r>
      <w:r>
        <w:rPr>
          <w:rFonts w:ascii="Times New Roman" w:hAnsi="Times New Roman"/>
          <w:color w:val="191919"/>
          <w:sz w:val="18"/>
          <w:szCs w:val="18"/>
        </w:rPr>
        <w:t>s</w:t>
      </w:r>
      <w:r>
        <w:rPr>
          <w:rFonts w:ascii="Times New Roman" w:hAnsi="Times New Roman"/>
          <w:color w:val="191919"/>
          <w:spacing w:val="-22"/>
          <w:sz w:val="18"/>
          <w:szCs w:val="18"/>
        </w:rPr>
        <w:t xml:space="preserve"> </w:t>
      </w:r>
      <w:r>
        <w:rPr>
          <w:rFonts w:ascii="Times New Roman" w:hAnsi="Times New Roman"/>
          <w:color w:val="191919"/>
          <w:spacing w:val="-8"/>
          <w:sz w:val="18"/>
          <w:szCs w:val="18"/>
        </w:rPr>
        <w:t>o</w:t>
      </w:r>
      <w:r>
        <w:rPr>
          <w:rFonts w:ascii="Times New Roman" w:hAnsi="Times New Roman"/>
          <w:color w:val="191919"/>
          <w:sz w:val="18"/>
          <w:szCs w:val="18"/>
        </w:rPr>
        <w:t>f</w:t>
      </w:r>
      <w:r>
        <w:rPr>
          <w:rFonts w:ascii="Times New Roman" w:hAnsi="Times New Roman"/>
          <w:color w:val="191919"/>
          <w:spacing w:val="-22"/>
          <w:sz w:val="18"/>
          <w:szCs w:val="18"/>
        </w:rPr>
        <w:t xml:space="preserve"> </w:t>
      </w:r>
      <w:r>
        <w:rPr>
          <w:rFonts w:ascii="Times New Roman" w:hAnsi="Times New Roman"/>
          <w:color w:val="191919"/>
          <w:spacing w:val="-8"/>
          <w:sz w:val="18"/>
          <w:szCs w:val="18"/>
        </w:rPr>
        <w:t>B.S</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8"/>
          <w:sz w:val="18"/>
          <w:szCs w:val="18"/>
        </w:rPr>
        <w:t>degre</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i</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8"/>
          <w:sz w:val="18"/>
          <w:szCs w:val="18"/>
        </w:rPr>
        <w:t>engineering</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8"/>
          <w:sz w:val="18"/>
          <w:szCs w:val="18"/>
        </w:rPr>
        <w:t>Studen</w:t>
      </w:r>
      <w:r>
        <w:rPr>
          <w:rFonts w:ascii="Times New Roman" w:hAnsi="Times New Roman"/>
          <w:color w:val="191919"/>
          <w:sz w:val="18"/>
          <w:szCs w:val="18"/>
        </w:rPr>
        <w:t>t</w:t>
      </w:r>
      <w:r>
        <w:rPr>
          <w:rFonts w:ascii="Times New Roman" w:hAnsi="Times New Roman"/>
          <w:color w:val="191919"/>
          <w:spacing w:val="-22"/>
          <w:sz w:val="18"/>
          <w:szCs w:val="18"/>
        </w:rPr>
        <w:t xml:space="preserve"> </w:t>
      </w:r>
      <w:r>
        <w:rPr>
          <w:rFonts w:ascii="Times New Roman" w:hAnsi="Times New Roman"/>
          <w:color w:val="191919"/>
          <w:spacing w:val="-8"/>
          <w:sz w:val="18"/>
          <w:szCs w:val="18"/>
        </w:rPr>
        <w:t>wil</w:t>
      </w:r>
      <w:r>
        <w:rPr>
          <w:rFonts w:ascii="Times New Roman" w:hAnsi="Times New Roman"/>
          <w:color w:val="191919"/>
          <w:sz w:val="18"/>
          <w:szCs w:val="18"/>
        </w:rPr>
        <w:t>l</w:t>
      </w:r>
      <w:r>
        <w:rPr>
          <w:rFonts w:ascii="Times New Roman" w:hAnsi="Times New Roman"/>
          <w:color w:val="191919"/>
          <w:spacing w:val="-22"/>
          <w:sz w:val="18"/>
          <w:szCs w:val="18"/>
        </w:rPr>
        <w:t xml:space="preserve"> </w:t>
      </w:r>
      <w:r>
        <w:rPr>
          <w:rFonts w:ascii="Times New Roman" w:hAnsi="Times New Roman"/>
          <w:color w:val="191919"/>
          <w:spacing w:val="-8"/>
          <w:sz w:val="18"/>
          <w:szCs w:val="18"/>
        </w:rPr>
        <w:t>b</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admitte</w:t>
      </w:r>
      <w:r>
        <w:rPr>
          <w:rFonts w:ascii="Times New Roman" w:hAnsi="Times New Roman"/>
          <w:color w:val="191919"/>
          <w:sz w:val="18"/>
          <w:szCs w:val="18"/>
        </w:rPr>
        <w:t>d</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w:t>
      </w:r>
      <w:r>
        <w:rPr>
          <w:rFonts w:ascii="Times New Roman" w:hAnsi="Times New Roman"/>
          <w:color w:val="191919"/>
          <w:sz w:val="18"/>
          <w:szCs w:val="18"/>
        </w:rPr>
        <w:t>o</w:t>
      </w:r>
      <w:r>
        <w:rPr>
          <w:rFonts w:ascii="Times New Roman" w:hAnsi="Times New Roman"/>
          <w:color w:val="191919"/>
          <w:spacing w:val="-22"/>
          <w:sz w:val="18"/>
          <w:szCs w:val="18"/>
        </w:rPr>
        <w:t xml:space="preserve"> </w:t>
      </w:r>
      <w:r>
        <w:rPr>
          <w:rFonts w:ascii="Times New Roman" w:hAnsi="Times New Roman"/>
          <w:color w:val="191919"/>
          <w:spacing w:val="-8"/>
          <w:sz w:val="18"/>
          <w:szCs w:val="18"/>
        </w:rPr>
        <w:t>Geo</w:t>
      </w:r>
      <w:r>
        <w:rPr>
          <w:rFonts w:ascii="Times New Roman" w:hAnsi="Times New Roman"/>
          <w:color w:val="191919"/>
          <w:spacing w:val="-11"/>
          <w:sz w:val="18"/>
          <w:szCs w:val="18"/>
        </w:rPr>
        <w:t>r</w:t>
      </w:r>
      <w:r>
        <w:rPr>
          <w:rFonts w:ascii="Times New Roman" w:hAnsi="Times New Roman"/>
          <w:color w:val="191919"/>
          <w:spacing w:val="-8"/>
          <w:sz w:val="18"/>
          <w:szCs w:val="18"/>
        </w:rPr>
        <w:t>gi</w:t>
      </w:r>
      <w:r>
        <w:rPr>
          <w:rFonts w:ascii="Times New Roman" w:hAnsi="Times New Roman"/>
          <w:color w:val="191919"/>
          <w:sz w:val="18"/>
          <w:szCs w:val="18"/>
        </w:rPr>
        <w:t>a</w:t>
      </w:r>
      <w:r>
        <w:rPr>
          <w:rFonts w:ascii="Times New Roman" w:hAnsi="Times New Roman"/>
          <w:color w:val="191919"/>
          <w:spacing w:val="-25"/>
          <w:sz w:val="18"/>
          <w:szCs w:val="18"/>
        </w:rPr>
        <w:t xml:space="preserve"> </w:t>
      </w:r>
      <w:r>
        <w:rPr>
          <w:rFonts w:ascii="Times New Roman" w:hAnsi="Times New Roman"/>
          <w:color w:val="191919"/>
          <w:spacing w:val="-21"/>
          <w:sz w:val="18"/>
          <w:szCs w:val="18"/>
        </w:rPr>
        <w:t>T</w:t>
      </w:r>
      <w:r>
        <w:rPr>
          <w:rFonts w:ascii="Times New Roman" w:hAnsi="Times New Roman"/>
          <w:color w:val="191919"/>
          <w:spacing w:val="-8"/>
          <w:sz w:val="18"/>
          <w:szCs w:val="18"/>
        </w:rPr>
        <w:t>ec</w:t>
      </w:r>
      <w:r>
        <w:rPr>
          <w:rFonts w:ascii="Times New Roman" w:hAnsi="Times New Roman"/>
          <w:color w:val="191919"/>
          <w:sz w:val="18"/>
          <w:szCs w:val="18"/>
        </w:rPr>
        <w:t>h</w:t>
      </w:r>
      <w:r>
        <w:rPr>
          <w:rFonts w:ascii="Times New Roman" w:hAnsi="Times New Roman"/>
          <w:color w:val="191919"/>
          <w:spacing w:val="-22"/>
          <w:sz w:val="18"/>
          <w:szCs w:val="18"/>
        </w:rPr>
        <w:t xml:space="preserve"> </w:t>
      </w:r>
      <w:r>
        <w:rPr>
          <w:rFonts w:ascii="Times New Roman" w:hAnsi="Times New Roman"/>
          <w:color w:val="191919"/>
          <w:spacing w:val="-8"/>
          <w:sz w:val="18"/>
          <w:szCs w:val="18"/>
        </w:rPr>
        <w:t>upo</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8"/>
          <w:sz w:val="18"/>
          <w:szCs w:val="18"/>
        </w:rPr>
        <w:t>compl</w:t>
      </w:r>
      <w:r>
        <w:rPr>
          <w:rFonts w:ascii="Times New Roman" w:hAnsi="Times New Roman"/>
          <w:color w:val="191919"/>
          <w:spacing w:val="-9"/>
          <w:sz w:val="18"/>
          <w:szCs w:val="18"/>
        </w:rPr>
        <w:t>e</w:t>
      </w:r>
      <w:r>
        <w:rPr>
          <w:rFonts w:ascii="Times New Roman" w:hAnsi="Times New Roman"/>
          <w:color w:val="191919"/>
          <w:spacing w:val="-8"/>
          <w:sz w:val="18"/>
          <w:szCs w:val="18"/>
        </w:rPr>
        <w:t>tio</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8"/>
          <w:sz w:val="18"/>
          <w:szCs w:val="18"/>
        </w:rPr>
        <w:t>o</w:t>
      </w:r>
      <w:r>
        <w:rPr>
          <w:rFonts w:ascii="Times New Roman" w:hAnsi="Times New Roman"/>
          <w:color w:val="191919"/>
          <w:sz w:val="18"/>
          <w:szCs w:val="18"/>
        </w:rPr>
        <w:t>f</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th</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prescribe</w:t>
      </w:r>
      <w:r>
        <w:rPr>
          <w:rFonts w:ascii="Times New Roman" w:hAnsi="Times New Roman"/>
          <w:color w:val="191919"/>
          <w:sz w:val="18"/>
          <w:szCs w:val="18"/>
        </w:rPr>
        <w:t>d</w:t>
      </w:r>
      <w:r>
        <w:rPr>
          <w:rFonts w:ascii="Times New Roman" w:hAnsi="Times New Roman"/>
          <w:color w:val="191919"/>
          <w:spacing w:val="-22"/>
          <w:sz w:val="18"/>
          <w:szCs w:val="18"/>
        </w:rPr>
        <w:t xml:space="preserve"> </w:t>
      </w:r>
      <w:r>
        <w:rPr>
          <w:rFonts w:ascii="Times New Roman" w:hAnsi="Times New Roman"/>
          <w:color w:val="191919"/>
          <w:spacing w:val="-8"/>
          <w:sz w:val="18"/>
          <w:szCs w:val="18"/>
        </w:rPr>
        <w:t xml:space="preserve">courses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7"/>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maintain</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overal</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G</w:t>
      </w:r>
      <w:r>
        <w:rPr>
          <w:rFonts w:ascii="Times New Roman" w:hAnsi="Times New Roman"/>
          <w:color w:val="191919"/>
          <w:spacing w:val="-24"/>
          <w:sz w:val="18"/>
          <w:szCs w:val="18"/>
        </w:rPr>
        <w:t>P</w:t>
      </w:r>
      <w:r>
        <w:rPr>
          <w:rFonts w:ascii="Times New Roman" w:hAnsi="Times New Roman"/>
          <w:color w:val="191919"/>
          <w:sz w:val="18"/>
          <w:szCs w:val="18"/>
        </w:rPr>
        <w:t>A</w:t>
      </w:r>
      <w:r>
        <w:rPr>
          <w:rFonts w:ascii="Times New Roman" w:hAnsi="Times New Roman"/>
          <w:color w:val="191919"/>
          <w:spacing w:val="-27"/>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7</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wel</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7</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mathematic</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ASU</w:t>
      </w:r>
      <w:r>
        <w:rPr>
          <w:rFonts w:ascii="Times New Roman" w:hAnsi="Times New Roman"/>
          <w:color w:val="191919"/>
          <w:sz w:val="18"/>
          <w:szCs w:val="18"/>
        </w:rPr>
        <w: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time</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20"/>
          <w:sz w:val="18"/>
          <w:szCs w:val="18"/>
        </w:rPr>
        <w:t xml:space="preserve"> T</w:t>
      </w:r>
      <w:r>
        <w:rPr>
          <w:rFonts w:ascii="Times New Roman" w:hAnsi="Times New Roman"/>
          <w:color w:val="191919"/>
          <w:spacing w:val="-7"/>
          <w:sz w:val="18"/>
          <w:szCs w:val="18"/>
        </w:rPr>
        <w:t>ech ma</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ad</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certai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7"/>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admissio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junio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level</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whic</w:t>
      </w:r>
      <w:r>
        <w:rPr>
          <w:rFonts w:ascii="Times New Roman" w:hAnsi="Times New Roman"/>
          <w:color w:val="191919"/>
          <w:sz w:val="18"/>
          <w:szCs w:val="18"/>
        </w:rPr>
        <w:t>h</w:t>
      </w:r>
      <w:r>
        <w:rPr>
          <w:rFonts w:ascii="Times New Roman" w:hAnsi="Times New Roman"/>
          <w:color w:val="191919"/>
          <w:spacing w:val="-12"/>
          <w:sz w:val="18"/>
          <w:szCs w:val="18"/>
        </w:rPr>
        <w:t xml:space="preserve"> </w:t>
      </w:r>
      <w:r>
        <w:rPr>
          <w:rFonts w:ascii="Times New Roman" w:hAnsi="Times New Roman"/>
          <w:color w:val="191919"/>
          <w:spacing w:val="-7"/>
          <w:sz w:val="18"/>
          <w:szCs w:val="18"/>
        </w:rPr>
        <w:t>wil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7"/>
          <w:sz w:val="18"/>
          <w:szCs w:val="18"/>
        </w:rPr>
        <w:t>equall</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applie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w:t>
      </w:r>
      <w:r>
        <w:rPr>
          <w:rFonts w:ascii="Times New Roman" w:hAnsi="Times New Roman"/>
          <w:color w:val="191919"/>
          <w:sz w:val="18"/>
          <w:szCs w:val="18"/>
        </w:rPr>
        <w:t>h</w:t>
      </w:r>
      <w:r>
        <w:rPr>
          <w:rFonts w:ascii="Times New Roman" w:hAnsi="Times New Roman"/>
          <w:color w:val="191919"/>
          <w:spacing w:val="-12"/>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ad</w:t>
      </w:r>
      <w:r>
        <w:rPr>
          <w:rFonts w:ascii="Times New Roman" w:hAnsi="Times New Roman"/>
          <w:color w:val="191919"/>
          <w:spacing w:val="-8"/>
          <w:sz w:val="18"/>
          <w:szCs w:val="18"/>
        </w:rPr>
        <w:t>v</w:t>
      </w:r>
      <w:r>
        <w:rPr>
          <w:rFonts w:ascii="Times New Roman" w:hAnsi="Times New Roman"/>
          <w:color w:val="191919"/>
          <w:spacing w:val="-7"/>
          <w:sz w:val="18"/>
          <w:szCs w:val="18"/>
        </w:rPr>
        <w:t>ancin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7"/>
          <w:sz w:val="18"/>
          <w:szCs w:val="18"/>
        </w:rPr>
        <w:t>junio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leve</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7"/>
          <w:sz w:val="18"/>
          <w:szCs w:val="18"/>
        </w:rPr>
        <w:t>in tha</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field.</w:t>
      </w:r>
    </w:p>
    <w:p w:rsidR="004E1E50" w:rsidRDefault="004E1E50" w:rsidP="004E1E50">
      <w:pPr>
        <w:widowControl w:val="0"/>
        <w:autoSpaceDE w:val="0"/>
        <w:autoSpaceDN w:val="0"/>
        <w:adjustRightInd w:val="0"/>
        <w:spacing w:before="30" w:after="0" w:line="250" w:lineRule="auto"/>
        <w:ind w:left="90" w:right="96" w:firstLine="0"/>
        <w:jc w:val="both"/>
        <w:rPr>
          <w:rFonts w:ascii="Times New Roman" w:hAnsi="Times New Roman"/>
          <w:color w:val="191919"/>
          <w:spacing w:val="-20"/>
          <w:sz w:val="18"/>
          <w:szCs w:val="18"/>
        </w:rPr>
      </w:pPr>
    </w:p>
    <w:p w:rsidR="00C80BFD"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sz w:val="18"/>
          <w:szCs w:val="18"/>
        </w:rPr>
      </w:pPr>
      <w:bookmarkStart w:id="31" w:name="_Toc295333410"/>
      <w:r>
        <w:rPr>
          <w:rFonts w:ascii="Times New Roman" w:hAnsi="Times New Roman"/>
          <w:color w:val="191919"/>
          <w:spacing w:val="-20"/>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eligibl</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admissio</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RET</w:t>
      </w:r>
      <w:r>
        <w:rPr>
          <w:rFonts w:ascii="Times New Roman" w:hAnsi="Times New Roman"/>
          <w:color w:val="191919"/>
          <w:sz w:val="18"/>
          <w:szCs w:val="18"/>
        </w:rPr>
        <w:t>P</w:t>
      </w:r>
      <w:r>
        <w:rPr>
          <w:rFonts w:ascii="Times New Roman" w:hAnsi="Times New Roman"/>
          <w:color w:val="191919"/>
          <w:spacing w:val="-22"/>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25"/>
          <w:sz w:val="18"/>
          <w:szCs w:val="18"/>
        </w:rPr>
        <w:t xml:space="preserve"> </w:t>
      </w: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5"/>
          <w:sz w:val="18"/>
          <w:szCs w:val="18"/>
        </w:rPr>
        <w:t xml:space="preserve"> student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z w:val="18"/>
          <w:szCs w:val="18"/>
        </w:rPr>
        <w:t>a</w:t>
      </w:r>
      <w:r>
        <w:rPr>
          <w:rFonts w:ascii="Times New Roman" w:hAnsi="Times New Roman"/>
          <w:color w:val="191919"/>
          <w:spacing w:val="-15"/>
          <w:sz w:val="18"/>
          <w:szCs w:val="18"/>
        </w:rPr>
        <w:t xml:space="preserve"> </w:t>
      </w:r>
      <w:r>
        <w:rPr>
          <w:rFonts w:ascii="Times New Roman" w:hAnsi="Times New Roman"/>
          <w:color w:val="191919"/>
          <w:spacing w:val="-7"/>
          <w:sz w:val="18"/>
          <w:szCs w:val="18"/>
        </w:rPr>
        <w:t>residen</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hav</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z w:val="18"/>
          <w:szCs w:val="18"/>
        </w:rPr>
        <w:t>a</w:t>
      </w:r>
      <w:r>
        <w:rPr>
          <w:rFonts w:ascii="Times New Roman" w:hAnsi="Times New Roman"/>
          <w:color w:val="191919"/>
          <w:spacing w:val="-15"/>
          <w:sz w:val="18"/>
          <w:szCs w:val="18"/>
        </w:rPr>
        <w:t xml:space="preserve"> combined </w:t>
      </w:r>
      <w:r>
        <w:rPr>
          <w:rFonts w:ascii="Times New Roman" w:hAnsi="Times New Roman"/>
          <w:color w:val="191919"/>
          <w:spacing w:val="-7"/>
          <w:sz w:val="18"/>
          <w:szCs w:val="18"/>
        </w:rPr>
        <w:t>minimu</w:t>
      </w:r>
      <w:r>
        <w:rPr>
          <w:rFonts w:ascii="Times New Roman" w:hAnsi="Times New Roman"/>
          <w:color w:val="191919"/>
          <w:sz w:val="18"/>
          <w:szCs w:val="18"/>
        </w:rPr>
        <w:t>m</w:t>
      </w:r>
      <w:r>
        <w:rPr>
          <w:rFonts w:ascii="Times New Roman" w:hAnsi="Times New Roman"/>
          <w:color w:val="191919"/>
          <w:spacing w:val="-15"/>
          <w:sz w:val="18"/>
          <w:szCs w:val="18"/>
        </w:rPr>
        <w:t xml:space="preserve"> </w:t>
      </w:r>
      <w:r>
        <w:rPr>
          <w:rFonts w:ascii="Times New Roman" w:hAnsi="Times New Roman"/>
          <w:color w:val="191919"/>
          <w:spacing w:val="-6"/>
          <w:sz w:val="18"/>
          <w:szCs w:val="18"/>
        </w:rPr>
        <w:t>S</w:t>
      </w:r>
      <w:r>
        <w:rPr>
          <w:rFonts w:ascii="Times New Roman" w:hAnsi="Times New Roman"/>
          <w:color w:val="191919"/>
          <w:spacing w:val="-27"/>
          <w:sz w:val="18"/>
          <w:szCs w:val="18"/>
        </w:rPr>
        <w:t>A</w:t>
      </w:r>
      <w:r>
        <w:rPr>
          <w:rFonts w:ascii="Times New Roman" w:hAnsi="Times New Roman"/>
          <w:color w:val="191919"/>
          <w:sz w:val="18"/>
          <w:szCs w:val="18"/>
        </w:rPr>
        <w:t>T</w:t>
      </w:r>
      <w:r>
        <w:rPr>
          <w:rFonts w:ascii="Times New Roman" w:hAnsi="Times New Roman"/>
          <w:color w:val="191919"/>
          <w:spacing w:val="-18"/>
          <w:sz w:val="18"/>
          <w:szCs w:val="18"/>
        </w:rPr>
        <w:t xml:space="preserve"> score of 1090 </w:t>
      </w:r>
      <w:proofErr w:type="gramStart"/>
      <w:r>
        <w:rPr>
          <w:rFonts w:ascii="Times New Roman" w:hAnsi="Times New Roman"/>
          <w:color w:val="191919"/>
          <w:spacing w:val="-18"/>
          <w:sz w:val="18"/>
          <w:szCs w:val="18"/>
        </w:rPr>
        <w:t>including  minimum</w:t>
      </w:r>
      <w:proofErr w:type="gramEnd"/>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7"/>
          <w:sz w:val="18"/>
          <w:szCs w:val="18"/>
        </w:rPr>
        <w:t>56</w:t>
      </w:r>
      <w:r>
        <w:rPr>
          <w:rFonts w:ascii="Times New Roman" w:hAnsi="Times New Roman"/>
          <w:color w:val="191919"/>
          <w:sz w:val="18"/>
          <w:szCs w:val="18"/>
        </w:rPr>
        <w:t>0</w:t>
      </w:r>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the mat</w:t>
      </w:r>
      <w:r>
        <w:rPr>
          <w:rFonts w:ascii="Times New Roman" w:hAnsi="Times New Roman"/>
          <w:color w:val="191919"/>
          <w:sz w:val="18"/>
          <w:szCs w:val="18"/>
        </w:rPr>
        <w:t>h</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7"/>
          <w:sz w:val="18"/>
          <w:szCs w:val="18"/>
        </w:rPr>
        <w:t>44</w:t>
      </w:r>
      <w:r>
        <w:rPr>
          <w:rFonts w:ascii="Times New Roman" w:hAnsi="Times New Roman"/>
          <w:color w:val="191919"/>
          <w:sz w:val="18"/>
          <w:szCs w:val="18"/>
        </w:rPr>
        <w:t>0</w:t>
      </w:r>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verba</w:t>
      </w:r>
      <w:r>
        <w:rPr>
          <w:rFonts w:ascii="Times New Roman" w:hAnsi="Times New Roman"/>
          <w:color w:val="191919"/>
          <w:sz w:val="18"/>
          <w:szCs w:val="18"/>
        </w:rPr>
        <w:t>l</w:t>
      </w:r>
      <w:r>
        <w:rPr>
          <w:rFonts w:ascii="Times New Roman" w:hAnsi="Times New Roman"/>
          <w:color w:val="191919"/>
          <w:spacing w:val="-15"/>
          <w:sz w:val="18"/>
          <w:szCs w:val="18"/>
        </w:rPr>
        <w:t xml:space="preserve"> </w:t>
      </w:r>
      <w:r>
        <w:rPr>
          <w:rFonts w:ascii="Times New Roman" w:hAnsi="Times New Roman"/>
          <w:color w:val="191919"/>
          <w:spacing w:val="-7"/>
          <w:sz w:val="18"/>
          <w:szCs w:val="18"/>
        </w:rPr>
        <w:t>portio</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z w:val="18"/>
          <w:szCs w:val="18"/>
        </w:rPr>
        <w:t>a</w:t>
      </w:r>
      <w:r>
        <w:rPr>
          <w:rFonts w:ascii="Times New Roman" w:hAnsi="Times New Roman"/>
          <w:color w:val="191919"/>
          <w:spacing w:val="-15"/>
          <w:sz w:val="18"/>
          <w:szCs w:val="18"/>
        </w:rPr>
        <w:t xml:space="preserve"> </w:t>
      </w:r>
      <w:r>
        <w:rPr>
          <w:rFonts w:ascii="Times New Roman" w:hAnsi="Times New Roman"/>
          <w:color w:val="191919"/>
          <w:spacing w:val="-7"/>
          <w:sz w:val="18"/>
          <w:szCs w:val="18"/>
        </w:rPr>
        <w:t>hig</w:t>
      </w:r>
      <w:r>
        <w:rPr>
          <w:rFonts w:ascii="Times New Roman" w:hAnsi="Times New Roman"/>
          <w:color w:val="191919"/>
          <w:sz w:val="18"/>
          <w:szCs w:val="18"/>
        </w:rPr>
        <w:t>h</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schoo</w:t>
      </w:r>
      <w:r>
        <w:rPr>
          <w:rFonts w:ascii="Times New Roman" w:hAnsi="Times New Roman"/>
          <w:color w:val="191919"/>
          <w:sz w:val="18"/>
          <w:szCs w:val="18"/>
        </w:rPr>
        <w:t>l</w:t>
      </w:r>
      <w:r>
        <w:rPr>
          <w:rFonts w:ascii="Times New Roman" w:hAnsi="Times New Roman"/>
          <w:color w:val="191919"/>
          <w:spacing w:val="-15"/>
          <w:sz w:val="18"/>
          <w:szCs w:val="18"/>
        </w:rPr>
        <w:t xml:space="preserve"> </w:t>
      </w:r>
      <w:r>
        <w:rPr>
          <w:rFonts w:ascii="Times New Roman" w:hAnsi="Times New Roman"/>
          <w:color w:val="191919"/>
          <w:spacing w:val="-7"/>
          <w:sz w:val="18"/>
          <w:szCs w:val="18"/>
        </w:rPr>
        <w:t>G</w:t>
      </w:r>
      <w:r>
        <w:rPr>
          <w:rFonts w:ascii="Times New Roman" w:hAnsi="Times New Roman"/>
          <w:color w:val="191919"/>
          <w:spacing w:val="-24"/>
          <w:sz w:val="18"/>
          <w:szCs w:val="18"/>
        </w:rPr>
        <w:t>P</w:t>
      </w:r>
      <w:r>
        <w:rPr>
          <w:rFonts w:ascii="Times New Roman" w:hAnsi="Times New Roman"/>
          <w:color w:val="191919"/>
          <w:sz w:val="18"/>
          <w:szCs w:val="18"/>
        </w:rPr>
        <w:t>A</w:t>
      </w:r>
      <w:r>
        <w:rPr>
          <w:rFonts w:ascii="Times New Roman" w:hAnsi="Times New Roman"/>
          <w:color w:val="191919"/>
          <w:spacing w:val="-2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bette</w:t>
      </w:r>
      <w:r>
        <w:rPr>
          <w:rFonts w:ascii="Times New Roman" w:hAnsi="Times New Roman"/>
          <w:color w:val="191919"/>
          <w:spacing w:val="-17"/>
          <w:sz w:val="18"/>
          <w:szCs w:val="18"/>
        </w:rPr>
        <w:t>r</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wh</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prefe</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liv</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stud</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z w:val="18"/>
          <w:szCs w:val="18"/>
        </w:rPr>
        <w:t>a</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smalle</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8"/>
          <w:sz w:val="18"/>
          <w:szCs w:val="18"/>
        </w:rPr>
        <w:t>c</w:t>
      </w:r>
      <w:r>
        <w:rPr>
          <w:rFonts w:ascii="Times New Roman" w:hAnsi="Times New Roman"/>
          <w:color w:val="191919"/>
          <w:spacing w:val="-7"/>
          <w:sz w:val="18"/>
          <w:szCs w:val="18"/>
        </w:rPr>
        <w:t>ommunit</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ma</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transfer t</w:t>
      </w:r>
      <w:r>
        <w:rPr>
          <w:rFonts w:ascii="Times New Roman" w:hAnsi="Times New Roman"/>
          <w:color w:val="191919"/>
          <w:sz w:val="18"/>
          <w:szCs w:val="18"/>
        </w:rPr>
        <w:t>o</w:t>
      </w:r>
      <w:r>
        <w:rPr>
          <w:rFonts w:ascii="Times New Roman" w:hAnsi="Times New Roman"/>
          <w:color w:val="191919"/>
          <w:spacing w:val="-16"/>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9"/>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w:t>
      </w:r>
      <w:r>
        <w:rPr>
          <w:rFonts w:ascii="Times New Roman" w:hAnsi="Times New Roman"/>
          <w:color w:val="191919"/>
          <w:sz w:val="18"/>
          <w:szCs w:val="18"/>
        </w:rPr>
        <w:t>h</w:t>
      </w:r>
      <w:r>
        <w:rPr>
          <w:rFonts w:ascii="Times New Roman" w:hAnsi="Times New Roman"/>
          <w:color w:val="191919"/>
          <w:spacing w:val="-16"/>
          <w:sz w:val="18"/>
          <w:szCs w:val="18"/>
        </w:rPr>
        <w:t xml:space="preserve"> </w:t>
      </w:r>
      <w:r>
        <w:rPr>
          <w:rFonts w:ascii="Times New Roman" w:hAnsi="Times New Roman"/>
          <w:color w:val="191919"/>
          <w:spacing w:val="-7"/>
          <w:sz w:val="18"/>
          <w:szCs w:val="18"/>
        </w:rPr>
        <w:t>Regiona</w:t>
      </w:r>
      <w:r>
        <w:rPr>
          <w:rFonts w:ascii="Times New Roman" w:hAnsi="Times New Roman"/>
          <w:color w:val="191919"/>
          <w:sz w:val="18"/>
          <w:szCs w:val="18"/>
        </w:rPr>
        <w:t>l</w:t>
      </w:r>
      <w:r>
        <w:rPr>
          <w:rFonts w:ascii="Times New Roman" w:hAnsi="Times New Roman"/>
          <w:color w:val="191919"/>
          <w:spacing w:val="-15"/>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15"/>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6"/>
          <w:sz w:val="18"/>
          <w:szCs w:val="18"/>
        </w:rPr>
        <w:t xml:space="preserve"> </w:t>
      </w:r>
      <w:r>
        <w:rPr>
          <w:rFonts w:ascii="Times New Roman" w:hAnsi="Times New Roman"/>
          <w:color w:val="191919"/>
          <w:spacing w:val="-7"/>
          <w:sz w:val="18"/>
          <w:szCs w:val="18"/>
        </w:rPr>
        <w:t>(GTREP</w:t>
      </w:r>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7"/>
          <w:sz w:val="18"/>
          <w:szCs w:val="18"/>
        </w:rPr>
        <w:t>coasta</w:t>
      </w:r>
      <w:r>
        <w:rPr>
          <w:rFonts w:ascii="Times New Roman" w:hAnsi="Times New Roman"/>
          <w:color w:val="191919"/>
          <w:sz w:val="18"/>
          <w:szCs w:val="18"/>
        </w:rPr>
        <w:t>l</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cit</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7"/>
          <w:sz w:val="18"/>
          <w:szCs w:val="18"/>
        </w:rPr>
        <w:t>Savanna</w:t>
      </w:r>
      <w:r>
        <w:rPr>
          <w:rFonts w:ascii="Times New Roman" w:hAnsi="Times New Roman"/>
          <w:color w:val="191919"/>
          <w:sz w:val="18"/>
          <w:szCs w:val="18"/>
        </w:rPr>
        <w:t>h</w:t>
      </w:r>
      <w:r>
        <w:rPr>
          <w:rFonts w:ascii="Times New Roman" w:hAnsi="Times New Roman"/>
          <w:color w:val="191919"/>
          <w:spacing w:val="-16"/>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6"/>
          <w:sz w:val="18"/>
          <w:szCs w:val="18"/>
        </w:rPr>
        <w:t xml:space="preserve"> </w:t>
      </w:r>
      <w:r>
        <w:rPr>
          <w:rFonts w:ascii="Times New Roman" w:hAnsi="Times New Roman"/>
          <w:color w:val="191919"/>
          <w:spacing w:val="-7"/>
          <w:sz w:val="18"/>
          <w:szCs w:val="18"/>
        </w:rPr>
        <w:t>receiv</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9"/>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w:t>
      </w:r>
      <w:r>
        <w:rPr>
          <w:rFonts w:ascii="Times New Roman" w:hAnsi="Times New Roman"/>
          <w:color w:val="191919"/>
          <w:sz w:val="18"/>
          <w:szCs w:val="18"/>
        </w:rPr>
        <w:t>h</w:t>
      </w:r>
      <w:r>
        <w:rPr>
          <w:rFonts w:ascii="Times New Roman" w:hAnsi="Times New Roman"/>
          <w:color w:val="191919"/>
          <w:spacing w:val="-16"/>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15"/>
          <w:sz w:val="18"/>
          <w:szCs w:val="18"/>
        </w:rPr>
        <w:t xml:space="preserve"> </w:t>
      </w:r>
      <w:r>
        <w:rPr>
          <w:rFonts w:ascii="Times New Roman" w:hAnsi="Times New Roman"/>
          <w:color w:val="191919"/>
          <w:spacing w:val="-7"/>
          <w:sz w:val="18"/>
          <w:szCs w:val="18"/>
        </w:rPr>
        <w:t>degr</w:t>
      </w:r>
      <w:r>
        <w:rPr>
          <w:rFonts w:ascii="Times New Roman" w:hAnsi="Times New Roman"/>
          <w:color w:val="191919"/>
          <w:spacing w:val="-8"/>
          <w:sz w:val="18"/>
          <w:szCs w:val="18"/>
        </w:rPr>
        <w:t>e</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completin</w:t>
      </w:r>
      <w:r>
        <w:rPr>
          <w:rFonts w:ascii="Times New Roman" w:hAnsi="Times New Roman"/>
          <w:color w:val="191919"/>
          <w:sz w:val="18"/>
          <w:szCs w:val="18"/>
        </w:rPr>
        <w:t>g</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their studie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w:t>
      </w:r>
      <w:r>
        <w:rPr>
          <w:rFonts w:ascii="Times New Roman" w:hAnsi="Times New Roman"/>
          <w:color w:val="191919"/>
          <w:sz w:val="18"/>
          <w:szCs w:val="18"/>
        </w:rPr>
        <w:t>h</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campu</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Savannah.</w:t>
      </w:r>
    </w:p>
    <w:p w:rsidR="00C80BFD" w:rsidRDefault="00C80BFD" w:rsidP="00C80BFD">
      <w:pPr>
        <w:widowControl w:val="0"/>
        <w:autoSpaceDE w:val="0"/>
        <w:autoSpaceDN w:val="0"/>
        <w:adjustRightInd w:val="0"/>
        <w:spacing w:before="13" w:after="0" w:line="200" w:lineRule="exact"/>
        <w:ind w:left="360" w:firstLine="0"/>
        <w:rPr>
          <w:rFonts w:ascii="Times New Roman" w:hAnsi="Times New Roman"/>
          <w:color w:val="000000"/>
          <w:sz w:val="20"/>
          <w:szCs w:val="20"/>
        </w:rPr>
      </w:pPr>
    </w:p>
    <w:p w:rsidR="00C80BFD" w:rsidRPr="00C80BFD"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191919"/>
          <w:spacing w:val="-7"/>
          <w:sz w:val="18"/>
          <w:szCs w:val="18"/>
        </w:rPr>
      </w:pPr>
      <w:r w:rsidRPr="00C80BFD">
        <w:rPr>
          <w:rFonts w:ascii="Times New Roman" w:hAnsi="Times New Roman"/>
          <w:color w:val="191919"/>
          <w:spacing w:val="-7"/>
          <w:sz w:val="18"/>
          <w:szCs w:val="18"/>
        </w:rPr>
        <w:t>TRACK 2</w:t>
      </w:r>
    </w:p>
    <w:p w:rsidR="00C80BFD" w:rsidRPr="00C80BFD"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191919"/>
          <w:spacing w:val="-7"/>
          <w:sz w:val="18"/>
          <w:szCs w:val="18"/>
        </w:rPr>
      </w:pPr>
      <w:r>
        <w:rPr>
          <w:rFonts w:ascii="Times New Roman" w:hAnsi="Times New Roman"/>
          <w:color w:val="191919"/>
          <w:spacing w:val="-7"/>
          <w:sz w:val="18"/>
          <w:szCs w:val="18"/>
        </w:rPr>
        <w:t>Th</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Dua</w:t>
      </w:r>
      <w:r w:rsidRPr="00C80BFD">
        <w:rPr>
          <w:rFonts w:ascii="Times New Roman" w:hAnsi="Times New Roman"/>
          <w:color w:val="191919"/>
          <w:spacing w:val="-7"/>
          <w:sz w:val="18"/>
          <w:szCs w:val="18"/>
        </w:rPr>
        <w:t xml:space="preserve">l </w:t>
      </w:r>
      <w:r>
        <w:rPr>
          <w:rFonts w:ascii="Times New Roman" w:hAnsi="Times New Roman"/>
          <w:color w:val="191919"/>
          <w:spacing w:val="-7"/>
          <w:sz w:val="18"/>
          <w:szCs w:val="18"/>
        </w:rPr>
        <w:t>Degre</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Progra</w:t>
      </w:r>
      <w:r w:rsidRPr="00C80BFD">
        <w:rPr>
          <w:rFonts w:ascii="Times New Roman" w:hAnsi="Times New Roman"/>
          <w:color w:val="191919"/>
          <w:spacing w:val="-7"/>
          <w:sz w:val="18"/>
          <w:szCs w:val="18"/>
        </w:rPr>
        <w:t xml:space="preserve">m </w:t>
      </w:r>
      <w:r>
        <w:rPr>
          <w:rFonts w:ascii="Times New Roman" w:hAnsi="Times New Roman"/>
          <w:color w:val="191919"/>
          <w:spacing w:val="-7"/>
          <w:sz w:val="18"/>
          <w:szCs w:val="18"/>
        </w:rPr>
        <w:t>i</w:t>
      </w:r>
      <w:r w:rsidRPr="00C80BFD">
        <w:rPr>
          <w:rFonts w:ascii="Times New Roman" w:hAnsi="Times New Roman"/>
          <w:color w:val="191919"/>
          <w:spacing w:val="-7"/>
          <w:sz w:val="18"/>
          <w:szCs w:val="18"/>
        </w:rPr>
        <w:t xml:space="preserve">s </w:t>
      </w:r>
      <w:r>
        <w:rPr>
          <w:rFonts w:ascii="Times New Roman" w:hAnsi="Times New Roman"/>
          <w:color w:val="191919"/>
          <w:spacing w:val="-7"/>
          <w:sz w:val="18"/>
          <w:szCs w:val="18"/>
        </w:rPr>
        <w:t>als</w:t>
      </w:r>
      <w:r w:rsidRPr="00C80BFD">
        <w:rPr>
          <w:rFonts w:ascii="Times New Roman" w:hAnsi="Times New Roman"/>
          <w:color w:val="191919"/>
          <w:spacing w:val="-7"/>
          <w:sz w:val="18"/>
          <w:szCs w:val="18"/>
        </w:rPr>
        <w:t xml:space="preserve">o a </w:t>
      </w:r>
      <w:r>
        <w:rPr>
          <w:rFonts w:ascii="Times New Roman" w:hAnsi="Times New Roman"/>
          <w:color w:val="191919"/>
          <w:spacing w:val="-7"/>
          <w:sz w:val="18"/>
          <w:szCs w:val="18"/>
        </w:rPr>
        <w:t>cooperativ</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progra</w:t>
      </w:r>
      <w:r w:rsidRPr="00C80BFD">
        <w:rPr>
          <w:rFonts w:ascii="Times New Roman" w:hAnsi="Times New Roman"/>
          <w:color w:val="191919"/>
          <w:spacing w:val="-7"/>
          <w:sz w:val="18"/>
          <w:szCs w:val="18"/>
        </w:rPr>
        <w:t xml:space="preserve">m </w:t>
      </w:r>
      <w:r>
        <w:rPr>
          <w:rFonts w:ascii="Times New Roman" w:hAnsi="Times New Roman"/>
          <w:color w:val="191919"/>
          <w:spacing w:val="-7"/>
          <w:sz w:val="18"/>
          <w:szCs w:val="18"/>
        </w:rPr>
        <w:t>betwee</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Geo</w:t>
      </w:r>
      <w:r w:rsidRPr="00C80BFD">
        <w:rPr>
          <w:rFonts w:ascii="Times New Roman" w:hAnsi="Times New Roman"/>
          <w:color w:val="191919"/>
          <w:spacing w:val="-7"/>
          <w:sz w:val="18"/>
          <w:szCs w:val="18"/>
        </w:rPr>
        <w:t>r</w:t>
      </w:r>
      <w:r>
        <w:rPr>
          <w:rFonts w:ascii="Times New Roman" w:hAnsi="Times New Roman"/>
          <w:color w:val="191919"/>
          <w:spacing w:val="-7"/>
          <w:sz w:val="18"/>
          <w:szCs w:val="18"/>
        </w:rPr>
        <w:t>gi</w:t>
      </w:r>
      <w:r w:rsidRPr="00C80BFD">
        <w:rPr>
          <w:rFonts w:ascii="Times New Roman" w:hAnsi="Times New Roman"/>
          <w:color w:val="191919"/>
          <w:spacing w:val="-7"/>
          <w:sz w:val="18"/>
          <w:szCs w:val="18"/>
        </w:rPr>
        <w:t>a T</w:t>
      </w:r>
      <w:r>
        <w:rPr>
          <w:rFonts w:ascii="Times New Roman" w:hAnsi="Times New Roman"/>
          <w:color w:val="191919"/>
          <w:spacing w:val="-7"/>
          <w:sz w:val="18"/>
          <w:szCs w:val="18"/>
        </w:rPr>
        <w:t>ec</w:t>
      </w:r>
      <w:r w:rsidRPr="00C80BFD">
        <w:rPr>
          <w:rFonts w:ascii="Times New Roman" w:hAnsi="Times New Roman"/>
          <w:color w:val="191919"/>
          <w:spacing w:val="-7"/>
          <w:sz w:val="18"/>
          <w:szCs w:val="18"/>
        </w:rPr>
        <w:t xml:space="preserve">h </w:t>
      </w:r>
      <w:r>
        <w:rPr>
          <w:rFonts w:ascii="Times New Roman" w:hAnsi="Times New Roman"/>
          <w:color w:val="191919"/>
          <w:spacing w:val="-7"/>
          <w:sz w:val="18"/>
          <w:szCs w:val="18"/>
        </w:rPr>
        <w:t>an</w:t>
      </w:r>
      <w:r w:rsidRPr="00C80BFD">
        <w:rPr>
          <w:rFonts w:ascii="Times New Roman" w:hAnsi="Times New Roman"/>
          <w:color w:val="191919"/>
          <w:spacing w:val="-7"/>
          <w:sz w:val="18"/>
          <w:szCs w:val="18"/>
        </w:rPr>
        <w:t xml:space="preserve">d </w:t>
      </w:r>
      <w:r>
        <w:rPr>
          <w:rFonts w:ascii="Times New Roman" w:hAnsi="Times New Roman"/>
          <w:color w:val="191919"/>
          <w:spacing w:val="-7"/>
          <w:sz w:val="18"/>
          <w:szCs w:val="18"/>
        </w:rPr>
        <w:t>Alban</w:t>
      </w:r>
      <w:r w:rsidRPr="00C80BFD">
        <w:rPr>
          <w:rFonts w:ascii="Times New Roman" w:hAnsi="Times New Roman"/>
          <w:color w:val="191919"/>
          <w:spacing w:val="-7"/>
          <w:sz w:val="18"/>
          <w:szCs w:val="18"/>
        </w:rPr>
        <w:t xml:space="preserve">y </w:t>
      </w:r>
      <w:r>
        <w:rPr>
          <w:rFonts w:ascii="Times New Roman" w:hAnsi="Times New Roman"/>
          <w:color w:val="191919"/>
          <w:spacing w:val="-7"/>
          <w:sz w:val="18"/>
          <w:szCs w:val="18"/>
        </w:rPr>
        <w:t>Stat</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Universit</w:t>
      </w:r>
      <w:r w:rsidRPr="00C80BFD">
        <w:rPr>
          <w:rFonts w:ascii="Times New Roman" w:hAnsi="Times New Roman"/>
          <w:color w:val="191919"/>
          <w:spacing w:val="-7"/>
          <w:sz w:val="18"/>
          <w:szCs w:val="18"/>
        </w:rPr>
        <w:t xml:space="preserve">y </w:t>
      </w:r>
      <w:r>
        <w:rPr>
          <w:rFonts w:ascii="Times New Roman" w:hAnsi="Times New Roman"/>
          <w:color w:val="191919"/>
          <w:spacing w:val="-7"/>
          <w:sz w:val="18"/>
          <w:szCs w:val="18"/>
        </w:rPr>
        <w:t>tha</w:t>
      </w:r>
      <w:r w:rsidRPr="00C80BFD">
        <w:rPr>
          <w:rFonts w:ascii="Times New Roman" w:hAnsi="Times New Roman"/>
          <w:color w:val="191919"/>
          <w:spacing w:val="-7"/>
          <w:sz w:val="18"/>
          <w:szCs w:val="18"/>
        </w:rPr>
        <w:t xml:space="preserve">t </w:t>
      </w:r>
      <w:r>
        <w:rPr>
          <w:rFonts w:ascii="Times New Roman" w:hAnsi="Times New Roman"/>
          <w:color w:val="191919"/>
          <w:spacing w:val="-7"/>
          <w:sz w:val="18"/>
          <w:szCs w:val="18"/>
        </w:rPr>
        <w:t>i</w:t>
      </w:r>
      <w:r w:rsidRPr="00C80BFD">
        <w:rPr>
          <w:rFonts w:ascii="Times New Roman" w:hAnsi="Times New Roman"/>
          <w:color w:val="191919"/>
          <w:spacing w:val="-7"/>
          <w:sz w:val="18"/>
          <w:szCs w:val="18"/>
        </w:rPr>
        <w:t xml:space="preserve">s </w:t>
      </w:r>
      <w:r>
        <w:rPr>
          <w:rFonts w:ascii="Times New Roman" w:hAnsi="Times New Roman"/>
          <w:color w:val="191919"/>
          <w:spacing w:val="-7"/>
          <w:sz w:val="18"/>
          <w:szCs w:val="18"/>
        </w:rPr>
        <w:t>designe</w:t>
      </w:r>
      <w:r w:rsidRPr="00C80BFD">
        <w:rPr>
          <w:rFonts w:ascii="Times New Roman" w:hAnsi="Times New Roman"/>
          <w:color w:val="191919"/>
          <w:spacing w:val="-7"/>
          <w:sz w:val="18"/>
          <w:szCs w:val="18"/>
        </w:rPr>
        <w:t>d f</w:t>
      </w:r>
      <w:r>
        <w:rPr>
          <w:rFonts w:ascii="Times New Roman" w:hAnsi="Times New Roman"/>
          <w:color w:val="191919"/>
          <w:spacing w:val="-7"/>
          <w:sz w:val="18"/>
          <w:szCs w:val="18"/>
        </w:rPr>
        <w:t>o</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student</w:t>
      </w:r>
      <w:r w:rsidRPr="00C80BFD">
        <w:rPr>
          <w:rFonts w:ascii="Times New Roman" w:hAnsi="Times New Roman"/>
          <w:color w:val="191919"/>
          <w:spacing w:val="-7"/>
          <w:sz w:val="18"/>
          <w:szCs w:val="18"/>
        </w:rPr>
        <w:t xml:space="preserve">s </w:t>
      </w:r>
      <w:r>
        <w:rPr>
          <w:rFonts w:ascii="Times New Roman" w:hAnsi="Times New Roman"/>
          <w:color w:val="191919"/>
          <w:spacing w:val="-7"/>
          <w:sz w:val="18"/>
          <w:szCs w:val="18"/>
        </w:rPr>
        <w:t>wh</w:t>
      </w:r>
      <w:r w:rsidRPr="00C80BFD">
        <w:rPr>
          <w:rFonts w:ascii="Times New Roman" w:hAnsi="Times New Roman"/>
          <w:color w:val="191919"/>
          <w:spacing w:val="-7"/>
          <w:sz w:val="18"/>
          <w:szCs w:val="18"/>
        </w:rPr>
        <w:t xml:space="preserve">o </w:t>
      </w:r>
      <w:r>
        <w:rPr>
          <w:rFonts w:ascii="Times New Roman" w:hAnsi="Times New Roman"/>
          <w:color w:val="191919"/>
          <w:spacing w:val="-7"/>
          <w:sz w:val="18"/>
          <w:szCs w:val="18"/>
        </w:rPr>
        <w:t>want t</w:t>
      </w:r>
      <w:r w:rsidRPr="00C80BFD">
        <w:rPr>
          <w:rFonts w:ascii="Times New Roman" w:hAnsi="Times New Roman"/>
          <w:color w:val="191919"/>
          <w:spacing w:val="-7"/>
          <w:sz w:val="18"/>
          <w:szCs w:val="18"/>
        </w:rPr>
        <w:t xml:space="preserve">o </w:t>
      </w:r>
      <w:r>
        <w:rPr>
          <w:rFonts w:ascii="Times New Roman" w:hAnsi="Times New Roman"/>
          <w:color w:val="191919"/>
          <w:spacing w:val="-7"/>
          <w:sz w:val="18"/>
          <w:szCs w:val="18"/>
        </w:rPr>
        <w:t>hav</w:t>
      </w:r>
      <w:r w:rsidRPr="00C80BFD">
        <w:rPr>
          <w:rFonts w:ascii="Times New Roman" w:hAnsi="Times New Roman"/>
          <w:color w:val="191919"/>
          <w:spacing w:val="-7"/>
          <w:sz w:val="18"/>
          <w:szCs w:val="18"/>
        </w:rPr>
        <w:t xml:space="preserve">e a </w:t>
      </w:r>
      <w:r>
        <w:rPr>
          <w:rFonts w:ascii="Times New Roman" w:hAnsi="Times New Roman"/>
          <w:color w:val="191919"/>
          <w:spacing w:val="-7"/>
          <w:sz w:val="18"/>
          <w:szCs w:val="18"/>
        </w:rPr>
        <w:t>broa</w:t>
      </w:r>
      <w:r w:rsidRPr="00C80BFD">
        <w:rPr>
          <w:rFonts w:ascii="Times New Roman" w:hAnsi="Times New Roman"/>
          <w:color w:val="191919"/>
          <w:spacing w:val="-7"/>
          <w:sz w:val="18"/>
          <w:szCs w:val="18"/>
        </w:rPr>
        <w:t xml:space="preserve">d </w:t>
      </w:r>
      <w:r>
        <w:rPr>
          <w:rFonts w:ascii="Times New Roman" w:hAnsi="Times New Roman"/>
          <w:color w:val="191919"/>
          <w:spacing w:val="-7"/>
          <w:sz w:val="18"/>
          <w:szCs w:val="18"/>
        </w:rPr>
        <w:t>libera</w:t>
      </w:r>
      <w:r w:rsidRPr="00C80BFD">
        <w:rPr>
          <w:rFonts w:ascii="Times New Roman" w:hAnsi="Times New Roman"/>
          <w:color w:val="191919"/>
          <w:spacing w:val="-7"/>
          <w:sz w:val="18"/>
          <w:szCs w:val="18"/>
        </w:rPr>
        <w:t xml:space="preserve">l </w:t>
      </w:r>
      <w:r>
        <w:rPr>
          <w:rFonts w:ascii="Times New Roman" w:hAnsi="Times New Roman"/>
          <w:color w:val="191919"/>
          <w:spacing w:val="-7"/>
          <w:sz w:val="18"/>
          <w:szCs w:val="18"/>
        </w:rPr>
        <w:t>art</w:t>
      </w:r>
      <w:r w:rsidRPr="00C80BFD">
        <w:rPr>
          <w:rFonts w:ascii="Times New Roman" w:hAnsi="Times New Roman"/>
          <w:color w:val="191919"/>
          <w:spacing w:val="-7"/>
          <w:sz w:val="18"/>
          <w:szCs w:val="18"/>
        </w:rPr>
        <w:t xml:space="preserve">s </w:t>
      </w:r>
      <w:r>
        <w:rPr>
          <w:rFonts w:ascii="Times New Roman" w:hAnsi="Times New Roman"/>
          <w:color w:val="191919"/>
          <w:spacing w:val="-7"/>
          <w:sz w:val="18"/>
          <w:szCs w:val="18"/>
        </w:rPr>
        <w:t>backgroun</w:t>
      </w:r>
      <w:r w:rsidRPr="00C80BFD">
        <w:rPr>
          <w:rFonts w:ascii="Times New Roman" w:hAnsi="Times New Roman"/>
          <w:color w:val="191919"/>
          <w:spacing w:val="-7"/>
          <w:sz w:val="18"/>
          <w:szCs w:val="18"/>
        </w:rPr>
        <w:t xml:space="preserve">d </w:t>
      </w:r>
      <w:r>
        <w:rPr>
          <w:rFonts w:ascii="Times New Roman" w:hAnsi="Times New Roman"/>
          <w:color w:val="191919"/>
          <w:spacing w:val="-7"/>
          <w:sz w:val="18"/>
          <w:szCs w:val="18"/>
        </w:rPr>
        <w:t>i</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additio</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t</w:t>
      </w:r>
      <w:r w:rsidRPr="00C80BFD">
        <w:rPr>
          <w:rFonts w:ascii="Times New Roman" w:hAnsi="Times New Roman"/>
          <w:color w:val="191919"/>
          <w:spacing w:val="-7"/>
          <w:sz w:val="18"/>
          <w:szCs w:val="18"/>
        </w:rPr>
        <w:t xml:space="preserve">o </w:t>
      </w:r>
      <w:r>
        <w:rPr>
          <w:rFonts w:ascii="Times New Roman" w:hAnsi="Times New Roman"/>
          <w:color w:val="191919"/>
          <w:spacing w:val="-7"/>
          <w:sz w:val="18"/>
          <w:szCs w:val="18"/>
        </w:rPr>
        <w:t>thei</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chose</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fiel</w:t>
      </w:r>
      <w:r w:rsidRPr="00C80BFD">
        <w:rPr>
          <w:rFonts w:ascii="Times New Roman" w:hAnsi="Times New Roman"/>
          <w:color w:val="191919"/>
          <w:spacing w:val="-7"/>
          <w:sz w:val="18"/>
          <w:szCs w:val="18"/>
        </w:rPr>
        <w:t xml:space="preserve">d </w:t>
      </w:r>
      <w:r>
        <w:rPr>
          <w:rFonts w:ascii="Times New Roman" w:hAnsi="Times New Roman"/>
          <w:color w:val="191919"/>
          <w:spacing w:val="-7"/>
          <w:sz w:val="18"/>
          <w:szCs w:val="18"/>
        </w:rPr>
        <w:t>o</w:t>
      </w:r>
      <w:r w:rsidRPr="00C80BFD">
        <w:rPr>
          <w:rFonts w:ascii="Times New Roman" w:hAnsi="Times New Roman"/>
          <w:color w:val="191919"/>
          <w:spacing w:val="-7"/>
          <w:sz w:val="18"/>
          <w:szCs w:val="18"/>
        </w:rPr>
        <w:t xml:space="preserve">f </w:t>
      </w:r>
      <w:r>
        <w:rPr>
          <w:rFonts w:ascii="Times New Roman" w:hAnsi="Times New Roman"/>
          <w:color w:val="191919"/>
          <w:spacing w:val="-7"/>
          <w:sz w:val="18"/>
          <w:szCs w:val="18"/>
        </w:rPr>
        <w:t>engineering</w:t>
      </w:r>
      <w:r w:rsidRPr="00C80BFD">
        <w:rPr>
          <w:rFonts w:ascii="Times New Roman" w:hAnsi="Times New Roman"/>
          <w:color w:val="191919"/>
          <w:spacing w:val="-7"/>
          <w:sz w:val="18"/>
          <w:szCs w:val="18"/>
        </w:rPr>
        <w:t xml:space="preserve">. </w:t>
      </w:r>
      <w:r>
        <w:rPr>
          <w:rFonts w:ascii="Times New Roman" w:hAnsi="Times New Roman"/>
          <w:color w:val="191919"/>
          <w:spacing w:val="-7"/>
          <w:sz w:val="18"/>
          <w:szCs w:val="18"/>
        </w:rPr>
        <w:t>Th</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studen</w:t>
      </w:r>
      <w:r w:rsidRPr="00C80BFD">
        <w:rPr>
          <w:rFonts w:ascii="Times New Roman" w:hAnsi="Times New Roman"/>
          <w:color w:val="191919"/>
          <w:spacing w:val="-7"/>
          <w:sz w:val="18"/>
          <w:szCs w:val="18"/>
        </w:rPr>
        <w:t xml:space="preserve">t </w:t>
      </w:r>
      <w:r>
        <w:rPr>
          <w:rFonts w:ascii="Times New Roman" w:hAnsi="Times New Roman"/>
          <w:color w:val="191919"/>
          <w:spacing w:val="-7"/>
          <w:sz w:val="18"/>
          <w:szCs w:val="18"/>
        </w:rPr>
        <w:t>wil</w:t>
      </w:r>
      <w:r w:rsidRPr="00C80BFD">
        <w:rPr>
          <w:rFonts w:ascii="Times New Roman" w:hAnsi="Times New Roman"/>
          <w:color w:val="191919"/>
          <w:spacing w:val="-7"/>
          <w:sz w:val="18"/>
          <w:szCs w:val="18"/>
        </w:rPr>
        <w:t xml:space="preserve">l </w:t>
      </w:r>
      <w:r>
        <w:rPr>
          <w:rFonts w:ascii="Times New Roman" w:hAnsi="Times New Roman"/>
          <w:color w:val="191919"/>
          <w:spacing w:val="-7"/>
          <w:sz w:val="18"/>
          <w:szCs w:val="18"/>
        </w:rPr>
        <w:t>complet</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approximat</w:t>
      </w:r>
      <w:r w:rsidRPr="00C80BFD">
        <w:rPr>
          <w:rFonts w:ascii="Times New Roman" w:hAnsi="Times New Roman"/>
          <w:color w:val="191919"/>
          <w:spacing w:val="-7"/>
          <w:sz w:val="18"/>
          <w:szCs w:val="18"/>
        </w:rPr>
        <w:t>e</w:t>
      </w:r>
      <w:r>
        <w:rPr>
          <w:rFonts w:ascii="Times New Roman" w:hAnsi="Times New Roman"/>
          <w:color w:val="191919"/>
          <w:spacing w:val="-7"/>
          <w:sz w:val="18"/>
          <w:szCs w:val="18"/>
        </w:rPr>
        <w:t>l</w:t>
      </w:r>
      <w:r w:rsidRPr="00C80BFD">
        <w:rPr>
          <w:rFonts w:ascii="Times New Roman" w:hAnsi="Times New Roman"/>
          <w:color w:val="191919"/>
          <w:spacing w:val="-7"/>
          <w:sz w:val="18"/>
          <w:szCs w:val="18"/>
        </w:rPr>
        <w:t xml:space="preserve">y </w:t>
      </w:r>
      <w:r>
        <w:rPr>
          <w:rFonts w:ascii="Times New Roman" w:hAnsi="Times New Roman"/>
          <w:color w:val="191919"/>
          <w:spacing w:val="-7"/>
          <w:sz w:val="18"/>
          <w:szCs w:val="18"/>
        </w:rPr>
        <w:t>thre</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year</w:t>
      </w:r>
      <w:r w:rsidRPr="00C80BFD">
        <w:rPr>
          <w:rFonts w:ascii="Times New Roman" w:hAnsi="Times New Roman"/>
          <w:color w:val="191919"/>
          <w:spacing w:val="-7"/>
          <w:sz w:val="18"/>
          <w:szCs w:val="18"/>
        </w:rPr>
        <w:t xml:space="preserve">s </w:t>
      </w:r>
      <w:r>
        <w:rPr>
          <w:rFonts w:ascii="Times New Roman" w:hAnsi="Times New Roman"/>
          <w:color w:val="191919"/>
          <w:spacing w:val="-7"/>
          <w:sz w:val="18"/>
          <w:szCs w:val="18"/>
        </w:rPr>
        <w:t>o</w:t>
      </w:r>
      <w:r w:rsidRPr="00C80BFD">
        <w:rPr>
          <w:rFonts w:ascii="Times New Roman" w:hAnsi="Times New Roman"/>
          <w:color w:val="191919"/>
          <w:spacing w:val="-7"/>
          <w:sz w:val="18"/>
          <w:szCs w:val="18"/>
        </w:rPr>
        <w:t xml:space="preserve">f </w:t>
      </w:r>
      <w:r>
        <w:rPr>
          <w:rFonts w:ascii="Times New Roman" w:hAnsi="Times New Roman"/>
          <w:color w:val="191919"/>
          <w:spacing w:val="-7"/>
          <w:sz w:val="18"/>
          <w:szCs w:val="18"/>
        </w:rPr>
        <w:t>stud</w:t>
      </w:r>
      <w:r w:rsidRPr="00C80BFD">
        <w:rPr>
          <w:rFonts w:ascii="Times New Roman" w:hAnsi="Times New Roman"/>
          <w:color w:val="191919"/>
          <w:spacing w:val="-7"/>
          <w:sz w:val="18"/>
          <w:szCs w:val="18"/>
        </w:rPr>
        <w:t xml:space="preserve">y </w:t>
      </w:r>
      <w:r>
        <w:rPr>
          <w:rFonts w:ascii="Times New Roman" w:hAnsi="Times New Roman"/>
          <w:color w:val="191919"/>
          <w:spacing w:val="-7"/>
          <w:sz w:val="18"/>
          <w:szCs w:val="18"/>
        </w:rPr>
        <w:t xml:space="preserve">towards </w:t>
      </w:r>
      <w:r w:rsidRPr="00C80BFD">
        <w:rPr>
          <w:rFonts w:ascii="Times New Roman" w:hAnsi="Times New Roman"/>
          <w:color w:val="191919"/>
          <w:spacing w:val="-7"/>
          <w:sz w:val="18"/>
          <w:szCs w:val="18"/>
        </w:rPr>
        <w:t xml:space="preserve">a </w:t>
      </w:r>
      <w:r>
        <w:rPr>
          <w:rFonts w:ascii="Times New Roman" w:hAnsi="Times New Roman"/>
          <w:color w:val="191919"/>
          <w:spacing w:val="-7"/>
          <w:sz w:val="18"/>
          <w:szCs w:val="18"/>
        </w:rPr>
        <w:t>progra</w:t>
      </w:r>
      <w:r w:rsidRPr="00C80BFD">
        <w:rPr>
          <w:rFonts w:ascii="Times New Roman" w:hAnsi="Times New Roman"/>
          <w:color w:val="191919"/>
          <w:spacing w:val="-7"/>
          <w:sz w:val="18"/>
          <w:szCs w:val="18"/>
        </w:rPr>
        <w:t xml:space="preserve">m </w:t>
      </w:r>
      <w:r>
        <w:rPr>
          <w:rFonts w:ascii="Times New Roman" w:hAnsi="Times New Roman"/>
          <w:color w:val="191919"/>
          <w:spacing w:val="-7"/>
          <w:sz w:val="18"/>
          <w:szCs w:val="18"/>
        </w:rPr>
        <w:t>i</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Chemistr</w:t>
      </w:r>
      <w:r w:rsidRPr="00C80BFD">
        <w:rPr>
          <w:rFonts w:ascii="Times New Roman" w:hAnsi="Times New Roman"/>
          <w:color w:val="191919"/>
          <w:spacing w:val="-7"/>
          <w:sz w:val="18"/>
          <w:szCs w:val="18"/>
        </w:rPr>
        <w:t xml:space="preserve">y, </w:t>
      </w:r>
      <w:r>
        <w:rPr>
          <w:rFonts w:ascii="Times New Roman" w:hAnsi="Times New Roman"/>
          <w:color w:val="191919"/>
          <w:spacing w:val="-7"/>
          <w:sz w:val="18"/>
          <w:szCs w:val="18"/>
        </w:rPr>
        <w:t>Compute</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Scienc</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o</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Mathematic</w:t>
      </w:r>
      <w:r w:rsidRPr="00C80BFD">
        <w:rPr>
          <w:rFonts w:ascii="Times New Roman" w:hAnsi="Times New Roman"/>
          <w:color w:val="191919"/>
          <w:spacing w:val="-7"/>
          <w:sz w:val="18"/>
          <w:szCs w:val="18"/>
        </w:rPr>
        <w:t xml:space="preserve">s </w:t>
      </w:r>
      <w:r>
        <w:rPr>
          <w:rFonts w:ascii="Times New Roman" w:hAnsi="Times New Roman"/>
          <w:color w:val="191919"/>
          <w:spacing w:val="-7"/>
          <w:sz w:val="18"/>
          <w:szCs w:val="18"/>
        </w:rPr>
        <w:t>a</w:t>
      </w:r>
      <w:r w:rsidRPr="00C80BFD">
        <w:rPr>
          <w:rFonts w:ascii="Times New Roman" w:hAnsi="Times New Roman"/>
          <w:color w:val="191919"/>
          <w:spacing w:val="-7"/>
          <w:sz w:val="18"/>
          <w:szCs w:val="18"/>
        </w:rPr>
        <w:t xml:space="preserve">t </w:t>
      </w:r>
      <w:r>
        <w:rPr>
          <w:rFonts w:ascii="Times New Roman" w:hAnsi="Times New Roman"/>
          <w:color w:val="191919"/>
          <w:spacing w:val="-7"/>
          <w:sz w:val="18"/>
          <w:szCs w:val="18"/>
        </w:rPr>
        <w:t>Alban</w:t>
      </w:r>
      <w:r w:rsidRPr="00C80BFD">
        <w:rPr>
          <w:rFonts w:ascii="Times New Roman" w:hAnsi="Times New Roman"/>
          <w:color w:val="191919"/>
          <w:spacing w:val="-7"/>
          <w:sz w:val="18"/>
          <w:szCs w:val="18"/>
        </w:rPr>
        <w:t xml:space="preserve">y </w:t>
      </w:r>
      <w:r>
        <w:rPr>
          <w:rFonts w:ascii="Times New Roman" w:hAnsi="Times New Roman"/>
          <w:color w:val="191919"/>
          <w:spacing w:val="-7"/>
          <w:sz w:val="18"/>
          <w:szCs w:val="18"/>
        </w:rPr>
        <w:t>Stat</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Universit</w:t>
      </w:r>
      <w:r w:rsidRPr="00C80BFD">
        <w:rPr>
          <w:rFonts w:ascii="Times New Roman" w:hAnsi="Times New Roman"/>
          <w:color w:val="191919"/>
          <w:spacing w:val="-7"/>
          <w:sz w:val="18"/>
          <w:szCs w:val="18"/>
        </w:rPr>
        <w:t xml:space="preserve">y </w:t>
      </w:r>
      <w:r>
        <w:rPr>
          <w:rFonts w:ascii="Times New Roman" w:hAnsi="Times New Roman"/>
          <w:color w:val="191919"/>
          <w:spacing w:val="-7"/>
          <w:sz w:val="18"/>
          <w:szCs w:val="18"/>
        </w:rPr>
        <w:t>an</w:t>
      </w:r>
      <w:r w:rsidRPr="00C80BFD">
        <w:rPr>
          <w:rFonts w:ascii="Times New Roman" w:hAnsi="Times New Roman"/>
          <w:color w:val="191919"/>
          <w:spacing w:val="-7"/>
          <w:sz w:val="18"/>
          <w:szCs w:val="18"/>
        </w:rPr>
        <w:t xml:space="preserve">d </w:t>
      </w:r>
      <w:r>
        <w:rPr>
          <w:rFonts w:ascii="Times New Roman" w:hAnsi="Times New Roman"/>
          <w:color w:val="191919"/>
          <w:spacing w:val="-7"/>
          <w:sz w:val="18"/>
          <w:szCs w:val="18"/>
        </w:rPr>
        <w:t>the</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transfe</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C80BFD">
        <w:rPr>
          <w:rFonts w:ascii="Times New Roman" w:hAnsi="Times New Roman"/>
          <w:color w:val="191919"/>
          <w:spacing w:val="-7"/>
          <w:sz w:val="18"/>
          <w:szCs w:val="18"/>
        </w:rPr>
        <w:t xml:space="preserve">o </w:t>
      </w:r>
      <w:r>
        <w:rPr>
          <w:rFonts w:ascii="Times New Roman" w:hAnsi="Times New Roman"/>
          <w:color w:val="191919"/>
          <w:spacing w:val="-7"/>
          <w:sz w:val="18"/>
          <w:szCs w:val="18"/>
        </w:rPr>
        <w:t>Geo</w:t>
      </w:r>
      <w:r w:rsidRPr="00C80BFD">
        <w:rPr>
          <w:rFonts w:ascii="Times New Roman" w:hAnsi="Times New Roman"/>
          <w:color w:val="191919"/>
          <w:spacing w:val="-7"/>
          <w:sz w:val="18"/>
          <w:szCs w:val="18"/>
        </w:rPr>
        <w:t>r</w:t>
      </w:r>
      <w:r>
        <w:rPr>
          <w:rFonts w:ascii="Times New Roman" w:hAnsi="Times New Roman"/>
          <w:color w:val="191919"/>
          <w:spacing w:val="-7"/>
          <w:sz w:val="18"/>
          <w:szCs w:val="18"/>
        </w:rPr>
        <w:t>gi</w:t>
      </w:r>
      <w:r w:rsidRPr="00C80BFD">
        <w:rPr>
          <w:rFonts w:ascii="Times New Roman" w:hAnsi="Times New Roman"/>
          <w:color w:val="191919"/>
          <w:spacing w:val="-7"/>
          <w:sz w:val="18"/>
          <w:szCs w:val="18"/>
        </w:rPr>
        <w:t>a T</w:t>
      </w:r>
      <w:r>
        <w:rPr>
          <w:rFonts w:ascii="Times New Roman" w:hAnsi="Times New Roman"/>
          <w:color w:val="191919"/>
          <w:spacing w:val="-7"/>
          <w:sz w:val="18"/>
          <w:szCs w:val="18"/>
        </w:rPr>
        <w:t>ec</w:t>
      </w:r>
      <w:r w:rsidRPr="00C80BFD">
        <w:rPr>
          <w:rFonts w:ascii="Times New Roman" w:hAnsi="Times New Roman"/>
          <w:color w:val="191919"/>
          <w:spacing w:val="-7"/>
          <w:sz w:val="18"/>
          <w:szCs w:val="18"/>
        </w:rPr>
        <w:t xml:space="preserve">h </w:t>
      </w:r>
      <w:r>
        <w:rPr>
          <w:rFonts w:ascii="Times New Roman" w:hAnsi="Times New Roman"/>
          <w:color w:val="191919"/>
          <w:spacing w:val="-7"/>
          <w:sz w:val="18"/>
          <w:szCs w:val="18"/>
        </w:rPr>
        <w:t>fo</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tw</w:t>
      </w:r>
      <w:r w:rsidRPr="00C80BFD">
        <w:rPr>
          <w:rFonts w:ascii="Times New Roman" w:hAnsi="Times New Roman"/>
          <w:color w:val="191919"/>
          <w:spacing w:val="-7"/>
          <w:sz w:val="18"/>
          <w:szCs w:val="18"/>
        </w:rPr>
        <w:t xml:space="preserve">o </w:t>
      </w:r>
      <w:r>
        <w:rPr>
          <w:rFonts w:ascii="Times New Roman" w:hAnsi="Times New Roman"/>
          <w:color w:val="191919"/>
          <w:spacing w:val="-7"/>
          <w:sz w:val="18"/>
          <w:szCs w:val="18"/>
        </w:rPr>
        <w:t>a</w:t>
      </w:r>
      <w:r w:rsidRPr="00C80BFD">
        <w:rPr>
          <w:rFonts w:ascii="Times New Roman" w:hAnsi="Times New Roman"/>
          <w:color w:val="191919"/>
          <w:spacing w:val="-7"/>
          <w:sz w:val="18"/>
          <w:szCs w:val="18"/>
        </w:rPr>
        <w:t>d</w:t>
      </w:r>
      <w:r>
        <w:rPr>
          <w:rFonts w:ascii="Times New Roman" w:hAnsi="Times New Roman"/>
          <w:color w:val="191919"/>
          <w:spacing w:val="-7"/>
          <w:sz w:val="18"/>
          <w:szCs w:val="18"/>
        </w:rPr>
        <w:t>ditiona</w:t>
      </w:r>
      <w:r w:rsidRPr="00C80BFD">
        <w:rPr>
          <w:rFonts w:ascii="Times New Roman" w:hAnsi="Times New Roman"/>
          <w:color w:val="191919"/>
          <w:spacing w:val="-7"/>
          <w:sz w:val="18"/>
          <w:szCs w:val="18"/>
        </w:rPr>
        <w:t xml:space="preserve">l </w:t>
      </w:r>
      <w:r>
        <w:rPr>
          <w:rFonts w:ascii="Times New Roman" w:hAnsi="Times New Roman"/>
          <w:color w:val="191919"/>
          <w:spacing w:val="-7"/>
          <w:sz w:val="18"/>
          <w:szCs w:val="18"/>
        </w:rPr>
        <w:t>year</w:t>
      </w:r>
      <w:r w:rsidRPr="00C80BFD">
        <w:rPr>
          <w:rFonts w:ascii="Times New Roman" w:hAnsi="Times New Roman"/>
          <w:color w:val="191919"/>
          <w:spacing w:val="-7"/>
          <w:sz w:val="18"/>
          <w:szCs w:val="18"/>
        </w:rPr>
        <w:t xml:space="preserve">s </w:t>
      </w:r>
      <w:r>
        <w:rPr>
          <w:rFonts w:ascii="Times New Roman" w:hAnsi="Times New Roman"/>
          <w:color w:val="191919"/>
          <w:spacing w:val="-7"/>
          <w:sz w:val="18"/>
          <w:szCs w:val="18"/>
        </w:rPr>
        <w:t>o</w:t>
      </w:r>
      <w:r w:rsidRPr="00C80BFD">
        <w:rPr>
          <w:rFonts w:ascii="Times New Roman" w:hAnsi="Times New Roman"/>
          <w:color w:val="191919"/>
          <w:spacing w:val="-7"/>
          <w:sz w:val="18"/>
          <w:szCs w:val="18"/>
        </w:rPr>
        <w:t xml:space="preserve">f </w:t>
      </w:r>
      <w:r>
        <w:rPr>
          <w:rFonts w:ascii="Times New Roman" w:hAnsi="Times New Roman"/>
          <w:color w:val="191919"/>
          <w:spacing w:val="-7"/>
          <w:sz w:val="18"/>
          <w:szCs w:val="18"/>
        </w:rPr>
        <w:t>study i</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his/he</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chose</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fiel</w:t>
      </w:r>
      <w:r w:rsidRPr="00C80BFD">
        <w:rPr>
          <w:rFonts w:ascii="Times New Roman" w:hAnsi="Times New Roman"/>
          <w:color w:val="191919"/>
          <w:spacing w:val="-7"/>
          <w:sz w:val="18"/>
          <w:szCs w:val="18"/>
        </w:rPr>
        <w:t xml:space="preserve">d </w:t>
      </w:r>
      <w:r>
        <w:rPr>
          <w:rFonts w:ascii="Times New Roman" w:hAnsi="Times New Roman"/>
          <w:color w:val="191919"/>
          <w:spacing w:val="-7"/>
          <w:sz w:val="18"/>
          <w:szCs w:val="18"/>
        </w:rPr>
        <w:t>o</w:t>
      </w:r>
      <w:r w:rsidRPr="00C80BFD">
        <w:rPr>
          <w:rFonts w:ascii="Times New Roman" w:hAnsi="Times New Roman"/>
          <w:color w:val="191919"/>
          <w:spacing w:val="-7"/>
          <w:sz w:val="18"/>
          <w:szCs w:val="18"/>
        </w:rPr>
        <w:t xml:space="preserve">f </w:t>
      </w:r>
      <w:r>
        <w:rPr>
          <w:rFonts w:ascii="Times New Roman" w:hAnsi="Times New Roman"/>
          <w:color w:val="191919"/>
          <w:spacing w:val="-7"/>
          <w:sz w:val="18"/>
          <w:szCs w:val="18"/>
        </w:rPr>
        <w:t>engineering</w:t>
      </w:r>
      <w:r w:rsidRPr="00C80BFD">
        <w:rPr>
          <w:rFonts w:ascii="Times New Roman" w:hAnsi="Times New Roman"/>
          <w:color w:val="191919"/>
          <w:spacing w:val="-7"/>
          <w:sz w:val="18"/>
          <w:szCs w:val="18"/>
        </w:rPr>
        <w:t xml:space="preserve">. </w:t>
      </w:r>
      <w:r>
        <w:rPr>
          <w:rFonts w:ascii="Times New Roman" w:hAnsi="Times New Roman"/>
          <w:color w:val="191919"/>
          <w:spacing w:val="-7"/>
          <w:sz w:val="18"/>
          <w:szCs w:val="18"/>
        </w:rPr>
        <w:t>Upo</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successfu</w:t>
      </w:r>
      <w:r w:rsidRPr="00C80BFD">
        <w:rPr>
          <w:rFonts w:ascii="Times New Roman" w:hAnsi="Times New Roman"/>
          <w:color w:val="191919"/>
          <w:spacing w:val="-7"/>
          <w:sz w:val="18"/>
          <w:szCs w:val="18"/>
        </w:rPr>
        <w:t xml:space="preserve">l </w:t>
      </w:r>
      <w:r>
        <w:rPr>
          <w:rFonts w:ascii="Times New Roman" w:hAnsi="Times New Roman"/>
          <w:color w:val="191919"/>
          <w:spacing w:val="-7"/>
          <w:sz w:val="18"/>
          <w:szCs w:val="18"/>
        </w:rPr>
        <w:t>completio</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o</w:t>
      </w:r>
      <w:r w:rsidRPr="00C80BFD">
        <w:rPr>
          <w:rFonts w:ascii="Times New Roman" w:hAnsi="Times New Roman"/>
          <w:color w:val="191919"/>
          <w:spacing w:val="-7"/>
          <w:sz w:val="18"/>
          <w:szCs w:val="18"/>
        </w:rPr>
        <w:t xml:space="preserve">f </w:t>
      </w:r>
      <w:r>
        <w:rPr>
          <w:rFonts w:ascii="Times New Roman" w:hAnsi="Times New Roman"/>
          <w:color w:val="191919"/>
          <w:spacing w:val="-7"/>
          <w:sz w:val="18"/>
          <w:szCs w:val="18"/>
        </w:rPr>
        <w:t>th</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tw</w:t>
      </w:r>
      <w:r w:rsidRPr="00C80BFD">
        <w:rPr>
          <w:rFonts w:ascii="Times New Roman" w:hAnsi="Times New Roman"/>
          <w:color w:val="191919"/>
          <w:spacing w:val="-7"/>
          <w:sz w:val="18"/>
          <w:szCs w:val="18"/>
        </w:rPr>
        <w:t xml:space="preserve">o </w:t>
      </w:r>
      <w:r>
        <w:rPr>
          <w:rFonts w:ascii="Times New Roman" w:hAnsi="Times New Roman"/>
          <w:color w:val="191919"/>
          <w:spacing w:val="-7"/>
          <w:sz w:val="18"/>
          <w:szCs w:val="18"/>
        </w:rPr>
        <w:t>programs</w:t>
      </w:r>
      <w:r w:rsidRPr="00C80BFD">
        <w:rPr>
          <w:rFonts w:ascii="Times New Roman" w:hAnsi="Times New Roman"/>
          <w:color w:val="191919"/>
          <w:spacing w:val="-7"/>
          <w:sz w:val="18"/>
          <w:szCs w:val="18"/>
        </w:rPr>
        <w:t xml:space="preserve">, </w:t>
      </w:r>
      <w:r>
        <w:rPr>
          <w:rFonts w:ascii="Times New Roman" w:hAnsi="Times New Roman"/>
          <w:color w:val="191919"/>
          <w:spacing w:val="-7"/>
          <w:sz w:val="18"/>
          <w:szCs w:val="18"/>
        </w:rPr>
        <w:t>studen</w:t>
      </w:r>
      <w:r w:rsidRPr="00C80BFD">
        <w:rPr>
          <w:rFonts w:ascii="Times New Roman" w:hAnsi="Times New Roman"/>
          <w:color w:val="191919"/>
          <w:spacing w:val="-7"/>
          <w:sz w:val="18"/>
          <w:szCs w:val="18"/>
        </w:rPr>
        <w:t xml:space="preserve">t </w:t>
      </w:r>
      <w:r>
        <w:rPr>
          <w:rFonts w:ascii="Times New Roman" w:hAnsi="Times New Roman"/>
          <w:color w:val="191919"/>
          <w:spacing w:val="-7"/>
          <w:sz w:val="18"/>
          <w:szCs w:val="18"/>
        </w:rPr>
        <w:t>wil</w:t>
      </w:r>
      <w:r w:rsidRPr="00C80BFD">
        <w:rPr>
          <w:rFonts w:ascii="Times New Roman" w:hAnsi="Times New Roman"/>
          <w:color w:val="191919"/>
          <w:spacing w:val="-7"/>
          <w:sz w:val="18"/>
          <w:szCs w:val="18"/>
        </w:rPr>
        <w:t xml:space="preserve">l </w:t>
      </w:r>
      <w:r>
        <w:rPr>
          <w:rFonts w:ascii="Times New Roman" w:hAnsi="Times New Roman"/>
          <w:color w:val="191919"/>
          <w:spacing w:val="-7"/>
          <w:sz w:val="18"/>
          <w:szCs w:val="18"/>
        </w:rPr>
        <w:t>ear</w:t>
      </w:r>
      <w:r w:rsidRPr="00C80BFD">
        <w:rPr>
          <w:rFonts w:ascii="Times New Roman" w:hAnsi="Times New Roman"/>
          <w:color w:val="191919"/>
          <w:spacing w:val="-7"/>
          <w:sz w:val="18"/>
          <w:szCs w:val="18"/>
        </w:rPr>
        <w:t xml:space="preserve">n a </w:t>
      </w:r>
      <w:r>
        <w:rPr>
          <w:rFonts w:ascii="Times New Roman" w:hAnsi="Times New Roman"/>
          <w:color w:val="191919"/>
          <w:spacing w:val="-7"/>
          <w:sz w:val="18"/>
          <w:szCs w:val="18"/>
        </w:rPr>
        <w:t>B.A</w:t>
      </w:r>
      <w:r w:rsidRPr="00C80BFD">
        <w:rPr>
          <w:rFonts w:ascii="Times New Roman" w:hAnsi="Times New Roman"/>
          <w:color w:val="191919"/>
          <w:spacing w:val="-7"/>
          <w:sz w:val="18"/>
          <w:szCs w:val="18"/>
        </w:rPr>
        <w:t xml:space="preserve">. </w:t>
      </w:r>
      <w:r>
        <w:rPr>
          <w:rFonts w:ascii="Times New Roman" w:hAnsi="Times New Roman"/>
          <w:color w:val="191919"/>
          <w:spacing w:val="-7"/>
          <w:sz w:val="18"/>
          <w:szCs w:val="18"/>
        </w:rPr>
        <w:t>degre</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fro</w:t>
      </w:r>
      <w:r w:rsidRPr="00C80BFD">
        <w:rPr>
          <w:rFonts w:ascii="Times New Roman" w:hAnsi="Times New Roman"/>
          <w:color w:val="191919"/>
          <w:spacing w:val="-7"/>
          <w:sz w:val="18"/>
          <w:szCs w:val="18"/>
        </w:rPr>
        <w:t xml:space="preserve">m </w:t>
      </w:r>
      <w:r>
        <w:rPr>
          <w:rFonts w:ascii="Times New Roman" w:hAnsi="Times New Roman"/>
          <w:color w:val="191919"/>
          <w:spacing w:val="-7"/>
          <w:sz w:val="18"/>
          <w:szCs w:val="18"/>
        </w:rPr>
        <w:t>A</w:t>
      </w:r>
      <w:r w:rsidRPr="00C80BFD">
        <w:rPr>
          <w:rFonts w:ascii="Times New Roman" w:hAnsi="Times New Roman"/>
          <w:color w:val="191919"/>
          <w:spacing w:val="-7"/>
          <w:sz w:val="18"/>
          <w:szCs w:val="18"/>
        </w:rPr>
        <w:t>l</w:t>
      </w:r>
      <w:r>
        <w:rPr>
          <w:rFonts w:ascii="Times New Roman" w:hAnsi="Times New Roman"/>
          <w:color w:val="191919"/>
          <w:spacing w:val="-7"/>
          <w:sz w:val="18"/>
          <w:szCs w:val="18"/>
        </w:rPr>
        <w:t>ban</w:t>
      </w:r>
      <w:r w:rsidRPr="00C80BFD">
        <w:rPr>
          <w:rFonts w:ascii="Times New Roman" w:hAnsi="Times New Roman"/>
          <w:color w:val="191919"/>
          <w:spacing w:val="-7"/>
          <w:sz w:val="18"/>
          <w:szCs w:val="18"/>
        </w:rPr>
        <w:t xml:space="preserve">y </w:t>
      </w:r>
      <w:r>
        <w:rPr>
          <w:rFonts w:ascii="Times New Roman" w:hAnsi="Times New Roman"/>
          <w:color w:val="191919"/>
          <w:spacing w:val="-7"/>
          <w:sz w:val="18"/>
          <w:szCs w:val="18"/>
        </w:rPr>
        <w:t>Stat</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Universit</w:t>
      </w:r>
      <w:r w:rsidRPr="00C80BFD">
        <w:rPr>
          <w:rFonts w:ascii="Times New Roman" w:hAnsi="Times New Roman"/>
          <w:color w:val="191919"/>
          <w:spacing w:val="-7"/>
          <w:sz w:val="18"/>
          <w:szCs w:val="18"/>
        </w:rPr>
        <w:t xml:space="preserve">y </w:t>
      </w:r>
      <w:r>
        <w:rPr>
          <w:rFonts w:ascii="Times New Roman" w:hAnsi="Times New Roman"/>
          <w:color w:val="191919"/>
          <w:spacing w:val="-7"/>
          <w:sz w:val="18"/>
          <w:szCs w:val="18"/>
        </w:rPr>
        <w:t>an</w:t>
      </w:r>
      <w:r w:rsidRPr="00C80BFD">
        <w:rPr>
          <w:rFonts w:ascii="Times New Roman" w:hAnsi="Times New Roman"/>
          <w:color w:val="191919"/>
          <w:spacing w:val="-7"/>
          <w:sz w:val="18"/>
          <w:szCs w:val="18"/>
        </w:rPr>
        <w:t xml:space="preserve">d a </w:t>
      </w:r>
      <w:r>
        <w:rPr>
          <w:rFonts w:ascii="Times New Roman" w:hAnsi="Times New Roman"/>
          <w:color w:val="191919"/>
          <w:spacing w:val="-7"/>
          <w:sz w:val="18"/>
          <w:szCs w:val="18"/>
        </w:rPr>
        <w:t>B.S</w:t>
      </w:r>
      <w:r w:rsidRPr="00C80BFD">
        <w:rPr>
          <w:rFonts w:ascii="Times New Roman" w:hAnsi="Times New Roman"/>
          <w:color w:val="191919"/>
          <w:spacing w:val="-7"/>
          <w:sz w:val="18"/>
          <w:szCs w:val="18"/>
        </w:rPr>
        <w:t xml:space="preserve">. </w:t>
      </w:r>
      <w:r>
        <w:rPr>
          <w:rFonts w:ascii="Times New Roman" w:hAnsi="Times New Roman"/>
          <w:color w:val="191919"/>
          <w:spacing w:val="-7"/>
          <w:sz w:val="18"/>
          <w:szCs w:val="18"/>
        </w:rPr>
        <w:t>degre</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i</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Engineerin</w:t>
      </w:r>
      <w:r w:rsidRPr="00C80BFD">
        <w:rPr>
          <w:rFonts w:ascii="Times New Roman" w:hAnsi="Times New Roman"/>
          <w:color w:val="191919"/>
          <w:spacing w:val="-7"/>
          <w:sz w:val="18"/>
          <w:szCs w:val="18"/>
        </w:rPr>
        <w:t xml:space="preserve">g </w:t>
      </w:r>
      <w:r>
        <w:rPr>
          <w:rFonts w:ascii="Times New Roman" w:hAnsi="Times New Roman"/>
          <w:color w:val="191919"/>
          <w:spacing w:val="-7"/>
          <w:sz w:val="18"/>
          <w:szCs w:val="18"/>
        </w:rPr>
        <w:t>fro</w:t>
      </w:r>
      <w:r w:rsidRPr="00C80BFD">
        <w:rPr>
          <w:rFonts w:ascii="Times New Roman" w:hAnsi="Times New Roman"/>
          <w:color w:val="191919"/>
          <w:spacing w:val="-7"/>
          <w:sz w:val="18"/>
          <w:szCs w:val="18"/>
        </w:rPr>
        <w:t xml:space="preserve">m </w:t>
      </w:r>
      <w:r>
        <w:rPr>
          <w:rFonts w:ascii="Times New Roman" w:hAnsi="Times New Roman"/>
          <w:color w:val="191919"/>
          <w:spacing w:val="-7"/>
          <w:sz w:val="18"/>
          <w:szCs w:val="18"/>
        </w:rPr>
        <w:t>Geo</w:t>
      </w:r>
      <w:r w:rsidRPr="00C80BFD">
        <w:rPr>
          <w:rFonts w:ascii="Times New Roman" w:hAnsi="Times New Roman"/>
          <w:color w:val="191919"/>
          <w:spacing w:val="-7"/>
          <w:sz w:val="18"/>
          <w:szCs w:val="18"/>
        </w:rPr>
        <w:t>r</w:t>
      </w:r>
      <w:r>
        <w:rPr>
          <w:rFonts w:ascii="Times New Roman" w:hAnsi="Times New Roman"/>
          <w:color w:val="191919"/>
          <w:spacing w:val="-7"/>
          <w:sz w:val="18"/>
          <w:szCs w:val="18"/>
        </w:rPr>
        <w:t>gi</w:t>
      </w:r>
      <w:r w:rsidRPr="00C80BFD">
        <w:rPr>
          <w:rFonts w:ascii="Times New Roman" w:hAnsi="Times New Roman"/>
          <w:color w:val="191919"/>
          <w:spacing w:val="-7"/>
          <w:sz w:val="18"/>
          <w:szCs w:val="18"/>
        </w:rPr>
        <w:t>a T</w:t>
      </w:r>
      <w:r>
        <w:rPr>
          <w:rFonts w:ascii="Times New Roman" w:hAnsi="Times New Roman"/>
          <w:color w:val="191919"/>
          <w:spacing w:val="-7"/>
          <w:sz w:val="18"/>
          <w:szCs w:val="18"/>
        </w:rPr>
        <w:t>ech</w:t>
      </w:r>
      <w:r w:rsidRPr="00C80BFD">
        <w:rPr>
          <w:rFonts w:ascii="Times New Roman" w:hAnsi="Times New Roman"/>
          <w:color w:val="191919"/>
          <w:spacing w:val="-7"/>
          <w:sz w:val="18"/>
          <w:szCs w:val="18"/>
        </w:rPr>
        <w:t xml:space="preserve">. </w:t>
      </w:r>
      <w:r>
        <w:rPr>
          <w:rFonts w:ascii="Times New Roman" w:hAnsi="Times New Roman"/>
          <w:color w:val="191919"/>
          <w:spacing w:val="-7"/>
          <w:sz w:val="18"/>
          <w:szCs w:val="18"/>
        </w:rPr>
        <w:t>Th</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admissio</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an</w:t>
      </w:r>
      <w:r w:rsidRPr="00C80BFD">
        <w:rPr>
          <w:rFonts w:ascii="Times New Roman" w:hAnsi="Times New Roman"/>
          <w:color w:val="191919"/>
          <w:spacing w:val="-7"/>
          <w:sz w:val="18"/>
          <w:szCs w:val="18"/>
        </w:rPr>
        <w:t xml:space="preserve">d </w:t>
      </w:r>
      <w:r>
        <w:rPr>
          <w:rFonts w:ascii="Times New Roman" w:hAnsi="Times New Roman"/>
          <w:color w:val="191919"/>
          <w:spacing w:val="-7"/>
          <w:sz w:val="18"/>
          <w:szCs w:val="18"/>
        </w:rPr>
        <w:t>transfe</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requirement</w:t>
      </w:r>
      <w:r w:rsidRPr="00C80BFD">
        <w:rPr>
          <w:rFonts w:ascii="Times New Roman" w:hAnsi="Times New Roman"/>
          <w:color w:val="191919"/>
          <w:spacing w:val="-7"/>
          <w:sz w:val="18"/>
          <w:szCs w:val="18"/>
        </w:rPr>
        <w:t xml:space="preserve">s </w:t>
      </w:r>
      <w:r>
        <w:rPr>
          <w:rFonts w:ascii="Times New Roman" w:hAnsi="Times New Roman"/>
          <w:color w:val="191919"/>
          <w:spacing w:val="-7"/>
          <w:sz w:val="18"/>
          <w:szCs w:val="18"/>
        </w:rPr>
        <w:t>fo</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Dua</w:t>
      </w:r>
      <w:r w:rsidRPr="00C80BFD">
        <w:rPr>
          <w:rFonts w:ascii="Times New Roman" w:hAnsi="Times New Roman"/>
          <w:color w:val="191919"/>
          <w:spacing w:val="-7"/>
          <w:sz w:val="18"/>
          <w:szCs w:val="18"/>
        </w:rPr>
        <w:t xml:space="preserve">l </w:t>
      </w:r>
      <w:r>
        <w:rPr>
          <w:rFonts w:ascii="Times New Roman" w:hAnsi="Times New Roman"/>
          <w:color w:val="191919"/>
          <w:spacing w:val="-7"/>
          <w:sz w:val="18"/>
          <w:szCs w:val="18"/>
        </w:rPr>
        <w:t>Degre</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Progra</w:t>
      </w:r>
      <w:r w:rsidRPr="00C80BFD">
        <w:rPr>
          <w:rFonts w:ascii="Times New Roman" w:hAnsi="Times New Roman"/>
          <w:color w:val="191919"/>
          <w:spacing w:val="-7"/>
          <w:sz w:val="18"/>
          <w:szCs w:val="18"/>
        </w:rPr>
        <w:t xml:space="preserve">m </w:t>
      </w:r>
      <w:r>
        <w:rPr>
          <w:rFonts w:ascii="Times New Roman" w:hAnsi="Times New Roman"/>
          <w:color w:val="191919"/>
          <w:spacing w:val="-7"/>
          <w:sz w:val="18"/>
          <w:szCs w:val="18"/>
        </w:rPr>
        <w:t>ar</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th</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sam</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a</w:t>
      </w:r>
      <w:r w:rsidRPr="00C80BFD">
        <w:rPr>
          <w:rFonts w:ascii="Times New Roman" w:hAnsi="Times New Roman"/>
          <w:color w:val="191919"/>
          <w:spacing w:val="-7"/>
          <w:sz w:val="18"/>
          <w:szCs w:val="18"/>
        </w:rPr>
        <w:t>s t</w:t>
      </w:r>
      <w:r>
        <w:rPr>
          <w:rFonts w:ascii="Times New Roman" w:hAnsi="Times New Roman"/>
          <w:color w:val="191919"/>
          <w:spacing w:val="-7"/>
          <w:sz w:val="18"/>
          <w:szCs w:val="18"/>
        </w:rPr>
        <w:t>h</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RET</w:t>
      </w:r>
      <w:r w:rsidRPr="00C80BFD">
        <w:rPr>
          <w:rFonts w:ascii="Times New Roman" w:hAnsi="Times New Roman"/>
          <w:color w:val="191919"/>
          <w:spacing w:val="-7"/>
          <w:sz w:val="18"/>
          <w:szCs w:val="18"/>
        </w:rPr>
        <w:t xml:space="preserve">P </w:t>
      </w:r>
      <w:r>
        <w:rPr>
          <w:rFonts w:ascii="Times New Roman" w:hAnsi="Times New Roman"/>
          <w:color w:val="191919"/>
          <w:spacing w:val="-7"/>
          <w:sz w:val="18"/>
          <w:szCs w:val="18"/>
        </w:rPr>
        <w:t>program though additional courses as described later in this catalog are needed to qualify for transfer under the Dual Degree Program.</w:t>
      </w:r>
    </w:p>
    <w:p w:rsidR="00C80BFD" w:rsidRPr="00C80BFD"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191919"/>
          <w:spacing w:val="-7"/>
          <w:sz w:val="18"/>
          <w:szCs w:val="18"/>
        </w:rPr>
      </w:pPr>
    </w:p>
    <w:p w:rsidR="00C80BFD" w:rsidRPr="00C80BFD"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191919"/>
          <w:spacing w:val="-7"/>
          <w:sz w:val="18"/>
          <w:szCs w:val="18"/>
        </w:rPr>
      </w:pPr>
      <w:r>
        <w:rPr>
          <w:rFonts w:ascii="Times New Roman" w:hAnsi="Times New Roman"/>
          <w:color w:val="191919"/>
          <w:spacing w:val="-7"/>
          <w:sz w:val="18"/>
          <w:szCs w:val="18"/>
        </w:rPr>
        <w:t>Student</w:t>
      </w:r>
      <w:r w:rsidRPr="00C80BFD">
        <w:rPr>
          <w:rFonts w:ascii="Times New Roman" w:hAnsi="Times New Roman"/>
          <w:color w:val="191919"/>
          <w:spacing w:val="-7"/>
          <w:sz w:val="18"/>
          <w:szCs w:val="18"/>
        </w:rPr>
        <w:t xml:space="preserve">s </w:t>
      </w:r>
      <w:r>
        <w:rPr>
          <w:rFonts w:ascii="Times New Roman" w:hAnsi="Times New Roman"/>
          <w:color w:val="191919"/>
          <w:spacing w:val="-7"/>
          <w:sz w:val="18"/>
          <w:szCs w:val="18"/>
        </w:rPr>
        <w:t>ar</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advise</w:t>
      </w:r>
      <w:r w:rsidRPr="00C80BFD">
        <w:rPr>
          <w:rFonts w:ascii="Times New Roman" w:hAnsi="Times New Roman"/>
          <w:color w:val="191919"/>
          <w:spacing w:val="-7"/>
          <w:sz w:val="18"/>
          <w:szCs w:val="18"/>
        </w:rPr>
        <w:t xml:space="preserve">d </w:t>
      </w:r>
      <w:r>
        <w:rPr>
          <w:rFonts w:ascii="Times New Roman" w:hAnsi="Times New Roman"/>
          <w:color w:val="191919"/>
          <w:spacing w:val="-7"/>
          <w:sz w:val="18"/>
          <w:szCs w:val="18"/>
        </w:rPr>
        <w:t>t</w:t>
      </w:r>
      <w:r w:rsidRPr="00C80BFD">
        <w:rPr>
          <w:rFonts w:ascii="Times New Roman" w:hAnsi="Times New Roman"/>
          <w:color w:val="191919"/>
          <w:spacing w:val="-7"/>
          <w:sz w:val="18"/>
          <w:szCs w:val="18"/>
        </w:rPr>
        <w:t xml:space="preserve">o </w:t>
      </w:r>
      <w:r>
        <w:rPr>
          <w:rFonts w:ascii="Times New Roman" w:hAnsi="Times New Roman"/>
          <w:color w:val="191919"/>
          <w:spacing w:val="-7"/>
          <w:sz w:val="18"/>
          <w:szCs w:val="18"/>
        </w:rPr>
        <w:t>follo</w:t>
      </w:r>
      <w:r w:rsidRPr="00C80BFD">
        <w:rPr>
          <w:rFonts w:ascii="Times New Roman" w:hAnsi="Times New Roman"/>
          <w:color w:val="191919"/>
          <w:spacing w:val="-7"/>
          <w:sz w:val="18"/>
          <w:szCs w:val="18"/>
        </w:rPr>
        <w:t xml:space="preserve">w </w:t>
      </w:r>
      <w:r>
        <w:rPr>
          <w:rFonts w:ascii="Times New Roman" w:hAnsi="Times New Roman"/>
          <w:color w:val="191919"/>
          <w:spacing w:val="-7"/>
          <w:sz w:val="18"/>
          <w:szCs w:val="18"/>
        </w:rPr>
        <w:t>th</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customize</w:t>
      </w:r>
      <w:r w:rsidRPr="00C80BFD">
        <w:rPr>
          <w:rFonts w:ascii="Times New Roman" w:hAnsi="Times New Roman"/>
          <w:color w:val="191919"/>
          <w:spacing w:val="-7"/>
          <w:sz w:val="18"/>
          <w:szCs w:val="18"/>
        </w:rPr>
        <w:t xml:space="preserve">d </w:t>
      </w:r>
      <w:r>
        <w:rPr>
          <w:rFonts w:ascii="Times New Roman" w:hAnsi="Times New Roman"/>
          <w:color w:val="191919"/>
          <w:spacing w:val="-7"/>
          <w:sz w:val="18"/>
          <w:szCs w:val="18"/>
        </w:rPr>
        <w:t>lis</w:t>
      </w:r>
      <w:r w:rsidRPr="00C80BFD">
        <w:rPr>
          <w:rFonts w:ascii="Times New Roman" w:hAnsi="Times New Roman"/>
          <w:color w:val="191919"/>
          <w:spacing w:val="-7"/>
          <w:sz w:val="18"/>
          <w:szCs w:val="18"/>
        </w:rPr>
        <w:t xml:space="preserve">t </w:t>
      </w:r>
      <w:r>
        <w:rPr>
          <w:rFonts w:ascii="Times New Roman" w:hAnsi="Times New Roman"/>
          <w:color w:val="191919"/>
          <w:spacing w:val="-7"/>
          <w:sz w:val="18"/>
          <w:szCs w:val="18"/>
        </w:rPr>
        <w:t>o</w:t>
      </w:r>
      <w:r w:rsidRPr="00C80BFD">
        <w:rPr>
          <w:rFonts w:ascii="Times New Roman" w:hAnsi="Times New Roman"/>
          <w:color w:val="191919"/>
          <w:spacing w:val="-7"/>
          <w:sz w:val="18"/>
          <w:szCs w:val="18"/>
        </w:rPr>
        <w:t xml:space="preserve">f </w:t>
      </w:r>
      <w:r>
        <w:rPr>
          <w:rFonts w:ascii="Times New Roman" w:hAnsi="Times New Roman"/>
          <w:color w:val="191919"/>
          <w:spacing w:val="-7"/>
          <w:sz w:val="18"/>
          <w:szCs w:val="18"/>
        </w:rPr>
        <w:t>course</w:t>
      </w:r>
      <w:r w:rsidRPr="00C80BFD">
        <w:rPr>
          <w:rFonts w:ascii="Times New Roman" w:hAnsi="Times New Roman"/>
          <w:color w:val="191919"/>
          <w:spacing w:val="-7"/>
          <w:sz w:val="18"/>
          <w:szCs w:val="18"/>
        </w:rPr>
        <w:t xml:space="preserve">s as detailed in this document </w:t>
      </w:r>
      <w:r>
        <w:rPr>
          <w:rFonts w:ascii="Times New Roman" w:hAnsi="Times New Roman"/>
          <w:color w:val="191919"/>
          <w:spacing w:val="-7"/>
          <w:sz w:val="18"/>
          <w:szCs w:val="18"/>
        </w:rPr>
        <w:t>fo</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eac</w:t>
      </w:r>
      <w:r w:rsidRPr="00C80BFD">
        <w:rPr>
          <w:rFonts w:ascii="Times New Roman" w:hAnsi="Times New Roman"/>
          <w:color w:val="191919"/>
          <w:spacing w:val="-7"/>
          <w:sz w:val="18"/>
          <w:szCs w:val="18"/>
        </w:rPr>
        <w:t xml:space="preserve">h </w:t>
      </w:r>
      <w:r>
        <w:rPr>
          <w:rFonts w:ascii="Times New Roman" w:hAnsi="Times New Roman"/>
          <w:color w:val="191919"/>
          <w:spacing w:val="-7"/>
          <w:sz w:val="18"/>
          <w:szCs w:val="18"/>
        </w:rPr>
        <w:t>engineerin</w:t>
      </w:r>
      <w:r w:rsidRPr="00C80BFD">
        <w:rPr>
          <w:rFonts w:ascii="Times New Roman" w:hAnsi="Times New Roman"/>
          <w:color w:val="191919"/>
          <w:spacing w:val="-7"/>
          <w:sz w:val="18"/>
          <w:szCs w:val="18"/>
        </w:rPr>
        <w:t xml:space="preserve">g </w:t>
      </w:r>
      <w:r>
        <w:rPr>
          <w:rFonts w:ascii="Times New Roman" w:hAnsi="Times New Roman"/>
          <w:color w:val="191919"/>
          <w:spacing w:val="-7"/>
          <w:sz w:val="18"/>
          <w:szCs w:val="18"/>
        </w:rPr>
        <w:t>disciplin</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i</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orde</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C80BFD">
        <w:rPr>
          <w:rFonts w:ascii="Times New Roman" w:hAnsi="Times New Roman"/>
          <w:color w:val="191919"/>
          <w:spacing w:val="-7"/>
          <w:sz w:val="18"/>
          <w:szCs w:val="18"/>
        </w:rPr>
        <w:t xml:space="preserve">o </w:t>
      </w:r>
      <w:r>
        <w:rPr>
          <w:rFonts w:ascii="Times New Roman" w:hAnsi="Times New Roman"/>
          <w:color w:val="191919"/>
          <w:spacing w:val="-7"/>
          <w:sz w:val="18"/>
          <w:szCs w:val="18"/>
        </w:rPr>
        <w:t>complet</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thei</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degre</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goa</w:t>
      </w:r>
      <w:r w:rsidRPr="00C80BFD">
        <w:rPr>
          <w:rFonts w:ascii="Times New Roman" w:hAnsi="Times New Roman"/>
          <w:color w:val="191919"/>
          <w:spacing w:val="-7"/>
          <w:sz w:val="18"/>
          <w:szCs w:val="18"/>
        </w:rPr>
        <w:t xml:space="preserve">l </w:t>
      </w:r>
      <w:r>
        <w:rPr>
          <w:rFonts w:ascii="Times New Roman" w:hAnsi="Times New Roman"/>
          <w:color w:val="191919"/>
          <w:spacing w:val="-7"/>
          <w:sz w:val="18"/>
          <w:szCs w:val="18"/>
        </w:rPr>
        <w:t>i</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th</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mos</w:t>
      </w:r>
      <w:r w:rsidRPr="00C80BFD">
        <w:rPr>
          <w:rFonts w:ascii="Times New Roman" w:hAnsi="Times New Roman"/>
          <w:color w:val="191919"/>
          <w:spacing w:val="-7"/>
          <w:sz w:val="18"/>
          <w:szCs w:val="18"/>
        </w:rPr>
        <w:t xml:space="preserve">t </w:t>
      </w:r>
      <w:r>
        <w:rPr>
          <w:rFonts w:ascii="Times New Roman" w:hAnsi="Times New Roman"/>
          <w:color w:val="191919"/>
          <w:spacing w:val="-7"/>
          <w:sz w:val="18"/>
          <w:szCs w:val="18"/>
        </w:rPr>
        <w:t>e</w:t>
      </w:r>
      <w:r w:rsidRPr="00C80BFD">
        <w:rPr>
          <w:rFonts w:ascii="Times New Roman" w:hAnsi="Times New Roman"/>
          <w:color w:val="191919"/>
          <w:spacing w:val="-7"/>
          <w:sz w:val="18"/>
          <w:szCs w:val="18"/>
        </w:rPr>
        <w:t>f</w:t>
      </w:r>
      <w:r>
        <w:rPr>
          <w:rFonts w:ascii="Times New Roman" w:hAnsi="Times New Roman"/>
          <w:color w:val="191919"/>
          <w:spacing w:val="-7"/>
          <w:sz w:val="18"/>
          <w:szCs w:val="18"/>
        </w:rPr>
        <w:t>ficien</w:t>
      </w:r>
      <w:r w:rsidRPr="00C80BFD">
        <w:rPr>
          <w:rFonts w:ascii="Times New Roman" w:hAnsi="Times New Roman"/>
          <w:color w:val="191919"/>
          <w:spacing w:val="-7"/>
          <w:sz w:val="18"/>
          <w:szCs w:val="18"/>
        </w:rPr>
        <w:t xml:space="preserve">t </w:t>
      </w:r>
      <w:r>
        <w:rPr>
          <w:rFonts w:ascii="Times New Roman" w:hAnsi="Times New Roman"/>
          <w:color w:val="191919"/>
          <w:spacing w:val="-7"/>
          <w:sz w:val="18"/>
          <w:szCs w:val="18"/>
        </w:rPr>
        <w:t>man-</w:t>
      </w:r>
      <w:proofErr w:type="spellStart"/>
      <w:r>
        <w:rPr>
          <w:rFonts w:ascii="Times New Roman" w:hAnsi="Times New Roman"/>
          <w:color w:val="191919"/>
          <w:spacing w:val="-7"/>
          <w:sz w:val="18"/>
          <w:szCs w:val="18"/>
        </w:rPr>
        <w:t>ne</w:t>
      </w:r>
      <w:r w:rsidRPr="00C80BFD">
        <w:rPr>
          <w:rFonts w:ascii="Times New Roman" w:hAnsi="Times New Roman"/>
          <w:color w:val="191919"/>
          <w:spacing w:val="-7"/>
          <w:sz w:val="18"/>
          <w:szCs w:val="18"/>
        </w:rPr>
        <w:t>r</w:t>
      </w:r>
      <w:proofErr w:type="spellEnd"/>
      <w:r w:rsidRPr="00C80BFD">
        <w:rPr>
          <w:rFonts w:ascii="Times New Roman" w:hAnsi="Times New Roman"/>
          <w:color w:val="191919"/>
          <w:spacing w:val="-7"/>
          <w:sz w:val="18"/>
          <w:szCs w:val="18"/>
        </w:rPr>
        <w:t xml:space="preserve">. </w:t>
      </w:r>
      <w:r>
        <w:rPr>
          <w:rFonts w:ascii="Times New Roman" w:hAnsi="Times New Roman"/>
          <w:color w:val="191919"/>
          <w:spacing w:val="-7"/>
          <w:sz w:val="18"/>
          <w:szCs w:val="18"/>
        </w:rPr>
        <w:t>Non-residen</w:t>
      </w:r>
      <w:r w:rsidRPr="00C80BFD">
        <w:rPr>
          <w:rFonts w:ascii="Times New Roman" w:hAnsi="Times New Roman"/>
          <w:color w:val="191919"/>
          <w:spacing w:val="-7"/>
          <w:sz w:val="18"/>
          <w:szCs w:val="18"/>
        </w:rPr>
        <w:t xml:space="preserve">ts </w:t>
      </w:r>
      <w:r>
        <w:rPr>
          <w:rFonts w:ascii="Times New Roman" w:hAnsi="Times New Roman"/>
          <w:color w:val="191919"/>
          <w:spacing w:val="-7"/>
          <w:sz w:val="18"/>
          <w:szCs w:val="18"/>
        </w:rPr>
        <w:t>o</w:t>
      </w:r>
      <w:r w:rsidRPr="00C80BFD">
        <w:rPr>
          <w:rFonts w:ascii="Times New Roman" w:hAnsi="Times New Roman"/>
          <w:color w:val="191919"/>
          <w:spacing w:val="-7"/>
          <w:sz w:val="18"/>
          <w:szCs w:val="18"/>
        </w:rPr>
        <w:t xml:space="preserve">f </w:t>
      </w:r>
      <w:r>
        <w:rPr>
          <w:rFonts w:ascii="Times New Roman" w:hAnsi="Times New Roman"/>
          <w:color w:val="191919"/>
          <w:spacing w:val="-7"/>
          <w:sz w:val="18"/>
          <w:szCs w:val="18"/>
        </w:rPr>
        <w:t>Geo</w:t>
      </w:r>
      <w:r w:rsidRPr="00C80BFD">
        <w:rPr>
          <w:rFonts w:ascii="Times New Roman" w:hAnsi="Times New Roman"/>
          <w:color w:val="191919"/>
          <w:spacing w:val="-7"/>
          <w:sz w:val="18"/>
          <w:szCs w:val="18"/>
        </w:rPr>
        <w:t>r</w:t>
      </w:r>
      <w:r>
        <w:rPr>
          <w:rFonts w:ascii="Times New Roman" w:hAnsi="Times New Roman"/>
          <w:color w:val="191919"/>
          <w:spacing w:val="-7"/>
          <w:sz w:val="18"/>
          <w:szCs w:val="18"/>
        </w:rPr>
        <w:t>gi</w:t>
      </w:r>
      <w:r w:rsidRPr="00C80BFD">
        <w:rPr>
          <w:rFonts w:ascii="Times New Roman" w:hAnsi="Times New Roman"/>
          <w:color w:val="191919"/>
          <w:spacing w:val="-7"/>
          <w:sz w:val="18"/>
          <w:szCs w:val="18"/>
        </w:rPr>
        <w:t xml:space="preserve">a </w:t>
      </w:r>
      <w:r>
        <w:rPr>
          <w:rFonts w:ascii="Times New Roman" w:hAnsi="Times New Roman"/>
          <w:color w:val="191919"/>
          <w:spacing w:val="-7"/>
          <w:sz w:val="18"/>
          <w:szCs w:val="18"/>
        </w:rPr>
        <w:t>an</w:t>
      </w:r>
      <w:r w:rsidRPr="00C80BFD">
        <w:rPr>
          <w:rFonts w:ascii="Times New Roman" w:hAnsi="Times New Roman"/>
          <w:color w:val="191919"/>
          <w:spacing w:val="-7"/>
          <w:sz w:val="18"/>
          <w:szCs w:val="18"/>
        </w:rPr>
        <w:t xml:space="preserve">d </w:t>
      </w:r>
      <w:r>
        <w:rPr>
          <w:rFonts w:ascii="Times New Roman" w:hAnsi="Times New Roman"/>
          <w:color w:val="191919"/>
          <w:spacing w:val="-7"/>
          <w:sz w:val="18"/>
          <w:szCs w:val="18"/>
        </w:rPr>
        <w:t>internationa</w:t>
      </w:r>
      <w:r w:rsidRPr="00C80BFD">
        <w:rPr>
          <w:rFonts w:ascii="Times New Roman" w:hAnsi="Times New Roman"/>
          <w:color w:val="191919"/>
          <w:spacing w:val="-7"/>
          <w:sz w:val="18"/>
          <w:szCs w:val="18"/>
        </w:rPr>
        <w:t xml:space="preserve">l </w:t>
      </w:r>
      <w:proofErr w:type="gramStart"/>
      <w:r>
        <w:rPr>
          <w:rFonts w:ascii="Times New Roman" w:hAnsi="Times New Roman"/>
          <w:color w:val="191919"/>
          <w:spacing w:val="-7"/>
          <w:sz w:val="18"/>
          <w:szCs w:val="18"/>
        </w:rPr>
        <w:t>student</w:t>
      </w:r>
      <w:r w:rsidRPr="00C80BFD">
        <w:rPr>
          <w:rFonts w:ascii="Times New Roman" w:hAnsi="Times New Roman"/>
          <w:color w:val="191919"/>
          <w:spacing w:val="-7"/>
          <w:sz w:val="18"/>
          <w:szCs w:val="18"/>
        </w:rPr>
        <w:t>s</w:t>
      </w:r>
      <w:proofErr w:type="gramEnd"/>
      <w:r w:rsidRPr="00C80BFD">
        <w:rPr>
          <w:rFonts w:ascii="Times New Roman" w:hAnsi="Times New Roman"/>
          <w:color w:val="191919"/>
          <w:spacing w:val="-7"/>
          <w:sz w:val="18"/>
          <w:szCs w:val="18"/>
        </w:rPr>
        <w:t xml:space="preserve"> </w:t>
      </w:r>
      <w:proofErr w:type="spellStart"/>
      <w:r>
        <w:rPr>
          <w:rFonts w:ascii="Times New Roman" w:hAnsi="Times New Roman"/>
          <w:color w:val="191919"/>
          <w:spacing w:val="-7"/>
          <w:sz w:val="18"/>
          <w:szCs w:val="18"/>
        </w:rPr>
        <w:t>aca</w:t>
      </w:r>
      <w:r w:rsidRPr="00C80BFD">
        <w:rPr>
          <w:rFonts w:ascii="Times New Roman" w:hAnsi="Times New Roman"/>
          <w:color w:val="191919"/>
          <w:spacing w:val="-7"/>
          <w:sz w:val="18"/>
          <w:szCs w:val="18"/>
        </w:rPr>
        <w:t>n</w:t>
      </w:r>
      <w:proofErr w:type="spellEnd"/>
      <w:r w:rsidRPr="00C80BFD">
        <w:rPr>
          <w:rFonts w:ascii="Times New Roman" w:hAnsi="Times New Roman"/>
          <w:color w:val="191919"/>
          <w:spacing w:val="-7"/>
          <w:sz w:val="18"/>
          <w:szCs w:val="18"/>
        </w:rPr>
        <w:t xml:space="preserve"> also </w:t>
      </w:r>
      <w:r>
        <w:rPr>
          <w:rFonts w:ascii="Times New Roman" w:hAnsi="Times New Roman"/>
          <w:color w:val="191919"/>
          <w:spacing w:val="-7"/>
          <w:sz w:val="18"/>
          <w:szCs w:val="18"/>
        </w:rPr>
        <w:t>joi</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th</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engineerin</w:t>
      </w:r>
      <w:r w:rsidRPr="00C80BFD">
        <w:rPr>
          <w:rFonts w:ascii="Times New Roman" w:hAnsi="Times New Roman"/>
          <w:color w:val="191919"/>
          <w:spacing w:val="-7"/>
          <w:sz w:val="18"/>
          <w:szCs w:val="18"/>
        </w:rPr>
        <w:t xml:space="preserve">g </w:t>
      </w:r>
      <w:r>
        <w:rPr>
          <w:rFonts w:ascii="Times New Roman" w:hAnsi="Times New Roman"/>
          <w:color w:val="191919"/>
          <w:spacing w:val="-7"/>
          <w:sz w:val="18"/>
          <w:szCs w:val="18"/>
        </w:rPr>
        <w:t>progra</w:t>
      </w:r>
      <w:r w:rsidRPr="00C80BFD">
        <w:rPr>
          <w:rFonts w:ascii="Times New Roman" w:hAnsi="Times New Roman"/>
          <w:color w:val="191919"/>
          <w:spacing w:val="-7"/>
          <w:sz w:val="18"/>
          <w:szCs w:val="18"/>
        </w:rPr>
        <w:t xml:space="preserve">m </w:t>
      </w:r>
      <w:r>
        <w:rPr>
          <w:rFonts w:ascii="Times New Roman" w:hAnsi="Times New Roman"/>
          <w:color w:val="191919"/>
          <w:spacing w:val="-7"/>
          <w:sz w:val="18"/>
          <w:szCs w:val="18"/>
        </w:rPr>
        <w:t>a</w:t>
      </w:r>
      <w:r w:rsidRPr="00C80BFD">
        <w:rPr>
          <w:rFonts w:ascii="Times New Roman" w:hAnsi="Times New Roman"/>
          <w:color w:val="191919"/>
          <w:spacing w:val="-7"/>
          <w:sz w:val="18"/>
          <w:szCs w:val="18"/>
        </w:rPr>
        <w:t xml:space="preserve">t </w:t>
      </w:r>
      <w:r>
        <w:rPr>
          <w:rFonts w:ascii="Times New Roman" w:hAnsi="Times New Roman"/>
          <w:color w:val="191919"/>
          <w:spacing w:val="-7"/>
          <w:sz w:val="18"/>
          <w:szCs w:val="18"/>
        </w:rPr>
        <w:t>AS</w:t>
      </w:r>
      <w:r w:rsidRPr="00C80BFD">
        <w:rPr>
          <w:rFonts w:ascii="Times New Roman" w:hAnsi="Times New Roman"/>
          <w:color w:val="191919"/>
          <w:spacing w:val="-7"/>
          <w:sz w:val="18"/>
          <w:szCs w:val="18"/>
        </w:rPr>
        <w:t xml:space="preserve">U </w:t>
      </w:r>
      <w:r>
        <w:rPr>
          <w:rFonts w:ascii="Times New Roman" w:hAnsi="Times New Roman"/>
          <w:color w:val="191919"/>
          <w:spacing w:val="-7"/>
          <w:sz w:val="18"/>
          <w:szCs w:val="18"/>
        </w:rPr>
        <w:t>thoug</w:t>
      </w:r>
      <w:r w:rsidRPr="00C80BFD">
        <w:rPr>
          <w:rFonts w:ascii="Times New Roman" w:hAnsi="Times New Roman"/>
          <w:color w:val="191919"/>
          <w:spacing w:val="-7"/>
          <w:sz w:val="18"/>
          <w:szCs w:val="18"/>
        </w:rPr>
        <w:t xml:space="preserve">h </w:t>
      </w:r>
      <w:r>
        <w:rPr>
          <w:rFonts w:ascii="Times New Roman" w:hAnsi="Times New Roman"/>
          <w:color w:val="191919"/>
          <w:spacing w:val="-7"/>
          <w:sz w:val="18"/>
          <w:szCs w:val="18"/>
        </w:rPr>
        <w:t>th</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transfe</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C80BFD">
        <w:rPr>
          <w:rFonts w:ascii="Times New Roman" w:hAnsi="Times New Roman"/>
          <w:color w:val="191919"/>
          <w:spacing w:val="-7"/>
          <w:sz w:val="18"/>
          <w:szCs w:val="18"/>
        </w:rPr>
        <w:t xml:space="preserve">o </w:t>
      </w:r>
      <w:r>
        <w:rPr>
          <w:rFonts w:ascii="Times New Roman" w:hAnsi="Times New Roman"/>
          <w:color w:val="191919"/>
          <w:spacing w:val="-7"/>
          <w:sz w:val="18"/>
          <w:szCs w:val="18"/>
        </w:rPr>
        <w:t>Ge</w:t>
      </w:r>
      <w:r w:rsidRPr="00C80BFD">
        <w:rPr>
          <w:rFonts w:ascii="Times New Roman" w:hAnsi="Times New Roman"/>
          <w:color w:val="191919"/>
          <w:spacing w:val="-7"/>
          <w:sz w:val="18"/>
          <w:szCs w:val="18"/>
        </w:rPr>
        <w:t>or</w:t>
      </w:r>
      <w:r>
        <w:rPr>
          <w:rFonts w:ascii="Times New Roman" w:hAnsi="Times New Roman"/>
          <w:color w:val="191919"/>
          <w:spacing w:val="-7"/>
          <w:sz w:val="18"/>
          <w:szCs w:val="18"/>
        </w:rPr>
        <w:t>gi</w:t>
      </w:r>
      <w:r w:rsidRPr="00C80BFD">
        <w:rPr>
          <w:rFonts w:ascii="Times New Roman" w:hAnsi="Times New Roman"/>
          <w:color w:val="191919"/>
          <w:spacing w:val="-7"/>
          <w:sz w:val="18"/>
          <w:szCs w:val="18"/>
        </w:rPr>
        <w:t>a T</w:t>
      </w:r>
      <w:r>
        <w:rPr>
          <w:rFonts w:ascii="Times New Roman" w:hAnsi="Times New Roman"/>
          <w:color w:val="191919"/>
          <w:spacing w:val="-7"/>
          <w:sz w:val="18"/>
          <w:szCs w:val="18"/>
        </w:rPr>
        <w:t>ec</w:t>
      </w:r>
      <w:r w:rsidRPr="00C80BFD">
        <w:rPr>
          <w:rFonts w:ascii="Times New Roman" w:hAnsi="Times New Roman"/>
          <w:color w:val="191919"/>
          <w:spacing w:val="-7"/>
          <w:sz w:val="18"/>
          <w:szCs w:val="18"/>
        </w:rPr>
        <w:t xml:space="preserve">h </w:t>
      </w:r>
      <w:r>
        <w:rPr>
          <w:rFonts w:ascii="Times New Roman" w:hAnsi="Times New Roman"/>
          <w:color w:val="191919"/>
          <w:spacing w:val="-7"/>
          <w:sz w:val="18"/>
          <w:szCs w:val="18"/>
        </w:rPr>
        <w:t>wil</w:t>
      </w:r>
      <w:r w:rsidRPr="00C80BFD">
        <w:rPr>
          <w:rFonts w:ascii="Times New Roman" w:hAnsi="Times New Roman"/>
          <w:color w:val="191919"/>
          <w:spacing w:val="-7"/>
          <w:sz w:val="18"/>
          <w:szCs w:val="18"/>
        </w:rPr>
        <w:t xml:space="preserve">l </w:t>
      </w:r>
      <w:r>
        <w:rPr>
          <w:rFonts w:ascii="Times New Roman" w:hAnsi="Times New Roman"/>
          <w:color w:val="191919"/>
          <w:spacing w:val="-7"/>
          <w:sz w:val="18"/>
          <w:szCs w:val="18"/>
        </w:rPr>
        <w:t>requir</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higher G</w:t>
      </w:r>
      <w:r w:rsidRPr="00C80BFD">
        <w:rPr>
          <w:rFonts w:ascii="Times New Roman" w:hAnsi="Times New Roman"/>
          <w:color w:val="191919"/>
          <w:spacing w:val="-7"/>
          <w:sz w:val="18"/>
          <w:szCs w:val="18"/>
        </w:rPr>
        <w:t>P</w:t>
      </w:r>
      <w:r>
        <w:rPr>
          <w:rFonts w:ascii="Times New Roman" w:hAnsi="Times New Roman"/>
          <w:color w:val="191919"/>
          <w:spacing w:val="-7"/>
          <w:sz w:val="18"/>
          <w:szCs w:val="18"/>
        </w:rPr>
        <w:t>A</w:t>
      </w:r>
      <w:r w:rsidRPr="00C80BFD">
        <w:rPr>
          <w:rFonts w:ascii="Times New Roman" w:hAnsi="Times New Roman"/>
          <w:color w:val="191919"/>
          <w:spacing w:val="-7"/>
          <w:sz w:val="18"/>
          <w:szCs w:val="18"/>
        </w:rPr>
        <w:t xml:space="preserve">. </w:t>
      </w:r>
      <w:r w:rsidRPr="006F0337">
        <w:rPr>
          <w:rFonts w:ascii="Times New Roman" w:hAnsi="Times New Roman"/>
          <w:color w:val="191919"/>
          <w:spacing w:val="-7"/>
          <w:sz w:val="18"/>
          <w:szCs w:val="18"/>
        </w:rPr>
        <w:t>After completing the program one</w:t>
      </w:r>
      <w:r w:rsidRPr="00C80BFD">
        <w:rPr>
          <w:rFonts w:ascii="Times New Roman" w:hAnsi="Times New Roman"/>
          <w:color w:val="191919"/>
          <w:spacing w:val="-7"/>
          <w:sz w:val="18"/>
          <w:szCs w:val="18"/>
        </w:rPr>
        <w:t xml:space="preserve"> </w:t>
      </w:r>
      <w:r>
        <w:rPr>
          <w:rFonts w:ascii="Times New Roman" w:hAnsi="Times New Roman"/>
          <w:color w:val="191919"/>
          <w:spacing w:val="-7"/>
          <w:sz w:val="18"/>
          <w:szCs w:val="18"/>
        </w:rPr>
        <w:t>ma</w:t>
      </w:r>
      <w:r w:rsidRPr="00C80BFD">
        <w:rPr>
          <w:rFonts w:ascii="Times New Roman" w:hAnsi="Times New Roman"/>
          <w:color w:val="191919"/>
          <w:spacing w:val="-7"/>
          <w:sz w:val="18"/>
          <w:szCs w:val="18"/>
        </w:rPr>
        <w:t xml:space="preserve">y </w:t>
      </w:r>
      <w:r>
        <w:rPr>
          <w:rFonts w:ascii="Times New Roman" w:hAnsi="Times New Roman"/>
          <w:color w:val="191919"/>
          <w:spacing w:val="-7"/>
          <w:sz w:val="18"/>
          <w:szCs w:val="18"/>
        </w:rPr>
        <w:t>als</w:t>
      </w:r>
      <w:r w:rsidRPr="00C80BFD">
        <w:rPr>
          <w:rFonts w:ascii="Times New Roman" w:hAnsi="Times New Roman"/>
          <w:color w:val="191919"/>
          <w:spacing w:val="-7"/>
          <w:sz w:val="18"/>
          <w:szCs w:val="18"/>
        </w:rPr>
        <w:t xml:space="preserve">o </w:t>
      </w:r>
      <w:r>
        <w:rPr>
          <w:rFonts w:ascii="Times New Roman" w:hAnsi="Times New Roman"/>
          <w:color w:val="191919"/>
          <w:spacing w:val="-7"/>
          <w:sz w:val="18"/>
          <w:szCs w:val="18"/>
        </w:rPr>
        <w:t>appl</w:t>
      </w:r>
      <w:r w:rsidRPr="00C80BFD">
        <w:rPr>
          <w:rFonts w:ascii="Times New Roman" w:hAnsi="Times New Roman"/>
          <w:color w:val="191919"/>
          <w:spacing w:val="-7"/>
          <w:sz w:val="18"/>
          <w:szCs w:val="18"/>
        </w:rPr>
        <w:t xml:space="preserve">y </w:t>
      </w:r>
      <w:r>
        <w:rPr>
          <w:rFonts w:ascii="Times New Roman" w:hAnsi="Times New Roman"/>
          <w:color w:val="191919"/>
          <w:spacing w:val="-7"/>
          <w:sz w:val="18"/>
          <w:szCs w:val="18"/>
        </w:rPr>
        <w:t>fo</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transfe</w:t>
      </w:r>
      <w:r w:rsidRPr="00C80BFD">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C80BFD">
        <w:rPr>
          <w:rFonts w:ascii="Times New Roman" w:hAnsi="Times New Roman"/>
          <w:color w:val="191919"/>
          <w:spacing w:val="-7"/>
          <w:sz w:val="18"/>
          <w:szCs w:val="18"/>
        </w:rPr>
        <w:t xml:space="preserve">o any </w:t>
      </w:r>
      <w:r>
        <w:rPr>
          <w:rFonts w:ascii="Times New Roman" w:hAnsi="Times New Roman"/>
          <w:color w:val="191919"/>
          <w:spacing w:val="-7"/>
          <w:sz w:val="18"/>
          <w:szCs w:val="18"/>
        </w:rPr>
        <w:t>othe</w:t>
      </w:r>
      <w:r w:rsidRPr="00C80BFD">
        <w:rPr>
          <w:rFonts w:ascii="Times New Roman" w:hAnsi="Times New Roman"/>
          <w:color w:val="191919"/>
          <w:spacing w:val="-7"/>
          <w:sz w:val="18"/>
          <w:szCs w:val="18"/>
        </w:rPr>
        <w:t xml:space="preserve">r ABET accredited </w:t>
      </w:r>
      <w:r>
        <w:rPr>
          <w:rFonts w:ascii="Times New Roman" w:hAnsi="Times New Roman"/>
          <w:color w:val="191919"/>
          <w:spacing w:val="-7"/>
          <w:sz w:val="18"/>
          <w:szCs w:val="18"/>
        </w:rPr>
        <w:t>engineerin</w:t>
      </w:r>
      <w:r w:rsidRPr="00C80BFD">
        <w:rPr>
          <w:rFonts w:ascii="Times New Roman" w:hAnsi="Times New Roman"/>
          <w:color w:val="191919"/>
          <w:spacing w:val="-7"/>
          <w:sz w:val="18"/>
          <w:szCs w:val="18"/>
        </w:rPr>
        <w:t xml:space="preserve">g </w:t>
      </w:r>
      <w:r>
        <w:rPr>
          <w:rFonts w:ascii="Times New Roman" w:hAnsi="Times New Roman"/>
          <w:color w:val="191919"/>
          <w:spacing w:val="-7"/>
          <w:sz w:val="18"/>
          <w:szCs w:val="18"/>
        </w:rPr>
        <w:t>college</w:t>
      </w:r>
      <w:r w:rsidRPr="00C80BFD">
        <w:rPr>
          <w:rFonts w:ascii="Times New Roman" w:hAnsi="Times New Roman"/>
          <w:color w:val="191919"/>
          <w:spacing w:val="-7"/>
          <w:sz w:val="18"/>
          <w:szCs w:val="18"/>
        </w:rPr>
        <w:t xml:space="preserve"> any. </w:t>
      </w:r>
      <w:r>
        <w:rPr>
          <w:rFonts w:ascii="Times New Roman" w:hAnsi="Times New Roman"/>
          <w:color w:val="191919"/>
          <w:spacing w:val="-7"/>
          <w:sz w:val="18"/>
          <w:szCs w:val="18"/>
        </w:rPr>
        <w:t>I</w:t>
      </w:r>
      <w:r w:rsidRPr="00C80BFD">
        <w:rPr>
          <w:rFonts w:ascii="Times New Roman" w:hAnsi="Times New Roman"/>
          <w:color w:val="191919"/>
          <w:spacing w:val="-7"/>
          <w:sz w:val="18"/>
          <w:szCs w:val="18"/>
        </w:rPr>
        <w:t xml:space="preserve">n </w:t>
      </w:r>
      <w:r>
        <w:rPr>
          <w:rFonts w:ascii="Times New Roman" w:hAnsi="Times New Roman"/>
          <w:color w:val="191919"/>
          <w:spacing w:val="-7"/>
          <w:sz w:val="18"/>
          <w:szCs w:val="18"/>
        </w:rPr>
        <w:t>th</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past</w:t>
      </w:r>
      <w:r w:rsidRPr="00C80BFD">
        <w:rPr>
          <w:rFonts w:ascii="Times New Roman" w:hAnsi="Times New Roman"/>
          <w:color w:val="191919"/>
          <w:spacing w:val="-7"/>
          <w:sz w:val="18"/>
          <w:szCs w:val="18"/>
        </w:rPr>
        <w:t xml:space="preserve">, </w:t>
      </w:r>
      <w:r>
        <w:rPr>
          <w:rFonts w:ascii="Times New Roman" w:hAnsi="Times New Roman"/>
          <w:color w:val="191919"/>
          <w:spacing w:val="-7"/>
          <w:sz w:val="18"/>
          <w:szCs w:val="18"/>
        </w:rPr>
        <w:t>student</w:t>
      </w:r>
      <w:r w:rsidRPr="00C80BFD">
        <w:rPr>
          <w:rFonts w:ascii="Times New Roman" w:hAnsi="Times New Roman"/>
          <w:color w:val="191919"/>
          <w:spacing w:val="-7"/>
          <w:sz w:val="18"/>
          <w:szCs w:val="18"/>
        </w:rPr>
        <w:t xml:space="preserve">s </w:t>
      </w:r>
      <w:r>
        <w:rPr>
          <w:rFonts w:ascii="Times New Roman" w:hAnsi="Times New Roman"/>
          <w:color w:val="191919"/>
          <w:spacing w:val="-7"/>
          <w:sz w:val="18"/>
          <w:szCs w:val="18"/>
        </w:rPr>
        <w:t>hav</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transferre</w:t>
      </w:r>
      <w:r w:rsidRPr="00C80BFD">
        <w:rPr>
          <w:rFonts w:ascii="Times New Roman" w:hAnsi="Times New Roman"/>
          <w:color w:val="191919"/>
          <w:spacing w:val="-7"/>
          <w:sz w:val="18"/>
          <w:szCs w:val="18"/>
        </w:rPr>
        <w:t xml:space="preserve">d </w:t>
      </w:r>
      <w:r>
        <w:rPr>
          <w:rFonts w:ascii="Times New Roman" w:hAnsi="Times New Roman"/>
          <w:color w:val="191919"/>
          <w:spacing w:val="-7"/>
          <w:sz w:val="18"/>
          <w:szCs w:val="18"/>
        </w:rPr>
        <w:t>t</w:t>
      </w:r>
      <w:r w:rsidRPr="00C80BFD">
        <w:rPr>
          <w:rFonts w:ascii="Times New Roman" w:hAnsi="Times New Roman"/>
          <w:color w:val="191919"/>
          <w:spacing w:val="-7"/>
          <w:sz w:val="18"/>
          <w:szCs w:val="18"/>
        </w:rPr>
        <w:t xml:space="preserve">o </w:t>
      </w:r>
      <w:r>
        <w:rPr>
          <w:rFonts w:ascii="Times New Roman" w:hAnsi="Times New Roman"/>
          <w:color w:val="191919"/>
          <w:spacing w:val="-7"/>
          <w:sz w:val="18"/>
          <w:szCs w:val="18"/>
        </w:rPr>
        <w:t>t</w:t>
      </w:r>
      <w:r w:rsidRPr="00C80BFD">
        <w:rPr>
          <w:rFonts w:ascii="Times New Roman" w:hAnsi="Times New Roman"/>
          <w:color w:val="191919"/>
          <w:spacing w:val="-7"/>
          <w:sz w:val="18"/>
          <w:szCs w:val="18"/>
        </w:rPr>
        <w:t xml:space="preserve">he </w:t>
      </w:r>
      <w:r>
        <w:rPr>
          <w:rFonts w:ascii="Times New Roman" w:hAnsi="Times New Roman"/>
          <w:color w:val="191919"/>
          <w:spacing w:val="-7"/>
          <w:sz w:val="18"/>
          <w:szCs w:val="18"/>
        </w:rPr>
        <w:t>engineerin</w:t>
      </w:r>
      <w:r w:rsidRPr="00C80BFD">
        <w:rPr>
          <w:rFonts w:ascii="Times New Roman" w:hAnsi="Times New Roman"/>
          <w:color w:val="191919"/>
          <w:spacing w:val="-7"/>
          <w:sz w:val="18"/>
          <w:szCs w:val="18"/>
        </w:rPr>
        <w:t xml:space="preserve">g </w:t>
      </w:r>
      <w:r>
        <w:rPr>
          <w:rFonts w:ascii="Times New Roman" w:hAnsi="Times New Roman"/>
          <w:color w:val="191919"/>
          <w:spacing w:val="-7"/>
          <w:sz w:val="18"/>
          <w:szCs w:val="18"/>
        </w:rPr>
        <w:t>program</w:t>
      </w:r>
      <w:r w:rsidRPr="00C80BFD">
        <w:rPr>
          <w:rFonts w:ascii="Times New Roman" w:hAnsi="Times New Roman"/>
          <w:color w:val="191919"/>
          <w:spacing w:val="-7"/>
          <w:sz w:val="18"/>
          <w:szCs w:val="18"/>
        </w:rPr>
        <w:t xml:space="preserve">s </w:t>
      </w:r>
      <w:r>
        <w:rPr>
          <w:rFonts w:ascii="Times New Roman" w:hAnsi="Times New Roman"/>
          <w:color w:val="191919"/>
          <w:spacing w:val="-7"/>
          <w:sz w:val="18"/>
          <w:szCs w:val="18"/>
        </w:rPr>
        <w:t>a</w:t>
      </w:r>
      <w:r w:rsidRPr="00C80BFD">
        <w:rPr>
          <w:rFonts w:ascii="Times New Roman" w:hAnsi="Times New Roman"/>
          <w:color w:val="191919"/>
          <w:spacing w:val="-7"/>
          <w:sz w:val="18"/>
          <w:szCs w:val="18"/>
        </w:rPr>
        <w:t xml:space="preserve">t </w:t>
      </w:r>
      <w:r>
        <w:rPr>
          <w:rFonts w:ascii="Times New Roman" w:hAnsi="Times New Roman"/>
          <w:color w:val="191919"/>
          <w:spacing w:val="-7"/>
          <w:sz w:val="18"/>
          <w:szCs w:val="18"/>
        </w:rPr>
        <w:t>Auburn</w:t>
      </w:r>
      <w:r w:rsidRPr="00C80BFD">
        <w:rPr>
          <w:rFonts w:ascii="Times New Roman" w:hAnsi="Times New Roman"/>
          <w:color w:val="191919"/>
          <w:spacing w:val="-7"/>
          <w:sz w:val="18"/>
          <w:szCs w:val="18"/>
        </w:rPr>
        <w:t xml:space="preserve">, </w:t>
      </w:r>
      <w:r>
        <w:rPr>
          <w:rFonts w:ascii="Times New Roman" w:hAnsi="Times New Roman"/>
          <w:color w:val="191919"/>
          <w:spacing w:val="-7"/>
          <w:sz w:val="18"/>
          <w:szCs w:val="18"/>
        </w:rPr>
        <w:t>Florid</w:t>
      </w:r>
      <w:r w:rsidRPr="00C80BFD">
        <w:rPr>
          <w:rFonts w:ascii="Times New Roman" w:hAnsi="Times New Roman"/>
          <w:color w:val="191919"/>
          <w:spacing w:val="-7"/>
          <w:sz w:val="18"/>
          <w:szCs w:val="18"/>
        </w:rPr>
        <w:t>a A &amp; M, T</w:t>
      </w:r>
      <w:r>
        <w:rPr>
          <w:rFonts w:ascii="Times New Roman" w:hAnsi="Times New Roman"/>
          <w:color w:val="191919"/>
          <w:spacing w:val="-7"/>
          <w:sz w:val="18"/>
          <w:szCs w:val="18"/>
        </w:rPr>
        <w:t>uskege</w:t>
      </w:r>
      <w:r w:rsidRPr="00C80BFD">
        <w:rPr>
          <w:rFonts w:ascii="Times New Roman" w:hAnsi="Times New Roman"/>
          <w:color w:val="191919"/>
          <w:spacing w:val="-7"/>
          <w:sz w:val="18"/>
          <w:szCs w:val="18"/>
        </w:rPr>
        <w:t xml:space="preserve">e, </w:t>
      </w:r>
      <w:r>
        <w:rPr>
          <w:rFonts w:ascii="Times New Roman" w:hAnsi="Times New Roman"/>
          <w:color w:val="191919"/>
          <w:spacing w:val="-7"/>
          <w:sz w:val="18"/>
          <w:szCs w:val="18"/>
        </w:rPr>
        <w:t>Nort</w:t>
      </w:r>
      <w:r w:rsidRPr="00C80BFD">
        <w:rPr>
          <w:rFonts w:ascii="Times New Roman" w:hAnsi="Times New Roman"/>
          <w:color w:val="191919"/>
          <w:spacing w:val="-7"/>
          <w:sz w:val="18"/>
          <w:szCs w:val="18"/>
        </w:rPr>
        <w:t xml:space="preserve">h </w:t>
      </w:r>
      <w:r>
        <w:rPr>
          <w:rFonts w:ascii="Times New Roman" w:hAnsi="Times New Roman"/>
          <w:color w:val="191919"/>
          <w:spacing w:val="-7"/>
          <w:sz w:val="18"/>
          <w:szCs w:val="18"/>
        </w:rPr>
        <w:t>Carolin</w:t>
      </w:r>
      <w:r w:rsidRPr="00C80BFD">
        <w:rPr>
          <w:rFonts w:ascii="Times New Roman" w:hAnsi="Times New Roman"/>
          <w:color w:val="191919"/>
          <w:spacing w:val="-7"/>
          <w:sz w:val="18"/>
          <w:szCs w:val="18"/>
        </w:rPr>
        <w:t xml:space="preserve">a </w:t>
      </w:r>
      <w:r>
        <w:rPr>
          <w:rFonts w:ascii="Times New Roman" w:hAnsi="Times New Roman"/>
          <w:color w:val="191919"/>
          <w:spacing w:val="-7"/>
          <w:sz w:val="18"/>
          <w:szCs w:val="18"/>
        </w:rPr>
        <w:t>A&amp;</w:t>
      </w:r>
      <w:r w:rsidRPr="00C80BFD">
        <w:rPr>
          <w:rFonts w:ascii="Times New Roman" w:hAnsi="Times New Roman"/>
          <w:color w:val="191919"/>
          <w:spacing w:val="-7"/>
          <w:sz w:val="18"/>
          <w:szCs w:val="18"/>
        </w:rPr>
        <w:t xml:space="preserve">T </w:t>
      </w:r>
      <w:r>
        <w:rPr>
          <w:rFonts w:ascii="Times New Roman" w:hAnsi="Times New Roman"/>
          <w:color w:val="191919"/>
          <w:spacing w:val="-7"/>
          <w:sz w:val="18"/>
          <w:szCs w:val="18"/>
        </w:rPr>
        <w:t>Merce</w:t>
      </w:r>
      <w:r w:rsidRPr="00C80BFD">
        <w:rPr>
          <w:rFonts w:ascii="Times New Roman" w:hAnsi="Times New Roman"/>
          <w:color w:val="191919"/>
          <w:spacing w:val="-7"/>
          <w:sz w:val="18"/>
          <w:szCs w:val="18"/>
        </w:rPr>
        <w:t xml:space="preserve">r, Southern Polytechnic and </w:t>
      </w:r>
      <w:r>
        <w:rPr>
          <w:rFonts w:ascii="Times New Roman" w:hAnsi="Times New Roman"/>
          <w:color w:val="191919"/>
          <w:spacing w:val="-7"/>
          <w:sz w:val="18"/>
          <w:szCs w:val="18"/>
        </w:rPr>
        <w:t>Universit</w:t>
      </w:r>
      <w:r w:rsidRPr="00C80BFD">
        <w:rPr>
          <w:rFonts w:ascii="Times New Roman" w:hAnsi="Times New Roman"/>
          <w:color w:val="191919"/>
          <w:spacing w:val="-7"/>
          <w:sz w:val="18"/>
          <w:szCs w:val="18"/>
        </w:rPr>
        <w:t>y of Texas at Arlington.</w:t>
      </w:r>
    </w:p>
    <w:p w:rsidR="004E1E50" w:rsidRDefault="004E1E50" w:rsidP="00C80BFD">
      <w:pPr>
        <w:pStyle w:val="Heading2"/>
        <w:ind w:left="360" w:firstLine="0"/>
        <w:rPr>
          <w:rFonts w:ascii="Times New Roman" w:hAnsi="Times New Roman"/>
          <w:color w:val="000000"/>
          <w:sz w:val="24"/>
          <w:szCs w:val="24"/>
        </w:rPr>
      </w:pPr>
      <w:r>
        <w:rPr>
          <w:rFonts w:ascii="Times New Roman" w:hAnsi="Times New Roman"/>
          <w:color w:val="191919"/>
          <w:spacing w:val="-13"/>
          <w:sz w:val="32"/>
          <w:szCs w:val="32"/>
        </w:rPr>
        <w:t>B</w:t>
      </w:r>
      <w:r>
        <w:rPr>
          <w:rFonts w:ascii="Times New Roman" w:hAnsi="Times New Roman"/>
          <w:color w:val="191919"/>
          <w:spacing w:val="-13"/>
          <w:sz w:val="24"/>
          <w:szCs w:val="24"/>
        </w:rPr>
        <w:t>ACHELO</w:t>
      </w:r>
      <w:r>
        <w:rPr>
          <w:rFonts w:ascii="Times New Roman" w:hAnsi="Times New Roman"/>
          <w:color w:val="191919"/>
          <w:sz w:val="24"/>
          <w:szCs w:val="24"/>
        </w:rPr>
        <w:t>R</w:t>
      </w:r>
      <w:r>
        <w:rPr>
          <w:rFonts w:ascii="Times New Roman" w:hAnsi="Times New Roman"/>
          <w:color w:val="191919"/>
          <w:spacing w:val="-6"/>
          <w:sz w:val="24"/>
          <w:szCs w:val="24"/>
        </w:rPr>
        <w:t xml:space="preserve"> </w:t>
      </w:r>
      <w:r>
        <w:rPr>
          <w:rFonts w:ascii="Times New Roman" w:hAnsi="Times New Roman"/>
          <w:color w:val="191919"/>
          <w:spacing w:val="-13"/>
          <w:sz w:val="24"/>
          <w:szCs w:val="24"/>
        </w:rPr>
        <w:t>O</w:t>
      </w:r>
      <w:r>
        <w:rPr>
          <w:rFonts w:ascii="Times New Roman" w:hAnsi="Times New Roman"/>
          <w:color w:val="191919"/>
          <w:sz w:val="24"/>
          <w:szCs w:val="24"/>
        </w:rPr>
        <w:t>F</w:t>
      </w:r>
      <w:r>
        <w:rPr>
          <w:rFonts w:ascii="Times New Roman" w:hAnsi="Times New Roman"/>
          <w:color w:val="191919"/>
          <w:spacing w:val="-14"/>
          <w:sz w:val="24"/>
          <w:szCs w:val="24"/>
        </w:rPr>
        <w:t xml:space="preserve"> </w:t>
      </w:r>
      <w:r>
        <w:rPr>
          <w:rFonts w:ascii="Times New Roman" w:hAnsi="Times New Roman"/>
          <w:color w:val="191919"/>
          <w:spacing w:val="-13"/>
          <w:sz w:val="32"/>
          <w:szCs w:val="32"/>
        </w:rPr>
        <w:t>S</w:t>
      </w:r>
      <w:r>
        <w:rPr>
          <w:rFonts w:ascii="Times New Roman" w:hAnsi="Times New Roman"/>
          <w:color w:val="191919"/>
          <w:spacing w:val="-13"/>
          <w:sz w:val="24"/>
          <w:szCs w:val="24"/>
        </w:rPr>
        <w:t>CIENC</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32"/>
          <w:szCs w:val="32"/>
        </w:rPr>
        <w:t>D</w:t>
      </w:r>
      <w:r>
        <w:rPr>
          <w:rFonts w:ascii="Times New Roman" w:hAnsi="Times New Roman"/>
          <w:color w:val="191919"/>
          <w:spacing w:val="-13"/>
          <w:sz w:val="24"/>
          <w:szCs w:val="24"/>
        </w:rPr>
        <w:t>EGRE</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24"/>
          <w:szCs w:val="24"/>
        </w:rPr>
        <w:t>I</w:t>
      </w:r>
      <w:r>
        <w:rPr>
          <w:rFonts w:ascii="Times New Roman" w:hAnsi="Times New Roman"/>
          <w:color w:val="191919"/>
          <w:sz w:val="24"/>
          <w:szCs w:val="24"/>
        </w:rPr>
        <w:t>N</w:t>
      </w:r>
      <w:r>
        <w:rPr>
          <w:rFonts w:ascii="Times New Roman" w:hAnsi="Times New Roman"/>
          <w:color w:val="191919"/>
          <w:spacing w:val="-6"/>
          <w:sz w:val="24"/>
          <w:szCs w:val="24"/>
        </w:rPr>
        <w:t xml:space="preserve"> </w:t>
      </w:r>
      <w:r>
        <w:rPr>
          <w:rFonts w:ascii="Times New Roman" w:hAnsi="Times New Roman"/>
          <w:color w:val="191919"/>
          <w:spacing w:val="-13"/>
          <w:sz w:val="32"/>
          <w:szCs w:val="32"/>
        </w:rPr>
        <w:t>B</w:t>
      </w:r>
      <w:r>
        <w:rPr>
          <w:rFonts w:ascii="Times New Roman" w:hAnsi="Times New Roman"/>
          <w:color w:val="191919"/>
          <w:spacing w:val="-13"/>
          <w:sz w:val="24"/>
          <w:szCs w:val="24"/>
        </w:rPr>
        <w:t>IOLOGY</w:t>
      </w:r>
      <w:bookmarkEnd w:id="31"/>
    </w:p>
    <w:p w:rsidR="004E1E50" w:rsidRDefault="004E1E50" w:rsidP="00C80BFD">
      <w:pPr>
        <w:widowControl w:val="0"/>
        <w:autoSpaceDE w:val="0"/>
        <w:autoSpaceDN w:val="0"/>
        <w:adjustRightInd w:val="0"/>
        <w:spacing w:before="55" w:after="0"/>
        <w:ind w:left="360" w:right="5943" w:firstLine="0"/>
        <w:jc w:val="both"/>
        <w:rPr>
          <w:rFonts w:ascii="Times New Roman" w:hAnsi="Times New Roman"/>
          <w:color w:val="000000"/>
          <w:sz w:val="18"/>
          <w:szCs w:val="18"/>
        </w:rPr>
      </w:pP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Required</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1</w:t>
      </w:r>
      <w:r>
        <w:rPr>
          <w:rFonts w:ascii="Times New Roman" w:hAnsi="Times New Roman"/>
          <w:color w:val="191919"/>
          <w:sz w:val="18"/>
          <w:szCs w:val="18"/>
        </w:rPr>
        <w:t>8</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hours</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lowe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divisio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(1000-200</w:t>
      </w:r>
      <w:r>
        <w:rPr>
          <w:rFonts w:ascii="Times New Roman" w:hAnsi="Times New Roman"/>
          <w:color w:val="191919"/>
          <w:sz w:val="18"/>
          <w:szCs w:val="18"/>
        </w:rPr>
        <w:t>0</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Level)</w:t>
      </w:r>
    </w:p>
    <w:p w:rsidR="004E1E50" w:rsidRDefault="004E1E50" w:rsidP="00C80BFD">
      <w:pPr>
        <w:widowControl w:val="0"/>
        <w:tabs>
          <w:tab w:val="left" w:pos="3240"/>
          <w:tab w:val="left" w:pos="9270"/>
        </w:tabs>
        <w:autoSpaceDE w:val="0"/>
        <w:autoSpaceDN w:val="0"/>
        <w:adjustRightInd w:val="0"/>
        <w:spacing w:before="6" w:after="0"/>
        <w:ind w:left="360" w:right="400" w:firstLine="0"/>
        <w:jc w:val="both"/>
        <w:rPr>
          <w:rFonts w:ascii="Times New Roman" w:hAnsi="Times New Roman"/>
          <w:color w:val="000000"/>
          <w:sz w:val="18"/>
          <w:szCs w:val="18"/>
        </w:rPr>
      </w:pPr>
      <w:r>
        <w:rPr>
          <w:rFonts w:ascii="Times New Roman" w:hAnsi="Times New Roman"/>
          <w:b/>
          <w:bCs/>
          <w:color w:val="191919"/>
          <w:spacing w:val="-7"/>
          <w:sz w:val="18"/>
          <w:szCs w:val="18"/>
        </w:rPr>
        <w:t>A</w:t>
      </w:r>
      <w:r>
        <w:rPr>
          <w:rFonts w:ascii="Times New Roman" w:hAnsi="Times New Roman"/>
          <w:b/>
          <w:bCs/>
          <w:color w:val="191919"/>
          <w:spacing w:val="-10"/>
          <w:sz w:val="18"/>
          <w:szCs w:val="18"/>
        </w:rPr>
        <w:t>r</w:t>
      </w:r>
      <w:r>
        <w:rPr>
          <w:rFonts w:ascii="Times New Roman" w:hAnsi="Times New Roman"/>
          <w:b/>
          <w:bCs/>
          <w:color w:val="191919"/>
          <w:spacing w:val="-7"/>
          <w:sz w:val="18"/>
          <w:szCs w:val="18"/>
        </w:rPr>
        <w:t>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z w:val="18"/>
          <w:szCs w:val="18"/>
        </w:rPr>
        <w:t>F</w:t>
      </w:r>
      <w:r>
        <w:rPr>
          <w:rFonts w:ascii="Times New Roman" w:hAnsi="Times New Roman"/>
          <w:b/>
          <w:bCs/>
          <w:color w:val="191919"/>
          <w:sz w:val="18"/>
          <w:szCs w:val="18"/>
        </w:rPr>
        <w:tab/>
      </w:r>
      <w:r>
        <w:rPr>
          <w:rFonts w:ascii="Times New Roman" w:hAnsi="Times New Roman"/>
          <w:b/>
          <w:bCs/>
          <w:color w:val="191919"/>
          <w:spacing w:val="-10"/>
          <w:sz w:val="18"/>
          <w:szCs w:val="18"/>
        </w:rPr>
        <w:t>T</w:t>
      </w:r>
      <w:r>
        <w:rPr>
          <w:rFonts w:ascii="Times New Roman" w:hAnsi="Times New Roman"/>
          <w:b/>
          <w:bCs/>
          <w:color w:val="191919"/>
          <w:spacing w:val="-7"/>
          <w:sz w:val="18"/>
          <w:szCs w:val="18"/>
        </w:rPr>
        <w:t>itle</w:t>
      </w:r>
      <w:r>
        <w:rPr>
          <w:rFonts w:ascii="Times New Roman" w:hAnsi="Times New Roman"/>
          <w:b/>
          <w:bCs/>
          <w:color w:val="191919"/>
          <w:sz w:val="18"/>
          <w:szCs w:val="18"/>
        </w:rPr>
        <w:t xml:space="preserve">d </w:t>
      </w:r>
      <w:r>
        <w:rPr>
          <w:rFonts w:ascii="Times New Roman" w:hAnsi="Times New Roman"/>
          <w:b/>
          <w:bCs/>
          <w:color w:val="191919"/>
          <w:sz w:val="18"/>
          <w:szCs w:val="18"/>
        </w:rPr>
        <w:tab/>
      </w:r>
      <w:r>
        <w:rPr>
          <w:rFonts w:ascii="Times New Roman" w:hAnsi="Times New Roman"/>
          <w:b/>
          <w:bCs/>
          <w:color w:val="191919"/>
          <w:spacing w:val="-7"/>
          <w:sz w:val="18"/>
          <w:szCs w:val="18"/>
        </w:rPr>
        <w:t>C</w:t>
      </w:r>
      <w:r>
        <w:rPr>
          <w:rFonts w:ascii="Times New Roman" w:hAnsi="Times New Roman"/>
          <w:b/>
          <w:bCs/>
          <w:color w:val="191919"/>
          <w:spacing w:val="-10"/>
          <w:sz w:val="18"/>
          <w:szCs w:val="18"/>
        </w:rPr>
        <w:t>r</w:t>
      </w:r>
      <w:r>
        <w:rPr>
          <w:rFonts w:ascii="Times New Roman" w:hAnsi="Times New Roman"/>
          <w:b/>
          <w:bCs/>
          <w:color w:val="191919"/>
          <w:spacing w:val="-7"/>
          <w:sz w:val="18"/>
          <w:szCs w:val="18"/>
        </w:rPr>
        <w:t>edi</w:t>
      </w:r>
      <w:r>
        <w:rPr>
          <w:rFonts w:ascii="Times New Roman" w:hAnsi="Times New Roman"/>
          <w:b/>
          <w:bCs/>
          <w:color w:val="191919"/>
          <w:sz w:val="18"/>
          <w:szCs w:val="18"/>
        </w:rPr>
        <w:t>t</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hrs.</w:t>
      </w:r>
    </w:p>
    <w:p w:rsidR="004E1E50" w:rsidRDefault="004E1E50" w:rsidP="00C80BFD">
      <w:pPr>
        <w:widowControl w:val="0"/>
        <w:autoSpaceDE w:val="0"/>
        <w:autoSpaceDN w:val="0"/>
        <w:adjustRightInd w:val="0"/>
        <w:spacing w:before="8" w:after="0" w:line="220" w:lineRule="exact"/>
        <w:ind w:left="360" w:firstLine="0"/>
        <w:rPr>
          <w:rFonts w:ascii="Times New Roman" w:hAnsi="Times New Roman"/>
          <w:color w:val="000000"/>
        </w:rPr>
      </w:pPr>
    </w:p>
    <w:p w:rsidR="004E1E50" w:rsidRDefault="004E1E50" w:rsidP="00C80BFD">
      <w:pPr>
        <w:widowControl w:val="0"/>
        <w:tabs>
          <w:tab w:val="left" w:pos="2180"/>
          <w:tab w:val="left" w:pos="3260"/>
          <w:tab w:val="left" w:pos="9990"/>
        </w:tabs>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color w:val="191919"/>
          <w:spacing w:val="-7"/>
          <w:sz w:val="18"/>
          <w:szCs w:val="18"/>
        </w:rPr>
        <w:t>BIO</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7"/>
          <w:sz w:val="18"/>
          <w:szCs w:val="18"/>
        </w:rPr>
        <w:t>2</w:t>
      </w:r>
      <w:r>
        <w:rPr>
          <w:rFonts w:ascii="Times New Roman" w:hAnsi="Times New Roman"/>
          <w:color w:val="191919"/>
          <w:spacing w:val="-14"/>
          <w:sz w:val="18"/>
          <w:szCs w:val="18"/>
        </w:rPr>
        <w:t>11</w:t>
      </w:r>
      <w:r>
        <w:rPr>
          <w:rFonts w:ascii="Times New Roman" w:hAnsi="Times New Roman"/>
          <w:color w:val="191919"/>
          <w:spacing w:val="-7"/>
          <w:sz w:val="18"/>
          <w:szCs w:val="18"/>
        </w:rPr>
        <w:t>1</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sz w:val="18"/>
          <w:szCs w:val="18"/>
        </w:rPr>
      </w:pPr>
      <w:r>
        <w:rPr>
          <w:rFonts w:ascii="Times New Roman" w:hAnsi="Times New Roman"/>
          <w:color w:val="191919"/>
          <w:spacing w:val="-7"/>
          <w:sz w:val="18"/>
          <w:szCs w:val="18"/>
        </w:rPr>
        <w:t>BIO</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7"/>
          <w:sz w:val="18"/>
          <w:szCs w:val="18"/>
        </w:rPr>
        <w:t>2</w:t>
      </w:r>
      <w:r>
        <w:rPr>
          <w:rFonts w:ascii="Times New Roman" w:hAnsi="Times New Roman"/>
          <w:color w:val="191919"/>
          <w:spacing w:val="-14"/>
          <w:sz w:val="18"/>
          <w:szCs w:val="18"/>
        </w:rPr>
        <w:t>1</w:t>
      </w:r>
      <w:r>
        <w:rPr>
          <w:rFonts w:ascii="Times New Roman" w:hAnsi="Times New Roman"/>
          <w:color w:val="191919"/>
          <w:spacing w:val="-7"/>
          <w:sz w:val="18"/>
          <w:szCs w:val="18"/>
        </w:rPr>
        <w:t>12</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sz w:val="18"/>
          <w:szCs w:val="18"/>
        </w:rPr>
      </w:pPr>
      <w:r>
        <w:rPr>
          <w:rFonts w:ascii="Times New Roman" w:hAnsi="Times New Roman"/>
          <w:color w:val="191919"/>
          <w:spacing w:val="-7"/>
          <w:sz w:val="18"/>
          <w:szCs w:val="18"/>
        </w:rPr>
        <w:t>CHE</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7"/>
          <w:sz w:val="18"/>
          <w:szCs w:val="18"/>
        </w:rPr>
        <w:t>2301</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O</w:t>
      </w:r>
      <w:r>
        <w:rPr>
          <w:rFonts w:ascii="Times New Roman" w:hAnsi="Times New Roman"/>
          <w:color w:val="191919"/>
          <w:spacing w:val="-10"/>
          <w:sz w:val="18"/>
          <w:szCs w:val="18"/>
        </w:rPr>
        <w:t>r</w:t>
      </w:r>
      <w:r>
        <w:rPr>
          <w:rFonts w:ascii="Times New Roman" w:hAnsi="Times New Roman"/>
          <w:color w:val="191919"/>
          <w:spacing w:val="-7"/>
          <w:sz w:val="18"/>
          <w:szCs w:val="18"/>
        </w:rPr>
        <w:t>gani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sz w:val="18"/>
          <w:szCs w:val="18"/>
        </w:rPr>
      </w:pPr>
      <w:r>
        <w:rPr>
          <w:rFonts w:ascii="Times New Roman" w:hAnsi="Times New Roman"/>
          <w:color w:val="191919"/>
          <w:spacing w:val="-7"/>
          <w:sz w:val="18"/>
          <w:szCs w:val="18"/>
        </w:rPr>
        <w:t>CHE</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7"/>
          <w:sz w:val="18"/>
          <w:szCs w:val="18"/>
        </w:rPr>
        <w:t>2302</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O</w:t>
      </w:r>
      <w:r>
        <w:rPr>
          <w:rFonts w:ascii="Times New Roman" w:hAnsi="Times New Roman"/>
          <w:color w:val="191919"/>
          <w:spacing w:val="-10"/>
          <w:sz w:val="18"/>
          <w:szCs w:val="18"/>
        </w:rPr>
        <w:t>r</w:t>
      </w:r>
      <w:r>
        <w:rPr>
          <w:rFonts w:ascii="Times New Roman" w:hAnsi="Times New Roman"/>
          <w:color w:val="191919"/>
          <w:spacing w:val="-7"/>
          <w:sz w:val="18"/>
          <w:szCs w:val="18"/>
        </w:rPr>
        <w:t>gani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C80BFD">
      <w:pPr>
        <w:widowControl w:val="0"/>
        <w:tabs>
          <w:tab w:val="left" w:pos="9990"/>
        </w:tabs>
        <w:autoSpaceDE w:val="0"/>
        <w:autoSpaceDN w:val="0"/>
        <w:adjustRightInd w:val="0"/>
        <w:spacing w:before="6" w:after="0"/>
        <w:ind w:left="360" w:right="130" w:firstLine="0"/>
        <w:jc w:val="both"/>
        <w:rPr>
          <w:rFonts w:ascii="Times New Roman" w:hAnsi="Times New Roman"/>
          <w:b/>
          <w:bCs/>
          <w:color w:val="191919"/>
          <w:spacing w:val="-24"/>
          <w:sz w:val="18"/>
          <w:szCs w:val="18"/>
        </w:rPr>
      </w:pPr>
      <w:r w:rsidRPr="00EB1A95">
        <w:rPr>
          <w:rFonts w:ascii="Times New Roman" w:hAnsi="Times New Roman"/>
          <w:bCs/>
          <w:color w:val="191919"/>
          <w:spacing w:val="-10"/>
          <w:sz w:val="18"/>
          <w:szCs w:val="18"/>
        </w:rPr>
        <w:t>2 credits from Area D or Area F</w:t>
      </w:r>
      <w:r>
        <w:rPr>
          <w:rFonts w:ascii="Times New Roman" w:hAnsi="Times New Roman"/>
          <w:b/>
          <w:bCs/>
          <w:color w:val="191919"/>
          <w:spacing w:val="-24"/>
          <w:sz w:val="18"/>
          <w:szCs w:val="18"/>
        </w:rPr>
        <w:tab/>
      </w:r>
      <w:r w:rsidRPr="00EB1A95">
        <w:rPr>
          <w:rFonts w:ascii="Times New Roman" w:hAnsi="Times New Roman"/>
          <w:bCs/>
          <w:color w:val="191919"/>
          <w:spacing w:val="-24"/>
          <w:sz w:val="18"/>
          <w:szCs w:val="18"/>
        </w:rPr>
        <w:t>2</w:t>
      </w:r>
    </w:p>
    <w:p w:rsidR="004E1E50" w:rsidRDefault="004E1E50" w:rsidP="00C80BFD">
      <w:pPr>
        <w:widowControl w:val="0"/>
        <w:tabs>
          <w:tab w:val="left" w:pos="9990"/>
        </w:tabs>
        <w:autoSpaceDE w:val="0"/>
        <w:autoSpaceDN w:val="0"/>
        <w:adjustRightInd w:val="0"/>
        <w:spacing w:before="6" w:after="0"/>
        <w:ind w:left="360" w:right="130" w:firstLine="0"/>
        <w:jc w:val="both"/>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pacing w:val="-24"/>
          <w:sz w:val="18"/>
          <w:szCs w:val="18"/>
        </w:rPr>
        <w:t xml:space="preserve"> </w:t>
      </w:r>
      <w:r>
        <w:rPr>
          <w:rFonts w:ascii="Times New Roman" w:hAnsi="Times New Roman"/>
          <w:b/>
          <w:bCs/>
          <w:color w:val="191919"/>
          <w:spacing w:val="-7"/>
          <w:sz w:val="18"/>
          <w:szCs w:val="18"/>
        </w:rPr>
        <w:t>A</w:t>
      </w:r>
      <w:r>
        <w:rPr>
          <w:rFonts w:ascii="Times New Roman" w:hAnsi="Times New Roman"/>
          <w:b/>
          <w:bCs/>
          <w:color w:val="191919"/>
          <w:spacing w:val="-10"/>
          <w:sz w:val="18"/>
          <w:szCs w:val="18"/>
        </w:rPr>
        <w:t>r</w:t>
      </w:r>
      <w:r>
        <w:rPr>
          <w:rFonts w:ascii="Times New Roman" w:hAnsi="Times New Roman"/>
          <w:b/>
          <w:bCs/>
          <w:color w:val="191919"/>
          <w:spacing w:val="-7"/>
          <w:sz w:val="18"/>
          <w:szCs w:val="18"/>
        </w:rPr>
        <w:t>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z w:val="18"/>
          <w:szCs w:val="18"/>
        </w:rPr>
        <w:t>F</w:t>
      </w:r>
      <w:r>
        <w:rPr>
          <w:rFonts w:ascii="Times New Roman" w:hAnsi="Times New Roman"/>
          <w:b/>
          <w:bCs/>
          <w:color w:val="191919"/>
          <w:sz w:val="18"/>
          <w:szCs w:val="18"/>
        </w:rPr>
        <w:tab/>
      </w:r>
      <w:r>
        <w:rPr>
          <w:rFonts w:ascii="Times New Roman" w:hAnsi="Times New Roman"/>
          <w:b/>
          <w:bCs/>
          <w:color w:val="191919"/>
          <w:spacing w:val="-7"/>
          <w:sz w:val="18"/>
          <w:szCs w:val="18"/>
        </w:rPr>
        <w:t>18</w:t>
      </w:r>
    </w:p>
    <w:p w:rsidR="004E1E50" w:rsidRDefault="004E1E50" w:rsidP="00C80BFD">
      <w:pPr>
        <w:widowControl w:val="0"/>
        <w:tabs>
          <w:tab w:val="left" w:pos="9990"/>
        </w:tabs>
        <w:autoSpaceDE w:val="0"/>
        <w:autoSpaceDN w:val="0"/>
        <w:adjustRightInd w:val="0"/>
        <w:spacing w:before="9" w:after="0"/>
        <w:ind w:left="360" w:right="130" w:firstLine="0"/>
        <w:jc w:val="both"/>
        <w:rPr>
          <w:rFonts w:ascii="Times New Roman" w:hAnsi="Times New Roman"/>
          <w:b/>
          <w:bCs/>
          <w:color w:val="191919"/>
          <w:spacing w:val="-24"/>
          <w:sz w:val="18"/>
          <w:szCs w:val="18"/>
        </w:rPr>
      </w:pPr>
    </w:p>
    <w:p w:rsidR="004E1E50" w:rsidRDefault="004E1E50" w:rsidP="00C80BFD">
      <w:pPr>
        <w:widowControl w:val="0"/>
        <w:tabs>
          <w:tab w:val="left" w:pos="9990"/>
        </w:tabs>
        <w:autoSpaceDE w:val="0"/>
        <w:autoSpaceDN w:val="0"/>
        <w:adjustRightInd w:val="0"/>
        <w:spacing w:before="9" w:after="0"/>
        <w:ind w:left="360" w:right="130" w:firstLine="0"/>
        <w:jc w:val="both"/>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w:t>
      </w:r>
      <w:r>
        <w:rPr>
          <w:rFonts w:ascii="Times New Roman" w:hAnsi="Times New Roman"/>
          <w:b/>
          <w:bCs/>
          <w:color w:val="191919"/>
          <w:spacing w:val="-10"/>
          <w:sz w:val="18"/>
          <w:szCs w:val="18"/>
        </w:rPr>
        <w:t>r</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Curriculu</w:t>
      </w:r>
      <w:r>
        <w:rPr>
          <w:rFonts w:ascii="Times New Roman" w:hAnsi="Times New Roman"/>
          <w:b/>
          <w:bCs/>
          <w:color w:val="191919"/>
          <w:sz w:val="18"/>
          <w:szCs w:val="18"/>
        </w:rPr>
        <w:t>m</w:t>
      </w:r>
      <w:r>
        <w:rPr>
          <w:rFonts w:ascii="Times New Roman" w:hAnsi="Times New Roman"/>
          <w:b/>
          <w:bCs/>
          <w:color w:val="191919"/>
          <w:sz w:val="18"/>
          <w:szCs w:val="18"/>
        </w:rPr>
        <w:tab/>
      </w:r>
      <w:r>
        <w:rPr>
          <w:rFonts w:ascii="Times New Roman" w:hAnsi="Times New Roman"/>
          <w:b/>
          <w:bCs/>
          <w:color w:val="191919"/>
          <w:spacing w:val="-7"/>
          <w:sz w:val="18"/>
          <w:szCs w:val="18"/>
        </w:rPr>
        <w:t>60</w:t>
      </w:r>
    </w:p>
    <w:tbl>
      <w:tblPr>
        <w:tblW w:w="0" w:type="auto"/>
        <w:tblInd w:w="180" w:type="dxa"/>
        <w:tblLayout w:type="fixed"/>
        <w:tblCellMar>
          <w:left w:w="0" w:type="dxa"/>
          <w:right w:w="0" w:type="dxa"/>
        </w:tblCellMar>
        <w:tblLook w:val="0000"/>
      </w:tblPr>
      <w:tblGrid>
        <w:gridCol w:w="270"/>
        <w:gridCol w:w="839"/>
        <w:gridCol w:w="270"/>
        <w:gridCol w:w="508"/>
        <w:gridCol w:w="270"/>
        <w:gridCol w:w="4946"/>
        <w:gridCol w:w="270"/>
        <w:gridCol w:w="2517"/>
        <w:gridCol w:w="270"/>
      </w:tblGrid>
      <w:tr w:rsidR="004E1E50" w:rsidRPr="007A7452" w:rsidTr="004E1E50">
        <w:trPr>
          <w:gridAfter w:val="1"/>
          <w:wAfter w:w="270" w:type="dxa"/>
          <w:trHeight w:hRule="exact" w:val="300"/>
        </w:trPr>
        <w:tc>
          <w:tcPr>
            <w:tcW w:w="1109" w:type="dxa"/>
            <w:gridSpan w:val="2"/>
            <w:tcBorders>
              <w:top w:val="nil"/>
              <w:left w:val="nil"/>
              <w:bottom w:val="nil"/>
              <w:right w:val="nil"/>
            </w:tcBorders>
          </w:tcPr>
          <w:p w:rsidR="004E1E50" w:rsidRPr="007A7452" w:rsidRDefault="004E1E50" w:rsidP="00C80BFD">
            <w:pPr>
              <w:widowControl w:val="0"/>
              <w:autoSpaceDE w:val="0"/>
              <w:autoSpaceDN w:val="0"/>
              <w:adjustRightInd w:val="0"/>
              <w:spacing w:before="70" w:after="0"/>
              <w:ind w:left="360" w:right="-36" w:firstLine="0"/>
              <w:rPr>
                <w:rFonts w:ascii="Times New Roman" w:hAnsi="Times New Roman"/>
                <w:sz w:val="24"/>
                <w:szCs w:val="24"/>
              </w:rPr>
            </w:pPr>
            <w:r w:rsidRPr="007A7452">
              <w:rPr>
                <w:rFonts w:ascii="Times New Roman" w:hAnsi="Times New Roman"/>
                <w:b/>
                <w:bCs/>
                <w:color w:val="191919"/>
                <w:spacing w:val="-7"/>
                <w:sz w:val="18"/>
                <w:szCs w:val="18"/>
              </w:rPr>
              <w:t>Majo</w:t>
            </w:r>
            <w:r w:rsidRPr="007A7452">
              <w:rPr>
                <w:rFonts w:ascii="Times New Roman" w:hAnsi="Times New Roman"/>
                <w:b/>
                <w:bCs/>
                <w:color w:val="191919"/>
                <w:sz w:val="18"/>
                <w:szCs w:val="18"/>
              </w:rPr>
              <w:t>r</w:t>
            </w:r>
            <w:r w:rsidRPr="007A7452">
              <w:rPr>
                <w:rFonts w:ascii="Times New Roman" w:hAnsi="Times New Roman"/>
                <w:b/>
                <w:bCs/>
                <w:color w:val="191919"/>
                <w:spacing w:val="-18"/>
                <w:sz w:val="18"/>
                <w:szCs w:val="18"/>
              </w:rPr>
              <w:t xml:space="preserve"> </w:t>
            </w:r>
            <w:r w:rsidRPr="007A7452">
              <w:rPr>
                <w:rFonts w:ascii="Times New Roman" w:hAnsi="Times New Roman"/>
                <w:b/>
                <w:bCs/>
                <w:color w:val="191919"/>
                <w:spacing w:val="-7"/>
                <w:sz w:val="18"/>
                <w:szCs w:val="18"/>
              </w:rPr>
              <w:t>Courses</w:t>
            </w:r>
          </w:p>
        </w:tc>
        <w:tc>
          <w:tcPr>
            <w:tcW w:w="8781" w:type="dxa"/>
            <w:gridSpan w:val="6"/>
            <w:tcBorders>
              <w:top w:val="nil"/>
              <w:left w:val="nil"/>
              <w:bottom w:val="nil"/>
              <w:right w:val="nil"/>
            </w:tcBorders>
          </w:tcPr>
          <w:p w:rsidR="004E1E50" w:rsidRPr="007A7452" w:rsidRDefault="004E1E50" w:rsidP="00C80BFD">
            <w:pPr>
              <w:widowControl w:val="0"/>
              <w:autoSpaceDE w:val="0"/>
              <w:autoSpaceDN w:val="0"/>
              <w:adjustRightInd w:val="0"/>
              <w:spacing w:after="0"/>
              <w:ind w:left="360" w:firstLine="0"/>
              <w:rPr>
                <w:rFonts w:ascii="Times New Roman" w:hAnsi="Times New Roman"/>
                <w:sz w:val="24"/>
                <w:szCs w:val="24"/>
              </w:rPr>
            </w:pPr>
          </w:p>
        </w:tc>
      </w:tr>
      <w:tr w:rsidR="004E1E50" w:rsidRPr="007A7452" w:rsidTr="004E1E50">
        <w:trPr>
          <w:gridAfter w:val="1"/>
          <w:wAfter w:w="270" w:type="dxa"/>
          <w:trHeight w:hRule="exact" w:val="218"/>
        </w:trPr>
        <w:tc>
          <w:tcPr>
            <w:tcW w:w="1109"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7" w:lineRule="exact"/>
              <w:ind w:left="360"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7" w:lineRule="exact"/>
              <w:ind w:left="360" w:firstLine="0"/>
              <w:rPr>
                <w:rFonts w:ascii="Times New Roman" w:hAnsi="Times New Roman"/>
                <w:sz w:val="24"/>
                <w:szCs w:val="24"/>
              </w:rPr>
            </w:pPr>
            <w:r w:rsidRPr="007A7452">
              <w:rPr>
                <w:rFonts w:ascii="Times New Roman" w:hAnsi="Times New Roman"/>
                <w:color w:val="191919"/>
                <w:spacing w:val="-7"/>
                <w:sz w:val="18"/>
                <w:szCs w:val="18"/>
              </w:rPr>
              <w:t>22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16"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7" w:lineRule="exact"/>
              <w:ind w:left="360" w:firstLine="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Microbiology</w:t>
            </w:r>
          </w:p>
        </w:tc>
        <w:tc>
          <w:tcPr>
            <w:tcW w:w="2787"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7" w:lineRule="exact"/>
              <w:ind w:left="360"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C80BFD">
        <w:trPr>
          <w:gridBefore w:val="1"/>
          <w:wBefore w:w="270" w:type="dxa"/>
          <w:trHeight w:hRule="exact" w:val="216"/>
        </w:trPr>
        <w:tc>
          <w:tcPr>
            <w:tcW w:w="1109"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lastRenderedPageBreak/>
              <w:t>BIOL</w:t>
            </w:r>
          </w:p>
        </w:tc>
        <w:tc>
          <w:tcPr>
            <w:tcW w:w="778"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23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16"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Botany</w:t>
            </w:r>
          </w:p>
        </w:tc>
        <w:tc>
          <w:tcPr>
            <w:tcW w:w="278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C80BFD">
        <w:trPr>
          <w:gridBefore w:val="1"/>
          <w:wBefore w:w="270" w:type="dxa"/>
          <w:trHeight w:hRule="exact" w:val="216"/>
        </w:trPr>
        <w:tc>
          <w:tcPr>
            <w:tcW w:w="1109"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3101K</w:t>
            </w:r>
          </w:p>
        </w:tc>
        <w:tc>
          <w:tcPr>
            <w:tcW w:w="5216"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278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C80BFD">
        <w:trPr>
          <w:gridBefore w:val="1"/>
          <w:wBefore w:w="270" w:type="dxa"/>
          <w:trHeight w:hRule="exact" w:val="216"/>
        </w:trPr>
        <w:tc>
          <w:tcPr>
            <w:tcW w:w="1109"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3501K</w:t>
            </w:r>
          </w:p>
        </w:tc>
        <w:tc>
          <w:tcPr>
            <w:tcW w:w="5216"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Genetics</w:t>
            </w:r>
          </w:p>
        </w:tc>
        <w:tc>
          <w:tcPr>
            <w:tcW w:w="278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C80BFD">
        <w:trPr>
          <w:gridBefore w:val="1"/>
          <w:wBefore w:w="270" w:type="dxa"/>
          <w:trHeight w:hRule="exact" w:val="216"/>
        </w:trPr>
        <w:tc>
          <w:tcPr>
            <w:tcW w:w="1109"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4001</w:t>
            </w:r>
          </w:p>
        </w:tc>
        <w:tc>
          <w:tcPr>
            <w:tcW w:w="5216"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Independen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Stud</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278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C80BFD">
        <w:trPr>
          <w:gridBefore w:val="1"/>
          <w:wBefore w:w="270" w:type="dxa"/>
          <w:trHeight w:hRule="exact" w:val="216"/>
        </w:trPr>
        <w:tc>
          <w:tcPr>
            <w:tcW w:w="1109"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4222</w:t>
            </w:r>
          </w:p>
        </w:tc>
        <w:tc>
          <w:tcPr>
            <w:tcW w:w="5216"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Research</w:t>
            </w:r>
          </w:p>
        </w:tc>
        <w:tc>
          <w:tcPr>
            <w:tcW w:w="278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C80BFD">
        <w:trPr>
          <w:gridBefore w:val="1"/>
          <w:wBefore w:w="270" w:type="dxa"/>
          <w:trHeight w:hRule="exact" w:val="298"/>
        </w:trPr>
        <w:tc>
          <w:tcPr>
            <w:tcW w:w="1109"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4701K</w:t>
            </w:r>
          </w:p>
        </w:tc>
        <w:tc>
          <w:tcPr>
            <w:tcW w:w="5216"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firstLine="0"/>
              <w:rPr>
                <w:rFonts w:ascii="Times New Roman" w:hAnsi="Times New Roman"/>
                <w:sz w:val="24"/>
                <w:szCs w:val="24"/>
              </w:rPr>
            </w:pPr>
            <w:r w:rsidRPr="007A7452">
              <w:rPr>
                <w:rFonts w:ascii="Times New Roman" w:hAnsi="Times New Roman"/>
                <w:color w:val="191919"/>
                <w:spacing w:val="-7"/>
                <w:sz w:val="18"/>
                <w:szCs w:val="18"/>
              </w:rPr>
              <w:t>Cel</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Molecula</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278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bl>
    <w:p w:rsidR="00E8550F" w:rsidRDefault="00E8550F" w:rsidP="004E1E50">
      <w:pPr>
        <w:ind w:firstLine="0"/>
      </w:pPr>
    </w:p>
    <w:tbl>
      <w:tblPr>
        <w:tblW w:w="9900" w:type="dxa"/>
        <w:tblInd w:w="684" w:type="dxa"/>
        <w:tblLayout w:type="fixed"/>
        <w:tblCellMar>
          <w:left w:w="0" w:type="dxa"/>
          <w:right w:w="0" w:type="dxa"/>
        </w:tblCellMar>
        <w:tblLook w:val="0000"/>
      </w:tblPr>
      <w:tblGrid>
        <w:gridCol w:w="826"/>
        <w:gridCol w:w="6284"/>
        <w:gridCol w:w="2790"/>
      </w:tblGrid>
      <w:tr w:rsidR="004E1E50" w:rsidRPr="007A7452" w:rsidTr="004E1E50">
        <w:trPr>
          <w:trHeight w:hRule="exact" w:val="237"/>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CHEM</w:t>
            </w:r>
          </w:p>
        </w:tc>
        <w:tc>
          <w:tcPr>
            <w:tcW w:w="6284" w:type="dxa"/>
            <w:tcBorders>
              <w:top w:val="nil"/>
              <w:left w:val="nil"/>
              <w:bottom w:val="nil"/>
              <w:right w:val="nil"/>
            </w:tcBorders>
          </w:tcPr>
          <w:p w:rsidR="004E1E50" w:rsidRPr="007A7452" w:rsidRDefault="004E1E50" w:rsidP="00C80BFD">
            <w:pPr>
              <w:widowControl w:val="0"/>
              <w:autoSpaceDE w:val="0"/>
              <w:autoSpaceDN w:val="0"/>
              <w:adjustRightInd w:val="0"/>
              <w:spacing w:before="9" w:after="0"/>
              <w:ind w:left="290" w:firstLine="0"/>
              <w:rPr>
                <w:rFonts w:ascii="Times New Roman" w:hAnsi="Times New Roman"/>
                <w:sz w:val="24"/>
                <w:szCs w:val="24"/>
              </w:rPr>
            </w:pPr>
            <w:r w:rsidRPr="007A7452">
              <w:rPr>
                <w:rFonts w:ascii="Times New Roman" w:hAnsi="Times New Roman"/>
                <w:color w:val="191919"/>
                <w:spacing w:val="-7"/>
                <w:sz w:val="18"/>
                <w:szCs w:val="18"/>
              </w:rPr>
              <w:t>3250K</w:t>
            </w:r>
            <w:r>
              <w:rPr>
                <w:rFonts w:ascii="Times New Roman" w:hAnsi="Times New Roman"/>
                <w:color w:val="191919"/>
                <w:spacing w:val="-7"/>
                <w:sz w:val="18"/>
                <w:szCs w:val="18"/>
              </w:rPr>
              <w:tab/>
            </w:r>
            <w:r w:rsidRPr="007A7452">
              <w:rPr>
                <w:rFonts w:ascii="Times New Roman" w:hAnsi="Times New Roman"/>
                <w:color w:val="191919"/>
                <w:spacing w:val="-7"/>
                <w:sz w:val="18"/>
                <w:szCs w:val="18"/>
              </w:rPr>
              <w:t>Biochemistry</w:t>
            </w:r>
          </w:p>
        </w:tc>
        <w:tc>
          <w:tcPr>
            <w:tcW w:w="2790" w:type="dxa"/>
            <w:tcBorders>
              <w:top w:val="nil"/>
              <w:left w:val="nil"/>
              <w:bottom w:val="nil"/>
              <w:right w:val="nil"/>
            </w:tcBorders>
          </w:tcPr>
          <w:p w:rsidR="004E1E50" w:rsidRPr="007A7452" w:rsidRDefault="004E1E50" w:rsidP="00C80BFD">
            <w:pPr>
              <w:widowControl w:val="0"/>
              <w:autoSpaceDE w:val="0"/>
              <w:autoSpaceDN w:val="0"/>
              <w:adjustRightInd w:val="0"/>
              <w:spacing w:before="9" w:after="0"/>
              <w:ind w:right="234"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00"/>
                <w:tab w:val="left" w:pos="2180"/>
              </w:tabs>
              <w:autoSpaceDE w:val="0"/>
              <w:autoSpaceDN w:val="0"/>
              <w:adjustRightInd w:val="0"/>
              <w:spacing w:after="0" w:line="177" w:lineRule="exact"/>
              <w:ind w:firstLine="0"/>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H</w:t>
            </w:r>
            <w:r w:rsidRPr="007A7452">
              <w:rPr>
                <w:rFonts w:ascii="Times New Roman" w:hAnsi="Times New Roman"/>
                <w:color w:val="191919"/>
                <w:sz w:val="18"/>
                <w:szCs w:val="18"/>
              </w:rPr>
              <w:tab/>
            </w: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z w:val="18"/>
                <w:szCs w:val="18"/>
              </w:rPr>
              <w:t>1</w:t>
            </w:r>
            <w:r w:rsidRPr="007A7452">
              <w:rPr>
                <w:rFonts w:ascii="Times New Roman" w:hAnsi="Times New Roman"/>
                <w:color w:val="191919"/>
                <w:sz w:val="18"/>
                <w:szCs w:val="18"/>
              </w:rPr>
              <w:tab/>
            </w:r>
            <w:r w:rsidRPr="007A7452">
              <w:rPr>
                <w:rFonts w:ascii="Times New Roman" w:hAnsi="Times New Roman"/>
                <w:color w:val="191919"/>
                <w:spacing w:val="-7"/>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2790" w:type="dxa"/>
            <w:tcBorders>
              <w:top w:val="nil"/>
              <w:left w:val="nil"/>
              <w:bottom w:val="nil"/>
              <w:right w:val="nil"/>
            </w:tcBorders>
          </w:tcPr>
          <w:p w:rsidR="004E1E50" w:rsidRPr="007A7452" w:rsidRDefault="004E1E50" w:rsidP="00C80BFD">
            <w:pPr>
              <w:widowControl w:val="0"/>
              <w:autoSpaceDE w:val="0"/>
              <w:autoSpaceDN w:val="0"/>
              <w:adjustRightInd w:val="0"/>
              <w:spacing w:after="0" w:line="177" w:lineRule="exact"/>
              <w:ind w:right="234"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20"/>
                <w:tab w:val="left" w:pos="2200"/>
              </w:tabs>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PHY</w:t>
            </w:r>
            <w:r w:rsidRPr="007A7452">
              <w:rPr>
                <w:rFonts w:ascii="Times New Roman" w:hAnsi="Times New Roman"/>
                <w:color w:val="191919"/>
                <w:sz w:val="18"/>
                <w:szCs w:val="18"/>
              </w:rPr>
              <w:t>S</w:t>
            </w:r>
            <w:r w:rsidRPr="007A7452">
              <w:rPr>
                <w:rFonts w:ascii="Times New Roman" w:hAnsi="Times New Roman"/>
                <w:color w:val="191919"/>
                <w:sz w:val="18"/>
                <w:szCs w:val="18"/>
              </w:rPr>
              <w:tab/>
            </w: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r w:rsidRPr="007A7452">
              <w:rPr>
                <w:rFonts w:ascii="Times New Roman" w:hAnsi="Times New Roman"/>
                <w:color w:val="191919"/>
                <w:sz w:val="18"/>
                <w:szCs w:val="18"/>
              </w:rPr>
              <w:tab/>
            </w: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2790" w:type="dxa"/>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right="234"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00"/>
                <w:tab w:val="left" w:pos="2180"/>
              </w:tabs>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PHY</w:t>
            </w:r>
            <w:r w:rsidRPr="007A7452">
              <w:rPr>
                <w:rFonts w:ascii="Times New Roman" w:hAnsi="Times New Roman"/>
                <w:color w:val="191919"/>
                <w:sz w:val="18"/>
                <w:szCs w:val="18"/>
              </w:rPr>
              <w:t>S</w:t>
            </w:r>
            <w:r w:rsidRPr="007A7452">
              <w:rPr>
                <w:rFonts w:ascii="Times New Roman" w:hAnsi="Times New Roman"/>
                <w:color w:val="191919"/>
                <w:sz w:val="18"/>
                <w:szCs w:val="18"/>
              </w:rPr>
              <w:tab/>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12</w:t>
            </w:r>
            <w:r w:rsidRPr="007A7452">
              <w:rPr>
                <w:rFonts w:ascii="Times New Roman" w:hAnsi="Times New Roman"/>
                <w:color w:val="191919"/>
                <w:sz w:val="18"/>
                <w:szCs w:val="18"/>
              </w:rPr>
              <w:t>K</w:t>
            </w:r>
            <w:r w:rsidRPr="007A7452">
              <w:rPr>
                <w:rFonts w:ascii="Times New Roman" w:hAnsi="Times New Roman"/>
                <w:color w:val="191919"/>
                <w:sz w:val="18"/>
                <w:szCs w:val="18"/>
              </w:rPr>
              <w:tab/>
            </w: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2790" w:type="dxa"/>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right="234"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00"/>
                <w:tab w:val="left" w:pos="2180"/>
              </w:tabs>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PHY</w:t>
            </w:r>
            <w:r w:rsidRPr="007A7452">
              <w:rPr>
                <w:rFonts w:ascii="Times New Roman" w:hAnsi="Times New Roman"/>
                <w:color w:val="191919"/>
                <w:sz w:val="18"/>
                <w:szCs w:val="18"/>
              </w:rPr>
              <w:t>S</w:t>
            </w:r>
            <w:r w:rsidRPr="007A7452">
              <w:rPr>
                <w:rFonts w:ascii="Times New Roman" w:hAnsi="Times New Roman"/>
                <w:color w:val="191919"/>
                <w:sz w:val="18"/>
                <w:szCs w:val="18"/>
              </w:rPr>
              <w:tab/>
            </w:r>
            <w:r w:rsidRPr="007A7452">
              <w:rPr>
                <w:rFonts w:ascii="Times New Roman" w:hAnsi="Times New Roman"/>
                <w:color w:val="191919"/>
                <w:spacing w:val="-7"/>
                <w:sz w:val="18"/>
                <w:szCs w:val="18"/>
              </w:rPr>
              <w:t>210</w:t>
            </w:r>
            <w:r w:rsidRPr="007A7452">
              <w:rPr>
                <w:rFonts w:ascii="Times New Roman" w:hAnsi="Times New Roman"/>
                <w:color w:val="191919"/>
                <w:sz w:val="18"/>
                <w:szCs w:val="18"/>
              </w:rPr>
              <w:t>0</w:t>
            </w:r>
            <w:r w:rsidRPr="007A7452">
              <w:rPr>
                <w:rFonts w:ascii="Times New Roman" w:hAnsi="Times New Roman"/>
                <w:color w:val="191919"/>
                <w:sz w:val="18"/>
                <w:szCs w:val="18"/>
              </w:rPr>
              <w:tab/>
            </w:r>
            <w:r w:rsidRPr="007A7452">
              <w:rPr>
                <w:rFonts w:ascii="Times New Roman" w:hAnsi="Times New Roman"/>
                <w:color w:val="191919"/>
                <w:spacing w:val="-7"/>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Application</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no</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D)</w:t>
            </w:r>
          </w:p>
        </w:tc>
        <w:tc>
          <w:tcPr>
            <w:tcW w:w="2790" w:type="dxa"/>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right="234" w:firstLine="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S</w:t>
            </w:r>
            <w:r w:rsidRPr="007A7452">
              <w:rPr>
                <w:rFonts w:ascii="Times New Roman" w:hAnsi="Times New Roman"/>
                <w:color w:val="191919"/>
                <w:spacing w:val="-24"/>
                <w:sz w:val="18"/>
                <w:szCs w:val="18"/>
              </w:rPr>
              <w:t>P</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FRE</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GRM</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Foreig</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Languag</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sequence</w:t>
            </w:r>
          </w:p>
        </w:tc>
        <w:tc>
          <w:tcPr>
            <w:tcW w:w="2790" w:type="dxa"/>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right="234" w:firstLine="0"/>
              <w:jc w:val="right"/>
              <w:rPr>
                <w:rFonts w:ascii="Times New Roman" w:hAnsi="Times New Roman"/>
                <w:sz w:val="24"/>
                <w:szCs w:val="24"/>
              </w:rPr>
            </w:pPr>
            <w:r w:rsidRPr="007A7452">
              <w:rPr>
                <w:rFonts w:ascii="Times New Roman" w:hAnsi="Times New Roman"/>
                <w:color w:val="191919"/>
                <w:sz w:val="18"/>
                <w:szCs w:val="18"/>
              </w:rPr>
              <w:t>6</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Elective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(Non-Science)</w:t>
            </w:r>
          </w:p>
        </w:tc>
        <w:tc>
          <w:tcPr>
            <w:tcW w:w="2790" w:type="dxa"/>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right="234" w:firstLine="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7110" w:type="dxa"/>
            <w:gridSpan w:val="2"/>
            <w:tcBorders>
              <w:top w:val="nil"/>
              <w:left w:val="nil"/>
              <w:bottom w:val="nil"/>
              <w:right w:val="nil"/>
            </w:tcBorders>
          </w:tcPr>
          <w:p w:rsidR="004E1E50" w:rsidRPr="00EB1A95" w:rsidRDefault="004E1E50" w:rsidP="004E1E50">
            <w:pPr>
              <w:widowControl w:val="0"/>
              <w:autoSpaceDE w:val="0"/>
              <w:autoSpaceDN w:val="0"/>
              <w:adjustRightInd w:val="0"/>
              <w:spacing w:after="0" w:line="195" w:lineRule="exact"/>
              <w:ind w:firstLine="0"/>
              <w:rPr>
                <w:rFonts w:ascii="Times New Roman" w:hAnsi="Times New Roman"/>
                <w:color w:val="191919"/>
                <w:spacing w:val="-7"/>
                <w:sz w:val="18"/>
                <w:szCs w:val="18"/>
              </w:rPr>
            </w:pPr>
            <w:r w:rsidRPr="00EB1A95">
              <w:rPr>
                <w:rFonts w:ascii="Times New Roman" w:hAnsi="Times New Roman"/>
                <w:color w:val="191919"/>
                <w:spacing w:val="-7"/>
                <w:sz w:val="18"/>
                <w:szCs w:val="18"/>
              </w:rPr>
              <w:t>Electives (Biology)</w:t>
            </w:r>
          </w:p>
        </w:tc>
        <w:tc>
          <w:tcPr>
            <w:tcW w:w="2790" w:type="dxa"/>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right="234" w:firstLine="0"/>
              <w:jc w:val="right"/>
              <w:rPr>
                <w:rFonts w:ascii="Times New Roman" w:hAnsi="Times New Roman"/>
                <w:color w:val="191919"/>
                <w:spacing w:val="-7"/>
                <w:sz w:val="18"/>
                <w:szCs w:val="18"/>
              </w:rPr>
            </w:pPr>
            <w:r>
              <w:rPr>
                <w:rFonts w:ascii="Times New Roman" w:hAnsi="Times New Roman"/>
                <w:color w:val="191919"/>
                <w:spacing w:val="-7"/>
                <w:sz w:val="18"/>
                <w:szCs w:val="18"/>
              </w:rPr>
              <w:t xml:space="preserve">13 </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ota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(Majo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othe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courses)</w:t>
            </w:r>
          </w:p>
        </w:tc>
        <w:tc>
          <w:tcPr>
            <w:tcW w:w="2790" w:type="dxa"/>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right="234" w:firstLine="0"/>
              <w:jc w:val="right"/>
              <w:rPr>
                <w:rFonts w:ascii="Times New Roman" w:hAnsi="Times New Roman"/>
                <w:sz w:val="24"/>
                <w:szCs w:val="24"/>
              </w:rPr>
            </w:pPr>
            <w:r w:rsidRPr="007A7452">
              <w:rPr>
                <w:rFonts w:ascii="Times New Roman" w:hAnsi="Times New Roman"/>
                <w:color w:val="191919"/>
                <w:spacing w:val="-7"/>
                <w:sz w:val="18"/>
                <w:szCs w:val="18"/>
              </w:rPr>
              <w:t>61</w:t>
            </w:r>
          </w:p>
        </w:tc>
      </w:tr>
      <w:tr w:rsidR="004E1E50" w:rsidRPr="007A7452" w:rsidTr="004E1E50">
        <w:trPr>
          <w:trHeight w:hRule="exact" w:val="214"/>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ota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abov</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Hours</w:t>
            </w:r>
          </w:p>
        </w:tc>
        <w:tc>
          <w:tcPr>
            <w:tcW w:w="2790" w:type="dxa"/>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right="234" w:firstLine="0"/>
              <w:jc w:val="right"/>
              <w:rPr>
                <w:rFonts w:ascii="Times New Roman" w:hAnsi="Times New Roman"/>
                <w:sz w:val="24"/>
                <w:szCs w:val="24"/>
              </w:rPr>
            </w:pPr>
            <w:r w:rsidRPr="007A7452">
              <w:rPr>
                <w:rFonts w:ascii="Times New Roman" w:hAnsi="Times New Roman"/>
                <w:color w:val="191919"/>
                <w:sz w:val="18"/>
                <w:szCs w:val="18"/>
              </w:rPr>
              <w:t>6</w:t>
            </w:r>
          </w:p>
        </w:tc>
      </w:tr>
      <w:tr w:rsidR="004E1E50" w:rsidRPr="007A7452" w:rsidTr="004E1E50">
        <w:trPr>
          <w:trHeight w:hRule="exact" w:val="29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Hour</w:t>
            </w:r>
            <w:r w:rsidRPr="007A7452">
              <w:rPr>
                <w:rFonts w:ascii="Times New Roman" w:hAnsi="Times New Roman"/>
                <w:b/>
                <w:bCs/>
                <w:color w:val="191919"/>
                <w:sz w:val="18"/>
                <w:szCs w:val="18"/>
              </w:rPr>
              <w:t>s</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i</w:t>
            </w:r>
            <w:r w:rsidRPr="007A7452">
              <w:rPr>
                <w:rFonts w:ascii="Times New Roman" w:hAnsi="Times New Roman"/>
                <w:b/>
                <w:bCs/>
                <w:color w:val="191919"/>
                <w:sz w:val="18"/>
                <w:szCs w:val="18"/>
              </w:rPr>
              <w:t>n</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P</w:t>
            </w:r>
            <w:r w:rsidRPr="007A7452">
              <w:rPr>
                <w:rFonts w:ascii="Times New Roman" w:hAnsi="Times New Roman"/>
                <w:b/>
                <w:bCs/>
                <w:color w:val="191919"/>
                <w:spacing w:val="-10"/>
                <w:sz w:val="18"/>
                <w:szCs w:val="18"/>
              </w:rPr>
              <w:t>r</w:t>
            </w:r>
            <w:r w:rsidRPr="007A7452">
              <w:rPr>
                <w:rFonts w:ascii="Times New Roman" w:hAnsi="Times New Roman"/>
                <w:b/>
                <w:bCs/>
                <w:color w:val="191919"/>
                <w:spacing w:val="-7"/>
                <w:sz w:val="18"/>
                <w:szCs w:val="18"/>
              </w:rPr>
              <w:t>ogram</w:t>
            </w:r>
          </w:p>
        </w:tc>
        <w:tc>
          <w:tcPr>
            <w:tcW w:w="2790" w:type="dxa"/>
            <w:tcBorders>
              <w:top w:val="nil"/>
              <w:left w:val="nil"/>
              <w:bottom w:val="nil"/>
              <w:right w:val="nil"/>
            </w:tcBorders>
          </w:tcPr>
          <w:p w:rsidR="004E1E50" w:rsidRPr="007A7452" w:rsidRDefault="004E1E50" w:rsidP="00C80BFD">
            <w:pPr>
              <w:widowControl w:val="0"/>
              <w:autoSpaceDE w:val="0"/>
              <w:autoSpaceDN w:val="0"/>
              <w:adjustRightInd w:val="0"/>
              <w:spacing w:after="0" w:line="194" w:lineRule="exact"/>
              <w:ind w:right="234" w:firstLine="0"/>
              <w:jc w:val="right"/>
              <w:rPr>
                <w:rFonts w:ascii="Times New Roman" w:hAnsi="Times New Roman"/>
                <w:sz w:val="24"/>
                <w:szCs w:val="24"/>
              </w:rPr>
            </w:pPr>
            <w:r w:rsidRPr="007A7452">
              <w:rPr>
                <w:rFonts w:ascii="Times New Roman" w:hAnsi="Times New Roman"/>
                <w:b/>
                <w:bCs/>
                <w:color w:val="191919"/>
                <w:spacing w:val="-7"/>
                <w:sz w:val="18"/>
                <w:szCs w:val="18"/>
              </w:rPr>
              <w:t>126</w:t>
            </w:r>
          </w:p>
        </w:tc>
      </w:tr>
    </w:tbl>
    <w:p w:rsidR="004E1E50" w:rsidRDefault="004E1E50" w:rsidP="004E1E50">
      <w:pPr>
        <w:widowControl w:val="0"/>
        <w:autoSpaceDE w:val="0"/>
        <w:autoSpaceDN w:val="0"/>
        <w:adjustRightInd w:val="0"/>
        <w:spacing w:before="7" w:after="0"/>
        <w:ind w:left="270" w:firstLine="0"/>
        <w:rPr>
          <w:rFonts w:ascii="Times New Roman" w:hAnsi="Times New Roman"/>
          <w:b/>
          <w:bCs/>
          <w:color w:val="191919"/>
          <w:spacing w:val="-13"/>
          <w:sz w:val="24"/>
          <w:szCs w:val="24"/>
        </w:rPr>
      </w:pPr>
      <w:r>
        <w:rPr>
          <w:rFonts w:ascii="Times New Roman" w:hAnsi="Times New Roman"/>
          <w:b/>
          <w:bCs/>
          <w:color w:val="191919"/>
          <w:spacing w:val="-13"/>
          <w:sz w:val="32"/>
          <w:szCs w:val="32"/>
        </w:rPr>
        <w:t>P</w:t>
      </w:r>
      <w:r>
        <w:rPr>
          <w:rFonts w:ascii="Times New Roman" w:hAnsi="Times New Roman"/>
          <w:b/>
          <w:bCs/>
          <w:color w:val="191919"/>
          <w:spacing w:val="-13"/>
          <w:sz w:val="24"/>
          <w:szCs w:val="24"/>
        </w:rPr>
        <w:t>ROGRA</w:t>
      </w:r>
      <w:r>
        <w:rPr>
          <w:rFonts w:ascii="Times New Roman" w:hAnsi="Times New Roman"/>
          <w:b/>
          <w:bCs/>
          <w:color w:val="191919"/>
          <w:sz w:val="24"/>
          <w:szCs w:val="24"/>
        </w:rPr>
        <w:t>M</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TUD</w:t>
      </w:r>
      <w:r>
        <w:rPr>
          <w:rFonts w:ascii="Times New Roman" w:hAnsi="Times New Roman"/>
          <w:b/>
          <w:bCs/>
          <w:color w:val="191919"/>
          <w:sz w:val="24"/>
          <w:szCs w:val="24"/>
        </w:rPr>
        <w:t>Y</w:t>
      </w:r>
      <w:r>
        <w:rPr>
          <w:rFonts w:ascii="Times New Roman" w:hAnsi="Times New Roman"/>
          <w:b/>
          <w:bCs/>
          <w:color w:val="191919"/>
          <w:spacing w:val="-15"/>
          <w:sz w:val="24"/>
          <w:szCs w:val="24"/>
        </w:rPr>
        <w:t xml:space="preserve"> </w:t>
      </w:r>
      <w:r>
        <w:rPr>
          <w:rFonts w:ascii="Times New Roman" w:hAnsi="Times New Roman"/>
          <w:b/>
          <w:bCs/>
          <w:color w:val="191919"/>
          <w:spacing w:val="-13"/>
          <w:sz w:val="24"/>
          <w:szCs w:val="24"/>
        </w:rPr>
        <w:t>FO</w:t>
      </w:r>
      <w:r>
        <w:rPr>
          <w:rFonts w:ascii="Times New Roman" w:hAnsi="Times New Roman"/>
          <w:b/>
          <w:bCs/>
          <w:color w:val="191919"/>
          <w:sz w:val="24"/>
          <w:szCs w:val="24"/>
        </w:rPr>
        <w:t>R</w:t>
      </w:r>
      <w:r>
        <w:rPr>
          <w:rFonts w:ascii="Times New Roman" w:hAnsi="Times New Roman"/>
          <w:b/>
          <w:bCs/>
          <w:color w:val="191919"/>
          <w:spacing w:val="-19"/>
          <w:sz w:val="24"/>
          <w:szCs w:val="24"/>
        </w:rPr>
        <w:t xml:space="preserve"> </w:t>
      </w:r>
      <w:r>
        <w:rPr>
          <w:rFonts w:ascii="Times New Roman" w:hAnsi="Times New Roman"/>
          <w:b/>
          <w:bCs/>
          <w:color w:val="191919"/>
          <w:sz w:val="24"/>
          <w:szCs w:val="24"/>
        </w:rPr>
        <w:t>A</w:t>
      </w:r>
      <w:r>
        <w:rPr>
          <w:rFonts w:ascii="Times New Roman" w:hAnsi="Times New Roman"/>
          <w:b/>
          <w:bCs/>
          <w:color w:val="191919"/>
          <w:spacing w:val="-19"/>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ACHELO</w:t>
      </w:r>
      <w:r>
        <w:rPr>
          <w:rFonts w:ascii="Times New Roman" w:hAnsi="Times New Roman"/>
          <w:b/>
          <w:bCs/>
          <w:color w:val="191919"/>
          <w:sz w:val="24"/>
          <w:szCs w:val="24"/>
        </w:rPr>
        <w:t>R</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D</w:t>
      </w:r>
      <w:r>
        <w:rPr>
          <w:rFonts w:ascii="Times New Roman" w:hAnsi="Times New Roman"/>
          <w:b/>
          <w:bCs/>
          <w:color w:val="191919"/>
          <w:spacing w:val="-13"/>
          <w:sz w:val="24"/>
          <w:szCs w:val="24"/>
        </w:rPr>
        <w:t>EGRE</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I</w:t>
      </w:r>
      <w:r>
        <w:rPr>
          <w:rFonts w:ascii="Times New Roman" w:hAnsi="Times New Roman"/>
          <w:b/>
          <w:bCs/>
          <w:color w:val="191919"/>
          <w:sz w:val="24"/>
          <w:szCs w:val="24"/>
        </w:rPr>
        <w:t>N</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IOLOGY</w:t>
      </w:r>
    </w:p>
    <w:p w:rsidR="004E1E50" w:rsidRPr="008A5438" w:rsidRDefault="004E1E50" w:rsidP="004E1E50">
      <w:pPr>
        <w:widowControl w:val="0"/>
        <w:autoSpaceDE w:val="0"/>
        <w:autoSpaceDN w:val="0"/>
        <w:adjustRightInd w:val="0"/>
        <w:spacing w:before="7" w:after="0"/>
        <w:ind w:left="270" w:firstLine="0"/>
        <w:rPr>
          <w:rFonts w:ascii="Times New Roman" w:hAnsi="Times New Roman"/>
          <w:i/>
          <w:color w:val="000000"/>
          <w:sz w:val="20"/>
          <w:szCs w:val="20"/>
        </w:rPr>
      </w:pPr>
      <w:proofErr w:type="gramStart"/>
      <w:r w:rsidRPr="00567628">
        <w:rPr>
          <w:rFonts w:ascii="Times New Roman" w:hAnsi="Times New Roman"/>
          <w:b/>
          <w:bCs/>
          <w:i/>
          <w:color w:val="191919"/>
          <w:spacing w:val="-13"/>
          <w:sz w:val="20"/>
          <w:szCs w:val="20"/>
        </w:rPr>
        <w:t>(Suggested Program of Study Only!</w:t>
      </w:r>
      <w:proofErr w:type="gramEnd"/>
      <w:r w:rsidRPr="00567628">
        <w:rPr>
          <w:rFonts w:ascii="Times New Roman" w:hAnsi="Times New Roman"/>
          <w:b/>
          <w:bCs/>
          <w:i/>
          <w:color w:val="191919"/>
          <w:spacing w:val="-13"/>
          <w:sz w:val="20"/>
          <w:szCs w:val="20"/>
        </w:rPr>
        <w:t xml:space="preserve">  Student should consult with faculty advisor)</w:t>
      </w:r>
    </w:p>
    <w:tbl>
      <w:tblPr>
        <w:tblW w:w="0" w:type="auto"/>
        <w:tblInd w:w="100" w:type="dxa"/>
        <w:tblLayout w:type="fixed"/>
        <w:tblCellMar>
          <w:left w:w="0" w:type="dxa"/>
          <w:right w:w="0" w:type="dxa"/>
        </w:tblCellMar>
        <w:tblLook w:val="0000"/>
      </w:tblPr>
      <w:tblGrid>
        <w:gridCol w:w="547"/>
        <w:gridCol w:w="826"/>
        <w:gridCol w:w="1669"/>
        <w:gridCol w:w="3105"/>
        <w:gridCol w:w="1322"/>
        <w:gridCol w:w="249"/>
        <w:gridCol w:w="547"/>
        <w:gridCol w:w="1002"/>
        <w:gridCol w:w="1202"/>
      </w:tblGrid>
      <w:tr w:rsidR="004E1E50" w:rsidRPr="007A7452" w:rsidTr="004E1E50">
        <w:trPr>
          <w:gridBefore w:val="1"/>
          <w:gridAfter w:val="1"/>
          <w:wBefore w:w="547" w:type="dxa"/>
          <w:wAfter w:w="1202" w:type="dxa"/>
          <w:trHeight w:hRule="exact" w:val="300"/>
        </w:trPr>
        <w:tc>
          <w:tcPr>
            <w:tcW w:w="7718" w:type="dxa"/>
            <w:gridSpan w:val="6"/>
            <w:tcBorders>
              <w:top w:val="nil"/>
              <w:left w:val="nil"/>
              <w:bottom w:val="nil"/>
              <w:right w:val="nil"/>
            </w:tcBorders>
          </w:tcPr>
          <w:p w:rsidR="004E1E50" w:rsidRPr="007A7452" w:rsidRDefault="004E1E50" w:rsidP="004E1E50">
            <w:pPr>
              <w:widowControl w:val="0"/>
              <w:tabs>
                <w:tab w:val="left" w:pos="6960"/>
              </w:tabs>
              <w:autoSpaceDE w:val="0"/>
              <w:autoSpaceDN w:val="0"/>
              <w:adjustRightInd w:val="0"/>
              <w:spacing w:before="70" w:after="0"/>
              <w:ind w:firstLine="12"/>
              <w:rPr>
                <w:rFonts w:ascii="Times New Roman" w:hAnsi="Times New Roman"/>
                <w:sz w:val="24"/>
                <w:szCs w:val="24"/>
              </w:rPr>
            </w:pPr>
            <w:r w:rsidRPr="007A7452">
              <w:rPr>
                <w:rFonts w:ascii="Times New Roman" w:hAnsi="Times New Roman"/>
                <w:b/>
                <w:bCs/>
                <w:color w:val="191919"/>
                <w:spacing w:val="-7"/>
                <w:sz w:val="18"/>
                <w:szCs w:val="18"/>
              </w:rPr>
              <w:t>F</w:t>
            </w:r>
            <w:r w:rsidRPr="007A7452">
              <w:rPr>
                <w:rFonts w:ascii="Times New Roman" w:hAnsi="Times New Roman"/>
                <w:b/>
                <w:bCs/>
                <w:color w:val="191919"/>
                <w:spacing w:val="-10"/>
                <w:sz w:val="18"/>
                <w:szCs w:val="18"/>
              </w:rPr>
              <w:t>r</w:t>
            </w:r>
            <w:r w:rsidRPr="007A7452">
              <w:rPr>
                <w:rFonts w:ascii="Times New Roman" w:hAnsi="Times New Roman"/>
                <w:b/>
                <w:bCs/>
                <w:color w:val="191919"/>
                <w:spacing w:val="-7"/>
                <w:sz w:val="18"/>
                <w:szCs w:val="18"/>
              </w:rPr>
              <w:t>eshma</w:t>
            </w:r>
            <w:r w:rsidRPr="007A7452">
              <w:rPr>
                <w:rFonts w:ascii="Times New Roman" w:hAnsi="Times New Roman"/>
                <w:b/>
                <w:bCs/>
                <w:color w:val="191919"/>
                <w:sz w:val="18"/>
                <w:szCs w:val="18"/>
              </w:rPr>
              <w:t>n</w:t>
            </w:r>
            <w:r w:rsidRPr="007A7452">
              <w:rPr>
                <w:rFonts w:ascii="Times New Roman" w:hAnsi="Times New Roman"/>
                <w:b/>
                <w:bCs/>
                <w:color w:val="191919"/>
                <w:spacing w:val="-21"/>
                <w:sz w:val="18"/>
                <w:szCs w:val="18"/>
              </w:rPr>
              <w:t xml:space="preserve"> </w:t>
            </w:r>
            <w:r w:rsidRPr="007A7452">
              <w:rPr>
                <w:rFonts w:ascii="Times New Roman" w:hAnsi="Times New Roman"/>
                <w:b/>
                <w:bCs/>
                <w:color w:val="191919"/>
                <w:spacing w:val="-27"/>
                <w:sz w:val="18"/>
                <w:szCs w:val="18"/>
              </w:rPr>
              <w:t>Y</w:t>
            </w:r>
            <w:r w:rsidRPr="007A7452">
              <w:rPr>
                <w:rFonts w:ascii="Times New Roman" w:hAnsi="Times New Roman"/>
                <w:b/>
                <w:bCs/>
                <w:color w:val="191919"/>
                <w:spacing w:val="-7"/>
                <w:sz w:val="18"/>
                <w:szCs w:val="18"/>
              </w:rPr>
              <w:t>ea</w:t>
            </w:r>
            <w:r w:rsidRPr="007A7452">
              <w:rPr>
                <w:rFonts w:ascii="Times New Roman" w:hAnsi="Times New Roman"/>
                <w:b/>
                <w:bCs/>
                <w:color w:val="191919"/>
                <w:sz w:val="18"/>
                <w:szCs w:val="18"/>
              </w:rPr>
              <w:t>r</w:t>
            </w:r>
            <w:r w:rsidRPr="007A7452">
              <w:rPr>
                <w:rFonts w:ascii="Times New Roman" w:hAnsi="Times New Roman"/>
                <w:b/>
                <w:bCs/>
                <w:color w:val="191919"/>
                <w:sz w:val="18"/>
                <w:szCs w:val="18"/>
              </w:rPr>
              <w:tab/>
            </w:r>
            <w:r w:rsidRPr="007A7452">
              <w:rPr>
                <w:rFonts w:ascii="Times New Roman" w:hAnsi="Times New Roman"/>
                <w:b/>
                <w:bCs/>
                <w:color w:val="191919"/>
                <w:spacing w:val="-7"/>
                <w:sz w:val="18"/>
                <w:szCs w:val="18"/>
              </w:rPr>
              <w:t>Fall</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before="70" w:after="0"/>
              <w:ind w:firstLine="12"/>
              <w:rPr>
                <w:rFonts w:ascii="Times New Roman" w:hAnsi="Times New Roman"/>
                <w:sz w:val="24"/>
                <w:szCs w:val="24"/>
              </w:rPr>
            </w:pPr>
            <w:r w:rsidRPr="007A7452">
              <w:rPr>
                <w:rFonts w:ascii="Times New Roman" w:hAnsi="Times New Roman"/>
                <w:b/>
                <w:bCs/>
                <w:color w:val="191919"/>
                <w:spacing w:val="-7"/>
                <w:sz w:val="18"/>
                <w:szCs w:val="18"/>
              </w:rPr>
              <w:t>Spring</w:t>
            </w:r>
          </w:p>
        </w:tc>
      </w:tr>
      <w:tr w:rsidR="004E1E50" w:rsidRPr="007A7452" w:rsidTr="004E1E50">
        <w:trPr>
          <w:gridBefore w:val="1"/>
          <w:gridAfter w:val="1"/>
          <w:wBefore w:w="547" w:type="dxa"/>
          <w:wAfter w:w="1202" w:type="dxa"/>
          <w:trHeight w:hRule="exact" w:val="218"/>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pacing w:val="-7"/>
                <w:sz w:val="18"/>
                <w:szCs w:val="18"/>
              </w:rPr>
              <w:t>ASU</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pacing w:val="-7"/>
                <w:sz w:val="18"/>
                <w:szCs w:val="18"/>
              </w:rPr>
              <w:t>1200</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pacing w:val="-7"/>
                <w:sz w:val="18"/>
                <w:szCs w:val="18"/>
              </w:rPr>
              <w:t>Freshma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Seminar</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z w:val="18"/>
                <w:szCs w:val="18"/>
              </w:rPr>
              <w:t>3</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HIST</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1002</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Diaspora</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2</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ENGL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w:t>
            </w:r>
            <w:r w:rsidRPr="007A7452">
              <w:rPr>
                <w:rFonts w:ascii="Times New Roman" w:hAnsi="Times New Roman"/>
                <w:color w:val="191919"/>
                <w:sz w:val="18"/>
                <w:szCs w:val="18"/>
              </w:rPr>
              <w:t>1</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1</w:t>
            </w:r>
            <w:r w:rsidRPr="007A7452">
              <w:rPr>
                <w:rFonts w:ascii="Times New Roman" w:hAnsi="Times New Roman"/>
                <w:color w:val="191919"/>
                <w:spacing w:val="-7"/>
                <w:sz w:val="18"/>
                <w:szCs w:val="18"/>
              </w:rPr>
              <w:t>102</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3</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TH</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3</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Pre-Calculus</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CHEM</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1212K</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4</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 and 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12K</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4</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1801</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w:t>
            </w:r>
            <w:r>
              <w:rPr>
                <w:rFonts w:ascii="Times New Roman" w:hAnsi="Times New Roman"/>
                <w:color w:val="191919"/>
                <w:spacing w:val="-7"/>
                <w:sz w:val="18"/>
                <w:szCs w:val="18"/>
              </w:rPr>
              <w:t xml:space="preserve">Suggested </w:t>
            </w:r>
            <w:r w:rsidRPr="007A7452">
              <w:rPr>
                <w:rFonts w:ascii="Times New Roman" w:hAnsi="Times New Roman"/>
                <w:color w:val="191919"/>
                <w:spacing w:val="-7"/>
                <w:sz w:val="18"/>
                <w:szCs w:val="18"/>
              </w:rPr>
              <w:t>Elective)</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gridBefore w:val="1"/>
          <w:gridAfter w:val="1"/>
          <w:wBefore w:w="547" w:type="dxa"/>
          <w:wAfter w:w="1202" w:type="dxa"/>
          <w:trHeight w:hRule="exact" w:val="214"/>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PEDH</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Choice</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gridBefore w:val="1"/>
          <w:gridAfter w:val="1"/>
          <w:wBefore w:w="547" w:type="dxa"/>
          <w:wAfter w:w="1202" w:type="dxa"/>
          <w:trHeight w:hRule="exact" w:val="29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firstLine="12"/>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firstLine="12"/>
              <w:rPr>
                <w:rFonts w:ascii="Times New Roman" w:hAnsi="Times New Roman"/>
                <w:sz w:val="24"/>
                <w:szCs w:val="24"/>
              </w:rPr>
            </w:pPr>
            <w:r w:rsidRPr="007A7452">
              <w:rPr>
                <w:rFonts w:ascii="Times New Roman" w:hAnsi="Times New Roman"/>
                <w:b/>
                <w:bCs/>
                <w:color w:val="191919"/>
                <w:spacing w:val="-7"/>
                <w:sz w:val="18"/>
                <w:szCs w:val="18"/>
              </w:rPr>
              <w:t>16</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7" w:firstLine="12"/>
              <w:jc w:val="right"/>
              <w:rPr>
                <w:rFonts w:ascii="Times New Roman" w:hAnsi="Times New Roman"/>
                <w:sz w:val="24"/>
                <w:szCs w:val="24"/>
              </w:rPr>
            </w:pPr>
            <w:r w:rsidRPr="007A7452">
              <w:rPr>
                <w:rFonts w:ascii="Times New Roman" w:hAnsi="Times New Roman"/>
                <w:b/>
                <w:bCs/>
                <w:color w:val="191919"/>
                <w:spacing w:val="-7"/>
                <w:sz w:val="18"/>
                <w:szCs w:val="18"/>
              </w:rPr>
              <w:t>16</w:t>
            </w:r>
          </w:p>
        </w:tc>
      </w:tr>
      <w:tr w:rsidR="004E1E50" w:rsidRPr="004E1E50" w:rsidTr="004E1E50">
        <w:trPr>
          <w:gridBefore w:val="1"/>
          <w:gridAfter w:val="1"/>
          <w:wBefore w:w="547" w:type="dxa"/>
          <w:wAfter w:w="1202" w:type="dxa"/>
          <w:trHeight w:hRule="exact" w:val="207"/>
        </w:trPr>
        <w:tc>
          <w:tcPr>
            <w:tcW w:w="2495"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b/>
                <w:bCs/>
                <w:color w:val="191919"/>
                <w:spacing w:val="-24"/>
                <w:sz w:val="18"/>
                <w:szCs w:val="18"/>
              </w:rPr>
              <w:t>Sophomore Year</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r>
              <w:rPr>
                <w:rFonts w:ascii="Times New Roman" w:hAnsi="Times New Roman" w:cs="Times New Roman"/>
                <w:b/>
                <w:bCs/>
                <w:color w:val="191919"/>
                <w:spacing w:val="-7"/>
                <w:sz w:val="18"/>
                <w:szCs w:val="18"/>
              </w:rPr>
              <w:t>Fall</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Pr>
                <w:rFonts w:ascii="Times New Roman" w:hAnsi="Times New Roman" w:cs="Times New Roman"/>
                <w:b/>
                <w:bCs/>
                <w:color w:val="191919"/>
                <w:spacing w:val="-7"/>
                <w:sz w:val="18"/>
                <w:szCs w:val="18"/>
              </w:rPr>
              <w:t>Spring</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0"/>
              <w:rPr>
                <w:rFonts w:ascii="Times New Roman" w:hAnsi="Times New Roman" w:cs="Times New Roman"/>
                <w:b/>
                <w:bCs/>
                <w:color w:val="191919"/>
                <w:spacing w:val="-24"/>
                <w:sz w:val="18"/>
                <w:szCs w:val="18"/>
              </w:rPr>
            </w:pPr>
            <w:r w:rsidRPr="004E1E50">
              <w:rPr>
                <w:rFonts w:ascii="Times New Roman" w:hAnsi="Times New Roman" w:cs="Times New Roman"/>
                <w:b/>
                <w:bCs/>
                <w:color w:val="191919"/>
                <w:spacing w:val="-24"/>
                <w:sz w:val="18"/>
                <w:szCs w:val="18"/>
              </w:rPr>
              <w:t>PEDH</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Choice</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1</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1</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ENGL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2111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World Literature</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CHEM</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2301K and 2302K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Organic Chemistry I and II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2211K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General Microbiology</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POLS</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1101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U.S. &amp; GA Government</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MATH</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1211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Calculus 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PHYS</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2100</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Computer Applications</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3</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2311K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Botany 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4E1E50" w:rsidRDefault="004E1E50" w:rsidP="004E1E50">
            <w:pPr>
              <w:ind w:left="-17" w:firstLine="0"/>
              <w:rPr>
                <w:rFonts w:ascii="Times New Roman" w:hAnsi="Times New Roman" w:cs="Times New Roman"/>
                <w:sz w:val="18"/>
                <w:szCs w:val="18"/>
              </w:rPr>
            </w:pPr>
            <w:r w:rsidRPr="004E1E50">
              <w:rPr>
                <w:rFonts w:ascii="Times New Roman" w:hAnsi="Times New Roman" w:cs="Times New Roman"/>
                <w:sz w:val="18"/>
                <w:szCs w:val="18"/>
              </w:rPr>
              <w:t>Total</w:t>
            </w:r>
          </w:p>
        </w:tc>
        <w:tc>
          <w:tcPr>
            <w:tcW w:w="1669" w:type="dxa"/>
            <w:tcBorders>
              <w:top w:val="nil"/>
              <w:left w:val="nil"/>
              <w:bottom w:val="nil"/>
              <w:right w:val="nil"/>
            </w:tcBorders>
          </w:tcPr>
          <w:p w:rsidR="004E1E50" w:rsidRPr="004E1E50" w:rsidRDefault="004E1E50" w:rsidP="004E1E50">
            <w:pPr>
              <w:ind w:firstLine="0"/>
              <w:rPr>
                <w:rFonts w:ascii="Times New Roman" w:hAnsi="Times New Roman" w:cs="Times New Roman"/>
                <w:sz w:val="18"/>
                <w:szCs w:val="18"/>
              </w:rPr>
            </w:pP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16</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15</w:t>
            </w:r>
          </w:p>
        </w:tc>
      </w:tr>
      <w:tr w:rsidR="004E1E50" w:rsidRPr="004E1E50" w:rsidTr="004E1E50">
        <w:trPr>
          <w:gridBefore w:val="1"/>
          <w:gridAfter w:val="1"/>
          <w:wBefore w:w="547" w:type="dxa"/>
          <w:wAfter w:w="1202" w:type="dxa"/>
          <w:trHeight w:hRule="exact" w:val="171"/>
        </w:trPr>
        <w:tc>
          <w:tcPr>
            <w:tcW w:w="2495" w:type="dxa"/>
            <w:gridSpan w:val="2"/>
            <w:tcBorders>
              <w:top w:val="nil"/>
              <w:left w:val="nil"/>
              <w:bottom w:val="nil"/>
              <w:right w:val="nil"/>
            </w:tcBorders>
          </w:tcPr>
          <w:p w:rsidR="004E1E50" w:rsidRPr="004E1E50" w:rsidRDefault="004E1E50" w:rsidP="004E1E50">
            <w:pPr>
              <w:ind w:firstLine="0"/>
              <w:rPr>
                <w:rFonts w:ascii="Times New Roman" w:hAnsi="Times New Roman" w:cs="Times New Roman"/>
                <w:b/>
                <w:sz w:val="18"/>
                <w:szCs w:val="18"/>
              </w:rPr>
            </w:pPr>
            <w:r w:rsidRPr="004E1E50">
              <w:rPr>
                <w:rFonts w:ascii="Times New Roman" w:hAnsi="Times New Roman" w:cs="Times New Roman"/>
                <w:b/>
                <w:sz w:val="18"/>
                <w:szCs w:val="18"/>
              </w:rPr>
              <w:t>Junior Year</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Fall</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Spring</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HIST</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1111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World History 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MUSC</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1100</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 xml:space="preserve">Music </w:t>
            </w:r>
            <w:proofErr w:type="spellStart"/>
            <w:r w:rsidRPr="004E1E50">
              <w:rPr>
                <w:rFonts w:ascii="Times New Roman" w:hAnsi="Times New Roman" w:cs="Times New Roman"/>
                <w:sz w:val="18"/>
                <w:szCs w:val="18"/>
              </w:rPr>
              <w:t>Apprec</w:t>
            </w:r>
            <w:proofErr w:type="spellEnd"/>
            <w:r w:rsidRPr="004E1E50">
              <w:rPr>
                <w:rFonts w:ascii="Times New Roman" w:hAnsi="Times New Roman" w:cs="Times New Roman"/>
                <w:sz w:val="18"/>
                <w:szCs w:val="18"/>
              </w:rPr>
              <w:t xml:space="preserve">. </w:t>
            </w:r>
            <w:proofErr w:type="gramStart"/>
            <w:r w:rsidRPr="004E1E50">
              <w:rPr>
                <w:rFonts w:ascii="Times New Roman" w:hAnsi="Times New Roman" w:cs="Times New Roman"/>
                <w:sz w:val="18"/>
                <w:szCs w:val="18"/>
              </w:rPr>
              <w:t>or</w:t>
            </w:r>
            <w:proofErr w:type="gramEnd"/>
            <w:r w:rsidRPr="004E1E50">
              <w:rPr>
                <w:rFonts w:ascii="Times New Roman" w:hAnsi="Times New Roman" w:cs="Times New Roman"/>
                <w:sz w:val="18"/>
                <w:szCs w:val="18"/>
              </w:rPr>
              <w:t xml:space="preserve"> ARAP 1100 Art </w:t>
            </w:r>
            <w:proofErr w:type="spellStart"/>
            <w:r w:rsidRPr="004E1E50">
              <w:rPr>
                <w:rFonts w:ascii="Times New Roman" w:hAnsi="Times New Roman" w:cs="Times New Roman"/>
                <w:sz w:val="18"/>
                <w:szCs w:val="18"/>
              </w:rPr>
              <w:t>Apprec</w:t>
            </w:r>
            <w:proofErr w:type="spellEnd"/>
            <w:r w:rsidRPr="004E1E50">
              <w:rPr>
                <w:rFonts w:ascii="Times New Roman" w:hAnsi="Times New Roman" w:cs="Times New Roman"/>
                <w:sz w:val="18"/>
                <w:szCs w:val="18"/>
              </w:rPr>
              <w:t>.</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PHYS</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1111K and 1112K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Introduction to Physics I and II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3101K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Environmental Biology</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CHEM</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3250K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Biochemistry</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COMM</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1100</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 xml:space="preserve"> Fundamentals of Public Speaking</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3</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3501K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Principles of Genetics</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ind w:firstLine="0"/>
              <w:rPr>
                <w:rFonts w:ascii="Times New Roman" w:hAnsi="Times New Roman" w:cs="Times New Roman"/>
                <w:sz w:val="18"/>
                <w:szCs w:val="18"/>
              </w:rPr>
            </w:pP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Elective</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Total</w:t>
            </w:r>
          </w:p>
        </w:tc>
        <w:tc>
          <w:tcPr>
            <w:tcW w:w="1669" w:type="dxa"/>
            <w:tcBorders>
              <w:top w:val="nil"/>
              <w:left w:val="nil"/>
              <w:bottom w:val="nil"/>
              <w:right w:val="nil"/>
            </w:tcBorders>
          </w:tcPr>
          <w:p w:rsidR="004E1E50" w:rsidRPr="004E1E50" w:rsidRDefault="004E1E50" w:rsidP="004E1E50">
            <w:pPr>
              <w:ind w:firstLine="0"/>
              <w:rPr>
                <w:rFonts w:ascii="Times New Roman" w:hAnsi="Times New Roman" w:cs="Times New Roman"/>
                <w:sz w:val="18"/>
                <w:szCs w:val="18"/>
              </w:rPr>
            </w:pP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15</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17</w:t>
            </w:r>
          </w:p>
        </w:tc>
      </w:tr>
      <w:tr w:rsidR="004E1E50" w:rsidRPr="004E1E50" w:rsidTr="00510B4A">
        <w:trPr>
          <w:gridBefore w:val="1"/>
          <w:gridAfter w:val="1"/>
          <w:wBefore w:w="547" w:type="dxa"/>
          <w:wAfter w:w="1202" w:type="dxa"/>
          <w:trHeight w:hRule="exact" w:val="296"/>
        </w:trPr>
        <w:tc>
          <w:tcPr>
            <w:tcW w:w="2495"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b/>
                <w:bCs/>
                <w:color w:val="191919"/>
                <w:spacing w:val="-24"/>
              </w:rPr>
              <w:t>Senior Year</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Fall</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Spring</w:t>
            </w:r>
          </w:p>
        </w:tc>
      </w:tr>
      <w:tr w:rsidR="004E1E50" w:rsidRPr="007A7452" w:rsidTr="004E1E50">
        <w:trPr>
          <w:trHeight w:hRule="exact" w:val="218"/>
        </w:trPr>
        <w:tc>
          <w:tcPr>
            <w:tcW w:w="6147" w:type="dxa"/>
            <w:gridSpan w:val="4"/>
            <w:tcBorders>
              <w:top w:val="nil"/>
              <w:left w:val="nil"/>
              <w:bottom w:val="nil"/>
              <w:right w:val="nil"/>
            </w:tcBorders>
          </w:tcPr>
          <w:p w:rsidR="004E1E50" w:rsidRPr="004E1E50" w:rsidRDefault="004E1E50" w:rsidP="004E1E50">
            <w:pPr>
              <w:widowControl w:val="0"/>
              <w:tabs>
                <w:tab w:val="left" w:pos="1100"/>
              </w:tabs>
              <w:autoSpaceDE w:val="0"/>
              <w:autoSpaceDN w:val="0"/>
              <w:adjustRightInd w:val="0"/>
              <w:spacing w:after="0" w:line="177"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w:t>
            </w:r>
            <w:r w:rsidRPr="004E1E50">
              <w:rPr>
                <w:rFonts w:ascii="Times New Roman" w:hAnsi="Times New Roman" w:cs="Times New Roman"/>
                <w:color w:val="191919"/>
                <w:sz w:val="18"/>
                <w:szCs w:val="18"/>
              </w:rPr>
              <w:t>L</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422</w:t>
            </w:r>
            <w:r w:rsidRPr="004E1E50">
              <w:rPr>
                <w:rFonts w:ascii="Times New Roman" w:hAnsi="Times New Roman" w:cs="Times New Roman"/>
                <w:color w:val="191919"/>
                <w:sz w:val="18"/>
                <w:szCs w:val="18"/>
              </w:rPr>
              <w:t>2</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Biolog</w:t>
            </w:r>
            <w:r w:rsidRPr="004E1E50">
              <w:rPr>
                <w:rFonts w:ascii="Times New Roman" w:hAnsi="Times New Roman" w:cs="Times New Roman"/>
                <w:color w:val="191919"/>
                <w:sz w:val="18"/>
                <w:szCs w:val="18"/>
              </w:rPr>
              <w:t>y</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Research</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43"/>
              <w:jc w:val="right"/>
              <w:rPr>
                <w:rFonts w:ascii="Times New Roman" w:hAnsi="Times New Roman" w:cs="Times New Roman"/>
                <w:sz w:val="18"/>
                <w:szCs w:val="18"/>
              </w:rPr>
            </w:pP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77" w:lineRule="exact"/>
              <w:ind w:left="872" w:firstLine="580"/>
              <w:rPr>
                <w:rFonts w:ascii="Times New Roman" w:hAnsi="Times New Roman" w:cs="Times New Roman"/>
                <w:sz w:val="18"/>
                <w:szCs w:val="18"/>
              </w:rPr>
            </w:pPr>
            <w:r w:rsidRPr="004E1E50">
              <w:rPr>
                <w:rFonts w:ascii="Times New Roman" w:hAnsi="Times New Roman" w:cs="Times New Roman"/>
                <w:color w:val="191919"/>
                <w:sz w:val="18"/>
                <w:szCs w:val="18"/>
              </w:rPr>
              <w:t>2</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w:t>
            </w:r>
            <w:r w:rsidRPr="004E1E50">
              <w:rPr>
                <w:rFonts w:ascii="Times New Roman" w:hAnsi="Times New Roman" w:cs="Times New Roman"/>
                <w:color w:val="191919"/>
                <w:sz w:val="18"/>
                <w:szCs w:val="18"/>
              </w:rPr>
              <w:t>L</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4701</w:t>
            </w:r>
            <w:r w:rsidRPr="004E1E50">
              <w:rPr>
                <w:rFonts w:ascii="Times New Roman" w:hAnsi="Times New Roman" w:cs="Times New Roman"/>
                <w:color w:val="191919"/>
                <w:sz w:val="18"/>
                <w:szCs w:val="18"/>
              </w:rPr>
              <w:t>K</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Cel</w:t>
            </w:r>
            <w:r w:rsidRPr="004E1E50">
              <w:rPr>
                <w:rFonts w:ascii="Times New Roman" w:hAnsi="Times New Roman" w:cs="Times New Roman"/>
                <w:color w:val="191919"/>
                <w:sz w:val="18"/>
                <w:szCs w:val="18"/>
              </w:rPr>
              <w:t>l</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an</w:t>
            </w:r>
            <w:r w:rsidRPr="004E1E50">
              <w:rPr>
                <w:rFonts w:ascii="Times New Roman" w:hAnsi="Times New Roman" w:cs="Times New Roman"/>
                <w:color w:val="191919"/>
                <w:sz w:val="18"/>
                <w:szCs w:val="18"/>
              </w:rPr>
              <w:t>d</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Molecula</w:t>
            </w:r>
            <w:r w:rsidRPr="004E1E50">
              <w:rPr>
                <w:rFonts w:ascii="Times New Roman" w:hAnsi="Times New Roman" w:cs="Times New Roman"/>
                <w:color w:val="191919"/>
                <w:sz w:val="18"/>
                <w:szCs w:val="18"/>
              </w:rPr>
              <w:t>r</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Biology</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4</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ind w:firstLine="580"/>
              <w:rPr>
                <w:rFonts w:ascii="Times New Roman" w:hAnsi="Times New Roman" w:cs="Times New Roman"/>
                <w:sz w:val="18"/>
                <w:szCs w:val="18"/>
              </w:rPr>
            </w:pP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Foreig</w:t>
            </w:r>
            <w:r w:rsidRPr="004E1E50">
              <w:rPr>
                <w:rFonts w:ascii="Times New Roman" w:hAnsi="Times New Roman" w:cs="Times New Roman"/>
                <w:color w:val="191919"/>
                <w:sz w:val="18"/>
                <w:szCs w:val="18"/>
              </w:rPr>
              <w:t>n</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Languag</w:t>
            </w:r>
            <w:r w:rsidRPr="004E1E50">
              <w:rPr>
                <w:rFonts w:ascii="Times New Roman" w:hAnsi="Times New Roman" w:cs="Times New Roman"/>
                <w:color w:val="191919"/>
                <w:sz w:val="18"/>
                <w:szCs w:val="18"/>
              </w:rPr>
              <w:t>e</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(Spanish</w:t>
            </w:r>
            <w:r w:rsidRPr="004E1E50">
              <w:rPr>
                <w:rFonts w:ascii="Times New Roman" w:hAnsi="Times New Roman" w:cs="Times New Roman"/>
                <w:color w:val="191919"/>
                <w:sz w:val="18"/>
                <w:szCs w:val="18"/>
              </w:rPr>
              <w:t>,</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Frenc</w:t>
            </w:r>
            <w:r w:rsidRPr="004E1E50">
              <w:rPr>
                <w:rFonts w:ascii="Times New Roman" w:hAnsi="Times New Roman" w:cs="Times New Roman"/>
                <w:color w:val="191919"/>
                <w:sz w:val="18"/>
                <w:szCs w:val="18"/>
              </w:rPr>
              <w:t>h</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o</w:t>
            </w:r>
            <w:r w:rsidRPr="004E1E50">
              <w:rPr>
                <w:rFonts w:ascii="Times New Roman" w:hAnsi="Times New Roman" w:cs="Times New Roman"/>
                <w:color w:val="191919"/>
                <w:sz w:val="18"/>
                <w:szCs w:val="18"/>
              </w:rPr>
              <w:t>f</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Germa</w:t>
            </w:r>
            <w:r w:rsidRPr="004E1E50">
              <w:rPr>
                <w:rFonts w:ascii="Times New Roman" w:hAnsi="Times New Roman" w:cs="Times New Roman"/>
                <w:color w:val="191919"/>
                <w:sz w:val="18"/>
                <w:szCs w:val="18"/>
              </w:rPr>
              <w:t>n</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sequence)</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3</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72" w:firstLine="580"/>
              <w:rPr>
                <w:rFonts w:ascii="Times New Roman" w:hAnsi="Times New Roman" w:cs="Times New Roman"/>
                <w:sz w:val="18"/>
                <w:szCs w:val="18"/>
              </w:rPr>
            </w:pPr>
            <w:r w:rsidRPr="004E1E50">
              <w:rPr>
                <w:rFonts w:ascii="Times New Roman" w:hAnsi="Times New Roman" w:cs="Times New Roman"/>
                <w:color w:val="191919"/>
                <w:sz w:val="18"/>
                <w:szCs w:val="18"/>
              </w:rPr>
              <w:t>3</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NON-Scienc</w:t>
            </w:r>
            <w:r w:rsidRPr="004E1E50">
              <w:rPr>
                <w:rFonts w:ascii="Times New Roman" w:hAnsi="Times New Roman" w:cs="Times New Roman"/>
                <w:color w:val="191919"/>
                <w:sz w:val="18"/>
                <w:szCs w:val="18"/>
              </w:rPr>
              <w:t>e</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Electives</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43"/>
              <w:jc w:val="right"/>
              <w:rPr>
                <w:rFonts w:ascii="Times New Roman" w:hAnsi="Times New Roman" w:cs="Times New Roman"/>
                <w:sz w:val="18"/>
                <w:szCs w:val="18"/>
              </w:rPr>
            </w:pP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72" w:firstLine="580"/>
              <w:rPr>
                <w:rFonts w:ascii="Times New Roman" w:hAnsi="Times New Roman" w:cs="Times New Roman"/>
                <w:sz w:val="18"/>
                <w:szCs w:val="18"/>
              </w:rPr>
            </w:pPr>
            <w:r w:rsidRPr="004E1E50">
              <w:rPr>
                <w:rFonts w:ascii="Times New Roman" w:hAnsi="Times New Roman" w:cs="Times New Roman"/>
                <w:color w:val="191919"/>
                <w:sz w:val="18"/>
                <w:szCs w:val="18"/>
              </w:rPr>
              <w:t>3</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Biolog</w:t>
            </w:r>
            <w:r w:rsidRPr="004E1E50">
              <w:rPr>
                <w:rFonts w:ascii="Times New Roman" w:hAnsi="Times New Roman" w:cs="Times New Roman"/>
                <w:color w:val="191919"/>
                <w:sz w:val="18"/>
                <w:szCs w:val="18"/>
              </w:rPr>
              <w:t>y</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Electives</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4</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sz w:val="18"/>
                <w:szCs w:val="18"/>
              </w:rPr>
            </w:pPr>
            <w:r w:rsidRPr="004E1E50">
              <w:rPr>
                <w:rFonts w:ascii="Times New Roman" w:hAnsi="Times New Roman" w:cs="Times New Roman"/>
                <w:color w:val="191919"/>
                <w:sz w:val="18"/>
                <w:szCs w:val="18"/>
              </w:rPr>
              <w:t>4</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w:t>
            </w:r>
            <w:r w:rsidRPr="004E1E50">
              <w:rPr>
                <w:rFonts w:ascii="Times New Roman" w:hAnsi="Times New Roman" w:cs="Times New Roman"/>
                <w:color w:val="191919"/>
                <w:sz w:val="18"/>
                <w:szCs w:val="18"/>
              </w:rPr>
              <w:t>L</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400</w:t>
            </w:r>
            <w:r w:rsidRPr="004E1E50">
              <w:rPr>
                <w:rFonts w:ascii="Times New Roman" w:hAnsi="Times New Roman" w:cs="Times New Roman"/>
                <w:color w:val="191919"/>
                <w:sz w:val="18"/>
                <w:szCs w:val="18"/>
              </w:rPr>
              <w:t>1</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Researc</w:t>
            </w:r>
            <w:r w:rsidRPr="004E1E50">
              <w:rPr>
                <w:rFonts w:ascii="Times New Roman" w:hAnsi="Times New Roman" w:cs="Times New Roman"/>
                <w:color w:val="191919"/>
                <w:sz w:val="18"/>
                <w:szCs w:val="18"/>
              </w:rPr>
              <w:t>h</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an</w:t>
            </w:r>
            <w:r w:rsidRPr="004E1E50">
              <w:rPr>
                <w:rFonts w:ascii="Times New Roman" w:hAnsi="Times New Roman" w:cs="Times New Roman"/>
                <w:color w:val="191919"/>
                <w:sz w:val="18"/>
                <w:szCs w:val="18"/>
              </w:rPr>
              <w:t>d</w:t>
            </w:r>
            <w:r w:rsidRPr="004E1E50">
              <w:rPr>
                <w:rFonts w:ascii="Times New Roman" w:hAnsi="Times New Roman" w:cs="Times New Roman"/>
                <w:color w:val="191919"/>
                <w:spacing w:val="-14"/>
                <w:sz w:val="18"/>
                <w:szCs w:val="18"/>
              </w:rPr>
              <w:t xml:space="preserve"> </w:t>
            </w:r>
            <w:proofErr w:type="spellStart"/>
            <w:r w:rsidRPr="004E1E50">
              <w:rPr>
                <w:rFonts w:ascii="Times New Roman" w:hAnsi="Times New Roman" w:cs="Times New Roman"/>
                <w:color w:val="191919"/>
                <w:spacing w:val="-7"/>
                <w:sz w:val="18"/>
                <w:szCs w:val="18"/>
              </w:rPr>
              <w:t>Indep</w:t>
            </w:r>
            <w:proofErr w:type="spellEnd"/>
            <w:r w:rsidRPr="004E1E50">
              <w:rPr>
                <w:rFonts w:ascii="Times New Roman" w:hAnsi="Times New Roman" w:cs="Times New Roman"/>
                <w:color w:val="191919"/>
                <w:sz w:val="18"/>
                <w:szCs w:val="18"/>
              </w:rPr>
              <w:t>.</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Stud</w:t>
            </w:r>
            <w:r w:rsidRPr="004E1E50">
              <w:rPr>
                <w:rFonts w:ascii="Times New Roman" w:hAnsi="Times New Roman" w:cs="Times New Roman"/>
                <w:color w:val="191919"/>
                <w:sz w:val="18"/>
                <w:szCs w:val="18"/>
              </w:rPr>
              <w:t>y</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z w:val="18"/>
                <w:szCs w:val="18"/>
              </w:rPr>
              <w:t>I</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1</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sz w:val="18"/>
                <w:szCs w:val="18"/>
              </w:rPr>
            </w:pPr>
            <w:r w:rsidRPr="004E1E50">
              <w:rPr>
                <w:rFonts w:ascii="Times New Roman" w:hAnsi="Times New Roman" w:cs="Times New Roman"/>
                <w:color w:val="191919"/>
                <w:sz w:val="18"/>
                <w:szCs w:val="18"/>
              </w:rPr>
              <w:t>1</w:t>
            </w:r>
          </w:p>
        </w:tc>
      </w:tr>
      <w:tr w:rsidR="004E1E50" w:rsidRPr="007A7452" w:rsidTr="004E1E50">
        <w:trPr>
          <w:trHeight w:hRule="exact" w:val="214"/>
        </w:trPr>
        <w:tc>
          <w:tcPr>
            <w:tcW w:w="6147" w:type="dxa"/>
            <w:gridSpan w:val="4"/>
            <w:tcBorders>
              <w:top w:val="nil"/>
              <w:left w:val="nil"/>
              <w:bottom w:val="nil"/>
              <w:right w:val="nil"/>
            </w:tcBorders>
          </w:tcPr>
          <w:p w:rsidR="004E1E50" w:rsidRPr="004E1E50" w:rsidRDefault="004E1E50" w:rsidP="004E1E50">
            <w:pPr>
              <w:widowControl w:val="0"/>
              <w:tabs>
                <w:tab w:val="left" w:pos="1120"/>
              </w:tabs>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Are</w:t>
            </w:r>
            <w:r w:rsidRPr="004E1E50">
              <w:rPr>
                <w:rFonts w:ascii="Times New Roman" w:hAnsi="Times New Roman" w:cs="Times New Roman"/>
                <w:color w:val="191919"/>
                <w:sz w:val="18"/>
                <w:szCs w:val="18"/>
              </w:rPr>
              <w:t>a</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z w:val="18"/>
                <w:szCs w:val="18"/>
              </w:rPr>
              <w:t>E</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Choice</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3</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sz w:val="18"/>
                <w:szCs w:val="18"/>
              </w:rPr>
            </w:pPr>
            <w:r w:rsidRPr="004E1E50">
              <w:rPr>
                <w:rFonts w:ascii="Times New Roman" w:hAnsi="Times New Roman" w:cs="Times New Roman"/>
                <w:color w:val="191919"/>
                <w:sz w:val="18"/>
                <w:szCs w:val="18"/>
              </w:rPr>
              <w:t>3</w:t>
            </w:r>
          </w:p>
        </w:tc>
      </w:tr>
      <w:tr w:rsidR="004E1E50" w:rsidRPr="007A7452" w:rsidTr="004E1E50">
        <w:trPr>
          <w:trHeight w:hRule="exact" w:val="29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left="40" w:firstLine="580"/>
              <w:rPr>
                <w:rFonts w:ascii="Times New Roman" w:hAnsi="Times New Roman" w:cs="Times New Roman"/>
                <w:sz w:val="18"/>
                <w:szCs w:val="18"/>
              </w:rPr>
            </w:pPr>
            <w:r w:rsidRPr="004E1E50">
              <w:rPr>
                <w:rFonts w:ascii="Times New Roman" w:hAnsi="Times New Roman" w:cs="Times New Roman"/>
                <w:b/>
                <w:bCs/>
                <w:color w:val="191919"/>
                <w:spacing w:val="-24"/>
                <w:sz w:val="18"/>
                <w:szCs w:val="18"/>
              </w:rPr>
              <w:t>T</w:t>
            </w:r>
            <w:r w:rsidRPr="004E1E50">
              <w:rPr>
                <w:rFonts w:ascii="Times New Roman" w:hAnsi="Times New Roman" w:cs="Times New Roman"/>
                <w:b/>
                <w:bCs/>
                <w:color w:val="191919"/>
                <w:spacing w:val="-7"/>
                <w:sz w:val="18"/>
                <w:szCs w:val="18"/>
              </w:rPr>
              <w:t>otal</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left="920" w:firstLine="143"/>
              <w:jc w:val="right"/>
              <w:rPr>
                <w:rFonts w:ascii="Times New Roman" w:hAnsi="Times New Roman" w:cs="Times New Roman"/>
                <w:sz w:val="18"/>
                <w:szCs w:val="18"/>
              </w:rPr>
            </w:pPr>
            <w:r w:rsidRPr="004E1E50">
              <w:rPr>
                <w:rFonts w:ascii="Times New Roman" w:hAnsi="Times New Roman" w:cs="Times New Roman"/>
                <w:b/>
                <w:bCs/>
                <w:color w:val="191919"/>
                <w:spacing w:val="-7"/>
                <w:sz w:val="18"/>
                <w:szCs w:val="18"/>
              </w:rPr>
              <w:t>15</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left="823" w:firstLine="580"/>
              <w:rPr>
                <w:rFonts w:ascii="Times New Roman" w:hAnsi="Times New Roman" w:cs="Times New Roman"/>
                <w:sz w:val="18"/>
                <w:szCs w:val="18"/>
              </w:rPr>
            </w:pPr>
            <w:r w:rsidRPr="004E1E50">
              <w:rPr>
                <w:rFonts w:ascii="Times New Roman" w:hAnsi="Times New Roman" w:cs="Times New Roman"/>
                <w:b/>
                <w:bCs/>
                <w:color w:val="191919"/>
                <w:spacing w:val="-7"/>
                <w:sz w:val="18"/>
                <w:szCs w:val="18"/>
              </w:rPr>
              <w:t>17</w:t>
            </w:r>
          </w:p>
        </w:tc>
      </w:tr>
    </w:tbl>
    <w:p w:rsidR="004E1E50" w:rsidRDefault="004E1E50" w:rsidP="004E1E50">
      <w:pPr>
        <w:widowControl w:val="0"/>
        <w:tabs>
          <w:tab w:val="left" w:pos="7980"/>
        </w:tabs>
        <w:autoSpaceDE w:val="0"/>
        <w:autoSpaceDN w:val="0"/>
        <w:adjustRightInd w:val="0"/>
        <w:spacing w:after="0"/>
        <w:ind w:left="140" w:firstLine="490"/>
        <w:rPr>
          <w:rFonts w:ascii="Times New Roman" w:hAnsi="Times New Roman"/>
          <w:b/>
          <w:bCs/>
          <w:color w:val="191919"/>
          <w:spacing w:val="-7"/>
          <w:sz w:val="18"/>
          <w:szCs w:val="18"/>
        </w:rPr>
      </w:pPr>
    </w:p>
    <w:p w:rsidR="004E1E50" w:rsidRDefault="004E1E50" w:rsidP="004E1E50">
      <w:pPr>
        <w:widowControl w:val="0"/>
        <w:tabs>
          <w:tab w:val="left" w:pos="7980"/>
        </w:tabs>
        <w:autoSpaceDE w:val="0"/>
        <w:autoSpaceDN w:val="0"/>
        <w:adjustRightInd w:val="0"/>
        <w:spacing w:after="0"/>
        <w:ind w:left="140" w:firstLine="490"/>
        <w:rPr>
          <w:rFonts w:ascii="Times New Roman" w:hAnsi="Times New Roman"/>
          <w:color w:val="000000"/>
          <w:sz w:val="18"/>
          <w:szCs w:val="18"/>
        </w:rPr>
      </w:pPr>
      <w:r>
        <w:rPr>
          <w:rFonts w:ascii="Times New Roman" w:hAnsi="Times New Roman"/>
          <w:b/>
          <w:bCs/>
          <w:color w:val="191919"/>
          <w:spacing w:val="-7"/>
          <w:sz w:val="18"/>
          <w:szCs w:val="18"/>
        </w:rPr>
        <w:t>Biolog</w:t>
      </w:r>
      <w:r>
        <w:rPr>
          <w:rFonts w:ascii="Times New Roman" w:hAnsi="Times New Roman"/>
          <w:b/>
          <w:bCs/>
          <w:color w:val="191919"/>
          <w:sz w:val="18"/>
          <w:szCs w:val="18"/>
        </w:rPr>
        <w:t>y</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Elective</w:t>
      </w:r>
      <w:r>
        <w:rPr>
          <w:rFonts w:ascii="Times New Roman" w:hAnsi="Times New Roman"/>
          <w:b/>
          <w:bCs/>
          <w:color w:val="191919"/>
          <w:sz w:val="18"/>
          <w:szCs w:val="18"/>
        </w:rPr>
        <w:t>s</w:t>
      </w:r>
      <w:r>
        <w:rPr>
          <w:rFonts w:ascii="Times New Roman" w:hAnsi="Times New Roman"/>
          <w:b/>
          <w:bCs/>
          <w:color w:val="191919"/>
          <w:sz w:val="18"/>
          <w:szCs w:val="18"/>
        </w:rPr>
        <w:tab/>
      </w:r>
      <w:r w:rsidR="00CC7D07">
        <w:rPr>
          <w:rFonts w:ascii="Times New Roman" w:hAnsi="Times New Roman"/>
          <w:b/>
          <w:bCs/>
          <w:color w:val="191919"/>
          <w:sz w:val="18"/>
          <w:szCs w:val="18"/>
        </w:rPr>
        <w:tab/>
      </w:r>
      <w:r>
        <w:rPr>
          <w:rFonts w:ascii="Times New Roman" w:hAnsi="Times New Roman"/>
          <w:b/>
          <w:bCs/>
          <w:color w:val="191919"/>
          <w:spacing w:val="-7"/>
          <w:sz w:val="18"/>
          <w:szCs w:val="18"/>
        </w:rPr>
        <w:t>C</w:t>
      </w:r>
      <w:r>
        <w:rPr>
          <w:rFonts w:ascii="Times New Roman" w:hAnsi="Times New Roman"/>
          <w:b/>
          <w:bCs/>
          <w:color w:val="191919"/>
          <w:spacing w:val="-10"/>
          <w:sz w:val="18"/>
          <w:szCs w:val="18"/>
        </w:rPr>
        <w:t>r</w:t>
      </w:r>
      <w:r>
        <w:rPr>
          <w:rFonts w:ascii="Times New Roman" w:hAnsi="Times New Roman"/>
          <w:b/>
          <w:bCs/>
          <w:color w:val="191919"/>
          <w:spacing w:val="-7"/>
          <w:sz w:val="18"/>
          <w:szCs w:val="18"/>
        </w:rPr>
        <w:t>edi</w:t>
      </w:r>
      <w:r>
        <w:rPr>
          <w:rFonts w:ascii="Times New Roman" w:hAnsi="Times New Roman"/>
          <w:b/>
          <w:bCs/>
          <w:color w:val="191919"/>
          <w:sz w:val="18"/>
          <w:szCs w:val="18"/>
        </w:rPr>
        <w:t>t</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Hrs.</w:t>
      </w:r>
    </w:p>
    <w:tbl>
      <w:tblPr>
        <w:tblW w:w="0" w:type="auto"/>
        <w:tblInd w:w="720" w:type="dxa"/>
        <w:tblLayout w:type="fixed"/>
        <w:tblCellMar>
          <w:left w:w="0" w:type="dxa"/>
          <w:right w:w="0" w:type="dxa"/>
        </w:tblCellMar>
        <w:tblLook w:val="0000"/>
      </w:tblPr>
      <w:tblGrid>
        <w:gridCol w:w="821"/>
        <w:gridCol w:w="44"/>
        <w:gridCol w:w="1141"/>
        <w:gridCol w:w="80"/>
        <w:gridCol w:w="4955"/>
        <w:gridCol w:w="300"/>
        <w:gridCol w:w="1379"/>
        <w:gridCol w:w="10"/>
      </w:tblGrid>
      <w:tr w:rsidR="004E1E50" w:rsidRPr="007A7452" w:rsidTr="004E1E50">
        <w:trPr>
          <w:gridAfter w:val="1"/>
          <w:wAfter w:w="10" w:type="dxa"/>
          <w:trHeight w:hRule="exact" w:val="23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b/>
                <w:bCs/>
                <w:color w:val="191919"/>
                <w:spacing w:val="-7"/>
                <w:sz w:val="18"/>
                <w:szCs w:val="18"/>
              </w:rPr>
              <w:t>Courses</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255" w:hanging="40"/>
              <w:rPr>
                <w:rFonts w:ascii="Times New Roman" w:hAnsi="Times New Roman"/>
                <w:sz w:val="24"/>
                <w:szCs w:val="24"/>
              </w:rPr>
            </w:pPr>
            <w:r w:rsidRPr="007A7452">
              <w:rPr>
                <w:rFonts w:ascii="Times New Roman" w:hAnsi="Times New Roman"/>
                <w:b/>
                <w:bCs/>
                <w:color w:val="191919"/>
                <w:spacing w:val="-10"/>
                <w:sz w:val="18"/>
                <w:szCs w:val="18"/>
              </w:rPr>
              <w:t>T</w:t>
            </w:r>
            <w:r w:rsidRPr="007A7452">
              <w:rPr>
                <w:rFonts w:ascii="Times New Roman" w:hAnsi="Times New Roman"/>
                <w:b/>
                <w:bCs/>
                <w:color w:val="191919"/>
                <w:spacing w:val="-7"/>
                <w:sz w:val="18"/>
                <w:szCs w:val="18"/>
              </w:rPr>
              <w:t>itle</w:t>
            </w:r>
          </w:p>
        </w:tc>
        <w:tc>
          <w:tcPr>
            <w:tcW w:w="6634" w:type="dxa"/>
            <w:gridSpan w:val="3"/>
            <w:tcBorders>
              <w:top w:val="nil"/>
              <w:left w:val="nil"/>
              <w:bottom w:val="nil"/>
              <w:right w:val="nil"/>
            </w:tcBorders>
          </w:tcPr>
          <w:p w:rsidR="004E1E50" w:rsidRPr="007A7452" w:rsidRDefault="004E1E50" w:rsidP="004E1E50">
            <w:pPr>
              <w:widowControl w:val="0"/>
              <w:autoSpaceDE w:val="0"/>
              <w:autoSpaceDN w:val="0"/>
              <w:adjustRightInd w:val="0"/>
              <w:spacing w:after="0"/>
              <w:ind w:hanging="40"/>
              <w:rPr>
                <w:rFonts w:ascii="Times New Roman" w:hAnsi="Times New Roman"/>
                <w:sz w:val="24"/>
                <w:szCs w:val="24"/>
              </w:rPr>
            </w:pPr>
          </w:p>
        </w:tc>
      </w:tr>
      <w:tr w:rsidR="004E1E50" w:rsidRPr="007A7452" w:rsidTr="004E1E50">
        <w:trPr>
          <w:gridAfter w:val="1"/>
          <w:wAfter w:w="10" w:type="dxa"/>
          <w:trHeight w:hRule="exact" w:val="218"/>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255" w:hanging="40"/>
              <w:rPr>
                <w:rFonts w:ascii="Times New Roman" w:hAnsi="Times New Roman"/>
                <w:sz w:val="24"/>
                <w:szCs w:val="24"/>
              </w:rPr>
            </w:pPr>
            <w:r w:rsidRPr="007A7452">
              <w:rPr>
                <w:rFonts w:ascii="Times New Roman" w:hAnsi="Times New Roman"/>
                <w:color w:val="191919"/>
                <w:spacing w:val="-7"/>
                <w:sz w:val="18"/>
                <w:szCs w:val="18"/>
              </w:rPr>
              <w:t>1801</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474" w:hanging="40"/>
              <w:rPr>
                <w:rFonts w:ascii="Times New Roman" w:hAnsi="Times New Roman"/>
                <w:sz w:val="24"/>
                <w:szCs w:val="24"/>
              </w:rPr>
            </w:pPr>
            <w:r w:rsidRPr="007A7452">
              <w:rPr>
                <w:rFonts w:ascii="Times New Roman" w:hAnsi="Times New Roman"/>
                <w:color w:val="191919"/>
                <w:spacing w:val="-7"/>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Caree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Explorations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right="40" w:hanging="40"/>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lastRenderedPageBreak/>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13K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Invertebrat</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Zoology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2312K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Botan</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2412K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Anatom</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2320K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Lab Research Techniques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2415</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Scientifi</w:t>
            </w:r>
            <w:r w:rsidRPr="007A7452">
              <w:rPr>
                <w:rFonts w:ascii="Times New Roman" w:hAnsi="Times New Roman"/>
                <w:color w:val="191919"/>
                <w:sz w:val="18"/>
                <w:szCs w:val="18"/>
              </w:rPr>
              <w:t>c</w:t>
            </w:r>
            <w:r w:rsidRPr="007A7452">
              <w:rPr>
                <w:rFonts w:ascii="Times New Roman" w:hAnsi="Times New Roman"/>
                <w:color w:val="191919"/>
                <w:spacing w:val="-17"/>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riting</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2702K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Fundamentals of Biotechnology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3201K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Entomology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3309K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3312K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Plannin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Managin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3313K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Policy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3314K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Us</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3315K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3316K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Use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3317K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Foo</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Production</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3318K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3319K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3320K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echnique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2"/>
                <w:sz w:val="18"/>
                <w:szCs w:val="18"/>
              </w:rPr>
              <w:t>W</w:t>
            </w:r>
            <w:r w:rsidRPr="007A7452">
              <w:rPr>
                <w:rFonts w:ascii="Times New Roman" w:hAnsi="Times New Roman"/>
                <w:color w:val="191919"/>
                <w:spacing w:val="-7"/>
                <w:sz w:val="18"/>
                <w:szCs w:val="18"/>
              </w:rPr>
              <w:t>ate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Services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3321K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3401K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Histology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3506</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512" w:hanging="40"/>
              <w:rPr>
                <w:rFonts w:ascii="Times New Roman" w:hAnsi="Times New Roman"/>
                <w:color w:val="191919"/>
                <w:spacing w:val="-7"/>
                <w:sz w:val="18"/>
                <w:szCs w:val="18"/>
              </w:rPr>
            </w:pPr>
            <w:r>
              <w:rPr>
                <w:rFonts w:ascii="Times New Roman" w:hAnsi="Times New Roman"/>
                <w:color w:val="191919"/>
                <w:spacing w:val="-7"/>
                <w:sz w:val="18"/>
                <w:szCs w:val="18"/>
              </w:rPr>
              <w:t>Bioinformatics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36</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512" w:hanging="40"/>
              <w:rPr>
                <w:rFonts w:ascii="Times New Roman" w:hAnsi="Times New Roman"/>
                <w:sz w:val="24"/>
                <w:szCs w:val="24"/>
              </w:rPr>
            </w:pPr>
            <w:r w:rsidRPr="007A7452">
              <w:rPr>
                <w:rFonts w:ascii="Times New Roman" w:hAnsi="Times New Roman"/>
                <w:color w:val="191919"/>
                <w:spacing w:val="-7"/>
                <w:sz w:val="18"/>
                <w:szCs w:val="18"/>
              </w:rPr>
              <w:t>Medica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Mycology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 xml:space="preserve">BIOL </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3701</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Current Issues and Topics in Biotechnology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2</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3801K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Electro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Microscopy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3901</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proofErr w:type="spellStart"/>
            <w:r w:rsidRPr="007A7452">
              <w:rPr>
                <w:rFonts w:ascii="Times New Roman" w:hAnsi="Times New Roman"/>
                <w:color w:val="191919"/>
                <w:spacing w:val="-7"/>
                <w:sz w:val="18"/>
                <w:szCs w:val="18"/>
              </w:rPr>
              <w:t>Pathophysiology</w:t>
            </w:r>
            <w:proofErr w:type="spellEnd"/>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4002</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Independen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Stud</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4101K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4201K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proofErr w:type="spellStart"/>
            <w:r w:rsidRPr="007A7452">
              <w:rPr>
                <w:rFonts w:ascii="Times New Roman" w:hAnsi="Times New Roman"/>
                <w:color w:val="191919"/>
                <w:spacing w:val="-7"/>
                <w:sz w:val="18"/>
                <w:szCs w:val="18"/>
              </w:rPr>
              <w:t>Parasitology</w:t>
            </w:r>
            <w:proofErr w:type="spellEnd"/>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4301K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Developmenta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4401K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Comparativ</w:t>
            </w:r>
            <w:r w:rsidRPr="007A7452">
              <w:rPr>
                <w:rFonts w:ascii="Times New Roman" w:hAnsi="Times New Roman"/>
                <w:color w:val="191919"/>
                <w:sz w:val="18"/>
                <w:szCs w:val="18"/>
              </w:rPr>
              <w:t>e</w:t>
            </w:r>
            <w:r w:rsidRPr="007A7452">
              <w:rPr>
                <w:rFonts w:ascii="Times New Roman" w:hAnsi="Times New Roman"/>
                <w:color w:val="191919"/>
                <w:spacing w:val="-17"/>
                <w:sz w:val="18"/>
                <w:szCs w:val="18"/>
              </w:rPr>
              <w:t xml:space="preserve"> </w:t>
            </w:r>
            <w:r w:rsidRPr="007A7452">
              <w:rPr>
                <w:rFonts w:ascii="Times New Roman" w:hAnsi="Times New Roman"/>
                <w:color w:val="191919"/>
                <w:spacing w:val="-27"/>
                <w:sz w:val="18"/>
                <w:szCs w:val="18"/>
              </w:rPr>
              <w:t>V</w:t>
            </w:r>
            <w:r w:rsidRPr="007A7452">
              <w:rPr>
                <w:rFonts w:ascii="Times New Roman" w:hAnsi="Times New Roman"/>
                <w:color w:val="191919"/>
                <w:spacing w:val="-7"/>
                <w:sz w:val="18"/>
                <w:szCs w:val="18"/>
              </w:rPr>
              <w:t>ertebrat</w:t>
            </w:r>
            <w:r w:rsidRPr="007A7452">
              <w:rPr>
                <w:rFonts w:ascii="Times New Roman" w:hAnsi="Times New Roman"/>
                <w:color w:val="191919"/>
                <w:sz w:val="18"/>
                <w:szCs w:val="18"/>
              </w:rPr>
              <w:t>e</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4501K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Immunology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16"/>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4601K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98"/>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3" w:hanging="40"/>
              <w:rPr>
                <w:rFonts w:ascii="Times New Roman" w:hAnsi="Times New Roman"/>
                <w:sz w:val="24"/>
                <w:szCs w:val="24"/>
              </w:rPr>
            </w:pPr>
            <w:r w:rsidRPr="007A7452">
              <w:rPr>
                <w:rFonts w:ascii="Times New Roman" w:hAnsi="Times New Roman"/>
                <w:color w:val="191919"/>
                <w:spacing w:val="-7"/>
                <w:sz w:val="18"/>
                <w:szCs w:val="18"/>
              </w:rPr>
              <w:t>4702K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Biotechnology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After w:val="1"/>
          <w:wAfter w:w="10" w:type="dxa"/>
          <w:trHeight w:hRule="exact" w:val="298"/>
        </w:trPr>
        <w:tc>
          <w:tcPr>
            <w:tcW w:w="86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BIOL</w:t>
            </w:r>
          </w:p>
        </w:tc>
        <w:tc>
          <w:tcPr>
            <w:tcW w:w="1221"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3" w:hanging="40"/>
              <w:rPr>
                <w:rFonts w:ascii="Times New Roman" w:hAnsi="Times New Roman"/>
                <w:color w:val="191919"/>
                <w:spacing w:val="-7"/>
                <w:sz w:val="18"/>
                <w:szCs w:val="18"/>
              </w:rPr>
            </w:pPr>
            <w:r>
              <w:rPr>
                <w:rFonts w:ascii="Times New Roman" w:hAnsi="Times New Roman"/>
                <w:color w:val="191919"/>
                <w:spacing w:val="-7"/>
                <w:sz w:val="18"/>
                <w:szCs w:val="18"/>
              </w:rPr>
              <w:t>4703K</w:t>
            </w:r>
          </w:p>
        </w:tc>
        <w:tc>
          <w:tcPr>
            <w:tcW w:w="5255"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Genetic Engineering</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4</w:t>
            </w:r>
          </w:p>
        </w:tc>
      </w:tr>
      <w:tr w:rsidR="00C80BFD" w:rsidRPr="007A7452" w:rsidTr="00F85A7D">
        <w:trPr>
          <w:trHeight w:hRule="exact" w:val="237"/>
        </w:trPr>
        <w:tc>
          <w:tcPr>
            <w:tcW w:w="821" w:type="dxa"/>
            <w:tcBorders>
              <w:top w:val="nil"/>
              <w:left w:val="nil"/>
              <w:bottom w:val="nil"/>
              <w:right w:val="nil"/>
            </w:tcBorders>
          </w:tcPr>
          <w:p w:rsidR="00C80BFD" w:rsidRPr="007A7452" w:rsidRDefault="00C80BFD" w:rsidP="00F85A7D">
            <w:pPr>
              <w:widowControl w:val="0"/>
              <w:autoSpaceDE w:val="0"/>
              <w:autoSpaceDN w:val="0"/>
              <w:adjustRightInd w:val="0"/>
              <w:spacing w:before="9" w:after="0"/>
              <w:ind w:firstLine="0"/>
              <w:rPr>
                <w:rFonts w:ascii="Times New Roman" w:hAnsi="Times New Roman"/>
                <w:sz w:val="24"/>
                <w:szCs w:val="24"/>
              </w:rPr>
            </w:pPr>
          </w:p>
        </w:tc>
        <w:tc>
          <w:tcPr>
            <w:tcW w:w="1185" w:type="dxa"/>
            <w:gridSpan w:val="2"/>
            <w:tcBorders>
              <w:top w:val="nil"/>
              <w:left w:val="nil"/>
              <w:bottom w:val="nil"/>
              <w:right w:val="nil"/>
            </w:tcBorders>
          </w:tcPr>
          <w:p w:rsidR="00C80BFD" w:rsidRPr="007A7452" w:rsidRDefault="00C80BFD" w:rsidP="00F85A7D">
            <w:pPr>
              <w:widowControl w:val="0"/>
              <w:autoSpaceDE w:val="0"/>
              <w:autoSpaceDN w:val="0"/>
              <w:adjustRightInd w:val="0"/>
              <w:spacing w:before="9" w:after="0"/>
              <w:ind w:left="299" w:hanging="40"/>
              <w:rPr>
                <w:rFonts w:ascii="Times New Roman" w:hAnsi="Times New Roman"/>
                <w:sz w:val="24"/>
                <w:szCs w:val="24"/>
              </w:rPr>
            </w:pPr>
          </w:p>
        </w:tc>
        <w:tc>
          <w:tcPr>
            <w:tcW w:w="5035" w:type="dxa"/>
            <w:gridSpan w:val="2"/>
            <w:tcBorders>
              <w:top w:val="nil"/>
              <w:left w:val="nil"/>
              <w:bottom w:val="nil"/>
              <w:right w:val="nil"/>
            </w:tcBorders>
          </w:tcPr>
          <w:p w:rsidR="00C80BFD" w:rsidRPr="007A7452" w:rsidRDefault="00C80BFD" w:rsidP="00F85A7D">
            <w:pPr>
              <w:widowControl w:val="0"/>
              <w:autoSpaceDE w:val="0"/>
              <w:autoSpaceDN w:val="0"/>
              <w:adjustRightInd w:val="0"/>
              <w:spacing w:before="9" w:after="0"/>
              <w:ind w:left="554" w:hanging="40"/>
              <w:rPr>
                <w:rFonts w:ascii="Times New Roman" w:hAnsi="Times New Roman"/>
                <w:sz w:val="24"/>
                <w:szCs w:val="24"/>
              </w:rPr>
            </w:pPr>
          </w:p>
        </w:tc>
        <w:tc>
          <w:tcPr>
            <w:tcW w:w="1689" w:type="dxa"/>
            <w:gridSpan w:val="3"/>
            <w:tcBorders>
              <w:top w:val="nil"/>
              <w:left w:val="nil"/>
              <w:bottom w:val="nil"/>
              <w:right w:val="nil"/>
            </w:tcBorders>
          </w:tcPr>
          <w:p w:rsidR="00C80BFD" w:rsidRPr="007A7452" w:rsidRDefault="00C80BFD" w:rsidP="00F85A7D">
            <w:pPr>
              <w:widowControl w:val="0"/>
              <w:autoSpaceDE w:val="0"/>
              <w:autoSpaceDN w:val="0"/>
              <w:adjustRightInd w:val="0"/>
              <w:spacing w:before="9" w:after="0"/>
              <w:ind w:right="40" w:hanging="40"/>
              <w:jc w:val="right"/>
              <w:rPr>
                <w:rFonts w:ascii="Times New Roman" w:hAnsi="Times New Roman"/>
                <w:sz w:val="24"/>
                <w:szCs w:val="24"/>
              </w:rPr>
            </w:pPr>
          </w:p>
        </w:tc>
      </w:tr>
      <w:tr w:rsidR="00C80BFD" w:rsidRPr="007A7452" w:rsidTr="00F85A7D">
        <w:trPr>
          <w:trHeight w:hRule="exact" w:val="298"/>
        </w:trPr>
        <w:tc>
          <w:tcPr>
            <w:tcW w:w="821" w:type="dxa"/>
            <w:tcBorders>
              <w:top w:val="nil"/>
              <w:left w:val="nil"/>
              <w:bottom w:val="nil"/>
              <w:right w:val="nil"/>
            </w:tcBorders>
          </w:tcPr>
          <w:p w:rsidR="00C80BFD" w:rsidRPr="007A7452" w:rsidRDefault="00C80BFD" w:rsidP="00F85A7D">
            <w:pPr>
              <w:widowControl w:val="0"/>
              <w:autoSpaceDE w:val="0"/>
              <w:autoSpaceDN w:val="0"/>
              <w:adjustRightInd w:val="0"/>
              <w:spacing w:after="0" w:line="195" w:lineRule="exact"/>
              <w:ind w:left="40" w:hanging="40"/>
              <w:rPr>
                <w:rFonts w:ascii="Times New Roman" w:hAnsi="Times New Roman"/>
                <w:sz w:val="24"/>
                <w:szCs w:val="24"/>
              </w:rPr>
            </w:pPr>
          </w:p>
        </w:tc>
        <w:tc>
          <w:tcPr>
            <w:tcW w:w="1185" w:type="dxa"/>
            <w:gridSpan w:val="2"/>
            <w:tcBorders>
              <w:top w:val="nil"/>
              <w:left w:val="nil"/>
              <w:bottom w:val="nil"/>
              <w:right w:val="nil"/>
            </w:tcBorders>
          </w:tcPr>
          <w:p w:rsidR="00C80BFD" w:rsidRPr="007A7452" w:rsidRDefault="00C80BFD" w:rsidP="00F85A7D">
            <w:pPr>
              <w:widowControl w:val="0"/>
              <w:autoSpaceDE w:val="0"/>
              <w:autoSpaceDN w:val="0"/>
              <w:adjustRightInd w:val="0"/>
              <w:spacing w:after="0" w:line="195" w:lineRule="exact"/>
              <w:ind w:left="299" w:hanging="40"/>
              <w:rPr>
                <w:rFonts w:ascii="Times New Roman" w:hAnsi="Times New Roman"/>
                <w:sz w:val="24"/>
                <w:szCs w:val="24"/>
              </w:rPr>
            </w:pPr>
          </w:p>
        </w:tc>
        <w:tc>
          <w:tcPr>
            <w:tcW w:w="5035" w:type="dxa"/>
            <w:gridSpan w:val="2"/>
            <w:tcBorders>
              <w:top w:val="nil"/>
              <w:left w:val="nil"/>
              <w:bottom w:val="nil"/>
              <w:right w:val="nil"/>
            </w:tcBorders>
          </w:tcPr>
          <w:p w:rsidR="00C80BFD" w:rsidRPr="007A7452" w:rsidRDefault="00C80BFD" w:rsidP="00F85A7D">
            <w:pPr>
              <w:widowControl w:val="0"/>
              <w:autoSpaceDE w:val="0"/>
              <w:autoSpaceDN w:val="0"/>
              <w:adjustRightInd w:val="0"/>
              <w:spacing w:after="0" w:line="195" w:lineRule="exact"/>
              <w:ind w:left="554" w:hanging="40"/>
              <w:rPr>
                <w:rFonts w:ascii="Times New Roman" w:hAnsi="Times New Roman"/>
                <w:sz w:val="24"/>
                <w:szCs w:val="24"/>
              </w:rPr>
            </w:pPr>
          </w:p>
        </w:tc>
        <w:tc>
          <w:tcPr>
            <w:tcW w:w="1689" w:type="dxa"/>
            <w:gridSpan w:val="3"/>
            <w:tcBorders>
              <w:top w:val="nil"/>
              <w:left w:val="nil"/>
              <w:bottom w:val="nil"/>
              <w:right w:val="nil"/>
            </w:tcBorders>
          </w:tcPr>
          <w:p w:rsidR="00C80BFD" w:rsidRPr="007A7452" w:rsidRDefault="00C80BFD" w:rsidP="00F85A7D">
            <w:pPr>
              <w:widowControl w:val="0"/>
              <w:autoSpaceDE w:val="0"/>
              <w:autoSpaceDN w:val="0"/>
              <w:adjustRightInd w:val="0"/>
              <w:spacing w:after="0" w:line="195" w:lineRule="exact"/>
              <w:ind w:right="40" w:hanging="40"/>
              <w:jc w:val="right"/>
              <w:rPr>
                <w:rFonts w:ascii="Times New Roman" w:hAnsi="Times New Roman"/>
                <w:sz w:val="24"/>
                <w:szCs w:val="24"/>
              </w:rPr>
            </w:pPr>
          </w:p>
        </w:tc>
      </w:tr>
    </w:tbl>
    <w:p w:rsidR="004E1E50" w:rsidRDefault="004E1E50" w:rsidP="004E1E50">
      <w:pPr>
        <w:widowControl w:val="0"/>
        <w:tabs>
          <w:tab w:val="left" w:pos="2415"/>
        </w:tabs>
        <w:autoSpaceDE w:val="0"/>
        <w:autoSpaceDN w:val="0"/>
        <w:adjustRightInd w:val="0"/>
        <w:spacing w:before="6" w:after="0" w:line="100" w:lineRule="exact"/>
        <w:ind w:hanging="40"/>
        <w:rPr>
          <w:rFonts w:ascii="Times New Roman" w:hAnsi="Times New Roman"/>
          <w:sz w:val="10"/>
          <w:szCs w:val="10"/>
        </w:rPr>
      </w:pPr>
      <w:r>
        <w:rPr>
          <w:rFonts w:ascii="Times New Roman" w:hAnsi="Times New Roman"/>
          <w:sz w:val="10"/>
          <w:szCs w:val="10"/>
        </w:rPr>
        <w:tab/>
      </w:r>
    </w:p>
    <w:p w:rsidR="004E1E50" w:rsidRDefault="004E1E50" w:rsidP="004E1E50">
      <w:pPr>
        <w:widowControl w:val="0"/>
        <w:autoSpaceDE w:val="0"/>
        <w:autoSpaceDN w:val="0"/>
        <w:adjustRightInd w:val="0"/>
        <w:spacing w:after="0" w:line="263" w:lineRule="auto"/>
        <w:ind w:left="720" w:right="4480" w:hanging="40"/>
        <w:rPr>
          <w:rFonts w:ascii="Times New Roman" w:hAnsi="Times New Roman"/>
          <w:color w:val="000000"/>
          <w:sz w:val="18"/>
          <w:szCs w:val="18"/>
        </w:rPr>
      </w:pPr>
      <w:r>
        <w:rPr>
          <w:rFonts w:ascii="Times New Roman" w:hAnsi="Times New Roman"/>
          <w:b/>
          <w:bCs/>
          <w:color w:val="191919"/>
          <w:spacing w:val="-10"/>
          <w:sz w:val="24"/>
          <w:szCs w:val="24"/>
        </w:rPr>
        <w:t>R</w:t>
      </w:r>
      <w:r>
        <w:rPr>
          <w:rFonts w:ascii="Times New Roman" w:hAnsi="Times New Roman"/>
          <w:b/>
          <w:bCs/>
          <w:color w:val="191919"/>
          <w:spacing w:val="-10"/>
          <w:sz w:val="18"/>
          <w:szCs w:val="18"/>
        </w:rPr>
        <w:t>ECOMMENDE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E</w:t>
      </w:r>
      <w:r>
        <w:rPr>
          <w:rFonts w:ascii="Times New Roman" w:hAnsi="Times New Roman"/>
          <w:b/>
          <w:bCs/>
          <w:color w:val="191919"/>
          <w:spacing w:val="-10"/>
          <w:sz w:val="18"/>
          <w:szCs w:val="18"/>
        </w:rPr>
        <w:t>LECTIVE</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10"/>
          <w:sz w:val="18"/>
          <w:szCs w:val="18"/>
        </w:rPr>
        <w:t>FO</w:t>
      </w:r>
      <w:r>
        <w:rPr>
          <w:rFonts w:ascii="Times New Roman" w:hAnsi="Times New Roman"/>
          <w:b/>
          <w:bCs/>
          <w:color w:val="191919"/>
          <w:sz w:val="18"/>
          <w:szCs w:val="18"/>
        </w:rPr>
        <w:t>R</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S</w:t>
      </w:r>
      <w:r>
        <w:rPr>
          <w:rFonts w:ascii="Times New Roman" w:hAnsi="Times New Roman"/>
          <w:b/>
          <w:bCs/>
          <w:color w:val="191919"/>
          <w:spacing w:val="-10"/>
          <w:sz w:val="18"/>
          <w:szCs w:val="18"/>
        </w:rPr>
        <w:t>PECIFI</w:t>
      </w:r>
      <w:r>
        <w:rPr>
          <w:rFonts w:ascii="Times New Roman" w:hAnsi="Times New Roman"/>
          <w:b/>
          <w:bCs/>
          <w:color w:val="191919"/>
          <w:sz w:val="18"/>
          <w:szCs w:val="18"/>
        </w:rPr>
        <w:t>C</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C</w:t>
      </w:r>
      <w:r>
        <w:rPr>
          <w:rFonts w:ascii="Times New Roman" w:hAnsi="Times New Roman"/>
          <w:b/>
          <w:bCs/>
          <w:color w:val="191919"/>
          <w:spacing w:val="-10"/>
          <w:sz w:val="18"/>
          <w:szCs w:val="18"/>
        </w:rPr>
        <w:t>AREE</w:t>
      </w:r>
      <w:r>
        <w:rPr>
          <w:rFonts w:ascii="Times New Roman" w:hAnsi="Times New Roman"/>
          <w:b/>
          <w:bCs/>
          <w:color w:val="191919"/>
          <w:sz w:val="18"/>
          <w:szCs w:val="18"/>
        </w:rPr>
        <w:t>R</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C</w:t>
      </w:r>
      <w:r>
        <w:rPr>
          <w:rFonts w:ascii="Times New Roman" w:hAnsi="Times New Roman"/>
          <w:b/>
          <w:bCs/>
          <w:color w:val="191919"/>
          <w:spacing w:val="-10"/>
          <w:sz w:val="18"/>
          <w:szCs w:val="18"/>
        </w:rPr>
        <w:t xml:space="preserve">HOICES </w:t>
      </w:r>
      <w:r>
        <w:rPr>
          <w:rFonts w:ascii="Times New Roman" w:hAnsi="Times New Roman"/>
          <w:b/>
          <w:bCs/>
          <w:color w:val="191919"/>
          <w:spacing w:val="-7"/>
          <w:sz w:val="18"/>
          <w:szCs w:val="18"/>
        </w:rPr>
        <w:t>I</w:t>
      </w:r>
      <w:r>
        <w:rPr>
          <w:rFonts w:ascii="Times New Roman" w:hAnsi="Times New Roman"/>
          <w:b/>
          <w:bCs/>
          <w:color w:val="191919"/>
          <w:sz w:val="18"/>
          <w:szCs w:val="18"/>
        </w:rPr>
        <w:t>.</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Graduat</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Schoo</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Course</w:t>
      </w:r>
      <w:r>
        <w:rPr>
          <w:rFonts w:ascii="Times New Roman" w:hAnsi="Times New Roman"/>
          <w:b/>
          <w:bCs/>
          <w:color w:val="191919"/>
          <w:sz w:val="18"/>
          <w:szCs w:val="18"/>
        </w:rPr>
        <w:t>s</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selecte</w:t>
      </w:r>
      <w:r>
        <w:rPr>
          <w:rFonts w:ascii="Times New Roman" w:hAnsi="Times New Roman"/>
          <w:b/>
          <w:bCs/>
          <w:color w:val="191919"/>
          <w:sz w:val="18"/>
          <w:szCs w:val="18"/>
        </w:rPr>
        <w:t>d</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i</w:t>
      </w:r>
      <w:r>
        <w:rPr>
          <w:rFonts w:ascii="Times New Roman" w:hAnsi="Times New Roman"/>
          <w:b/>
          <w:bCs/>
          <w:color w:val="191919"/>
          <w:sz w:val="18"/>
          <w:szCs w:val="18"/>
        </w:rPr>
        <w:t>n</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conjunctio</w:t>
      </w:r>
      <w:r>
        <w:rPr>
          <w:rFonts w:ascii="Times New Roman" w:hAnsi="Times New Roman"/>
          <w:b/>
          <w:bCs/>
          <w:color w:val="191919"/>
          <w:sz w:val="18"/>
          <w:szCs w:val="18"/>
        </w:rPr>
        <w:t>n</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wit</w:t>
      </w:r>
      <w:r>
        <w:rPr>
          <w:rFonts w:ascii="Times New Roman" w:hAnsi="Times New Roman"/>
          <w:b/>
          <w:bCs/>
          <w:color w:val="191919"/>
          <w:sz w:val="18"/>
          <w:szCs w:val="18"/>
        </w:rPr>
        <w:t>h</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adviso</w:t>
      </w:r>
      <w:r>
        <w:rPr>
          <w:rFonts w:ascii="Times New Roman" w:hAnsi="Times New Roman"/>
          <w:b/>
          <w:bCs/>
          <w:color w:val="191919"/>
          <w:spacing w:val="-24"/>
          <w:sz w:val="18"/>
          <w:szCs w:val="18"/>
        </w:rPr>
        <w:t>r</w:t>
      </w:r>
      <w:r>
        <w:rPr>
          <w:rFonts w:ascii="Times New Roman" w:hAnsi="Times New Roman"/>
          <w:b/>
          <w:bCs/>
          <w:color w:val="191919"/>
          <w:sz w:val="18"/>
          <w:szCs w:val="18"/>
        </w:rPr>
        <w:t>.</w:t>
      </w:r>
    </w:p>
    <w:p w:rsidR="004E1E50" w:rsidRDefault="004E1E50" w:rsidP="004E1E50">
      <w:pPr>
        <w:widowControl w:val="0"/>
        <w:autoSpaceDE w:val="0"/>
        <w:autoSpaceDN w:val="0"/>
        <w:adjustRightInd w:val="0"/>
        <w:spacing w:before="5" w:after="0" w:line="200" w:lineRule="exact"/>
        <w:ind w:hanging="40"/>
        <w:rPr>
          <w:rFonts w:ascii="Times New Roman" w:hAnsi="Times New Roman"/>
          <w:color w:val="000000"/>
          <w:sz w:val="20"/>
          <w:szCs w:val="20"/>
        </w:rPr>
      </w:pPr>
    </w:p>
    <w:p w:rsidR="004E1E50" w:rsidRDefault="004E1E50" w:rsidP="004E1E50">
      <w:pPr>
        <w:widowControl w:val="0"/>
        <w:autoSpaceDE w:val="0"/>
        <w:autoSpaceDN w:val="0"/>
        <w:adjustRightInd w:val="0"/>
        <w:spacing w:after="0"/>
        <w:ind w:left="720" w:hanging="40"/>
        <w:rPr>
          <w:rFonts w:ascii="Times New Roman" w:hAnsi="Times New Roman"/>
          <w:color w:val="000000"/>
          <w:sz w:val="18"/>
          <w:szCs w:val="18"/>
        </w:rPr>
      </w:pPr>
      <w:r>
        <w:rPr>
          <w:rFonts w:ascii="Times New Roman" w:hAnsi="Times New Roman"/>
          <w:b/>
          <w:bCs/>
          <w:color w:val="191919"/>
          <w:spacing w:val="-7"/>
          <w:sz w:val="18"/>
          <w:szCs w:val="18"/>
        </w:rPr>
        <w:t>II</w:t>
      </w:r>
      <w:r>
        <w:rPr>
          <w:rFonts w:ascii="Times New Roman" w:hAnsi="Times New Roman"/>
          <w:b/>
          <w:bCs/>
          <w:color w:val="191919"/>
          <w:sz w:val="18"/>
          <w:szCs w:val="18"/>
        </w:rPr>
        <w:t>.</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P</w:t>
      </w:r>
      <w:r>
        <w:rPr>
          <w:rFonts w:ascii="Times New Roman" w:hAnsi="Times New Roman"/>
          <w:b/>
          <w:bCs/>
          <w:color w:val="191919"/>
          <w:spacing w:val="-10"/>
          <w:sz w:val="18"/>
          <w:szCs w:val="18"/>
        </w:rPr>
        <w:t>r</w:t>
      </w:r>
      <w:r>
        <w:rPr>
          <w:rFonts w:ascii="Times New Roman" w:hAnsi="Times New Roman"/>
          <w:b/>
          <w:bCs/>
          <w:color w:val="191919"/>
          <w:spacing w:val="-7"/>
          <w:sz w:val="18"/>
          <w:szCs w:val="18"/>
        </w:rPr>
        <w:t>e-Healt</w:t>
      </w:r>
      <w:r>
        <w:rPr>
          <w:rFonts w:ascii="Times New Roman" w:hAnsi="Times New Roman"/>
          <w:b/>
          <w:bCs/>
          <w:color w:val="191919"/>
          <w:sz w:val="18"/>
          <w:szCs w:val="18"/>
        </w:rPr>
        <w:t>h</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Ca</w:t>
      </w:r>
      <w:r>
        <w:rPr>
          <w:rFonts w:ascii="Times New Roman" w:hAnsi="Times New Roman"/>
          <w:b/>
          <w:bCs/>
          <w:color w:val="191919"/>
          <w:spacing w:val="-10"/>
          <w:sz w:val="18"/>
          <w:szCs w:val="18"/>
        </w:rPr>
        <w:t>r</w:t>
      </w:r>
      <w:r>
        <w:rPr>
          <w:rFonts w:ascii="Times New Roman" w:hAnsi="Times New Roman"/>
          <w:b/>
          <w:bCs/>
          <w:color w:val="191919"/>
          <w:spacing w:val="-7"/>
          <w:sz w:val="18"/>
          <w:szCs w:val="18"/>
        </w:rPr>
        <w:t>eer</w:t>
      </w:r>
      <w:r>
        <w:rPr>
          <w:rFonts w:ascii="Times New Roman" w:hAnsi="Times New Roman"/>
          <w:b/>
          <w:bCs/>
          <w:color w:val="191919"/>
          <w:sz w:val="18"/>
          <w:szCs w:val="18"/>
        </w:rPr>
        <w:t>s</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(Course</w:t>
      </w:r>
      <w:r>
        <w:rPr>
          <w:rFonts w:ascii="Times New Roman" w:hAnsi="Times New Roman"/>
          <w:b/>
          <w:bCs/>
          <w:color w:val="191919"/>
          <w:sz w:val="18"/>
          <w:szCs w:val="18"/>
        </w:rPr>
        <w:t>s</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a</w:t>
      </w:r>
      <w:r>
        <w:rPr>
          <w:rFonts w:ascii="Times New Roman" w:hAnsi="Times New Roman"/>
          <w:b/>
          <w:bCs/>
          <w:color w:val="191919"/>
          <w:spacing w:val="-10"/>
          <w:sz w:val="18"/>
          <w:szCs w:val="18"/>
        </w:rPr>
        <w:t>r</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selecte</w:t>
      </w:r>
      <w:r>
        <w:rPr>
          <w:rFonts w:ascii="Times New Roman" w:hAnsi="Times New Roman"/>
          <w:b/>
          <w:bCs/>
          <w:color w:val="191919"/>
          <w:sz w:val="18"/>
          <w:szCs w:val="18"/>
        </w:rPr>
        <w:t>d</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f</w:t>
      </w:r>
      <w:r>
        <w:rPr>
          <w:rFonts w:ascii="Times New Roman" w:hAnsi="Times New Roman"/>
          <w:b/>
          <w:bCs/>
          <w:color w:val="191919"/>
          <w:spacing w:val="-10"/>
          <w:sz w:val="18"/>
          <w:szCs w:val="18"/>
        </w:rPr>
        <w:t>r</w:t>
      </w:r>
      <w:r>
        <w:rPr>
          <w:rFonts w:ascii="Times New Roman" w:hAnsi="Times New Roman"/>
          <w:b/>
          <w:bCs/>
          <w:color w:val="191919"/>
          <w:spacing w:val="-7"/>
          <w:sz w:val="18"/>
          <w:szCs w:val="18"/>
        </w:rPr>
        <w:t>o</w:t>
      </w:r>
      <w:r>
        <w:rPr>
          <w:rFonts w:ascii="Times New Roman" w:hAnsi="Times New Roman"/>
          <w:b/>
          <w:bCs/>
          <w:color w:val="191919"/>
          <w:sz w:val="18"/>
          <w:szCs w:val="18"/>
        </w:rPr>
        <w:t>m</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thos</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liste</w:t>
      </w:r>
      <w:r>
        <w:rPr>
          <w:rFonts w:ascii="Times New Roman" w:hAnsi="Times New Roman"/>
          <w:b/>
          <w:bCs/>
          <w:color w:val="191919"/>
          <w:sz w:val="18"/>
          <w:szCs w:val="18"/>
        </w:rPr>
        <w:t>d</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below).</w:t>
      </w:r>
    </w:p>
    <w:tbl>
      <w:tblPr>
        <w:tblW w:w="0" w:type="auto"/>
        <w:tblInd w:w="720" w:type="dxa"/>
        <w:tblLayout w:type="fixed"/>
        <w:tblCellMar>
          <w:left w:w="0" w:type="dxa"/>
          <w:right w:w="0" w:type="dxa"/>
        </w:tblCellMar>
        <w:tblLook w:val="0000"/>
      </w:tblPr>
      <w:tblGrid>
        <w:gridCol w:w="776"/>
        <w:gridCol w:w="1291"/>
        <w:gridCol w:w="2107"/>
      </w:tblGrid>
      <w:tr w:rsidR="004E1E50" w:rsidRPr="007A7452" w:rsidTr="004E1E50">
        <w:trPr>
          <w:trHeight w:hRule="exact" w:val="237"/>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344" w:hanging="40"/>
              <w:rPr>
                <w:rFonts w:ascii="Times New Roman" w:hAnsi="Times New Roman"/>
                <w:sz w:val="24"/>
                <w:szCs w:val="24"/>
              </w:rPr>
            </w:pPr>
            <w:r w:rsidRPr="007A7452">
              <w:rPr>
                <w:rFonts w:ascii="Times New Roman" w:hAnsi="Times New Roman"/>
                <w:color w:val="191919"/>
                <w:spacing w:val="-7"/>
                <w:sz w:val="18"/>
                <w:szCs w:val="18"/>
              </w:rPr>
              <w:t>3401K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93" w:hanging="40"/>
              <w:rPr>
                <w:rFonts w:ascii="Times New Roman" w:hAnsi="Times New Roman"/>
                <w:sz w:val="24"/>
                <w:szCs w:val="24"/>
              </w:rPr>
            </w:pPr>
            <w:r w:rsidRPr="007A7452">
              <w:rPr>
                <w:rFonts w:ascii="Times New Roman" w:hAnsi="Times New Roman"/>
                <w:color w:val="191919"/>
                <w:spacing w:val="-7"/>
                <w:sz w:val="18"/>
                <w:szCs w:val="18"/>
              </w:rPr>
              <w:t>Histology</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4101K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4301K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Developmenta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r>
      <w:tr w:rsidR="004E1E50" w:rsidRPr="007A7452" w:rsidTr="004E1E50">
        <w:trPr>
          <w:trHeight w:hRule="exact" w:val="298"/>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4401K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7"/>
                <w:sz w:val="18"/>
                <w:szCs w:val="18"/>
              </w:rPr>
              <w:t>V</w:t>
            </w:r>
            <w:r w:rsidRPr="007A7452">
              <w:rPr>
                <w:rFonts w:ascii="Times New Roman" w:hAnsi="Times New Roman"/>
                <w:color w:val="191919"/>
                <w:spacing w:val="-7"/>
                <w:sz w:val="18"/>
                <w:szCs w:val="18"/>
              </w:rPr>
              <w:t>ert</w:t>
            </w:r>
            <w:r w:rsidRPr="007A7452">
              <w:rPr>
                <w:rFonts w:ascii="Times New Roman" w:hAnsi="Times New Roman"/>
                <w:color w:val="191919"/>
                <w:sz w:val="18"/>
                <w:szCs w:val="18"/>
              </w:rPr>
              <w: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r>
    </w:tbl>
    <w:p w:rsidR="004E1E50" w:rsidRDefault="004E1E50" w:rsidP="004E1E50">
      <w:pPr>
        <w:widowControl w:val="0"/>
        <w:autoSpaceDE w:val="0"/>
        <w:autoSpaceDN w:val="0"/>
        <w:adjustRightInd w:val="0"/>
        <w:spacing w:before="2" w:after="0" w:line="120" w:lineRule="exact"/>
        <w:ind w:hanging="40"/>
        <w:rPr>
          <w:rFonts w:ascii="Times New Roman" w:hAnsi="Times New Roman"/>
          <w:sz w:val="12"/>
          <w:szCs w:val="12"/>
        </w:rPr>
      </w:pPr>
    </w:p>
    <w:p w:rsidR="004E1E50" w:rsidRDefault="004E1E50" w:rsidP="004E1E50">
      <w:pPr>
        <w:widowControl w:val="0"/>
        <w:autoSpaceDE w:val="0"/>
        <w:autoSpaceDN w:val="0"/>
        <w:adjustRightInd w:val="0"/>
        <w:spacing w:after="0"/>
        <w:ind w:left="720" w:hanging="40"/>
        <w:rPr>
          <w:rFonts w:ascii="Times New Roman" w:hAnsi="Times New Roman"/>
          <w:color w:val="000000"/>
          <w:sz w:val="18"/>
          <w:szCs w:val="18"/>
        </w:rPr>
      </w:pPr>
      <w:r>
        <w:rPr>
          <w:rFonts w:ascii="Times New Roman" w:hAnsi="Times New Roman"/>
          <w:b/>
          <w:bCs/>
          <w:color w:val="191919"/>
          <w:sz w:val="18"/>
          <w:szCs w:val="18"/>
        </w:rPr>
        <w:t>III. Biological Ca</w:t>
      </w:r>
      <w:r>
        <w:rPr>
          <w:rFonts w:ascii="Times New Roman" w:hAnsi="Times New Roman"/>
          <w:b/>
          <w:bCs/>
          <w:color w:val="191919"/>
          <w:spacing w:val="-3"/>
          <w:sz w:val="18"/>
          <w:szCs w:val="18"/>
        </w:rPr>
        <w:t>r</w:t>
      </w:r>
      <w:r>
        <w:rPr>
          <w:rFonts w:ascii="Times New Roman" w:hAnsi="Times New Roman"/>
          <w:b/>
          <w:bCs/>
          <w:color w:val="191919"/>
          <w:sz w:val="18"/>
          <w:szCs w:val="18"/>
        </w:rPr>
        <w:t>eers (Botanical Emphasis)</w:t>
      </w:r>
    </w:p>
    <w:tbl>
      <w:tblPr>
        <w:tblW w:w="0" w:type="auto"/>
        <w:tblInd w:w="720" w:type="dxa"/>
        <w:tblLayout w:type="fixed"/>
        <w:tblCellMar>
          <w:left w:w="0" w:type="dxa"/>
          <w:right w:w="0" w:type="dxa"/>
        </w:tblCellMar>
        <w:tblLook w:val="0000"/>
      </w:tblPr>
      <w:tblGrid>
        <w:gridCol w:w="776"/>
        <w:gridCol w:w="1291"/>
        <w:gridCol w:w="1643"/>
      </w:tblGrid>
      <w:tr w:rsidR="004E1E50" w:rsidRPr="007A7452" w:rsidTr="004E1E50">
        <w:trPr>
          <w:trHeight w:hRule="exact" w:val="237"/>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344" w:hanging="40"/>
              <w:rPr>
                <w:rFonts w:ascii="Times New Roman" w:hAnsi="Times New Roman"/>
                <w:sz w:val="24"/>
                <w:szCs w:val="24"/>
              </w:rPr>
            </w:pPr>
            <w:r w:rsidRPr="007A7452">
              <w:rPr>
                <w:rFonts w:ascii="Times New Roman" w:hAnsi="Times New Roman"/>
                <w:color w:val="191919"/>
                <w:spacing w:val="-7"/>
                <w:sz w:val="18"/>
                <w:szCs w:val="18"/>
              </w:rPr>
              <w:t>3309K</w:t>
            </w:r>
          </w:p>
        </w:tc>
        <w:tc>
          <w:tcPr>
            <w:tcW w:w="1643"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93"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2312K</w:t>
            </w:r>
          </w:p>
        </w:tc>
        <w:tc>
          <w:tcPr>
            <w:tcW w:w="164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Botany</w:t>
            </w:r>
          </w:p>
        </w:tc>
      </w:tr>
      <w:tr w:rsidR="004E1E50" w:rsidRPr="007A7452" w:rsidTr="004E1E50">
        <w:trPr>
          <w:trHeight w:hRule="exact" w:val="298"/>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4601K</w:t>
            </w:r>
          </w:p>
        </w:tc>
        <w:tc>
          <w:tcPr>
            <w:tcW w:w="164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r>
    </w:tbl>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IV.   Biotechnology Concentration</w:t>
      </w:r>
      <w:r>
        <w:rPr>
          <w:rFonts w:ascii="Times New Roman" w:hAnsi="Times New Roman"/>
          <w:b/>
          <w:bCs/>
          <w:color w:val="191919"/>
          <w:spacing w:val="-7"/>
          <w:sz w:val="18"/>
          <w:szCs w:val="18"/>
        </w:rPr>
        <w:tab/>
      </w:r>
      <w:r>
        <w:rPr>
          <w:rFonts w:ascii="Times New Roman" w:hAnsi="Times New Roman"/>
          <w:b/>
          <w:bCs/>
          <w:color w:val="191919"/>
          <w:spacing w:val="-7"/>
          <w:sz w:val="18"/>
          <w:szCs w:val="18"/>
        </w:rPr>
        <w:tab/>
      </w:r>
      <w:r>
        <w:rPr>
          <w:rFonts w:ascii="Times New Roman" w:hAnsi="Times New Roman"/>
          <w:b/>
          <w:bCs/>
          <w:color w:val="191919"/>
          <w:spacing w:val="-7"/>
          <w:sz w:val="18"/>
          <w:szCs w:val="18"/>
        </w:rPr>
        <w:tab/>
      </w:r>
      <w:r>
        <w:rPr>
          <w:rFonts w:ascii="Times New Roman" w:hAnsi="Times New Roman"/>
          <w:b/>
          <w:bCs/>
          <w:color w:val="191919"/>
          <w:spacing w:val="-7"/>
          <w:sz w:val="18"/>
          <w:szCs w:val="18"/>
        </w:rPr>
        <w:tab/>
      </w:r>
      <w:r>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Pr>
          <w:rFonts w:ascii="Times New Roman" w:hAnsi="Times New Roman"/>
          <w:b/>
          <w:bCs/>
          <w:color w:val="191919"/>
          <w:spacing w:val="-7"/>
          <w:sz w:val="18"/>
          <w:szCs w:val="18"/>
        </w:rPr>
        <w:t>Credit hrs</w:t>
      </w:r>
    </w:p>
    <w:p w:rsidR="004E1E50" w:rsidRDefault="004E1E50" w:rsidP="00CC7D07">
      <w:pPr>
        <w:widowControl w:val="0"/>
        <w:tabs>
          <w:tab w:val="left" w:pos="1800"/>
          <w:tab w:val="left" w:pos="3240"/>
        </w:tabs>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 xml:space="preserve"> </w:t>
      </w:r>
      <w:r>
        <w:rPr>
          <w:rFonts w:ascii="Times New Roman" w:hAnsi="Times New Roman"/>
          <w:b/>
          <w:bCs/>
          <w:color w:val="191919"/>
          <w:spacing w:val="-7"/>
          <w:sz w:val="18"/>
          <w:szCs w:val="18"/>
        </w:rPr>
        <w:t xml:space="preserve">2702K        </w:t>
      </w:r>
      <w:r>
        <w:rPr>
          <w:rFonts w:ascii="Times New Roman" w:hAnsi="Times New Roman"/>
          <w:b/>
          <w:bCs/>
          <w:color w:val="191919"/>
          <w:spacing w:val="-7"/>
          <w:sz w:val="18"/>
          <w:szCs w:val="18"/>
        </w:rPr>
        <w:tab/>
        <w:t xml:space="preserve">Fundamentals of Biotechnology                                 </w:t>
      </w:r>
      <w:r>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Pr>
          <w:rFonts w:ascii="Times New Roman" w:hAnsi="Times New Roman"/>
          <w:b/>
          <w:bCs/>
          <w:color w:val="191919"/>
          <w:spacing w:val="-7"/>
          <w:sz w:val="18"/>
          <w:szCs w:val="18"/>
        </w:rPr>
        <w:t xml:space="preserve">4 </w:t>
      </w:r>
    </w:p>
    <w:p w:rsidR="004E1E50" w:rsidRDefault="004E1E50" w:rsidP="00CC7D07">
      <w:pPr>
        <w:widowControl w:val="0"/>
        <w:tabs>
          <w:tab w:val="left" w:pos="1800"/>
          <w:tab w:val="left" w:pos="3240"/>
        </w:tabs>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t xml:space="preserve">3506           </w:t>
      </w:r>
      <w:r>
        <w:rPr>
          <w:rFonts w:ascii="Times New Roman" w:hAnsi="Times New Roman"/>
          <w:b/>
          <w:bCs/>
          <w:color w:val="191919"/>
          <w:spacing w:val="-7"/>
          <w:sz w:val="18"/>
          <w:szCs w:val="18"/>
        </w:rPr>
        <w:tab/>
        <w:t xml:space="preserve">Bioinformatics                                                                 </w:t>
      </w:r>
      <w:r w:rsidR="00CC7D07">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Pr>
          <w:rFonts w:ascii="Times New Roman" w:hAnsi="Times New Roman"/>
          <w:b/>
          <w:bCs/>
          <w:color w:val="191919"/>
          <w:spacing w:val="-7"/>
          <w:sz w:val="18"/>
          <w:szCs w:val="18"/>
        </w:rPr>
        <w:tab/>
        <w:t>3</w:t>
      </w:r>
    </w:p>
    <w:p w:rsidR="004E1E50" w:rsidRDefault="004E1E50" w:rsidP="00CC7D07">
      <w:pPr>
        <w:widowControl w:val="0"/>
        <w:tabs>
          <w:tab w:val="left" w:pos="1800"/>
          <w:tab w:val="left" w:pos="3240"/>
        </w:tabs>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t xml:space="preserve">3701           </w:t>
      </w:r>
      <w:r>
        <w:rPr>
          <w:rFonts w:ascii="Times New Roman" w:hAnsi="Times New Roman"/>
          <w:b/>
          <w:bCs/>
          <w:color w:val="191919"/>
          <w:spacing w:val="-7"/>
          <w:sz w:val="18"/>
          <w:szCs w:val="18"/>
        </w:rPr>
        <w:tab/>
        <w:t xml:space="preserve">Current Issues and Topics in Biotechnology              </w:t>
      </w:r>
      <w:r w:rsidR="00CC7D07">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Pr>
          <w:rFonts w:ascii="Times New Roman" w:hAnsi="Times New Roman"/>
          <w:b/>
          <w:bCs/>
          <w:color w:val="191919"/>
          <w:spacing w:val="-7"/>
          <w:sz w:val="18"/>
          <w:szCs w:val="18"/>
        </w:rPr>
        <w:tab/>
        <w:t xml:space="preserve">2  </w:t>
      </w:r>
    </w:p>
    <w:p w:rsidR="004E1E50" w:rsidRDefault="004E1E50" w:rsidP="00CC7D07">
      <w:pPr>
        <w:widowControl w:val="0"/>
        <w:tabs>
          <w:tab w:val="left" w:pos="1800"/>
          <w:tab w:val="left" w:pos="3240"/>
        </w:tabs>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t xml:space="preserve">4703K       </w:t>
      </w:r>
      <w:r>
        <w:rPr>
          <w:rFonts w:ascii="Times New Roman" w:hAnsi="Times New Roman"/>
          <w:b/>
          <w:bCs/>
          <w:color w:val="191919"/>
          <w:spacing w:val="-7"/>
          <w:sz w:val="18"/>
          <w:szCs w:val="18"/>
        </w:rPr>
        <w:tab/>
        <w:t xml:space="preserve">Genetic Engineering                                                       </w:t>
      </w:r>
      <w:r w:rsidR="00CC7D07">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sidR="00CC7D07">
        <w:rPr>
          <w:rFonts w:ascii="Times New Roman" w:hAnsi="Times New Roman"/>
          <w:b/>
          <w:bCs/>
          <w:color w:val="191919"/>
          <w:spacing w:val="-7"/>
          <w:sz w:val="18"/>
          <w:szCs w:val="18"/>
        </w:rPr>
        <w:tab/>
      </w:r>
      <w:r>
        <w:rPr>
          <w:rFonts w:ascii="Times New Roman" w:hAnsi="Times New Roman"/>
          <w:b/>
          <w:bCs/>
          <w:color w:val="191919"/>
          <w:spacing w:val="-7"/>
          <w:sz w:val="18"/>
          <w:szCs w:val="18"/>
        </w:rPr>
        <w:tab/>
        <w:t>4</w:t>
      </w:r>
    </w:p>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p>
    <w:p w:rsidR="004E1E50" w:rsidRDefault="004E1E50" w:rsidP="004E1E50">
      <w:pPr>
        <w:widowControl w:val="0"/>
        <w:autoSpaceDE w:val="0"/>
        <w:autoSpaceDN w:val="0"/>
        <w:adjustRightInd w:val="0"/>
        <w:spacing w:after="0"/>
        <w:ind w:left="720" w:firstLine="0"/>
        <w:rPr>
          <w:rFonts w:ascii="Times New Roman" w:hAnsi="Times New Roman"/>
          <w:color w:val="000000"/>
          <w:sz w:val="18"/>
          <w:szCs w:val="18"/>
        </w:rPr>
      </w:pPr>
      <w:r>
        <w:rPr>
          <w:rFonts w:ascii="Times New Roman" w:hAnsi="Times New Roman"/>
          <w:b/>
          <w:bCs/>
          <w:color w:val="191919"/>
          <w:spacing w:val="-7"/>
          <w:sz w:val="18"/>
          <w:szCs w:val="18"/>
        </w:rPr>
        <w:t>MINOR IN BIOLOGY</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(Minimu</w:t>
      </w:r>
      <w:r>
        <w:rPr>
          <w:rFonts w:ascii="Times New Roman" w:hAnsi="Times New Roman"/>
          <w:b/>
          <w:bCs/>
          <w:color w:val="191919"/>
          <w:sz w:val="18"/>
          <w:szCs w:val="18"/>
        </w:rPr>
        <w:t>m</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o</w:t>
      </w:r>
      <w:r>
        <w:rPr>
          <w:rFonts w:ascii="Times New Roman" w:hAnsi="Times New Roman"/>
          <w:b/>
          <w:bCs/>
          <w:color w:val="191919"/>
          <w:sz w:val="18"/>
          <w:szCs w:val="18"/>
        </w:rPr>
        <w:t>f</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2</w:t>
      </w:r>
      <w:r>
        <w:rPr>
          <w:rFonts w:ascii="Times New Roman" w:hAnsi="Times New Roman"/>
          <w:b/>
          <w:bCs/>
          <w:color w:val="191919"/>
          <w:sz w:val="18"/>
          <w:szCs w:val="18"/>
        </w:rPr>
        <w:t>0</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hours)</w:t>
      </w:r>
    </w:p>
    <w:p w:rsidR="004E1E50" w:rsidRDefault="004E1E50" w:rsidP="004E1E50">
      <w:pPr>
        <w:widowControl w:val="0"/>
        <w:autoSpaceDE w:val="0"/>
        <w:autoSpaceDN w:val="0"/>
        <w:adjustRightInd w:val="0"/>
        <w:spacing w:before="12" w:after="0"/>
        <w:ind w:left="720" w:firstLine="0"/>
        <w:rPr>
          <w:rFonts w:ascii="Times New Roman" w:hAnsi="Times New Roman"/>
          <w:color w:val="000000"/>
          <w:sz w:val="18"/>
          <w:szCs w:val="18"/>
        </w:rPr>
      </w:pP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desirin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mino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require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followin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courses:</w:t>
      </w:r>
    </w:p>
    <w:tbl>
      <w:tblPr>
        <w:tblW w:w="0" w:type="auto"/>
        <w:tblInd w:w="720" w:type="dxa"/>
        <w:tblLayout w:type="fixed"/>
        <w:tblCellMar>
          <w:left w:w="0" w:type="dxa"/>
          <w:right w:w="0" w:type="dxa"/>
        </w:tblCellMar>
        <w:tblLook w:val="0000"/>
      </w:tblPr>
      <w:tblGrid>
        <w:gridCol w:w="776"/>
        <w:gridCol w:w="1665"/>
        <w:gridCol w:w="5552"/>
        <w:gridCol w:w="737"/>
      </w:tblGrid>
      <w:tr w:rsidR="004E1E50" w:rsidRPr="007A7452" w:rsidTr="004E1E50">
        <w:trPr>
          <w:trHeight w:hRule="exact" w:val="234"/>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344" w:firstLine="5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12K</w:t>
            </w: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119"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right="40" w:firstLine="50"/>
              <w:jc w:val="right"/>
              <w:rPr>
                <w:rFonts w:ascii="Times New Roman" w:hAnsi="Times New Roman"/>
                <w:sz w:val="24"/>
                <w:szCs w:val="24"/>
              </w:rPr>
            </w:pPr>
            <w:r w:rsidRPr="007A7452">
              <w:rPr>
                <w:rFonts w:ascii="Times New Roman" w:hAnsi="Times New Roman"/>
                <w:color w:val="191919"/>
                <w:sz w:val="18"/>
                <w:szCs w:val="18"/>
              </w:rPr>
              <w:t>8</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firstLine="50"/>
              <w:rPr>
                <w:rFonts w:ascii="Times New Roman" w:hAnsi="Times New Roman"/>
                <w:sz w:val="24"/>
                <w:szCs w:val="24"/>
              </w:rPr>
            </w:pPr>
            <w:r w:rsidRPr="007A7452">
              <w:rPr>
                <w:rFonts w:ascii="Times New Roman" w:hAnsi="Times New Roman"/>
                <w:color w:val="191919"/>
                <w:spacing w:val="-7"/>
                <w:sz w:val="18"/>
                <w:szCs w:val="18"/>
              </w:rPr>
              <w:t>23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19"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Botan</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firstLine="50"/>
              <w:rPr>
                <w:rFonts w:ascii="Times New Roman" w:hAnsi="Times New Roman"/>
                <w:sz w:val="24"/>
                <w:szCs w:val="24"/>
              </w:rPr>
            </w:pPr>
            <w:r w:rsidRPr="007A7452">
              <w:rPr>
                <w:rFonts w:ascii="Times New Roman" w:hAnsi="Times New Roman"/>
                <w:color w:val="191919"/>
                <w:spacing w:val="-7"/>
                <w:sz w:val="18"/>
                <w:szCs w:val="18"/>
              </w:rPr>
              <w:t>3101K</w:t>
            </w:r>
          </w:p>
        </w:tc>
        <w:tc>
          <w:tcPr>
            <w:tcW w:w="5552" w:type="dxa"/>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119" w:firstLine="50"/>
              <w:rPr>
                <w:rFonts w:ascii="Times New Roman" w:hAnsi="Times New Roman"/>
                <w:sz w:val="24"/>
                <w:szCs w:val="24"/>
              </w:rPr>
            </w:pP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appropriat</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substitute</w:t>
            </w:r>
          </w:p>
        </w:tc>
        <w:tc>
          <w:tcPr>
            <w:tcW w:w="737" w:type="dxa"/>
            <w:tcBorders>
              <w:top w:val="nil"/>
              <w:left w:val="nil"/>
              <w:bottom w:val="nil"/>
              <w:right w:val="nil"/>
            </w:tcBorders>
          </w:tcPr>
          <w:p w:rsidR="004E1E50" w:rsidRPr="00C80BFD" w:rsidRDefault="00C80BFD" w:rsidP="00C80BFD">
            <w:pPr>
              <w:widowControl w:val="0"/>
              <w:autoSpaceDE w:val="0"/>
              <w:autoSpaceDN w:val="0"/>
              <w:adjustRightInd w:val="0"/>
              <w:spacing w:after="0"/>
              <w:ind w:firstLine="50"/>
              <w:jc w:val="right"/>
              <w:rPr>
                <w:rFonts w:ascii="Times New Roman" w:hAnsi="Times New Roman"/>
                <w:sz w:val="18"/>
                <w:szCs w:val="18"/>
              </w:rPr>
            </w:pPr>
            <w:r w:rsidRPr="00C80BFD">
              <w:rPr>
                <w:rFonts w:ascii="Times New Roman" w:hAnsi="Times New Roman"/>
                <w:sz w:val="18"/>
                <w:szCs w:val="18"/>
              </w:rPr>
              <w:t>4</w:t>
            </w:r>
          </w:p>
        </w:tc>
      </w:tr>
      <w:tr w:rsidR="004E1E50" w:rsidRPr="007A7452" w:rsidTr="004E1E50">
        <w:trPr>
          <w:trHeight w:hRule="exact" w:val="214"/>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firstLine="50"/>
              <w:rPr>
                <w:rFonts w:ascii="Times New Roman" w:hAnsi="Times New Roman"/>
                <w:sz w:val="24"/>
                <w:szCs w:val="24"/>
              </w:rPr>
            </w:pPr>
            <w:r w:rsidRPr="007A7452">
              <w:rPr>
                <w:rFonts w:ascii="Times New Roman" w:hAnsi="Times New Roman"/>
                <w:color w:val="191919"/>
                <w:spacing w:val="-7"/>
                <w:sz w:val="18"/>
                <w:szCs w:val="18"/>
              </w:rPr>
              <w:t>4701K</w:t>
            </w: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19" w:firstLine="50"/>
              <w:rPr>
                <w:rFonts w:ascii="Times New Roman" w:hAnsi="Times New Roman"/>
                <w:sz w:val="24"/>
                <w:szCs w:val="24"/>
              </w:rPr>
            </w:pPr>
            <w:r w:rsidRPr="007A7452">
              <w:rPr>
                <w:rFonts w:ascii="Times New Roman" w:hAnsi="Times New Roman"/>
                <w:color w:val="191919"/>
                <w:spacing w:val="-7"/>
                <w:sz w:val="18"/>
                <w:szCs w:val="18"/>
              </w:rPr>
              <w:t>Cel</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Molecula</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9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7" w:firstLine="50"/>
              <w:jc w:val="right"/>
              <w:rPr>
                <w:rFonts w:ascii="Times New Roman" w:hAnsi="Times New Roman"/>
                <w:sz w:val="24"/>
                <w:szCs w:val="24"/>
              </w:rPr>
            </w:pPr>
            <w:r w:rsidRPr="007A7452">
              <w:rPr>
                <w:rFonts w:ascii="Times New Roman" w:hAnsi="Times New Roman"/>
                <w:b/>
                <w:bCs/>
                <w:color w:val="191919"/>
                <w:spacing w:val="-7"/>
                <w:sz w:val="18"/>
                <w:szCs w:val="18"/>
              </w:rPr>
              <w:t>20</w:t>
            </w:r>
          </w:p>
        </w:tc>
      </w:tr>
    </w:tbl>
    <w:p w:rsidR="00C80BFD" w:rsidRDefault="00C80BFD" w:rsidP="004E1E50">
      <w:pPr>
        <w:widowControl w:val="0"/>
        <w:autoSpaceDE w:val="0"/>
        <w:autoSpaceDN w:val="0"/>
        <w:adjustRightInd w:val="0"/>
        <w:spacing w:after="0"/>
        <w:ind w:left="720" w:firstLine="0"/>
        <w:rPr>
          <w:rFonts w:ascii="Times New Roman" w:hAnsi="Times New Roman"/>
          <w:b/>
          <w:bCs/>
          <w:color w:val="191919"/>
          <w:spacing w:val="-10"/>
          <w:sz w:val="18"/>
          <w:szCs w:val="18"/>
        </w:rPr>
      </w:pPr>
    </w:p>
    <w:p w:rsidR="004E1E50" w:rsidRDefault="004E1E50" w:rsidP="004E1E50">
      <w:pPr>
        <w:widowControl w:val="0"/>
        <w:autoSpaceDE w:val="0"/>
        <w:autoSpaceDN w:val="0"/>
        <w:adjustRightInd w:val="0"/>
        <w:spacing w:after="0"/>
        <w:ind w:left="720" w:firstLine="0"/>
        <w:rPr>
          <w:rFonts w:ascii="Times New Roman" w:hAnsi="Times New Roman"/>
          <w:color w:val="000000"/>
          <w:sz w:val="24"/>
          <w:szCs w:val="24"/>
        </w:rPr>
      </w:pPr>
      <w:r w:rsidRPr="00567628">
        <w:rPr>
          <w:rFonts w:ascii="Times New Roman" w:hAnsi="Times New Roman"/>
          <w:b/>
          <w:bCs/>
          <w:color w:val="191919"/>
          <w:spacing w:val="-10"/>
          <w:sz w:val="18"/>
          <w:szCs w:val="18"/>
        </w:rPr>
        <w:lastRenderedPageBreak/>
        <w:t>MINOR IN Biology (</w:t>
      </w:r>
      <w:r w:rsidRPr="0078100C">
        <w:rPr>
          <w:rFonts w:ascii="Times New Roman" w:hAnsi="Times New Roman"/>
          <w:color w:val="191919"/>
          <w:spacing w:val="-7"/>
          <w:sz w:val="18"/>
          <w:szCs w:val="18"/>
        </w:rPr>
        <w:t>Environmenta</w:t>
      </w:r>
      <w:r w:rsidRPr="0078100C">
        <w:rPr>
          <w:rFonts w:ascii="Times New Roman" w:hAnsi="Times New Roman"/>
          <w:color w:val="191919"/>
          <w:sz w:val="18"/>
          <w:szCs w:val="18"/>
        </w:rPr>
        <w:t>l</w:t>
      </w:r>
      <w:r w:rsidRPr="0078100C">
        <w:rPr>
          <w:rFonts w:ascii="Times New Roman" w:hAnsi="Times New Roman"/>
          <w:color w:val="191919"/>
          <w:spacing w:val="-14"/>
          <w:sz w:val="18"/>
          <w:szCs w:val="18"/>
        </w:rPr>
        <w:t xml:space="preserve"> </w:t>
      </w:r>
      <w:r w:rsidRPr="0078100C">
        <w:rPr>
          <w:rFonts w:ascii="Times New Roman" w:hAnsi="Times New Roman"/>
          <w:color w:val="191919"/>
          <w:spacing w:val="-7"/>
          <w:sz w:val="18"/>
          <w:szCs w:val="18"/>
        </w:rPr>
        <w:t>Emphasi</w:t>
      </w:r>
      <w:r w:rsidRPr="0078100C">
        <w:rPr>
          <w:rFonts w:ascii="Times New Roman" w:hAnsi="Times New Roman"/>
          <w:color w:val="191919"/>
          <w:sz w:val="18"/>
          <w:szCs w:val="18"/>
        </w:rPr>
        <w:t>s</w:t>
      </w:r>
      <w:r>
        <w:rPr>
          <w:rFonts w:ascii="Times New Roman" w:hAnsi="Times New Roman"/>
          <w:color w:val="191919"/>
          <w:sz w:val="18"/>
          <w:szCs w:val="18"/>
        </w:rPr>
        <w:t>)</w:t>
      </w:r>
    </w:p>
    <w:p w:rsidR="004E1E50" w:rsidRDefault="004E1E50" w:rsidP="004E1E50">
      <w:pPr>
        <w:widowControl w:val="0"/>
        <w:autoSpaceDE w:val="0"/>
        <w:autoSpaceDN w:val="0"/>
        <w:adjustRightInd w:val="0"/>
        <w:spacing w:before="30" w:after="0"/>
        <w:ind w:left="720" w:firstLine="0"/>
        <w:rPr>
          <w:rFonts w:ascii="Times New Roman" w:hAnsi="Times New Roman"/>
          <w:color w:val="000000"/>
          <w:sz w:val="18"/>
          <w:szCs w:val="18"/>
        </w:rPr>
      </w:pPr>
      <w:r>
        <w:rPr>
          <w:rFonts w:ascii="Times New Roman" w:hAnsi="Times New Roman"/>
          <w:color w:val="191919"/>
          <w:spacing w:val="-14"/>
          <w:sz w:val="18"/>
          <w:szCs w:val="18"/>
        </w:rPr>
        <w:t xml:space="preserve"> </w:t>
      </w:r>
      <w:r>
        <w:rPr>
          <w:rFonts w:ascii="Times New Roman" w:hAnsi="Times New Roman"/>
          <w:color w:val="191919"/>
          <w:spacing w:val="-7"/>
          <w:sz w:val="18"/>
          <w:szCs w:val="18"/>
        </w:rPr>
        <w:t>(Mino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acquire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afte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completio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minimu</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1</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hours)</w:t>
      </w:r>
    </w:p>
    <w:p w:rsidR="004E1E50" w:rsidRDefault="004E1E50" w:rsidP="004E1E50">
      <w:pPr>
        <w:widowControl w:val="0"/>
        <w:autoSpaceDE w:val="0"/>
        <w:autoSpaceDN w:val="0"/>
        <w:adjustRightInd w:val="0"/>
        <w:spacing w:before="2" w:after="0" w:line="220" w:lineRule="exact"/>
        <w:ind w:left="720" w:firstLine="0"/>
        <w:rPr>
          <w:rFonts w:ascii="Times New Roman" w:hAnsi="Times New Roman"/>
          <w:color w:val="000000"/>
        </w:rPr>
      </w:pPr>
    </w:p>
    <w:p w:rsidR="004E1E50" w:rsidRDefault="004E1E50" w:rsidP="004E1E50">
      <w:pPr>
        <w:widowControl w:val="0"/>
        <w:autoSpaceDE w:val="0"/>
        <w:autoSpaceDN w:val="0"/>
        <w:adjustRightInd w:val="0"/>
        <w:spacing w:after="0"/>
        <w:ind w:left="720" w:firstLine="0"/>
        <w:rPr>
          <w:rFonts w:ascii="Times New Roman" w:hAnsi="Times New Roman"/>
          <w:color w:val="000000"/>
          <w:sz w:val="18"/>
          <w:szCs w:val="18"/>
        </w:rPr>
      </w:pPr>
      <w:r>
        <w:rPr>
          <w:rFonts w:ascii="Times New Roman" w:hAnsi="Times New Roman"/>
          <w:b/>
          <w:bCs/>
          <w:color w:val="191919"/>
          <w:spacing w:val="-7"/>
          <w:sz w:val="18"/>
          <w:szCs w:val="18"/>
        </w:rPr>
        <w:t>Requi</w:t>
      </w:r>
      <w:r>
        <w:rPr>
          <w:rFonts w:ascii="Times New Roman" w:hAnsi="Times New Roman"/>
          <w:b/>
          <w:bCs/>
          <w:color w:val="191919"/>
          <w:spacing w:val="-10"/>
          <w:sz w:val="18"/>
          <w:szCs w:val="18"/>
        </w:rPr>
        <w:t>r</w:t>
      </w:r>
      <w:r>
        <w:rPr>
          <w:rFonts w:ascii="Times New Roman" w:hAnsi="Times New Roman"/>
          <w:b/>
          <w:bCs/>
          <w:color w:val="191919"/>
          <w:spacing w:val="-7"/>
          <w:sz w:val="18"/>
          <w:szCs w:val="18"/>
        </w:rPr>
        <w:t>e</w:t>
      </w:r>
      <w:r>
        <w:rPr>
          <w:rFonts w:ascii="Times New Roman" w:hAnsi="Times New Roman"/>
          <w:b/>
          <w:bCs/>
          <w:color w:val="191919"/>
          <w:sz w:val="18"/>
          <w:szCs w:val="18"/>
        </w:rPr>
        <w:t>d</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Course</w:t>
      </w:r>
      <w:r>
        <w:rPr>
          <w:rFonts w:ascii="Times New Roman" w:hAnsi="Times New Roman"/>
          <w:b/>
          <w:bCs/>
          <w:color w:val="191919"/>
          <w:sz w:val="18"/>
          <w:szCs w:val="18"/>
        </w:rPr>
        <w:t>s</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fo</w:t>
      </w:r>
      <w:r>
        <w:rPr>
          <w:rFonts w:ascii="Times New Roman" w:hAnsi="Times New Roman"/>
          <w:b/>
          <w:bCs/>
          <w:color w:val="191919"/>
          <w:sz w:val="18"/>
          <w:szCs w:val="18"/>
        </w:rPr>
        <w:t>r</w:t>
      </w:r>
      <w:r>
        <w:rPr>
          <w:rFonts w:ascii="Times New Roman" w:hAnsi="Times New Roman"/>
          <w:b/>
          <w:bCs/>
          <w:color w:val="191919"/>
          <w:spacing w:val="-18"/>
          <w:sz w:val="18"/>
          <w:szCs w:val="18"/>
        </w:rPr>
        <w:t xml:space="preserve"> </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Mino</w:t>
      </w:r>
      <w:r>
        <w:rPr>
          <w:rFonts w:ascii="Times New Roman" w:hAnsi="Times New Roman"/>
          <w:b/>
          <w:bCs/>
          <w:color w:val="191919"/>
          <w:sz w:val="18"/>
          <w:szCs w:val="18"/>
        </w:rPr>
        <w:t>r</w:t>
      </w:r>
      <w:r>
        <w:rPr>
          <w:rFonts w:ascii="Times New Roman" w:hAnsi="Times New Roman"/>
          <w:b/>
          <w:bCs/>
          <w:color w:val="191919"/>
          <w:spacing w:val="-18"/>
          <w:sz w:val="18"/>
          <w:szCs w:val="18"/>
        </w:rPr>
        <w:t xml:space="preserve"> </w:t>
      </w:r>
      <w:r>
        <w:rPr>
          <w:rFonts w:ascii="Times New Roman" w:hAnsi="Times New Roman"/>
          <w:b/>
          <w:bCs/>
          <w:color w:val="191919"/>
          <w:spacing w:val="-7"/>
          <w:sz w:val="18"/>
          <w:szCs w:val="18"/>
        </w:rPr>
        <w:t>i</w:t>
      </w:r>
      <w:r>
        <w:rPr>
          <w:rFonts w:ascii="Times New Roman" w:hAnsi="Times New Roman"/>
          <w:b/>
          <w:bCs/>
          <w:color w:val="191919"/>
          <w:sz w:val="18"/>
          <w:szCs w:val="18"/>
        </w:rPr>
        <w:t>n</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Natura</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Resou</w:t>
      </w:r>
      <w:r>
        <w:rPr>
          <w:rFonts w:ascii="Times New Roman" w:hAnsi="Times New Roman"/>
          <w:b/>
          <w:bCs/>
          <w:color w:val="191919"/>
          <w:spacing w:val="-10"/>
          <w:sz w:val="18"/>
          <w:szCs w:val="18"/>
        </w:rPr>
        <w:t>r</w:t>
      </w:r>
      <w:r>
        <w:rPr>
          <w:rFonts w:ascii="Times New Roman" w:hAnsi="Times New Roman"/>
          <w:b/>
          <w:bCs/>
          <w:color w:val="191919"/>
          <w:spacing w:val="-7"/>
          <w:sz w:val="18"/>
          <w:szCs w:val="18"/>
        </w:rPr>
        <w:t>ce</w:t>
      </w:r>
      <w:r>
        <w:rPr>
          <w:rFonts w:ascii="Times New Roman" w:hAnsi="Times New Roman"/>
          <w:b/>
          <w:bCs/>
          <w:color w:val="191919"/>
          <w:sz w:val="18"/>
          <w:szCs w:val="18"/>
        </w:rPr>
        <w:t>s</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w:t>
      </w:r>
      <w:r>
        <w:rPr>
          <w:rFonts w:ascii="Times New Roman" w:hAnsi="Times New Roman"/>
          <w:b/>
          <w:bCs/>
          <w:color w:val="191919"/>
          <w:sz w:val="18"/>
          <w:szCs w:val="18"/>
        </w:rPr>
        <w:t>9</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hours)</w:t>
      </w:r>
    </w:p>
    <w:tbl>
      <w:tblPr>
        <w:tblW w:w="9445" w:type="dxa"/>
        <w:tblInd w:w="540" w:type="dxa"/>
        <w:tblLayout w:type="fixed"/>
        <w:tblCellMar>
          <w:left w:w="0" w:type="dxa"/>
          <w:right w:w="0" w:type="dxa"/>
        </w:tblCellMar>
        <w:tblLook w:val="0000"/>
      </w:tblPr>
      <w:tblGrid>
        <w:gridCol w:w="810"/>
        <w:gridCol w:w="90"/>
        <w:gridCol w:w="540"/>
        <w:gridCol w:w="90"/>
        <w:gridCol w:w="900"/>
        <w:gridCol w:w="630"/>
        <w:gridCol w:w="5040"/>
        <w:gridCol w:w="90"/>
        <w:gridCol w:w="540"/>
        <w:gridCol w:w="90"/>
        <w:gridCol w:w="535"/>
        <w:gridCol w:w="90"/>
      </w:tblGrid>
      <w:tr w:rsidR="004E1E50" w:rsidRPr="007A7452" w:rsidTr="00C80BFD">
        <w:trPr>
          <w:gridAfter w:val="1"/>
          <w:wAfter w:w="90" w:type="dxa"/>
          <w:trHeight w:hRule="exact" w:val="237"/>
        </w:trPr>
        <w:tc>
          <w:tcPr>
            <w:tcW w:w="81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firstLine="35"/>
              <w:rPr>
                <w:rFonts w:ascii="Times New Roman" w:hAnsi="Times New Roman"/>
                <w:sz w:val="24"/>
                <w:szCs w:val="24"/>
              </w:rPr>
            </w:pPr>
            <w:r w:rsidRPr="007A7452">
              <w:rPr>
                <w:rFonts w:ascii="Times New Roman" w:hAnsi="Times New Roman"/>
                <w:color w:val="191919"/>
                <w:spacing w:val="-7"/>
                <w:sz w:val="18"/>
                <w:szCs w:val="18"/>
              </w:rPr>
              <w:t>BIOL</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35"/>
              <w:rPr>
                <w:rFonts w:ascii="Times New Roman" w:hAnsi="Times New Roman"/>
                <w:sz w:val="24"/>
                <w:szCs w:val="24"/>
              </w:rPr>
            </w:pPr>
          </w:p>
        </w:tc>
        <w:tc>
          <w:tcPr>
            <w:tcW w:w="99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64" w:firstLine="35"/>
              <w:rPr>
                <w:rFonts w:ascii="Times New Roman" w:hAnsi="Times New Roman"/>
                <w:sz w:val="24"/>
                <w:szCs w:val="24"/>
              </w:rPr>
            </w:pPr>
            <w:r w:rsidRPr="007A7452">
              <w:rPr>
                <w:rFonts w:ascii="Times New Roman" w:hAnsi="Times New Roman"/>
                <w:color w:val="191919"/>
                <w:spacing w:val="-7"/>
                <w:sz w:val="18"/>
                <w:szCs w:val="18"/>
              </w:rPr>
              <w:t>33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67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600" w:firstLine="35"/>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630"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ind w:firstLine="90"/>
              <w:rPr>
                <w:rFonts w:ascii="Times New Roman" w:hAnsi="Times New Roman"/>
                <w:sz w:val="24"/>
                <w:szCs w:val="24"/>
              </w:rPr>
            </w:pPr>
          </w:p>
        </w:tc>
        <w:tc>
          <w:tcPr>
            <w:tcW w:w="625" w:type="dxa"/>
            <w:gridSpan w:val="2"/>
            <w:tcBorders>
              <w:top w:val="nil"/>
              <w:left w:val="nil"/>
              <w:bottom w:val="nil"/>
              <w:right w:val="nil"/>
            </w:tcBorders>
          </w:tcPr>
          <w:p w:rsidR="004E1E50" w:rsidRPr="007A7452" w:rsidRDefault="00C80BFD" w:rsidP="00C80BFD">
            <w:pPr>
              <w:widowControl w:val="0"/>
              <w:autoSpaceDE w:val="0"/>
              <w:autoSpaceDN w:val="0"/>
              <w:adjustRightInd w:val="0"/>
              <w:spacing w:before="9" w:after="0"/>
              <w:ind w:left="-715" w:right="130"/>
              <w:jc w:val="right"/>
              <w:rPr>
                <w:rFonts w:ascii="Times New Roman" w:hAnsi="Times New Roman"/>
                <w:sz w:val="24"/>
                <w:szCs w:val="24"/>
              </w:rPr>
            </w:pPr>
            <w:r>
              <w:rPr>
                <w:rFonts w:ascii="Times New Roman" w:hAnsi="Times New Roman"/>
                <w:color w:val="191919"/>
                <w:sz w:val="18"/>
                <w:szCs w:val="18"/>
              </w:rPr>
              <w:t xml:space="preserve"> </w:t>
            </w:r>
            <w:r w:rsidR="004E1E50" w:rsidRPr="007A7452">
              <w:rPr>
                <w:rFonts w:ascii="Times New Roman" w:hAnsi="Times New Roman"/>
                <w:color w:val="191919"/>
                <w:sz w:val="18"/>
                <w:szCs w:val="18"/>
              </w:rPr>
              <w:t>3</w:t>
            </w:r>
          </w:p>
        </w:tc>
      </w:tr>
      <w:tr w:rsidR="004E1E50" w:rsidRPr="007A7452" w:rsidTr="00C80BFD">
        <w:trPr>
          <w:gridAfter w:val="1"/>
          <w:wAfter w:w="90" w:type="dxa"/>
          <w:trHeight w:hRule="exact" w:val="216"/>
        </w:trPr>
        <w:tc>
          <w:tcPr>
            <w:tcW w:w="81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35"/>
              <w:rPr>
                <w:rFonts w:ascii="Times New Roman" w:hAnsi="Times New Roman"/>
                <w:sz w:val="24"/>
                <w:szCs w:val="24"/>
              </w:rPr>
            </w:pPr>
            <w:r w:rsidRPr="007A7452">
              <w:rPr>
                <w:rFonts w:ascii="Times New Roman" w:hAnsi="Times New Roman"/>
                <w:color w:val="191919"/>
                <w:spacing w:val="-7"/>
                <w:sz w:val="18"/>
                <w:szCs w:val="18"/>
              </w:rPr>
              <w:t>BIOL</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35"/>
              <w:rPr>
                <w:rFonts w:ascii="Times New Roman" w:hAnsi="Times New Roman"/>
                <w:sz w:val="24"/>
                <w:szCs w:val="24"/>
              </w:rPr>
            </w:pPr>
          </w:p>
        </w:tc>
        <w:tc>
          <w:tcPr>
            <w:tcW w:w="99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4" w:firstLine="35"/>
              <w:rPr>
                <w:rFonts w:ascii="Times New Roman" w:hAnsi="Times New Roman"/>
                <w:sz w:val="24"/>
                <w:szCs w:val="24"/>
              </w:rPr>
            </w:pPr>
            <w:r w:rsidRPr="007A7452">
              <w:rPr>
                <w:rFonts w:ascii="Times New Roman" w:hAnsi="Times New Roman"/>
                <w:color w:val="191919"/>
                <w:spacing w:val="-7"/>
                <w:sz w:val="18"/>
                <w:szCs w:val="18"/>
              </w:rPr>
              <w:t>3312K</w:t>
            </w:r>
          </w:p>
        </w:tc>
        <w:tc>
          <w:tcPr>
            <w:tcW w:w="567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00" w:firstLine="35"/>
              <w:rPr>
                <w:rFonts w:ascii="Times New Roman" w:hAnsi="Times New Roman"/>
                <w:sz w:val="24"/>
                <w:szCs w:val="24"/>
              </w:rPr>
            </w:pPr>
            <w:r w:rsidRPr="007A7452">
              <w:rPr>
                <w:rFonts w:ascii="Times New Roman" w:hAnsi="Times New Roman"/>
                <w:color w:val="191919"/>
                <w:spacing w:val="-7"/>
                <w:sz w:val="18"/>
                <w:szCs w:val="18"/>
              </w:rPr>
              <w:t>Plannin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Managin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630"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rPr>
                <w:rFonts w:ascii="Times New Roman" w:hAnsi="Times New Roman"/>
                <w:sz w:val="24"/>
                <w:szCs w:val="24"/>
              </w:rPr>
            </w:pPr>
          </w:p>
        </w:tc>
        <w:tc>
          <w:tcPr>
            <w:tcW w:w="625"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270" w:right="130" w:firstLine="27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C80BFD">
        <w:trPr>
          <w:gridAfter w:val="1"/>
          <w:wAfter w:w="90" w:type="dxa"/>
          <w:trHeight w:hRule="exact" w:val="396"/>
        </w:trPr>
        <w:tc>
          <w:tcPr>
            <w:tcW w:w="81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35"/>
              <w:rPr>
                <w:rFonts w:ascii="Times New Roman" w:hAnsi="Times New Roman"/>
                <w:sz w:val="24"/>
                <w:szCs w:val="24"/>
              </w:rPr>
            </w:pPr>
            <w:r w:rsidRPr="007A7452">
              <w:rPr>
                <w:rFonts w:ascii="Times New Roman" w:hAnsi="Times New Roman"/>
                <w:color w:val="191919"/>
                <w:spacing w:val="-7"/>
                <w:sz w:val="18"/>
                <w:szCs w:val="18"/>
              </w:rPr>
              <w:t>BIOL</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35"/>
              <w:rPr>
                <w:rFonts w:ascii="Times New Roman" w:hAnsi="Times New Roman"/>
                <w:sz w:val="24"/>
                <w:szCs w:val="24"/>
              </w:rPr>
            </w:pPr>
          </w:p>
        </w:tc>
        <w:tc>
          <w:tcPr>
            <w:tcW w:w="99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4" w:firstLine="35"/>
              <w:rPr>
                <w:rFonts w:ascii="Times New Roman" w:hAnsi="Times New Roman"/>
                <w:sz w:val="24"/>
                <w:szCs w:val="24"/>
              </w:rPr>
            </w:pPr>
            <w:r w:rsidRPr="007A7452">
              <w:rPr>
                <w:rFonts w:ascii="Times New Roman" w:hAnsi="Times New Roman"/>
                <w:color w:val="191919"/>
                <w:spacing w:val="-7"/>
                <w:sz w:val="18"/>
                <w:szCs w:val="18"/>
              </w:rPr>
              <w:t>3313K</w:t>
            </w:r>
          </w:p>
        </w:tc>
        <w:tc>
          <w:tcPr>
            <w:tcW w:w="567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00" w:firstLine="35"/>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Policy</w:t>
            </w:r>
          </w:p>
        </w:tc>
        <w:tc>
          <w:tcPr>
            <w:tcW w:w="630"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rPr>
                <w:rFonts w:ascii="Times New Roman" w:hAnsi="Times New Roman"/>
                <w:sz w:val="24"/>
                <w:szCs w:val="24"/>
              </w:rPr>
            </w:pPr>
          </w:p>
        </w:tc>
        <w:tc>
          <w:tcPr>
            <w:tcW w:w="625"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line="195" w:lineRule="exact"/>
              <w:ind w:left="-720" w:right="13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C80BFD">
        <w:trPr>
          <w:gridAfter w:val="1"/>
          <w:wAfter w:w="90" w:type="dxa"/>
          <w:trHeight w:hRule="exact" w:val="207"/>
        </w:trPr>
        <w:tc>
          <w:tcPr>
            <w:tcW w:w="8100" w:type="dxa"/>
            <w:gridSpan w:val="7"/>
            <w:tcBorders>
              <w:top w:val="nil"/>
              <w:left w:val="nil"/>
              <w:bottom w:val="nil"/>
              <w:right w:val="nil"/>
            </w:tcBorders>
            <w:vAlign w:val="bottom"/>
          </w:tcPr>
          <w:p w:rsidR="004E1E50" w:rsidRPr="007A7452" w:rsidRDefault="004E1E50" w:rsidP="004E1E50">
            <w:pPr>
              <w:widowControl w:val="0"/>
              <w:autoSpaceDE w:val="0"/>
              <w:autoSpaceDN w:val="0"/>
              <w:adjustRightInd w:val="0"/>
              <w:spacing w:after="0"/>
              <w:ind w:left="14" w:right="3067" w:firstLine="29"/>
              <w:rPr>
                <w:rFonts w:ascii="Times New Roman" w:hAnsi="Times New Roman"/>
                <w:color w:val="000000"/>
                <w:sz w:val="18"/>
                <w:szCs w:val="18"/>
              </w:rPr>
            </w:pPr>
            <w:r w:rsidRPr="007A7452">
              <w:rPr>
                <w:rFonts w:ascii="Times New Roman" w:hAnsi="Times New Roman"/>
                <w:b/>
                <w:bCs/>
                <w:color w:val="191919"/>
                <w:spacing w:val="-7"/>
                <w:position w:val="1"/>
                <w:sz w:val="18"/>
                <w:szCs w:val="18"/>
              </w:rPr>
              <w:t>Fou</w:t>
            </w:r>
            <w:r w:rsidRPr="007A7452">
              <w:rPr>
                <w:rFonts w:ascii="Times New Roman" w:hAnsi="Times New Roman"/>
                <w:b/>
                <w:bCs/>
                <w:color w:val="191919"/>
                <w:position w:val="1"/>
                <w:sz w:val="18"/>
                <w:szCs w:val="18"/>
              </w:rPr>
              <w:t>r</w:t>
            </w:r>
            <w:r w:rsidRPr="007A7452">
              <w:rPr>
                <w:rFonts w:ascii="Times New Roman" w:hAnsi="Times New Roman"/>
                <w:b/>
                <w:bCs/>
                <w:color w:val="191919"/>
                <w:spacing w:val="-28"/>
                <w:position w:val="1"/>
                <w:sz w:val="18"/>
                <w:szCs w:val="18"/>
              </w:rPr>
              <w:t xml:space="preserve"> </w:t>
            </w:r>
            <w:r w:rsidRPr="007A7452">
              <w:rPr>
                <w:rFonts w:ascii="Times New Roman" w:hAnsi="Times New Roman"/>
                <w:b/>
                <w:bCs/>
                <w:color w:val="191919"/>
                <w:spacing w:val="-7"/>
                <w:position w:val="1"/>
                <w:sz w:val="18"/>
                <w:szCs w:val="18"/>
              </w:rPr>
              <w:t>Additiona</w:t>
            </w:r>
            <w:r w:rsidRPr="007A7452">
              <w:rPr>
                <w:rFonts w:ascii="Times New Roman" w:hAnsi="Times New Roman"/>
                <w:b/>
                <w:bCs/>
                <w:color w:val="191919"/>
                <w:position w:val="1"/>
                <w:sz w:val="18"/>
                <w:szCs w:val="18"/>
              </w:rPr>
              <w:t>l</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Course</w:t>
            </w:r>
            <w:r w:rsidRPr="007A7452">
              <w:rPr>
                <w:rFonts w:ascii="Times New Roman" w:hAnsi="Times New Roman"/>
                <w:b/>
                <w:bCs/>
                <w:color w:val="191919"/>
                <w:position w:val="1"/>
                <w:sz w:val="18"/>
                <w:szCs w:val="18"/>
              </w:rPr>
              <w:t>s</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f</w:t>
            </w:r>
            <w:r w:rsidRPr="007A7452">
              <w:rPr>
                <w:rFonts w:ascii="Times New Roman" w:hAnsi="Times New Roman"/>
                <w:b/>
                <w:bCs/>
                <w:color w:val="191919"/>
                <w:spacing w:val="-10"/>
                <w:position w:val="1"/>
                <w:sz w:val="18"/>
                <w:szCs w:val="18"/>
              </w:rPr>
              <w:t>r</w:t>
            </w:r>
            <w:r w:rsidRPr="007A7452">
              <w:rPr>
                <w:rFonts w:ascii="Times New Roman" w:hAnsi="Times New Roman"/>
                <w:b/>
                <w:bCs/>
                <w:color w:val="191919"/>
                <w:spacing w:val="-7"/>
                <w:position w:val="1"/>
                <w:sz w:val="18"/>
                <w:szCs w:val="18"/>
              </w:rPr>
              <w:t>o</w:t>
            </w:r>
            <w:r w:rsidRPr="007A7452">
              <w:rPr>
                <w:rFonts w:ascii="Times New Roman" w:hAnsi="Times New Roman"/>
                <w:b/>
                <w:bCs/>
                <w:color w:val="191919"/>
                <w:position w:val="1"/>
                <w:sz w:val="18"/>
                <w:szCs w:val="18"/>
              </w:rPr>
              <w:t>m</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Categorie</w:t>
            </w:r>
            <w:r w:rsidRPr="007A7452">
              <w:rPr>
                <w:rFonts w:ascii="Times New Roman" w:hAnsi="Times New Roman"/>
                <w:b/>
                <w:bCs/>
                <w:color w:val="191919"/>
                <w:position w:val="1"/>
                <w:sz w:val="18"/>
                <w:szCs w:val="18"/>
              </w:rPr>
              <w:t>s</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w:t>
            </w:r>
            <w:r w:rsidRPr="007A7452">
              <w:rPr>
                <w:rFonts w:ascii="Times New Roman" w:hAnsi="Times New Roman"/>
                <w:b/>
                <w:bCs/>
                <w:color w:val="191919"/>
                <w:position w:val="1"/>
                <w:sz w:val="18"/>
                <w:szCs w:val="18"/>
              </w:rPr>
              <w:t>,</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II</w:t>
            </w:r>
            <w:r w:rsidRPr="007A7452">
              <w:rPr>
                <w:rFonts w:ascii="Times New Roman" w:hAnsi="Times New Roman"/>
                <w:b/>
                <w:bCs/>
                <w:color w:val="191919"/>
                <w:position w:val="1"/>
                <w:sz w:val="18"/>
                <w:szCs w:val="18"/>
              </w:rPr>
              <w:t>,</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II</w:t>
            </w:r>
            <w:r w:rsidRPr="007A7452">
              <w:rPr>
                <w:rFonts w:ascii="Times New Roman" w:hAnsi="Times New Roman"/>
                <w:b/>
                <w:bCs/>
                <w:color w:val="191919"/>
                <w:position w:val="1"/>
                <w:sz w:val="18"/>
                <w:szCs w:val="18"/>
              </w:rPr>
              <w:t>I</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an</w:t>
            </w:r>
            <w:r w:rsidRPr="007A7452">
              <w:rPr>
                <w:rFonts w:ascii="Times New Roman" w:hAnsi="Times New Roman"/>
                <w:b/>
                <w:bCs/>
                <w:color w:val="191919"/>
                <w:position w:val="1"/>
                <w:sz w:val="18"/>
                <w:szCs w:val="18"/>
              </w:rPr>
              <w:t>d</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w:t>
            </w:r>
            <w:r w:rsidRPr="007A7452">
              <w:rPr>
                <w:rFonts w:ascii="Times New Roman" w:hAnsi="Times New Roman"/>
                <w:b/>
                <w:bCs/>
                <w:color w:val="191919"/>
                <w:spacing w:val="-24"/>
                <w:position w:val="1"/>
                <w:sz w:val="18"/>
                <w:szCs w:val="18"/>
              </w:rPr>
              <w:t>V</w:t>
            </w:r>
            <w:r w:rsidRPr="007A7452">
              <w:rPr>
                <w:rFonts w:ascii="Times New Roman" w:hAnsi="Times New Roman"/>
                <w:b/>
                <w:bCs/>
                <w:color w:val="191919"/>
                <w:position w:val="1"/>
                <w:sz w:val="18"/>
                <w:szCs w:val="18"/>
              </w:rPr>
              <w:t>:</w:t>
            </w:r>
          </w:p>
          <w:p w:rsidR="004E1E50" w:rsidRPr="007A7452" w:rsidRDefault="004E1E50" w:rsidP="004E1E50">
            <w:pPr>
              <w:widowControl w:val="0"/>
              <w:autoSpaceDE w:val="0"/>
              <w:autoSpaceDN w:val="0"/>
              <w:adjustRightInd w:val="0"/>
              <w:spacing w:after="0" w:line="154" w:lineRule="exact"/>
              <w:ind w:left="21" w:right="3066" w:firstLine="35"/>
              <w:jc w:val="center"/>
              <w:rPr>
                <w:rFonts w:ascii="Times New Roman" w:hAnsi="Times New Roman"/>
                <w:b/>
                <w:bCs/>
                <w:color w:val="191919"/>
                <w:position w:val="1"/>
                <w:sz w:val="18"/>
                <w:szCs w:val="18"/>
              </w:rPr>
            </w:pPr>
          </w:p>
        </w:tc>
        <w:tc>
          <w:tcPr>
            <w:tcW w:w="630"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6" w:after="0" w:line="160" w:lineRule="exact"/>
              <w:rPr>
                <w:rFonts w:ascii="Times New Roman" w:hAnsi="Times New Roman"/>
                <w:sz w:val="16"/>
                <w:szCs w:val="16"/>
              </w:rPr>
            </w:pPr>
          </w:p>
        </w:tc>
        <w:tc>
          <w:tcPr>
            <w:tcW w:w="625" w:type="dxa"/>
            <w:gridSpan w:val="2"/>
            <w:tcBorders>
              <w:top w:val="nil"/>
              <w:left w:val="nil"/>
              <w:bottom w:val="nil"/>
              <w:right w:val="nil"/>
            </w:tcBorders>
          </w:tcPr>
          <w:p w:rsidR="004E1E50" w:rsidRPr="007A7452" w:rsidRDefault="004E1E50" w:rsidP="00C80BFD">
            <w:pPr>
              <w:widowControl w:val="0"/>
              <w:autoSpaceDE w:val="0"/>
              <w:autoSpaceDN w:val="0"/>
              <w:adjustRightInd w:val="0"/>
              <w:spacing w:after="0"/>
              <w:ind w:left="-195" w:firstLine="178"/>
              <w:rPr>
                <w:rFonts w:ascii="Times New Roman" w:hAnsi="Times New Roman"/>
                <w:sz w:val="24"/>
                <w:szCs w:val="24"/>
              </w:rPr>
            </w:pPr>
          </w:p>
        </w:tc>
      </w:tr>
      <w:tr w:rsidR="004E1E50" w:rsidRPr="007A7452" w:rsidTr="00C80BFD">
        <w:trPr>
          <w:trHeight w:hRule="exact" w:val="536"/>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12" w:after="0"/>
              <w:ind w:right="56" w:firstLine="0"/>
              <w:jc w:val="center"/>
              <w:rPr>
                <w:rFonts w:ascii="Times New Roman" w:hAnsi="Times New Roman"/>
                <w:sz w:val="24"/>
                <w:szCs w:val="24"/>
              </w:rPr>
            </w:pPr>
            <w:r w:rsidRPr="007A7452">
              <w:rPr>
                <w:rFonts w:ascii="Times New Roman" w:hAnsi="Times New Roman"/>
                <w:color w:val="191919"/>
                <w:spacing w:val="-7"/>
                <w:sz w:val="18"/>
                <w:szCs w:val="18"/>
              </w:rPr>
              <w:t>I.</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12" w:after="0"/>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Default="004E1E50" w:rsidP="004E1E50">
            <w:pPr>
              <w:widowControl w:val="0"/>
              <w:autoSpaceDE w:val="0"/>
              <w:autoSpaceDN w:val="0"/>
              <w:adjustRightInd w:val="0"/>
              <w:spacing w:before="12" w:after="0"/>
              <w:ind w:firstLine="0"/>
              <w:rPr>
                <w:rFonts w:ascii="Times New Roman" w:hAnsi="Times New Roman"/>
                <w:sz w:val="24"/>
                <w:szCs w:val="24"/>
              </w:rPr>
            </w:pPr>
            <w:r w:rsidRPr="007A7452">
              <w:rPr>
                <w:rFonts w:ascii="Times New Roman" w:hAnsi="Times New Roman"/>
                <w:color w:val="191919"/>
                <w:spacing w:val="-7"/>
                <w:sz w:val="18"/>
                <w:szCs w:val="18"/>
              </w:rPr>
              <w:t>3314K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12" w:after="0"/>
              <w:ind w:right="3203" w:firstLine="0"/>
              <w:jc w:val="center"/>
              <w:rPr>
                <w:rFonts w:ascii="Times New Roman" w:hAnsi="Times New Roman"/>
                <w:sz w:val="24"/>
                <w:szCs w:val="24"/>
              </w:rPr>
            </w:pPr>
            <w:r w:rsidRPr="007A7452">
              <w:rPr>
                <w:rFonts w:ascii="Times New Roman" w:hAnsi="Times New Roman"/>
                <w:color w:val="191919"/>
                <w:spacing w:val="-7"/>
                <w:sz w:val="18"/>
                <w:szCs w:val="18"/>
              </w:rPr>
              <w:t>Us</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w:t>
            </w:r>
            <w:r w:rsidRPr="007A7452">
              <w:rPr>
                <w:rFonts w:ascii="Times New Roman" w:hAnsi="Times New Roman"/>
                <w:color w:val="191919"/>
                <w:sz w:val="18"/>
                <w:szCs w:val="18"/>
              </w:rPr>
              <w:t>e</w:t>
            </w:r>
            <w:r>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or</w:t>
            </w:r>
          </w:p>
        </w:tc>
        <w:tc>
          <w:tcPr>
            <w:tcW w:w="630"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6" w:after="0" w:line="160" w:lineRule="exact"/>
              <w:rPr>
                <w:rFonts w:ascii="Times New Roman" w:hAnsi="Times New Roman"/>
                <w:sz w:val="16"/>
                <w:szCs w:val="16"/>
              </w:rPr>
            </w:pPr>
          </w:p>
          <w:p w:rsidR="004E1E50" w:rsidRPr="007A7452" w:rsidRDefault="004E1E50" w:rsidP="00510B4A">
            <w:pPr>
              <w:widowControl w:val="0"/>
              <w:autoSpaceDE w:val="0"/>
              <w:autoSpaceDN w:val="0"/>
              <w:adjustRightInd w:val="0"/>
              <w:spacing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Pr="000653A3" w:rsidRDefault="004E1E50" w:rsidP="00C80BFD">
            <w:pPr>
              <w:widowControl w:val="0"/>
              <w:autoSpaceDE w:val="0"/>
              <w:autoSpaceDN w:val="0"/>
              <w:adjustRightInd w:val="0"/>
              <w:spacing w:after="0"/>
              <w:ind w:left="-653"/>
              <w:jc w:val="right"/>
              <w:rPr>
                <w:rFonts w:ascii="Times New Roman" w:hAnsi="Times New Roman"/>
                <w:sz w:val="18"/>
                <w:szCs w:val="18"/>
              </w:rPr>
            </w:pPr>
            <w:r w:rsidRPr="000653A3">
              <w:rPr>
                <w:rFonts w:ascii="Times New Roman" w:hAnsi="Times New Roman"/>
                <w:sz w:val="18"/>
                <w:szCs w:val="18"/>
              </w:rPr>
              <w:t>3</w:t>
            </w:r>
          </w:p>
        </w:tc>
      </w:tr>
      <w:tr w:rsidR="004E1E50" w:rsidRPr="007A7452" w:rsidTr="00C80BFD">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0"/>
              <w:rPr>
                <w:rFonts w:ascii="Times New Roman" w:hAnsi="Times New Roman"/>
                <w:sz w:val="24"/>
                <w:szCs w:val="24"/>
              </w:rPr>
            </w:pP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3315K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630"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C80BFD">
            <w:pPr>
              <w:widowControl w:val="0"/>
              <w:autoSpaceDE w:val="0"/>
              <w:autoSpaceDN w:val="0"/>
              <w:adjustRightInd w:val="0"/>
              <w:spacing w:after="0"/>
              <w:ind w:left="-653"/>
              <w:jc w:val="right"/>
              <w:rPr>
                <w:rFonts w:ascii="Times New Roman" w:hAnsi="Times New Roman"/>
                <w:sz w:val="18"/>
                <w:szCs w:val="18"/>
              </w:rPr>
            </w:pPr>
            <w:r w:rsidRPr="000653A3">
              <w:rPr>
                <w:rFonts w:ascii="Times New Roman" w:hAnsi="Times New Roman"/>
                <w:sz w:val="18"/>
                <w:szCs w:val="18"/>
              </w:rPr>
              <w:t>3</w:t>
            </w:r>
          </w:p>
        </w:tc>
      </w:tr>
      <w:tr w:rsidR="004E1E50" w:rsidRPr="007A7452" w:rsidTr="00C80BFD">
        <w:trPr>
          <w:trHeight w:hRule="exact" w:val="648"/>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80" w:firstLine="0"/>
              <w:rPr>
                <w:rFonts w:ascii="Times New Roman" w:hAnsi="Times New Roman"/>
                <w:sz w:val="24"/>
                <w:szCs w:val="24"/>
              </w:rPr>
            </w:pPr>
            <w:r>
              <w:rPr>
                <w:rFonts w:ascii="Times New Roman" w:hAnsi="Times New Roman"/>
                <w:color w:val="191919"/>
                <w:spacing w:val="-7"/>
                <w:sz w:val="18"/>
                <w:szCs w:val="18"/>
              </w:rPr>
              <w:t xml:space="preserve">       </w:t>
            </w:r>
            <w:r w:rsidRPr="007A7452">
              <w:rPr>
                <w:rFonts w:ascii="Times New Roman" w:hAnsi="Times New Roman"/>
                <w:color w:val="191919"/>
                <w:spacing w:val="-7"/>
                <w:sz w:val="18"/>
                <w:szCs w:val="18"/>
              </w:rPr>
              <w:t>II.</w:t>
            </w:r>
          </w:p>
        </w:tc>
        <w:tc>
          <w:tcPr>
            <w:tcW w:w="630" w:type="dxa"/>
            <w:gridSpan w:val="2"/>
            <w:tcBorders>
              <w:top w:val="nil"/>
              <w:left w:val="nil"/>
              <w:bottom w:val="nil"/>
              <w:right w:val="nil"/>
            </w:tcBorders>
          </w:tcPr>
          <w:p w:rsidR="004E1E50" w:rsidRDefault="004E1E50" w:rsidP="004E1E50">
            <w:pPr>
              <w:widowControl w:val="0"/>
              <w:autoSpaceDE w:val="0"/>
              <w:autoSpaceDN w:val="0"/>
              <w:adjustRightInd w:val="0"/>
              <w:spacing w:before="96" w:after="0" w:line="250" w:lineRule="auto"/>
              <w:ind w:right="33" w:firstLine="0"/>
              <w:rPr>
                <w:rFonts w:ascii="Times New Roman" w:hAnsi="Times New Roman"/>
                <w:color w:val="191919"/>
                <w:spacing w:val="-7"/>
                <w:sz w:val="18"/>
                <w:szCs w:val="18"/>
              </w:rPr>
            </w:pPr>
            <w:r>
              <w:rPr>
                <w:rFonts w:ascii="Times New Roman" w:hAnsi="Times New Roman"/>
                <w:color w:val="191919"/>
                <w:spacing w:val="-7"/>
                <w:sz w:val="18"/>
                <w:szCs w:val="18"/>
              </w:rPr>
              <w:t>BIOL</w:t>
            </w:r>
          </w:p>
          <w:p w:rsidR="004E1E50" w:rsidRPr="007A7452" w:rsidRDefault="004E1E50" w:rsidP="004E1E50">
            <w:pPr>
              <w:widowControl w:val="0"/>
              <w:autoSpaceDE w:val="0"/>
              <w:autoSpaceDN w:val="0"/>
              <w:adjustRightInd w:val="0"/>
              <w:spacing w:after="0" w:line="250" w:lineRule="auto"/>
              <w:ind w:right="29"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color w:val="000000"/>
                <w:sz w:val="18"/>
                <w:szCs w:val="18"/>
              </w:rPr>
            </w:pPr>
            <w:r w:rsidRPr="007A7452">
              <w:rPr>
                <w:rFonts w:ascii="Times New Roman" w:hAnsi="Times New Roman"/>
                <w:color w:val="191919"/>
                <w:spacing w:val="-7"/>
                <w:sz w:val="18"/>
                <w:szCs w:val="18"/>
              </w:rPr>
              <w:t>3318K</w:t>
            </w:r>
          </w:p>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3319K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color w:val="000000"/>
                <w:sz w:val="18"/>
                <w:szCs w:val="18"/>
              </w:rPr>
            </w:pP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or</w:t>
            </w:r>
          </w:p>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p>
        </w:tc>
        <w:tc>
          <w:tcPr>
            <w:tcW w:w="630"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96"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C80BFD">
            <w:pPr>
              <w:widowControl w:val="0"/>
              <w:autoSpaceDE w:val="0"/>
              <w:autoSpaceDN w:val="0"/>
              <w:adjustRightInd w:val="0"/>
              <w:spacing w:after="0"/>
              <w:ind w:left="-653"/>
              <w:jc w:val="right"/>
              <w:rPr>
                <w:rFonts w:ascii="Times New Roman" w:hAnsi="Times New Roman"/>
                <w:sz w:val="18"/>
                <w:szCs w:val="18"/>
              </w:rPr>
            </w:pPr>
            <w:r>
              <w:rPr>
                <w:rFonts w:ascii="Times New Roman" w:hAnsi="Times New Roman"/>
                <w:sz w:val="18"/>
                <w:szCs w:val="18"/>
              </w:rPr>
              <w:t>3</w:t>
            </w:r>
          </w:p>
        </w:tc>
      </w:tr>
      <w:tr w:rsidR="004E1E50" w:rsidRPr="007A7452" w:rsidTr="00C80BFD">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Pr>
                <w:rFonts w:ascii="Times New Roman" w:hAnsi="Times New Roman"/>
                <w:color w:val="191919"/>
                <w:spacing w:val="-7"/>
                <w:sz w:val="18"/>
                <w:szCs w:val="18"/>
              </w:rPr>
              <w:t xml:space="preserve">        </w:t>
            </w:r>
            <w:r w:rsidRPr="007A7452">
              <w:rPr>
                <w:rFonts w:ascii="Times New Roman" w:hAnsi="Times New Roman"/>
                <w:color w:val="191919"/>
                <w:spacing w:val="-7"/>
                <w:sz w:val="18"/>
                <w:szCs w:val="18"/>
              </w:rPr>
              <w:t>III.</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3320K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echnique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2"/>
                <w:sz w:val="18"/>
                <w:szCs w:val="18"/>
              </w:rPr>
              <w:t>W</w:t>
            </w:r>
            <w:r w:rsidRPr="007A7452">
              <w:rPr>
                <w:rFonts w:ascii="Times New Roman" w:hAnsi="Times New Roman"/>
                <w:color w:val="191919"/>
                <w:spacing w:val="-7"/>
                <w:sz w:val="18"/>
                <w:szCs w:val="18"/>
              </w:rPr>
              <w:t>ate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Services</w:t>
            </w:r>
          </w:p>
        </w:tc>
        <w:tc>
          <w:tcPr>
            <w:tcW w:w="630"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96"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C80BFD">
            <w:pPr>
              <w:widowControl w:val="0"/>
              <w:autoSpaceDE w:val="0"/>
              <w:autoSpaceDN w:val="0"/>
              <w:adjustRightInd w:val="0"/>
              <w:spacing w:after="0"/>
              <w:ind w:left="-653"/>
              <w:jc w:val="right"/>
              <w:rPr>
                <w:rFonts w:ascii="Times New Roman" w:hAnsi="Times New Roman"/>
                <w:sz w:val="18"/>
                <w:szCs w:val="18"/>
              </w:rPr>
            </w:pPr>
            <w:r>
              <w:rPr>
                <w:rFonts w:ascii="Times New Roman" w:hAnsi="Times New Roman"/>
                <w:sz w:val="18"/>
                <w:szCs w:val="18"/>
              </w:rPr>
              <w:t>4</w:t>
            </w:r>
          </w:p>
        </w:tc>
      </w:tr>
      <w:tr w:rsidR="004E1E50" w:rsidRPr="007A7452" w:rsidTr="00C80BFD">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0"/>
              <w:rPr>
                <w:rFonts w:ascii="Times New Roman" w:hAnsi="Times New Roman"/>
                <w:sz w:val="24"/>
                <w:szCs w:val="24"/>
              </w:rPr>
            </w:pP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3316K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Use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Plant</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630"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C80BFD">
            <w:pPr>
              <w:widowControl w:val="0"/>
              <w:autoSpaceDE w:val="0"/>
              <w:autoSpaceDN w:val="0"/>
              <w:adjustRightInd w:val="0"/>
              <w:spacing w:after="0"/>
              <w:ind w:left="-653"/>
              <w:jc w:val="right"/>
              <w:rPr>
                <w:rFonts w:ascii="Times New Roman" w:hAnsi="Times New Roman"/>
                <w:sz w:val="18"/>
                <w:szCs w:val="18"/>
              </w:rPr>
            </w:pPr>
            <w:r>
              <w:rPr>
                <w:rFonts w:ascii="Times New Roman" w:hAnsi="Times New Roman"/>
                <w:sz w:val="18"/>
                <w:szCs w:val="18"/>
              </w:rPr>
              <w:t>3</w:t>
            </w:r>
          </w:p>
        </w:tc>
      </w:tr>
      <w:tr w:rsidR="004E1E50" w:rsidRPr="007A7452" w:rsidTr="00C80BFD">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Pr>
                <w:rFonts w:ascii="Times New Roman" w:hAnsi="Times New Roman"/>
                <w:color w:val="191919"/>
                <w:spacing w:val="-7"/>
                <w:sz w:val="18"/>
                <w:szCs w:val="18"/>
              </w:rPr>
              <w:t xml:space="preserve">        IV</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3317K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Foo</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Production</w:t>
            </w:r>
          </w:p>
        </w:tc>
        <w:tc>
          <w:tcPr>
            <w:tcW w:w="630"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96"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C80BFD">
            <w:pPr>
              <w:widowControl w:val="0"/>
              <w:autoSpaceDE w:val="0"/>
              <w:autoSpaceDN w:val="0"/>
              <w:adjustRightInd w:val="0"/>
              <w:spacing w:after="0"/>
              <w:ind w:left="-653"/>
              <w:jc w:val="right"/>
              <w:rPr>
                <w:rFonts w:ascii="Times New Roman" w:hAnsi="Times New Roman"/>
                <w:sz w:val="18"/>
                <w:szCs w:val="18"/>
              </w:rPr>
            </w:pPr>
            <w:r>
              <w:rPr>
                <w:rFonts w:ascii="Times New Roman" w:hAnsi="Times New Roman"/>
                <w:sz w:val="18"/>
                <w:szCs w:val="18"/>
              </w:rPr>
              <w:t>3</w:t>
            </w:r>
          </w:p>
        </w:tc>
      </w:tr>
      <w:tr w:rsidR="004E1E50" w:rsidRPr="007A7452" w:rsidTr="00C80BFD">
        <w:trPr>
          <w:trHeight w:hRule="exact" w:val="298"/>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0"/>
              <w:rPr>
                <w:rFonts w:ascii="Times New Roman" w:hAnsi="Times New Roman"/>
                <w:sz w:val="24"/>
                <w:szCs w:val="24"/>
              </w:rPr>
            </w:pP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3321K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630"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C80BFD">
            <w:pPr>
              <w:widowControl w:val="0"/>
              <w:autoSpaceDE w:val="0"/>
              <w:autoSpaceDN w:val="0"/>
              <w:adjustRightInd w:val="0"/>
              <w:spacing w:after="0"/>
              <w:ind w:left="-653"/>
              <w:jc w:val="right"/>
              <w:rPr>
                <w:rFonts w:ascii="Times New Roman" w:hAnsi="Times New Roman"/>
                <w:sz w:val="18"/>
                <w:szCs w:val="18"/>
              </w:rPr>
            </w:pPr>
            <w:r>
              <w:rPr>
                <w:rFonts w:ascii="Times New Roman" w:hAnsi="Times New Roman"/>
                <w:sz w:val="18"/>
                <w:szCs w:val="18"/>
              </w:rPr>
              <w:t>3</w:t>
            </w:r>
          </w:p>
        </w:tc>
      </w:tr>
    </w:tbl>
    <w:p w:rsidR="00E8550F" w:rsidRDefault="00E8550F"/>
    <w:p w:rsidR="004E1E50" w:rsidRDefault="004E1E50" w:rsidP="0071188B">
      <w:pPr>
        <w:pStyle w:val="Heading2"/>
        <w:ind w:left="270" w:firstLine="0"/>
        <w:rPr>
          <w:rFonts w:ascii="Times New Roman" w:hAnsi="Times New Roman"/>
          <w:color w:val="000000"/>
          <w:sz w:val="24"/>
          <w:szCs w:val="24"/>
        </w:rPr>
      </w:pPr>
      <w:bookmarkStart w:id="32" w:name="_Toc295333411"/>
      <w:r>
        <w:rPr>
          <w:rFonts w:ascii="Times New Roman" w:hAnsi="Times New Roman"/>
          <w:color w:val="191919"/>
          <w:spacing w:val="-13"/>
          <w:sz w:val="32"/>
          <w:szCs w:val="32"/>
        </w:rPr>
        <w:t>B</w:t>
      </w:r>
      <w:r>
        <w:rPr>
          <w:rFonts w:ascii="Times New Roman" w:hAnsi="Times New Roman"/>
          <w:color w:val="191919"/>
          <w:spacing w:val="-13"/>
          <w:sz w:val="24"/>
          <w:szCs w:val="24"/>
        </w:rPr>
        <w:t>ACHELO</w:t>
      </w:r>
      <w:r>
        <w:rPr>
          <w:rFonts w:ascii="Times New Roman" w:hAnsi="Times New Roman"/>
          <w:color w:val="191919"/>
          <w:sz w:val="24"/>
          <w:szCs w:val="24"/>
        </w:rPr>
        <w:t>R</w:t>
      </w:r>
      <w:r>
        <w:rPr>
          <w:rFonts w:ascii="Times New Roman" w:hAnsi="Times New Roman"/>
          <w:color w:val="191919"/>
          <w:spacing w:val="-6"/>
          <w:sz w:val="24"/>
          <w:szCs w:val="24"/>
        </w:rPr>
        <w:t xml:space="preserve"> </w:t>
      </w:r>
      <w:r>
        <w:rPr>
          <w:rFonts w:ascii="Times New Roman" w:hAnsi="Times New Roman"/>
          <w:color w:val="191919"/>
          <w:spacing w:val="-13"/>
          <w:sz w:val="24"/>
          <w:szCs w:val="24"/>
        </w:rPr>
        <w:t>O</w:t>
      </w:r>
      <w:r>
        <w:rPr>
          <w:rFonts w:ascii="Times New Roman" w:hAnsi="Times New Roman"/>
          <w:color w:val="191919"/>
          <w:sz w:val="24"/>
          <w:szCs w:val="24"/>
        </w:rPr>
        <w:t>F</w:t>
      </w:r>
      <w:r>
        <w:rPr>
          <w:rFonts w:ascii="Times New Roman" w:hAnsi="Times New Roman"/>
          <w:color w:val="191919"/>
          <w:spacing w:val="-14"/>
          <w:sz w:val="24"/>
          <w:szCs w:val="24"/>
        </w:rPr>
        <w:t xml:space="preserve"> </w:t>
      </w:r>
      <w:r>
        <w:rPr>
          <w:rFonts w:ascii="Times New Roman" w:hAnsi="Times New Roman"/>
          <w:color w:val="191919"/>
          <w:spacing w:val="-13"/>
          <w:sz w:val="32"/>
          <w:szCs w:val="32"/>
        </w:rPr>
        <w:t>S</w:t>
      </w:r>
      <w:r>
        <w:rPr>
          <w:rFonts w:ascii="Times New Roman" w:hAnsi="Times New Roman"/>
          <w:color w:val="191919"/>
          <w:spacing w:val="-13"/>
          <w:sz w:val="24"/>
          <w:szCs w:val="24"/>
        </w:rPr>
        <w:t>CIENC</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32"/>
          <w:szCs w:val="32"/>
        </w:rPr>
        <w:t>D</w:t>
      </w:r>
      <w:r>
        <w:rPr>
          <w:rFonts w:ascii="Times New Roman" w:hAnsi="Times New Roman"/>
          <w:color w:val="191919"/>
          <w:spacing w:val="-13"/>
          <w:sz w:val="24"/>
          <w:szCs w:val="24"/>
        </w:rPr>
        <w:t>EGRE</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24"/>
          <w:szCs w:val="24"/>
        </w:rPr>
        <w:t>I</w:t>
      </w:r>
      <w:r>
        <w:rPr>
          <w:rFonts w:ascii="Times New Roman" w:hAnsi="Times New Roman"/>
          <w:color w:val="191919"/>
          <w:sz w:val="24"/>
          <w:szCs w:val="24"/>
        </w:rPr>
        <w:t>N</w:t>
      </w:r>
      <w:r>
        <w:rPr>
          <w:rFonts w:ascii="Times New Roman" w:hAnsi="Times New Roman"/>
          <w:color w:val="191919"/>
          <w:spacing w:val="-6"/>
          <w:sz w:val="24"/>
          <w:szCs w:val="24"/>
        </w:rPr>
        <w:t xml:space="preserve"> </w:t>
      </w:r>
      <w:r>
        <w:rPr>
          <w:rFonts w:ascii="Times New Roman" w:hAnsi="Times New Roman"/>
          <w:color w:val="191919"/>
          <w:spacing w:val="-13"/>
          <w:sz w:val="32"/>
          <w:szCs w:val="32"/>
        </w:rPr>
        <w:t>S</w:t>
      </w:r>
      <w:r>
        <w:rPr>
          <w:rFonts w:ascii="Times New Roman" w:hAnsi="Times New Roman"/>
          <w:color w:val="191919"/>
          <w:spacing w:val="-13"/>
          <w:sz w:val="24"/>
          <w:szCs w:val="24"/>
        </w:rPr>
        <w:t>CIENC</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32"/>
          <w:szCs w:val="32"/>
        </w:rPr>
        <w:t>E</w:t>
      </w:r>
      <w:r>
        <w:rPr>
          <w:rFonts w:ascii="Times New Roman" w:hAnsi="Times New Roman"/>
          <w:color w:val="191919"/>
          <w:spacing w:val="-13"/>
          <w:sz w:val="24"/>
          <w:szCs w:val="24"/>
        </w:rPr>
        <w:t>DUC</w:t>
      </w:r>
      <w:r>
        <w:rPr>
          <w:rFonts w:ascii="Times New Roman" w:hAnsi="Times New Roman"/>
          <w:color w:val="191919"/>
          <w:spacing w:val="-31"/>
          <w:sz w:val="24"/>
          <w:szCs w:val="24"/>
        </w:rPr>
        <w:t>A</w:t>
      </w:r>
      <w:r>
        <w:rPr>
          <w:rFonts w:ascii="Times New Roman" w:hAnsi="Times New Roman"/>
          <w:color w:val="191919"/>
          <w:spacing w:val="-13"/>
          <w:sz w:val="24"/>
          <w:szCs w:val="24"/>
        </w:rPr>
        <w:t>TION</w:t>
      </w:r>
      <w:bookmarkEnd w:id="32"/>
    </w:p>
    <w:p w:rsidR="004E1E50" w:rsidRDefault="004E1E50" w:rsidP="004E1E50">
      <w:pPr>
        <w:widowControl w:val="0"/>
        <w:autoSpaceDE w:val="0"/>
        <w:autoSpaceDN w:val="0"/>
        <w:adjustRightInd w:val="0"/>
        <w:spacing w:before="16" w:after="0"/>
        <w:ind w:left="270" w:firstLine="0"/>
        <w:rPr>
          <w:rFonts w:ascii="Times New Roman" w:hAnsi="Times New Roman"/>
          <w:color w:val="000000"/>
          <w:sz w:val="24"/>
          <w:szCs w:val="24"/>
        </w:rPr>
      </w:pPr>
      <w:r>
        <w:rPr>
          <w:rFonts w:ascii="Times New Roman" w:hAnsi="Times New Roman"/>
          <w:b/>
          <w:bCs/>
          <w:color w:val="191919"/>
          <w:spacing w:val="-13"/>
          <w:sz w:val="32"/>
          <w:szCs w:val="32"/>
        </w:rPr>
        <w:t>B</w:t>
      </w:r>
      <w:r>
        <w:rPr>
          <w:rFonts w:ascii="Times New Roman" w:hAnsi="Times New Roman"/>
          <w:b/>
          <w:bCs/>
          <w:color w:val="191919"/>
          <w:spacing w:val="-13"/>
          <w:sz w:val="24"/>
          <w:szCs w:val="24"/>
        </w:rPr>
        <w:t>ROA</w:t>
      </w:r>
      <w:r>
        <w:rPr>
          <w:rFonts w:ascii="Times New Roman" w:hAnsi="Times New Roman"/>
          <w:b/>
          <w:bCs/>
          <w:color w:val="191919"/>
          <w:sz w:val="24"/>
          <w:szCs w:val="24"/>
        </w:rPr>
        <w:t>D</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ASE</w:t>
      </w:r>
      <w:r>
        <w:rPr>
          <w:rFonts w:ascii="Times New Roman" w:hAnsi="Times New Roman"/>
          <w:b/>
          <w:bCs/>
          <w:color w:val="191919"/>
          <w:sz w:val="24"/>
          <w:szCs w:val="24"/>
        </w:rPr>
        <w:t>D</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CIENCE</w:t>
      </w:r>
    </w:p>
    <w:p w:rsidR="004E1E50" w:rsidRDefault="004E1E50" w:rsidP="004E1E50">
      <w:pPr>
        <w:widowControl w:val="0"/>
        <w:tabs>
          <w:tab w:val="left" w:pos="2300"/>
          <w:tab w:val="left" w:pos="9080"/>
        </w:tabs>
        <w:autoSpaceDE w:val="0"/>
        <w:autoSpaceDN w:val="0"/>
        <w:adjustRightInd w:val="0"/>
        <w:spacing w:before="52" w:after="0"/>
        <w:ind w:left="270" w:firstLine="0"/>
        <w:rPr>
          <w:rFonts w:ascii="Times New Roman" w:hAnsi="Times New Roman"/>
          <w:color w:val="000000"/>
          <w:sz w:val="18"/>
          <w:szCs w:val="18"/>
        </w:rPr>
      </w:pPr>
      <w:r>
        <w:rPr>
          <w:rFonts w:ascii="Times New Roman" w:hAnsi="Times New Roman"/>
          <w:b/>
          <w:bCs/>
          <w:color w:val="191919"/>
          <w:spacing w:val="-7"/>
          <w:sz w:val="18"/>
          <w:szCs w:val="18"/>
        </w:rPr>
        <w:t>Course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10"/>
          <w:sz w:val="18"/>
          <w:szCs w:val="18"/>
        </w:rPr>
        <w:t>T</w:t>
      </w:r>
      <w:r>
        <w:rPr>
          <w:rFonts w:ascii="Times New Roman" w:hAnsi="Times New Roman"/>
          <w:b/>
          <w:bCs/>
          <w:color w:val="191919"/>
          <w:spacing w:val="-7"/>
          <w:sz w:val="18"/>
          <w:szCs w:val="18"/>
        </w:rPr>
        <w:t>itle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7"/>
          <w:sz w:val="18"/>
          <w:szCs w:val="18"/>
        </w:rPr>
        <w:t>C</w:t>
      </w:r>
      <w:r>
        <w:rPr>
          <w:rFonts w:ascii="Times New Roman" w:hAnsi="Times New Roman"/>
          <w:b/>
          <w:bCs/>
          <w:color w:val="191919"/>
          <w:spacing w:val="-10"/>
          <w:sz w:val="18"/>
          <w:szCs w:val="18"/>
        </w:rPr>
        <w:t>r</w:t>
      </w:r>
      <w:r>
        <w:rPr>
          <w:rFonts w:ascii="Times New Roman" w:hAnsi="Times New Roman"/>
          <w:b/>
          <w:bCs/>
          <w:color w:val="191919"/>
          <w:spacing w:val="-7"/>
          <w:sz w:val="18"/>
          <w:szCs w:val="18"/>
        </w:rPr>
        <w:t>edi</w:t>
      </w:r>
      <w:r>
        <w:rPr>
          <w:rFonts w:ascii="Times New Roman" w:hAnsi="Times New Roman"/>
          <w:b/>
          <w:bCs/>
          <w:color w:val="191919"/>
          <w:sz w:val="18"/>
          <w:szCs w:val="18"/>
        </w:rPr>
        <w:t>t</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Hrs.</w:t>
      </w:r>
    </w:p>
    <w:p w:rsidR="004E1E50" w:rsidRDefault="004E1E50" w:rsidP="004E1E50">
      <w:pPr>
        <w:widowControl w:val="0"/>
        <w:autoSpaceDE w:val="0"/>
        <w:autoSpaceDN w:val="0"/>
        <w:adjustRightInd w:val="0"/>
        <w:spacing w:before="12" w:after="0"/>
        <w:ind w:left="270" w:firstLine="0"/>
        <w:rPr>
          <w:rFonts w:ascii="Times New Roman" w:hAnsi="Times New Roman"/>
          <w:color w:val="000000"/>
          <w:sz w:val="18"/>
          <w:szCs w:val="18"/>
        </w:rPr>
      </w:pPr>
      <w:r>
        <w:rPr>
          <w:rFonts w:ascii="Times New Roman" w:hAnsi="Times New Roman"/>
          <w:color w:val="191919"/>
          <w:spacing w:val="-14"/>
          <w:sz w:val="18"/>
          <w:szCs w:val="18"/>
        </w:rPr>
        <w:t>18</w:t>
      </w:r>
      <w:r w:rsidR="007412B6">
        <w:rPr>
          <w:rFonts w:ascii="Times New Roman" w:hAnsi="Times New Roman"/>
          <w:color w:val="191919"/>
          <w:spacing w:val="-14"/>
          <w:sz w:val="18"/>
          <w:szCs w:val="18"/>
        </w:rPr>
        <w:t xml:space="preserve"> </w:t>
      </w:r>
      <w:r>
        <w:rPr>
          <w:rFonts w:ascii="Times New Roman" w:hAnsi="Times New Roman"/>
          <w:color w:val="191919"/>
          <w:spacing w:val="-7"/>
          <w:sz w:val="18"/>
          <w:szCs w:val="18"/>
        </w:rPr>
        <w:t>hour</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lowe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divisio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(1000-200</w:t>
      </w:r>
      <w:r>
        <w:rPr>
          <w:rFonts w:ascii="Times New Roman" w:hAnsi="Times New Roman"/>
          <w:color w:val="191919"/>
          <w:sz w:val="18"/>
          <w:szCs w:val="18"/>
        </w:rPr>
        <w:t>0</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level)</w:t>
      </w:r>
    </w:p>
    <w:tbl>
      <w:tblPr>
        <w:tblW w:w="0" w:type="auto"/>
        <w:tblInd w:w="180" w:type="dxa"/>
        <w:tblLayout w:type="fixed"/>
        <w:tblCellMar>
          <w:left w:w="0" w:type="dxa"/>
          <w:right w:w="0" w:type="dxa"/>
        </w:tblCellMar>
        <w:tblLook w:val="0000"/>
      </w:tblPr>
      <w:tblGrid>
        <w:gridCol w:w="1000"/>
        <w:gridCol w:w="884"/>
        <w:gridCol w:w="4757"/>
        <w:gridCol w:w="3159"/>
      </w:tblGrid>
      <w:tr w:rsidR="004E1E50" w:rsidRPr="007A7452" w:rsidTr="004E1E50">
        <w:trPr>
          <w:trHeight w:hRule="exact" w:val="23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120" w:firstLine="50"/>
              <w:rPr>
                <w:rFonts w:ascii="Times New Roman" w:hAnsi="Times New Roman"/>
                <w:sz w:val="24"/>
                <w:szCs w:val="24"/>
              </w:rPr>
            </w:pP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316" w:firstLine="50"/>
              <w:rPr>
                <w:rFonts w:ascii="Times New Roman" w:hAnsi="Times New Roman"/>
                <w:sz w:val="24"/>
                <w:szCs w:val="24"/>
              </w:rPr>
            </w:pP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sz w:val="24"/>
                <w:szCs w:val="24"/>
              </w:rPr>
            </w:pP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12K</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sz w:val="24"/>
                <w:szCs w:val="24"/>
              </w:rPr>
            </w:pP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sz w:val="24"/>
                <w:szCs w:val="24"/>
              </w:rPr>
            </w:pP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color w:val="191919"/>
                <w:spacing w:val="-7"/>
                <w:sz w:val="18"/>
                <w:szCs w:val="18"/>
              </w:rPr>
            </w:pPr>
            <w:r>
              <w:rPr>
                <w:rFonts w:ascii="Times New Roman" w:hAnsi="Times New Roman"/>
                <w:color w:val="191919"/>
                <w:spacing w:val="-7"/>
                <w:sz w:val="18"/>
                <w:szCs w:val="18"/>
              </w:rPr>
              <w:t>EDUC</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color w:val="191919"/>
                <w:spacing w:val="-7"/>
                <w:sz w:val="18"/>
                <w:szCs w:val="18"/>
              </w:rPr>
            </w:pPr>
            <w:r>
              <w:rPr>
                <w:rFonts w:ascii="Times New Roman" w:hAnsi="Times New Roman"/>
                <w:color w:val="191919"/>
                <w:spacing w:val="-7"/>
                <w:sz w:val="18"/>
                <w:szCs w:val="18"/>
              </w:rPr>
              <w:t>2110</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color w:val="191919"/>
                <w:spacing w:val="-7"/>
                <w:sz w:val="18"/>
                <w:szCs w:val="18"/>
              </w:rPr>
            </w:pPr>
            <w:r>
              <w:rPr>
                <w:rFonts w:ascii="Times New Roman" w:hAnsi="Times New Roman"/>
                <w:color w:val="191919"/>
                <w:spacing w:val="-7"/>
                <w:sz w:val="18"/>
                <w:szCs w:val="18"/>
              </w:rPr>
              <w:t>Invest Critical/Contemporary Issues in Ed.</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trHeight w:hRule="exact" w:val="21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color w:val="191919"/>
                <w:spacing w:val="-7"/>
                <w:sz w:val="18"/>
                <w:szCs w:val="18"/>
              </w:rPr>
            </w:pPr>
            <w:r>
              <w:rPr>
                <w:rFonts w:ascii="Times New Roman" w:hAnsi="Times New Roman"/>
                <w:color w:val="191919"/>
                <w:spacing w:val="-7"/>
                <w:sz w:val="18"/>
                <w:szCs w:val="18"/>
              </w:rPr>
              <w:t>EDUC</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color w:val="191919"/>
                <w:spacing w:val="-7"/>
                <w:sz w:val="18"/>
                <w:szCs w:val="18"/>
              </w:rPr>
            </w:pPr>
            <w:r>
              <w:rPr>
                <w:rFonts w:ascii="Times New Roman" w:hAnsi="Times New Roman"/>
                <w:color w:val="191919"/>
                <w:spacing w:val="-7"/>
                <w:sz w:val="18"/>
                <w:szCs w:val="18"/>
              </w:rPr>
              <w:t>2120</w:t>
            </w:r>
          </w:p>
        </w:tc>
        <w:tc>
          <w:tcPr>
            <w:tcW w:w="4757" w:type="dxa"/>
            <w:tcBorders>
              <w:top w:val="nil"/>
              <w:left w:val="nil"/>
              <w:bottom w:val="nil"/>
              <w:right w:val="nil"/>
            </w:tcBorders>
          </w:tcPr>
          <w:p w:rsidR="004E1E50" w:rsidRPr="007A7452" w:rsidRDefault="00CC7D07" w:rsidP="004E1E50">
            <w:pPr>
              <w:widowControl w:val="0"/>
              <w:autoSpaceDE w:val="0"/>
              <w:autoSpaceDN w:val="0"/>
              <w:adjustRightInd w:val="0"/>
              <w:spacing w:after="0" w:line="195" w:lineRule="exact"/>
              <w:ind w:left="316" w:firstLine="50"/>
              <w:rPr>
                <w:rFonts w:ascii="Times New Roman" w:hAnsi="Times New Roman"/>
                <w:color w:val="191919"/>
                <w:spacing w:val="-7"/>
                <w:sz w:val="18"/>
                <w:szCs w:val="18"/>
              </w:rPr>
            </w:pPr>
            <w:r>
              <w:rPr>
                <w:rFonts w:ascii="Times New Roman" w:hAnsi="Times New Roman"/>
                <w:color w:val="191919"/>
                <w:spacing w:val="-7"/>
                <w:sz w:val="18"/>
                <w:szCs w:val="18"/>
              </w:rPr>
              <w:t>Explore</w:t>
            </w:r>
            <w:r w:rsidR="004E1E50">
              <w:rPr>
                <w:rFonts w:ascii="Times New Roman" w:hAnsi="Times New Roman"/>
                <w:color w:val="191919"/>
                <w:spacing w:val="-7"/>
                <w:sz w:val="18"/>
                <w:szCs w:val="18"/>
              </w:rPr>
              <w:t xml:space="preserve"> </w:t>
            </w:r>
            <w:proofErr w:type="spellStart"/>
            <w:r w:rsidR="004E1E50">
              <w:rPr>
                <w:rFonts w:ascii="Times New Roman" w:hAnsi="Times New Roman"/>
                <w:color w:val="191919"/>
                <w:spacing w:val="-7"/>
                <w:sz w:val="18"/>
                <w:szCs w:val="18"/>
              </w:rPr>
              <w:t>Soci</w:t>
            </w:r>
            <w:proofErr w:type="spellEnd"/>
            <w:r w:rsidR="004E1E50">
              <w:rPr>
                <w:rFonts w:ascii="Times New Roman" w:hAnsi="Times New Roman"/>
                <w:color w:val="191919"/>
                <w:spacing w:val="-7"/>
                <w:sz w:val="18"/>
                <w:szCs w:val="18"/>
              </w:rPr>
              <w:t>/</w:t>
            </w:r>
            <w:proofErr w:type="spellStart"/>
            <w:r w:rsidR="004E1E50">
              <w:rPr>
                <w:rFonts w:ascii="Times New Roman" w:hAnsi="Times New Roman"/>
                <w:color w:val="191919"/>
                <w:spacing w:val="-7"/>
                <w:sz w:val="18"/>
                <w:szCs w:val="18"/>
              </w:rPr>
              <w:t>Cul</w:t>
            </w:r>
            <w:proofErr w:type="spellEnd"/>
            <w:r w:rsidR="004E1E50">
              <w:rPr>
                <w:rFonts w:ascii="Times New Roman" w:hAnsi="Times New Roman"/>
                <w:color w:val="191919"/>
                <w:spacing w:val="-7"/>
                <w:sz w:val="18"/>
                <w:szCs w:val="18"/>
              </w:rPr>
              <w:t xml:space="preserve"> Perspectives</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trHeight w:hRule="exact" w:val="21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sz w:val="24"/>
                <w:szCs w:val="24"/>
              </w:rPr>
            </w:pP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sz w:val="24"/>
                <w:szCs w:val="24"/>
              </w:rPr>
            </w:pP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4E1E50" w:rsidRPr="007A7452" w:rsidTr="004E1E50">
        <w:trPr>
          <w:trHeight w:hRule="exact" w:val="296"/>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Hours</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7" w:firstLine="50"/>
              <w:jc w:val="right"/>
              <w:rPr>
                <w:rFonts w:ascii="Times New Roman" w:hAnsi="Times New Roman"/>
                <w:sz w:val="24"/>
                <w:szCs w:val="24"/>
              </w:rPr>
            </w:pPr>
            <w:r>
              <w:rPr>
                <w:rFonts w:ascii="Times New Roman" w:hAnsi="Times New Roman"/>
                <w:b/>
                <w:bCs/>
                <w:color w:val="191919"/>
                <w:spacing w:val="-7"/>
                <w:sz w:val="18"/>
                <w:szCs w:val="18"/>
              </w:rPr>
              <w:t>18</w:t>
            </w:r>
          </w:p>
        </w:tc>
      </w:tr>
    </w:tbl>
    <w:p w:rsidR="004E1E50" w:rsidRDefault="004E1E50" w:rsidP="004E1E50">
      <w:pPr>
        <w:widowControl w:val="0"/>
        <w:tabs>
          <w:tab w:val="left" w:pos="2300"/>
          <w:tab w:val="left" w:pos="9000"/>
        </w:tabs>
        <w:autoSpaceDE w:val="0"/>
        <w:autoSpaceDN w:val="0"/>
        <w:adjustRightInd w:val="0"/>
        <w:spacing w:after="0"/>
        <w:ind w:left="160" w:firstLine="11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Courses</w:t>
      </w:r>
      <w:r>
        <w:rPr>
          <w:rFonts w:ascii="Times New Roman" w:hAnsi="Times New Roman"/>
          <w:b/>
          <w:bCs/>
          <w:color w:val="191919"/>
          <w:sz w:val="18"/>
          <w:szCs w:val="18"/>
        </w:rPr>
        <w:tab/>
      </w:r>
      <w:r>
        <w:rPr>
          <w:rFonts w:ascii="Times New Roman" w:hAnsi="Times New Roman"/>
          <w:b/>
          <w:bCs/>
          <w:color w:val="191919"/>
          <w:spacing w:val="-3"/>
          <w:sz w:val="18"/>
          <w:szCs w:val="18"/>
        </w:rPr>
        <w:t>T</w:t>
      </w:r>
      <w:r>
        <w:rPr>
          <w:rFonts w:ascii="Times New Roman" w:hAnsi="Times New Roman"/>
          <w:b/>
          <w:bCs/>
          <w:color w:val="191919"/>
          <w:sz w:val="18"/>
          <w:szCs w:val="18"/>
        </w:rPr>
        <w:t>itles</w:t>
      </w:r>
      <w:r>
        <w:rPr>
          <w:rFonts w:ascii="Times New Roman" w:hAnsi="Times New Roman"/>
          <w:b/>
          <w:bCs/>
          <w:color w:val="191919"/>
          <w:sz w:val="18"/>
          <w:szCs w:val="18"/>
        </w:rPr>
        <w:tab/>
        <w:t>C</w:t>
      </w:r>
      <w:r>
        <w:rPr>
          <w:rFonts w:ascii="Times New Roman" w:hAnsi="Times New Roman"/>
          <w:b/>
          <w:bCs/>
          <w:color w:val="191919"/>
          <w:spacing w:val="-3"/>
          <w:sz w:val="18"/>
          <w:szCs w:val="18"/>
        </w:rPr>
        <w:t>r</w:t>
      </w:r>
      <w:r>
        <w:rPr>
          <w:rFonts w:ascii="Times New Roman" w:hAnsi="Times New Roman"/>
          <w:b/>
          <w:bCs/>
          <w:color w:val="191919"/>
          <w:sz w:val="18"/>
          <w:szCs w:val="18"/>
        </w:rPr>
        <w:t>edit Hrs.</w:t>
      </w:r>
    </w:p>
    <w:tbl>
      <w:tblPr>
        <w:tblW w:w="0" w:type="auto"/>
        <w:tblInd w:w="180" w:type="dxa"/>
        <w:tblLayout w:type="fixed"/>
        <w:tblCellMar>
          <w:left w:w="0" w:type="dxa"/>
          <w:right w:w="0" w:type="dxa"/>
        </w:tblCellMar>
        <w:tblLook w:val="0000"/>
      </w:tblPr>
      <w:tblGrid>
        <w:gridCol w:w="1039"/>
        <w:gridCol w:w="866"/>
        <w:gridCol w:w="5807"/>
        <w:gridCol w:w="2088"/>
      </w:tblGrid>
      <w:tr w:rsidR="004E1E50" w:rsidRPr="007A7452" w:rsidTr="004E1E50">
        <w:trPr>
          <w:trHeight w:hRule="exact" w:val="237"/>
        </w:trPr>
        <w:tc>
          <w:tcPr>
            <w:tcW w:w="1039"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left="40"/>
              <w:rPr>
                <w:rFonts w:ascii="Times New Roman" w:hAnsi="Times New Roman"/>
                <w:sz w:val="24"/>
                <w:szCs w:val="24"/>
              </w:rPr>
            </w:pPr>
          </w:p>
        </w:tc>
        <w:tc>
          <w:tcPr>
            <w:tcW w:w="866"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left="81"/>
              <w:rPr>
                <w:rFonts w:ascii="Times New Roman" w:hAnsi="Times New Roman"/>
                <w:sz w:val="24"/>
                <w:szCs w:val="24"/>
              </w:rPr>
            </w:pPr>
          </w:p>
        </w:tc>
        <w:tc>
          <w:tcPr>
            <w:tcW w:w="5807"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left="295"/>
              <w:rPr>
                <w:rFonts w:ascii="Times New Roman" w:hAnsi="Times New Roman"/>
                <w:sz w:val="24"/>
                <w:szCs w:val="24"/>
              </w:rPr>
            </w:pPr>
          </w:p>
        </w:tc>
        <w:tc>
          <w:tcPr>
            <w:tcW w:w="2088"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right="40"/>
              <w:jc w:val="right"/>
              <w:rPr>
                <w:rFonts w:ascii="Times New Roman" w:hAnsi="Times New Roman"/>
                <w:sz w:val="24"/>
                <w:szCs w:val="24"/>
              </w:rPr>
            </w:pP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2130</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proofErr w:type="spellStart"/>
            <w:r w:rsidRPr="007A7452">
              <w:rPr>
                <w:rFonts w:ascii="Times New Roman" w:hAnsi="Times New Roman"/>
                <w:color w:val="191919"/>
                <w:sz w:val="18"/>
                <w:szCs w:val="18"/>
              </w:rPr>
              <w:t>Expl</w:t>
            </w:r>
            <w:proofErr w:type="spellEnd"/>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Learning</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4412</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Student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12</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4405</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Methods/Material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Science</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4400</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Prep. for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2</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4441</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Reading in Sec. Sch.</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2301K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 xml:space="preserve">ganic </w:t>
            </w:r>
            <w:proofErr w:type="spellStart"/>
            <w:r w:rsidRPr="007A7452">
              <w:rPr>
                <w:rFonts w:ascii="Times New Roman" w:hAnsi="Times New Roman"/>
                <w:color w:val="191919"/>
                <w:sz w:val="18"/>
                <w:szCs w:val="18"/>
              </w:rPr>
              <w:t>Chem</w:t>
            </w:r>
            <w:proofErr w:type="spellEnd"/>
            <w:r w:rsidRPr="007A7452">
              <w:rPr>
                <w:rFonts w:ascii="Times New Roman" w:hAnsi="Times New Roman"/>
                <w:color w:val="191919"/>
                <w:sz w:val="18"/>
                <w:szCs w:val="18"/>
              </w:rPr>
              <w:t xml:space="preserve"> 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2302K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 xml:space="preserve">ganic </w:t>
            </w:r>
            <w:proofErr w:type="spellStart"/>
            <w:r w:rsidRPr="007A7452">
              <w:rPr>
                <w:rFonts w:ascii="Times New Roman" w:hAnsi="Times New Roman"/>
                <w:color w:val="191919"/>
                <w:sz w:val="18"/>
                <w:szCs w:val="18"/>
              </w:rPr>
              <w:t>Chem</w:t>
            </w:r>
            <w:proofErr w:type="spellEnd"/>
            <w:r w:rsidRPr="007A7452">
              <w:rPr>
                <w:rFonts w:ascii="Times New Roman" w:hAnsi="Times New Roman"/>
                <w:color w:val="191919"/>
                <w:sz w:val="18"/>
                <w:szCs w:val="18"/>
              </w:rPr>
              <w:t xml:space="preserve"> II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3250K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Biochemistry</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3002</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Advance Earth Space Science</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color w:val="191919"/>
                <w:sz w:val="18"/>
                <w:szCs w:val="18"/>
              </w:rPr>
            </w:pPr>
            <w:r>
              <w:rPr>
                <w:rFonts w:ascii="Times New Roman" w:hAnsi="Times New Roman"/>
                <w:color w:val="191919"/>
                <w:sz w:val="18"/>
                <w:szCs w:val="18"/>
              </w:rPr>
              <w:t>2112K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Biology II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Intro to Microbiology</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3501K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Principle of Genetics</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General Botany 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4"/>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SPED</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3230</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Contemp. Perspective of Exceptional Students</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9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Pr>
                <w:rFonts w:ascii="Times New Roman" w:hAnsi="Times New Roman"/>
                <w:b/>
                <w:bCs/>
                <w:color w:val="191919"/>
                <w:sz w:val="18"/>
                <w:szCs w:val="18"/>
              </w:rPr>
              <w:t>58</w:t>
            </w:r>
          </w:p>
        </w:tc>
      </w:tr>
    </w:tbl>
    <w:p w:rsidR="00E8550F" w:rsidRDefault="00E8550F" w:rsidP="004E1E50">
      <w:pPr>
        <w:ind w:firstLine="50"/>
      </w:pPr>
    </w:p>
    <w:p w:rsidR="004E1E50" w:rsidRDefault="004E1E50" w:rsidP="004E1E50">
      <w:pPr>
        <w:ind w:firstLine="50"/>
      </w:pPr>
    </w:p>
    <w:p w:rsidR="004E1E50" w:rsidRDefault="004E1E50" w:rsidP="004E1E50">
      <w:pPr>
        <w:ind w:firstLine="50"/>
      </w:pPr>
    </w:p>
    <w:p w:rsidR="004E1E50" w:rsidRDefault="004E1E50" w:rsidP="004E1E50">
      <w:pPr>
        <w:ind w:firstLine="50"/>
      </w:pPr>
    </w:p>
    <w:p w:rsidR="004E1E50" w:rsidRDefault="004E1E50" w:rsidP="004E1E50">
      <w:pPr>
        <w:ind w:firstLine="50"/>
      </w:pPr>
    </w:p>
    <w:p w:rsidR="004E1E50" w:rsidRDefault="004E1E50" w:rsidP="004E1E50">
      <w:pPr>
        <w:widowControl w:val="0"/>
        <w:autoSpaceDE w:val="0"/>
        <w:autoSpaceDN w:val="0"/>
        <w:adjustRightInd w:val="0"/>
        <w:spacing w:before="7" w:after="0"/>
        <w:ind w:left="270" w:firstLine="0"/>
        <w:rPr>
          <w:rFonts w:ascii="Times New Roman" w:hAnsi="Times New Roman"/>
          <w:color w:val="000000"/>
          <w:sz w:val="24"/>
          <w:szCs w:val="24"/>
        </w:rPr>
      </w:pPr>
      <w:r>
        <w:rPr>
          <w:rFonts w:ascii="Times New Roman" w:hAnsi="Times New Roman"/>
          <w:b/>
          <w:bCs/>
          <w:color w:val="191919"/>
          <w:sz w:val="32"/>
          <w:szCs w:val="32"/>
        </w:rPr>
        <w:lastRenderedPageBreak/>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p>
    <w:p w:rsidR="004E1E50" w:rsidRDefault="004E1E50" w:rsidP="004E1E50">
      <w:pPr>
        <w:widowControl w:val="0"/>
        <w:autoSpaceDE w:val="0"/>
        <w:autoSpaceDN w:val="0"/>
        <w:adjustRightInd w:val="0"/>
        <w:spacing w:before="16" w:after="0"/>
        <w:ind w:left="270" w:firstLine="0"/>
        <w:rPr>
          <w:rFonts w:ascii="Times New Roman" w:hAnsi="Times New Roman"/>
          <w:color w:val="000000"/>
          <w:sz w:val="24"/>
          <w:szCs w:val="24"/>
        </w:rPr>
      </w:pPr>
      <w:r>
        <w:rPr>
          <w:rFonts w:ascii="Times New Roman" w:hAnsi="Times New Roman"/>
          <w:b/>
          <w:bCs/>
          <w:color w:val="191919"/>
          <w:sz w:val="32"/>
          <w:szCs w:val="32"/>
        </w:rPr>
        <w:t>E</w:t>
      </w:r>
      <w:r>
        <w:rPr>
          <w:rFonts w:ascii="Times New Roman" w:hAnsi="Times New Roman"/>
          <w:b/>
          <w:bCs/>
          <w:color w:val="191919"/>
          <w:sz w:val="24"/>
          <w:szCs w:val="24"/>
        </w:rPr>
        <w:t>DUC</w:t>
      </w:r>
      <w:r>
        <w:rPr>
          <w:rFonts w:ascii="Times New Roman" w:hAnsi="Times New Roman"/>
          <w:b/>
          <w:bCs/>
          <w:color w:val="191919"/>
          <w:spacing w:val="-18"/>
          <w:sz w:val="24"/>
          <w:szCs w:val="24"/>
        </w:rPr>
        <w:t>A</w:t>
      </w:r>
      <w:r>
        <w:rPr>
          <w:rFonts w:ascii="Times New Roman" w:hAnsi="Times New Roman"/>
          <w:b/>
          <w:bCs/>
          <w:color w:val="191919"/>
          <w:sz w:val="24"/>
          <w:szCs w:val="24"/>
        </w:rPr>
        <w:t>TION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ROAD</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ASED</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MPHASIS</w:t>
      </w:r>
    </w:p>
    <w:p w:rsidR="004E1E50" w:rsidRDefault="004E1E50" w:rsidP="004E1E50">
      <w:pPr>
        <w:widowControl w:val="0"/>
        <w:tabs>
          <w:tab w:val="left" w:pos="8020"/>
          <w:tab w:val="left" w:pos="92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F</w:t>
      </w:r>
      <w:r>
        <w:rPr>
          <w:rFonts w:ascii="Times New Roman" w:hAnsi="Times New Roman"/>
          <w:b/>
          <w:bCs/>
          <w:color w:val="191919"/>
          <w:spacing w:val="-3"/>
          <w:sz w:val="18"/>
          <w:szCs w:val="18"/>
        </w:rPr>
        <w:t>r</w:t>
      </w:r>
      <w:r>
        <w:rPr>
          <w:rFonts w:ascii="Times New Roman" w:hAnsi="Times New Roman"/>
          <w:b/>
          <w:bCs/>
          <w:color w:val="191919"/>
          <w:sz w:val="18"/>
          <w:szCs w:val="18"/>
        </w:rPr>
        <w:t>eshman</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r>
        <w:rPr>
          <w:rFonts w:ascii="Times New Roman" w:hAnsi="Times New Roman"/>
          <w:b/>
          <w:bCs/>
          <w:color w:val="191919"/>
          <w:sz w:val="18"/>
          <w:szCs w:val="18"/>
        </w:rPr>
        <w:tab/>
        <w:t>Fall</w:t>
      </w:r>
      <w:r>
        <w:rPr>
          <w:rFonts w:ascii="Times New Roman" w:hAnsi="Times New Roman"/>
          <w:b/>
          <w:bCs/>
          <w:color w:val="191919"/>
          <w:sz w:val="18"/>
          <w:szCs w:val="18"/>
        </w:rPr>
        <w:tab/>
        <w:t>Spring</w:t>
      </w:r>
    </w:p>
    <w:tbl>
      <w:tblPr>
        <w:tblW w:w="0" w:type="auto"/>
        <w:tblInd w:w="360" w:type="dxa"/>
        <w:tblLayout w:type="fixed"/>
        <w:tblCellMar>
          <w:left w:w="0" w:type="dxa"/>
          <w:right w:w="0" w:type="dxa"/>
        </w:tblCellMar>
        <w:tblLook w:val="0000"/>
      </w:tblPr>
      <w:tblGrid>
        <w:gridCol w:w="840"/>
        <w:gridCol w:w="1065"/>
        <w:gridCol w:w="5025"/>
        <w:gridCol w:w="1660"/>
        <w:gridCol w:w="850"/>
      </w:tblGrid>
      <w:tr w:rsidR="004E1E50" w:rsidRPr="007A7452" w:rsidTr="004E1E50">
        <w:trPr>
          <w:trHeight w:hRule="exact" w:val="237"/>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ASU</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280" w:firstLine="50"/>
              <w:rPr>
                <w:rFonts w:ascii="Times New Roman" w:hAnsi="Times New Roman"/>
                <w:sz w:val="24"/>
                <w:szCs w:val="24"/>
              </w:rPr>
            </w:pPr>
            <w:r w:rsidRPr="007A7452">
              <w:rPr>
                <w:rFonts w:ascii="Times New Roman" w:hAnsi="Times New Roman"/>
                <w:color w:val="191919"/>
                <w:sz w:val="18"/>
                <w:szCs w:val="18"/>
              </w:rPr>
              <w:t>1200</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295" w:firstLine="50"/>
              <w:rPr>
                <w:rFonts w:ascii="Times New Roman" w:hAnsi="Times New Roman"/>
                <w:sz w:val="24"/>
                <w:szCs w:val="24"/>
              </w:rPr>
            </w:pPr>
            <w:r w:rsidRPr="007A7452">
              <w:rPr>
                <w:rFonts w:ascii="Times New Roman" w:hAnsi="Times New Roman"/>
                <w:color w:val="191919"/>
                <w:sz w:val="18"/>
                <w:szCs w:val="18"/>
              </w:rPr>
              <w:t>Freshman Seminar &amp; Service to Leadership</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907" w:right="596" w:firstLine="50"/>
              <w:jc w:val="center"/>
              <w:rPr>
                <w:rFonts w:ascii="Times New Roman" w:hAnsi="Times New Roman"/>
                <w:sz w:val="24"/>
                <w:szCs w:val="24"/>
              </w:rPr>
            </w:pPr>
          </w:p>
        </w:tc>
        <w:tc>
          <w:tcPr>
            <w:tcW w:w="850" w:type="dxa"/>
            <w:vMerge w:val="restart"/>
            <w:tcBorders>
              <w:top w:val="nil"/>
              <w:left w:val="nil"/>
              <w:bottom w:val="nil"/>
              <w:right w:val="nil"/>
            </w:tcBorders>
          </w:tcPr>
          <w:p w:rsidR="004E1E50" w:rsidRPr="007412B6" w:rsidRDefault="007412B6" w:rsidP="007412B6">
            <w:pPr>
              <w:widowControl w:val="0"/>
              <w:autoSpaceDE w:val="0"/>
              <w:autoSpaceDN w:val="0"/>
              <w:adjustRightInd w:val="0"/>
              <w:spacing w:after="0"/>
              <w:ind w:firstLine="50"/>
              <w:jc w:val="right"/>
              <w:rPr>
                <w:rFonts w:ascii="Times New Roman" w:hAnsi="Times New Roman"/>
                <w:sz w:val="18"/>
                <w:szCs w:val="18"/>
              </w:rPr>
            </w:pPr>
            <w:r w:rsidRPr="007412B6">
              <w:rPr>
                <w:rFonts w:ascii="Times New Roman" w:hAnsi="Times New Roman"/>
                <w:sz w:val="18"/>
                <w:szCs w:val="18"/>
              </w:rPr>
              <w:t>3</w:t>
            </w: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HEDP</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1001</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 or PEDH</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1</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HIST</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1002</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Intro. to the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r w:rsidRPr="007A7452">
              <w:rPr>
                <w:rFonts w:ascii="Times New Roman" w:hAnsi="Times New Roman"/>
                <w:color w:val="191919"/>
                <w:sz w:val="18"/>
                <w:szCs w:val="18"/>
              </w:rPr>
              <w:t>2</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ENGL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English Composition 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r w:rsidRPr="007A7452">
              <w:rPr>
                <w:rFonts w:ascii="Times New Roman" w:hAnsi="Times New Roman"/>
                <w:color w:val="191919"/>
                <w:sz w:val="18"/>
                <w:szCs w:val="18"/>
              </w:rPr>
              <w:t>3</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ENGL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English Composition II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r w:rsidRPr="007A7452">
              <w:rPr>
                <w:rFonts w:ascii="Times New Roman" w:hAnsi="Times New Roman"/>
                <w:color w:val="191919"/>
                <w:sz w:val="18"/>
                <w:szCs w:val="18"/>
              </w:rPr>
              <w:t>3</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Pre-Calculus</w:t>
            </w:r>
          </w:p>
        </w:tc>
        <w:tc>
          <w:tcPr>
            <w:tcW w:w="1660" w:type="dxa"/>
            <w:tcBorders>
              <w:top w:val="nil"/>
              <w:left w:val="nil"/>
              <w:bottom w:val="nil"/>
              <w:right w:val="nil"/>
            </w:tcBorders>
          </w:tcPr>
          <w:p w:rsidR="004E1E50" w:rsidRPr="007412B6" w:rsidRDefault="007412B6" w:rsidP="007412B6">
            <w:pPr>
              <w:widowControl w:val="0"/>
              <w:autoSpaceDE w:val="0"/>
              <w:autoSpaceDN w:val="0"/>
              <w:adjustRightInd w:val="0"/>
              <w:spacing w:after="0"/>
              <w:ind w:firstLine="810"/>
              <w:rPr>
                <w:rFonts w:ascii="Times New Roman" w:hAnsi="Times New Roman"/>
                <w:sz w:val="18"/>
                <w:szCs w:val="18"/>
              </w:rPr>
            </w:pPr>
            <w:r>
              <w:rPr>
                <w:rFonts w:ascii="Times New Roman" w:hAnsi="Times New Roman"/>
                <w:sz w:val="24"/>
                <w:szCs w:val="24"/>
              </w:rPr>
              <w:t xml:space="preserve">   </w:t>
            </w:r>
            <w:r w:rsidRPr="007412B6">
              <w:rPr>
                <w:rFonts w:ascii="Times New Roman" w:hAnsi="Times New Roman"/>
                <w:sz w:val="18"/>
                <w:szCs w:val="18"/>
              </w:rPr>
              <w:t>3</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Biology 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4</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Biology II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General Chemistry 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4</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1212K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General Chemistry II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4</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4"/>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proofErr w:type="spellStart"/>
            <w:r w:rsidRPr="007A7452">
              <w:rPr>
                <w:rFonts w:ascii="Times New Roman" w:hAnsi="Times New Roman"/>
                <w:color w:val="191919"/>
                <w:sz w:val="18"/>
                <w:szCs w:val="18"/>
              </w:rPr>
              <w:t>Inves</w:t>
            </w:r>
            <w:proofErr w:type="spellEnd"/>
            <w:r w:rsidRPr="007A7452">
              <w:rPr>
                <w:rFonts w:ascii="Times New Roman" w:hAnsi="Times New Roman"/>
                <w:color w:val="191919"/>
                <w:sz w:val="18"/>
                <w:szCs w:val="18"/>
              </w:rPr>
              <w:t xml:space="preserve">. Critical/Contemporary Issues in </w:t>
            </w:r>
            <w:proofErr w:type="spellStart"/>
            <w:r w:rsidRPr="007A7452">
              <w:rPr>
                <w:rFonts w:ascii="Times New Roman" w:hAnsi="Times New Roman"/>
                <w:color w:val="191919"/>
                <w:sz w:val="18"/>
                <w:szCs w:val="18"/>
              </w:rPr>
              <w:t>Edu</w:t>
            </w:r>
            <w:proofErr w:type="spellEnd"/>
            <w:r w:rsidRPr="007A7452">
              <w:rPr>
                <w:rFonts w:ascii="Times New Roman" w:hAnsi="Times New Roman"/>
                <w:color w:val="191919"/>
                <w:sz w:val="18"/>
                <w:szCs w:val="18"/>
              </w:rPr>
              <w:t>.</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9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otals</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817" w:right="597" w:firstLine="50"/>
              <w:jc w:val="center"/>
              <w:rPr>
                <w:rFonts w:ascii="Times New Roman" w:hAnsi="Times New Roman"/>
                <w:sz w:val="24"/>
                <w:szCs w:val="24"/>
              </w:rPr>
            </w:pPr>
            <w:r w:rsidRPr="007A7452">
              <w:rPr>
                <w:rFonts w:ascii="Times New Roman" w:hAnsi="Times New Roman"/>
                <w:b/>
                <w:bCs/>
                <w:color w:val="191919"/>
                <w:sz w:val="18"/>
                <w:szCs w:val="18"/>
              </w:rPr>
              <w:t>16</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18</w:t>
            </w:r>
          </w:p>
        </w:tc>
      </w:tr>
    </w:tbl>
    <w:p w:rsidR="004E1E50" w:rsidRDefault="004E1E50" w:rsidP="004E1E50">
      <w:pPr>
        <w:widowControl w:val="0"/>
        <w:tabs>
          <w:tab w:val="left" w:pos="8020"/>
          <w:tab w:val="left" w:pos="9220"/>
        </w:tabs>
        <w:autoSpaceDE w:val="0"/>
        <w:autoSpaceDN w:val="0"/>
        <w:adjustRightInd w:val="0"/>
        <w:spacing w:after="0"/>
        <w:ind w:left="360" w:firstLine="0"/>
        <w:rPr>
          <w:rFonts w:ascii="Times New Roman" w:hAnsi="Times New Roman"/>
          <w:b/>
          <w:bCs/>
          <w:color w:val="191919"/>
          <w:sz w:val="18"/>
          <w:szCs w:val="18"/>
        </w:rPr>
      </w:pPr>
    </w:p>
    <w:p w:rsidR="004E1E50" w:rsidRDefault="004E1E50" w:rsidP="004E1E50">
      <w:pPr>
        <w:widowControl w:val="0"/>
        <w:tabs>
          <w:tab w:val="left" w:pos="8020"/>
          <w:tab w:val="left" w:pos="9220"/>
        </w:tabs>
        <w:autoSpaceDE w:val="0"/>
        <w:autoSpaceDN w:val="0"/>
        <w:adjustRightInd w:val="0"/>
        <w:spacing w:after="0"/>
        <w:ind w:left="360" w:firstLine="0"/>
        <w:rPr>
          <w:rFonts w:ascii="Times New Roman" w:hAnsi="Times New Roman"/>
          <w:color w:val="000000"/>
          <w:sz w:val="18"/>
          <w:szCs w:val="18"/>
        </w:rPr>
      </w:pPr>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r>
        <w:rPr>
          <w:rFonts w:ascii="Times New Roman" w:hAnsi="Times New Roman"/>
          <w:b/>
          <w:bCs/>
          <w:color w:val="191919"/>
          <w:sz w:val="18"/>
          <w:szCs w:val="18"/>
        </w:rPr>
        <w:tab/>
        <w:t>Fall</w:t>
      </w:r>
      <w:r>
        <w:rPr>
          <w:rFonts w:ascii="Times New Roman" w:hAnsi="Times New Roman"/>
          <w:b/>
          <w:bCs/>
          <w:color w:val="191919"/>
          <w:sz w:val="18"/>
          <w:szCs w:val="18"/>
        </w:rPr>
        <w:tab/>
        <w:t>Spring</w:t>
      </w:r>
    </w:p>
    <w:tbl>
      <w:tblPr>
        <w:tblpPr w:leftFromText="180" w:rightFromText="180" w:vertAnchor="text" w:tblpX="360" w:tblpY="1"/>
        <w:tblOverlap w:val="never"/>
        <w:tblW w:w="0" w:type="auto"/>
        <w:tblLayout w:type="fixed"/>
        <w:tblCellMar>
          <w:left w:w="0" w:type="dxa"/>
          <w:right w:w="0" w:type="dxa"/>
        </w:tblCellMar>
        <w:tblLook w:val="0000"/>
      </w:tblPr>
      <w:tblGrid>
        <w:gridCol w:w="90"/>
        <w:gridCol w:w="937"/>
        <w:gridCol w:w="95"/>
        <w:gridCol w:w="718"/>
        <w:gridCol w:w="212"/>
        <w:gridCol w:w="4698"/>
        <w:gridCol w:w="90"/>
        <w:gridCol w:w="1468"/>
        <w:gridCol w:w="65"/>
        <w:gridCol w:w="955"/>
        <w:gridCol w:w="65"/>
      </w:tblGrid>
      <w:tr w:rsidR="004E1E50" w:rsidRPr="007A7452" w:rsidTr="007412B6">
        <w:trPr>
          <w:gridBefore w:val="1"/>
          <w:gridAfter w:val="1"/>
          <w:wBefore w:w="90" w:type="dxa"/>
          <w:wAfter w:w="65" w:type="dxa"/>
          <w:trHeight w:hRule="exact" w:val="237"/>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ENGL</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before="9" w:after="0"/>
              <w:ind w:left="88"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before="9" w:after="0"/>
              <w:ind w:left="238" w:firstLine="5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before="9" w:after="0"/>
              <w:ind w:left="918" w:firstLine="50"/>
              <w:rPr>
                <w:rFonts w:ascii="Times New Roman" w:hAnsi="Times New Roman"/>
                <w:sz w:val="24"/>
                <w:szCs w:val="24"/>
              </w:rPr>
            </w:pPr>
          </w:p>
        </w:tc>
        <w:tc>
          <w:tcPr>
            <w:tcW w:w="1020" w:type="dxa"/>
            <w:gridSpan w:val="2"/>
            <w:vMerge w:val="restart"/>
            <w:tcBorders>
              <w:top w:val="nil"/>
              <w:left w:val="nil"/>
              <w:bottom w:val="nil"/>
              <w:right w:val="nil"/>
            </w:tcBorders>
          </w:tcPr>
          <w:p w:rsidR="004E1E50" w:rsidRDefault="007412B6" w:rsidP="007412B6">
            <w:pPr>
              <w:widowControl w:val="0"/>
              <w:autoSpaceDE w:val="0"/>
              <w:autoSpaceDN w:val="0"/>
              <w:adjustRightInd w:val="0"/>
              <w:spacing w:after="0"/>
              <w:ind w:firstLine="43"/>
              <w:jc w:val="right"/>
              <w:rPr>
                <w:rFonts w:ascii="Times New Roman" w:hAnsi="Times New Roman"/>
                <w:sz w:val="18"/>
                <w:szCs w:val="18"/>
              </w:rPr>
            </w:pPr>
            <w:r w:rsidRPr="007412B6">
              <w:rPr>
                <w:rFonts w:ascii="Times New Roman" w:hAnsi="Times New Roman"/>
                <w:sz w:val="18"/>
                <w:szCs w:val="18"/>
              </w:rPr>
              <w:t>3</w:t>
            </w:r>
          </w:p>
          <w:p w:rsidR="007412B6" w:rsidRPr="007412B6" w:rsidRDefault="007412B6" w:rsidP="007412B6">
            <w:pPr>
              <w:widowControl w:val="0"/>
              <w:autoSpaceDE w:val="0"/>
              <w:autoSpaceDN w:val="0"/>
              <w:adjustRightInd w:val="0"/>
              <w:spacing w:after="0"/>
              <w:ind w:firstLine="43"/>
              <w:jc w:val="right"/>
              <w:rPr>
                <w:rFonts w:ascii="Times New Roman" w:hAnsi="Times New Roman"/>
                <w:sz w:val="18"/>
                <w:szCs w:val="18"/>
              </w:rPr>
            </w:pPr>
          </w:p>
          <w:p w:rsidR="007412B6" w:rsidRPr="007412B6" w:rsidRDefault="007412B6" w:rsidP="007412B6">
            <w:pPr>
              <w:widowControl w:val="0"/>
              <w:autoSpaceDE w:val="0"/>
              <w:autoSpaceDN w:val="0"/>
              <w:adjustRightInd w:val="0"/>
              <w:spacing w:after="0"/>
              <w:ind w:firstLine="43"/>
              <w:jc w:val="right"/>
              <w:rPr>
                <w:rFonts w:ascii="Times New Roman" w:hAnsi="Times New Roman"/>
                <w:sz w:val="18"/>
                <w:szCs w:val="18"/>
              </w:rPr>
            </w:pPr>
          </w:p>
          <w:p w:rsidR="007412B6" w:rsidRPr="007412B6" w:rsidRDefault="007412B6" w:rsidP="007412B6">
            <w:pPr>
              <w:widowControl w:val="0"/>
              <w:autoSpaceDE w:val="0"/>
              <w:autoSpaceDN w:val="0"/>
              <w:adjustRightInd w:val="0"/>
              <w:spacing w:after="0"/>
              <w:ind w:firstLine="43"/>
              <w:jc w:val="right"/>
              <w:rPr>
                <w:rFonts w:ascii="Times New Roman" w:hAnsi="Times New Roman"/>
                <w:sz w:val="18"/>
                <w:szCs w:val="18"/>
              </w:rPr>
            </w:pPr>
          </w:p>
          <w:p w:rsidR="007412B6" w:rsidRDefault="007412B6" w:rsidP="007412B6">
            <w:pPr>
              <w:widowControl w:val="0"/>
              <w:autoSpaceDE w:val="0"/>
              <w:autoSpaceDN w:val="0"/>
              <w:adjustRightInd w:val="0"/>
              <w:spacing w:after="0"/>
              <w:ind w:firstLine="43"/>
              <w:jc w:val="right"/>
              <w:rPr>
                <w:rFonts w:ascii="Times New Roman" w:hAnsi="Times New Roman"/>
                <w:sz w:val="18"/>
                <w:szCs w:val="18"/>
              </w:rPr>
            </w:pPr>
          </w:p>
          <w:p w:rsidR="007412B6" w:rsidRPr="007412B6" w:rsidRDefault="007412B6" w:rsidP="007412B6">
            <w:pPr>
              <w:widowControl w:val="0"/>
              <w:autoSpaceDE w:val="0"/>
              <w:autoSpaceDN w:val="0"/>
              <w:adjustRightInd w:val="0"/>
              <w:spacing w:after="0"/>
              <w:ind w:firstLine="43"/>
              <w:jc w:val="right"/>
              <w:rPr>
                <w:rFonts w:ascii="Times New Roman" w:hAnsi="Times New Roman"/>
                <w:sz w:val="18"/>
                <w:szCs w:val="18"/>
              </w:rPr>
            </w:pPr>
            <w:r w:rsidRPr="007412B6">
              <w:rPr>
                <w:rFonts w:ascii="Times New Roman" w:hAnsi="Times New Roman"/>
                <w:sz w:val="18"/>
                <w:szCs w:val="18"/>
              </w:rPr>
              <w:t>4</w:t>
            </w:r>
          </w:p>
          <w:p w:rsidR="007412B6" w:rsidRDefault="007412B6" w:rsidP="007412B6">
            <w:pPr>
              <w:widowControl w:val="0"/>
              <w:autoSpaceDE w:val="0"/>
              <w:autoSpaceDN w:val="0"/>
              <w:adjustRightInd w:val="0"/>
              <w:spacing w:after="0"/>
              <w:ind w:firstLine="43"/>
              <w:jc w:val="right"/>
              <w:rPr>
                <w:rFonts w:ascii="Times New Roman" w:hAnsi="Times New Roman"/>
                <w:sz w:val="18"/>
                <w:szCs w:val="18"/>
              </w:rPr>
            </w:pPr>
            <w:r w:rsidRPr="007412B6">
              <w:rPr>
                <w:rFonts w:ascii="Times New Roman" w:hAnsi="Times New Roman"/>
                <w:sz w:val="18"/>
                <w:szCs w:val="18"/>
              </w:rPr>
              <w:t>3</w:t>
            </w:r>
          </w:p>
          <w:p w:rsidR="007412B6" w:rsidRDefault="007412B6" w:rsidP="007412B6">
            <w:pPr>
              <w:widowControl w:val="0"/>
              <w:autoSpaceDE w:val="0"/>
              <w:autoSpaceDN w:val="0"/>
              <w:adjustRightInd w:val="0"/>
              <w:spacing w:after="0"/>
              <w:ind w:firstLine="43"/>
              <w:jc w:val="right"/>
              <w:rPr>
                <w:rFonts w:ascii="Times New Roman" w:hAnsi="Times New Roman"/>
                <w:sz w:val="18"/>
                <w:szCs w:val="18"/>
              </w:rPr>
            </w:pPr>
          </w:p>
          <w:p w:rsidR="007412B6" w:rsidRDefault="007412B6" w:rsidP="007412B6">
            <w:pPr>
              <w:widowControl w:val="0"/>
              <w:autoSpaceDE w:val="0"/>
              <w:autoSpaceDN w:val="0"/>
              <w:adjustRightInd w:val="0"/>
              <w:spacing w:after="0"/>
              <w:ind w:firstLine="43"/>
              <w:jc w:val="right"/>
              <w:rPr>
                <w:rFonts w:ascii="Times New Roman" w:hAnsi="Times New Roman"/>
                <w:sz w:val="18"/>
                <w:szCs w:val="18"/>
              </w:rPr>
            </w:pPr>
            <w:r>
              <w:rPr>
                <w:rFonts w:ascii="Times New Roman" w:hAnsi="Times New Roman"/>
                <w:sz w:val="18"/>
                <w:szCs w:val="18"/>
              </w:rPr>
              <w:t>4</w:t>
            </w:r>
          </w:p>
          <w:p w:rsidR="007412B6" w:rsidRPr="007A7452" w:rsidRDefault="007412B6" w:rsidP="007412B6">
            <w:pPr>
              <w:widowControl w:val="0"/>
              <w:autoSpaceDE w:val="0"/>
              <w:autoSpaceDN w:val="0"/>
              <w:adjustRightInd w:val="0"/>
              <w:spacing w:after="0"/>
              <w:ind w:firstLine="43"/>
              <w:jc w:val="right"/>
              <w:rPr>
                <w:rFonts w:ascii="Times New Roman" w:hAnsi="Times New Roman"/>
                <w:sz w:val="24"/>
                <w:szCs w:val="24"/>
              </w:rPr>
            </w:pPr>
            <w:r>
              <w:rPr>
                <w:rFonts w:ascii="Times New Roman" w:hAnsi="Times New Roman"/>
                <w:sz w:val="18"/>
                <w:szCs w:val="18"/>
              </w:rPr>
              <w:t>3</w:t>
            </w: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PEDH</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1002</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Fitness or other choice</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1</w:t>
            </w:r>
          </w:p>
        </w:tc>
        <w:tc>
          <w:tcPr>
            <w:tcW w:w="1020" w:type="dxa"/>
            <w:gridSpan w:val="2"/>
            <w:vMerge/>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Calculus I</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Botany I</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2120</w:t>
            </w:r>
          </w:p>
        </w:tc>
        <w:tc>
          <w:tcPr>
            <w:tcW w:w="4788" w:type="dxa"/>
            <w:gridSpan w:val="2"/>
            <w:tcBorders>
              <w:top w:val="nil"/>
              <w:left w:val="nil"/>
              <w:bottom w:val="nil"/>
              <w:right w:val="nil"/>
            </w:tcBorders>
          </w:tcPr>
          <w:p w:rsidR="004E1E50" w:rsidRPr="00847AFE" w:rsidRDefault="004E1E50" w:rsidP="007412B6">
            <w:pPr>
              <w:widowControl w:val="0"/>
              <w:autoSpaceDE w:val="0"/>
              <w:autoSpaceDN w:val="0"/>
              <w:adjustRightInd w:val="0"/>
              <w:spacing w:after="0" w:line="195" w:lineRule="exact"/>
              <w:ind w:left="238" w:firstLine="50"/>
              <w:rPr>
                <w:rFonts w:ascii="Times New Roman" w:hAnsi="Times New Roman"/>
                <w:sz w:val="24"/>
                <w:szCs w:val="24"/>
                <w:lang w:val="fr-MC"/>
              </w:rPr>
            </w:pPr>
            <w:r w:rsidRPr="00847AFE">
              <w:rPr>
                <w:rFonts w:ascii="Times New Roman" w:hAnsi="Times New Roman"/>
                <w:color w:val="191919"/>
                <w:sz w:val="18"/>
                <w:szCs w:val="18"/>
                <w:lang w:val="fr-MC"/>
              </w:rPr>
              <w:t>Explore Socio. Culture Perspective on Divers.</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vMerge/>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General Microbiology</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c>
          <w:tcPr>
            <w:tcW w:w="1020" w:type="dxa"/>
            <w:gridSpan w:val="2"/>
            <w:vMerge/>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U.S. and GA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Government</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c>
          <w:tcPr>
            <w:tcW w:w="1020" w:type="dxa"/>
            <w:gridSpan w:val="2"/>
            <w:vMerge/>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2301K</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2302K</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II</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c>
          <w:tcPr>
            <w:tcW w:w="1020" w:type="dxa"/>
            <w:gridSpan w:val="2"/>
            <w:vMerge/>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2130</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Explore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eaching/Learning</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c>
          <w:tcPr>
            <w:tcW w:w="1020" w:type="dxa"/>
            <w:gridSpan w:val="2"/>
            <w:vMerge/>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7412B6">
        <w:trPr>
          <w:gridBefore w:val="1"/>
          <w:gridAfter w:val="1"/>
          <w:wBefore w:w="90" w:type="dxa"/>
          <w:wAfter w:w="65" w:type="dxa"/>
          <w:trHeight w:hRule="exact" w:val="322"/>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otals</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ind w:firstLine="50"/>
              <w:rPr>
                <w:rFonts w:ascii="Times New Roman" w:hAnsi="Times New Roman"/>
                <w:sz w:val="24"/>
                <w:szCs w:val="24"/>
              </w:rPr>
            </w:pP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ind w:firstLine="50"/>
              <w:rPr>
                <w:rFonts w:ascii="Times New Roman" w:hAnsi="Times New Roman"/>
                <w:sz w:val="24"/>
                <w:szCs w:val="24"/>
              </w:rPr>
            </w:pP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4" w:lineRule="exact"/>
              <w:ind w:left="828" w:firstLine="50"/>
              <w:rPr>
                <w:rFonts w:ascii="Times New Roman" w:hAnsi="Times New Roman"/>
                <w:sz w:val="24"/>
                <w:szCs w:val="24"/>
              </w:rPr>
            </w:pPr>
            <w:r w:rsidRPr="007A7452">
              <w:rPr>
                <w:rFonts w:ascii="Times New Roman" w:hAnsi="Times New Roman"/>
                <w:b/>
                <w:bCs/>
                <w:color w:val="191919"/>
                <w:sz w:val="18"/>
                <w:szCs w:val="18"/>
              </w:rPr>
              <w:t>16</w:t>
            </w:r>
          </w:p>
        </w:tc>
        <w:tc>
          <w:tcPr>
            <w:tcW w:w="102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w:t>
            </w:r>
            <w:r w:rsidR="007412B6">
              <w:rPr>
                <w:rFonts w:ascii="Times New Roman" w:hAnsi="Times New Roman"/>
                <w:b/>
                <w:bCs/>
                <w:color w:val="191919"/>
                <w:sz w:val="18"/>
                <w:szCs w:val="18"/>
              </w:rPr>
              <w:t>7</w:t>
            </w:r>
          </w:p>
        </w:tc>
      </w:tr>
      <w:tr w:rsidR="004E1E50" w:rsidRPr="007A7452" w:rsidTr="007412B6">
        <w:trPr>
          <w:gridBefore w:val="1"/>
          <w:gridAfter w:val="1"/>
          <w:wBefore w:w="90" w:type="dxa"/>
          <w:wAfter w:w="65" w:type="dxa"/>
          <w:trHeight w:hRule="exact" w:val="32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before="96" w:after="0"/>
              <w:ind w:left="40" w:firstLine="5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ind w:firstLine="50"/>
              <w:rPr>
                <w:rFonts w:ascii="Times New Roman" w:hAnsi="Times New Roman"/>
                <w:sz w:val="24"/>
                <w:szCs w:val="24"/>
              </w:rPr>
            </w:pP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ind w:firstLine="50"/>
              <w:rPr>
                <w:rFonts w:ascii="Times New Roman" w:hAnsi="Times New Roman"/>
                <w:sz w:val="24"/>
                <w:szCs w:val="24"/>
              </w:rPr>
            </w:pP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before="96" w:after="0"/>
              <w:ind w:left="708" w:firstLine="50"/>
              <w:rPr>
                <w:rFonts w:ascii="Times New Roman" w:hAnsi="Times New Roman"/>
                <w:sz w:val="24"/>
                <w:szCs w:val="24"/>
              </w:rPr>
            </w:pPr>
            <w:r w:rsidRPr="007A7452">
              <w:rPr>
                <w:rFonts w:ascii="Times New Roman" w:hAnsi="Times New Roman"/>
                <w:b/>
                <w:bCs/>
                <w:color w:val="191919"/>
                <w:sz w:val="18"/>
                <w:szCs w:val="18"/>
              </w:rPr>
              <w:t>Fall</w:t>
            </w:r>
          </w:p>
        </w:tc>
        <w:tc>
          <w:tcPr>
            <w:tcW w:w="102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before="96" w:after="0"/>
              <w:ind w:left="460" w:hanging="38"/>
              <w:rPr>
                <w:rFonts w:ascii="Times New Roman" w:hAnsi="Times New Roman"/>
                <w:sz w:val="24"/>
                <w:szCs w:val="24"/>
              </w:rPr>
            </w:pPr>
            <w:r w:rsidRPr="007A7452">
              <w:rPr>
                <w:rFonts w:ascii="Times New Roman" w:hAnsi="Times New Roman"/>
                <w:b/>
                <w:bCs/>
                <w:color w:val="191919"/>
                <w:sz w:val="18"/>
                <w:szCs w:val="18"/>
              </w:rPr>
              <w:t>Spring</w:t>
            </w:r>
          </w:p>
        </w:tc>
      </w:tr>
      <w:tr w:rsidR="004E1E50" w:rsidRPr="007A7452" w:rsidTr="007412B6">
        <w:trPr>
          <w:gridBefore w:val="1"/>
          <w:gridAfter w:val="1"/>
          <w:wBefore w:w="90" w:type="dxa"/>
          <w:wAfter w:w="65" w:type="dxa"/>
          <w:trHeight w:hRule="exact" w:val="218"/>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7" w:lineRule="exact"/>
              <w:ind w:left="88" w:firstLine="50"/>
              <w:rPr>
                <w:rFonts w:ascii="Times New Roman" w:hAnsi="Times New Roman"/>
                <w:sz w:val="24"/>
                <w:szCs w:val="24"/>
              </w:rPr>
            </w:pPr>
            <w:r w:rsidRPr="007A7452">
              <w:rPr>
                <w:rFonts w:ascii="Times New Roman" w:hAnsi="Times New Roman"/>
                <w:color w:val="191919"/>
                <w:spacing w:val="-7"/>
                <w:sz w:val="18"/>
                <w:szCs w:val="18"/>
              </w:rPr>
              <w:t>111</w:t>
            </w:r>
            <w:r w:rsidRPr="007A7452">
              <w:rPr>
                <w:rFonts w:ascii="Times New Roman" w:hAnsi="Times New Roman"/>
                <w:color w:val="191919"/>
                <w:sz w:val="18"/>
                <w:szCs w:val="18"/>
              </w:rPr>
              <w:t>1K</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7" w:lineRule="exact"/>
              <w:ind w:left="238" w:firstLine="50"/>
              <w:rPr>
                <w:rFonts w:ascii="Times New Roman" w:hAnsi="Times New Roman"/>
                <w:sz w:val="24"/>
                <w:szCs w:val="24"/>
              </w:rPr>
            </w:pPr>
            <w:r w:rsidRPr="007A7452">
              <w:rPr>
                <w:rFonts w:ascii="Times New Roman" w:hAnsi="Times New Roman"/>
                <w:color w:val="191919"/>
                <w:sz w:val="18"/>
                <w:szCs w:val="18"/>
              </w:rPr>
              <w:t>Introductory Physics I</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7"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ind w:firstLine="50"/>
              <w:rPr>
                <w:rFonts w:ascii="Times New Roman" w:hAnsi="Times New Roman"/>
                <w:sz w:val="24"/>
                <w:szCs w:val="24"/>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12K</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Introductory Physics II</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c>
          <w:tcPr>
            <w:tcW w:w="1020" w:type="dxa"/>
            <w:gridSpan w:val="2"/>
            <w:tcBorders>
              <w:top w:val="nil"/>
              <w:left w:val="nil"/>
              <w:bottom w:val="nil"/>
              <w:right w:val="nil"/>
            </w:tcBorders>
          </w:tcPr>
          <w:p w:rsidR="004E1E50" w:rsidRPr="007412B6" w:rsidRDefault="007412B6" w:rsidP="007412B6">
            <w:pPr>
              <w:widowControl w:val="0"/>
              <w:autoSpaceDE w:val="0"/>
              <w:autoSpaceDN w:val="0"/>
              <w:adjustRightInd w:val="0"/>
              <w:spacing w:after="0"/>
              <w:ind w:firstLine="50"/>
              <w:jc w:val="right"/>
              <w:rPr>
                <w:rFonts w:ascii="Times New Roman" w:hAnsi="Times New Roman"/>
                <w:sz w:val="18"/>
                <w:szCs w:val="18"/>
              </w:rPr>
            </w:pPr>
            <w:r w:rsidRPr="007412B6">
              <w:rPr>
                <w:rFonts w:ascii="Times New Roman" w:hAnsi="Times New Roman"/>
                <w:sz w:val="18"/>
                <w:szCs w:val="18"/>
              </w:rPr>
              <w:t>4</w:t>
            </w: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3501K</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Principles of Genetics</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412B6" w:rsidRDefault="004E1E50" w:rsidP="007412B6">
            <w:pPr>
              <w:widowControl w:val="0"/>
              <w:autoSpaceDE w:val="0"/>
              <w:autoSpaceDN w:val="0"/>
              <w:adjustRightInd w:val="0"/>
              <w:spacing w:after="0"/>
              <w:ind w:firstLine="50"/>
              <w:jc w:val="right"/>
              <w:rPr>
                <w:rFonts w:ascii="Times New Roman" w:hAnsi="Times New Roman"/>
                <w:sz w:val="18"/>
                <w:szCs w:val="18"/>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3250K</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Biochemistry</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412B6" w:rsidRDefault="004E1E50" w:rsidP="007412B6">
            <w:pPr>
              <w:widowControl w:val="0"/>
              <w:autoSpaceDE w:val="0"/>
              <w:autoSpaceDN w:val="0"/>
              <w:adjustRightInd w:val="0"/>
              <w:spacing w:after="0"/>
              <w:ind w:firstLine="50"/>
              <w:jc w:val="right"/>
              <w:rPr>
                <w:rFonts w:ascii="Times New Roman" w:hAnsi="Times New Roman"/>
                <w:sz w:val="18"/>
                <w:szCs w:val="18"/>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COMM</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Anal. Disc. Of Global Issues</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tcBorders>
              <w:top w:val="nil"/>
              <w:left w:val="nil"/>
              <w:bottom w:val="nil"/>
              <w:right w:val="nil"/>
            </w:tcBorders>
          </w:tcPr>
          <w:p w:rsidR="004E1E50" w:rsidRPr="007412B6" w:rsidRDefault="004E1E50" w:rsidP="007412B6">
            <w:pPr>
              <w:widowControl w:val="0"/>
              <w:autoSpaceDE w:val="0"/>
              <w:autoSpaceDN w:val="0"/>
              <w:adjustRightInd w:val="0"/>
              <w:spacing w:after="0"/>
              <w:ind w:firstLine="50"/>
              <w:jc w:val="right"/>
              <w:rPr>
                <w:rFonts w:ascii="Times New Roman" w:hAnsi="Times New Roman"/>
                <w:sz w:val="18"/>
                <w:szCs w:val="18"/>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Sped</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3230</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proofErr w:type="spellStart"/>
            <w:r w:rsidRPr="007A7452">
              <w:rPr>
                <w:rFonts w:ascii="Times New Roman" w:hAnsi="Times New Roman"/>
                <w:color w:val="191919"/>
                <w:sz w:val="18"/>
                <w:szCs w:val="18"/>
              </w:rPr>
              <w:t>Contemp</w:t>
            </w:r>
            <w:proofErr w:type="spellEnd"/>
            <w:r w:rsidRPr="007A7452">
              <w:rPr>
                <w:rFonts w:ascii="Times New Roman" w:hAnsi="Times New Roman"/>
                <w:color w:val="191919"/>
                <w:sz w:val="18"/>
                <w:szCs w:val="18"/>
              </w:rPr>
              <w:t xml:space="preserve"> Perspective of Except Students</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tcBorders>
              <w:top w:val="nil"/>
              <w:left w:val="nil"/>
              <w:bottom w:val="nil"/>
              <w:right w:val="nil"/>
            </w:tcBorders>
          </w:tcPr>
          <w:p w:rsidR="004E1E50" w:rsidRPr="007412B6" w:rsidRDefault="004E1E50" w:rsidP="007412B6">
            <w:pPr>
              <w:widowControl w:val="0"/>
              <w:autoSpaceDE w:val="0"/>
              <w:autoSpaceDN w:val="0"/>
              <w:adjustRightInd w:val="0"/>
              <w:spacing w:after="0"/>
              <w:ind w:firstLine="50"/>
              <w:jc w:val="right"/>
              <w:rPr>
                <w:rFonts w:ascii="Times New Roman" w:hAnsi="Times New Roman"/>
                <w:sz w:val="18"/>
                <w:szCs w:val="18"/>
              </w:rPr>
            </w:pP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Area C</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133" w:firstLine="50"/>
              <w:rPr>
                <w:rFonts w:ascii="Times New Roman" w:hAnsi="Times New Roman"/>
                <w:sz w:val="24"/>
                <w:szCs w:val="24"/>
              </w:rPr>
            </w:pPr>
            <w:r w:rsidRPr="007A7452">
              <w:rPr>
                <w:rFonts w:ascii="Times New Roman" w:hAnsi="Times New Roman"/>
                <w:color w:val="191919"/>
                <w:sz w:val="18"/>
                <w:szCs w:val="18"/>
              </w:rPr>
              <w:t>elective</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Fine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Arts/ Humanity elective</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c>
          <w:tcPr>
            <w:tcW w:w="1020" w:type="dxa"/>
            <w:gridSpan w:val="2"/>
            <w:tcBorders>
              <w:top w:val="nil"/>
              <w:left w:val="nil"/>
              <w:bottom w:val="nil"/>
              <w:right w:val="nil"/>
            </w:tcBorders>
          </w:tcPr>
          <w:p w:rsidR="004E1E50" w:rsidRPr="007412B6" w:rsidRDefault="007412B6" w:rsidP="007412B6">
            <w:pPr>
              <w:widowControl w:val="0"/>
              <w:autoSpaceDE w:val="0"/>
              <w:autoSpaceDN w:val="0"/>
              <w:adjustRightInd w:val="0"/>
              <w:spacing w:after="0"/>
              <w:ind w:firstLine="50"/>
              <w:jc w:val="right"/>
              <w:rPr>
                <w:rFonts w:ascii="Times New Roman" w:hAnsi="Times New Roman"/>
                <w:sz w:val="18"/>
                <w:szCs w:val="18"/>
              </w:rPr>
            </w:pPr>
            <w:r w:rsidRPr="007412B6">
              <w:rPr>
                <w:rFonts w:ascii="Times New Roman" w:hAnsi="Times New Roman"/>
                <w:sz w:val="18"/>
                <w:szCs w:val="18"/>
              </w:rPr>
              <w:t>3</w:t>
            </w:r>
          </w:p>
        </w:tc>
      </w:tr>
      <w:tr w:rsidR="004E1E50" w:rsidRPr="007A7452" w:rsidTr="007412B6">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z w:val="18"/>
                <w:szCs w:val="18"/>
              </w:rPr>
              <w:t>3002</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Adv Earth/ Space Science</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c>
          <w:tcPr>
            <w:tcW w:w="1020" w:type="dxa"/>
            <w:gridSpan w:val="2"/>
            <w:tcBorders>
              <w:top w:val="nil"/>
              <w:left w:val="nil"/>
              <w:bottom w:val="nil"/>
              <w:right w:val="nil"/>
            </w:tcBorders>
          </w:tcPr>
          <w:p w:rsidR="004E1E50" w:rsidRPr="007412B6" w:rsidRDefault="007412B6" w:rsidP="007412B6">
            <w:pPr>
              <w:widowControl w:val="0"/>
              <w:autoSpaceDE w:val="0"/>
              <w:autoSpaceDN w:val="0"/>
              <w:adjustRightInd w:val="0"/>
              <w:spacing w:after="0"/>
              <w:ind w:firstLine="50"/>
              <w:jc w:val="right"/>
              <w:rPr>
                <w:rFonts w:ascii="Times New Roman" w:hAnsi="Times New Roman"/>
                <w:sz w:val="18"/>
                <w:szCs w:val="18"/>
              </w:rPr>
            </w:pPr>
            <w:r w:rsidRPr="007412B6">
              <w:rPr>
                <w:rFonts w:ascii="Times New Roman" w:hAnsi="Times New Roman"/>
                <w:sz w:val="18"/>
                <w:szCs w:val="18"/>
              </w:rPr>
              <w:t>4</w:t>
            </w:r>
          </w:p>
        </w:tc>
      </w:tr>
      <w:tr w:rsidR="007412B6" w:rsidRPr="007A7452" w:rsidTr="007412B6">
        <w:trPr>
          <w:gridBefore w:val="1"/>
          <w:gridAfter w:val="1"/>
          <w:wBefore w:w="90" w:type="dxa"/>
          <w:wAfter w:w="65" w:type="dxa"/>
          <w:trHeight w:hRule="exact" w:val="214"/>
        </w:trPr>
        <w:tc>
          <w:tcPr>
            <w:tcW w:w="1032" w:type="dxa"/>
            <w:gridSpan w:val="2"/>
            <w:tcBorders>
              <w:top w:val="nil"/>
              <w:left w:val="nil"/>
              <w:bottom w:val="nil"/>
              <w:right w:val="nil"/>
            </w:tcBorders>
          </w:tcPr>
          <w:p w:rsidR="007412B6" w:rsidRPr="007A7452" w:rsidRDefault="007412B6" w:rsidP="007412B6">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PEDH</w:t>
            </w:r>
          </w:p>
        </w:tc>
        <w:tc>
          <w:tcPr>
            <w:tcW w:w="930" w:type="dxa"/>
            <w:gridSpan w:val="2"/>
            <w:tcBorders>
              <w:top w:val="nil"/>
              <w:left w:val="nil"/>
              <w:bottom w:val="nil"/>
              <w:right w:val="nil"/>
            </w:tcBorders>
          </w:tcPr>
          <w:p w:rsidR="007412B6" w:rsidRPr="007A7452" w:rsidRDefault="007412B6" w:rsidP="007412B6">
            <w:pPr>
              <w:widowControl w:val="0"/>
              <w:autoSpaceDE w:val="0"/>
              <w:autoSpaceDN w:val="0"/>
              <w:adjustRightInd w:val="0"/>
              <w:spacing w:after="0" w:line="195" w:lineRule="exact"/>
              <w:ind w:left="88" w:firstLine="50"/>
              <w:rPr>
                <w:rFonts w:ascii="Times New Roman" w:hAnsi="Times New Roman"/>
                <w:color w:val="191919"/>
                <w:sz w:val="18"/>
                <w:szCs w:val="18"/>
              </w:rPr>
            </w:pPr>
            <w:r>
              <w:rPr>
                <w:rFonts w:ascii="Times New Roman" w:hAnsi="Times New Roman"/>
                <w:color w:val="191919"/>
                <w:sz w:val="18"/>
                <w:szCs w:val="18"/>
              </w:rPr>
              <w:t>Choice</w:t>
            </w:r>
          </w:p>
        </w:tc>
        <w:tc>
          <w:tcPr>
            <w:tcW w:w="4788" w:type="dxa"/>
            <w:gridSpan w:val="2"/>
            <w:tcBorders>
              <w:top w:val="nil"/>
              <w:left w:val="nil"/>
              <w:bottom w:val="nil"/>
              <w:right w:val="nil"/>
            </w:tcBorders>
          </w:tcPr>
          <w:p w:rsidR="007412B6" w:rsidRPr="007A7452" w:rsidRDefault="007412B6" w:rsidP="007412B6">
            <w:pPr>
              <w:widowControl w:val="0"/>
              <w:autoSpaceDE w:val="0"/>
              <w:autoSpaceDN w:val="0"/>
              <w:adjustRightInd w:val="0"/>
              <w:spacing w:after="0" w:line="195" w:lineRule="exact"/>
              <w:ind w:left="238" w:firstLine="50"/>
              <w:rPr>
                <w:rFonts w:ascii="Times New Roman" w:hAnsi="Times New Roman"/>
                <w:color w:val="191919"/>
                <w:sz w:val="18"/>
                <w:szCs w:val="18"/>
              </w:rPr>
            </w:pPr>
            <w:r>
              <w:rPr>
                <w:rFonts w:ascii="Times New Roman" w:hAnsi="Times New Roman"/>
                <w:color w:val="191919"/>
                <w:sz w:val="18"/>
                <w:szCs w:val="18"/>
              </w:rPr>
              <w:t>100X Physical Education Choices</w:t>
            </w:r>
          </w:p>
        </w:tc>
        <w:tc>
          <w:tcPr>
            <w:tcW w:w="1468" w:type="dxa"/>
            <w:tcBorders>
              <w:top w:val="nil"/>
              <w:left w:val="nil"/>
              <w:bottom w:val="nil"/>
              <w:right w:val="nil"/>
            </w:tcBorders>
          </w:tcPr>
          <w:p w:rsidR="007412B6" w:rsidRPr="007A7452" w:rsidRDefault="007412B6" w:rsidP="007412B6">
            <w:pPr>
              <w:widowControl w:val="0"/>
              <w:autoSpaceDE w:val="0"/>
              <w:autoSpaceDN w:val="0"/>
              <w:adjustRightInd w:val="0"/>
              <w:spacing w:after="0" w:line="195" w:lineRule="exact"/>
              <w:ind w:left="918" w:firstLine="50"/>
              <w:rPr>
                <w:rFonts w:ascii="Times New Roman" w:hAnsi="Times New Roman"/>
                <w:sz w:val="24"/>
                <w:szCs w:val="24"/>
              </w:rPr>
            </w:pPr>
          </w:p>
        </w:tc>
        <w:tc>
          <w:tcPr>
            <w:tcW w:w="1020" w:type="dxa"/>
            <w:gridSpan w:val="2"/>
            <w:tcBorders>
              <w:top w:val="nil"/>
              <w:left w:val="nil"/>
              <w:bottom w:val="nil"/>
              <w:right w:val="nil"/>
            </w:tcBorders>
          </w:tcPr>
          <w:p w:rsidR="007412B6" w:rsidRPr="007412B6" w:rsidRDefault="007412B6" w:rsidP="007412B6">
            <w:pPr>
              <w:widowControl w:val="0"/>
              <w:autoSpaceDE w:val="0"/>
              <w:autoSpaceDN w:val="0"/>
              <w:adjustRightInd w:val="0"/>
              <w:spacing w:after="0"/>
              <w:ind w:firstLine="50"/>
              <w:jc w:val="right"/>
              <w:rPr>
                <w:rFonts w:ascii="Times New Roman" w:hAnsi="Times New Roman"/>
                <w:sz w:val="18"/>
                <w:szCs w:val="18"/>
              </w:rPr>
            </w:pPr>
            <w:r>
              <w:rPr>
                <w:rFonts w:ascii="Times New Roman" w:hAnsi="Times New Roman"/>
                <w:sz w:val="18"/>
                <w:szCs w:val="18"/>
              </w:rPr>
              <w:t>1</w:t>
            </w:r>
          </w:p>
        </w:tc>
      </w:tr>
      <w:tr w:rsidR="004E1E50" w:rsidRPr="007A7452" w:rsidTr="007412B6">
        <w:trPr>
          <w:gridBefore w:val="1"/>
          <w:gridAfter w:val="1"/>
          <w:wBefore w:w="90" w:type="dxa"/>
          <w:wAfter w:w="65" w:type="dxa"/>
          <w:trHeight w:hRule="exact" w:val="214"/>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Area E</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elective</w:t>
            </w: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Social Science Elective</w:t>
            </w: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5" w:lineRule="exact"/>
              <w:ind w:left="918" w:firstLine="50"/>
              <w:rPr>
                <w:rFonts w:ascii="Times New Roman" w:hAnsi="Times New Roman"/>
                <w:sz w:val="24"/>
                <w:szCs w:val="24"/>
              </w:rPr>
            </w:pPr>
          </w:p>
        </w:tc>
        <w:tc>
          <w:tcPr>
            <w:tcW w:w="1020" w:type="dxa"/>
            <w:gridSpan w:val="2"/>
            <w:tcBorders>
              <w:top w:val="nil"/>
              <w:left w:val="nil"/>
              <w:bottom w:val="nil"/>
              <w:right w:val="nil"/>
            </w:tcBorders>
          </w:tcPr>
          <w:p w:rsidR="004E1E50" w:rsidRPr="007412B6" w:rsidRDefault="007412B6" w:rsidP="007412B6">
            <w:pPr>
              <w:widowControl w:val="0"/>
              <w:autoSpaceDE w:val="0"/>
              <w:autoSpaceDN w:val="0"/>
              <w:adjustRightInd w:val="0"/>
              <w:spacing w:after="0"/>
              <w:ind w:firstLine="50"/>
              <w:jc w:val="right"/>
              <w:rPr>
                <w:rFonts w:ascii="Times New Roman" w:hAnsi="Times New Roman"/>
                <w:sz w:val="18"/>
                <w:szCs w:val="18"/>
              </w:rPr>
            </w:pPr>
            <w:r w:rsidRPr="007412B6">
              <w:rPr>
                <w:rFonts w:ascii="Times New Roman" w:hAnsi="Times New Roman"/>
                <w:sz w:val="18"/>
                <w:szCs w:val="18"/>
              </w:rPr>
              <w:t>3</w:t>
            </w:r>
          </w:p>
        </w:tc>
      </w:tr>
      <w:tr w:rsidR="004E1E50" w:rsidRPr="007A7452" w:rsidTr="007412B6">
        <w:trPr>
          <w:gridBefore w:val="1"/>
          <w:gridAfter w:val="1"/>
          <w:wBefore w:w="90" w:type="dxa"/>
          <w:wAfter w:w="65" w:type="dxa"/>
          <w:trHeight w:hRule="exact" w:val="296"/>
        </w:trPr>
        <w:tc>
          <w:tcPr>
            <w:tcW w:w="1032"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93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ind w:firstLine="50"/>
              <w:rPr>
                <w:rFonts w:ascii="Times New Roman" w:hAnsi="Times New Roman"/>
                <w:sz w:val="24"/>
                <w:szCs w:val="24"/>
              </w:rPr>
            </w:pPr>
          </w:p>
        </w:tc>
        <w:tc>
          <w:tcPr>
            <w:tcW w:w="4788"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ind w:firstLine="50"/>
              <w:rPr>
                <w:rFonts w:ascii="Times New Roman" w:hAnsi="Times New Roman"/>
                <w:sz w:val="24"/>
                <w:szCs w:val="24"/>
              </w:rPr>
            </w:pPr>
          </w:p>
        </w:tc>
        <w:tc>
          <w:tcPr>
            <w:tcW w:w="1468" w:type="dxa"/>
            <w:tcBorders>
              <w:top w:val="nil"/>
              <w:left w:val="nil"/>
              <w:bottom w:val="nil"/>
              <w:right w:val="nil"/>
            </w:tcBorders>
          </w:tcPr>
          <w:p w:rsidR="004E1E50" w:rsidRPr="007A7452" w:rsidRDefault="004E1E50" w:rsidP="007412B6">
            <w:pPr>
              <w:widowControl w:val="0"/>
              <w:autoSpaceDE w:val="0"/>
              <w:autoSpaceDN w:val="0"/>
              <w:adjustRightInd w:val="0"/>
              <w:spacing w:after="0" w:line="194" w:lineRule="exact"/>
              <w:ind w:left="828" w:firstLine="50"/>
              <w:rPr>
                <w:rFonts w:ascii="Times New Roman" w:hAnsi="Times New Roman"/>
                <w:sz w:val="24"/>
                <w:szCs w:val="24"/>
              </w:rPr>
            </w:pPr>
            <w:r w:rsidRPr="007A7452">
              <w:rPr>
                <w:rFonts w:ascii="Times New Roman" w:hAnsi="Times New Roman"/>
                <w:b/>
                <w:bCs/>
                <w:color w:val="191919"/>
                <w:sz w:val="18"/>
                <w:szCs w:val="18"/>
              </w:rPr>
              <w:t>18</w:t>
            </w:r>
          </w:p>
        </w:tc>
        <w:tc>
          <w:tcPr>
            <w:tcW w:w="102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w:t>
            </w:r>
            <w:r w:rsidR="007412B6">
              <w:rPr>
                <w:rFonts w:ascii="Times New Roman" w:hAnsi="Times New Roman"/>
                <w:b/>
                <w:bCs/>
                <w:color w:val="191919"/>
                <w:sz w:val="18"/>
                <w:szCs w:val="18"/>
              </w:rPr>
              <w:t>5</w:t>
            </w:r>
          </w:p>
        </w:tc>
      </w:tr>
      <w:tr w:rsidR="004E1E50" w:rsidRPr="007A7452" w:rsidTr="007412B6">
        <w:trPr>
          <w:trHeight w:hRule="exact" w:val="326"/>
        </w:trPr>
        <w:tc>
          <w:tcPr>
            <w:tcW w:w="1027" w:type="dxa"/>
            <w:gridSpan w:val="2"/>
            <w:tcBorders>
              <w:top w:val="nil"/>
              <w:left w:val="nil"/>
              <w:bottom w:val="nil"/>
              <w:right w:val="nil"/>
            </w:tcBorders>
          </w:tcPr>
          <w:p w:rsidR="004E1E50" w:rsidRPr="007A7452" w:rsidRDefault="004E1E50" w:rsidP="007412B6">
            <w:pPr>
              <w:widowControl w:val="0"/>
              <w:autoSpaceDE w:val="0"/>
              <w:autoSpaceDN w:val="0"/>
              <w:adjustRightInd w:val="0"/>
              <w:spacing w:before="96" w:after="0"/>
              <w:ind w:left="40" w:firstLine="50"/>
              <w:rPr>
                <w:rFonts w:ascii="Times New Roman" w:hAnsi="Times New Roman"/>
                <w:sz w:val="24"/>
                <w:szCs w:val="24"/>
              </w:rPr>
            </w:pPr>
          </w:p>
        </w:tc>
        <w:tc>
          <w:tcPr>
            <w:tcW w:w="813"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ind w:firstLine="50"/>
              <w:rPr>
                <w:rFonts w:ascii="Times New Roman" w:hAnsi="Times New Roman"/>
                <w:sz w:val="24"/>
                <w:szCs w:val="24"/>
              </w:rPr>
            </w:pPr>
          </w:p>
        </w:tc>
        <w:tc>
          <w:tcPr>
            <w:tcW w:w="491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after="0"/>
              <w:ind w:firstLine="50"/>
              <w:rPr>
                <w:rFonts w:ascii="Times New Roman" w:hAnsi="Times New Roman"/>
                <w:sz w:val="24"/>
                <w:szCs w:val="24"/>
              </w:rPr>
            </w:pPr>
          </w:p>
        </w:tc>
        <w:tc>
          <w:tcPr>
            <w:tcW w:w="1623" w:type="dxa"/>
            <w:gridSpan w:val="3"/>
            <w:tcBorders>
              <w:top w:val="nil"/>
              <w:left w:val="nil"/>
              <w:bottom w:val="nil"/>
              <w:right w:val="nil"/>
            </w:tcBorders>
          </w:tcPr>
          <w:p w:rsidR="004E1E50" w:rsidRPr="007A7452" w:rsidRDefault="004E1E50" w:rsidP="007412B6">
            <w:pPr>
              <w:widowControl w:val="0"/>
              <w:autoSpaceDE w:val="0"/>
              <w:autoSpaceDN w:val="0"/>
              <w:adjustRightInd w:val="0"/>
              <w:spacing w:before="96" w:after="0"/>
              <w:ind w:left="863" w:firstLine="50"/>
              <w:rPr>
                <w:rFonts w:ascii="Times New Roman" w:hAnsi="Times New Roman"/>
                <w:sz w:val="24"/>
                <w:szCs w:val="24"/>
              </w:rPr>
            </w:pPr>
          </w:p>
        </w:tc>
        <w:tc>
          <w:tcPr>
            <w:tcW w:w="1020" w:type="dxa"/>
            <w:gridSpan w:val="2"/>
            <w:tcBorders>
              <w:top w:val="nil"/>
              <w:left w:val="nil"/>
              <w:bottom w:val="nil"/>
              <w:right w:val="nil"/>
            </w:tcBorders>
          </w:tcPr>
          <w:p w:rsidR="004E1E50" w:rsidRPr="007A7452" w:rsidRDefault="004E1E50" w:rsidP="007412B6">
            <w:pPr>
              <w:widowControl w:val="0"/>
              <w:autoSpaceDE w:val="0"/>
              <w:autoSpaceDN w:val="0"/>
              <w:adjustRightInd w:val="0"/>
              <w:spacing w:before="96" w:after="0"/>
              <w:ind w:left="267" w:firstLine="0"/>
              <w:rPr>
                <w:rFonts w:ascii="Times New Roman" w:hAnsi="Times New Roman"/>
                <w:sz w:val="24"/>
                <w:szCs w:val="24"/>
              </w:rPr>
            </w:pPr>
          </w:p>
        </w:tc>
      </w:tr>
    </w:tbl>
    <w:p w:rsidR="007412B6" w:rsidRDefault="007412B6" w:rsidP="004E1E50">
      <w:pPr>
        <w:widowControl w:val="0"/>
        <w:autoSpaceDE w:val="0"/>
        <w:autoSpaceDN w:val="0"/>
        <w:adjustRightInd w:val="0"/>
        <w:spacing w:after="0"/>
        <w:ind w:left="540" w:firstLine="0"/>
        <w:rPr>
          <w:rFonts w:ascii="Times New Roman" w:hAnsi="Times New Roman"/>
          <w:b/>
          <w:bCs/>
          <w:color w:val="191919"/>
          <w:sz w:val="18"/>
          <w:szCs w:val="18"/>
        </w:rPr>
      </w:pPr>
    </w:p>
    <w:p w:rsidR="007412B6" w:rsidRDefault="007412B6" w:rsidP="004E1E50">
      <w:pPr>
        <w:widowControl w:val="0"/>
        <w:autoSpaceDE w:val="0"/>
        <w:autoSpaceDN w:val="0"/>
        <w:adjustRightInd w:val="0"/>
        <w:spacing w:after="0"/>
        <w:ind w:left="540" w:firstLine="0"/>
        <w:rPr>
          <w:rFonts w:ascii="Times New Roman" w:hAnsi="Times New Roman"/>
          <w:b/>
          <w:bCs/>
          <w:color w:val="191919"/>
          <w:sz w:val="18"/>
          <w:szCs w:val="18"/>
        </w:rPr>
      </w:pPr>
    </w:p>
    <w:p w:rsidR="007412B6" w:rsidRDefault="007412B6" w:rsidP="004E1E50">
      <w:pPr>
        <w:widowControl w:val="0"/>
        <w:autoSpaceDE w:val="0"/>
        <w:autoSpaceDN w:val="0"/>
        <w:adjustRightInd w:val="0"/>
        <w:spacing w:after="0"/>
        <w:ind w:left="540" w:firstLine="0"/>
        <w:rPr>
          <w:rFonts w:ascii="Times New Roman" w:hAnsi="Times New Roman"/>
          <w:b/>
          <w:bCs/>
          <w:color w:val="191919"/>
          <w:sz w:val="18"/>
          <w:szCs w:val="18"/>
        </w:rPr>
      </w:pPr>
    </w:p>
    <w:p w:rsidR="007412B6" w:rsidRDefault="007412B6" w:rsidP="004E1E50">
      <w:pPr>
        <w:widowControl w:val="0"/>
        <w:autoSpaceDE w:val="0"/>
        <w:autoSpaceDN w:val="0"/>
        <w:adjustRightInd w:val="0"/>
        <w:spacing w:after="0"/>
        <w:ind w:left="540" w:firstLine="0"/>
        <w:rPr>
          <w:rFonts w:ascii="Times New Roman" w:hAnsi="Times New Roman"/>
          <w:b/>
          <w:bCs/>
          <w:color w:val="191919"/>
          <w:sz w:val="18"/>
          <w:szCs w:val="18"/>
        </w:rPr>
      </w:pPr>
    </w:p>
    <w:p w:rsidR="007412B6" w:rsidRDefault="007412B6" w:rsidP="004E1E50">
      <w:pPr>
        <w:widowControl w:val="0"/>
        <w:autoSpaceDE w:val="0"/>
        <w:autoSpaceDN w:val="0"/>
        <w:adjustRightInd w:val="0"/>
        <w:spacing w:after="0"/>
        <w:ind w:left="540" w:firstLine="0"/>
        <w:rPr>
          <w:rFonts w:ascii="Times New Roman" w:hAnsi="Times New Roman"/>
          <w:b/>
          <w:bCs/>
          <w:color w:val="191919"/>
          <w:sz w:val="18"/>
          <w:szCs w:val="18"/>
        </w:rPr>
      </w:pPr>
    </w:p>
    <w:p w:rsidR="004E1E50" w:rsidRDefault="007412B6" w:rsidP="004E1E50">
      <w:pPr>
        <w:widowControl w:val="0"/>
        <w:autoSpaceDE w:val="0"/>
        <w:autoSpaceDN w:val="0"/>
        <w:adjustRightInd w:val="0"/>
        <w:spacing w:after="0"/>
        <w:ind w:left="540" w:firstLine="0"/>
        <w:rPr>
          <w:rFonts w:ascii="Times New Roman" w:hAnsi="Times New Roman"/>
          <w:color w:val="000000"/>
          <w:sz w:val="18"/>
          <w:szCs w:val="18"/>
        </w:rPr>
      </w:pPr>
      <w:r>
        <w:rPr>
          <w:rFonts w:ascii="Times New Roman" w:hAnsi="Times New Roman"/>
          <w:b/>
          <w:bCs/>
          <w:color w:val="191919"/>
          <w:sz w:val="18"/>
          <w:szCs w:val="18"/>
        </w:rPr>
        <w:br w:type="textWrapping" w:clear="all"/>
      </w:r>
      <w:r w:rsidR="004E1E50">
        <w:rPr>
          <w:rFonts w:ascii="Times New Roman" w:hAnsi="Times New Roman"/>
          <w:b/>
          <w:bCs/>
          <w:color w:val="191919"/>
          <w:sz w:val="18"/>
          <w:szCs w:val="18"/>
        </w:rPr>
        <w:t>Summer</w:t>
      </w:r>
      <w:r w:rsidR="004E1E50">
        <w:rPr>
          <w:rFonts w:ascii="Times New Roman" w:hAnsi="Times New Roman"/>
          <w:b/>
          <w:bCs/>
          <w:color w:val="191919"/>
          <w:spacing w:val="-3"/>
          <w:sz w:val="18"/>
          <w:szCs w:val="18"/>
        </w:rPr>
        <w:t xml:space="preserve"> </w:t>
      </w:r>
      <w:r w:rsidR="004E1E50">
        <w:rPr>
          <w:rFonts w:ascii="Times New Roman" w:hAnsi="Times New Roman"/>
          <w:b/>
          <w:bCs/>
          <w:color w:val="191919"/>
          <w:sz w:val="18"/>
          <w:szCs w:val="18"/>
        </w:rPr>
        <w:t>Session</w:t>
      </w:r>
    </w:p>
    <w:tbl>
      <w:tblPr>
        <w:tblW w:w="0" w:type="auto"/>
        <w:tblInd w:w="540" w:type="dxa"/>
        <w:tblLayout w:type="fixed"/>
        <w:tblCellMar>
          <w:left w:w="0" w:type="dxa"/>
          <w:right w:w="0" w:type="dxa"/>
        </w:tblCellMar>
        <w:tblLook w:val="0000"/>
      </w:tblPr>
      <w:tblGrid>
        <w:gridCol w:w="1027"/>
        <w:gridCol w:w="813"/>
        <w:gridCol w:w="4640"/>
        <w:gridCol w:w="1623"/>
        <w:gridCol w:w="1020"/>
      </w:tblGrid>
      <w:tr w:rsidR="004E1E50" w:rsidRPr="007A7452" w:rsidTr="004E1E50">
        <w:trPr>
          <w:trHeight w:hRule="exact" w:val="237"/>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SPED</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93" w:firstLine="50"/>
              <w:rPr>
                <w:rFonts w:ascii="Times New Roman" w:hAnsi="Times New Roman"/>
                <w:sz w:val="24"/>
                <w:szCs w:val="24"/>
              </w:rPr>
            </w:pPr>
            <w:r w:rsidRPr="007A7452">
              <w:rPr>
                <w:rFonts w:ascii="Times New Roman" w:hAnsi="Times New Roman"/>
                <w:color w:val="191919"/>
                <w:sz w:val="18"/>
                <w:szCs w:val="18"/>
              </w:rPr>
              <w:t>2330</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360" w:firstLine="50"/>
              <w:rPr>
                <w:rFonts w:ascii="Times New Roman" w:hAnsi="Times New Roman"/>
                <w:sz w:val="24"/>
                <w:szCs w:val="24"/>
              </w:rPr>
            </w:pPr>
            <w:r w:rsidRPr="007A7452">
              <w:rPr>
                <w:rFonts w:ascii="Times New Roman" w:hAnsi="Times New Roman"/>
                <w:color w:val="191919"/>
                <w:sz w:val="18"/>
                <w:szCs w:val="18"/>
              </w:rPr>
              <w:t>Exceptional Children</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vMerge w:val="restart"/>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4"/>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Statistics</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p>
        </w:tc>
      </w:tr>
      <w:tr w:rsidR="004E1E50" w:rsidRPr="007A7452" w:rsidTr="004E1E50">
        <w:trPr>
          <w:trHeight w:hRule="exact" w:val="322"/>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1073" w:firstLine="50"/>
              <w:rPr>
                <w:rFonts w:ascii="Times New Roman" w:hAnsi="Times New Roman"/>
                <w:sz w:val="24"/>
                <w:szCs w:val="24"/>
              </w:rPr>
            </w:pPr>
            <w:r w:rsidRPr="007A7452">
              <w:rPr>
                <w:rFonts w:ascii="Times New Roman" w:hAnsi="Times New Roman"/>
                <w:b/>
                <w:bCs/>
                <w:color w:val="191919"/>
                <w:sz w:val="18"/>
                <w:szCs w:val="18"/>
              </w:rPr>
              <w:t>6</w:t>
            </w:r>
          </w:p>
        </w:tc>
        <w:tc>
          <w:tcPr>
            <w:tcW w:w="102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1073" w:firstLine="50"/>
              <w:rPr>
                <w:rFonts w:ascii="Times New Roman" w:hAnsi="Times New Roman"/>
                <w:sz w:val="24"/>
                <w:szCs w:val="24"/>
              </w:rPr>
            </w:pPr>
          </w:p>
        </w:tc>
      </w:tr>
      <w:tr w:rsidR="004E1E50" w:rsidRPr="007A7452" w:rsidTr="004E1E50">
        <w:trPr>
          <w:trHeight w:hRule="exact" w:val="32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0" w:firstLine="5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863" w:firstLine="50"/>
              <w:rPr>
                <w:rFonts w:ascii="Times New Roman" w:hAnsi="Times New Roman"/>
                <w:sz w:val="24"/>
                <w:szCs w:val="24"/>
              </w:rPr>
            </w:pPr>
            <w:r w:rsidRPr="007A7452">
              <w:rPr>
                <w:rFonts w:ascii="Times New Roman" w:hAnsi="Times New Roman"/>
                <w:b/>
                <w:bCs/>
                <w:color w:val="191919"/>
                <w:sz w:val="18"/>
                <w:szCs w:val="18"/>
              </w:rPr>
              <w:t>Fall</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60" w:hanging="13"/>
              <w:rPr>
                <w:rFonts w:ascii="Times New Roman" w:hAnsi="Times New Roman"/>
                <w:sz w:val="24"/>
                <w:szCs w:val="24"/>
              </w:rPr>
            </w:pPr>
            <w:r w:rsidRPr="007A7452">
              <w:rPr>
                <w:rFonts w:ascii="Times New Roman" w:hAnsi="Times New Roman"/>
                <w:b/>
                <w:bCs/>
                <w:color w:val="191919"/>
                <w:sz w:val="18"/>
                <w:szCs w:val="18"/>
              </w:rPr>
              <w:t>Spring</w:t>
            </w:r>
          </w:p>
        </w:tc>
      </w:tr>
      <w:tr w:rsidR="004E1E50" w:rsidRPr="007A7452" w:rsidTr="004E1E50">
        <w:trPr>
          <w:trHeight w:hRule="exact" w:val="218"/>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Area E</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360" w:firstLine="50"/>
              <w:rPr>
                <w:rFonts w:ascii="Times New Roman" w:hAnsi="Times New Roman"/>
                <w:sz w:val="24"/>
                <w:szCs w:val="24"/>
              </w:rPr>
            </w:pPr>
            <w:r w:rsidRPr="007A7452">
              <w:rPr>
                <w:rFonts w:ascii="Times New Roman" w:hAnsi="Times New Roman"/>
                <w:color w:val="191919"/>
                <w:sz w:val="18"/>
                <w:szCs w:val="18"/>
              </w:rPr>
              <w:t>Social Science Elective</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4400</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Prep. for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2</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4441</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Reading</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HIST</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pacing w:val="-7"/>
                <w:sz w:val="18"/>
                <w:szCs w:val="18"/>
              </w:rPr>
              <w:t>1111</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 (or other history elective)</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4405</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Methods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Science</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4"/>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4412</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Student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83" w:firstLine="50"/>
              <w:rPr>
                <w:rFonts w:ascii="Times New Roman" w:hAnsi="Times New Roman"/>
                <w:sz w:val="24"/>
                <w:szCs w:val="24"/>
              </w:rPr>
            </w:pPr>
          </w:p>
        </w:tc>
        <w:tc>
          <w:tcPr>
            <w:tcW w:w="1020" w:type="dxa"/>
            <w:tcBorders>
              <w:top w:val="nil"/>
              <w:left w:val="nil"/>
              <w:bottom w:val="nil"/>
              <w:right w:val="nil"/>
            </w:tcBorders>
          </w:tcPr>
          <w:p w:rsidR="004E1E50" w:rsidRPr="007412B6" w:rsidRDefault="007412B6" w:rsidP="007412B6">
            <w:pPr>
              <w:widowControl w:val="0"/>
              <w:autoSpaceDE w:val="0"/>
              <w:autoSpaceDN w:val="0"/>
              <w:adjustRightInd w:val="0"/>
              <w:spacing w:after="0"/>
              <w:ind w:firstLine="50"/>
              <w:jc w:val="right"/>
              <w:rPr>
                <w:rFonts w:ascii="Times New Roman" w:hAnsi="Times New Roman"/>
                <w:sz w:val="18"/>
                <w:szCs w:val="18"/>
              </w:rPr>
            </w:pPr>
            <w:r w:rsidRPr="007412B6">
              <w:rPr>
                <w:rFonts w:ascii="Times New Roman" w:hAnsi="Times New Roman"/>
                <w:sz w:val="18"/>
                <w:szCs w:val="18"/>
              </w:rPr>
              <w:t>12</w:t>
            </w:r>
          </w:p>
        </w:tc>
      </w:tr>
      <w:tr w:rsidR="004E1E50" w:rsidRPr="007A7452" w:rsidTr="004E1E50">
        <w:trPr>
          <w:trHeight w:hRule="exact" w:val="29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983" w:firstLine="50"/>
              <w:rPr>
                <w:rFonts w:ascii="Times New Roman" w:hAnsi="Times New Roman"/>
                <w:sz w:val="24"/>
                <w:szCs w:val="24"/>
              </w:rPr>
            </w:pPr>
            <w:r w:rsidRPr="007A7452">
              <w:rPr>
                <w:rFonts w:ascii="Times New Roman" w:hAnsi="Times New Roman"/>
                <w:b/>
                <w:bCs/>
                <w:color w:val="191919"/>
                <w:sz w:val="18"/>
                <w:szCs w:val="18"/>
              </w:rPr>
              <w:t>14</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12</w:t>
            </w:r>
          </w:p>
        </w:tc>
      </w:tr>
    </w:tbl>
    <w:p w:rsidR="00E8550F" w:rsidRDefault="00E8550F" w:rsidP="004E1E50">
      <w:pPr>
        <w:ind w:firstLine="50"/>
      </w:pPr>
    </w:p>
    <w:p w:rsidR="00E8550F" w:rsidRDefault="00E8550F"/>
    <w:p w:rsidR="00E8550F" w:rsidRDefault="00E8550F"/>
    <w:p w:rsidR="00E8550F" w:rsidRDefault="00E8550F"/>
    <w:p w:rsidR="00E8550F" w:rsidRDefault="00510B4A" w:rsidP="0071188B">
      <w:pPr>
        <w:pStyle w:val="Heading2"/>
        <w:tabs>
          <w:tab w:val="left" w:pos="180"/>
        </w:tabs>
        <w:ind w:left="180" w:firstLine="0"/>
      </w:pPr>
      <w:bookmarkStart w:id="33" w:name="_Toc295333412"/>
      <w:r>
        <w:rPr>
          <w:rFonts w:ascii="Times New Roman" w:hAnsi="Times New Roman"/>
          <w:color w:val="191919"/>
          <w:sz w:val="32"/>
          <w:szCs w:val="32"/>
        </w:rPr>
        <w:lastRenderedPageBreak/>
        <w:t>B</w:t>
      </w:r>
      <w:r>
        <w:rPr>
          <w:rFonts w:ascii="Times New Roman" w:hAnsi="Times New Roman"/>
          <w:color w:val="191919"/>
          <w:sz w:val="24"/>
          <w:szCs w:val="24"/>
        </w:rPr>
        <w:t>ACHELOR</w:t>
      </w:r>
      <w:r>
        <w:rPr>
          <w:rFonts w:ascii="Times New Roman" w:hAnsi="Times New Roman"/>
          <w:color w:val="191919"/>
          <w:spacing w:val="20"/>
          <w:sz w:val="24"/>
          <w:szCs w:val="24"/>
        </w:rPr>
        <w:t xml:space="preserve"> </w:t>
      </w:r>
      <w:r>
        <w:rPr>
          <w:rFonts w:ascii="Times New Roman" w:hAnsi="Times New Roman"/>
          <w:color w:val="191919"/>
          <w:sz w:val="24"/>
          <w:szCs w:val="24"/>
        </w:rPr>
        <w:t>OF</w:t>
      </w:r>
      <w:r>
        <w:rPr>
          <w:rFonts w:ascii="Times New Roman" w:hAnsi="Times New Roman"/>
          <w:color w:val="191919"/>
          <w:spacing w:val="11"/>
          <w:sz w:val="24"/>
          <w:szCs w:val="24"/>
        </w:rPr>
        <w:t xml:space="preserve"> </w:t>
      </w:r>
      <w:r>
        <w:rPr>
          <w:rFonts w:ascii="Times New Roman" w:hAnsi="Times New Roman"/>
          <w:color w:val="191919"/>
          <w:sz w:val="32"/>
          <w:szCs w:val="32"/>
        </w:rPr>
        <w:t>S</w:t>
      </w:r>
      <w:r>
        <w:rPr>
          <w:rFonts w:ascii="Times New Roman" w:hAnsi="Times New Roman"/>
          <w:color w:val="191919"/>
          <w:sz w:val="24"/>
          <w:szCs w:val="24"/>
        </w:rPr>
        <w:t>CIENCE</w:t>
      </w:r>
      <w:r>
        <w:rPr>
          <w:rFonts w:ascii="Times New Roman" w:hAnsi="Times New Roman"/>
          <w:color w:val="191919"/>
          <w:spacing w:val="20"/>
          <w:sz w:val="24"/>
          <w:szCs w:val="24"/>
        </w:rPr>
        <w:t xml:space="preserve"> </w:t>
      </w:r>
      <w:r>
        <w:rPr>
          <w:rFonts w:ascii="Times New Roman" w:hAnsi="Times New Roman"/>
          <w:color w:val="191919"/>
          <w:sz w:val="32"/>
          <w:szCs w:val="32"/>
        </w:rPr>
        <w:t>D</w:t>
      </w:r>
      <w:r>
        <w:rPr>
          <w:rFonts w:ascii="Times New Roman" w:hAnsi="Times New Roman"/>
          <w:color w:val="191919"/>
          <w:sz w:val="24"/>
          <w:szCs w:val="24"/>
        </w:rPr>
        <w:t>EGREE</w:t>
      </w:r>
      <w:r>
        <w:rPr>
          <w:rFonts w:ascii="Times New Roman" w:hAnsi="Times New Roman"/>
          <w:color w:val="191919"/>
          <w:spacing w:val="20"/>
          <w:sz w:val="24"/>
          <w:szCs w:val="24"/>
        </w:rPr>
        <w:t xml:space="preserve"> </w:t>
      </w:r>
      <w:r>
        <w:rPr>
          <w:rFonts w:ascii="Times New Roman" w:hAnsi="Times New Roman"/>
          <w:color w:val="191919"/>
          <w:sz w:val="24"/>
          <w:szCs w:val="24"/>
        </w:rPr>
        <w:t>IN</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HEMIST</w:t>
      </w:r>
      <w:r>
        <w:rPr>
          <w:rFonts w:ascii="Times New Roman" w:hAnsi="Times New Roman"/>
          <w:color w:val="191919"/>
          <w:spacing w:val="-8"/>
          <w:sz w:val="24"/>
          <w:szCs w:val="24"/>
        </w:rPr>
        <w:t>R</w:t>
      </w:r>
      <w:r>
        <w:rPr>
          <w:rFonts w:ascii="Times New Roman" w:hAnsi="Times New Roman"/>
          <w:color w:val="191919"/>
          <w:sz w:val="24"/>
          <w:szCs w:val="24"/>
        </w:rPr>
        <w:t>Y</w:t>
      </w:r>
      <w:bookmarkEnd w:id="33"/>
    </w:p>
    <w:p w:rsidR="00510B4A" w:rsidRDefault="00510B4A" w:rsidP="00510B4A">
      <w:pPr>
        <w:widowControl w:val="0"/>
        <w:tabs>
          <w:tab w:val="left" w:pos="2300"/>
          <w:tab w:val="left" w:pos="900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Courses</w:t>
      </w:r>
      <w:r>
        <w:rPr>
          <w:rFonts w:ascii="Times New Roman" w:hAnsi="Times New Roman"/>
          <w:b/>
          <w:bCs/>
          <w:color w:val="191919"/>
          <w:sz w:val="18"/>
          <w:szCs w:val="18"/>
        </w:rPr>
        <w:tab/>
      </w:r>
      <w:r>
        <w:rPr>
          <w:rFonts w:ascii="Times New Roman" w:hAnsi="Times New Roman"/>
          <w:b/>
          <w:bCs/>
          <w:color w:val="191919"/>
          <w:spacing w:val="-3"/>
          <w:sz w:val="18"/>
          <w:szCs w:val="18"/>
        </w:rPr>
        <w:t>T</w:t>
      </w:r>
      <w:r>
        <w:rPr>
          <w:rFonts w:ascii="Times New Roman" w:hAnsi="Times New Roman"/>
          <w:b/>
          <w:bCs/>
          <w:color w:val="191919"/>
          <w:sz w:val="18"/>
          <w:szCs w:val="18"/>
        </w:rPr>
        <w:t>itles</w:t>
      </w:r>
      <w:r>
        <w:rPr>
          <w:rFonts w:ascii="Times New Roman" w:hAnsi="Times New Roman"/>
          <w:b/>
          <w:bCs/>
          <w:color w:val="191919"/>
          <w:sz w:val="18"/>
          <w:szCs w:val="18"/>
        </w:rPr>
        <w:tab/>
        <w:t>C</w:t>
      </w:r>
      <w:r>
        <w:rPr>
          <w:rFonts w:ascii="Times New Roman" w:hAnsi="Times New Roman"/>
          <w:b/>
          <w:bCs/>
          <w:color w:val="191919"/>
          <w:spacing w:val="-3"/>
          <w:sz w:val="18"/>
          <w:szCs w:val="18"/>
        </w:rPr>
        <w:t>r</w:t>
      </w:r>
      <w:r>
        <w:rPr>
          <w:rFonts w:ascii="Times New Roman" w:hAnsi="Times New Roman"/>
          <w:b/>
          <w:bCs/>
          <w:color w:val="191919"/>
          <w:sz w:val="18"/>
          <w:szCs w:val="18"/>
        </w:rPr>
        <w:t>edit Hrs.</w:t>
      </w:r>
    </w:p>
    <w:p w:rsidR="00510B4A" w:rsidRDefault="00510B4A" w:rsidP="00510B4A">
      <w:pPr>
        <w:widowControl w:val="0"/>
        <w:autoSpaceDE w:val="0"/>
        <w:autoSpaceDN w:val="0"/>
        <w:adjustRightInd w:val="0"/>
        <w:spacing w:before="12" w:after="0"/>
        <w:ind w:left="160" w:firstLine="20"/>
        <w:rPr>
          <w:rFonts w:ascii="Times New Roman" w:hAnsi="Times New Roman"/>
          <w:color w:val="000000"/>
          <w:sz w:val="18"/>
          <w:szCs w:val="18"/>
        </w:rPr>
      </w:pPr>
      <w:r>
        <w:rPr>
          <w:rFonts w:ascii="Times New Roman" w:hAnsi="Times New Roman"/>
          <w:color w:val="191919"/>
          <w:sz w:val="18"/>
          <w:szCs w:val="18"/>
        </w:rPr>
        <w:t>I. Required: 18 hours, lower division (1000-2000 Level)</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12</w:t>
      </w:r>
      <w:r>
        <w:rPr>
          <w:rFonts w:ascii="Times New Roman" w:hAnsi="Times New Roman"/>
          <w:color w:val="191919"/>
          <w:spacing w:val="-7"/>
          <w:sz w:val="18"/>
          <w:szCs w:val="18"/>
        </w:rPr>
        <w:t>1</w:t>
      </w:r>
      <w:r>
        <w:rPr>
          <w:rFonts w:ascii="Times New Roman" w:hAnsi="Times New Roman"/>
          <w:color w:val="191919"/>
          <w:sz w:val="18"/>
          <w:szCs w:val="18"/>
        </w:rPr>
        <w:t>1K</w:t>
      </w:r>
      <w:r>
        <w:rPr>
          <w:rFonts w:ascii="Times New Roman" w:hAnsi="Times New Roman"/>
          <w:color w:val="191919"/>
          <w:sz w:val="18"/>
          <w:szCs w:val="18"/>
        </w:rPr>
        <w:tab/>
        <w:t>General Chemistry I</w:t>
      </w:r>
      <w:r>
        <w:rPr>
          <w:rFonts w:ascii="Times New Roman" w:hAnsi="Times New Roman"/>
          <w:color w:val="191919"/>
          <w:sz w:val="18"/>
          <w:szCs w:val="18"/>
        </w:rPr>
        <w:tab/>
        <w:t>4</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1212K</w:t>
      </w:r>
      <w:r>
        <w:rPr>
          <w:rFonts w:ascii="Times New Roman" w:hAnsi="Times New Roman"/>
          <w:color w:val="191919"/>
          <w:sz w:val="18"/>
          <w:szCs w:val="18"/>
        </w:rPr>
        <w:tab/>
        <w:t>General Chemistry II</w:t>
      </w:r>
      <w:r>
        <w:rPr>
          <w:rFonts w:ascii="Times New Roman" w:hAnsi="Times New Roman"/>
          <w:color w:val="191919"/>
          <w:sz w:val="18"/>
          <w:szCs w:val="18"/>
        </w:rPr>
        <w:tab/>
        <w:t>4</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2301K</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ganic Chemistry I</w:t>
      </w:r>
      <w:r>
        <w:rPr>
          <w:rFonts w:ascii="Times New Roman" w:hAnsi="Times New Roman"/>
          <w:color w:val="191919"/>
          <w:sz w:val="18"/>
          <w:szCs w:val="18"/>
        </w:rPr>
        <w:tab/>
        <w:t>4</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2302K</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ganic Chemistry II</w:t>
      </w:r>
      <w:r>
        <w:rPr>
          <w:rFonts w:ascii="Times New Roman" w:hAnsi="Times New Roman"/>
          <w:color w:val="191919"/>
          <w:sz w:val="18"/>
          <w:szCs w:val="18"/>
        </w:rPr>
        <w:tab/>
        <w:t>4</w:t>
      </w:r>
    </w:p>
    <w:p w:rsidR="00510B4A" w:rsidRDefault="00510B4A" w:rsidP="00510B4A">
      <w:pPr>
        <w:widowControl w:val="0"/>
        <w:tabs>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2 credit hours course taken from</w:t>
      </w:r>
      <w:r>
        <w:rPr>
          <w:rFonts w:ascii="Times New Roman" w:hAnsi="Times New Roman"/>
          <w:color w:val="191919"/>
          <w:spacing w:val="-10"/>
          <w:sz w:val="18"/>
          <w:szCs w:val="18"/>
        </w:rPr>
        <w:t xml:space="preserve"> </w:t>
      </w:r>
      <w:r>
        <w:rPr>
          <w:rFonts w:ascii="Times New Roman" w:hAnsi="Times New Roman"/>
          <w:color w:val="191919"/>
          <w:sz w:val="18"/>
          <w:szCs w:val="18"/>
        </w:rPr>
        <w:t>Area D for science majors</w:t>
      </w:r>
      <w:r>
        <w:rPr>
          <w:rFonts w:ascii="Times New Roman" w:hAnsi="Times New Roman"/>
          <w:color w:val="191919"/>
          <w:sz w:val="18"/>
          <w:szCs w:val="18"/>
        </w:rPr>
        <w:tab/>
        <w:t>2</w:t>
      </w:r>
    </w:p>
    <w:p w:rsidR="00510B4A" w:rsidRDefault="00510B4A" w:rsidP="00510B4A">
      <w:pPr>
        <w:widowControl w:val="0"/>
        <w:tabs>
          <w:tab w:val="left" w:pos="96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18</w:t>
      </w:r>
    </w:p>
    <w:tbl>
      <w:tblPr>
        <w:tblW w:w="0" w:type="auto"/>
        <w:tblInd w:w="120" w:type="dxa"/>
        <w:tblLayout w:type="fixed"/>
        <w:tblCellMar>
          <w:left w:w="0" w:type="dxa"/>
          <w:right w:w="0" w:type="dxa"/>
        </w:tblCellMar>
        <w:tblLook w:val="0000"/>
      </w:tblPr>
      <w:tblGrid>
        <w:gridCol w:w="840"/>
        <w:gridCol w:w="1065"/>
        <w:gridCol w:w="5301"/>
        <w:gridCol w:w="2594"/>
      </w:tblGrid>
      <w:tr w:rsidR="00510B4A" w:rsidRPr="007A7452" w:rsidTr="00510B4A">
        <w:trPr>
          <w:trHeight w:hRule="exact" w:val="298"/>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color w:val="191919"/>
                <w:sz w:val="18"/>
                <w:szCs w:val="18"/>
              </w:rPr>
              <w:t>BIOL</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left="295" w:firstLine="50"/>
              <w:rPr>
                <w:rFonts w:ascii="Times New Roman" w:hAnsi="Times New Roman"/>
                <w:sz w:val="24"/>
                <w:szCs w:val="24"/>
              </w:rPr>
            </w:pPr>
            <w:r w:rsidRPr="007A7452">
              <w:rPr>
                <w:rFonts w:ascii="Times New Roman" w:hAnsi="Times New Roman"/>
                <w:color w:val="191919"/>
                <w:sz w:val="18"/>
                <w:szCs w:val="18"/>
              </w:rPr>
              <w:t>Biology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2212</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Calculus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2213</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Calculus III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2351K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2352K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3221K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Physical Chemistry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3222K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Physical Chemistry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3231</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Intermediate Ino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3250K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Biochemistry</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4100K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Instrumental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Chemi</w:t>
            </w:r>
            <w:r>
              <w:rPr>
                <w:rFonts w:ascii="Times New Roman" w:hAnsi="Times New Roman"/>
                <w:color w:val="191919"/>
                <w:sz w:val="18"/>
                <w:szCs w:val="18"/>
              </w:rPr>
              <w:t>cal</w:t>
            </w:r>
            <w:r w:rsidRPr="007A7452">
              <w:rPr>
                <w:rFonts w:ascii="Times New Roman" w:hAnsi="Times New Roman"/>
                <w:color w:val="191919"/>
                <w:sz w:val="18"/>
                <w:szCs w:val="18"/>
              </w:rPr>
              <w:t xml:space="preserve"> Literature</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Junior Seminar</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4120</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Senior Research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4130K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Senior Research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34"/>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2100</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Computer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Applications</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510B4A">
      <w:pPr>
        <w:ind w:firstLine="50"/>
      </w:pPr>
    </w:p>
    <w:p w:rsidR="00510B4A" w:rsidRDefault="00510B4A" w:rsidP="00510B4A">
      <w:pPr>
        <w:widowControl w:val="0"/>
        <w:tabs>
          <w:tab w:val="left" w:pos="9700"/>
        </w:tabs>
        <w:autoSpaceDE w:val="0"/>
        <w:autoSpaceDN w:val="0"/>
        <w:adjustRightInd w:val="0"/>
        <w:spacing w:after="0" w:line="177" w:lineRule="exact"/>
        <w:ind w:left="160" w:firstLine="20"/>
        <w:rPr>
          <w:rFonts w:ascii="Times New Roman" w:hAnsi="Times New Roman"/>
          <w:color w:val="000000"/>
          <w:sz w:val="18"/>
          <w:szCs w:val="18"/>
        </w:rPr>
      </w:pPr>
      <w:r>
        <w:rPr>
          <w:rFonts w:ascii="Times New Roman" w:hAnsi="Times New Roman"/>
          <w:color w:val="191919"/>
          <w:sz w:val="18"/>
          <w:szCs w:val="18"/>
        </w:rPr>
        <w:t>Electives (2000 level or higher including at least one 3 h</w:t>
      </w:r>
      <w:r>
        <w:rPr>
          <w:rFonts w:ascii="Times New Roman" w:hAnsi="Times New Roman"/>
          <w:color w:val="191919"/>
          <w:spacing w:val="-10"/>
          <w:sz w:val="18"/>
          <w:szCs w:val="18"/>
        </w:rPr>
        <w:t>r</w:t>
      </w:r>
      <w:r>
        <w:rPr>
          <w:rFonts w:ascii="Times New Roman" w:hAnsi="Times New Roman"/>
          <w:color w:val="191919"/>
          <w:sz w:val="18"/>
          <w:szCs w:val="18"/>
        </w:rPr>
        <w:t>. class outside the department)</w:t>
      </w:r>
      <w:r>
        <w:rPr>
          <w:rFonts w:ascii="Times New Roman" w:hAnsi="Times New Roman"/>
          <w:color w:val="191919"/>
          <w:sz w:val="18"/>
          <w:szCs w:val="18"/>
        </w:rPr>
        <w:tab/>
        <w:t>12</w:t>
      </w:r>
    </w:p>
    <w:p w:rsidR="00510B4A" w:rsidRDefault="00510B4A" w:rsidP="00510B4A">
      <w:pPr>
        <w:widowControl w:val="0"/>
        <w:tabs>
          <w:tab w:val="left" w:pos="9680"/>
        </w:tabs>
        <w:autoSpaceDE w:val="0"/>
        <w:autoSpaceDN w:val="0"/>
        <w:adjustRightInd w:val="0"/>
        <w:spacing w:before="6" w:after="0"/>
        <w:ind w:left="160" w:firstLine="2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60</w:t>
      </w:r>
    </w:p>
    <w:p w:rsidR="00510B4A" w:rsidRDefault="00510B4A" w:rsidP="00510B4A">
      <w:pPr>
        <w:widowControl w:val="0"/>
        <w:autoSpaceDE w:val="0"/>
        <w:autoSpaceDN w:val="0"/>
        <w:adjustRightInd w:val="0"/>
        <w:spacing w:before="3" w:after="0" w:line="140" w:lineRule="exact"/>
        <w:ind w:firstLine="20"/>
        <w:rPr>
          <w:rFonts w:ascii="Times New Roman" w:hAnsi="Times New Roman"/>
          <w:color w:val="000000"/>
          <w:sz w:val="14"/>
          <w:szCs w:val="14"/>
        </w:rPr>
      </w:pPr>
    </w:p>
    <w:p w:rsidR="00510B4A" w:rsidRDefault="00510B4A" w:rsidP="00510B4A">
      <w:pPr>
        <w:widowControl w:val="0"/>
        <w:autoSpaceDE w:val="0"/>
        <w:autoSpaceDN w:val="0"/>
        <w:adjustRightInd w:val="0"/>
        <w:spacing w:after="0"/>
        <w:ind w:left="160" w:firstLine="2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p>
    <w:p w:rsidR="00510B4A" w:rsidRDefault="00510B4A" w:rsidP="00510B4A">
      <w:pPr>
        <w:widowControl w:val="0"/>
        <w:autoSpaceDE w:val="0"/>
        <w:autoSpaceDN w:val="0"/>
        <w:adjustRightInd w:val="0"/>
        <w:spacing w:before="16" w:after="0"/>
        <w:ind w:left="160" w:firstLine="20"/>
        <w:rPr>
          <w:rFonts w:ascii="Times New Roman" w:hAnsi="Times New Roman"/>
          <w:color w:val="000000"/>
          <w:sz w:val="24"/>
          <w:szCs w:val="24"/>
        </w:rPr>
      </w:pP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C</w:t>
      </w:r>
      <w:r>
        <w:rPr>
          <w:rFonts w:ascii="Times New Roman" w:hAnsi="Times New Roman"/>
          <w:b/>
          <w:bCs/>
          <w:color w:val="191919"/>
          <w:sz w:val="24"/>
          <w:szCs w:val="24"/>
        </w:rPr>
        <w:t>HEMIST</w:t>
      </w:r>
      <w:r>
        <w:rPr>
          <w:rFonts w:ascii="Times New Roman" w:hAnsi="Times New Roman"/>
          <w:b/>
          <w:bCs/>
          <w:color w:val="191919"/>
          <w:spacing w:val="-8"/>
          <w:sz w:val="24"/>
          <w:szCs w:val="24"/>
        </w:rPr>
        <w:t>R</w:t>
      </w:r>
      <w:r>
        <w:rPr>
          <w:rFonts w:ascii="Times New Roman" w:hAnsi="Times New Roman"/>
          <w:b/>
          <w:bCs/>
          <w:color w:val="191919"/>
          <w:sz w:val="24"/>
          <w:szCs w:val="24"/>
        </w:rPr>
        <w:t>Y</w:t>
      </w:r>
    </w:p>
    <w:p w:rsidR="00510B4A" w:rsidRDefault="00510B4A" w:rsidP="00510B4A">
      <w:pPr>
        <w:widowControl w:val="0"/>
        <w:autoSpaceDE w:val="0"/>
        <w:autoSpaceDN w:val="0"/>
        <w:adjustRightInd w:val="0"/>
        <w:spacing w:before="8" w:after="0" w:line="260" w:lineRule="exact"/>
        <w:ind w:firstLine="20"/>
        <w:rPr>
          <w:rFonts w:ascii="Times New Roman" w:hAnsi="Times New Roman"/>
          <w:color w:val="000000"/>
          <w:sz w:val="26"/>
          <w:szCs w:val="26"/>
        </w:rPr>
      </w:pPr>
    </w:p>
    <w:p w:rsidR="00510B4A" w:rsidRDefault="00510B4A" w:rsidP="00510B4A">
      <w:pPr>
        <w:widowControl w:val="0"/>
        <w:tabs>
          <w:tab w:val="left" w:pos="7040"/>
          <w:tab w:val="left" w:pos="826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F</w:t>
      </w:r>
      <w:r>
        <w:rPr>
          <w:rFonts w:ascii="Times New Roman" w:hAnsi="Times New Roman"/>
          <w:b/>
          <w:bCs/>
          <w:color w:val="191919"/>
          <w:spacing w:val="-3"/>
          <w:sz w:val="18"/>
          <w:szCs w:val="18"/>
        </w:rPr>
        <w:t>r</w:t>
      </w:r>
      <w:r>
        <w:rPr>
          <w:rFonts w:ascii="Times New Roman" w:hAnsi="Times New Roman"/>
          <w:b/>
          <w:bCs/>
          <w:color w:val="191919"/>
          <w:sz w:val="18"/>
          <w:szCs w:val="18"/>
        </w:rPr>
        <w:t>eshman</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r>
        <w:rPr>
          <w:rFonts w:ascii="Times New Roman" w:hAnsi="Times New Roman"/>
          <w:b/>
          <w:bCs/>
          <w:color w:val="191919"/>
          <w:sz w:val="18"/>
          <w:szCs w:val="18"/>
        </w:rPr>
        <w:tab/>
        <w:t>Fall</w:t>
      </w:r>
      <w:r>
        <w:rPr>
          <w:rFonts w:ascii="Times New Roman" w:hAnsi="Times New Roman"/>
          <w:b/>
          <w:bCs/>
          <w:color w:val="191919"/>
          <w:sz w:val="18"/>
          <w:szCs w:val="18"/>
        </w:rPr>
        <w:tab/>
        <w:t>Spring</w:t>
      </w:r>
    </w:p>
    <w:tbl>
      <w:tblPr>
        <w:tblW w:w="0" w:type="auto"/>
        <w:tblInd w:w="120" w:type="dxa"/>
        <w:tblLayout w:type="fixed"/>
        <w:tblCellMar>
          <w:left w:w="0" w:type="dxa"/>
          <w:right w:w="0" w:type="dxa"/>
        </w:tblCellMar>
        <w:tblLook w:val="0000"/>
      </w:tblPr>
      <w:tblGrid>
        <w:gridCol w:w="897"/>
        <w:gridCol w:w="1030"/>
        <w:gridCol w:w="4274"/>
        <w:gridCol w:w="1663"/>
        <w:gridCol w:w="856"/>
      </w:tblGrid>
      <w:tr w:rsidR="00510B4A" w:rsidRPr="007A7452" w:rsidTr="00510B4A">
        <w:trPr>
          <w:trHeight w:hRule="exact" w:val="237"/>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40" w:firstLine="20"/>
              <w:rPr>
                <w:rFonts w:ascii="Times New Roman" w:hAnsi="Times New Roman"/>
                <w:sz w:val="24"/>
                <w:szCs w:val="24"/>
              </w:rPr>
            </w:pPr>
            <w:r w:rsidRPr="007A7452">
              <w:rPr>
                <w:rFonts w:ascii="Times New Roman" w:hAnsi="Times New Roman"/>
                <w:color w:val="191919"/>
                <w:sz w:val="18"/>
                <w:szCs w:val="18"/>
              </w:rPr>
              <w:t>ASU</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222" w:firstLine="20"/>
              <w:rPr>
                <w:rFonts w:ascii="Times New Roman" w:hAnsi="Times New Roman"/>
                <w:sz w:val="24"/>
                <w:szCs w:val="24"/>
              </w:rPr>
            </w:pPr>
            <w:r w:rsidRPr="007A7452">
              <w:rPr>
                <w:rFonts w:ascii="Times New Roman" w:hAnsi="Times New Roman"/>
                <w:color w:val="191919"/>
                <w:sz w:val="18"/>
                <w:szCs w:val="18"/>
              </w:rPr>
              <w:t>1200</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272" w:firstLine="20"/>
              <w:rPr>
                <w:rFonts w:ascii="Times New Roman" w:hAnsi="Times New Roman"/>
                <w:sz w:val="24"/>
                <w:szCs w:val="24"/>
              </w:rPr>
            </w:pPr>
            <w:r w:rsidRPr="007A7452">
              <w:rPr>
                <w:rFonts w:ascii="Times New Roman" w:hAnsi="Times New Roman"/>
                <w:color w:val="191919"/>
                <w:sz w:val="18"/>
                <w:szCs w:val="18"/>
              </w:rPr>
              <w:t>Freshman Seminar &amp; Service to Leadership</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vMerge w:val="restart"/>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ENGL</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English Composition 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vMerge/>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ENGL</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English Composition II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2" w:firstLine="2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Pre-Calculus</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2" w:firstLine="2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Calculus 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CHEM</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General Chemistry 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CHEM</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z w:val="18"/>
                <w:szCs w:val="18"/>
              </w:rPr>
              <w:t>1212 K</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General Chemistry II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PHYS</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2" w:firstLine="20"/>
              <w:rPr>
                <w:rFonts w:ascii="Times New Roman" w:hAnsi="Times New Roman"/>
                <w:sz w:val="24"/>
                <w:szCs w:val="24"/>
              </w:rPr>
            </w:pPr>
            <w:r w:rsidRPr="007A7452">
              <w:rPr>
                <w:rFonts w:ascii="Times New Roman" w:hAnsi="Times New Roman"/>
                <w:color w:val="191919"/>
                <w:sz w:val="18"/>
                <w:szCs w:val="18"/>
              </w:rPr>
              <w:t>2100</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2" w:firstLine="20"/>
              <w:rPr>
                <w:rFonts w:ascii="Times New Roman" w:hAnsi="Times New Roman"/>
                <w:sz w:val="24"/>
                <w:szCs w:val="24"/>
              </w:rPr>
            </w:pPr>
            <w:r w:rsidRPr="007A7452">
              <w:rPr>
                <w:rFonts w:ascii="Times New Roman" w:hAnsi="Times New Roman"/>
                <w:color w:val="191919"/>
                <w:sz w:val="18"/>
                <w:szCs w:val="18"/>
              </w:rPr>
              <w:t>Computer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Applications</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CORE E</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Social Sciences</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4"/>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z w:val="18"/>
                <w:szCs w:val="18"/>
              </w:rPr>
              <w:t>1002</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2</w:t>
            </w:r>
          </w:p>
        </w:tc>
      </w:tr>
      <w:tr w:rsidR="00510B4A" w:rsidRPr="007A7452" w:rsidTr="00510B4A">
        <w:trPr>
          <w:trHeight w:hRule="exact" w:val="29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otals</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814" w:right="602" w:firstLine="20"/>
              <w:jc w:val="center"/>
              <w:rPr>
                <w:rFonts w:ascii="Times New Roman" w:hAnsi="Times New Roman"/>
                <w:sz w:val="24"/>
                <w:szCs w:val="24"/>
              </w:rPr>
            </w:pPr>
            <w:r w:rsidRPr="007A7452">
              <w:rPr>
                <w:rFonts w:ascii="Times New Roman" w:hAnsi="Times New Roman"/>
                <w:b/>
                <w:bCs/>
                <w:color w:val="191919"/>
                <w:sz w:val="18"/>
                <w:szCs w:val="18"/>
              </w:rPr>
              <w:t>16</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20"/>
              <w:jc w:val="right"/>
              <w:rPr>
                <w:rFonts w:ascii="Times New Roman" w:hAnsi="Times New Roman"/>
                <w:sz w:val="24"/>
                <w:szCs w:val="24"/>
              </w:rPr>
            </w:pPr>
            <w:r w:rsidRPr="007A7452">
              <w:rPr>
                <w:rFonts w:ascii="Times New Roman" w:hAnsi="Times New Roman"/>
                <w:b/>
                <w:bCs/>
                <w:color w:val="191919"/>
                <w:sz w:val="18"/>
                <w:szCs w:val="18"/>
              </w:rPr>
              <w:t>16</w:t>
            </w:r>
          </w:p>
        </w:tc>
      </w:tr>
    </w:tbl>
    <w:p w:rsidR="00510B4A" w:rsidRDefault="00510B4A"/>
    <w:p w:rsidR="00510B4A" w:rsidRDefault="00510B4A" w:rsidP="00510B4A">
      <w:pPr>
        <w:widowControl w:val="0"/>
        <w:tabs>
          <w:tab w:val="left" w:pos="7040"/>
          <w:tab w:val="left" w:pos="826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r>
        <w:rPr>
          <w:rFonts w:ascii="Times New Roman" w:hAnsi="Times New Roman"/>
          <w:b/>
          <w:bCs/>
          <w:color w:val="191919"/>
          <w:sz w:val="18"/>
          <w:szCs w:val="18"/>
        </w:rPr>
        <w:tab/>
        <w:t>Fall</w:t>
      </w:r>
      <w:r>
        <w:rPr>
          <w:rFonts w:ascii="Times New Roman" w:hAnsi="Times New Roman"/>
          <w:b/>
          <w:bCs/>
          <w:color w:val="191919"/>
          <w:sz w:val="18"/>
          <w:szCs w:val="18"/>
        </w:rPr>
        <w:tab/>
        <w:t>Spring</w:t>
      </w:r>
    </w:p>
    <w:tbl>
      <w:tblPr>
        <w:tblW w:w="0" w:type="auto"/>
        <w:tblInd w:w="180" w:type="dxa"/>
        <w:tblLayout w:type="fixed"/>
        <w:tblCellMar>
          <w:left w:w="0" w:type="dxa"/>
          <w:right w:w="0" w:type="dxa"/>
        </w:tblCellMar>
        <w:tblLook w:val="0000"/>
      </w:tblPr>
      <w:tblGrid>
        <w:gridCol w:w="1080"/>
        <w:gridCol w:w="1065"/>
        <w:gridCol w:w="3742"/>
        <w:gridCol w:w="1943"/>
        <w:gridCol w:w="856"/>
      </w:tblGrid>
      <w:tr w:rsidR="00510B4A" w:rsidRPr="007A7452" w:rsidTr="00510B4A">
        <w:trPr>
          <w:trHeight w:hRule="exact" w:val="237"/>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ENGL</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PEDH</w:t>
            </w:r>
          </w:p>
        </w:tc>
        <w:tc>
          <w:tcPr>
            <w:tcW w:w="1065" w:type="dxa"/>
            <w:tcBorders>
              <w:top w:val="nil"/>
              <w:left w:val="nil"/>
              <w:bottom w:val="nil"/>
              <w:right w:val="nil"/>
            </w:tcBorders>
          </w:tcPr>
          <w:p w:rsidR="00510B4A" w:rsidRPr="00E478FF" w:rsidRDefault="00510B4A" w:rsidP="00510B4A">
            <w:pPr>
              <w:widowControl w:val="0"/>
              <w:autoSpaceDE w:val="0"/>
              <w:autoSpaceDN w:val="0"/>
              <w:adjustRightInd w:val="0"/>
              <w:spacing w:after="0"/>
              <w:ind w:firstLine="0"/>
              <w:rPr>
                <w:rFonts w:ascii="Times New Roman" w:hAnsi="Times New Roman"/>
                <w:sz w:val="18"/>
                <w:szCs w:val="18"/>
              </w:rPr>
            </w:pPr>
            <w:r>
              <w:rPr>
                <w:rFonts w:ascii="Times New Roman" w:hAnsi="Times New Roman"/>
                <w:sz w:val="24"/>
                <w:szCs w:val="24"/>
              </w:rPr>
              <w:t xml:space="preserve"> </w:t>
            </w:r>
            <w:r>
              <w:rPr>
                <w:rFonts w:ascii="Times New Roman" w:hAnsi="Times New Roman"/>
                <w:sz w:val="18"/>
                <w:szCs w:val="18"/>
              </w:rPr>
              <w:t>1001-1010</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2221K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Principles of Physics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2301K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2302K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2351K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2352K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2212</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Calculus II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Area C</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Humanities/Fine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Arts</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3</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338"/>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Pr>
                <w:rFonts w:ascii="Times New Roman" w:hAnsi="Times New Roman"/>
                <w:color w:val="191919"/>
                <w:sz w:val="18"/>
                <w:szCs w:val="18"/>
              </w:rPr>
              <w:t>HEDP</w:t>
            </w:r>
          </w:p>
        </w:tc>
        <w:tc>
          <w:tcPr>
            <w:tcW w:w="1065" w:type="dxa"/>
            <w:tcBorders>
              <w:top w:val="nil"/>
              <w:left w:val="nil"/>
              <w:bottom w:val="nil"/>
              <w:right w:val="nil"/>
            </w:tcBorders>
          </w:tcPr>
          <w:p w:rsidR="00510B4A" w:rsidRPr="00E478FF" w:rsidRDefault="00510B4A" w:rsidP="00510B4A">
            <w:pPr>
              <w:widowControl w:val="0"/>
              <w:autoSpaceDE w:val="0"/>
              <w:autoSpaceDN w:val="0"/>
              <w:adjustRightInd w:val="0"/>
              <w:spacing w:after="0"/>
              <w:ind w:firstLine="0"/>
              <w:rPr>
                <w:rFonts w:ascii="Times New Roman" w:hAnsi="Times New Roman"/>
                <w:sz w:val="18"/>
                <w:szCs w:val="18"/>
              </w:rPr>
            </w:pPr>
            <w:r w:rsidRPr="00567628">
              <w:rPr>
                <w:rFonts w:ascii="Times New Roman" w:hAnsi="Times New Roman"/>
                <w:sz w:val="18"/>
                <w:szCs w:val="18"/>
              </w:rPr>
              <w:t>1001</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Pr>
                <w:rFonts w:ascii="Times New Roman" w:hAnsi="Times New Roman"/>
                <w:color w:val="191919"/>
                <w:sz w:val="18"/>
                <w:szCs w:val="18"/>
              </w:rPr>
              <w:t>Introduction to Wellness</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1</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9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904" w:firstLine="0"/>
              <w:jc w:val="right"/>
              <w:rPr>
                <w:rFonts w:ascii="Times New Roman" w:hAnsi="Times New Roman"/>
                <w:sz w:val="24"/>
                <w:szCs w:val="24"/>
              </w:rPr>
            </w:pPr>
            <w:r w:rsidRPr="007A7452">
              <w:rPr>
                <w:rFonts w:ascii="Times New Roman" w:hAnsi="Times New Roman"/>
                <w:b/>
                <w:bCs/>
                <w:color w:val="191919"/>
                <w:sz w:val="18"/>
                <w:szCs w:val="18"/>
              </w:rPr>
              <w:t>16</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16</w:t>
            </w:r>
          </w:p>
        </w:tc>
      </w:tr>
    </w:tbl>
    <w:p w:rsidR="00510B4A" w:rsidRDefault="00510B4A" w:rsidP="00510B4A">
      <w:pPr>
        <w:ind w:firstLine="0"/>
      </w:pPr>
    </w:p>
    <w:tbl>
      <w:tblPr>
        <w:tblW w:w="0" w:type="auto"/>
        <w:tblInd w:w="767" w:type="dxa"/>
        <w:tblLayout w:type="fixed"/>
        <w:tblCellMar>
          <w:left w:w="0" w:type="dxa"/>
          <w:right w:w="0" w:type="dxa"/>
        </w:tblCellMar>
        <w:tblLook w:val="0000"/>
      </w:tblPr>
      <w:tblGrid>
        <w:gridCol w:w="1363"/>
        <w:gridCol w:w="1200"/>
        <w:gridCol w:w="3892"/>
        <w:gridCol w:w="1896"/>
        <w:gridCol w:w="1042"/>
      </w:tblGrid>
      <w:tr w:rsidR="00510B4A" w:rsidRPr="007A7452" w:rsidTr="00510B4A">
        <w:trPr>
          <w:trHeight w:hRule="exact" w:val="427"/>
        </w:trPr>
        <w:tc>
          <w:tcPr>
            <w:tcW w:w="1363" w:type="dxa"/>
            <w:tcBorders>
              <w:top w:val="single" w:sz="16" w:space="0" w:color="A3A3A3"/>
              <w:left w:val="nil"/>
              <w:bottom w:val="nil"/>
              <w:right w:val="nil"/>
            </w:tcBorders>
          </w:tcPr>
          <w:p w:rsidR="00510B4A" w:rsidRPr="007A7452" w:rsidRDefault="00510B4A" w:rsidP="00510B4A">
            <w:pPr>
              <w:widowControl w:val="0"/>
              <w:autoSpaceDE w:val="0"/>
              <w:autoSpaceDN w:val="0"/>
              <w:adjustRightInd w:val="0"/>
              <w:spacing w:before="8" w:after="0" w:line="190" w:lineRule="exact"/>
              <w:ind w:firstLine="0"/>
              <w:rPr>
                <w:rFonts w:ascii="Times New Roman" w:hAnsi="Times New Roman"/>
                <w:sz w:val="19"/>
                <w:szCs w:val="19"/>
              </w:rPr>
            </w:pPr>
          </w:p>
          <w:p w:rsidR="00510B4A" w:rsidRPr="007A7452" w:rsidRDefault="00510B4A" w:rsidP="00510B4A">
            <w:pPr>
              <w:widowControl w:val="0"/>
              <w:autoSpaceDE w:val="0"/>
              <w:autoSpaceDN w:val="0"/>
              <w:adjustRightInd w:val="0"/>
              <w:spacing w:after="0"/>
              <w:ind w:left="353" w:firstLine="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1200" w:type="dxa"/>
            <w:tcBorders>
              <w:top w:val="single" w:sz="16" w:space="0" w:color="A3A3A3"/>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before="8" w:after="0" w:line="190" w:lineRule="exact"/>
              <w:ind w:firstLine="0"/>
              <w:rPr>
                <w:rFonts w:ascii="Times New Roman" w:hAnsi="Times New Roman"/>
                <w:sz w:val="19"/>
                <w:szCs w:val="19"/>
              </w:rPr>
            </w:pPr>
          </w:p>
          <w:p w:rsidR="00510B4A" w:rsidRPr="007A7452" w:rsidRDefault="00510B4A" w:rsidP="00510B4A">
            <w:pPr>
              <w:widowControl w:val="0"/>
              <w:autoSpaceDE w:val="0"/>
              <w:autoSpaceDN w:val="0"/>
              <w:adjustRightInd w:val="0"/>
              <w:spacing w:after="0"/>
              <w:ind w:left="1158" w:firstLine="0"/>
              <w:rPr>
                <w:rFonts w:ascii="Times New Roman" w:hAnsi="Times New Roman"/>
                <w:sz w:val="24"/>
                <w:szCs w:val="24"/>
              </w:rPr>
            </w:pPr>
            <w:r w:rsidRPr="007A7452">
              <w:rPr>
                <w:rFonts w:ascii="Times New Roman" w:hAnsi="Times New Roman"/>
                <w:b/>
                <w:bCs/>
                <w:color w:val="191919"/>
                <w:sz w:val="18"/>
                <w:szCs w:val="18"/>
              </w:rPr>
              <w:t>Fall</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before="8" w:after="0" w:line="190" w:lineRule="exact"/>
              <w:ind w:firstLine="0"/>
              <w:rPr>
                <w:rFonts w:ascii="Times New Roman" w:hAnsi="Times New Roman"/>
                <w:sz w:val="19"/>
                <w:szCs w:val="19"/>
              </w:rPr>
            </w:pPr>
          </w:p>
          <w:p w:rsidR="00510B4A" w:rsidRPr="007A7452" w:rsidRDefault="00510B4A" w:rsidP="00510B4A">
            <w:pPr>
              <w:widowControl w:val="0"/>
              <w:autoSpaceDE w:val="0"/>
              <w:autoSpaceDN w:val="0"/>
              <w:adjustRightInd w:val="0"/>
              <w:spacing w:after="0"/>
              <w:ind w:left="482" w:firstLine="0"/>
              <w:rPr>
                <w:rFonts w:ascii="Times New Roman" w:hAnsi="Times New Roman"/>
                <w:sz w:val="24"/>
                <w:szCs w:val="24"/>
              </w:rPr>
            </w:pPr>
            <w:r w:rsidRPr="007A7452">
              <w:rPr>
                <w:rFonts w:ascii="Times New Roman" w:hAnsi="Times New Roman"/>
                <w:b/>
                <w:bCs/>
                <w:color w:val="191919"/>
                <w:sz w:val="18"/>
                <w:szCs w:val="18"/>
              </w:rPr>
              <w:t>Spring</w:t>
            </w:r>
          </w:p>
        </w:tc>
      </w:tr>
      <w:tr w:rsidR="00510B4A" w:rsidRPr="007A7452" w:rsidTr="00510B4A">
        <w:trPr>
          <w:trHeight w:hRule="exact" w:val="218"/>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70" w:firstLine="0"/>
              <w:rPr>
                <w:rFonts w:ascii="Times New Roman" w:hAnsi="Times New Roman"/>
                <w:sz w:val="24"/>
                <w:szCs w:val="24"/>
              </w:rPr>
            </w:pPr>
            <w:r w:rsidRPr="007A7452">
              <w:rPr>
                <w:rFonts w:ascii="Times New Roman" w:hAnsi="Times New Roman"/>
                <w:color w:val="191919"/>
                <w:sz w:val="18"/>
                <w:szCs w:val="18"/>
              </w:rPr>
              <w:t>3221K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498" w:firstLine="0"/>
              <w:rPr>
                <w:rFonts w:ascii="Times New Roman" w:hAnsi="Times New Roman"/>
                <w:sz w:val="24"/>
                <w:szCs w:val="24"/>
              </w:rPr>
            </w:pPr>
            <w:r w:rsidRPr="007A7452">
              <w:rPr>
                <w:rFonts w:ascii="Times New Roman" w:hAnsi="Times New Roman"/>
                <w:color w:val="191919"/>
                <w:sz w:val="18"/>
                <w:szCs w:val="18"/>
              </w:rPr>
              <w:t>Physical Chem.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right="438" w:firstLine="0"/>
              <w:jc w:val="right"/>
              <w:rPr>
                <w:rFonts w:ascii="Times New Roman" w:hAnsi="Times New Roman"/>
                <w:sz w:val="24"/>
                <w:szCs w:val="24"/>
              </w:rPr>
            </w:pPr>
            <w:r>
              <w:rPr>
                <w:rFonts w:ascii="Times New Roman" w:hAnsi="Times New Roman"/>
                <w:color w:val="191919"/>
                <w:sz w:val="18"/>
                <w:szCs w:val="18"/>
              </w:rPr>
              <w:t xml:space="preserve"> </w:t>
            </w:r>
          </w:p>
        </w:tc>
        <w:tc>
          <w:tcPr>
            <w:tcW w:w="1042" w:type="dxa"/>
            <w:tcBorders>
              <w:top w:val="nil"/>
              <w:left w:val="nil"/>
              <w:bottom w:val="nil"/>
              <w:right w:val="nil"/>
            </w:tcBorders>
          </w:tcPr>
          <w:p w:rsidR="00510B4A" w:rsidRDefault="00510B4A" w:rsidP="00510B4A">
            <w:pPr>
              <w:widowControl w:val="0"/>
              <w:autoSpaceDE w:val="0"/>
              <w:autoSpaceDN w:val="0"/>
              <w:adjustRightInd w:val="0"/>
              <w:spacing w:after="0"/>
              <w:ind w:firstLine="0"/>
              <w:jc w:val="right"/>
              <w:rPr>
                <w:rFonts w:ascii="Times New Roman" w:hAnsi="Times New Roman"/>
                <w:sz w:val="18"/>
                <w:szCs w:val="18"/>
              </w:rPr>
            </w:pPr>
            <w:r w:rsidRPr="00567628">
              <w:rPr>
                <w:rFonts w:ascii="Times New Roman" w:hAnsi="Times New Roman"/>
                <w:sz w:val="18"/>
                <w:szCs w:val="18"/>
              </w:rPr>
              <w:t>4</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Chemical Literature</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7" w:firstLine="0"/>
              <w:jc w:val="right"/>
              <w:rPr>
                <w:rFonts w:ascii="Times New Roman" w:hAnsi="Times New Roman"/>
                <w:sz w:val="24"/>
                <w:szCs w:val="24"/>
              </w:rPr>
            </w:pPr>
            <w:r w:rsidRPr="007A7452">
              <w:rPr>
                <w:rFonts w:ascii="Times New Roman" w:hAnsi="Times New Roman"/>
                <w:color w:val="191919"/>
                <w:sz w:val="18"/>
                <w:szCs w:val="18"/>
              </w:rPr>
              <w:t>1</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Core E</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 xml:space="preserve">Social Sciences </w:t>
            </w:r>
          </w:p>
        </w:tc>
        <w:tc>
          <w:tcPr>
            <w:tcW w:w="1896" w:type="dxa"/>
            <w:tcBorders>
              <w:top w:val="nil"/>
              <w:left w:val="nil"/>
              <w:bottom w:val="nil"/>
              <w:right w:val="nil"/>
            </w:tcBorders>
          </w:tcPr>
          <w:p w:rsidR="00510B4A" w:rsidRDefault="00510B4A" w:rsidP="00510B4A">
            <w:pPr>
              <w:widowControl w:val="0"/>
              <w:autoSpaceDE w:val="0"/>
              <w:autoSpaceDN w:val="0"/>
              <w:adjustRightInd w:val="0"/>
              <w:spacing w:after="0"/>
              <w:ind w:firstLine="0"/>
              <w:jc w:val="center"/>
              <w:rPr>
                <w:rFonts w:ascii="Times New Roman" w:hAnsi="Times New Roman"/>
                <w:sz w:val="18"/>
                <w:szCs w:val="18"/>
              </w:rPr>
            </w:pPr>
            <w:r>
              <w:rPr>
                <w:rFonts w:ascii="Times New Roman" w:hAnsi="Times New Roman"/>
                <w:sz w:val="18"/>
                <w:szCs w:val="18"/>
              </w:rPr>
              <w:t xml:space="preserve">                    </w:t>
            </w:r>
            <w:r w:rsidRPr="00567628">
              <w:rPr>
                <w:rFonts w:ascii="Times New Roman" w:hAnsi="Times New Roman"/>
                <w:sz w:val="18"/>
                <w:szCs w:val="18"/>
              </w:rPr>
              <w:t>3</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Core E</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Social Sciences or CHEM 2351K</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7" w:firstLine="0"/>
              <w:jc w:val="right"/>
              <w:rPr>
                <w:rFonts w:ascii="Times New Roman" w:hAnsi="Times New Roman"/>
                <w:sz w:val="24"/>
                <w:szCs w:val="24"/>
              </w:rPr>
            </w:pPr>
          </w:p>
        </w:tc>
        <w:tc>
          <w:tcPr>
            <w:tcW w:w="1042" w:type="dxa"/>
            <w:tcBorders>
              <w:top w:val="nil"/>
              <w:left w:val="nil"/>
              <w:bottom w:val="nil"/>
              <w:right w:val="nil"/>
            </w:tcBorders>
          </w:tcPr>
          <w:p w:rsidR="00510B4A" w:rsidRDefault="00510B4A" w:rsidP="00510B4A">
            <w:pPr>
              <w:widowControl w:val="0"/>
              <w:autoSpaceDE w:val="0"/>
              <w:autoSpaceDN w:val="0"/>
              <w:adjustRightInd w:val="0"/>
              <w:spacing w:after="0"/>
              <w:ind w:firstLine="0"/>
              <w:jc w:val="right"/>
              <w:rPr>
                <w:rFonts w:ascii="Times New Roman" w:hAnsi="Times New Roman"/>
                <w:sz w:val="18"/>
                <w:szCs w:val="18"/>
              </w:rPr>
            </w:pPr>
            <w:r w:rsidRPr="00567628">
              <w:rPr>
                <w:rFonts w:ascii="Times New Roman" w:hAnsi="Times New Roman"/>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BIOL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Biology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2213</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Calculus III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PHYS</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2222K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Principles of Physics 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COMM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Fundamentals of Public Speaking</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3</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444"/>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PEDH</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Pr>
                <w:rFonts w:ascii="Times New Roman" w:hAnsi="Times New Roman"/>
                <w:color w:val="191919"/>
                <w:sz w:val="18"/>
                <w:szCs w:val="18"/>
              </w:rPr>
              <w:t>1001-1010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1</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4"/>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Junior Seminar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189"/>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353"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38" w:firstLine="0"/>
              <w:jc w:val="right"/>
              <w:rPr>
                <w:rFonts w:ascii="Times New Roman" w:hAnsi="Times New Roman"/>
                <w:sz w:val="24"/>
                <w:szCs w:val="24"/>
              </w:rPr>
            </w:pPr>
            <w:r w:rsidRPr="007A7452">
              <w:rPr>
                <w:rFonts w:ascii="Times New Roman" w:hAnsi="Times New Roman"/>
                <w:b/>
                <w:bCs/>
                <w:color w:val="191919"/>
                <w:sz w:val="18"/>
                <w:szCs w:val="18"/>
              </w:rPr>
              <w:t>16</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15</w:t>
            </w:r>
          </w:p>
        </w:tc>
      </w:tr>
      <w:tr w:rsidR="00510B4A" w:rsidRPr="007A7452" w:rsidTr="00510B4A">
        <w:trPr>
          <w:trHeight w:hRule="exact" w:val="351"/>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before="96" w:after="0"/>
              <w:ind w:left="398" w:firstLine="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before="96" w:after="0"/>
              <w:ind w:left="70" w:firstLine="0"/>
              <w:rPr>
                <w:rFonts w:ascii="Times New Roman" w:hAnsi="Times New Roman"/>
                <w:sz w:val="24"/>
                <w:szCs w:val="24"/>
              </w:rPr>
            </w:pPr>
            <w:r w:rsidRPr="007A7452">
              <w:rPr>
                <w:rFonts w:ascii="Times New Roman" w:hAnsi="Times New Roman"/>
                <w:b/>
                <w:bCs/>
                <w:color w:val="191919"/>
                <w:sz w:val="18"/>
                <w:szCs w:val="18"/>
              </w:rPr>
              <w:t>Fall</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before="96" w:after="0"/>
              <w:ind w:left="498" w:firstLine="0"/>
              <w:rPr>
                <w:rFonts w:ascii="Times New Roman" w:hAnsi="Times New Roman"/>
                <w:sz w:val="24"/>
                <w:szCs w:val="24"/>
              </w:rPr>
            </w:pPr>
            <w:r w:rsidRPr="007A7452">
              <w:rPr>
                <w:rFonts w:ascii="Times New Roman" w:hAnsi="Times New Roman"/>
                <w:b/>
                <w:bCs/>
                <w:color w:val="191919"/>
                <w:sz w:val="18"/>
                <w:szCs w:val="18"/>
              </w:rPr>
              <w:t>Spring</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177"/>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ind w:left="353" w:firstLine="0"/>
              <w:rPr>
                <w:rFonts w:ascii="Times New Roman" w:hAnsi="Times New Roman"/>
                <w:sz w:val="24"/>
                <w:szCs w:val="24"/>
              </w:rPr>
            </w:pPr>
            <w:r w:rsidRPr="007A7452">
              <w:rPr>
                <w:rFonts w:ascii="Times New Roman" w:hAnsi="Times New Roman"/>
                <w:color w:val="191919"/>
                <w:position w:val="1"/>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left="70" w:firstLine="0"/>
              <w:rPr>
                <w:rFonts w:ascii="Times New Roman" w:hAnsi="Times New Roman"/>
                <w:sz w:val="24"/>
                <w:szCs w:val="24"/>
              </w:rPr>
            </w:pPr>
            <w:r w:rsidRPr="007A7452">
              <w:rPr>
                <w:rFonts w:ascii="Times New Roman" w:hAnsi="Times New Roman"/>
                <w:color w:val="191919"/>
                <w:position w:val="1"/>
                <w:sz w:val="18"/>
                <w:szCs w:val="18"/>
              </w:rPr>
              <w:t>3222K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left="498" w:firstLine="0"/>
              <w:rPr>
                <w:rFonts w:ascii="Times New Roman" w:hAnsi="Times New Roman"/>
                <w:sz w:val="24"/>
                <w:szCs w:val="24"/>
              </w:rPr>
            </w:pPr>
            <w:r w:rsidRPr="007A7452">
              <w:rPr>
                <w:rFonts w:ascii="Times New Roman" w:hAnsi="Times New Roman"/>
                <w:color w:val="191919"/>
                <w:position w:val="1"/>
                <w:sz w:val="18"/>
                <w:szCs w:val="18"/>
              </w:rPr>
              <w:t>Physical Chemistry 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438" w:firstLine="0"/>
              <w:jc w:val="right"/>
              <w:rPr>
                <w:rFonts w:ascii="Times New Roman" w:hAnsi="Times New Roman"/>
                <w:sz w:val="24"/>
                <w:szCs w:val="24"/>
              </w:rPr>
            </w:pPr>
            <w:r w:rsidRPr="007A7452">
              <w:rPr>
                <w:rFonts w:ascii="Times New Roman" w:hAnsi="Times New Roman"/>
                <w:color w:val="191919"/>
                <w:position w:val="1"/>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3231</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Intermediate Ino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4100K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Instrumental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4120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Senior Research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1</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4130K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Senior Research 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3250K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Biochemistry</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Electives</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Core F</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7" w:firstLine="0"/>
              <w:jc w:val="right"/>
              <w:rPr>
                <w:rFonts w:ascii="Times New Roman" w:hAnsi="Times New Roman"/>
                <w:sz w:val="24"/>
                <w:szCs w:val="24"/>
              </w:rPr>
            </w:pPr>
            <w:r w:rsidRPr="007A7452">
              <w:rPr>
                <w:rFonts w:ascii="Times New Roman" w:hAnsi="Times New Roman"/>
                <w:color w:val="191919"/>
                <w:sz w:val="18"/>
                <w:szCs w:val="18"/>
              </w:rPr>
              <w:t>6</w:t>
            </w:r>
          </w:p>
        </w:tc>
        <w:tc>
          <w:tcPr>
            <w:tcW w:w="1042" w:type="dxa"/>
            <w:tcBorders>
              <w:top w:val="nil"/>
              <w:left w:val="nil"/>
              <w:bottom w:val="nil"/>
              <w:right w:val="nil"/>
            </w:tcBorders>
          </w:tcPr>
          <w:p w:rsidR="00510B4A" w:rsidRDefault="00510B4A" w:rsidP="00510B4A">
            <w:pPr>
              <w:widowControl w:val="0"/>
              <w:autoSpaceDE w:val="0"/>
              <w:autoSpaceDN w:val="0"/>
              <w:adjustRightInd w:val="0"/>
              <w:spacing w:after="0"/>
              <w:ind w:firstLine="0"/>
              <w:jc w:val="right"/>
              <w:rPr>
                <w:rFonts w:ascii="Times New Roman" w:hAnsi="Times New Roman"/>
                <w:sz w:val="18"/>
                <w:szCs w:val="18"/>
              </w:rPr>
            </w:pPr>
            <w:r w:rsidRPr="00567628">
              <w:rPr>
                <w:rFonts w:ascii="Times New Roman" w:hAnsi="Times New Roman"/>
                <w:sz w:val="18"/>
                <w:szCs w:val="18"/>
              </w:rPr>
              <w:t>6</w:t>
            </w:r>
          </w:p>
        </w:tc>
      </w:tr>
      <w:tr w:rsidR="00510B4A" w:rsidRPr="007A7452" w:rsidTr="00510B4A">
        <w:trPr>
          <w:trHeight w:hRule="exact" w:val="214"/>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353"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38" w:firstLine="0"/>
              <w:jc w:val="right"/>
              <w:rPr>
                <w:rFonts w:ascii="Times New Roman" w:hAnsi="Times New Roman"/>
                <w:sz w:val="24"/>
                <w:szCs w:val="24"/>
              </w:rPr>
            </w:pPr>
            <w:r w:rsidRPr="007A7452">
              <w:rPr>
                <w:rFonts w:ascii="Times New Roman" w:hAnsi="Times New Roman"/>
                <w:b/>
                <w:bCs/>
                <w:color w:val="191919"/>
                <w:sz w:val="18"/>
                <w:szCs w:val="18"/>
              </w:rPr>
              <w:t>15</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16</w:t>
            </w:r>
          </w:p>
        </w:tc>
      </w:tr>
      <w:tr w:rsidR="00510B4A" w:rsidRPr="007A7452" w:rsidTr="00510B4A">
        <w:trPr>
          <w:trHeight w:hRule="exact" w:val="298"/>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6" w:lineRule="exact"/>
              <w:ind w:left="353"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6" w:lineRule="exact"/>
              <w:ind w:left="437" w:firstLine="0"/>
              <w:rPr>
                <w:rFonts w:ascii="Times New Roman" w:hAnsi="Times New Roman"/>
                <w:sz w:val="24"/>
                <w:szCs w:val="24"/>
              </w:rPr>
            </w:pPr>
            <w:r w:rsidRPr="007A7452">
              <w:rPr>
                <w:rFonts w:ascii="Times New Roman" w:hAnsi="Times New Roman"/>
                <w:b/>
                <w:bCs/>
                <w:color w:val="191919"/>
                <w:sz w:val="18"/>
                <w:szCs w:val="18"/>
              </w:rPr>
              <w:t>126 hrs</w:t>
            </w:r>
          </w:p>
        </w:tc>
      </w:tr>
    </w:tbl>
    <w:p w:rsidR="00510B4A" w:rsidRDefault="00510B4A" w:rsidP="0071188B">
      <w:pPr>
        <w:pStyle w:val="Heading2"/>
        <w:ind w:left="180" w:firstLine="0"/>
        <w:rPr>
          <w:rFonts w:ascii="Times New Roman" w:hAnsi="Times New Roman"/>
          <w:color w:val="000000"/>
          <w:sz w:val="24"/>
          <w:szCs w:val="24"/>
        </w:rPr>
      </w:pPr>
      <w:bookmarkStart w:id="34" w:name="_Toc295333413"/>
      <w:r>
        <w:rPr>
          <w:rFonts w:ascii="Times New Roman" w:hAnsi="Times New Roman"/>
          <w:color w:val="191919"/>
          <w:sz w:val="32"/>
          <w:szCs w:val="32"/>
        </w:rPr>
        <w:t>R</w:t>
      </w:r>
      <w:r>
        <w:rPr>
          <w:rFonts w:ascii="Times New Roman" w:hAnsi="Times New Roman"/>
          <w:color w:val="191919"/>
          <w:sz w:val="24"/>
          <w:szCs w:val="24"/>
        </w:rPr>
        <w:t>EQUIRED</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OURSES</w:t>
      </w:r>
      <w:r>
        <w:rPr>
          <w:rFonts w:ascii="Times New Roman" w:hAnsi="Times New Roman"/>
          <w:color w:val="191919"/>
          <w:spacing w:val="20"/>
          <w:sz w:val="24"/>
          <w:szCs w:val="24"/>
        </w:rPr>
        <w:t xml:space="preserve"> </w:t>
      </w:r>
      <w:r>
        <w:rPr>
          <w:rFonts w:ascii="Times New Roman" w:hAnsi="Times New Roman"/>
          <w:color w:val="191919"/>
          <w:sz w:val="24"/>
          <w:szCs w:val="24"/>
        </w:rPr>
        <w:t>FOR</w:t>
      </w:r>
      <w:r>
        <w:rPr>
          <w:rFonts w:ascii="Times New Roman" w:hAnsi="Times New Roman"/>
          <w:color w:val="191919"/>
          <w:spacing w:val="7"/>
          <w:sz w:val="24"/>
          <w:szCs w:val="24"/>
        </w:rPr>
        <w:t xml:space="preserve"> </w:t>
      </w:r>
      <w:r>
        <w:rPr>
          <w:rFonts w:ascii="Times New Roman" w:hAnsi="Times New Roman"/>
          <w:color w:val="191919"/>
          <w:sz w:val="24"/>
          <w:szCs w:val="24"/>
        </w:rPr>
        <w:t>A</w:t>
      </w:r>
      <w:r>
        <w:rPr>
          <w:rFonts w:ascii="Times New Roman" w:hAnsi="Times New Roman"/>
          <w:color w:val="191919"/>
          <w:spacing w:val="7"/>
          <w:sz w:val="24"/>
          <w:szCs w:val="24"/>
        </w:rPr>
        <w:t xml:space="preserve"> </w:t>
      </w:r>
      <w:r>
        <w:rPr>
          <w:rFonts w:ascii="Times New Roman" w:hAnsi="Times New Roman"/>
          <w:color w:val="191919"/>
          <w:sz w:val="32"/>
          <w:szCs w:val="32"/>
        </w:rPr>
        <w:t>M</w:t>
      </w:r>
      <w:r>
        <w:rPr>
          <w:rFonts w:ascii="Times New Roman" w:hAnsi="Times New Roman"/>
          <w:color w:val="191919"/>
          <w:sz w:val="24"/>
          <w:szCs w:val="24"/>
        </w:rPr>
        <w:t>INOR</w:t>
      </w:r>
      <w:r>
        <w:rPr>
          <w:rFonts w:ascii="Times New Roman" w:hAnsi="Times New Roman"/>
          <w:color w:val="191919"/>
          <w:spacing w:val="20"/>
          <w:sz w:val="24"/>
          <w:szCs w:val="24"/>
        </w:rPr>
        <w:t xml:space="preserve"> </w:t>
      </w:r>
      <w:r>
        <w:rPr>
          <w:rFonts w:ascii="Times New Roman" w:hAnsi="Times New Roman"/>
          <w:color w:val="191919"/>
          <w:sz w:val="24"/>
          <w:szCs w:val="24"/>
        </w:rPr>
        <w:t>IN</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HEMIST</w:t>
      </w:r>
      <w:r>
        <w:rPr>
          <w:rFonts w:ascii="Times New Roman" w:hAnsi="Times New Roman"/>
          <w:color w:val="191919"/>
          <w:spacing w:val="-8"/>
          <w:sz w:val="24"/>
          <w:szCs w:val="24"/>
        </w:rPr>
        <w:t>R</w:t>
      </w:r>
      <w:r>
        <w:rPr>
          <w:rFonts w:ascii="Times New Roman" w:hAnsi="Times New Roman"/>
          <w:color w:val="191919"/>
          <w:sz w:val="24"/>
          <w:szCs w:val="24"/>
        </w:rPr>
        <w:t>Y</w:t>
      </w:r>
      <w:bookmarkEnd w:id="34"/>
    </w:p>
    <w:p w:rsidR="00510B4A" w:rsidRDefault="00510B4A" w:rsidP="00B446B4">
      <w:pPr>
        <w:widowControl w:val="0"/>
        <w:autoSpaceDE w:val="0"/>
        <w:autoSpaceDN w:val="0"/>
        <w:adjustRightInd w:val="0"/>
        <w:spacing w:before="55" w:after="0"/>
        <w:ind w:left="180" w:firstLine="0"/>
        <w:rPr>
          <w:rFonts w:ascii="Times New Roman" w:hAnsi="Times New Roman"/>
          <w:color w:val="191919"/>
          <w:sz w:val="18"/>
          <w:szCs w:val="18"/>
        </w:rPr>
      </w:pPr>
      <w:r>
        <w:rPr>
          <w:rFonts w:ascii="Times New Roman" w:hAnsi="Times New Roman"/>
          <w:color w:val="191919"/>
          <w:sz w:val="18"/>
          <w:szCs w:val="18"/>
        </w:rPr>
        <w:t>Minor in Chemistry acquired after completing 20 Semester hours.  Students must complete courses with a grade of ‘C’ or better.</w:t>
      </w:r>
    </w:p>
    <w:p w:rsidR="00B446B4" w:rsidRDefault="00B446B4" w:rsidP="00B446B4">
      <w:pPr>
        <w:widowControl w:val="0"/>
        <w:autoSpaceDE w:val="0"/>
        <w:autoSpaceDN w:val="0"/>
        <w:adjustRightInd w:val="0"/>
        <w:spacing w:before="55" w:after="0"/>
        <w:ind w:left="180" w:firstLine="0"/>
        <w:rPr>
          <w:rFonts w:ascii="Times New Roman" w:hAnsi="Times New Roman"/>
          <w:color w:val="000000"/>
          <w:sz w:val="18"/>
          <w:szCs w:val="18"/>
        </w:rPr>
      </w:pPr>
    </w:p>
    <w:tbl>
      <w:tblPr>
        <w:tblW w:w="0" w:type="auto"/>
        <w:tblInd w:w="1080" w:type="dxa"/>
        <w:tblLayout w:type="fixed"/>
        <w:tblCellMar>
          <w:left w:w="0" w:type="dxa"/>
          <w:right w:w="0" w:type="dxa"/>
        </w:tblCellMar>
        <w:tblLook w:val="0000"/>
      </w:tblPr>
      <w:tblGrid>
        <w:gridCol w:w="890"/>
        <w:gridCol w:w="1015"/>
        <w:gridCol w:w="5626"/>
        <w:gridCol w:w="1559"/>
      </w:tblGrid>
      <w:tr w:rsidR="00510B4A" w:rsidRPr="007A7452" w:rsidTr="00B446B4">
        <w:trPr>
          <w:trHeight w:hRule="exact" w:val="232"/>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before="3" w:after="0"/>
              <w:ind w:left="40" w:firstLine="50"/>
              <w:rPr>
                <w:rFonts w:ascii="Times New Roman" w:hAnsi="Times New Roman"/>
                <w:sz w:val="24"/>
                <w:szCs w:val="24"/>
              </w:rPr>
            </w:pPr>
            <w:r w:rsidRPr="007A7452">
              <w:rPr>
                <w:rFonts w:ascii="Times New Roman" w:hAnsi="Times New Roman"/>
                <w:b/>
                <w:bCs/>
                <w:color w:val="191919"/>
                <w:sz w:val="18"/>
                <w:szCs w:val="18"/>
              </w:rPr>
              <w:t>Courses</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50"/>
              <w:rPr>
                <w:rFonts w:ascii="Times New Roman" w:hAnsi="Times New Roman"/>
                <w:sz w:val="24"/>
                <w:szCs w:val="24"/>
              </w:rPr>
            </w:pPr>
          </w:p>
        </w:tc>
        <w:tc>
          <w:tcPr>
            <w:tcW w:w="5626" w:type="dxa"/>
            <w:tcBorders>
              <w:top w:val="nil"/>
              <w:left w:val="nil"/>
              <w:bottom w:val="nil"/>
              <w:right w:val="nil"/>
            </w:tcBorders>
          </w:tcPr>
          <w:p w:rsidR="00510B4A" w:rsidRPr="007A7452" w:rsidRDefault="00510B4A" w:rsidP="00CC7D07">
            <w:pPr>
              <w:widowControl w:val="0"/>
              <w:autoSpaceDE w:val="0"/>
              <w:autoSpaceDN w:val="0"/>
              <w:adjustRightInd w:val="0"/>
              <w:spacing w:before="3" w:after="0"/>
              <w:ind w:left="885" w:firstLine="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1559" w:type="dxa"/>
            <w:tcBorders>
              <w:top w:val="nil"/>
              <w:left w:val="nil"/>
              <w:bottom w:val="nil"/>
              <w:right w:val="nil"/>
            </w:tcBorders>
          </w:tcPr>
          <w:p w:rsidR="00510B4A" w:rsidRPr="007A7452" w:rsidRDefault="00510B4A" w:rsidP="00B446B4">
            <w:pPr>
              <w:widowControl w:val="0"/>
              <w:autoSpaceDE w:val="0"/>
              <w:autoSpaceDN w:val="0"/>
              <w:adjustRightInd w:val="0"/>
              <w:spacing w:before="3" w:after="0"/>
              <w:ind w:left="614" w:hanging="45"/>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r>
      <w:tr w:rsidR="00510B4A" w:rsidRPr="007A7452" w:rsidTr="00B446B4">
        <w:trPr>
          <w:trHeight w:hRule="exact" w:val="218"/>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230" w:firstLine="50"/>
              <w:rPr>
                <w:rFonts w:ascii="Times New Roman" w:hAnsi="Times New Roman"/>
                <w:sz w:val="24"/>
                <w:szCs w:val="24"/>
              </w:rPr>
            </w:pPr>
            <w:r w:rsidRPr="007A7452">
              <w:rPr>
                <w:rFonts w:ascii="Times New Roman" w:hAnsi="Times New Roman"/>
                <w:color w:val="191919"/>
                <w:sz w:val="18"/>
                <w:szCs w:val="18"/>
              </w:rPr>
              <w:t>1212K</w:t>
            </w:r>
          </w:p>
        </w:tc>
        <w:tc>
          <w:tcPr>
            <w:tcW w:w="5626" w:type="dxa"/>
            <w:tcBorders>
              <w:top w:val="nil"/>
              <w:left w:val="nil"/>
              <w:bottom w:val="nil"/>
              <w:right w:val="nil"/>
            </w:tcBorders>
          </w:tcPr>
          <w:p w:rsidR="00510B4A" w:rsidRPr="007A7452" w:rsidRDefault="00510B4A" w:rsidP="00CC7D07">
            <w:pPr>
              <w:widowControl w:val="0"/>
              <w:autoSpaceDE w:val="0"/>
              <w:autoSpaceDN w:val="0"/>
              <w:adjustRightInd w:val="0"/>
              <w:spacing w:after="0" w:line="197" w:lineRule="exact"/>
              <w:ind w:left="885" w:firstLine="0"/>
              <w:rPr>
                <w:rFonts w:ascii="Times New Roman" w:hAnsi="Times New Roman"/>
                <w:sz w:val="24"/>
                <w:szCs w:val="24"/>
              </w:rPr>
            </w:pPr>
            <w:r w:rsidRPr="007A7452">
              <w:rPr>
                <w:rFonts w:ascii="Times New Roman" w:hAnsi="Times New Roman"/>
                <w:color w:val="191919"/>
                <w:sz w:val="18"/>
                <w:szCs w:val="18"/>
              </w:rPr>
              <w:t>General Chemistry II</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1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2301K</w:t>
            </w:r>
          </w:p>
        </w:tc>
        <w:tc>
          <w:tcPr>
            <w:tcW w:w="5626" w:type="dxa"/>
            <w:tcBorders>
              <w:top w:val="nil"/>
              <w:left w:val="nil"/>
              <w:bottom w:val="nil"/>
              <w:right w:val="nil"/>
            </w:tcBorders>
          </w:tcPr>
          <w:p w:rsidR="00510B4A" w:rsidRPr="007A7452" w:rsidRDefault="00510B4A" w:rsidP="00CC7D07">
            <w:pPr>
              <w:widowControl w:val="0"/>
              <w:autoSpaceDE w:val="0"/>
              <w:autoSpaceDN w:val="0"/>
              <w:adjustRightInd w:val="0"/>
              <w:spacing w:after="0" w:line="195" w:lineRule="exact"/>
              <w:ind w:left="885" w:firstLine="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1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2302K</w:t>
            </w:r>
          </w:p>
        </w:tc>
        <w:tc>
          <w:tcPr>
            <w:tcW w:w="5626" w:type="dxa"/>
            <w:tcBorders>
              <w:top w:val="nil"/>
              <w:left w:val="nil"/>
              <w:bottom w:val="nil"/>
              <w:right w:val="nil"/>
            </w:tcBorders>
          </w:tcPr>
          <w:p w:rsidR="00510B4A" w:rsidRPr="007A7452" w:rsidRDefault="00510B4A" w:rsidP="00CC7D07">
            <w:pPr>
              <w:widowControl w:val="0"/>
              <w:autoSpaceDE w:val="0"/>
              <w:autoSpaceDN w:val="0"/>
              <w:adjustRightInd w:val="0"/>
              <w:spacing w:after="0" w:line="195" w:lineRule="exact"/>
              <w:ind w:left="885" w:firstLine="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II</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1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3250K</w:t>
            </w:r>
          </w:p>
        </w:tc>
        <w:tc>
          <w:tcPr>
            <w:tcW w:w="5626" w:type="dxa"/>
            <w:tcBorders>
              <w:top w:val="nil"/>
              <w:left w:val="nil"/>
              <w:bottom w:val="nil"/>
              <w:right w:val="nil"/>
            </w:tcBorders>
          </w:tcPr>
          <w:p w:rsidR="00510B4A" w:rsidRPr="007A7452" w:rsidRDefault="00510B4A" w:rsidP="00CC7D07">
            <w:pPr>
              <w:widowControl w:val="0"/>
              <w:autoSpaceDE w:val="0"/>
              <w:autoSpaceDN w:val="0"/>
              <w:adjustRightInd w:val="0"/>
              <w:spacing w:after="0" w:line="195" w:lineRule="exact"/>
              <w:ind w:left="885" w:firstLine="0"/>
              <w:rPr>
                <w:rFonts w:ascii="Times New Roman" w:hAnsi="Times New Roman"/>
                <w:sz w:val="24"/>
                <w:szCs w:val="24"/>
              </w:rPr>
            </w:pPr>
            <w:r w:rsidRPr="007A7452">
              <w:rPr>
                <w:rFonts w:ascii="Times New Roman" w:hAnsi="Times New Roman"/>
                <w:color w:val="191919"/>
                <w:sz w:val="18"/>
                <w:szCs w:val="18"/>
              </w:rPr>
              <w:t>Biochemistry</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417"/>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2351K</w:t>
            </w:r>
          </w:p>
        </w:tc>
        <w:tc>
          <w:tcPr>
            <w:tcW w:w="5626" w:type="dxa"/>
            <w:tcBorders>
              <w:top w:val="nil"/>
              <w:left w:val="nil"/>
              <w:bottom w:val="nil"/>
              <w:right w:val="nil"/>
            </w:tcBorders>
          </w:tcPr>
          <w:p w:rsidR="00510B4A" w:rsidRPr="007A7452" w:rsidRDefault="00510B4A" w:rsidP="00CC7D07">
            <w:pPr>
              <w:widowControl w:val="0"/>
              <w:autoSpaceDE w:val="0"/>
              <w:autoSpaceDN w:val="0"/>
              <w:adjustRightInd w:val="0"/>
              <w:spacing w:after="0" w:line="195" w:lineRule="exact"/>
              <w:ind w:left="885" w:firstLine="0"/>
              <w:rPr>
                <w:rFonts w:ascii="Times New Roman" w:hAnsi="Times New Roman"/>
                <w:sz w:val="24"/>
                <w:szCs w:val="24"/>
              </w:rPr>
            </w:pPr>
            <w:r w:rsidRPr="007A7452">
              <w:rPr>
                <w:rFonts w:ascii="Times New Roman" w:hAnsi="Times New Roman"/>
                <w:color w:val="191919"/>
                <w:sz w:val="18"/>
                <w:szCs w:val="18"/>
              </w:rPr>
              <w:t>Quant.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 xml:space="preserve">Analysis I or other </w:t>
            </w:r>
            <w:r>
              <w:rPr>
                <w:rFonts w:ascii="Times New Roman" w:hAnsi="Times New Roman"/>
                <w:color w:val="191919"/>
                <w:sz w:val="18"/>
                <w:szCs w:val="18"/>
              </w:rPr>
              <w:t xml:space="preserve">2000 level or higher chemistry </w:t>
            </w:r>
            <w:r w:rsidRPr="007A7452">
              <w:rPr>
                <w:rFonts w:ascii="Times New Roman" w:hAnsi="Times New Roman"/>
                <w:color w:val="191919"/>
                <w:sz w:val="18"/>
                <w:szCs w:val="18"/>
              </w:rPr>
              <w:t xml:space="preserve">course </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9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50"/>
              <w:rPr>
                <w:rFonts w:ascii="Times New Roman" w:hAnsi="Times New Roman"/>
                <w:sz w:val="24"/>
                <w:szCs w:val="24"/>
              </w:rPr>
            </w:pP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50"/>
              <w:rPr>
                <w:rFonts w:ascii="Times New Roman" w:hAnsi="Times New Roman"/>
                <w:sz w:val="24"/>
                <w:szCs w:val="24"/>
              </w:rPr>
            </w:pP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jc w:val="right"/>
              <w:rPr>
                <w:rFonts w:ascii="Times New Roman" w:hAnsi="Times New Roman"/>
                <w:sz w:val="24"/>
                <w:szCs w:val="24"/>
              </w:rPr>
            </w:pPr>
            <w:r w:rsidRPr="007A7452">
              <w:rPr>
                <w:rFonts w:ascii="Times New Roman" w:hAnsi="Times New Roman"/>
                <w:b/>
                <w:bCs/>
                <w:color w:val="191919"/>
                <w:sz w:val="18"/>
                <w:szCs w:val="18"/>
              </w:rPr>
              <w:t>20</w:t>
            </w:r>
          </w:p>
        </w:tc>
      </w:tr>
    </w:tbl>
    <w:p w:rsidR="00510B4A" w:rsidRDefault="00510B4A" w:rsidP="00510B4A">
      <w:pPr>
        <w:ind w:firstLine="0"/>
      </w:pPr>
    </w:p>
    <w:p w:rsidR="00B446B4" w:rsidRDefault="00B446B4" w:rsidP="0071188B">
      <w:pPr>
        <w:pStyle w:val="Heading2"/>
        <w:ind w:left="180" w:firstLine="0"/>
        <w:rPr>
          <w:rFonts w:ascii="Times New Roman" w:hAnsi="Times New Roman"/>
          <w:color w:val="000000"/>
          <w:sz w:val="24"/>
          <w:szCs w:val="24"/>
        </w:rPr>
      </w:pPr>
      <w:bookmarkStart w:id="35" w:name="_Toc295333414"/>
      <w:r>
        <w:rPr>
          <w:rFonts w:ascii="Times New Roman" w:hAnsi="Times New Roman"/>
          <w:color w:val="191919"/>
          <w:sz w:val="32"/>
          <w:szCs w:val="32"/>
        </w:rPr>
        <w:t>R</w:t>
      </w:r>
      <w:r>
        <w:rPr>
          <w:rFonts w:ascii="Times New Roman" w:hAnsi="Times New Roman"/>
          <w:color w:val="191919"/>
          <w:sz w:val="24"/>
          <w:szCs w:val="24"/>
        </w:rPr>
        <w:t>EQUIRED</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OURSES</w:t>
      </w:r>
      <w:r>
        <w:rPr>
          <w:rFonts w:ascii="Times New Roman" w:hAnsi="Times New Roman"/>
          <w:color w:val="191919"/>
          <w:spacing w:val="20"/>
          <w:sz w:val="24"/>
          <w:szCs w:val="24"/>
        </w:rPr>
        <w:t xml:space="preserve"> </w:t>
      </w:r>
      <w:r>
        <w:rPr>
          <w:rFonts w:ascii="Times New Roman" w:hAnsi="Times New Roman"/>
          <w:color w:val="191919"/>
          <w:sz w:val="24"/>
          <w:szCs w:val="24"/>
        </w:rPr>
        <w:t>FOR</w:t>
      </w:r>
      <w:r>
        <w:rPr>
          <w:rFonts w:ascii="Times New Roman" w:hAnsi="Times New Roman"/>
          <w:color w:val="191919"/>
          <w:spacing w:val="20"/>
          <w:sz w:val="24"/>
          <w:szCs w:val="24"/>
        </w:rPr>
        <w:t xml:space="preserve"> </w:t>
      </w:r>
      <w:r>
        <w:rPr>
          <w:rFonts w:ascii="Times New Roman" w:hAnsi="Times New Roman"/>
          <w:color w:val="191919"/>
          <w:sz w:val="32"/>
          <w:szCs w:val="32"/>
        </w:rPr>
        <w:t>P</w:t>
      </w:r>
      <w:r>
        <w:rPr>
          <w:rFonts w:ascii="Times New Roman" w:hAnsi="Times New Roman"/>
          <w:color w:val="191919"/>
          <w:sz w:val="24"/>
          <w:szCs w:val="24"/>
        </w:rPr>
        <w:t>RE</w:t>
      </w:r>
      <w:r>
        <w:rPr>
          <w:rFonts w:ascii="Times New Roman" w:hAnsi="Times New Roman"/>
          <w:color w:val="191919"/>
          <w:sz w:val="32"/>
          <w:szCs w:val="32"/>
        </w:rPr>
        <w:t>-E</w:t>
      </w:r>
      <w:r>
        <w:rPr>
          <w:rFonts w:ascii="Times New Roman" w:hAnsi="Times New Roman"/>
          <w:color w:val="191919"/>
          <w:sz w:val="24"/>
          <w:szCs w:val="24"/>
        </w:rPr>
        <w:t>NGINEERING AND DUAL DEGREE PROGRAMS</w:t>
      </w:r>
      <w:bookmarkEnd w:id="35"/>
    </w:p>
    <w:p w:rsidR="00B446B4" w:rsidRDefault="00B446B4" w:rsidP="00B446B4">
      <w:pPr>
        <w:widowControl w:val="0"/>
        <w:autoSpaceDE w:val="0"/>
        <w:autoSpaceDN w:val="0"/>
        <w:adjustRightInd w:val="0"/>
        <w:spacing w:after="0" w:line="200" w:lineRule="exact"/>
        <w:ind w:left="180" w:right="130" w:firstLine="0"/>
        <w:jc w:val="both"/>
        <w:rPr>
          <w:rFonts w:ascii="Times New Roman" w:hAnsi="Times New Roman"/>
          <w:color w:val="000000"/>
          <w:sz w:val="20"/>
          <w:szCs w:val="20"/>
        </w:rPr>
      </w:pPr>
    </w:p>
    <w:p w:rsidR="00191D59" w:rsidRPr="002826F3" w:rsidRDefault="00191D59" w:rsidP="00191D59">
      <w:pPr>
        <w:spacing w:after="0"/>
        <w:ind w:left="360" w:right="130" w:firstLine="0"/>
        <w:jc w:val="both"/>
        <w:rPr>
          <w:rFonts w:ascii="Times New Roman" w:hAnsi="Times New Roman"/>
          <w:sz w:val="18"/>
          <w:szCs w:val="18"/>
        </w:rPr>
      </w:pPr>
      <w:r w:rsidRPr="002826F3">
        <w:rPr>
          <w:rFonts w:ascii="Times New Roman" w:hAnsi="Times New Roman"/>
          <w:sz w:val="18"/>
          <w:szCs w:val="18"/>
        </w:rPr>
        <w:t xml:space="preserve">The program is structured to transfer students specifically to Georgia Institute of Technology but may equally be useful to transfer to any other ABET accredited engineering program. The minimum course requirement imposed by Georgia Tech for both RETP and Dual Degree programs is dependent on the type of engineering major students choose. However, additional courses are required by Albany State University before granting recommendation for transfer which guarantees placement in the junior year at Georgia Tech. </w:t>
      </w:r>
      <w:r>
        <w:rPr>
          <w:rFonts w:ascii="Times New Roman" w:hAnsi="Times New Roman"/>
          <w:i/>
          <w:sz w:val="18"/>
          <w:szCs w:val="18"/>
          <w:u w:val="single"/>
        </w:rPr>
        <w:t>The f</w:t>
      </w:r>
      <w:r w:rsidRPr="002826F3">
        <w:rPr>
          <w:rFonts w:ascii="Times New Roman" w:hAnsi="Times New Roman"/>
          <w:i/>
          <w:sz w:val="18"/>
          <w:szCs w:val="18"/>
          <w:u w:val="single"/>
        </w:rPr>
        <w:t>ollowing course list is designed for RETP transfer. Dual Degree transfer students have to complete additional courses.</w:t>
      </w:r>
      <w:r w:rsidRPr="002826F3">
        <w:rPr>
          <w:rFonts w:ascii="Times New Roman" w:hAnsi="Times New Roman"/>
          <w:sz w:val="18"/>
          <w:szCs w:val="18"/>
        </w:rPr>
        <w:t xml:space="preserve"> However, at any time, students can, </w:t>
      </w:r>
      <w:proofErr w:type="gramStart"/>
      <w:r w:rsidRPr="002826F3">
        <w:rPr>
          <w:rFonts w:ascii="Times New Roman" w:hAnsi="Times New Roman"/>
          <w:b/>
          <w:i/>
          <w:sz w:val="18"/>
          <w:szCs w:val="18"/>
          <w:u w:val="single"/>
        </w:rPr>
        <w:t>on their own</w:t>
      </w:r>
      <w:r w:rsidRPr="002826F3">
        <w:rPr>
          <w:rFonts w:ascii="Times New Roman" w:hAnsi="Times New Roman"/>
          <w:sz w:val="18"/>
          <w:szCs w:val="18"/>
        </w:rPr>
        <w:t>,</w:t>
      </w:r>
      <w:proofErr w:type="gramEnd"/>
      <w:r w:rsidRPr="002826F3">
        <w:rPr>
          <w:rFonts w:ascii="Times New Roman" w:hAnsi="Times New Roman"/>
          <w:sz w:val="18"/>
          <w:szCs w:val="18"/>
        </w:rPr>
        <w:t xml:space="preserve"> apply to Georgia Tech without completing the recommended courses and may get admitted.</w:t>
      </w:r>
    </w:p>
    <w:p w:rsidR="00191D59" w:rsidRPr="002826F3" w:rsidRDefault="00191D59" w:rsidP="00191D59">
      <w:pPr>
        <w:spacing w:after="0"/>
        <w:ind w:left="360" w:right="130" w:firstLine="0"/>
        <w:jc w:val="both"/>
        <w:rPr>
          <w:rFonts w:ascii="Times New Roman" w:hAnsi="Times New Roman"/>
          <w:sz w:val="18"/>
          <w:szCs w:val="18"/>
        </w:rPr>
      </w:pPr>
    </w:p>
    <w:p w:rsidR="00191D59" w:rsidRPr="000C41C5" w:rsidRDefault="00191D59" w:rsidP="00191D59">
      <w:pPr>
        <w:spacing w:after="0"/>
        <w:ind w:left="360" w:right="130" w:firstLine="0"/>
        <w:jc w:val="both"/>
        <w:rPr>
          <w:rFonts w:ascii="Times New Roman" w:hAnsi="Times New Roman"/>
          <w:b/>
          <w:sz w:val="18"/>
          <w:szCs w:val="18"/>
          <w:u w:val="single"/>
        </w:rPr>
      </w:pPr>
      <w:r w:rsidRPr="000C41C5">
        <w:rPr>
          <w:rFonts w:ascii="Times New Roman" w:hAnsi="Times New Roman"/>
          <w:b/>
          <w:sz w:val="18"/>
          <w:szCs w:val="18"/>
          <w:u w:val="single"/>
        </w:rPr>
        <w:t>Engineering Majors in Georgia Institute of Technology:</w:t>
      </w:r>
    </w:p>
    <w:p w:rsidR="00510B4A" w:rsidRDefault="00191D59" w:rsidP="00191D59">
      <w:pPr>
        <w:ind w:left="360" w:right="130" w:firstLine="0"/>
        <w:jc w:val="both"/>
      </w:pPr>
      <w:r w:rsidRPr="002826F3">
        <w:rPr>
          <w:rFonts w:ascii="Times New Roman" w:hAnsi="Times New Roman"/>
          <w:sz w:val="18"/>
          <w:szCs w:val="18"/>
        </w:rPr>
        <w:t xml:space="preserve">AE– Aerospace Engineering , BME– Biomedical Engineering, </w:t>
      </w:r>
      <w:proofErr w:type="spellStart"/>
      <w:r w:rsidRPr="002826F3">
        <w:rPr>
          <w:rFonts w:ascii="Times New Roman" w:hAnsi="Times New Roman"/>
          <w:sz w:val="18"/>
          <w:szCs w:val="18"/>
        </w:rPr>
        <w:t>ChE</w:t>
      </w:r>
      <w:proofErr w:type="spellEnd"/>
      <w:r w:rsidRPr="002826F3">
        <w:rPr>
          <w:rFonts w:ascii="Times New Roman" w:hAnsi="Times New Roman"/>
          <w:sz w:val="18"/>
          <w:szCs w:val="18"/>
        </w:rPr>
        <w:t xml:space="preserve"> – Chemical Engineering, CE – Civil Engineering’ </w:t>
      </w:r>
      <w:proofErr w:type="spellStart"/>
      <w:r w:rsidRPr="002826F3">
        <w:rPr>
          <w:rFonts w:ascii="Times New Roman" w:hAnsi="Times New Roman"/>
          <w:sz w:val="18"/>
          <w:szCs w:val="18"/>
        </w:rPr>
        <w:t>EnvE</w:t>
      </w:r>
      <w:proofErr w:type="spellEnd"/>
      <w:r w:rsidRPr="002826F3">
        <w:rPr>
          <w:rFonts w:ascii="Times New Roman" w:hAnsi="Times New Roman"/>
          <w:sz w:val="18"/>
          <w:szCs w:val="18"/>
        </w:rPr>
        <w:t xml:space="preserve"> – Environmental Engineering</w:t>
      </w:r>
      <w:r>
        <w:rPr>
          <w:rFonts w:ascii="Times New Roman" w:hAnsi="Times New Roman"/>
          <w:sz w:val="18"/>
          <w:szCs w:val="18"/>
        </w:rPr>
        <w:t xml:space="preserve">, </w:t>
      </w:r>
      <w:r w:rsidRPr="002826F3">
        <w:rPr>
          <w:rFonts w:ascii="Times New Roman" w:hAnsi="Times New Roman"/>
          <w:sz w:val="18"/>
          <w:szCs w:val="18"/>
        </w:rPr>
        <w:t xml:space="preserve">EE – Electrical Engineering, </w:t>
      </w:r>
      <w:proofErr w:type="spellStart"/>
      <w:r w:rsidRPr="002826F3">
        <w:rPr>
          <w:rFonts w:ascii="Times New Roman" w:hAnsi="Times New Roman"/>
          <w:sz w:val="18"/>
          <w:szCs w:val="18"/>
        </w:rPr>
        <w:t>CmpE</w:t>
      </w:r>
      <w:proofErr w:type="spellEnd"/>
      <w:r w:rsidRPr="002826F3">
        <w:rPr>
          <w:rFonts w:ascii="Times New Roman" w:hAnsi="Times New Roman"/>
          <w:sz w:val="18"/>
          <w:szCs w:val="18"/>
        </w:rPr>
        <w:t xml:space="preserve"> – Computer Engineering, </w:t>
      </w:r>
      <w:proofErr w:type="spellStart"/>
      <w:r w:rsidRPr="002826F3">
        <w:rPr>
          <w:rFonts w:ascii="Times New Roman" w:hAnsi="Times New Roman"/>
          <w:sz w:val="18"/>
          <w:szCs w:val="18"/>
        </w:rPr>
        <w:t>ISyE</w:t>
      </w:r>
      <w:proofErr w:type="spellEnd"/>
      <w:r w:rsidRPr="002826F3">
        <w:rPr>
          <w:rFonts w:ascii="Times New Roman" w:hAnsi="Times New Roman"/>
          <w:sz w:val="18"/>
          <w:szCs w:val="18"/>
        </w:rPr>
        <w:t xml:space="preserve"> – Industrial &amp; Systems Engineering, MSE – Materials Science Engineering,</w:t>
      </w:r>
      <w:r>
        <w:rPr>
          <w:rFonts w:ascii="Times New Roman" w:hAnsi="Times New Roman"/>
          <w:sz w:val="18"/>
          <w:szCs w:val="18"/>
        </w:rPr>
        <w:t xml:space="preserve"> </w:t>
      </w:r>
      <w:r w:rsidRPr="002826F3">
        <w:rPr>
          <w:rFonts w:ascii="Times New Roman" w:hAnsi="Times New Roman"/>
          <w:sz w:val="18"/>
          <w:szCs w:val="18"/>
        </w:rPr>
        <w:t>ME – Mechanical Engineering, NRE – Nuclear and Radiological Engineering, PTFE – Polymer, Textile &amp; Fiber Engineering</w:t>
      </w:r>
    </w:p>
    <w:p w:rsidR="00510B4A" w:rsidRDefault="00510B4A"/>
    <w:p w:rsidR="00510B4A" w:rsidRDefault="00510B4A"/>
    <w:p w:rsidR="00510B4A" w:rsidRDefault="00510B4A"/>
    <w:p w:rsidR="00510B4A" w:rsidRDefault="00510B4A"/>
    <w:p w:rsidR="00510B4A" w:rsidRDefault="00510B4A"/>
    <w:tbl>
      <w:tblPr>
        <w:tblpPr w:leftFromText="180" w:rightFromText="180" w:vertAnchor="text" w:horzAnchor="page" w:tblpX="1693" w:tblpY="108"/>
        <w:tblW w:w="0" w:type="auto"/>
        <w:tblLook w:val="04A0"/>
      </w:tblPr>
      <w:tblGrid>
        <w:gridCol w:w="3687"/>
        <w:gridCol w:w="5781"/>
      </w:tblGrid>
      <w:tr w:rsidR="00B446B4" w:rsidRPr="009A056E" w:rsidTr="0071188B">
        <w:tc>
          <w:tcPr>
            <w:tcW w:w="3687" w:type="dxa"/>
          </w:tcPr>
          <w:p w:rsidR="00B446B4" w:rsidRPr="0060610A" w:rsidRDefault="00B446B4" w:rsidP="00B446B4">
            <w:pPr>
              <w:jc w:val="center"/>
              <w:rPr>
                <w:rFonts w:ascii="Times New Roman" w:hAnsi="Times New Roman"/>
                <w:b/>
                <w:sz w:val="20"/>
                <w:szCs w:val="20"/>
              </w:rPr>
            </w:pPr>
            <w:r w:rsidRPr="0060610A">
              <w:rPr>
                <w:rFonts w:ascii="Times New Roman" w:hAnsi="Times New Roman"/>
                <w:b/>
                <w:sz w:val="20"/>
                <w:szCs w:val="20"/>
              </w:rPr>
              <w:lastRenderedPageBreak/>
              <w:t>Courses</w:t>
            </w:r>
          </w:p>
        </w:tc>
        <w:tc>
          <w:tcPr>
            <w:tcW w:w="5781" w:type="dxa"/>
          </w:tcPr>
          <w:p w:rsidR="00B446B4" w:rsidRPr="0060610A" w:rsidRDefault="00B446B4" w:rsidP="00B446B4">
            <w:pPr>
              <w:jc w:val="center"/>
              <w:rPr>
                <w:rFonts w:ascii="Times New Roman" w:hAnsi="Times New Roman"/>
                <w:b/>
                <w:sz w:val="20"/>
                <w:szCs w:val="20"/>
              </w:rPr>
            </w:pPr>
            <w:r w:rsidRPr="0060610A">
              <w:rPr>
                <w:rFonts w:ascii="Times New Roman" w:hAnsi="Times New Roman"/>
                <w:b/>
                <w:sz w:val="20"/>
                <w:szCs w:val="20"/>
              </w:rPr>
              <w:t>Engineering Major</w:t>
            </w:r>
          </w:p>
        </w:tc>
      </w:tr>
      <w:tr w:rsidR="00B446B4" w:rsidRPr="009A056E" w:rsidTr="0071188B">
        <w:tc>
          <w:tcPr>
            <w:tcW w:w="3687" w:type="dxa"/>
            <w:vAlign w:val="bottom"/>
          </w:tcPr>
          <w:p w:rsidR="00B446B4" w:rsidRPr="0060610A" w:rsidRDefault="00B446B4" w:rsidP="00B446B4">
            <w:pPr>
              <w:pStyle w:val="NormalWeb"/>
              <w:ind w:left="158"/>
              <w:rPr>
                <w:b/>
                <w:sz w:val="18"/>
                <w:szCs w:val="18"/>
              </w:rPr>
            </w:pPr>
            <w:r w:rsidRPr="0060610A">
              <w:rPr>
                <w:b/>
                <w:sz w:val="18"/>
                <w:szCs w:val="18"/>
              </w:rPr>
              <w:t>GA TECH RETP Required Courses</w:t>
            </w:r>
          </w:p>
        </w:tc>
        <w:tc>
          <w:tcPr>
            <w:tcW w:w="5781" w:type="dxa"/>
          </w:tcPr>
          <w:p w:rsidR="00B446B4" w:rsidRPr="0060610A" w:rsidRDefault="00B446B4" w:rsidP="00B446B4">
            <w:pPr>
              <w:rPr>
                <w:rFonts w:ascii="Times New Roman" w:hAnsi="Times New Roman"/>
                <w:sz w:val="18"/>
                <w:szCs w:val="18"/>
              </w:rPr>
            </w:pP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Biology I (BIOL 1111K)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 xml:space="preserve">BME, </w:t>
            </w:r>
            <w:proofErr w:type="spellStart"/>
            <w:r w:rsidRPr="0060610A">
              <w:rPr>
                <w:rFonts w:ascii="Times New Roman" w:hAnsi="Times New Roman"/>
                <w:sz w:val="18"/>
                <w:szCs w:val="18"/>
              </w:rPr>
              <w:t>ChE</w:t>
            </w:r>
            <w:proofErr w:type="spellEnd"/>
            <w:r w:rsidRPr="0060610A">
              <w:rPr>
                <w:rFonts w:ascii="Times New Roman" w:hAnsi="Times New Roman"/>
                <w:sz w:val="18"/>
                <w:szCs w:val="18"/>
              </w:rPr>
              <w:t>*</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Calculus I (MATH 1211)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Calculus II (MATH 2212)</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Calculus III (MATH 2213)</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C80BFD"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Differential Equations (MATH 3211)</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BME, </w:t>
            </w:r>
            <w:proofErr w:type="spellStart"/>
            <w:r w:rsidRPr="009D36A0">
              <w:rPr>
                <w:rFonts w:ascii="Times New Roman" w:hAnsi="Times New Roman"/>
                <w:sz w:val="18"/>
                <w:szCs w:val="18"/>
                <w:lang w:val="fr-MC"/>
              </w:rPr>
              <w:t>ChE</w:t>
            </w:r>
            <w:proofErr w:type="spellEnd"/>
            <w:r w:rsidRPr="009D36A0">
              <w:rPr>
                <w:rFonts w:ascii="Times New Roman" w:hAnsi="Times New Roman"/>
                <w:sz w:val="18"/>
                <w:szCs w:val="18"/>
                <w:lang w:val="fr-MC"/>
              </w:rPr>
              <w:t xml:space="preserve">, CE, </w:t>
            </w:r>
            <w:proofErr w:type="spellStart"/>
            <w:r w:rsidRPr="009D36A0">
              <w:rPr>
                <w:rFonts w:ascii="Times New Roman" w:hAnsi="Times New Roman"/>
                <w:sz w:val="18"/>
                <w:szCs w:val="18"/>
                <w:lang w:val="fr-MC"/>
              </w:rPr>
              <w:t>EnvE</w:t>
            </w:r>
            <w:proofErr w:type="spellEnd"/>
            <w:r w:rsidRPr="009D36A0">
              <w:rPr>
                <w:rFonts w:ascii="Times New Roman" w:hAnsi="Times New Roman"/>
                <w:sz w:val="18"/>
                <w:szCs w:val="18"/>
                <w:lang w:val="fr-MC"/>
              </w:rPr>
              <w:t xml:space="preserv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xml:space="preserve">,  MSE, ME, NRE, PTFE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Linear Algebra (MATH 2111)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C80BFD"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Chemistry I (CHEM 1211K)</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BME, </w:t>
            </w:r>
            <w:proofErr w:type="spellStart"/>
            <w:r w:rsidRPr="009D36A0">
              <w:rPr>
                <w:rFonts w:ascii="Times New Roman" w:hAnsi="Times New Roman"/>
                <w:sz w:val="18"/>
                <w:szCs w:val="18"/>
                <w:lang w:val="fr-MC"/>
              </w:rPr>
              <w:t>ChE</w:t>
            </w:r>
            <w:proofErr w:type="spellEnd"/>
            <w:r w:rsidRPr="009D36A0">
              <w:rPr>
                <w:rFonts w:ascii="Times New Roman" w:hAnsi="Times New Roman"/>
                <w:sz w:val="18"/>
                <w:szCs w:val="18"/>
                <w:lang w:val="fr-MC"/>
              </w:rPr>
              <w:t xml:space="preserve">, CE, </w:t>
            </w:r>
            <w:proofErr w:type="spellStart"/>
            <w:r w:rsidRPr="009D36A0">
              <w:rPr>
                <w:rFonts w:ascii="Times New Roman" w:hAnsi="Times New Roman"/>
                <w:sz w:val="18"/>
                <w:szCs w:val="18"/>
                <w:lang w:val="fr-MC"/>
              </w:rPr>
              <w:t>EnvE</w:t>
            </w:r>
            <w:proofErr w:type="spellEnd"/>
            <w:r w:rsidRPr="009D36A0">
              <w:rPr>
                <w:rFonts w:ascii="Times New Roman" w:hAnsi="Times New Roman"/>
                <w:sz w:val="18"/>
                <w:szCs w:val="18"/>
                <w:lang w:val="fr-MC"/>
              </w:rPr>
              <w:t xml:space="preserv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xml:space="preserve">,  MSE, ME, NRE, PTFE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Chemistry II (CHEM 1212K)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r w:rsidRPr="0060610A">
              <w:rPr>
                <w:rFonts w:ascii="Times New Roman" w:hAnsi="Times New Roman"/>
                <w:sz w:val="18"/>
                <w:szCs w:val="18"/>
              </w:rPr>
              <w:t xml:space="preserve">,  </w:t>
            </w:r>
            <w:proofErr w:type="spellStart"/>
            <w:r w:rsidRPr="0060610A">
              <w:rPr>
                <w:rFonts w:ascii="Times New Roman" w:hAnsi="Times New Roman"/>
                <w:sz w:val="18"/>
                <w:szCs w:val="18"/>
              </w:rPr>
              <w:t>EnvE</w:t>
            </w:r>
            <w:proofErr w:type="spellEnd"/>
            <w:r w:rsidRPr="0060610A">
              <w:rPr>
                <w:rFonts w:ascii="Times New Roman" w:hAnsi="Times New Roman"/>
                <w:sz w:val="18"/>
                <w:szCs w:val="18"/>
              </w:rPr>
              <w:t xml:space="preserve">, MSE, PTFE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Physics I (PHYS 2221K)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Physics II (PHYS 2222K)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C80BFD"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Science Elective I</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CE, </w:t>
            </w:r>
            <w:proofErr w:type="spellStart"/>
            <w:r w:rsidRPr="009D36A0">
              <w:rPr>
                <w:rFonts w:ascii="Times New Roman" w:hAnsi="Times New Roman"/>
                <w:sz w:val="18"/>
                <w:szCs w:val="18"/>
                <w:lang w:val="fr-MC"/>
              </w:rPr>
              <w:t>EnvE</w:t>
            </w:r>
            <w:proofErr w:type="spellEnd"/>
            <w:r w:rsidRPr="009D36A0">
              <w:rPr>
                <w:rFonts w:ascii="Times New Roman" w:hAnsi="Times New Roman"/>
                <w:sz w:val="18"/>
                <w:szCs w:val="18"/>
                <w:lang w:val="fr-MC"/>
              </w:rPr>
              <w:t xml:space="preserv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xml:space="preserve">, </w:t>
            </w:r>
            <w:proofErr w:type="spellStart"/>
            <w:r w:rsidRPr="009D36A0">
              <w:rPr>
                <w:rFonts w:ascii="Times New Roman" w:hAnsi="Times New Roman"/>
                <w:sz w:val="18"/>
                <w:szCs w:val="18"/>
                <w:lang w:val="fr-MC"/>
              </w:rPr>
              <w:t>ISyE</w:t>
            </w:r>
            <w:proofErr w:type="spellEnd"/>
            <w:r w:rsidRPr="009D36A0">
              <w:rPr>
                <w:rFonts w:ascii="Times New Roman" w:hAnsi="Times New Roman"/>
                <w:sz w:val="18"/>
                <w:szCs w:val="18"/>
                <w:lang w:val="fr-MC"/>
              </w:rPr>
              <w:t xml:space="preserve">,  ME, NRE,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Science Elective II</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ISyE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Computer Science I (CS 1371)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English Comp I (ENG 1101)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English Comp II (ENG 1102)</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3"/>
              <w:rPr>
                <w:b/>
                <w:sz w:val="18"/>
                <w:szCs w:val="18"/>
              </w:rPr>
            </w:pPr>
            <w:r w:rsidRPr="0060610A">
              <w:rPr>
                <w:b/>
                <w:sz w:val="18"/>
                <w:szCs w:val="18"/>
              </w:rPr>
              <w:t>ASU RETP Required Courses</w:t>
            </w:r>
          </w:p>
        </w:tc>
        <w:tc>
          <w:tcPr>
            <w:tcW w:w="5781" w:type="dxa"/>
          </w:tcPr>
          <w:p w:rsidR="00B446B4" w:rsidRPr="0060610A" w:rsidRDefault="00B446B4" w:rsidP="00B446B4">
            <w:pPr>
              <w:spacing w:after="0"/>
              <w:rPr>
                <w:rFonts w:ascii="Times New Roman" w:hAnsi="Times New Roman"/>
                <w:sz w:val="18"/>
                <w:szCs w:val="18"/>
              </w:rPr>
            </w:pPr>
          </w:p>
        </w:tc>
      </w:tr>
      <w:tr w:rsidR="00B446B4" w:rsidRPr="009A056E" w:rsidTr="0071188B">
        <w:tc>
          <w:tcPr>
            <w:tcW w:w="3687" w:type="dxa"/>
            <w:vAlign w:val="bottom"/>
          </w:tcPr>
          <w:p w:rsidR="00B446B4" w:rsidRPr="0060610A" w:rsidRDefault="00B446B4" w:rsidP="00445BBE">
            <w:pPr>
              <w:spacing w:after="0"/>
              <w:ind w:left="360" w:firstLine="0"/>
              <w:rPr>
                <w:rFonts w:ascii="Times New Roman" w:hAnsi="Times New Roman"/>
                <w:sz w:val="18"/>
                <w:szCs w:val="18"/>
              </w:rPr>
            </w:pPr>
            <w:r w:rsidRPr="0060610A">
              <w:rPr>
                <w:rFonts w:ascii="Times New Roman" w:hAnsi="Times New Roman"/>
                <w:sz w:val="18"/>
                <w:szCs w:val="18"/>
              </w:rPr>
              <w:t>US &amp; GA  Gov (POLS 1101)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445BBE">
        <w:trPr>
          <w:trHeight w:val="589"/>
        </w:trPr>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Macro or Microeconomics</w:t>
            </w:r>
          </w:p>
          <w:p w:rsidR="00B446B4" w:rsidRDefault="00B446B4" w:rsidP="00B446B4">
            <w:pPr>
              <w:pStyle w:val="NormalWeb"/>
              <w:spacing w:before="0" w:beforeAutospacing="0" w:after="0" w:afterAutospacing="0"/>
              <w:ind w:left="360"/>
              <w:rPr>
                <w:sz w:val="18"/>
                <w:szCs w:val="18"/>
              </w:rPr>
            </w:pPr>
            <w:r w:rsidRPr="0060610A">
              <w:rPr>
                <w:sz w:val="18"/>
                <w:szCs w:val="18"/>
              </w:rPr>
              <w:t xml:space="preserve"> (ECON 2105 or 2106)</w:t>
            </w:r>
          </w:p>
          <w:p w:rsidR="00445BBE" w:rsidRPr="0060610A" w:rsidRDefault="00445BBE" w:rsidP="00B446B4">
            <w:pPr>
              <w:pStyle w:val="NormalWeb"/>
              <w:spacing w:before="0" w:beforeAutospacing="0" w:after="0" w:afterAutospacing="0"/>
              <w:ind w:left="360"/>
              <w:rPr>
                <w:color w:val="003366"/>
                <w:sz w:val="18"/>
                <w:szCs w:val="18"/>
              </w:rPr>
            </w:pP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445BBE">
            <w:pPr>
              <w:spacing w:after="0"/>
              <w:ind w:left="360" w:firstLine="0"/>
              <w:rPr>
                <w:rFonts w:ascii="Times New Roman" w:hAnsi="Times New Roman"/>
                <w:sz w:val="18"/>
                <w:szCs w:val="18"/>
              </w:rPr>
            </w:pPr>
            <w:r w:rsidRPr="0060610A">
              <w:rPr>
                <w:rFonts w:ascii="Times New Roman" w:hAnsi="Times New Roman"/>
                <w:sz w:val="18"/>
                <w:szCs w:val="18"/>
              </w:rPr>
              <w:t>Engineering Computing (ENGR 1200)</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Default="00B446B4" w:rsidP="00B446B4">
            <w:pPr>
              <w:pStyle w:val="NormalWeb"/>
              <w:spacing w:before="0" w:beforeAutospacing="0" w:after="0" w:afterAutospacing="0"/>
              <w:ind w:left="360"/>
              <w:rPr>
                <w:sz w:val="18"/>
                <w:szCs w:val="18"/>
              </w:rPr>
            </w:pPr>
            <w:r w:rsidRPr="0060610A">
              <w:rPr>
                <w:sz w:val="18"/>
                <w:szCs w:val="18"/>
              </w:rPr>
              <w:t>Engineering Graphics (ENGR 1203)</w:t>
            </w:r>
          </w:p>
          <w:p w:rsidR="00445BBE" w:rsidRPr="0060610A" w:rsidRDefault="00445BBE" w:rsidP="00B446B4">
            <w:pPr>
              <w:pStyle w:val="NormalWeb"/>
              <w:spacing w:before="0" w:beforeAutospacing="0" w:after="0" w:afterAutospacing="0"/>
              <w:ind w:left="360"/>
              <w:rPr>
                <w:color w:val="003366"/>
                <w:sz w:val="18"/>
                <w:szCs w:val="18"/>
              </w:rPr>
            </w:pP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AE, CE, ME</w:t>
            </w:r>
          </w:p>
        </w:tc>
      </w:tr>
      <w:tr w:rsidR="00B446B4" w:rsidRPr="009A056E" w:rsidTr="00445BBE">
        <w:trPr>
          <w:trHeight w:val="490"/>
        </w:trPr>
        <w:tc>
          <w:tcPr>
            <w:tcW w:w="3687" w:type="dxa"/>
            <w:vAlign w:val="bottom"/>
          </w:tcPr>
          <w:p w:rsidR="00B446B4" w:rsidRPr="0060610A" w:rsidRDefault="00B446B4" w:rsidP="00445BBE">
            <w:pPr>
              <w:spacing w:after="0"/>
              <w:ind w:left="360" w:firstLine="0"/>
              <w:rPr>
                <w:rFonts w:ascii="Times New Roman" w:hAnsi="Times New Roman"/>
                <w:sz w:val="18"/>
                <w:szCs w:val="18"/>
              </w:rPr>
            </w:pPr>
            <w:r w:rsidRPr="0060610A">
              <w:rPr>
                <w:rFonts w:ascii="Times New Roman" w:hAnsi="Times New Roman"/>
                <w:sz w:val="18"/>
                <w:szCs w:val="18"/>
              </w:rPr>
              <w:t>Principles of Engineering</w:t>
            </w:r>
          </w:p>
          <w:p w:rsidR="00B446B4" w:rsidRPr="0060610A" w:rsidRDefault="00B446B4" w:rsidP="00445BBE">
            <w:pPr>
              <w:spacing w:after="0"/>
              <w:ind w:left="360" w:firstLine="0"/>
              <w:rPr>
                <w:rFonts w:ascii="Times New Roman" w:hAnsi="Times New Roman"/>
                <w:sz w:val="18"/>
                <w:szCs w:val="18"/>
              </w:rPr>
            </w:pPr>
            <w:r w:rsidRPr="0060610A">
              <w:rPr>
                <w:rFonts w:ascii="Times New Roman" w:hAnsi="Times New Roman"/>
                <w:sz w:val="18"/>
                <w:szCs w:val="18"/>
              </w:rPr>
              <w:t>Analysis &amp; Design (ENGR 1103)</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445BBE" w:rsidRDefault="00445BBE" w:rsidP="00445BBE">
            <w:pPr>
              <w:spacing w:after="0"/>
              <w:ind w:left="360" w:right="-720" w:firstLine="0"/>
              <w:rPr>
                <w:rFonts w:ascii="Times New Roman" w:hAnsi="Times New Roman"/>
                <w:sz w:val="18"/>
                <w:szCs w:val="18"/>
              </w:rPr>
            </w:pPr>
          </w:p>
          <w:p w:rsidR="00B446B4" w:rsidRPr="0060610A" w:rsidRDefault="00B446B4" w:rsidP="00445BBE">
            <w:pPr>
              <w:spacing w:after="0"/>
              <w:ind w:left="360" w:right="-720" w:firstLine="0"/>
              <w:rPr>
                <w:rFonts w:ascii="Times New Roman" w:hAnsi="Times New Roman"/>
                <w:sz w:val="18"/>
                <w:szCs w:val="18"/>
              </w:rPr>
            </w:pPr>
            <w:r w:rsidRPr="0060610A">
              <w:rPr>
                <w:rFonts w:ascii="Times New Roman" w:hAnsi="Times New Roman"/>
                <w:sz w:val="18"/>
                <w:szCs w:val="18"/>
              </w:rPr>
              <w:t>Introduction to</w:t>
            </w:r>
          </w:p>
          <w:p w:rsidR="00B446B4" w:rsidRPr="0060610A" w:rsidRDefault="00B446B4" w:rsidP="00445BBE">
            <w:pPr>
              <w:spacing w:after="0"/>
              <w:ind w:left="360" w:firstLine="0"/>
              <w:rPr>
                <w:rFonts w:ascii="Times New Roman" w:hAnsi="Times New Roman"/>
                <w:sz w:val="18"/>
                <w:szCs w:val="18"/>
              </w:rPr>
            </w:pPr>
            <w:r w:rsidRPr="0060610A">
              <w:rPr>
                <w:rFonts w:ascii="Times New Roman" w:hAnsi="Times New Roman"/>
                <w:sz w:val="18"/>
                <w:szCs w:val="18"/>
              </w:rPr>
              <w:t>Engineering Materials (ENGR 2001)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445BBE" w:rsidRDefault="00445BBE" w:rsidP="00445BBE">
            <w:pPr>
              <w:spacing w:after="0"/>
              <w:ind w:left="360" w:firstLine="0"/>
              <w:rPr>
                <w:rFonts w:ascii="Times New Roman" w:hAnsi="Times New Roman"/>
                <w:sz w:val="18"/>
                <w:szCs w:val="18"/>
              </w:rPr>
            </w:pPr>
          </w:p>
          <w:p w:rsidR="00B446B4" w:rsidRPr="0060610A" w:rsidRDefault="00B446B4" w:rsidP="00445BBE">
            <w:pPr>
              <w:spacing w:after="0"/>
              <w:ind w:left="360" w:firstLine="0"/>
              <w:rPr>
                <w:rFonts w:ascii="Times New Roman" w:hAnsi="Times New Roman"/>
                <w:sz w:val="18"/>
                <w:szCs w:val="18"/>
              </w:rPr>
            </w:pPr>
            <w:r w:rsidRPr="0060610A">
              <w:rPr>
                <w:rFonts w:ascii="Times New Roman" w:hAnsi="Times New Roman"/>
                <w:sz w:val="18"/>
                <w:szCs w:val="18"/>
              </w:rPr>
              <w:t>Engineering Statics (ENGR 2201)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445BBE" w:rsidRDefault="00445BBE" w:rsidP="00B446B4">
            <w:pPr>
              <w:pStyle w:val="NormalWeb"/>
              <w:spacing w:before="0" w:beforeAutospacing="0" w:after="0" w:afterAutospacing="0"/>
              <w:ind w:left="360"/>
              <w:rPr>
                <w:sz w:val="18"/>
                <w:szCs w:val="18"/>
              </w:rPr>
            </w:pPr>
          </w:p>
          <w:p w:rsidR="00B446B4" w:rsidRPr="0060610A" w:rsidRDefault="00B446B4" w:rsidP="00B446B4">
            <w:pPr>
              <w:pStyle w:val="NormalWeb"/>
              <w:spacing w:before="0" w:beforeAutospacing="0" w:after="0" w:afterAutospacing="0"/>
              <w:ind w:left="360"/>
              <w:rPr>
                <w:color w:val="003366"/>
                <w:sz w:val="18"/>
                <w:szCs w:val="18"/>
              </w:rPr>
            </w:pPr>
            <w:r w:rsidRPr="0060610A">
              <w:rPr>
                <w:sz w:val="18"/>
                <w:szCs w:val="18"/>
              </w:rPr>
              <w:t>Introduction to Computer Engineering (CSCI 2030)</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 xml:space="preserve">EE, </w:t>
            </w:r>
            <w:proofErr w:type="spellStart"/>
            <w:r w:rsidRPr="0060610A">
              <w:rPr>
                <w:rFonts w:ascii="Times New Roman" w:hAnsi="Times New Roman"/>
                <w:sz w:val="18"/>
                <w:szCs w:val="18"/>
              </w:rPr>
              <w:t>CmpE</w:t>
            </w:r>
            <w:proofErr w:type="spellEnd"/>
          </w:p>
        </w:tc>
      </w:tr>
      <w:tr w:rsidR="00B446B4" w:rsidRPr="009A056E" w:rsidTr="0071188B">
        <w:tc>
          <w:tcPr>
            <w:tcW w:w="3687" w:type="dxa"/>
            <w:vAlign w:val="bottom"/>
          </w:tcPr>
          <w:p w:rsidR="00445BBE" w:rsidRDefault="00445BBE" w:rsidP="00B446B4">
            <w:pPr>
              <w:pStyle w:val="NormalWeb"/>
              <w:spacing w:before="0" w:beforeAutospacing="0" w:after="0" w:afterAutospacing="0"/>
              <w:ind w:left="360"/>
              <w:rPr>
                <w:sz w:val="18"/>
                <w:szCs w:val="18"/>
              </w:rPr>
            </w:pPr>
          </w:p>
          <w:p w:rsidR="00B446B4" w:rsidRPr="0060610A" w:rsidRDefault="00B446B4" w:rsidP="00B446B4">
            <w:pPr>
              <w:pStyle w:val="NormalWeb"/>
              <w:spacing w:before="0" w:beforeAutospacing="0" w:after="0" w:afterAutospacing="0"/>
              <w:ind w:left="360"/>
              <w:rPr>
                <w:sz w:val="18"/>
                <w:szCs w:val="18"/>
              </w:rPr>
            </w:pPr>
            <w:r w:rsidRPr="0060610A">
              <w:rPr>
                <w:sz w:val="18"/>
                <w:szCs w:val="18"/>
              </w:rPr>
              <w:t>Discrete Mathematics (MATH 3112)</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ISyE</w:t>
            </w:r>
            <w:proofErr w:type="spellEnd"/>
          </w:p>
        </w:tc>
      </w:tr>
      <w:tr w:rsidR="00B446B4" w:rsidRPr="00C80BFD"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Mathematical Statistics (MATH 3314)</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BME, CE,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ME</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General Psychology (PSYC 1101)</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ISyE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Organic Chemistry I (CHEM 2301K)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 xml:space="preserve">BME, </w:t>
            </w: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Organic Chemistry II (CHEM 2302K)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Physical Chemistry I (CHEM 3222K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Physical Chemistry II CHEM 3221K)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Biochemistry (CHEM 3250)</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BME</w:t>
            </w:r>
          </w:p>
        </w:tc>
      </w:tr>
      <w:tr w:rsidR="00B446B4" w:rsidRPr="009A056E" w:rsidTr="0071188B">
        <w:tc>
          <w:tcPr>
            <w:tcW w:w="3687" w:type="dxa"/>
          </w:tcPr>
          <w:p w:rsidR="00B446B4" w:rsidRPr="0060610A" w:rsidRDefault="00B446B4" w:rsidP="00B446B4">
            <w:pPr>
              <w:spacing w:after="0"/>
              <w:ind w:left="360"/>
              <w:rPr>
                <w:rFonts w:ascii="Times New Roman" w:hAnsi="Times New Roman"/>
                <w:sz w:val="18"/>
                <w:szCs w:val="18"/>
              </w:rPr>
            </w:pPr>
          </w:p>
        </w:tc>
        <w:tc>
          <w:tcPr>
            <w:tcW w:w="5781" w:type="dxa"/>
          </w:tcPr>
          <w:p w:rsidR="00B446B4" w:rsidRPr="0060610A" w:rsidRDefault="00B446B4" w:rsidP="00B446B4">
            <w:pPr>
              <w:spacing w:after="0"/>
              <w:rPr>
                <w:rFonts w:ascii="Times New Roman" w:hAnsi="Times New Roman"/>
                <w:sz w:val="18"/>
                <w:szCs w:val="18"/>
              </w:rPr>
            </w:pPr>
          </w:p>
        </w:tc>
      </w:tr>
    </w:tbl>
    <w:p w:rsidR="00510B4A" w:rsidRDefault="00510B4A"/>
    <w:p w:rsidR="00510B4A" w:rsidRDefault="00510B4A"/>
    <w:p w:rsidR="00510B4A" w:rsidRDefault="00510B4A"/>
    <w:p w:rsidR="00510B4A" w:rsidRDefault="00510B4A"/>
    <w:p w:rsidR="00510B4A" w:rsidRDefault="00510B4A"/>
    <w:p w:rsidR="00B446B4" w:rsidRDefault="00B446B4" w:rsidP="00B446B4">
      <w:pPr>
        <w:spacing w:after="0"/>
        <w:ind w:left="630" w:right="-720"/>
        <w:rPr>
          <w:rFonts w:ascii="Times New Roman" w:hAnsi="Times New Roman"/>
          <w:sz w:val="18"/>
          <w:szCs w:val="18"/>
        </w:rPr>
      </w:pPr>
    </w:p>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E8550F" w:rsidRDefault="00E8550F"/>
    <w:p w:rsidR="00E8550F" w:rsidRDefault="00E8550F"/>
    <w:p w:rsidR="00E8550F" w:rsidRDefault="00E8550F"/>
    <w:p w:rsidR="00E8550F" w:rsidRDefault="00E8550F"/>
    <w:p w:rsidR="007D77D2" w:rsidRDefault="007D77D2"/>
    <w:p w:rsidR="00445BBE" w:rsidRDefault="00445BBE" w:rsidP="00445BBE">
      <w:pPr>
        <w:numPr>
          <w:ilvl w:val="0"/>
          <w:numId w:val="24"/>
        </w:numPr>
        <w:spacing w:after="0"/>
        <w:ind w:right="130"/>
        <w:jc w:val="both"/>
        <w:rPr>
          <w:rFonts w:ascii="Times New Roman" w:hAnsi="Times New Roman"/>
          <w:sz w:val="18"/>
          <w:szCs w:val="18"/>
        </w:rPr>
      </w:pPr>
      <w:r>
        <w:rPr>
          <w:rFonts w:ascii="Times New Roman" w:hAnsi="Times New Roman"/>
          <w:sz w:val="18"/>
          <w:szCs w:val="18"/>
        </w:rPr>
        <w:t>*</w:t>
      </w:r>
      <w:r w:rsidRPr="00567628">
        <w:rPr>
          <w:rFonts w:ascii="Times New Roman" w:hAnsi="Times New Roman"/>
          <w:sz w:val="18"/>
          <w:szCs w:val="18"/>
        </w:rPr>
        <w:t>Courses may be taken at Georgia Tech; however, it is recommended that they are completed prior to transferring to Tech for these majors if possible.</w:t>
      </w:r>
    </w:p>
    <w:p w:rsidR="00445BBE" w:rsidRDefault="00445BBE" w:rsidP="00445BBE">
      <w:pPr>
        <w:numPr>
          <w:ilvl w:val="0"/>
          <w:numId w:val="24"/>
        </w:numPr>
        <w:spacing w:after="0"/>
        <w:ind w:right="130"/>
        <w:jc w:val="both"/>
        <w:rPr>
          <w:rFonts w:ascii="Times New Roman" w:hAnsi="Times New Roman"/>
          <w:sz w:val="18"/>
          <w:szCs w:val="18"/>
        </w:rPr>
      </w:pPr>
      <w:r w:rsidRPr="00776171">
        <w:rPr>
          <w:rFonts w:ascii="Times New Roman" w:hAnsi="Times New Roman"/>
          <w:sz w:val="18"/>
          <w:szCs w:val="18"/>
        </w:rPr>
        <w:t>Science electives may be selected from Chemistry, Biology, Physics, Earth and Atmospheric Science, or other courses approved by the engineering school.</w:t>
      </w:r>
    </w:p>
    <w:p w:rsidR="00445BBE" w:rsidRDefault="00445BBE" w:rsidP="00445BBE">
      <w:pPr>
        <w:numPr>
          <w:ilvl w:val="0"/>
          <w:numId w:val="24"/>
        </w:numPr>
        <w:spacing w:after="0"/>
        <w:ind w:right="130"/>
        <w:jc w:val="both"/>
        <w:rPr>
          <w:rFonts w:ascii="Times New Roman" w:hAnsi="Times New Roman"/>
          <w:sz w:val="18"/>
          <w:szCs w:val="18"/>
        </w:rPr>
      </w:pPr>
      <w:r w:rsidRPr="00776171">
        <w:rPr>
          <w:rFonts w:ascii="Times New Roman" w:hAnsi="Times New Roman"/>
          <w:sz w:val="18"/>
          <w:szCs w:val="18"/>
        </w:rPr>
        <w:t>Students may need to take College Algebra (MATH 1111) &amp; Pre-Calculus (MATH 1113) in order to take Calculus I (MATH 1211)</w:t>
      </w:r>
    </w:p>
    <w:p w:rsidR="00445BBE" w:rsidRDefault="00445BBE" w:rsidP="00445BBE">
      <w:pPr>
        <w:numPr>
          <w:ilvl w:val="0"/>
          <w:numId w:val="25"/>
        </w:numPr>
        <w:spacing w:after="0"/>
        <w:ind w:right="130"/>
        <w:jc w:val="both"/>
        <w:rPr>
          <w:rFonts w:ascii="Times New Roman" w:hAnsi="Times New Roman"/>
          <w:sz w:val="18"/>
          <w:szCs w:val="18"/>
        </w:rPr>
      </w:pPr>
      <w:r w:rsidRPr="00776171">
        <w:rPr>
          <w:rFonts w:ascii="Times New Roman" w:hAnsi="Times New Roman"/>
          <w:b/>
          <w:i/>
          <w:sz w:val="18"/>
          <w:szCs w:val="18"/>
          <w:u w:val="single"/>
        </w:rPr>
        <w:t xml:space="preserve">In order to guarantee transfer to Georgia Institute of Technology under Regents Engineering Transfer Program (RETP), a student must successfully finish the entire curriculum as described above and secure an overall GPA of at least 2.7 as well as Mathematics and Science GPA of at least 2.7.  </w:t>
      </w:r>
    </w:p>
    <w:p w:rsidR="00445BBE" w:rsidRPr="00776171" w:rsidRDefault="00445BBE" w:rsidP="00445BBE">
      <w:pPr>
        <w:numPr>
          <w:ilvl w:val="0"/>
          <w:numId w:val="25"/>
        </w:numPr>
        <w:spacing w:after="0"/>
        <w:ind w:right="130"/>
        <w:jc w:val="both"/>
        <w:rPr>
          <w:rFonts w:ascii="Times New Roman" w:hAnsi="Times New Roman"/>
          <w:sz w:val="18"/>
          <w:szCs w:val="18"/>
        </w:rPr>
      </w:pPr>
      <w:r w:rsidRPr="00776171">
        <w:rPr>
          <w:rFonts w:ascii="Times New Roman" w:hAnsi="Times New Roman"/>
          <w:sz w:val="18"/>
          <w:szCs w:val="18"/>
        </w:rPr>
        <w:t>As Georgia Tech follows a no forgiveness policy, in calculating GPA, grades in all courses are counted including those taken at other institutions and those repeated here at Albany State University in order to improve the previous grade.</w:t>
      </w:r>
    </w:p>
    <w:p w:rsidR="00445BBE" w:rsidRDefault="00445BBE" w:rsidP="00445BBE">
      <w:pPr>
        <w:spacing w:line="276" w:lineRule="auto"/>
        <w:rPr>
          <w:rFonts w:ascii="Times New Roman" w:hAnsi="Times New Roman"/>
          <w:color w:val="000000"/>
          <w:sz w:val="20"/>
          <w:szCs w:val="20"/>
        </w:rPr>
      </w:pPr>
    </w:p>
    <w:p w:rsidR="007D77D2" w:rsidRDefault="007D77D2"/>
    <w:p w:rsidR="007D77D2" w:rsidRDefault="007D77D2"/>
    <w:p w:rsidR="007D77D2" w:rsidRDefault="007D77D2"/>
    <w:p w:rsidR="007D77D2" w:rsidRDefault="007D77D2"/>
    <w:p w:rsidR="00B446B4" w:rsidRDefault="00B446B4" w:rsidP="00B446B4">
      <w:pPr>
        <w:widowControl w:val="0"/>
        <w:autoSpaceDE w:val="0"/>
        <w:autoSpaceDN w:val="0"/>
        <w:adjustRightInd w:val="0"/>
        <w:spacing w:after="0" w:line="200" w:lineRule="exact"/>
        <w:ind w:firstLine="180"/>
        <w:rPr>
          <w:rFonts w:ascii="Times New Roman" w:hAnsi="Times New Roman"/>
          <w:b/>
          <w:color w:val="000000"/>
          <w:sz w:val="20"/>
          <w:szCs w:val="20"/>
        </w:rPr>
      </w:pPr>
      <w:r w:rsidRPr="00567628">
        <w:rPr>
          <w:rFonts w:ascii="Times New Roman" w:hAnsi="Times New Roman"/>
          <w:b/>
          <w:color w:val="000000"/>
          <w:sz w:val="20"/>
          <w:szCs w:val="20"/>
        </w:rPr>
        <w:t>Dual Degree Requirements</w:t>
      </w:r>
    </w:p>
    <w:tbl>
      <w:tblPr>
        <w:tblpPr w:leftFromText="180" w:rightFromText="180" w:vertAnchor="text" w:horzAnchor="margin" w:tblpX="390" w:tblpY="283"/>
        <w:tblW w:w="0" w:type="auto"/>
        <w:tblLayout w:type="fixed"/>
        <w:tblCellMar>
          <w:left w:w="30" w:type="dxa"/>
          <w:right w:w="30" w:type="dxa"/>
        </w:tblCellMar>
        <w:tblLook w:val="0000"/>
      </w:tblPr>
      <w:tblGrid>
        <w:gridCol w:w="1032"/>
        <w:gridCol w:w="1032"/>
        <w:gridCol w:w="3353"/>
        <w:gridCol w:w="902"/>
        <w:gridCol w:w="3341"/>
      </w:tblGrid>
      <w:tr w:rsidR="00B446B4" w:rsidRPr="007E5B6C" w:rsidTr="00B446B4">
        <w:trPr>
          <w:trHeight w:val="305"/>
        </w:trPr>
        <w:tc>
          <w:tcPr>
            <w:tcW w:w="9660" w:type="dxa"/>
            <w:gridSpan w:val="5"/>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Pr>
                <w:rFonts w:ascii="Times New Roman" w:eastAsia="Calibri" w:hAnsi="Times New Roman"/>
                <w:b/>
                <w:bCs/>
                <w:color w:val="000000"/>
                <w:sz w:val="18"/>
                <w:szCs w:val="18"/>
              </w:rPr>
              <w:t xml:space="preserve">Additional Courses Required </w:t>
            </w:r>
            <w:r w:rsidRPr="007E5B6C">
              <w:rPr>
                <w:rFonts w:ascii="Times New Roman" w:eastAsia="Calibri" w:hAnsi="Times New Roman"/>
                <w:b/>
                <w:bCs/>
                <w:color w:val="000000"/>
                <w:sz w:val="18"/>
                <w:szCs w:val="18"/>
              </w:rPr>
              <w:t>for Dual Degree in Chemistry</w:t>
            </w:r>
          </w:p>
        </w:tc>
      </w:tr>
      <w:tr w:rsidR="00B446B4" w:rsidRPr="007E5B6C" w:rsidTr="0071188B">
        <w:trPr>
          <w:trHeight w:val="230"/>
        </w:trPr>
        <w:tc>
          <w:tcPr>
            <w:tcW w:w="5417" w:type="dxa"/>
            <w:gridSpan w:val="3"/>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Required Chemistry Courses</w:t>
            </w:r>
          </w:p>
        </w:tc>
        <w:tc>
          <w:tcPr>
            <w:tcW w:w="90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Credits</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Semester Offered</w:t>
            </w:r>
          </w:p>
        </w:tc>
      </w:tr>
      <w:tr w:rsidR="00B446B4" w:rsidRPr="007E5B6C" w:rsidTr="0071188B">
        <w:trPr>
          <w:trHeight w:val="235"/>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 xml:space="preserve">CHEM </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1211K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General Chemistry I</w:t>
            </w:r>
          </w:p>
        </w:tc>
        <w:tc>
          <w:tcPr>
            <w:tcW w:w="902" w:type="dxa"/>
          </w:tcPr>
          <w:p w:rsidR="00B446B4" w:rsidRPr="007E5B6C" w:rsidRDefault="00B446B4" w:rsidP="00445BBE">
            <w:pPr>
              <w:autoSpaceDE w:val="0"/>
              <w:autoSpaceDN w:val="0"/>
              <w:adjustRightInd w:val="0"/>
              <w:spacing w:after="0"/>
              <w:ind w:hanging="17"/>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and Spring</w:t>
            </w:r>
          </w:p>
        </w:tc>
      </w:tr>
      <w:tr w:rsidR="00B446B4" w:rsidRPr="007E5B6C" w:rsidTr="0071188B">
        <w:trPr>
          <w:trHeight w:val="208"/>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 xml:space="preserve">CHEM </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1212K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General Chemistry II</w:t>
            </w:r>
          </w:p>
        </w:tc>
        <w:tc>
          <w:tcPr>
            <w:tcW w:w="902" w:type="dxa"/>
          </w:tcPr>
          <w:p w:rsidR="00B446B4" w:rsidRPr="007E5B6C" w:rsidRDefault="00B446B4" w:rsidP="00445BBE">
            <w:pPr>
              <w:autoSpaceDE w:val="0"/>
              <w:autoSpaceDN w:val="0"/>
              <w:adjustRightInd w:val="0"/>
              <w:spacing w:after="0"/>
              <w:ind w:hanging="17"/>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Spring, Summer</w:t>
            </w:r>
          </w:p>
        </w:tc>
      </w:tr>
      <w:tr w:rsidR="00B446B4" w:rsidRPr="007E5B6C" w:rsidTr="0071188B">
        <w:trPr>
          <w:trHeight w:val="253"/>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2301K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Organic Chemistry I</w:t>
            </w:r>
          </w:p>
        </w:tc>
        <w:tc>
          <w:tcPr>
            <w:tcW w:w="902" w:type="dxa"/>
          </w:tcPr>
          <w:p w:rsidR="00B446B4" w:rsidRPr="007E5B6C" w:rsidRDefault="00B446B4" w:rsidP="00445BBE">
            <w:pPr>
              <w:autoSpaceDE w:val="0"/>
              <w:autoSpaceDN w:val="0"/>
              <w:adjustRightInd w:val="0"/>
              <w:spacing w:after="0"/>
              <w:ind w:hanging="17"/>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and Spring</w:t>
            </w:r>
          </w:p>
        </w:tc>
      </w:tr>
      <w:tr w:rsidR="00B446B4" w:rsidRPr="007E5B6C" w:rsidTr="0071188B">
        <w:trPr>
          <w:trHeight w:val="172"/>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2302K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Organic Chemistry II</w:t>
            </w:r>
          </w:p>
        </w:tc>
        <w:tc>
          <w:tcPr>
            <w:tcW w:w="902" w:type="dxa"/>
          </w:tcPr>
          <w:p w:rsidR="00B446B4" w:rsidRPr="007E5B6C" w:rsidRDefault="00B446B4" w:rsidP="00445BBE">
            <w:pPr>
              <w:autoSpaceDE w:val="0"/>
              <w:autoSpaceDN w:val="0"/>
              <w:adjustRightInd w:val="0"/>
              <w:spacing w:after="0"/>
              <w:ind w:hanging="17"/>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and Spring</w:t>
            </w:r>
          </w:p>
        </w:tc>
      </w:tr>
      <w:tr w:rsidR="00B446B4" w:rsidRPr="007E5B6C" w:rsidTr="0071188B">
        <w:trPr>
          <w:trHeight w:val="305"/>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2351K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Quantitative Analysis I</w:t>
            </w:r>
          </w:p>
        </w:tc>
        <w:tc>
          <w:tcPr>
            <w:tcW w:w="902" w:type="dxa"/>
          </w:tcPr>
          <w:p w:rsidR="00B446B4" w:rsidRPr="007E5B6C" w:rsidRDefault="00B446B4" w:rsidP="00445BBE">
            <w:pPr>
              <w:autoSpaceDE w:val="0"/>
              <w:autoSpaceDN w:val="0"/>
              <w:adjustRightInd w:val="0"/>
              <w:spacing w:after="0"/>
              <w:ind w:hanging="17"/>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w:t>
            </w:r>
          </w:p>
        </w:tc>
      </w:tr>
      <w:tr w:rsidR="00B446B4" w:rsidRPr="007E5B6C" w:rsidTr="0071188B">
        <w:trPr>
          <w:trHeight w:val="190"/>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2352K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Quantitative Analysis II</w:t>
            </w:r>
          </w:p>
        </w:tc>
        <w:tc>
          <w:tcPr>
            <w:tcW w:w="902" w:type="dxa"/>
          </w:tcPr>
          <w:p w:rsidR="00B446B4" w:rsidRPr="007E5B6C" w:rsidRDefault="00B446B4" w:rsidP="00445BBE">
            <w:pPr>
              <w:autoSpaceDE w:val="0"/>
              <w:autoSpaceDN w:val="0"/>
              <w:adjustRightInd w:val="0"/>
              <w:spacing w:after="0"/>
              <w:ind w:hanging="17"/>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Spring</w:t>
            </w:r>
          </w:p>
        </w:tc>
      </w:tr>
      <w:tr w:rsidR="00B446B4" w:rsidRPr="007E5B6C" w:rsidTr="0071188B">
        <w:trPr>
          <w:trHeight w:val="163"/>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3221K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Physical Chemistry I</w:t>
            </w:r>
          </w:p>
        </w:tc>
        <w:tc>
          <w:tcPr>
            <w:tcW w:w="902" w:type="dxa"/>
          </w:tcPr>
          <w:p w:rsidR="00B446B4" w:rsidRPr="007E5B6C" w:rsidRDefault="00B446B4" w:rsidP="00445BBE">
            <w:pPr>
              <w:autoSpaceDE w:val="0"/>
              <w:autoSpaceDN w:val="0"/>
              <w:adjustRightInd w:val="0"/>
              <w:spacing w:after="0"/>
              <w:ind w:hanging="17"/>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Spring</w:t>
            </w:r>
          </w:p>
        </w:tc>
      </w:tr>
      <w:tr w:rsidR="00B446B4" w:rsidRPr="007E5B6C" w:rsidTr="0071188B">
        <w:trPr>
          <w:trHeight w:val="305"/>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3222K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Physical Chemistry II</w:t>
            </w:r>
          </w:p>
        </w:tc>
        <w:tc>
          <w:tcPr>
            <w:tcW w:w="902" w:type="dxa"/>
          </w:tcPr>
          <w:p w:rsidR="00B446B4" w:rsidRPr="007E5B6C" w:rsidRDefault="00B446B4" w:rsidP="00445BBE">
            <w:pPr>
              <w:autoSpaceDE w:val="0"/>
              <w:autoSpaceDN w:val="0"/>
              <w:adjustRightInd w:val="0"/>
              <w:spacing w:after="0"/>
              <w:ind w:hanging="17"/>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w:t>
            </w:r>
          </w:p>
        </w:tc>
      </w:tr>
      <w:tr w:rsidR="00B446B4" w:rsidRPr="007E5B6C" w:rsidTr="0071188B">
        <w:trPr>
          <w:trHeight w:val="305"/>
        </w:trPr>
        <w:tc>
          <w:tcPr>
            <w:tcW w:w="5417" w:type="dxa"/>
            <w:gridSpan w:val="3"/>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Chemistry Electives (2000 level or higher)</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5</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p>
        </w:tc>
      </w:tr>
      <w:tr w:rsidR="00B446B4" w:rsidRPr="007E5B6C" w:rsidTr="0071188B">
        <w:trPr>
          <w:trHeight w:val="305"/>
        </w:trPr>
        <w:tc>
          <w:tcPr>
            <w:tcW w:w="5417" w:type="dxa"/>
            <w:gridSpan w:val="3"/>
          </w:tcPr>
          <w:p w:rsidR="00B446B4" w:rsidRPr="007E5B6C" w:rsidRDefault="00B446B4" w:rsidP="00B446B4">
            <w:pPr>
              <w:autoSpaceDE w:val="0"/>
              <w:autoSpaceDN w:val="0"/>
              <w:adjustRightInd w:val="0"/>
              <w:spacing w:after="0"/>
              <w:rPr>
                <w:rFonts w:ascii="Times New Roman" w:eastAsia="Calibri" w:hAnsi="Times New Roman"/>
                <w:b/>
                <w:bCs/>
                <w:color w:val="000000"/>
                <w:sz w:val="18"/>
                <w:szCs w:val="18"/>
              </w:rPr>
            </w:pPr>
            <w:r w:rsidRPr="007E5B6C">
              <w:rPr>
                <w:rFonts w:ascii="Times New Roman" w:eastAsia="Calibri" w:hAnsi="Times New Roman"/>
                <w:b/>
                <w:bCs/>
                <w:color w:val="000000"/>
                <w:sz w:val="18"/>
                <w:szCs w:val="18"/>
              </w:rPr>
              <w:t>Total Chemistry Credit Hours Required to obtain</w:t>
            </w:r>
            <w:r>
              <w:rPr>
                <w:rFonts w:ascii="Times New Roman" w:eastAsia="Calibri" w:hAnsi="Times New Roman"/>
                <w:b/>
                <w:bCs/>
                <w:color w:val="000000"/>
                <w:sz w:val="18"/>
                <w:szCs w:val="18"/>
              </w:rPr>
              <w:t xml:space="preserve"> </w:t>
            </w:r>
            <w:r w:rsidRPr="007E5B6C">
              <w:rPr>
                <w:rFonts w:ascii="Times New Roman" w:eastAsia="Calibri" w:hAnsi="Times New Roman"/>
                <w:b/>
                <w:bCs/>
                <w:color w:val="000000"/>
                <w:sz w:val="18"/>
                <w:szCs w:val="18"/>
              </w:rPr>
              <w:t xml:space="preserve"> Chemistry Degree from Albany State University</w:t>
            </w:r>
          </w:p>
        </w:tc>
        <w:tc>
          <w:tcPr>
            <w:tcW w:w="902" w:type="dxa"/>
          </w:tcPr>
          <w:p w:rsidR="00B446B4" w:rsidRPr="007E5B6C" w:rsidRDefault="00B446B4" w:rsidP="00B446B4">
            <w:pPr>
              <w:autoSpaceDE w:val="0"/>
              <w:autoSpaceDN w:val="0"/>
              <w:adjustRightInd w:val="0"/>
              <w:spacing w:after="0"/>
              <w:ind w:firstLine="73"/>
              <w:jc w:val="center"/>
              <w:rPr>
                <w:rFonts w:ascii="Times New Roman" w:eastAsia="Calibri" w:hAnsi="Times New Roman"/>
                <w:b/>
                <w:bCs/>
                <w:color w:val="000000"/>
                <w:sz w:val="18"/>
                <w:szCs w:val="18"/>
              </w:rPr>
            </w:pPr>
            <w:r w:rsidRPr="007E5B6C">
              <w:rPr>
                <w:rFonts w:ascii="Times New Roman" w:eastAsia="Calibri" w:hAnsi="Times New Roman"/>
                <w:b/>
                <w:bCs/>
                <w:color w:val="000000"/>
                <w:sz w:val="18"/>
                <w:szCs w:val="18"/>
              </w:rPr>
              <w:t>37</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p>
        </w:tc>
      </w:tr>
    </w:tbl>
    <w:p w:rsidR="007D77D2" w:rsidRDefault="007D77D2" w:rsidP="00B446B4">
      <w:pPr>
        <w:spacing w:after="0"/>
      </w:pPr>
    </w:p>
    <w:tbl>
      <w:tblPr>
        <w:tblpPr w:leftFromText="180" w:rightFromText="180" w:vertAnchor="text" w:horzAnchor="margin" w:tblpX="468" w:tblpY="3551"/>
        <w:tblW w:w="9641" w:type="dxa"/>
        <w:tblLook w:val="04A0"/>
      </w:tblPr>
      <w:tblGrid>
        <w:gridCol w:w="4402"/>
        <w:gridCol w:w="914"/>
        <w:gridCol w:w="3307"/>
        <w:gridCol w:w="1018"/>
      </w:tblGrid>
      <w:tr w:rsidR="00B446B4" w:rsidRPr="00231E0B" w:rsidTr="0071188B">
        <w:trPr>
          <w:trHeight w:val="273"/>
        </w:trPr>
        <w:tc>
          <w:tcPr>
            <w:tcW w:w="9641" w:type="dxa"/>
            <w:gridSpan w:val="4"/>
            <w:shd w:val="clear" w:color="auto" w:fill="auto"/>
            <w:noWrap/>
            <w:vAlign w:val="center"/>
            <w:hideMark/>
          </w:tcPr>
          <w:p w:rsidR="00B446B4" w:rsidRPr="00231E0B" w:rsidRDefault="00B446B4" w:rsidP="00B446B4">
            <w:pPr>
              <w:spacing w:after="0"/>
              <w:ind w:left="-108" w:firstLine="0"/>
              <w:rPr>
                <w:rFonts w:ascii="Times New Roman" w:hAnsi="Times New Roman"/>
                <w:b/>
                <w:bCs/>
                <w:sz w:val="18"/>
                <w:szCs w:val="18"/>
              </w:rPr>
            </w:pPr>
            <w:r>
              <w:rPr>
                <w:rFonts w:ascii="Times New Roman" w:hAnsi="Times New Roman"/>
                <w:b/>
                <w:bCs/>
                <w:sz w:val="18"/>
                <w:szCs w:val="18"/>
              </w:rPr>
              <w:t xml:space="preserve">Additional Courses </w:t>
            </w:r>
            <w:r w:rsidRPr="00231E0B">
              <w:rPr>
                <w:rFonts w:ascii="Times New Roman" w:hAnsi="Times New Roman"/>
                <w:b/>
                <w:bCs/>
                <w:sz w:val="18"/>
                <w:szCs w:val="18"/>
              </w:rPr>
              <w:t>Require</w:t>
            </w:r>
            <w:r>
              <w:rPr>
                <w:rFonts w:ascii="Times New Roman" w:hAnsi="Times New Roman"/>
                <w:b/>
                <w:bCs/>
                <w:sz w:val="18"/>
                <w:szCs w:val="18"/>
              </w:rPr>
              <w:t>d</w:t>
            </w:r>
            <w:r w:rsidRPr="00231E0B">
              <w:rPr>
                <w:rFonts w:ascii="Times New Roman" w:hAnsi="Times New Roman"/>
                <w:b/>
                <w:bCs/>
                <w:sz w:val="18"/>
                <w:szCs w:val="18"/>
              </w:rPr>
              <w:t xml:space="preserve"> for Dual Degree in Computer Science for Computer Engineering Major</w:t>
            </w:r>
            <w:r>
              <w:rPr>
                <w:rFonts w:ascii="Times New Roman" w:hAnsi="Times New Roman"/>
                <w:b/>
                <w:bCs/>
                <w:sz w:val="18"/>
                <w:szCs w:val="18"/>
              </w:rPr>
              <w:t>s</w:t>
            </w:r>
          </w:p>
          <w:p w:rsidR="00B446B4" w:rsidRPr="00231E0B" w:rsidRDefault="00B446B4" w:rsidP="00B446B4">
            <w:pPr>
              <w:spacing w:after="0"/>
              <w:jc w:val="center"/>
              <w:rPr>
                <w:rFonts w:ascii="Times New Roman" w:hAnsi="Times New Roman"/>
                <w:b/>
                <w:bCs/>
                <w:color w:val="000000"/>
                <w:sz w:val="18"/>
                <w:szCs w:val="18"/>
              </w:rPr>
            </w:pPr>
          </w:p>
        </w:tc>
      </w:tr>
      <w:tr w:rsidR="00B446B4" w:rsidRPr="00231E0B" w:rsidTr="0071188B">
        <w:trPr>
          <w:trHeight w:val="233"/>
        </w:trPr>
        <w:tc>
          <w:tcPr>
            <w:tcW w:w="4402"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ALBANY STATE UNIVERSITY </w:t>
            </w:r>
            <w:r w:rsidRPr="00231E0B">
              <w:rPr>
                <w:rFonts w:ascii="Times New Roman" w:hAnsi="Times New Roman"/>
                <w:sz w:val="18"/>
                <w:szCs w:val="18"/>
              </w:rPr>
              <w:t xml:space="preserve"> </w:t>
            </w:r>
          </w:p>
        </w:tc>
        <w:tc>
          <w:tcPr>
            <w:tcW w:w="914"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HOURS </w:t>
            </w:r>
            <w:r w:rsidRPr="00231E0B">
              <w:rPr>
                <w:rFonts w:ascii="Times New Roman" w:hAnsi="Times New Roman"/>
                <w:sz w:val="18"/>
                <w:szCs w:val="18"/>
              </w:rPr>
              <w:t xml:space="preserve"> </w:t>
            </w:r>
          </w:p>
        </w:tc>
        <w:tc>
          <w:tcPr>
            <w:tcW w:w="3307"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GEORGIA TECH SUBSTITUTIONS </w:t>
            </w:r>
            <w:r w:rsidRPr="00231E0B">
              <w:rPr>
                <w:rFonts w:ascii="Times New Roman" w:hAnsi="Times New Roman"/>
                <w:sz w:val="18"/>
                <w:szCs w:val="18"/>
              </w:rPr>
              <w:t xml:space="preserve"> </w:t>
            </w:r>
          </w:p>
        </w:tc>
        <w:tc>
          <w:tcPr>
            <w:tcW w:w="1018"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HOURS </w:t>
            </w:r>
            <w:r w:rsidRPr="00231E0B">
              <w:rPr>
                <w:rFonts w:ascii="Times New Roman" w:hAnsi="Times New Roman"/>
                <w:sz w:val="18"/>
                <w:szCs w:val="18"/>
              </w:rPr>
              <w:t xml:space="preserve"> </w:t>
            </w:r>
          </w:p>
        </w:tc>
      </w:tr>
      <w:tr w:rsidR="00B446B4" w:rsidRPr="00231E0B" w:rsidTr="0071188B">
        <w:trPr>
          <w:trHeight w:val="275"/>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1301 COMPUTER SCIENCE 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4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1302 COMPUTER SCIENCE II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4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3111 DISCRETE STRUCTURES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3122   DATA STRUCTURES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445BBE">
        <w:trPr>
          <w:trHeight w:val="834"/>
        </w:trPr>
        <w:tc>
          <w:tcPr>
            <w:tcW w:w="4402" w:type="dxa"/>
            <w:shd w:val="clear" w:color="auto" w:fill="auto"/>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4113 OPERATING SYSTEMS &amp; </w:t>
            </w:r>
            <w:r w:rsidRPr="00231E0B">
              <w:rPr>
                <w:rFonts w:ascii="Times New Roman" w:hAnsi="Times New Roman"/>
                <w:color w:val="000000"/>
                <w:sz w:val="18"/>
                <w:szCs w:val="18"/>
              </w:rPr>
              <w:br/>
              <w:t xml:space="preserve">CSCI 3212   COMPUTER ORG. &amp; ARCHITECTURE II </w:t>
            </w:r>
            <w:r w:rsidRPr="00231E0B">
              <w:rPr>
                <w:rFonts w:ascii="Times New Roman" w:hAnsi="Times New Roman"/>
                <w:sz w:val="18"/>
                <w:szCs w:val="18"/>
              </w:rPr>
              <w:t xml:space="preserve"> </w:t>
            </w:r>
          </w:p>
        </w:tc>
        <w:tc>
          <w:tcPr>
            <w:tcW w:w="914" w:type="dxa"/>
            <w:shd w:val="clear" w:color="auto" w:fill="auto"/>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3</w:t>
            </w:r>
            <w:r w:rsidRPr="00231E0B">
              <w:rPr>
                <w:rFonts w:ascii="Times New Roman" w:hAnsi="Times New Roman"/>
                <w:b/>
                <w:bCs/>
                <w:color w:val="000000"/>
                <w:sz w:val="18"/>
                <w:szCs w:val="18"/>
              </w:rPr>
              <w:br/>
              <w:t xml:space="preserve"> 3 </w:t>
            </w:r>
            <w:r w:rsidRPr="00231E0B">
              <w:rPr>
                <w:rFonts w:ascii="Times New Roman" w:hAnsi="Times New Roman"/>
                <w:sz w:val="18"/>
                <w:szCs w:val="18"/>
              </w:rPr>
              <w:t xml:space="preserve"> </w:t>
            </w:r>
          </w:p>
        </w:tc>
        <w:tc>
          <w:tcPr>
            <w:tcW w:w="3307" w:type="dxa"/>
            <w:shd w:val="clear" w:color="auto" w:fill="auto"/>
            <w:noWrap/>
            <w:vAlign w:val="bottom"/>
            <w:hideMark/>
          </w:tcPr>
          <w:p w:rsidR="00445BBE" w:rsidRDefault="00445BBE" w:rsidP="00B446B4">
            <w:pPr>
              <w:spacing w:after="0"/>
              <w:ind w:firstLine="0"/>
              <w:rPr>
                <w:rFonts w:ascii="Times New Roman" w:hAnsi="Times New Roman"/>
                <w:sz w:val="18"/>
                <w:szCs w:val="18"/>
              </w:rPr>
            </w:pPr>
          </w:p>
          <w:p w:rsidR="00B446B4"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ECE 3055 COMPUTER ARCHITECTURE AND OPERATING SYSTEMS </w:t>
            </w:r>
            <w:r w:rsidRPr="00231E0B">
              <w:rPr>
                <w:rFonts w:ascii="Times New Roman" w:hAnsi="Times New Roman"/>
                <w:sz w:val="18"/>
                <w:szCs w:val="18"/>
              </w:rPr>
              <w:t xml:space="preserve"> </w:t>
            </w:r>
          </w:p>
          <w:p w:rsidR="00445BBE" w:rsidRPr="00231E0B" w:rsidRDefault="00445BBE" w:rsidP="00B446B4">
            <w:pPr>
              <w:spacing w:after="0"/>
              <w:ind w:firstLine="0"/>
              <w:rPr>
                <w:rFonts w:ascii="Times New Roman" w:hAnsi="Times New Roman"/>
                <w:sz w:val="18"/>
                <w:szCs w:val="18"/>
              </w:rPr>
            </w:pPr>
          </w:p>
        </w:tc>
        <w:tc>
          <w:tcPr>
            <w:tcW w:w="1018" w:type="dxa"/>
            <w:shd w:val="clear" w:color="auto" w:fill="auto"/>
            <w:noWrap/>
            <w:vAlign w:val="bottom"/>
            <w:hideMark/>
          </w:tcPr>
          <w:p w:rsidR="00B446B4" w:rsidRPr="00231E0B" w:rsidRDefault="00B446B4" w:rsidP="00445BBE">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4</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4123   COMPUTER NETWORKS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ECE 3076 COMPUTER COMMUNICATIONS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445BBE">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3</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3211  COMPUTER ORG. &amp; ARCHITECTURE 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445BBE" w:rsidRDefault="00B446B4" w:rsidP="00B446B4">
            <w:pPr>
              <w:spacing w:after="0"/>
              <w:ind w:firstLine="0"/>
              <w:rPr>
                <w:rFonts w:ascii="Times New Roman" w:hAnsi="Times New Roman"/>
                <w:color w:val="000000"/>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ECE 2031 DIGITAL DESIGN </w:t>
            </w:r>
          </w:p>
          <w:p w:rsidR="00445BBE" w:rsidRDefault="00445BBE" w:rsidP="00B446B4">
            <w:pPr>
              <w:spacing w:after="0"/>
              <w:ind w:firstLine="0"/>
              <w:rPr>
                <w:rFonts w:ascii="Times New Roman" w:hAnsi="Times New Roman"/>
                <w:color w:val="000000"/>
                <w:sz w:val="18"/>
                <w:szCs w:val="18"/>
              </w:rPr>
            </w:pPr>
          </w:p>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color w:val="000000"/>
                <w:sz w:val="18"/>
                <w:szCs w:val="18"/>
              </w:rPr>
              <w:t xml:space="preserve">LABORATORY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445BBE">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3</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4151   SYSTEMS SIMULATION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ISYE 3044 SIMULATION ANALYSIS AND DESIGN </w:t>
            </w:r>
            <w:r w:rsidRPr="00231E0B">
              <w:rPr>
                <w:rFonts w:ascii="Times New Roman" w:hAnsi="Times New Roman"/>
                <w:sz w:val="18"/>
                <w:szCs w:val="18"/>
              </w:rPr>
              <w:t xml:space="preserve"> </w:t>
            </w:r>
          </w:p>
          <w:p w:rsidR="00445BBE" w:rsidRPr="00231E0B" w:rsidRDefault="00445BBE" w:rsidP="00B446B4">
            <w:pPr>
              <w:spacing w:after="0"/>
              <w:ind w:firstLine="0"/>
              <w:rPr>
                <w:rFonts w:ascii="Times New Roman" w:hAnsi="Times New Roman"/>
                <w:sz w:val="18"/>
                <w:szCs w:val="18"/>
              </w:rPr>
            </w:pPr>
          </w:p>
        </w:tc>
        <w:tc>
          <w:tcPr>
            <w:tcW w:w="1018" w:type="dxa"/>
            <w:shd w:val="clear" w:color="auto" w:fill="auto"/>
            <w:noWrap/>
            <w:vAlign w:val="bottom"/>
            <w:hideMark/>
          </w:tcPr>
          <w:p w:rsidR="00B446B4" w:rsidRPr="00231E0B" w:rsidRDefault="00B446B4" w:rsidP="00445BBE">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3</w:t>
            </w:r>
            <w:r w:rsidRPr="00231E0B">
              <w:rPr>
                <w:rFonts w:ascii="Times New Roman" w:hAnsi="Times New Roman"/>
                <w:sz w:val="18"/>
                <w:szCs w:val="18"/>
              </w:rPr>
              <w:t xml:space="preserve"> </w:t>
            </w:r>
          </w:p>
        </w:tc>
      </w:tr>
      <w:tr w:rsidR="00B446B4" w:rsidRPr="00231E0B" w:rsidTr="0071188B">
        <w:trPr>
          <w:trHeight w:val="248"/>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4311 COMPUTER GRAPHICS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4221   SOFTWARE ENGINEERING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2212  CALCULUS II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75"/>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2213 CALCULUS III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2111 LINEAR ALGEBRA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3423 INTRO TO OPERATIONS RESEARCH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   TOTAL CREDIT HOURS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47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00445BBE">
              <w:rPr>
                <w:rFonts w:ascii="Times New Roman" w:hAnsi="Times New Roman"/>
                <w:color w:val="000000"/>
                <w:sz w:val="18"/>
                <w:szCs w:val="18"/>
              </w:rPr>
              <w:t>13</w:t>
            </w:r>
            <w:r w:rsidRPr="00231E0B">
              <w:rPr>
                <w:rFonts w:ascii="Times New Roman" w:hAnsi="Times New Roman"/>
                <w:sz w:val="18"/>
                <w:szCs w:val="18"/>
              </w:rPr>
              <w:t xml:space="preserve"> </w:t>
            </w:r>
          </w:p>
        </w:tc>
      </w:tr>
    </w:tbl>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tbl>
      <w:tblPr>
        <w:tblW w:w="9630" w:type="dxa"/>
        <w:tblInd w:w="468" w:type="dxa"/>
        <w:tblLook w:val="04A0"/>
      </w:tblPr>
      <w:tblGrid>
        <w:gridCol w:w="3830"/>
        <w:gridCol w:w="5800"/>
      </w:tblGrid>
      <w:tr w:rsidR="00B446B4" w:rsidRPr="00231E0B" w:rsidTr="0071188B">
        <w:trPr>
          <w:trHeight w:val="214"/>
        </w:trPr>
        <w:tc>
          <w:tcPr>
            <w:tcW w:w="9630" w:type="dxa"/>
            <w:gridSpan w:val="2"/>
            <w:shd w:val="clear" w:color="auto" w:fill="auto"/>
            <w:hideMark/>
          </w:tcPr>
          <w:p w:rsidR="00B446B4" w:rsidRPr="00231E0B" w:rsidRDefault="00B446B4" w:rsidP="00B446B4">
            <w:pPr>
              <w:spacing w:after="0"/>
              <w:ind w:firstLine="0"/>
              <w:jc w:val="center"/>
              <w:rPr>
                <w:rFonts w:ascii="Times New Roman" w:hAnsi="Times New Roman"/>
                <w:color w:val="000000"/>
                <w:sz w:val="18"/>
                <w:szCs w:val="18"/>
              </w:rPr>
            </w:pPr>
            <w:r>
              <w:rPr>
                <w:rFonts w:ascii="Times New Roman" w:eastAsia="Calibri" w:hAnsi="Times New Roman"/>
                <w:b/>
                <w:bCs/>
                <w:sz w:val="18"/>
                <w:szCs w:val="18"/>
              </w:rPr>
              <w:t>Additional Courses Required</w:t>
            </w:r>
            <w:r w:rsidRPr="00231E0B">
              <w:rPr>
                <w:rFonts w:ascii="Times New Roman" w:eastAsia="Calibri" w:hAnsi="Times New Roman"/>
                <w:b/>
                <w:bCs/>
                <w:sz w:val="18"/>
                <w:szCs w:val="18"/>
              </w:rPr>
              <w:t xml:space="preserve"> for Dual Degree in Mathematics</w:t>
            </w:r>
          </w:p>
        </w:tc>
      </w:tr>
      <w:tr w:rsidR="00B446B4" w:rsidRPr="00231E0B" w:rsidTr="0071188B">
        <w:trPr>
          <w:trHeight w:val="169"/>
        </w:trPr>
        <w:tc>
          <w:tcPr>
            <w:tcW w:w="3830" w:type="dxa"/>
            <w:shd w:val="clear" w:color="auto" w:fill="auto"/>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Courses</w:t>
            </w:r>
          </w:p>
        </w:tc>
        <w:tc>
          <w:tcPr>
            <w:tcW w:w="5800" w:type="dxa"/>
            <w:shd w:val="clear" w:color="auto" w:fill="auto"/>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Hours</w:t>
            </w:r>
          </w:p>
        </w:tc>
      </w:tr>
      <w:tr w:rsidR="00B446B4" w:rsidRPr="00231E0B" w:rsidTr="0071188B">
        <w:trPr>
          <w:trHeight w:val="214"/>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Calculus I*, II, III</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12</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Basic Statistics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59"/>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4211-Elements of Analysis I</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4111-Modern Algebra I</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69"/>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3314-Statistical Methods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96"/>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3211-Ordinary Differential Equations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3423-Introduction to Operations Research</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24"/>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3213-Modern Geometry</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60"/>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3411-Statistcial Methods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87"/>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3101-Introduction to Number Theory</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32"/>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4215-Numericval Analysis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lastRenderedPageBreak/>
              <w:t xml:space="preserve">MATH 3112-Discrete Mathematics </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69"/>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2111-Linear Algebra*</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14"/>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 xml:space="preserve">Total </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48</w:t>
            </w:r>
          </w:p>
        </w:tc>
      </w:tr>
    </w:tbl>
    <w:p w:rsidR="00175787" w:rsidRPr="0071188B" w:rsidRDefault="00175787" w:rsidP="0071188B">
      <w:pPr>
        <w:pStyle w:val="Heading2"/>
        <w:spacing w:before="0"/>
        <w:ind w:left="187" w:firstLine="0"/>
        <w:rPr>
          <w:rFonts w:ascii="Times New Roman" w:hAnsi="Times New Roman"/>
          <w:color w:val="000000"/>
          <w:sz w:val="36"/>
          <w:szCs w:val="36"/>
        </w:rPr>
      </w:pPr>
      <w:bookmarkStart w:id="36" w:name="_Toc295333415"/>
      <w:r w:rsidRPr="0071188B">
        <w:rPr>
          <w:rFonts w:ascii="Times New Roman" w:hAnsi="Times New Roman"/>
          <w:color w:val="191919"/>
          <w:sz w:val="48"/>
          <w:szCs w:val="48"/>
        </w:rPr>
        <w:t>D</w:t>
      </w:r>
      <w:r w:rsidRPr="0071188B">
        <w:rPr>
          <w:rFonts w:ascii="Times New Roman" w:hAnsi="Times New Roman"/>
          <w:color w:val="191919"/>
          <w:sz w:val="36"/>
          <w:szCs w:val="36"/>
        </w:rPr>
        <w:t>E</w:t>
      </w:r>
      <w:r w:rsidRPr="0071188B">
        <w:rPr>
          <w:rFonts w:ascii="Times New Roman" w:hAnsi="Times New Roman"/>
          <w:color w:val="191919"/>
          <w:spacing w:val="-50"/>
          <w:sz w:val="36"/>
          <w:szCs w:val="36"/>
        </w:rPr>
        <w:t>P</w:t>
      </w:r>
      <w:r w:rsidRPr="0071188B">
        <w:rPr>
          <w:rFonts w:ascii="Times New Roman" w:hAnsi="Times New Roman"/>
          <w:color w:val="191919"/>
          <w:sz w:val="36"/>
          <w:szCs w:val="36"/>
        </w:rPr>
        <w:t>A</w:t>
      </w:r>
      <w:r w:rsidRPr="0071188B">
        <w:rPr>
          <w:rFonts w:ascii="Times New Roman" w:hAnsi="Times New Roman"/>
          <w:color w:val="191919"/>
          <w:spacing w:val="-32"/>
          <w:sz w:val="36"/>
          <w:szCs w:val="36"/>
        </w:rPr>
        <w:t>R</w:t>
      </w:r>
      <w:r w:rsidRPr="0071188B">
        <w:rPr>
          <w:rFonts w:ascii="Times New Roman" w:hAnsi="Times New Roman"/>
          <w:color w:val="191919"/>
          <w:sz w:val="36"/>
          <w:szCs w:val="36"/>
        </w:rPr>
        <w:t>TMENT</w:t>
      </w:r>
      <w:r w:rsidRPr="0071188B">
        <w:rPr>
          <w:rFonts w:ascii="Times New Roman" w:hAnsi="Times New Roman"/>
          <w:color w:val="191919"/>
          <w:spacing w:val="35"/>
          <w:sz w:val="36"/>
          <w:szCs w:val="36"/>
        </w:rPr>
        <w:t xml:space="preserve"> </w:t>
      </w:r>
      <w:r w:rsidRPr="0071188B">
        <w:rPr>
          <w:rFonts w:ascii="Times New Roman" w:hAnsi="Times New Roman"/>
          <w:color w:val="191919"/>
          <w:sz w:val="36"/>
          <w:szCs w:val="36"/>
        </w:rPr>
        <w:t>OF</w:t>
      </w:r>
      <w:r w:rsidRPr="0071188B">
        <w:rPr>
          <w:rFonts w:ascii="Times New Roman" w:hAnsi="Times New Roman"/>
          <w:color w:val="191919"/>
          <w:spacing w:val="45"/>
          <w:sz w:val="36"/>
          <w:szCs w:val="36"/>
        </w:rPr>
        <w:t xml:space="preserve"> </w:t>
      </w:r>
      <w:r w:rsidRPr="0071188B">
        <w:rPr>
          <w:rFonts w:ascii="Times New Roman" w:hAnsi="Times New Roman"/>
          <w:color w:val="191919"/>
          <w:sz w:val="48"/>
          <w:szCs w:val="48"/>
        </w:rPr>
        <w:t>M</w:t>
      </w:r>
      <w:r w:rsidRPr="0071188B">
        <w:rPr>
          <w:rFonts w:ascii="Times New Roman" w:hAnsi="Times New Roman"/>
          <w:color w:val="191919"/>
          <w:spacing w:val="-60"/>
          <w:sz w:val="36"/>
          <w:szCs w:val="36"/>
        </w:rPr>
        <w:t>A</w:t>
      </w:r>
      <w:r w:rsidRPr="0071188B">
        <w:rPr>
          <w:rFonts w:ascii="Times New Roman" w:hAnsi="Times New Roman"/>
          <w:color w:val="191919"/>
          <w:sz w:val="36"/>
          <w:szCs w:val="36"/>
        </w:rPr>
        <w:t>THEM</w:t>
      </w:r>
      <w:r w:rsidRPr="0071188B">
        <w:rPr>
          <w:rFonts w:ascii="Times New Roman" w:hAnsi="Times New Roman"/>
          <w:color w:val="191919"/>
          <w:spacing w:val="-60"/>
          <w:sz w:val="36"/>
          <w:szCs w:val="36"/>
        </w:rPr>
        <w:t>A</w:t>
      </w:r>
      <w:r w:rsidRPr="0071188B">
        <w:rPr>
          <w:rFonts w:ascii="Times New Roman" w:hAnsi="Times New Roman"/>
          <w:color w:val="191919"/>
          <w:sz w:val="36"/>
          <w:szCs w:val="36"/>
        </w:rPr>
        <w:t>TICS</w:t>
      </w:r>
      <w:bookmarkEnd w:id="36"/>
      <w:r w:rsidR="0071188B">
        <w:rPr>
          <w:rFonts w:ascii="Times New Roman" w:hAnsi="Times New Roman"/>
          <w:color w:val="191919"/>
          <w:sz w:val="36"/>
          <w:szCs w:val="36"/>
        </w:rPr>
        <w:t xml:space="preserve"> </w:t>
      </w:r>
    </w:p>
    <w:p w:rsidR="00175787" w:rsidRDefault="00175787" w:rsidP="0071188B">
      <w:pPr>
        <w:pStyle w:val="Heading2"/>
        <w:spacing w:before="0"/>
        <w:ind w:left="187" w:firstLine="0"/>
        <w:rPr>
          <w:rFonts w:ascii="Times New Roman" w:hAnsi="Times New Roman"/>
          <w:color w:val="000000"/>
          <w:sz w:val="54"/>
          <w:szCs w:val="54"/>
        </w:rPr>
      </w:pPr>
      <w:bookmarkStart w:id="37" w:name="_Toc295333416"/>
      <w:r w:rsidRPr="0071188B">
        <w:rPr>
          <w:rFonts w:ascii="Times New Roman" w:hAnsi="Times New Roman"/>
          <w:color w:val="191919"/>
          <w:sz w:val="36"/>
          <w:szCs w:val="36"/>
        </w:rPr>
        <w:t>AND</w:t>
      </w:r>
      <w:r w:rsidRPr="0071188B">
        <w:rPr>
          <w:rFonts w:ascii="Times New Roman" w:hAnsi="Times New Roman"/>
          <w:color w:val="191919"/>
          <w:spacing w:val="45"/>
          <w:sz w:val="36"/>
          <w:szCs w:val="36"/>
        </w:rPr>
        <w:t xml:space="preserve"> </w:t>
      </w:r>
      <w:r w:rsidRPr="0071188B">
        <w:rPr>
          <w:rFonts w:ascii="Times New Roman" w:hAnsi="Times New Roman"/>
          <w:color w:val="191919"/>
          <w:sz w:val="48"/>
          <w:szCs w:val="48"/>
        </w:rPr>
        <w:t>C</w:t>
      </w:r>
      <w:r w:rsidRPr="0071188B">
        <w:rPr>
          <w:rFonts w:ascii="Times New Roman" w:hAnsi="Times New Roman"/>
          <w:color w:val="191919"/>
          <w:sz w:val="36"/>
          <w:szCs w:val="36"/>
        </w:rPr>
        <w:t>OMPUTER</w:t>
      </w:r>
      <w:r w:rsidRPr="0071188B">
        <w:rPr>
          <w:rFonts w:ascii="Times New Roman" w:hAnsi="Times New Roman"/>
          <w:color w:val="191919"/>
          <w:spacing w:val="45"/>
          <w:sz w:val="36"/>
          <w:szCs w:val="36"/>
        </w:rPr>
        <w:t xml:space="preserve"> </w:t>
      </w:r>
      <w:r w:rsidRPr="0071188B">
        <w:rPr>
          <w:rFonts w:ascii="Times New Roman" w:hAnsi="Times New Roman"/>
          <w:color w:val="191919"/>
          <w:sz w:val="48"/>
          <w:szCs w:val="48"/>
        </w:rPr>
        <w:t>S</w:t>
      </w:r>
      <w:r w:rsidRPr="0071188B">
        <w:rPr>
          <w:rFonts w:ascii="Times New Roman" w:hAnsi="Times New Roman"/>
          <w:color w:val="191919"/>
          <w:sz w:val="36"/>
          <w:szCs w:val="36"/>
        </w:rPr>
        <w:t>CIENCE</w:t>
      </w:r>
      <w:bookmarkEnd w:id="37"/>
    </w:p>
    <w:p w:rsidR="00175787" w:rsidRDefault="00175787" w:rsidP="00175787">
      <w:pPr>
        <w:widowControl w:val="0"/>
        <w:autoSpaceDE w:val="0"/>
        <w:autoSpaceDN w:val="0"/>
        <w:adjustRightInd w:val="0"/>
        <w:spacing w:before="6" w:after="0" w:line="160" w:lineRule="exact"/>
        <w:rPr>
          <w:rFonts w:ascii="Times New Roman" w:hAnsi="Times New Roman"/>
          <w:color w:val="000000"/>
          <w:sz w:val="16"/>
          <w:szCs w:val="16"/>
        </w:rPr>
      </w:pP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The Department of Mathematics and Computer Science o</w:t>
      </w:r>
      <w:r>
        <w:rPr>
          <w:rFonts w:ascii="Times New Roman" w:hAnsi="Times New Roman"/>
          <w:color w:val="191919"/>
          <w:spacing w:val="-3"/>
          <w:sz w:val="18"/>
          <w:szCs w:val="18"/>
        </w:rPr>
        <w:t>f</w:t>
      </w:r>
      <w:r>
        <w:rPr>
          <w:rFonts w:ascii="Times New Roman" w:hAnsi="Times New Roman"/>
          <w:color w:val="191919"/>
          <w:sz w:val="18"/>
          <w:szCs w:val="18"/>
        </w:rPr>
        <w:t>fers programs of study leading to the Bachelor of</w:t>
      </w:r>
      <w:r>
        <w:rPr>
          <w:rFonts w:ascii="Times New Roman" w:hAnsi="Times New Roman"/>
          <w:color w:val="191919"/>
          <w:spacing w:val="-10"/>
          <w:sz w:val="18"/>
          <w:szCs w:val="18"/>
        </w:rPr>
        <w:t xml:space="preserve"> </w:t>
      </w:r>
      <w:r>
        <w:rPr>
          <w:rFonts w:ascii="Times New Roman" w:hAnsi="Times New Roman"/>
          <w:color w:val="191919"/>
          <w:sz w:val="18"/>
          <w:szCs w:val="18"/>
        </w:rPr>
        <w:t>Arts degree in Mathemat</w:t>
      </w:r>
      <w:r>
        <w:rPr>
          <w:rFonts w:ascii="Times New Roman" w:hAnsi="Times New Roman"/>
          <w:color w:val="191919"/>
          <w:spacing w:val="-1"/>
          <w:sz w:val="18"/>
          <w:szCs w:val="18"/>
        </w:rPr>
        <w:t>i</w:t>
      </w:r>
      <w:r>
        <w:rPr>
          <w:rFonts w:ascii="Times New Roman" w:hAnsi="Times New Roman"/>
          <w:color w:val="191919"/>
          <w:sz w:val="18"/>
          <w:szCs w:val="18"/>
        </w:rPr>
        <w:t>cs, the Bachelor of Science degree in Computer Science with emphasis in mathematics, Bachelor of Science degree in Computer Science wi</w:t>
      </w:r>
      <w:r>
        <w:rPr>
          <w:rFonts w:ascii="Times New Roman" w:hAnsi="Times New Roman"/>
          <w:color w:val="191919"/>
          <w:spacing w:val="-2"/>
          <w:sz w:val="18"/>
          <w:szCs w:val="18"/>
        </w:rPr>
        <w:t>t</w:t>
      </w:r>
      <w:r>
        <w:rPr>
          <w:rFonts w:ascii="Times New Roman" w:hAnsi="Times New Roman"/>
          <w:color w:val="191919"/>
          <w:sz w:val="18"/>
          <w:szCs w:val="18"/>
        </w:rPr>
        <w:t>h emphasis in business and o</w:t>
      </w:r>
      <w:r>
        <w:rPr>
          <w:rFonts w:ascii="Times New Roman" w:hAnsi="Times New Roman"/>
          <w:color w:val="191919"/>
          <w:spacing w:val="-3"/>
          <w:sz w:val="18"/>
          <w:szCs w:val="18"/>
        </w:rPr>
        <w:t>f</w:t>
      </w:r>
      <w:r>
        <w:rPr>
          <w:rFonts w:ascii="Times New Roman" w:hAnsi="Times New Roman"/>
          <w:color w:val="191919"/>
          <w:sz w:val="18"/>
          <w:szCs w:val="18"/>
        </w:rPr>
        <w:t xml:space="preserve">fers graduate courses </w:t>
      </w:r>
      <w:r>
        <w:rPr>
          <w:rFonts w:ascii="Times New Roman" w:hAnsi="Times New Roman"/>
          <w:color w:val="191919"/>
          <w:spacing w:val="-1"/>
          <w:sz w:val="18"/>
          <w:szCs w:val="18"/>
        </w:rPr>
        <w:t>t</w:t>
      </w:r>
      <w:r>
        <w:rPr>
          <w:rFonts w:ascii="Times New Roman" w:hAnsi="Times New Roman"/>
          <w:color w:val="191919"/>
          <w:sz w:val="18"/>
          <w:szCs w:val="18"/>
        </w:rPr>
        <w:t>o support the</w:t>
      </w:r>
      <w:r>
        <w:rPr>
          <w:rFonts w:ascii="Times New Roman" w:hAnsi="Times New Roman"/>
          <w:color w:val="191919"/>
          <w:spacing w:val="3"/>
          <w:sz w:val="18"/>
          <w:szCs w:val="18"/>
        </w:rPr>
        <w:t xml:space="preserve"> </w:t>
      </w:r>
      <w:r>
        <w:rPr>
          <w:rFonts w:ascii="Times New Roman" w:hAnsi="Times New Roman"/>
          <w:color w:val="191919"/>
          <w:sz w:val="18"/>
          <w:szCs w:val="18"/>
        </w:rPr>
        <w:t>Master</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Education</w:t>
      </w:r>
      <w:r>
        <w:rPr>
          <w:rFonts w:ascii="Times New Roman" w:hAnsi="Times New Roman"/>
          <w:color w:val="191919"/>
          <w:spacing w:val="3"/>
          <w:sz w:val="18"/>
          <w:szCs w:val="18"/>
        </w:rPr>
        <w:t xml:space="preserve"> </w:t>
      </w:r>
      <w:r>
        <w:rPr>
          <w:rFonts w:ascii="Times New Roman" w:hAnsi="Times New Roman"/>
          <w:color w:val="191919"/>
          <w:sz w:val="18"/>
          <w:szCs w:val="18"/>
        </w:rPr>
        <w:t>degree</w:t>
      </w:r>
      <w:r>
        <w:rPr>
          <w:rFonts w:ascii="Times New Roman" w:hAnsi="Times New Roman"/>
          <w:color w:val="191919"/>
          <w:spacing w:val="3"/>
          <w:sz w:val="18"/>
          <w:szCs w:val="18"/>
        </w:rPr>
        <w:t xml:space="preserve"> </w:t>
      </w:r>
      <w:r>
        <w:rPr>
          <w:rFonts w:ascii="Times New Roman" w:hAnsi="Times New Roman"/>
          <w:color w:val="191919"/>
          <w:sz w:val="18"/>
          <w:szCs w:val="18"/>
        </w:rPr>
        <w:t>with</w:t>
      </w:r>
      <w:r>
        <w:rPr>
          <w:rFonts w:ascii="Times New Roman" w:hAnsi="Times New Roman"/>
          <w:color w:val="191919"/>
          <w:spacing w:val="3"/>
          <w:sz w:val="18"/>
          <w:szCs w:val="18"/>
        </w:rPr>
        <w:t xml:space="preserve"> </w:t>
      </w:r>
      <w:r>
        <w:rPr>
          <w:rFonts w:ascii="Times New Roman" w:hAnsi="Times New Roman"/>
          <w:color w:val="191919"/>
          <w:sz w:val="18"/>
          <w:szCs w:val="18"/>
        </w:rPr>
        <w:t>concentration</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mathematics. The</w:t>
      </w:r>
      <w:r>
        <w:rPr>
          <w:rFonts w:ascii="Times New Roman" w:hAnsi="Times New Roman"/>
          <w:color w:val="191919"/>
          <w:spacing w:val="3"/>
          <w:sz w:val="18"/>
          <w:szCs w:val="18"/>
        </w:rPr>
        <w:t xml:space="preserve"> </w:t>
      </w:r>
      <w:r>
        <w:rPr>
          <w:rFonts w:ascii="Times New Roman" w:hAnsi="Times New Roman"/>
          <w:color w:val="191919"/>
          <w:sz w:val="18"/>
          <w:szCs w:val="18"/>
        </w:rPr>
        <w:t>Department</w:t>
      </w:r>
      <w:r>
        <w:rPr>
          <w:rFonts w:ascii="Times New Roman" w:hAnsi="Times New Roman"/>
          <w:color w:val="191919"/>
          <w:spacing w:val="3"/>
          <w:sz w:val="18"/>
          <w:szCs w:val="18"/>
        </w:rPr>
        <w:t xml:space="preserve"> </w:t>
      </w:r>
      <w:r>
        <w:rPr>
          <w:rFonts w:ascii="Times New Roman" w:hAnsi="Times New Roman"/>
          <w:color w:val="191919"/>
          <w:sz w:val="18"/>
          <w:szCs w:val="18"/>
        </w:rPr>
        <w:t>also</w:t>
      </w:r>
      <w:r>
        <w:rPr>
          <w:rFonts w:ascii="Times New Roman" w:hAnsi="Times New Roman"/>
          <w:color w:val="191919"/>
          <w:spacing w:val="3"/>
          <w:sz w:val="18"/>
          <w:szCs w:val="18"/>
        </w:rPr>
        <w:t xml:space="preserve"> </w:t>
      </w:r>
      <w:r>
        <w:rPr>
          <w:rFonts w:ascii="Times New Roman" w:hAnsi="Times New Roman"/>
          <w:color w:val="191919"/>
          <w:sz w:val="18"/>
          <w:szCs w:val="18"/>
        </w:rPr>
        <w:t>provides</w:t>
      </w:r>
      <w:r>
        <w:rPr>
          <w:rFonts w:ascii="Times New Roman" w:hAnsi="Times New Roman"/>
          <w:color w:val="191919"/>
          <w:spacing w:val="3"/>
          <w:sz w:val="18"/>
          <w:szCs w:val="18"/>
        </w:rPr>
        <w:t xml:space="preserve"> </w:t>
      </w:r>
      <w:r>
        <w:rPr>
          <w:rFonts w:ascii="Times New Roman" w:hAnsi="Times New Roman"/>
          <w:color w:val="191919"/>
          <w:sz w:val="18"/>
          <w:szCs w:val="18"/>
        </w:rPr>
        <w:t>courses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support</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curri</w:t>
      </w:r>
      <w:r>
        <w:rPr>
          <w:rFonts w:ascii="Times New Roman" w:hAnsi="Times New Roman"/>
          <w:color w:val="191919"/>
          <w:spacing w:val="-1"/>
          <w:sz w:val="18"/>
          <w:szCs w:val="18"/>
        </w:rPr>
        <w:t>c</w:t>
      </w:r>
      <w:r>
        <w:rPr>
          <w:rFonts w:ascii="Times New Roman" w:hAnsi="Times New Roman"/>
          <w:color w:val="191919"/>
          <w:sz w:val="18"/>
          <w:szCs w:val="18"/>
        </w:rPr>
        <w:t>ulums</w:t>
      </w:r>
      <w:r>
        <w:rPr>
          <w:rFonts w:ascii="Times New Roman" w:hAnsi="Times New Roman"/>
          <w:color w:val="191919"/>
          <w:spacing w:val="3"/>
          <w:sz w:val="18"/>
          <w:szCs w:val="18"/>
        </w:rPr>
        <w:t xml:space="preserve"> </w:t>
      </w:r>
      <w:r>
        <w:rPr>
          <w:rFonts w:ascii="Times New Roman" w:hAnsi="Times New Roman"/>
          <w:color w:val="191919"/>
          <w:sz w:val="18"/>
          <w:szCs w:val="18"/>
        </w:rPr>
        <w:t>of other</w:t>
      </w:r>
      <w:r>
        <w:rPr>
          <w:rFonts w:ascii="Times New Roman" w:hAnsi="Times New Roman"/>
          <w:color w:val="191919"/>
          <w:spacing w:val="3"/>
          <w:sz w:val="18"/>
          <w:szCs w:val="18"/>
        </w:rPr>
        <w:t xml:space="preserve"> </w:t>
      </w:r>
      <w:r>
        <w:rPr>
          <w:rFonts w:ascii="Times New Roman" w:hAnsi="Times New Roman"/>
          <w:color w:val="191919"/>
          <w:sz w:val="18"/>
          <w:szCs w:val="18"/>
        </w:rPr>
        <w:t>departments</w:t>
      </w:r>
      <w:r>
        <w:rPr>
          <w:rFonts w:ascii="Times New Roman" w:hAnsi="Times New Roman"/>
          <w:color w:val="191919"/>
          <w:spacing w:val="3"/>
          <w:sz w:val="18"/>
          <w:szCs w:val="18"/>
        </w:rPr>
        <w:t xml:space="preserve"> </w:t>
      </w:r>
      <w:r>
        <w:rPr>
          <w:rFonts w:ascii="Times New Roman" w:hAnsi="Times New Roman"/>
          <w:color w:val="191919"/>
          <w:sz w:val="18"/>
          <w:szCs w:val="18"/>
        </w:rPr>
        <w:t>at</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University</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minor</w:t>
      </w:r>
      <w:r>
        <w:rPr>
          <w:rFonts w:ascii="Times New Roman" w:hAnsi="Times New Roman"/>
          <w:color w:val="191919"/>
          <w:spacing w:val="3"/>
          <w:sz w:val="18"/>
          <w:szCs w:val="18"/>
        </w:rPr>
        <w:t xml:space="preserve"> </w:t>
      </w:r>
      <w:r>
        <w:rPr>
          <w:rFonts w:ascii="Times New Roman" w:hAnsi="Times New Roman"/>
          <w:color w:val="191919"/>
          <w:sz w:val="18"/>
          <w:szCs w:val="18"/>
        </w:rPr>
        <w:t>programs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mathematics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computer</w:t>
      </w:r>
      <w:r>
        <w:rPr>
          <w:rFonts w:ascii="Times New Roman" w:hAnsi="Times New Roman"/>
          <w:color w:val="191919"/>
          <w:spacing w:val="3"/>
          <w:sz w:val="18"/>
          <w:szCs w:val="18"/>
        </w:rPr>
        <w:t xml:space="preserve"> </w:t>
      </w:r>
      <w:r>
        <w:rPr>
          <w:rFonts w:ascii="Times New Roman" w:hAnsi="Times New Roman"/>
          <w:color w:val="191919"/>
          <w:sz w:val="18"/>
          <w:szCs w:val="18"/>
        </w:rPr>
        <w:t>science. The</w:t>
      </w:r>
      <w:r>
        <w:rPr>
          <w:rFonts w:ascii="Times New Roman" w:hAnsi="Times New Roman"/>
          <w:color w:val="191919"/>
          <w:spacing w:val="3"/>
          <w:sz w:val="18"/>
          <w:szCs w:val="18"/>
        </w:rPr>
        <w:t xml:space="preserve"> </w:t>
      </w:r>
      <w:r>
        <w:rPr>
          <w:rFonts w:ascii="Times New Roman" w:hAnsi="Times New Roman"/>
          <w:color w:val="191919"/>
          <w:sz w:val="18"/>
          <w:szCs w:val="18"/>
        </w:rPr>
        <w:t>minor</w:t>
      </w:r>
      <w:r>
        <w:rPr>
          <w:rFonts w:ascii="Times New Roman" w:hAnsi="Times New Roman"/>
          <w:color w:val="191919"/>
          <w:spacing w:val="3"/>
          <w:sz w:val="18"/>
          <w:szCs w:val="18"/>
        </w:rPr>
        <w:t xml:space="preserve"> </w:t>
      </w:r>
      <w:r>
        <w:rPr>
          <w:rFonts w:ascii="Times New Roman" w:hAnsi="Times New Roman"/>
          <w:color w:val="191919"/>
          <w:sz w:val="18"/>
          <w:szCs w:val="18"/>
        </w:rPr>
        <w:t>programs</w:t>
      </w:r>
      <w:r>
        <w:rPr>
          <w:rFonts w:ascii="Times New Roman" w:hAnsi="Times New Roman"/>
          <w:color w:val="191919"/>
          <w:spacing w:val="3"/>
          <w:sz w:val="18"/>
          <w:szCs w:val="18"/>
        </w:rPr>
        <w:t xml:space="preserve"> </w:t>
      </w:r>
      <w:r>
        <w:rPr>
          <w:rFonts w:ascii="Times New Roman" w:hAnsi="Times New Roman"/>
          <w:color w:val="191919"/>
          <w:sz w:val="18"/>
          <w:szCs w:val="18"/>
        </w:rPr>
        <w:t>are</w:t>
      </w:r>
      <w:r>
        <w:rPr>
          <w:rFonts w:ascii="Times New Roman" w:hAnsi="Times New Roman"/>
          <w:color w:val="191919"/>
          <w:spacing w:val="3"/>
          <w:sz w:val="18"/>
          <w:szCs w:val="18"/>
        </w:rPr>
        <w:t xml:space="preserve"> </w:t>
      </w:r>
      <w:r>
        <w:rPr>
          <w:rFonts w:ascii="Times New Roman" w:hAnsi="Times New Roman"/>
          <w:color w:val="191919"/>
          <w:sz w:val="18"/>
          <w:szCs w:val="18"/>
        </w:rPr>
        <w:t>designed</w:t>
      </w:r>
      <w:r>
        <w:rPr>
          <w:rFonts w:ascii="Times New Roman" w:hAnsi="Times New Roman"/>
          <w:color w:val="191919"/>
          <w:spacing w:val="3"/>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those students interested</w:t>
      </w:r>
      <w:r>
        <w:rPr>
          <w:rFonts w:ascii="Times New Roman" w:hAnsi="Times New Roman"/>
          <w:color w:val="191919"/>
          <w:spacing w:val="1"/>
          <w:sz w:val="18"/>
          <w:szCs w:val="18"/>
        </w:rPr>
        <w:t xml:space="preserve"> </w:t>
      </w:r>
      <w:r>
        <w:rPr>
          <w:rFonts w:ascii="Times New Roman" w:hAnsi="Times New Roman"/>
          <w:color w:val="191919"/>
          <w:sz w:val="18"/>
          <w:szCs w:val="18"/>
        </w:rPr>
        <w:t>in pursuing graduate</w:t>
      </w:r>
      <w:r>
        <w:rPr>
          <w:rFonts w:ascii="Times New Roman" w:hAnsi="Times New Roman"/>
          <w:color w:val="191919"/>
          <w:spacing w:val="1"/>
          <w:sz w:val="18"/>
          <w:szCs w:val="18"/>
        </w:rPr>
        <w:t xml:space="preserve"> </w:t>
      </w:r>
      <w:r>
        <w:rPr>
          <w:rFonts w:ascii="Times New Roman" w:hAnsi="Times New Roman"/>
          <w:color w:val="191919"/>
          <w:sz w:val="18"/>
          <w:szCs w:val="18"/>
        </w:rPr>
        <w:t>study or the wide variety</w:t>
      </w:r>
      <w:r>
        <w:rPr>
          <w:rFonts w:ascii="Times New Roman" w:hAnsi="Times New Roman"/>
          <w:color w:val="191919"/>
          <w:spacing w:val="1"/>
          <w:sz w:val="18"/>
          <w:szCs w:val="18"/>
        </w:rPr>
        <w:t xml:space="preserve"> </w:t>
      </w:r>
      <w:r>
        <w:rPr>
          <w:rFonts w:ascii="Times New Roman" w:hAnsi="Times New Roman"/>
          <w:color w:val="191919"/>
          <w:sz w:val="18"/>
          <w:szCs w:val="18"/>
        </w:rPr>
        <w:t>of careers</w:t>
      </w:r>
      <w:r>
        <w:rPr>
          <w:rFonts w:ascii="Times New Roman" w:hAnsi="Times New Roman"/>
          <w:color w:val="191919"/>
          <w:spacing w:val="1"/>
          <w:sz w:val="18"/>
          <w:szCs w:val="18"/>
        </w:rPr>
        <w:t xml:space="preserve"> </w:t>
      </w:r>
      <w:r>
        <w:rPr>
          <w:rFonts w:ascii="Times New Roman" w:hAnsi="Times New Roman"/>
          <w:color w:val="191919"/>
          <w:sz w:val="18"/>
          <w:szCs w:val="18"/>
        </w:rPr>
        <w:t>in the fields of mathematics</w:t>
      </w:r>
      <w:r>
        <w:rPr>
          <w:rFonts w:ascii="Times New Roman" w:hAnsi="Times New Roman"/>
          <w:color w:val="191919"/>
          <w:spacing w:val="1"/>
          <w:sz w:val="18"/>
          <w:szCs w:val="18"/>
        </w:rPr>
        <w:t xml:space="preserve"> </w:t>
      </w:r>
      <w:r>
        <w:rPr>
          <w:rFonts w:ascii="Times New Roman" w:hAnsi="Times New Roman"/>
          <w:color w:val="191919"/>
          <w:sz w:val="18"/>
          <w:szCs w:val="18"/>
        </w:rPr>
        <w:t>and computer</w:t>
      </w:r>
      <w:r>
        <w:rPr>
          <w:rFonts w:ascii="Times New Roman" w:hAnsi="Times New Roman"/>
          <w:color w:val="191919"/>
          <w:spacing w:val="1"/>
          <w:sz w:val="18"/>
          <w:szCs w:val="18"/>
        </w:rPr>
        <w:t xml:space="preserve"> </w:t>
      </w:r>
      <w:r>
        <w:rPr>
          <w:rFonts w:ascii="Times New Roman" w:hAnsi="Times New Roman"/>
          <w:color w:val="191919"/>
          <w:sz w:val="18"/>
          <w:szCs w:val="18"/>
        </w:rPr>
        <w:t>scienc</w:t>
      </w:r>
      <w:r>
        <w:rPr>
          <w:rFonts w:ascii="Times New Roman" w:hAnsi="Times New Roman"/>
          <w:color w:val="191919"/>
          <w:spacing w:val="-1"/>
          <w:sz w:val="18"/>
          <w:szCs w:val="18"/>
        </w:rPr>
        <w:t>e</w:t>
      </w:r>
      <w:r>
        <w:rPr>
          <w:rFonts w:ascii="Times New Roman" w:hAnsi="Times New Roman"/>
          <w:color w:val="191919"/>
          <w:sz w:val="18"/>
          <w:szCs w:val="18"/>
        </w:rPr>
        <w:t>. Students in computer</w:t>
      </w:r>
      <w:r>
        <w:rPr>
          <w:rFonts w:ascii="Times New Roman" w:hAnsi="Times New Roman"/>
          <w:color w:val="191919"/>
          <w:spacing w:val="-1"/>
          <w:sz w:val="18"/>
          <w:szCs w:val="18"/>
        </w:rPr>
        <w:t xml:space="preserve"> </w:t>
      </w:r>
      <w:r>
        <w:rPr>
          <w:rFonts w:ascii="Times New Roman" w:hAnsi="Times New Roman"/>
          <w:color w:val="191919"/>
          <w:sz w:val="18"/>
          <w:szCs w:val="18"/>
        </w:rPr>
        <w:t>science</w:t>
      </w:r>
      <w:r>
        <w:rPr>
          <w:rFonts w:ascii="Times New Roman" w:hAnsi="Times New Roman"/>
          <w:color w:val="191919"/>
          <w:spacing w:val="-1"/>
          <w:sz w:val="18"/>
          <w:szCs w:val="18"/>
        </w:rPr>
        <w:t xml:space="preserve"> </w:t>
      </w:r>
      <w:r>
        <w:rPr>
          <w:rFonts w:ascii="Times New Roman" w:hAnsi="Times New Roman"/>
          <w:color w:val="191919"/>
          <w:sz w:val="18"/>
          <w:szCs w:val="18"/>
        </w:rPr>
        <w:t>may</w:t>
      </w:r>
      <w:r>
        <w:rPr>
          <w:rFonts w:ascii="Times New Roman" w:hAnsi="Times New Roman"/>
          <w:color w:val="191919"/>
          <w:spacing w:val="-1"/>
          <w:sz w:val="18"/>
          <w:szCs w:val="18"/>
        </w:rPr>
        <w:t xml:space="preserve"> </w:t>
      </w:r>
      <w:r>
        <w:rPr>
          <w:rFonts w:ascii="Times New Roman" w:hAnsi="Times New Roman"/>
          <w:color w:val="191919"/>
          <w:sz w:val="18"/>
          <w:szCs w:val="18"/>
        </w:rPr>
        <w:t>choose</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concentrate</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business</w:t>
      </w:r>
      <w:r>
        <w:rPr>
          <w:rFonts w:ascii="Times New Roman" w:hAnsi="Times New Roman"/>
          <w:color w:val="191919"/>
          <w:spacing w:val="-1"/>
          <w:sz w:val="18"/>
          <w:szCs w:val="18"/>
        </w:rPr>
        <w:t xml:space="preserve"> </w:t>
      </w:r>
      <w:r>
        <w:rPr>
          <w:rFonts w:ascii="Times New Roman" w:hAnsi="Times New Roman"/>
          <w:color w:val="191919"/>
          <w:sz w:val="18"/>
          <w:szCs w:val="18"/>
        </w:rPr>
        <w:t>or</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4"/>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z w:val="18"/>
          <w:szCs w:val="18"/>
        </w:rPr>
        <w:t>be</w:t>
      </w:r>
      <w:r>
        <w:rPr>
          <w:rFonts w:ascii="Times New Roman" w:hAnsi="Times New Roman"/>
          <w:color w:val="191919"/>
          <w:spacing w:val="-1"/>
          <w:sz w:val="18"/>
          <w:szCs w:val="18"/>
        </w:rPr>
        <w:t xml:space="preserve"> </w:t>
      </w:r>
      <w:r>
        <w:rPr>
          <w:rFonts w:ascii="Times New Roman" w:hAnsi="Times New Roman"/>
          <w:color w:val="191919"/>
          <w:sz w:val="18"/>
          <w:szCs w:val="18"/>
        </w:rPr>
        <w:t>admitted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department</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majo</w:t>
      </w:r>
      <w:r>
        <w:rPr>
          <w:rFonts w:ascii="Times New Roman" w:hAnsi="Times New Roman"/>
          <w:color w:val="191919"/>
          <w:spacing w:val="-7"/>
          <w:sz w:val="18"/>
          <w:szCs w:val="18"/>
        </w:rPr>
        <w:t>r</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student</w:t>
      </w:r>
      <w:r>
        <w:rPr>
          <w:rFonts w:ascii="Times New Roman" w:hAnsi="Times New Roman"/>
          <w:color w:val="191919"/>
          <w:spacing w:val="-3"/>
          <w:sz w:val="18"/>
          <w:szCs w:val="18"/>
        </w:rPr>
        <w:t xml:space="preserve"> </w:t>
      </w:r>
      <w:r>
        <w:rPr>
          <w:rFonts w:ascii="Times New Roman" w:hAnsi="Times New Roman"/>
          <w:color w:val="191919"/>
          <w:sz w:val="18"/>
          <w:szCs w:val="18"/>
        </w:rPr>
        <w:t>must</w:t>
      </w:r>
      <w:r>
        <w:rPr>
          <w:rFonts w:ascii="Times New Roman" w:hAnsi="Times New Roman"/>
          <w:color w:val="191919"/>
          <w:spacing w:val="-1"/>
          <w:sz w:val="18"/>
          <w:szCs w:val="18"/>
        </w:rPr>
        <w:t xml:space="preserve"> </w:t>
      </w:r>
      <w:r>
        <w:rPr>
          <w:rFonts w:ascii="Times New Roman" w:hAnsi="Times New Roman"/>
          <w:color w:val="191919"/>
          <w:sz w:val="18"/>
          <w:szCs w:val="18"/>
        </w:rPr>
        <w:t>have a cumulative grade point average of 2.25 or highe</w:t>
      </w:r>
      <w:r>
        <w:rPr>
          <w:rFonts w:ascii="Times New Roman" w:hAnsi="Times New Roman"/>
          <w:color w:val="191919"/>
          <w:spacing w:val="-10"/>
          <w:sz w:val="18"/>
          <w:szCs w:val="18"/>
        </w:rPr>
        <w:t>r</w:t>
      </w:r>
      <w:r>
        <w:rPr>
          <w:rFonts w:ascii="Times New Roman" w:hAnsi="Times New Roman"/>
          <w:color w:val="191919"/>
          <w:sz w:val="18"/>
          <w:szCs w:val="18"/>
        </w:rPr>
        <w:t>.</w:t>
      </w:r>
    </w:p>
    <w:p w:rsidR="00175787"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1"/>
          <w:sz w:val="18"/>
          <w:szCs w:val="18"/>
        </w:rPr>
        <w:t xml:space="preserve"> </w:t>
      </w:r>
      <w:r>
        <w:rPr>
          <w:rFonts w:ascii="Times New Roman" w:hAnsi="Times New Roman"/>
          <w:color w:val="191919"/>
          <w:sz w:val="18"/>
          <w:szCs w:val="18"/>
        </w:rPr>
        <w:t>provides</w:t>
      </w:r>
      <w:r>
        <w:rPr>
          <w:rFonts w:ascii="Times New Roman" w:hAnsi="Times New Roman"/>
          <w:color w:val="191919"/>
          <w:spacing w:val="1"/>
          <w:sz w:val="18"/>
          <w:szCs w:val="18"/>
        </w:rPr>
        <w:t xml:space="preserve"> </w:t>
      </w:r>
      <w:r>
        <w:rPr>
          <w:rFonts w:ascii="Times New Roman" w:hAnsi="Times New Roman"/>
          <w:color w:val="191919"/>
          <w:sz w:val="18"/>
          <w:szCs w:val="18"/>
        </w:rPr>
        <w:t>course</w:t>
      </w:r>
      <w:r>
        <w:rPr>
          <w:rFonts w:ascii="Times New Roman" w:hAnsi="Times New Roman"/>
          <w:color w:val="191919"/>
          <w:spacing w:val="1"/>
          <w:sz w:val="18"/>
          <w:szCs w:val="18"/>
        </w:rPr>
        <w:t xml:space="preserve"> </w:t>
      </w:r>
      <w:r>
        <w:rPr>
          <w:rFonts w:ascii="Times New Roman" w:hAnsi="Times New Roman"/>
          <w:color w:val="191919"/>
          <w:sz w:val="18"/>
          <w:szCs w:val="18"/>
        </w:rPr>
        <w:t>work</w:t>
      </w:r>
      <w:r>
        <w:rPr>
          <w:rFonts w:ascii="Times New Roman" w:hAnsi="Times New Roman"/>
          <w:color w:val="191919"/>
          <w:spacing w:val="1"/>
          <w:sz w:val="18"/>
          <w:szCs w:val="18"/>
        </w:rPr>
        <w:t xml:space="preserve"> </w:t>
      </w:r>
      <w:r>
        <w:rPr>
          <w:rFonts w:ascii="Times New Roman" w:hAnsi="Times New Roman"/>
          <w:color w:val="191919"/>
          <w:sz w:val="18"/>
          <w:szCs w:val="18"/>
        </w:rPr>
        <w:t>that</w:t>
      </w:r>
      <w:r>
        <w:rPr>
          <w:rFonts w:ascii="Times New Roman" w:hAnsi="Times New Roman"/>
          <w:color w:val="191919"/>
          <w:spacing w:val="1"/>
          <w:sz w:val="18"/>
          <w:szCs w:val="18"/>
        </w:rPr>
        <w:t xml:space="preserve"> </w:t>
      </w:r>
      <w:r>
        <w:rPr>
          <w:rFonts w:ascii="Times New Roman" w:hAnsi="Times New Roman"/>
          <w:color w:val="191919"/>
          <w:sz w:val="18"/>
          <w:szCs w:val="18"/>
        </w:rPr>
        <w:t>leads</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Bachelor</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9"/>
          <w:sz w:val="18"/>
          <w:szCs w:val="18"/>
        </w:rPr>
        <w:t xml:space="preserve"> </w:t>
      </w:r>
      <w:r>
        <w:rPr>
          <w:rFonts w:ascii="Times New Roman" w:hAnsi="Times New Roman"/>
          <w:color w:val="191919"/>
          <w:sz w:val="18"/>
          <w:szCs w:val="18"/>
        </w:rPr>
        <w:t>Arts</w:t>
      </w:r>
      <w:r>
        <w:rPr>
          <w:rFonts w:ascii="Times New Roman" w:hAnsi="Times New Roman"/>
          <w:color w:val="191919"/>
          <w:spacing w:val="1"/>
          <w:sz w:val="18"/>
          <w:szCs w:val="18"/>
        </w:rPr>
        <w:t xml:space="preserve"> </w:t>
      </w:r>
      <w:r>
        <w:rPr>
          <w:rFonts w:ascii="Times New Roman" w:hAnsi="Times New Roman"/>
          <w:color w:val="191919"/>
          <w:sz w:val="18"/>
          <w:szCs w:val="18"/>
        </w:rPr>
        <w:t>degree</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 xml:space="preserve">mathematics. </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addition</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ge</w:t>
      </w:r>
      <w:r>
        <w:rPr>
          <w:rFonts w:ascii="Times New Roman" w:hAnsi="Times New Roman"/>
          <w:color w:val="191919"/>
          <w:spacing w:val="-1"/>
          <w:sz w:val="18"/>
          <w:szCs w:val="18"/>
        </w:rPr>
        <w:t>n</w:t>
      </w:r>
      <w:r>
        <w:rPr>
          <w:rFonts w:ascii="Times New Roman" w:hAnsi="Times New Roman"/>
          <w:color w:val="191919"/>
          <w:sz w:val="18"/>
          <w:szCs w:val="18"/>
        </w:rPr>
        <w:t>eral</w:t>
      </w:r>
      <w:r>
        <w:rPr>
          <w:rFonts w:ascii="Times New Roman" w:hAnsi="Times New Roman"/>
          <w:color w:val="191919"/>
          <w:spacing w:val="1"/>
          <w:sz w:val="18"/>
          <w:szCs w:val="18"/>
        </w:rPr>
        <w:t xml:space="preserve"> </w:t>
      </w:r>
      <w:r>
        <w:rPr>
          <w:rFonts w:ascii="Times New Roman" w:hAnsi="Times New Roman"/>
          <w:color w:val="191919"/>
          <w:sz w:val="18"/>
          <w:szCs w:val="18"/>
        </w:rPr>
        <w:t>institutional</w:t>
      </w:r>
      <w:r>
        <w:rPr>
          <w:rFonts w:ascii="Times New Roman" w:hAnsi="Times New Roman"/>
          <w:color w:val="191919"/>
          <w:spacing w:val="-1"/>
          <w:sz w:val="18"/>
          <w:szCs w:val="18"/>
        </w:rPr>
        <w:t xml:space="preserve"> </w:t>
      </w:r>
      <w:r>
        <w:rPr>
          <w:rFonts w:ascii="Times New Roman" w:hAnsi="Times New Roman"/>
          <w:color w:val="191919"/>
          <w:sz w:val="18"/>
          <w:szCs w:val="18"/>
        </w:rPr>
        <w:t>requirements,</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1"/>
          <w:sz w:val="18"/>
          <w:szCs w:val="18"/>
        </w:rPr>
        <w:t xml:space="preserve"> </w:t>
      </w:r>
      <w:r>
        <w:rPr>
          <w:rFonts w:ascii="Times New Roman" w:hAnsi="Times New Roman"/>
          <w:color w:val="191919"/>
          <w:sz w:val="18"/>
          <w:szCs w:val="18"/>
        </w:rPr>
        <w:t>is</w:t>
      </w:r>
      <w:r>
        <w:rPr>
          <w:rFonts w:ascii="Times New Roman" w:hAnsi="Times New Roman"/>
          <w:color w:val="191919"/>
          <w:spacing w:val="-1"/>
          <w:sz w:val="18"/>
          <w:szCs w:val="18"/>
        </w:rPr>
        <w:t xml:space="preserve"> </w:t>
      </w:r>
      <w:r>
        <w:rPr>
          <w:rFonts w:ascii="Times New Roman" w:hAnsi="Times New Roman"/>
          <w:color w:val="191919"/>
          <w:sz w:val="18"/>
          <w:szCs w:val="18"/>
        </w:rPr>
        <w:t>required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complete</w:t>
      </w:r>
      <w:r>
        <w:rPr>
          <w:rFonts w:ascii="Times New Roman" w:hAnsi="Times New Roman"/>
          <w:color w:val="191919"/>
          <w:spacing w:val="-1"/>
          <w:sz w:val="18"/>
          <w:szCs w:val="18"/>
        </w:rPr>
        <w:t xml:space="preserve"> </w:t>
      </w:r>
      <w:r>
        <w:rPr>
          <w:rFonts w:ascii="Times New Roman" w:hAnsi="Times New Roman"/>
          <w:color w:val="191919"/>
          <w:sz w:val="18"/>
          <w:szCs w:val="18"/>
        </w:rPr>
        <w:t>60</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hours</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courses</w:t>
      </w:r>
      <w:r>
        <w:rPr>
          <w:rFonts w:ascii="Times New Roman" w:hAnsi="Times New Roman"/>
          <w:color w:val="191919"/>
          <w:spacing w:val="-1"/>
          <w:sz w:val="18"/>
          <w:szCs w:val="18"/>
        </w:rPr>
        <w:t xml:space="preserve"> </w:t>
      </w:r>
      <w:r>
        <w:rPr>
          <w:rFonts w:ascii="Times New Roman" w:hAnsi="Times New Roman"/>
          <w:color w:val="191919"/>
          <w:sz w:val="18"/>
          <w:szCs w:val="18"/>
        </w:rPr>
        <w:t>which</w:t>
      </w:r>
      <w:r>
        <w:rPr>
          <w:rFonts w:ascii="Times New Roman" w:hAnsi="Times New Roman"/>
          <w:color w:val="191919"/>
          <w:spacing w:val="-1"/>
          <w:sz w:val="18"/>
          <w:szCs w:val="18"/>
        </w:rPr>
        <w:t xml:space="preserve"> </w:t>
      </w:r>
      <w:r>
        <w:rPr>
          <w:rFonts w:ascii="Times New Roman" w:hAnsi="Times New Roman"/>
          <w:color w:val="191919"/>
          <w:sz w:val="18"/>
          <w:szCs w:val="18"/>
        </w:rPr>
        <w:t>include</w:t>
      </w:r>
      <w:r>
        <w:rPr>
          <w:rFonts w:ascii="Times New Roman" w:hAnsi="Times New Roman"/>
          <w:color w:val="191919"/>
          <w:spacing w:val="-1"/>
          <w:sz w:val="18"/>
          <w:szCs w:val="18"/>
        </w:rPr>
        <w:t xml:space="preserve"> </w:t>
      </w:r>
      <w:r>
        <w:rPr>
          <w:rFonts w:ascii="Times New Roman" w:hAnsi="Times New Roman"/>
          <w:color w:val="191919"/>
          <w:sz w:val="18"/>
          <w:szCs w:val="18"/>
        </w:rPr>
        <w:t>six</w:t>
      </w:r>
      <w:r>
        <w:rPr>
          <w:rFonts w:ascii="Times New Roman" w:hAnsi="Times New Roman"/>
          <w:color w:val="191919"/>
          <w:spacing w:val="-1"/>
          <w:sz w:val="18"/>
          <w:szCs w:val="18"/>
        </w:rPr>
        <w:t xml:space="preserve"> </w:t>
      </w:r>
      <w:r>
        <w:rPr>
          <w:rFonts w:ascii="Times New Roman" w:hAnsi="Times New Roman"/>
          <w:color w:val="191919"/>
          <w:sz w:val="18"/>
          <w:szCs w:val="18"/>
        </w:rPr>
        <w:t>(6)</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fo</w:t>
      </w:r>
      <w:r>
        <w:rPr>
          <w:rFonts w:ascii="Times New Roman" w:hAnsi="Times New Roman"/>
          <w:color w:val="191919"/>
          <w:spacing w:val="-4"/>
          <w:sz w:val="18"/>
          <w:szCs w:val="18"/>
        </w:rPr>
        <w:t>r</w:t>
      </w:r>
      <w:r>
        <w:rPr>
          <w:rFonts w:ascii="Times New Roman" w:hAnsi="Times New Roman"/>
          <w:color w:val="191919"/>
          <w:sz w:val="18"/>
          <w:szCs w:val="18"/>
        </w:rPr>
        <w:t xml:space="preserve">eign language and 15 semester hours </w:t>
      </w:r>
      <w:r w:rsidR="00CC7D07">
        <w:rPr>
          <w:rFonts w:ascii="Times New Roman" w:hAnsi="Times New Roman"/>
          <w:color w:val="191919"/>
          <w:sz w:val="18"/>
          <w:szCs w:val="18"/>
        </w:rPr>
        <w:t xml:space="preserve">of </w:t>
      </w:r>
      <w:r>
        <w:rPr>
          <w:rFonts w:ascii="Times New Roman" w:hAnsi="Times New Roman"/>
          <w:color w:val="191919"/>
          <w:sz w:val="18"/>
          <w:szCs w:val="18"/>
        </w:rPr>
        <w:t>general electives.</w:t>
      </w:r>
    </w:p>
    <w:p w:rsidR="00175787"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The Bachelor of Science degree in computer science with mathematics emphasis is for those students who want to combine mathematics and computer science.</w:t>
      </w:r>
      <w:r>
        <w:rPr>
          <w:rFonts w:ascii="Times New Roman" w:hAnsi="Times New Roman"/>
          <w:color w:val="191919"/>
          <w:spacing w:val="-1"/>
          <w:sz w:val="18"/>
          <w:szCs w:val="18"/>
        </w:rPr>
        <w:t xml:space="preserve"> </w:t>
      </w:r>
      <w:r>
        <w:rPr>
          <w:rFonts w:ascii="Times New Roman" w:hAnsi="Times New Roman"/>
          <w:color w:val="191919"/>
          <w:sz w:val="18"/>
          <w:szCs w:val="18"/>
        </w:rPr>
        <w:t xml:space="preserve">In addition to the general institutional requirements, the major completes 60 semester hours in major courses which include 33 hours </w:t>
      </w:r>
      <w:r>
        <w:rPr>
          <w:rFonts w:ascii="Times New Roman" w:hAnsi="Times New Roman"/>
          <w:color w:val="191919"/>
          <w:spacing w:val="-1"/>
          <w:sz w:val="18"/>
          <w:szCs w:val="18"/>
        </w:rPr>
        <w:t>i</w:t>
      </w:r>
      <w:r>
        <w:rPr>
          <w:rFonts w:ascii="Times New Roman" w:hAnsi="Times New Roman"/>
          <w:color w:val="191919"/>
          <w:sz w:val="18"/>
          <w:szCs w:val="18"/>
        </w:rPr>
        <w:t>n computer science</w:t>
      </w:r>
      <w:proofErr w:type="gramStart"/>
      <w:r>
        <w:rPr>
          <w:rFonts w:ascii="Times New Roman" w:hAnsi="Times New Roman"/>
          <w:color w:val="191919"/>
          <w:sz w:val="18"/>
          <w:szCs w:val="18"/>
        </w:rPr>
        <w:t>,  20</w:t>
      </w:r>
      <w:proofErr w:type="gramEnd"/>
      <w:r>
        <w:rPr>
          <w:rFonts w:ascii="Times New Roman" w:hAnsi="Times New Roman"/>
          <w:color w:val="191919"/>
          <w:sz w:val="18"/>
          <w:szCs w:val="18"/>
        </w:rPr>
        <w:t xml:space="preserve"> hours in mathematics courses, including  Calculus II, and Calculus III, 6 semester hours in major electives  and 1 hour in general electives.</w:t>
      </w: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7D77D2"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Bachelor</w:t>
      </w:r>
      <w:r>
        <w:rPr>
          <w:rFonts w:ascii="Times New Roman" w:hAnsi="Times New Roman"/>
          <w:color w:val="191919"/>
          <w:spacing w:val="-6"/>
          <w:sz w:val="18"/>
          <w:szCs w:val="18"/>
        </w:rPr>
        <w:t xml:space="preserve"> </w:t>
      </w:r>
      <w:r>
        <w:rPr>
          <w:rFonts w:ascii="Times New Roman" w:hAnsi="Times New Roman"/>
          <w:color w:val="191919"/>
          <w:sz w:val="18"/>
          <w:szCs w:val="18"/>
        </w:rPr>
        <w:t>of</w:t>
      </w:r>
      <w:r>
        <w:rPr>
          <w:rFonts w:ascii="Times New Roman" w:hAnsi="Times New Roman"/>
          <w:color w:val="191919"/>
          <w:spacing w:val="-6"/>
          <w:sz w:val="18"/>
          <w:szCs w:val="18"/>
        </w:rPr>
        <w:t xml:space="preserve"> </w:t>
      </w:r>
      <w:r>
        <w:rPr>
          <w:rFonts w:ascii="Times New Roman" w:hAnsi="Times New Roman"/>
          <w:color w:val="191919"/>
          <w:sz w:val="18"/>
          <w:szCs w:val="18"/>
        </w:rPr>
        <w:t>Science</w:t>
      </w:r>
      <w:r>
        <w:rPr>
          <w:rFonts w:ascii="Times New Roman" w:hAnsi="Times New Roman"/>
          <w:color w:val="191919"/>
          <w:spacing w:val="-6"/>
          <w:sz w:val="18"/>
          <w:szCs w:val="18"/>
        </w:rPr>
        <w:t xml:space="preserve"> </w:t>
      </w:r>
      <w:r>
        <w:rPr>
          <w:rFonts w:ascii="Times New Roman" w:hAnsi="Times New Roman"/>
          <w:color w:val="191919"/>
          <w:sz w:val="18"/>
          <w:szCs w:val="18"/>
        </w:rPr>
        <w:t>degree</w:t>
      </w:r>
      <w:r>
        <w:rPr>
          <w:rFonts w:ascii="Times New Roman" w:hAnsi="Times New Roman"/>
          <w:color w:val="191919"/>
          <w:spacing w:val="-6"/>
          <w:sz w:val="18"/>
          <w:szCs w:val="18"/>
        </w:rPr>
        <w:t xml:space="preserve"> </w:t>
      </w:r>
      <w:r>
        <w:rPr>
          <w:rFonts w:ascii="Times New Roman" w:hAnsi="Times New Roman"/>
          <w:color w:val="191919"/>
          <w:sz w:val="18"/>
          <w:szCs w:val="18"/>
        </w:rPr>
        <w:t>in</w:t>
      </w:r>
      <w:r>
        <w:rPr>
          <w:rFonts w:ascii="Times New Roman" w:hAnsi="Times New Roman"/>
          <w:color w:val="191919"/>
          <w:spacing w:val="-6"/>
          <w:sz w:val="18"/>
          <w:szCs w:val="18"/>
        </w:rPr>
        <w:t xml:space="preserve"> </w:t>
      </w:r>
      <w:r>
        <w:rPr>
          <w:rFonts w:ascii="Times New Roman" w:hAnsi="Times New Roman"/>
          <w:color w:val="191919"/>
          <w:sz w:val="18"/>
          <w:szCs w:val="18"/>
        </w:rPr>
        <w:t>computer</w:t>
      </w:r>
      <w:r>
        <w:rPr>
          <w:rFonts w:ascii="Times New Roman" w:hAnsi="Times New Roman"/>
          <w:color w:val="191919"/>
          <w:spacing w:val="-6"/>
          <w:sz w:val="18"/>
          <w:szCs w:val="18"/>
        </w:rPr>
        <w:t xml:space="preserve"> </w:t>
      </w:r>
      <w:r>
        <w:rPr>
          <w:rFonts w:ascii="Times New Roman" w:hAnsi="Times New Roman"/>
          <w:color w:val="191919"/>
          <w:sz w:val="18"/>
          <w:szCs w:val="18"/>
        </w:rPr>
        <w:t>science</w:t>
      </w:r>
      <w:r>
        <w:rPr>
          <w:rFonts w:ascii="Times New Roman" w:hAnsi="Times New Roman"/>
          <w:color w:val="191919"/>
          <w:spacing w:val="-6"/>
          <w:sz w:val="18"/>
          <w:szCs w:val="18"/>
        </w:rPr>
        <w:t xml:space="preserve"> </w:t>
      </w:r>
      <w:r>
        <w:rPr>
          <w:rFonts w:ascii="Times New Roman" w:hAnsi="Times New Roman"/>
          <w:color w:val="191919"/>
          <w:sz w:val="18"/>
          <w:szCs w:val="18"/>
        </w:rPr>
        <w:t>with</w:t>
      </w:r>
      <w:r>
        <w:rPr>
          <w:rFonts w:ascii="Times New Roman" w:hAnsi="Times New Roman"/>
          <w:color w:val="191919"/>
          <w:spacing w:val="-6"/>
          <w:sz w:val="18"/>
          <w:szCs w:val="18"/>
        </w:rPr>
        <w:t xml:space="preserve"> </w:t>
      </w:r>
      <w:r>
        <w:rPr>
          <w:rFonts w:ascii="Times New Roman" w:hAnsi="Times New Roman"/>
          <w:color w:val="191919"/>
          <w:sz w:val="18"/>
          <w:szCs w:val="18"/>
        </w:rPr>
        <w:t>business</w:t>
      </w:r>
      <w:r>
        <w:rPr>
          <w:rFonts w:ascii="Times New Roman" w:hAnsi="Times New Roman"/>
          <w:color w:val="191919"/>
          <w:spacing w:val="-6"/>
          <w:sz w:val="18"/>
          <w:szCs w:val="18"/>
        </w:rPr>
        <w:t xml:space="preserve"> </w:t>
      </w:r>
      <w:r>
        <w:rPr>
          <w:rFonts w:ascii="Times New Roman" w:hAnsi="Times New Roman"/>
          <w:color w:val="191919"/>
          <w:sz w:val="18"/>
          <w:szCs w:val="18"/>
        </w:rPr>
        <w:t>emphasis</w:t>
      </w:r>
      <w:r>
        <w:rPr>
          <w:rFonts w:ascii="Times New Roman" w:hAnsi="Times New Roman"/>
          <w:color w:val="191919"/>
          <w:spacing w:val="-6"/>
          <w:sz w:val="18"/>
          <w:szCs w:val="18"/>
        </w:rPr>
        <w:t xml:space="preserve"> </w:t>
      </w:r>
      <w:r>
        <w:rPr>
          <w:rFonts w:ascii="Times New Roman" w:hAnsi="Times New Roman"/>
          <w:color w:val="191919"/>
          <w:sz w:val="18"/>
          <w:szCs w:val="18"/>
        </w:rPr>
        <w:t>is</w:t>
      </w:r>
      <w:r>
        <w:rPr>
          <w:rFonts w:ascii="Times New Roman" w:hAnsi="Times New Roman"/>
          <w:color w:val="191919"/>
          <w:spacing w:val="-6"/>
          <w:sz w:val="18"/>
          <w:szCs w:val="18"/>
        </w:rPr>
        <w:t xml:space="preserve"> </w:t>
      </w:r>
      <w:r>
        <w:rPr>
          <w:rFonts w:ascii="Times New Roman" w:hAnsi="Times New Roman"/>
          <w:color w:val="191919"/>
          <w:sz w:val="18"/>
          <w:szCs w:val="18"/>
        </w:rPr>
        <w:t>for</w:t>
      </w:r>
      <w:r>
        <w:rPr>
          <w:rFonts w:ascii="Times New Roman" w:hAnsi="Times New Roman"/>
          <w:color w:val="191919"/>
          <w:spacing w:val="-6"/>
          <w:sz w:val="18"/>
          <w:szCs w:val="18"/>
        </w:rPr>
        <w:t xml:space="preserve"> </w:t>
      </w:r>
      <w:r>
        <w:rPr>
          <w:rFonts w:ascii="Times New Roman" w:hAnsi="Times New Roman"/>
          <w:color w:val="191919"/>
          <w:sz w:val="18"/>
          <w:szCs w:val="18"/>
        </w:rPr>
        <w:t>those</w:t>
      </w:r>
      <w:r>
        <w:rPr>
          <w:rFonts w:ascii="Times New Roman" w:hAnsi="Times New Roman"/>
          <w:color w:val="191919"/>
          <w:spacing w:val="-6"/>
          <w:sz w:val="18"/>
          <w:szCs w:val="18"/>
        </w:rPr>
        <w:t xml:space="preserve"> </w:t>
      </w:r>
      <w:r>
        <w:rPr>
          <w:rFonts w:ascii="Times New Roman" w:hAnsi="Times New Roman"/>
          <w:color w:val="191919"/>
          <w:sz w:val="18"/>
          <w:szCs w:val="18"/>
        </w:rPr>
        <w:t>students</w:t>
      </w:r>
      <w:r>
        <w:rPr>
          <w:rFonts w:ascii="Times New Roman" w:hAnsi="Times New Roman"/>
          <w:color w:val="191919"/>
          <w:spacing w:val="-6"/>
          <w:sz w:val="18"/>
          <w:szCs w:val="18"/>
        </w:rPr>
        <w:t xml:space="preserve"> </w:t>
      </w:r>
      <w:r>
        <w:rPr>
          <w:rFonts w:ascii="Times New Roman" w:hAnsi="Times New Roman"/>
          <w:color w:val="191919"/>
          <w:sz w:val="18"/>
          <w:szCs w:val="18"/>
        </w:rPr>
        <w:t>who</w:t>
      </w:r>
      <w:r>
        <w:rPr>
          <w:rFonts w:ascii="Times New Roman" w:hAnsi="Times New Roman"/>
          <w:color w:val="191919"/>
          <w:spacing w:val="-6"/>
          <w:sz w:val="18"/>
          <w:szCs w:val="18"/>
        </w:rPr>
        <w:t xml:space="preserve"> </w:t>
      </w:r>
      <w:r>
        <w:rPr>
          <w:rFonts w:ascii="Times New Roman" w:hAnsi="Times New Roman"/>
          <w:color w:val="191919"/>
          <w:sz w:val="18"/>
          <w:szCs w:val="18"/>
        </w:rPr>
        <w:t>want</w:t>
      </w:r>
      <w:r>
        <w:rPr>
          <w:rFonts w:ascii="Times New Roman" w:hAnsi="Times New Roman"/>
          <w:color w:val="191919"/>
          <w:spacing w:val="-6"/>
          <w:sz w:val="18"/>
          <w:szCs w:val="18"/>
        </w:rPr>
        <w:t xml:space="preserve"> </w:t>
      </w:r>
      <w:r>
        <w:rPr>
          <w:rFonts w:ascii="Times New Roman" w:hAnsi="Times New Roman"/>
          <w:color w:val="191919"/>
          <w:sz w:val="18"/>
          <w:szCs w:val="18"/>
        </w:rPr>
        <w:t>to</w:t>
      </w:r>
      <w:r>
        <w:rPr>
          <w:rFonts w:ascii="Times New Roman" w:hAnsi="Times New Roman"/>
          <w:color w:val="191919"/>
          <w:spacing w:val="-6"/>
          <w:sz w:val="18"/>
          <w:szCs w:val="18"/>
        </w:rPr>
        <w:t xml:space="preserve"> </w:t>
      </w:r>
      <w:r>
        <w:rPr>
          <w:rFonts w:ascii="Times New Roman" w:hAnsi="Times New Roman"/>
          <w:color w:val="191919"/>
          <w:sz w:val="18"/>
          <w:szCs w:val="18"/>
        </w:rPr>
        <w:t>combine</w:t>
      </w:r>
      <w:r>
        <w:rPr>
          <w:rFonts w:ascii="Times New Roman" w:hAnsi="Times New Roman"/>
          <w:color w:val="191919"/>
          <w:spacing w:val="-6"/>
          <w:sz w:val="18"/>
          <w:szCs w:val="18"/>
        </w:rPr>
        <w:t xml:space="preserve"> </w:t>
      </w:r>
      <w:r>
        <w:rPr>
          <w:rFonts w:ascii="Times New Roman" w:hAnsi="Times New Roman"/>
          <w:color w:val="191919"/>
          <w:sz w:val="18"/>
          <w:szCs w:val="18"/>
        </w:rPr>
        <w:t>computer</w:t>
      </w:r>
      <w:r>
        <w:rPr>
          <w:rFonts w:ascii="Times New Roman" w:hAnsi="Times New Roman"/>
          <w:color w:val="191919"/>
          <w:spacing w:val="-6"/>
          <w:sz w:val="18"/>
          <w:szCs w:val="18"/>
        </w:rPr>
        <w:t xml:space="preserve"> </w:t>
      </w:r>
      <w:r>
        <w:rPr>
          <w:rFonts w:ascii="Times New Roman" w:hAnsi="Times New Roman"/>
          <w:color w:val="191919"/>
          <w:sz w:val="18"/>
          <w:szCs w:val="18"/>
        </w:rPr>
        <w:t>s</w:t>
      </w:r>
      <w:r>
        <w:rPr>
          <w:rFonts w:ascii="Times New Roman" w:hAnsi="Times New Roman"/>
          <w:color w:val="191919"/>
          <w:spacing w:val="-1"/>
          <w:sz w:val="18"/>
          <w:szCs w:val="18"/>
        </w:rPr>
        <w:t>c</w:t>
      </w:r>
      <w:r>
        <w:rPr>
          <w:rFonts w:ascii="Times New Roman" w:hAnsi="Times New Roman"/>
          <w:color w:val="191919"/>
          <w:sz w:val="18"/>
          <w:szCs w:val="18"/>
        </w:rPr>
        <w:t>ience</w:t>
      </w:r>
      <w:r>
        <w:rPr>
          <w:rFonts w:ascii="Times New Roman" w:hAnsi="Times New Roman"/>
          <w:color w:val="191919"/>
          <w:spacing w:val="-6"/>
          <w:sz w:val="18"/>
          <w:szCs w:val="18"/>
        </w:rPr>
        <w:t xml:space="preserve"> </w:t>
      </w:r>
      <w:r>
        <w:rPr>
          <w:rFonts w:ascii="Times New Roman" w:hAnsi="Times New Roman"/>
          <w:color w:val="191919"/>
          <w:sz w:val="18"/>
          <w:szCs w:val="18"/>
        </w:rPr>
        <w:t>and business.</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addition</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general</w:t>
      </w:r>
      <w:r>
        <w:rPr>
          <w:rFonts w:ascii="Times New Roman" w:hAnsi="Times New Roman"/>
          <w:color w:val="191919"/>
          <w:spacing w:val="1"/>
          <w:sz w:val="18"/>
          <w:szCs w:val="18"/>
        </w:rPr>
        <w:t xml:space="preserve"> </w:t>
      </w:r>
      <w:r>
        <w:rPr>
          <w:rFonts w:ascii="Times New Roman" w:hAnsi="Times New Roman"/>
          <w:color w:val="191919"/>
          <w:sz w:val="18"/>
          <w:szCs w:val="18"/>
        </w:rPr>
        <w:t>institutional</w:t>
      </w:r>
      <w:r>
        <w:rPr>
          <w:rFonts w:ascii="Times New Roman" w:hAnsi="Times New Roman"/>
          <w:color w:val="191919"/>
          <w:spacing w:val="2"/>
          <w:sz w:val="18"/>
          <w:szCs w:val="18"/>
        </w:rPr>
        <w:t xml:space="preserve"> </w:t>
      </w:r>
      <w:r>
        <w:rPr>
          <w:rFonts w:ascii="Times New Roman" w:hAnsi="Times New Roman"/>
          <w:color w:val="191919"/>
          <w:sz w:val="18"/>
          <w:szCs w:val="18"/>
        </w:rPr>
        <w:t>requirements,</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completes</w:t>
      </w:r>
      <w:r>
        <w:rPr>
          <w:rFonts w:ascii="Times New Roman" w:hAnsi="Times New Roman"/>
          <w:color w:val="191919"/>
          <w:spacing w:val="1"/>
          <w:sz w:val="18"/>
          <w:szCs w:val="18"/>
        </w:rPr>
        <w:t xml:space="preserve"> </w:t>
      </w:r>
      <w:r>
        <w:rPr>
          <w:rFonts w:ascii="Times New Roman" w:hAnsi="Times New Roman"/>
          <w:color w:val="191919"/>
          <w:sz w:val="18"/>
          <w:szCs w:val="18"/>
        </w:rPr>
        <w:t>60</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hours</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courses,</w:t>
      </w:r>
      <w:r>
        <w:rPr>
          <w:rFonts w:ascii="Times New Roman" w:hAnsi="Times New Roman"/>
          <w:color w:val="191919"/>
          <w:spacing w:val="1"/>
          <w:sz w:val="18"/>
          <w:szCs w:val="18"/>
        </w:rPr>
        <w:t xml:space="preserve"> </w:t>
      </w:r>
      <w:r>
        <w:rPr>
          <w:rFonts w:ascii="Times New Roman" w:hAnsi="Times New Roman"/>
          <w:color w:val="191919"/>
          <w:sz w:val="18"/>
          <w:szCs w:val="18"/>
        </w:rPr>
        <w:t>which include</w:t>
      </w:r>
      <w:r>
        <w:rPr>
          <w:rFonts w:ascii="Times New Roman" w:hAnsi="Times New Roman"/>
          <w:color w:val="191919"/>
          <w:spacing w:val="1"/>
          <w:sz w:val="18"/>
          <w:szCs w:val="18"/>
        </w:rPr>
        <w:t xml:space="preserve"> </w:t>
      </w:r>
      <w:r>
        <w:rPr>
          <w:rFonts w:ascii="Times New Roman" w:hAnsi="Times New Roman"/>
          <w:color w:val="191919"/>
          <w:sz w:val="18"/>
          <w:szCs w:val="18"/>
        </w:rPr>
        <w:t>39 hours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computer</w:t>
      </w:r>
      <w:r>
        <w:rPr>
          <w:rFonts w:ascii="Times New Roman" w:hAnsi="Times New Roman"/>
          <w:color w:val="191919"/>
          <w:spacing w:val="3"/>
          <w:sz w:val="18"/>
          <w:szCs w:val="18"/>
        </w:rPr>
        <w:t xml:space="preserve"> </w:t>
      </w:r>
      <w:r>
        <w:rPr>
          <w:rFonts w:ascii="Times New Roman" w:hAnsi="Times New Roman"/>
          <w:color w:val="191919"/>
          <w:sz w:val="18"/>
          <w:szCs w:val="18"/>
        </w:rPr>
        <w:t>science</w:t>
      </w:r>
      <w:r>
        <w:rPr>
          <w:rFonts w:ascii="Times New Roman" w:hAnsi="Times New Roman"/>
          <w:color w:val="191919"/>
          <w:spacing w:val="3"/>
          <w:sz w:val="18"/>
          <w:szCs w:val="18"/>
        </w:rPr>
        <w:t xml:space="preserve"> and mathematics </w:t>
      </w:r>
      <w:r>
        <w:rPr>
          <w:rFonts w:ascii="Times New Roman" w:hAnsi="Times New Roman"/>
          <w:color w:val="191919"/>
          <w:sz w:val="18"/>
          <w:szCs w:val="18"/>
        </w:rPr>
        <w:t xml:space="preserve">courses, </w:t>
      </w:r>
      <w:r>
        <w:rPr>
          <w:rFonts w:ascii="Times New Roman" w:hAnsi="Times New Roman"/>
          <w:color w:val="191919"/>
          <w:spacing w:val="3"/>
          <w:sz w:val="18"/>
          <w:szCs w:val="18"/>
        </w:rPr>
        <w:t xml:space="preserve"> </w:t>
      </w:r>
      <w:r>
        <w:rPr>
          <w:rFonts w:ascii="Times New Roman" w:hAnsi="Times New Roman"/>
          <w:color w:val="191919"/>
          <w:sz w:val="18"/>
          <w:szCs w:val="18"/>
        </w:rPr>
        <w:t>12</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business</w:t>
      </w:r>
      <w:r>
        <w:rPr>
          <w:rFonts w:ascii="Times New Roman" w:hAnsi="Times New Roman"/>
          <w:color w:val="191919"/>
          <w:spacing w:val="3"/>
          <w:sz w:val="18"/>
          <w:szCs w:val="18"/>
        </w:rPr>
        <w:t xml:space="preserve"> </w:t>
      </w:r>
      <w:r>
        <w:rPr>
          <w:rFonts w:ascii="Times New Roman" w:hAnsi="Times New Roman"/>
          <w:color w:val="191919"/>
          <w:sz w:val="18"/>
          <w:szCs w:val="18"/>
        </w:rPr>
        <w:t xml:space="preserve">courses, 6 semester hours in major electives and 3 semester hours in general electives. </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Bachelor</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Science</w:t>
      </w:r>
      <w:r>
        <w:rPr>
          <w:rFonts w:ascii="Times New Roman" w:hAnsi="Times New Roman"/>
          <w:color w:val="191919"/>
          <w:spacing w:val="3"/>
          <w:sz w:val="18"/>
          <w:szCs w:val="18"/>
        </w:rPr>
        <w:t xml:space="preserve"> </w:t>
      </w:r>
      <w:r>
        <w:rPr>
          <w:rFonts w:ascii="Times New Roman" w:hAnsi="Times New Roman"/>
          <w:color w:val="191919"/>
          <w:sz w:val="18"/>
          <w:szCs w:val="18"/>
        </w:rPr>
        <w:t>degree</w:t>
      </w:r>
      <w:r>
        <w:rPr>
          <w:rFonts w:ascii="Times New Roman" w:hAnsi="Times New Roman"/>
          <w:color w:val="191919"/>
          <w:spacing w:val="3"/>
          <w:sz w:val="18"/>
          <w:szCs w:val="18"/>
        </w:rPr>
        <w:t xml:space="preserve"> in computer science with business emphasis </w:t>
      </w:r>
      <w:r>
        <w:rPr>
          <w:rFonts w:ascii="Times New Roman" w:hAnsi="Times New Roman"/>
          <w:color w:val="191919"/>
          <w:sz w:val="18"/>
          <w:szCs w:val="18"/>
        </w:rPr>
        <w:t>is</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z w:val="18"/>
          <w:szCs w:val="18"/>
        </w:rPr>
        <w:t>cooperative</w:t>
      </w:r>
      <w:r>
        <w:rPr>
          <w:rFonts w:ascii="Times New Roman" w:hAnsi="Times New Roman"/>
          <w:color w:val="191919"/>
          <w:spacing w:val="3"/>
          <w:sz w:val="18"/>
          <w:szCs w:val="18"/>
        </w:rPr>
        <w:t xml:space="preserve"> </w:t>
      </w:r>
      <w:r>
        <w:rPr>
          <w:rFonts w:ascii="Times New Roman" w:hAnsi="Times New Roman"/>
          <w:color w:val="191919"/>
          <w:sz w:val="18"/>
          <w:szCs w:val="18"/>
        </w:rPr>
        <w:t>p</w:t>
      </w:r>
      <w:r>
        <w:rPr>
          <w:rFonts w:ascii="Times New Roman" w:hAnsi="Times New Roman"/>
          <w:color w:val="191919"/>
          <w:spacing w:val="-1"/>
          <w:sz w:val="18"/>
          <w:szCs w:val="18"/>
        </w:rPr>
        <w:t>r</w:t>
      </w:r>
      <w:r>
        <w:rPr>
          <w:rFonts w:ascii="Times New Roman" w:hAnsi="Times New Roman"/>
          <w:color w:val="191919"/>
          <w:sz w:val="18"/>
          <w:szCs w:val="18"/>
        </w:rPr>
        <w:t>ogram</w:t>
      </w:r>
      <w:r>
        <w:rPr>
          <w:rFonts w:ascii="Times New Roman" w:hAnsi="Times New Roman"/>
          <w:color w:val="191919"/>
          <w:spacing w:val="3"/>
          <w:sz w:val="18"/>
          <w:szCs w:val="18"/>
        </w:rPr>
        <w:t xml:space="preserve"> </w:t>
      </w:r>
      <w:r>
        <w:rPr>
          <w:rFonts w:ascii="Times New Roman" w:hAnsi="Times New Roman"/>
          <w:color w:val="191919"/>
          <w:sz w:val="18"/>
          <w:szCs w:val="18"/>
        </w:rPr>
        <w:t>between</w:t>
      </w:r>
      <w:r>
        <w:rPr>
          <w:rFonts w:ascii="Times New Roman" w:hAnsi="Times New Roman"/>
          <w:color w:val="191919"/>
          <w:spacing w:val="-15"/>
          <w:sz w:val="18"/>
          <w:szCs w:val="18"/>
        </w:rPr>
        <w:t xml:space="preserve"> </w:t>
      </w:r>
      <w:r>
        <w:rPr>
          <w:rFonts w:ascii="Times New Roman" w:hAnsi="Times New Roman"/>
          <w:color w:val="191919"/>
          <w:sz w:val="18"/>
          <w:szCs w:val="18"/>
        </w:rPr>
        <w:t>Albany</w:t>
      </w:r>
      <w:r>
        <w:rPr>
          <w:rFonts w:ascii="Times New Roman" w:hAnsi="Times New Roman"/>
          <w:color w:val="191919"/>
          <w:spacing w:val="-5"/>
          <w:sz w:val="18"/>
          <w:szCs w:val="18"/>
        </w:rPr>
        <w:t xml:space="preserve"> </w:t>
      </w:r>
      <w:r>
        <w:rPr>
          <w:rFonts w:ascii="Times New Roman" w:hAnsi="Times New Roman"/>
          <w:color w:val="191919"/>
          <w:sz w:val="18"/>
          <w:szCs w:val="18"/>
        </w:rPr>
        <w:t>State</w:t>
      </w:r>
      <w:r>
        <w:rPr>
          <w:rFonts w:ascii="Times New Roman" w:hAnsi="Times New Roman"/>
          <w:color w:val="191919"/>
          <w:spacing w:val="-5"/>
          <w:sz w:val="18"/>
          <w:szCs w:val="18"/>
        </w:rPr>
        <w:t xml:space="preserve"> </w:t>
      </w:r>
      <w:r>
        <w:rPr>
          <w:rFonts w:ascii="Times New Roman" w:hAnsi="Times New Roman"/>
          <w:color w:val="191919"/>
          <w:sz w:val="18"/>
          <w:szCs w:val="18"/>
        </w:rPr>
        <w:t>University</w:t>
      </w:r>
      <w:r>
        <w:rPr>
          <w:rFonts w:ascii="Times New Roman" w:hAnsi="Times New Roman"/>
          <w:color w:val="191919"/>
          <w:spacing w:val="-5"/>
          <w:sz w:val="18"/>
          <w:szCs w:val="18"/>
        </w:rPr>
        <w:t xml:space="preserve"> </w:t>
      </w:r>
      <w:r>
        <w:rPr>
          <w:rFonts w:ascii="Times New Roman" w:hAnsi="Times New Roman"/>
          <w:color w:val="191919"/>
          <w:sz w:val="18"/>
          <w:szCs w:val="18"/>
        </w:rPr>
        <w:t>and</w:t>
      </w:r>
      <w:r>
        <w:rPr>
          <w:rFonts w:ascii="Times New Roman" w:hAnsi="Times New Roman"/>
          <w:color w:val="191919"/>
          <w:spacing w:val="-15"/>
          <w:sz w:val="18"/>
          <w:szCs w:val="18"/>
        </w:rPr>
        <w:t xml:space="preserve"> </w:t>
      </w:r>
      <w:r>
        <w:rPr>
          <w:rFonts w:ascii="Times New Roman" w:hAnsi="Times New Roman"/>
          <w:color w:val="191919"/>
          <w:sz w:val="18"/>
          <w:szCs w:val="18"/>
        </w:rPr>
        <w:t>Albany</w:t>
      </w:r>
      <w:r>
        <w:rPr>
          <w:rFonts w:ascii="Times New Roman" w:hAnsi="Times New Roman"/>
          <w:color w:val="191919"/>
          <w:spacing w:val="-8"/>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echnical</w:t>
      </w:r>
      <w:r>
        <w:rPr>
          <w:rFonts w:ascii="Times New Roman" w:hAnsi="Times New Roman"/>
          <w:color w:val="191919"/>
          <w:spacing w:val="-5"/>
          <w:sz w:val="18"/>
          <w:szCs w:val="18"/>
        </w:rPr>
        <w:t xml:space="preserve"> </w:t>
      </w:r>
      <w:r>
        <w:rPr>
          <w:rFonts w:ascii="Times New Roman" w:hAnsi="Times New Roman"/>
          <w:color w:val="191919"/>
          <w:sz w:val="18"/>
          <w:szCs w:val="18"/>
        </w:rPr>
        <w:t>College</w:t>
      </w:r>
      <w:r>
        <w:rPr>
          <w:rFonts w:ascii="Times New Roman" w:hAnsi="Times New Roman"/>
          <w:color w:val="191919"/>
          <w:spacing w:val="-5"/>
          <w:sz w:val="18"/>
          <w:szCs w:val="18"/>
        </w:rPr>
        <w:t xml:space="preserve"> </w:t>
      </w:r>
      <w:r>
        <w:rPr>
          <w:rFonts w:ascii="Times New Roman" w:hAnsi="Times New Roman"/>
          <w:color w:val="191919"/>
          <w:sz w:val="18"/>
          <w:szCs w:val="18"/>
        </w:rPr>
        <w:t>that</w:t>
      </w:r>
      <w:r>
        <w:rPr>
          <w:rFonts w:ascii="Times New Roman" w:hAnsi="Times New Roman"/>
          <w:color w:val="191919"/>
          <w:spacing w:val="-5"/>
          <w:sz w:val="18"/>
          <w:szCs w:val="18"/>
        </w:rPr>
        <w:t xml:space="preserve"> </w:t>
      </w:r>
      <w:r>
        <w:rPr>
          <w:rFonts w:ascii="Times New Roman" w:hAnsi="Times New Roman"/>
          <w:color w:val="191919"/>
          <w:sz w:val="18"/>
          <w:szCs w:val="18"/>
        </w:rPr>
        <w:t>allows</w:t>
      </w:r>
      <w:r>
        <w:rPr>
          <w:rFonts w:ascii="Times New Roman" w:hAnsi="Times New Roman"/>
          <w:color w:val="191919"/>
          <w:spacing w:val="-5"/>
          <w:sz w:val="18"/>
          <w:szCs w:val="18"/>
        </w:rPr>
        <w:t xml:space="preserve"> </w:t>
      </w:r>
      <w:r>
        <w:rPr>
          <w:rFonts w:ascii="Times New Roman" w:hAnsi="Times New Roman"/>
          <w:color w:val="191919"/>
          <w:sz w:val="18"/>
          <w:szCs w:val="18"/>
        </w:rPr>
        <w:t>qualified</w:t>
      </w:r>
      <w:r>
        <w:rPr>
          <w:rFonts w:ascii="Times New Roman" w:hAnsi="Times New Roman"/>
          <w:color w:val="191919"/>
          <w:spacing w:val="-5"/>
          <w:sz w:val="18"/>
          <w:szCs w:val="18"/>
        </w:rPr>
        <w:t xml:space="preserve"> </w:t>
      </w:r>
      <w:r>
        <w:rPr>
          <w:rFonts w:ascii="Times New Roman" w:hAnsi="Times New Roman"/>
          <w:color w:val="191919"/>
          <w:sz w:val="18"/>
          <w:szCs w:val="18"/>
        </w:rPr>
        <w:t>students</w:t>
      </w:r>
      <w:r>
        <w:rPr>
          <w:rFonts w:ascii="Times New Roman" w:hAnsi="Times New Roman"/>
          <w:color w:val="191919"/>
          <w:spacing w:val="-5"/>
          <w:sz w:val="18"/>
          <w:szCs w:val="18"/>
        </w:rPr>
        <w:t xml:space="preserve"> </w:t>
      </w:r>
      <w:r>
        <w:rPr>
          <w:rFonts w:ascii="Times New Roman" w:hAnsi="Times New Roman"/>
          <w:color w:val="191919"/>
          <w:sz w:val="18"/>
          <w:szCs w:val="18"/>
        </w:rPr>
        <w:t>to</w:t>
      </w:r>
      <w:r>
        <w:rPr>
          <w:rFonts w:ascii="Times New Roman" w:hAnsi="Times New Roman"/>
          <w:color w:val="191919"/>
          <w:spacing w:val="-5"/>
          <w:sz w:val="18"/>
          <w:szCs w:val="18"/>
        </w:rPr>
        <w:t xml:space="preserve"> </w:t>
      </w:r>
      <w:r>
        <w:rPr>
          <w:rFonts w:ascii="Times New Roman" w:hAnsi="Times New Roman"/>
          <w:color w:val="191919"/>
          <w:sz w:val="18"/>
          <w:szCs w:val="18"/>
        </w:rPr>
        <w:t>earn</w:t>
      </w:r>
      <w:r>
        <w:rPr>
          <w:rFonts w:ascii="Times New Roman" w:hAnsi="Times New Roman"/>
          <w:color w:val="191919"/>
          <w:spacing w:val="-5"/>
          <w:sz w:val="18"/>
          <w:szCs w:val="18"/>
        </w:rPr>
        <w:t xml:space="preserve"> </w:t>
      </w:r>
      <w:r>
        <w:rPr>
          <w:rFonts w:ascii="Times New Roman" w:hAnsi="Times New Roman"/>
          <w:color w:val="191919"/>
          <w:sz w:val="18"/>
          <w:szCs w:val="18"/>
        </w:rPr>
        <w:t>99</w:t>
      </w:r>
      <w:r>
        <w:rPr>
          <w:rFonts w:ascii="Times New Roman" w:hAnsi="Times New Roman"/>
          <w:color w:val="191919"/>
          <w:spacing w:val="-5"/>
          <w:sz w:val="18"/>
          <w:szCs w:val="18"/>
        </w:rPr>
        <w:t xml:space="preserve"> </w:t>
      </w:r>
      <w:r>
        <w:rPr>
          <w:rFonts w:ascii="Times New Roman" w:hAnsi="Times New Roman"/>
          <w:color w:val="191919"/>
          <w:sz w:val="18"/>
          <w:szCs w:val="18"/>
        </w:rPr>
        <w:t>quarter</w:t>
      </w:r>
      <w:r>
        <w:rPr>
          <w:rFonts w:ascii="Times New Roman" w:hAnsi="Times New Roman"/>
          <w:color w:val="191919"/>
          <w:spacing w:val="-5"/>
          <w:sz w:val="18"/>
          <w:szCs w:val="18"/>
        </w:rPr>
        <w:t xml:space="preserve"> </w:t>
      </w:r>
      <w:r>
        <w:rPr>
          <w:rFonts w:ascii="Times New Roman" w:hAnsi="Times New Roman"/>
          <w:color w:val="191919"/>
          <w:sz w:val="18"/>
          <w:szCs w:val="18"/>
        </w:rPr>
        <w:t>hours</w:t>
      </w:r>
      <w:r>
        <w:rPr>
          <w:rFonts w:ascii="Times New Roman" w:hAnsi="Times New Roman"/>
          <w:color w:val="191919"/>
          <w:spacing w:val="-5"/>
          <w:sz w:val="18"/>
          <w:szCs w:val="18"/>
        </w:rPr>
        <w:t xml:space="preserve"> </w:t>
      </w:r>
      <w:r>
        <w:rPr>
          <w:rFonts w:ascii="Times New Roman" w:hAnsi="Times New Roman"/>
          <w:color w:val="191919"/>
          <w:sz w:val="18"/>
          <w:szCs w:val="18"/>
        </w:rPr>
        <w:t>at</w:t>
      </w:r>
      <w:r>
        <w:rPr>
          <w:rFonts w:ascii="Times New Roman" w:hAnsi="Times New Roman"/>
          <w:color w:val="191919"/>
          <w:spacing w:val="-15"/>
          <w:sz w:val="18"/>
          <w:szCs w:val="18"/>
        </w:rPr>
        <w:t xml:space="preserve"> </w:t>
      </w:r>
      <w:r>
        <w:rPr>
          <w:rFonts w:ascii="Times New Roman" w:hAnsi="Times New Roman"/>
          <w:color w:val="191919"/>
          <w:sz w:val="18"/>
          <w:szCs w:val="18"/>
        </w:rPr>
        <w:t>Albany</w:t>
      </w:r>
      <w:r>
        <w:rPr>
          <w:rFonts w:ascii="Times New Roman" w:hAnsi="Times New Roman"/>
          <w:color w:val="191919"/>
          <w:spacing w:val="-8"/>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w:t>
      </w:r>
      <w:r>
        <w:rPr>
          <w:rFonts w:ascii="Times New Roman" w:hAnsi="Times New Roman"/>
          <w:color w:val="191919"/>
          <w:sz w:val="18"/>
          <w:szCs w:val="18"/>
        </w:rPr>
        <w:t>chnical</w:t>
      </w:r>
      <w:r>
        <w:rPr>
          <w:rFonts w:ascii="Times New Roman" w:hAnsi="Times New Roman"/>
          <w:color w:val="191919"/>
          <w:spacing w:val="-5"/>
          <w:sz w:val="18"/>
          <w:szCs w:val="18"/>
        </w:rPr>
        <w:t xml:space="preserve"> </w:t>
      </w:r>
      <w:r>
        <w:rPr>
          <w:rFonts w:ascii="Times New Roman" w:hAnsi="Times New Roman"/>
          <w:color w:val="191919"/>
          <w:sz w:val="18"/>
          <w:szCs w:val="18"/>
        </w:rPr>
        <w:t>College and then transfer to</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University to complete the requirements for the Bachelor of</w:t>
      </w:r>
      <w:r>
        <w:rPr>
          <w:rFonts w:ascii="Times New Roman" w:hAnsi="Times New Roman"/>
          <w:color w:val="191919"/>
          <w:spacing w:val="-10"/>
          <w:sz w:val="18"/>
          <w:szCs w:val="18"/>
        </w:rPr>
        <w:t xml:space="preserve"> </w:t>
      </w:r>
      <w:r>
        <w:rPr>
          <w:rFonts w:ascii="Times New Roman" w:hAnsi="Times New Roman"/>
          <w:color w:val="191919"/>
          <w:sz w:val="18"/>
          <w:szCs w:val="18"/>
        </w:rPr>
        <w:t>Science</w:t>
      </w:r>
      <w:r>
        <w:rPr>
          <w:rFonts w:ascii="Times New Roman" w:hAnsi="Times New Roman"/>
          <w:color w:val="191919"/>
          <w:spacing w:val="7"/>
          <w:sz w:val="18"/>
          <w:szCs w:val="18"/>
        </w:rPr>
        <w:t xml:space="preserve"> </w:t>
      </w:r>
      <w:r>
        <w:rPr>
          <w:rFonts w:ascii="Times New Roman" w:hAnsi="Times New Roman"/>
          <w:color w:val="191919"/>
          <w:sz w:val="18"/>
          <w:szCs w:val="18"/>
        </w:rPr>
        <w:t>degree</w:t>
      </w:r>
      <w:r>
        <w:rPr>
          <w:rFonts w:ascii="Times New Roman" w:hAnsi="Times New Roman"/>
          <w:color w:val="191919"/>
          <w:spacing w:val="7"/>
          <w:sz w:val="18"/>
          <w:szCs w:val="18"/>
        </w:rPr>
        <w:t xml:space="preserve"> </w:t>
      </w:r>
      <w:r>
        <w:rPr>
          <w:rFonts w:ascii="Times New Roman" w:hAnsi="Times New Roman"/>
          <w:color w:val="191919"/>
          <w:sz w:val="18"/>
          <w:szCs w:val="18"/>
        </w:rPr>
        <w:t>with</w:t>
      </w:r>
      <w:r>
        <w:rPr>
          <w:rFonts w:ascii="Times New Roman" w:hAnsi="Times New Roman"/>
          <w:color w:val="191919"/>
          <w:spacing w:val="7"/>
          <w:sz w:val="18"/>
          <w:szCs w:val="18"/>
        </w:rPr>
        <w:t xml:space="preserve"> </w:t>
      </w:r>
      <w:r>
        <w:rPr>
          <w:rFonts w:ascii="Times New Roman" w:hAnsi="Times New Roman"/>
          <w:color w:val="191919"/>
          <w:sz w:val="18"/>
          <w:szCs w:val="18"/>
        </w:rPr>
        <w:t>emphasis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business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4"/>
          <w:sz w:val="18"/>
          <w:szCs w:val="18"/>
        </w:rPr>
        <w:t xml:space="preserve"> </w:t>
      </w:r>
      <w:r>
        <w:rPr>
          <w:rFonts w:ascii="Times New Roman" w:hAnsi="Times New Roman"/>
          <w:color w:val="191919"/>
          <w:sz w:val="18"/>
          <w:szCs w:val="18"/>
        </w:rPr>
        <w:t>Upon</w:t>
      </w:r>
      <w:r>
        <w:rPr>
          <w:rFonts w:ascii="Times New Roman" w:hAnsi="Times New Roman"/>
          <w:color w:val="191919"/>
          <w:spacing w:val="4"/>
          <w:sz w:val="18"/>
          <w:szCs w:val="18"/>
        </w:rPr>
        <w:t xml:space="preserve"> </w:t>
      </w:r>
      <w:r>
        <w:rPr>
          <w:rFonts w:ascii="Times New Roman" w:hAnsi="Times New Roman"/>
          <w:color w:val="191919"/>
          <w:sz w:val="18"/>
          <w:szCs w:val="18"/>
        </w:rPr>
        <w:t>admission</w:t>
      </w:r>
      <w:r>
        <w:rPr>
          <w:rFonts w:ascii="Times New Roman" w:hAnsi="Times New Roman"/>
          <w:color w:val="191919"/>
          <w:spacing w:val="4"/>
          <w:sz w:val="18"/>
          <w:szCs w:val="18"/>
        </w:rPr>
        <w:t xml:space="preserve"> </w:t>
      </w:r>
      <w:r>
        <w:rPr>
          <w:rFonts w:ascii="Times New Roman" w:hAnsi="Times New Roman"/>
          <w:color w:val="191919"/>
          <w:sz w:val="18"/>
          <w:szCs w:val="18"/>
        </w:rPr>
        <w:t>to</w:t>
      </w:r>
      <w:r>
        <w:rPr>
          <w:rFonts w:ascii="Times New Roman" w:hAnsi="Times New Roman"/>
          <w:color w:val="191919"/>
          <w:spacing w:val="-6"/>
          <w:sz w:val="18"/>
          <w:szCs w:val="18"/>
        </w:rPr>
        <w:t xml:space="preserve"> </w:t>
      </w:r>
      <w:r>
        <w:rPr>
          <w:rFonts w:ascii="Times New Roman" w:hAnsi="Times New Roman"/>
          <w:color w:val="191919"/>
          <w:sz w:val="18"/>
          <w:szCs w:val="18"/>
        </w:rPr>
        <w:t>Albany</w:t>
      </w:r>
      <w:r>
        <w:rPr>
          <w:rFonts w:ascii="Times New Roman" w:hAnsi="Times New Roman"/>
          <w:color w:val="191919"/>
          <w:spacing w:val="4"/>
          <w:sz w:val="18"/>
          <w:szCs w:val="18"/>
        </w:rPr>
        <w:t xml:space="preserve"> </w:t>
      </w:r>
      <w:r>
        <w:rPr>
          <w:rFonts w:ascii="Times New Roman" w:hAnsi="Times New Roman"/>
          <w:color w:val="191919"/>
          <w:sz w:val="18"/>
          <w:szCs w:val="18"/>
        </w:rPr>
        <w:t>State</w:t>
      </w:r>
      <w:r>
        <w:rPr>
          <w:rFonts w:ascii="Times New Roman" w:hAnsi="Times New Roman"/>
          <w:color w:val="191919"/>
          <w:spacing w:val="4"/>
          <w:sz w:val="18"/>
          <w:szCs w:val="18"/>
        </w:rPr>
        <w:t xml:space="preserve"> </w:t>
      </w:r>
      <w:r>
        <w:rPr>
          <w:rFonts w:ascii="Times New Roman" w:hAnsi="Times New Roman"/>
          <w:color w:val="191919"/>
          <w:sz w:val="18"/>
          <w:szCs w:val="18"/>
        </w:rPr>
        <w:t>University</w:t>
      </w:r>
      <w:r>
        <w:rPr>
          <w:rFonts w:ascii="Times New Roman" w:hAnsi="Times New Roman"/>
          <w:color w:val="191919"/>
          <w:spacing w:val="4"/>
          <w:sz w:val="18"/>
          <w:szCs w:val="18"/>
        </w:rPr>
        <w:t xml:space="preserve"> </w:t>
      </w:r>
      <w:r>
        <w:rPr>
          <w:rFonts w:ascii="Times New Roman" w:hAnsi="Times New Roman"/>
          <w:color w:val="191919"/>
          <w:sz w:val="18"/>
          <w:szCs w:val="18"/>
        </w:rPr>
        <w:t>students</w:t>
      </w:r>
      <w:r>
        <w:rPr>
          <w:rFonts w:ascii="Times New Roman" w:hAnsi="Times New Roman"/>
          <w:color w:val="191919"/>
          <w:spacing w:val="4"/>
          <w:sz w:val="18"/>
          <w:szCs w:val="18"/>
        </w:rPr>
        <w:t xml:space="preserve"> </w:t>
      </w:r>
      <w:r>
        <w:rPr>
          <w:rFonts w:ascii="Times New Roman" w:hAnsi="Times New Roman"/>
          <w:color w:val="191919"/>
          <w:sz w:val="18"/>
          <w:szCs w:val="18"/>
        </w:rPr>
        <w:t>may</w:t>
      </w:r>
      <w:r>
        <w:rPr>
          <w:rFonts w:ascii="Times New Roman" w:hAnsi="Times New Roman"/>
          <w:color w:val="191919"/>
          <w:spacing w:val="-2"/>
          <w:sz w:val="18"/>
          <w:szCs w:val="18"/>
        </w:rPr>
        <w:t xml:space="preserve"> </w:t>
      </w:r>
      <w:r>
        <w:rPr>
          <w:rFonts w:ascii="Times New Roman" w:hAnsi="Times New Roman"/>
          <w:color w:val="191919"/>
          <w:sz w:val="18"/>
          <w:szCs w:val="18"/>
        </w:rPr>
        <w:t>transfer</w:t>
      </w:r>
      <w:r>
        <w:rPr>
          <w:rFonts w:ascii="Times New Roman" w:hAnsi="Times New Roman"/>
          <w:color w:val="191919"/>
          <w:spacing w:val="-2"/>
          <w:sz w:val="18"/>
          <w:szCs w:val="18"/>
        </w:rPr>
        <w:t xml:space="preserve"> </w:t>
      </w:r>
      <w:r>
        <w:rPr>
          <w:rFonts w:ascii="Times New Roman" w:hAnsi="Times New Roman"/>
          <w:color w:val="191919"/>
          <w:sz w:val="18"/>
          <w:szCs w:val="18"/>
        </w:rPr>
        <w:t>up</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60</w:t>
      </w:r>
      <w:r>
        <w:rPr>
          <w:rFonts w:ascii="Times New Roman" w:hAnsi="Times New Roman"/>
          <w:color w:val="191919"/>
          <w:spacing w:val="-2"/>
          <w:sz w:val="18"/>
          <w:szCs w:val="18"/>
        </w:rPr>
        <w:t xml:space="preserve"> </w:t>
      </w:r>
      <w:r>
        <w:rPr>
          <w:rFonts w:ascii="Times New Roman" w:hAnsi="Times New Roman"/>
          <w:color w:val="191919"/>
          <w:sz w:val="18"/>
          <w:szCs w:val="18"/>
        </w:rPr>
        <w:t>semester</w:t>
      </w:r>
      <w:r>
        <w:rPr>
          <w:rFonts w:ascii="Times New Roman" w:hAnsi="Times New Roman"/>
          <w:color w:val="191919"/>
          <w:spacing w:val="-2"/>
          <w:sz w:val="18"/>
          <w:szCs w:val="18"/>
        </w:rPr>
        <w:t xml:space="preserve"> </w:t>
      </w:r>
      <w:r>
        <w:rPr>
          <w:rFonts w:ascii="Times New Roman" w:hAnsi="Times New Roman"/>
          <w:color w:val="191919"/>
          <w:sz w:val="18"/>
          <w:szCs w:val="18"/>
        </w:rPr>
        <w:t>hours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credit</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12"/>
          <w:sz w:val="18"/>
          <w:szCs w:val="18"/>
        </w:rPr>
        <w:t xml:space="preserve"> </w:t>
      </w:r>
      <w:r>
        <w:rPr>
          <w:rFonts w:ascii="Times New Roman" w:hAnsi="Times New Roman"/>
          <w:color w:val="191919"/>
          <w:sz w:val="18"/>
          <w:szCs w:val="18"/>
        </w:rPr>
        <w:t>Albany</w:t>
      </w:r>
      <w:r>
        <w:rPr>
          <w:rFonts w:ascii="Times New Roman" w:hAnsi="Times New Roman"/>
          <w:color w:val="191919"/>
          <w:spacing w:val="-2"/>
          <w:sz w:val="18"/>
          <w:szCs w:val="18"/>
        </w:rPr>
        <w:t xml:space="preserve"> </w:t>
      </w:r>
      <w:r>
        <w:rPr>
          <w:rFonts w:ascii="Times New Roman" w:hAnsi="Times New Roman"/>
          <w:color w:val="191919"/>
          <w:sz w:val="18"/>
          <w:szCs w:val="18"/>
        </w:rPr>
        <w:t>State</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sat</w:t>
      </w:r>
      <w:r>
        <w:rPr>
          <w:rFonts w:ascii="Times New Roman" w:hAnsi="Times New Roman"/>
          <w:color w:val="191919"/>
          <w:spacing w:val="-1"/>
          <w:sz w:val="18"/>
          <w:szCs w:val="18"/>
        </w:rPr>
        <w:t>i</w:t>
      </w:r>
      <w:r>
        <w:rPr>
          <w:rFonts w:ascii="Times New Roman" w:hAnsi="Times New Roman"/>
          <w:color w:val="191919"/>
          <w:sz w:val="18"/>
          <w:szCs w:val="18"/>
        </w:rPr>
        <w:t>sfy</w:t>
      </w:r>
      <w:r>
        <w:rPr>
          <w:rFonts w:ascii="Times New Roman" w:hAnsi="Times New Roman"/>
          <w:color w:val="191919"/>
          <w:spacing w:val="-12"/>
          <w:sz w:val="18"/>
          <w:szCs w:val="18"/>
        </w:rPr>
        <w:t xml:space="preserve"> </w:t>
      </w:r>
      <w:r>
        <w:rPr>
          <w:rFonts w:ascii="Times New Roman" w:hAnsi="Times New Roman"/>
          <w:color w:val="191919"/>
          <w:sz w:val="18"/>
          <w:szCs w:val="18"/>
        </w:rPr>
        <w:t>Areas</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z w:val="18"/>
          <w:szCs w:val="18"/>
        </w:rPr>
        <w:t>B,</w:t>
      </w:r>
      <w:r>
        <w:rPr>
          <w:rFonts w:ascii="Times New Roman" w:hAnsi="Times New Roman"/>
          <w:color w:val="191919"/>
          <w:spacing w:val="-2"/>
          <w:sz w:val="18"/>
          <w:szCs w:val="18"/>
        </w:rPr>
        <w:t xml:space="preserve"> </w:t>
      </w:r>
      <w:r>
        <w:rPr>
          <w:rFonts w:ascii="Times New Roman" w:hAnsi="Times New Roman"/>
          <w:color w:val="191919"/>
          <w:sz w:val="18"/>
          <w:szCs w:val="18"/>
        </w:rPr>
        <w:t>C, D, and E of the Core Curriculum.</w:t>
      </w:r>
    </w:p>
    <w:p w:rsidR="00175787" w:rsidRP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p>
    <w:p w:rsidR="00175787" w:rsidRDefault="00175787" w:rsidP="00175787">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All majors must complete a minimum of 126 semester hours.</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All majors and minors in the department must achieve a grade of "C" </w:t>
      </w:r>
      <w:r>
        <w:rPr>
          <w:rFonts w:ascii="Times New Roman" w:hAnsi="Times New Roman"/>
          <w:color w:val="191919"/>
          <w:spacing w:val="-1"/>
          <w:sz w:val="18"/>
          <w:szCs w:val="18"/>
        </w:rPr>
        <w:t>o</w:t>
      </w:r>
      <w:r>
        <w:rPr>
          <w:rFonts w:ascii="Times New Roman" w:hAnsi="Times New Roman"/>
          <w:color w:val="191919"/>
          <w:sz w:val="18"/>
          <w:szCs w:val="18"/>
        </w:rPr>
        <w:t>r better in</w:t>
      </w:r>
      <w:r>
        <w:rPr>
          <w:rFonts w:ascii="Times New Roman" w:hAnsi="Times New Roman"/>
          <w:color w:val="191919"/>
          <w:spacing w:val="-7"/>
          <w:sz w:val="18"/>
          <w:szCs w:val="18"/>
        </w:rPr>
        <w:t xml:space="preserve"> </w:t>
      </w:r>
      <w:r>
        <w:rPr>
          <w:rFonts w:ascii="Times New Roman" w:hAnsi="Times New Roman"/>
          <w:color w:val="191919"/>
          <w:sz w:val="18"/>
          <w:szCs w:val="18"/>
        </w:rPr>
        <w:t>all</w:t>
      </w:r>
      <w:r>
        <w:rPr>
          <w:rFonts w:ascii="Times New Roman" w:hAnsi="Times New Roman"/>
          <w:color w:val="191919"/>
          <w:spacing w:val="-7"/>
          <w:sz w:val="18"/>
          <w:szCs w:val="18"/>
        </w:rPr>
        <w:t xml:space="preserve"> </w:t>
      </w:r>
      <w:r>
        <w:rPr>
          <w:rFonts w:ascii="Times New Roman" w:hAnsi="Times New Roman"/>
          <w:color w:val="191919"/>
          <w:sz w:val="18"/>
          <w:szCs w:val="18"/>
        </w:rPr>
        <w:t>mathematics,</w:t>
      </w:r>
      <w:r>
        <w:rPr>
          <w:rFonts w:ascii="Times New Roman" w:hAnsi="Times New Roman"/>
          <w:color w:val="191919"/>
          <w:spacing w:val="-7"/>
          <w:sz w:val="18"/>
          <w:szCs w:val="18"/>
        </w:rPr>
        <w:t xml:space="preserve"> </w:t>
      </w:r>
      <w:r>
        <w:rPr>
          <w:rFonts w:ascii="Times New Roman" w:hAnsi="Times New Roman"/>
          <w:color w:val="191919"/>
          <w:sz w:val="18"/>
          <w:szCs w:val="18"/>
        </w:rPr>
        <w:t>science,</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computer</w:t>
      </w:r>
      <w:r>
        <w:rPr>
          <w:rFonts w:ascii="Times New Roman" w:hAnsi="Times New Roman"/>
          <w:color w:val="191919"/>
          <w:spacing w:val="-7"/>
          <w:sz w:val="18"/>
          <w:szCs w:val="18"/>
        </w:rPr>
        <w:t xml:space="preserve"> </w:t>
      </w:r>
      <w:r>
        <w:rPr>
          <w:rFonts w:ascii="Times New Roman" w:hAnsi="Times New Roman"/>
          <w:color w:val="191919"/>
          <w:sz w:val="18"/>
          <w:szCs w:val="18"/>
        </w:rPr>
        <w:t>science</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business</w:t>
      </w:r>
      <w:r>
        <w:rPr>
          <w:rFonts w:ascii="Times New Roman" w:hAnsi="Times New Roman"/>
          <w:color w:val="191919"/>
          <w:spacing w:val="-7"/>
          <w:sz w:val="18"/>
          <w:szCs w:val="18"/>
        </w:rPr>
        <w:t xml:space="preserve"> </w:t>
      </w:r>
      <w:r>
        <w:rPr>
          <w:rFonts w:ascii="Times New Roman" w:hAnsi="Times New Roman"/>
          <w:color w:val="191919"/>
          <w:sz w:val="18"/>
          <w:szCs w:val="18"/>
        </w:rPr>
        <w:t>courses.</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7"/>
          <w:sz w:val="18"/>
          <w:szCs w:val="18"/>
        </w:rPr>
        <w:t xml:space="preserve"> </w:t>
      </w:r>
      <w:r>
        <w:rPr>
          <w:rFonts w:ascii="Times New Roman" w:hAnsi="Times New Roman"/>
          <w:color w:val="191919"/>
          <w:sz w:val="18"/>
          <w:szCs w:val="18"/>
        </w:rPr>
        <w:t>cumulative</w:t>
      </w:r>
      <w:r>
        <w:rPr>
          <w:rFonts w:ascii="Times New Roman" w:hAnsi="Times New Roman"/>
          <w:color w:val="191919"/>
          <w:spacing w:val="-7"/>
          <w:sz w:val="18"/>
          <w:szCs w:val="18"/>
        </w:rPr>
        <w:t xml:space="preserve"> </w:t>
      </w:r>
      <w:r>
        <w:rPr>
          <w:rFonts w:ascii="Times New Roman" w:hAnsi="Times New Roman"/>
          <w:color w:val="191919"/>
          <w:sz w:val="18"/>
          <w:szCs w:val="18"/>
        </w:rPr>
        <w:t>grade</w:t>
      </w:r>
      <w:r>
        <w:rPr>
          <w:rFonts w:ascii="Times New Roman" w:hAnsi="Times New Roman"/>
          <w:color w:val="191919"/>
          <w:spacing w:val="-7"/>
          <w:sz w:val="18"/>
          <w:szCs w:val="18"/>
        </w:rPr>
        <w:t xml:space="preserve"> </w:t>
      </w:r>
      <w:r>
        <w:rPr>
          <w:rFonts w:ascii="Times New Roman" w:hAnsi="Times New Roman"/>
          <w:color w:val="191919"/>
          <w:sz w:val="18"/>
          <w:szCs w:val="18"/>
        </w:rPr>
        <w:t>point</w:t>
      </w:r>
      <w:r>
        <w:rPr>
          <w:rFonts w:ascii="Times New Roman" w:hAnsi="Times New Roman"/>
          <w:color w:val="191919"/>
          <w:spacing w:val="-7"/>
          <w:sz w:val="18"/>
          <w:szCs w:val="18"/>
        </w:rPr>
        <w:t xml:space="preserve"> </w:t>
      </w:r>
      <w:r>
        <w:rPr>
          <w:rFonts w:ascii="Times New Roman" w:hAnsi="Times New Roman"/>
          <w:color w:val="191919"/>
          <w:sz w:val="18"/>
          <w:szCs w:val="18"/>
        </w:rPr>
        <w:t>average</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at</w:t>
      </w:r>
      <w:r>
        <w:rPr>
          <w:rFonts w:ascii="Times New Roman" w:hAnsi="Times New Roman"/>
          <w:color w:val="191919"/>
          <w:spacing w:val="-7"/>
          <w:sz w:val="18"/>
          <w:szCs w:val="18"/>
        </w:rPr>
        <w:t xml:space="preserve"> </w:t>
      </w:r>
      <w:r>
        <w:rPr>
          <w:rFonts w:ascii="Times New Roman" w:hAnsi="Times New Roman"/>
          <w:color w:val="191919"/>
          <w:sz w:val="18"/>
          <w:szCs w:val="18"/>
        </w:rPr>
        <w:t>least</w:t>
      </w:r>
      <w:r>
        <w:rPr>
          <w:rFonts w:ascii="Times New Roman" w:hAnsi="Times New Roman"/>
          <w:color w:val="191919"/>
          <w:spacing w:val="-7"/>
          <w:sz w:val="18"/>
          <w:szCs w:val="18"/>
        </w:rPr>
        <w:t xml:space="preserve"> </w:t>
      </w:r>
      <w:r>
        <w:rPr>
          <w:rFonts w:ascii="Times New Roman" w:hAnsi="Times New Roman"/>
          <w:color w:val="191919"/>
          <w:sz w:val="18"/>
          <w:szCs w:val="18"/>
        </w:rPr>
        <w:t>2.25</w:t>
      </w:r>
      <w:r>
        <w:rPr>
          <w:rFonts w:ascii="Times New Roman" w:hAnsi="Times New Roman"/>
          <w:color w:val="191919"/>
          <w:spacing w:val="-7"/>
          <w:sz w:val="18"/>
          <w:szCs w:val="18"/>
        </w:rPr>
        <w:t xml:space="preserve"> </w:t>
      </w:r>
      <w:r>
        <w:rPr>
          <w:rFonts w:ascii="Times New Roman" w:hAnsi="Times New Roman"/>
          <w:color w:val="191919"/>
          <w:sz w:val="18"/>
          <w:szCs w:val="18"/>
        </w:rPr>
        <w:t>is</w:t>
      </w:r>
      <w:r>
        <w:rPr>
          <w:rFonts w:ascii="Times New Roman" w:hAnsi="Times New Roman"/>
          <w:color w:val="191919"/>
          <w:spacing w:val="-7"/>
          <w:sz w:val="18"/>
          <w:szCs w:val="18"/>
        </w:rPr>
        <w:t xml:space="preserve"> </w:t>
      </w:r>
      <w:r>
        <w:rPr>
          <w:rFonts w:ascii="Times New Roman" w:hAnsi="Times New Roman"/>
          <w:color w:val="191919"/>
          <w:sz w:val="18"/>
          <w:szCs w:val="18"/>
        </w:rPr>
        <w:t>r</w:t>
      </w:r>
      <w:r>
        <w:rPr>
          <w:rFonts w:ascii="Times New Roman" w:hAnsi="Times New Roman"/>
          <w:color w:val="191919"/>
          <w:spacing w:val="-1"/>
          <w:sz w:val="18"/>
          <w:szCs w:val="18"/>
        </w:rPr>
        <w:t>e</w:t>
      </w:r>
      <w:r>
        <w:rPr>
          <w:rFonts w:ascii="Times New Roman" w:hAnsi="Times New Roman"/>
          <w:color w:val="191919"/>
          <w:sz w:val="18"/>
          <w:szCs w:val="18"/>
        </w:rPr>
        <w:t>quired</w:t>
      </w:r>
      <w:r>
        <w:rPr>
          <w:rFonts w:ascii="Times New Roman" w:hAnsi="Times New Roman"/>
          <w:color w:val="191919"/>
          <w:spacing w:val="-7"/>
          <w:sz w:val="18"/>
          <w:szCs w:val="18"/>
        </w:rPr>
        <w:t xml:space="preserve"> </w:t>
      </w:r>
      <w:r>
        <w:rPr>
          <w:rFonts w:ascii="Times New Roman" w:hAnsi="Times New Roman"/>
          <w:color w:val="191919"/>
          <w:sz w:val="18"/>
          <w:szCs w:val="18"/>
        </w:rPr>
        <w:t>for</w:t>
      </w:r>
      <w:r>
        <w:rPr>
          <w:rFonts w:ascii="Times New Roman" w:hAnsi="Times New Roman"/>
          <w:color w:val="191919"/>
          <w:spacing w:val="-7"/>
          <w:sz w:val="18"/>
          <w:szCs w:val="18"/>
        </w:rPr>
        <w:t xml:space="preserve"> </w:t>
      </w:r>
      <w:r>
        <w:rPr>
          <w:rFonts w:ascii="Times New Roman" w:hAnsi="Times New Roman"/>
          <w:color w:val="191919"/>
          <w:sz w:val="18"/>
          <w:szCs w:val="18"/>
        </w:rPr>
        <w:t>graduation.</w:t>
      </w:r>
      <w:r>
        <w:rPr>
          <w:rFonts w:ascii="Times New Roman" w:hAnsi="Times New Roman"/>
          <w:color w:val="191919"/>
          <w:spacing w:val="-3"/>
          <w:sz w:val="18"/>
          <w:szCs w:val="18"/>
        </w:rPr>
        <w:t xml:space="preserve"> </w:t>
      </w:r>
    </w:p>
    <w:p w:rsidR="007D77D2" w:rsidRDefault="007D77D2"/>
    <w:p w:rsidR="00175787" w:rsidRPr="0071188B" w:rsidRDefault="00175787" w:rsidP="0071188B">
      <w:pPr>
        <w:pStyle w:val="Heading2"/>
        <w:spacing w:before="0"/>
        <w:ind w:left="274" w:firstLine="0"/>
        <w:rPr>
          <w:rFonts w:ascii="Times New Roman" w:hAnsi="Times New Roman"/>
          <w:color w:val="000000"/>
          <w:sz w:val="28"/>
          <w:szCs w:val="28"/>
        </w:rPr>
      </w:pPr>
      <w:bookmarkStart w:id="38" w:name="_Toc295333417"/>
      <w:r w:rsidRPr="0071188B">
        <w:rPr>
          <w:rFonts w:ascii="Times New Roman" w:hAnsi="Times New Roman"/>
          <w:color w:val="191919"/>
          <w:sz w:val="28"/>
          <w:szCs w:val="28"/>
        </w:rPr>
        <w:t>BACHELOR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OF</w:t>
      </w:r>
      <w:r w:rsidRPr="0071188B">
        <w:rPr>
          <w:rFonts w:ascii="Times New Roman" w:hAnsi="Times New Roman"/>
          <w:color w:val="191919"/>
          <w:spacing w:val="11"/>
          <w:sz w:val="28"/>
          <w:szCs w:val="28"/>
        </w:rPr>
        <w:t xml:space="preserve"> </w:t>
      </w:r>
      <w:r w:rsidRPr="0071188B">
        <w:rPr>
          <w:rFonts w:ascii="Times New Roman" w:hAnsi="Times New Roman"/>
          <w:color w:val="191919"/>
          <w:sz w:val="28"/>
          <w:szCs w:val="28"/>
        </w:rPr>
        <w:t>SCIENCE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DEGREE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IN</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COMPUTER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SCIENCE</w:t>
      </w:r>
      <w:bookmarkEnd w:id="38"/>
    </w:p>
    <w:p w:rsidR="007D77D2" w:rsidRDefault="00175787" w:rsidP="0071188B">
      <w:pPr>
        <w:pStyle w:val="Heading2"/>
        <w:spacing w:before="0"/>
        <w:ind w:left="274" w:firstLine="0"/>
      </w:pPr>
      <w:bookmarkStart w:id="39" w:name="_Toc295333418"/>
      <w:r w:rsidRPr="0071188B">
        <w:rPr>
          <w:rFonts w:ascii="Times New Roman" w:hAnsi="Times New Roman"/>
          <w:color w:val="191919"/>
          <w:sz w:val="28"/>
          <w:szCs w:val="28"/>
        </w:rPr>
        <w:t>(M</w:t>
      </w:r>
      <w:r w:rsidRPr="0071188B">
        <w:rPr>
          <w:rFonts w:ascii="Times New Roman" w:hAnsi="Times New Roman"/>
          <w:color w:val="191919"/>
          <w:spacing w:val="-18"/>
          <w:sz w:val="28"/>
          <w:szCs w:val="28"/>
        </w:rPr>
        <w:t>A</w:t>
      </w:r>
      <w:r w:rsidRPr="0071188B">
        <w:rPr>
          <w:rFonts w:ascii="Times New Roman" w:hAnsi="Times New Roman"/>
          <w:color w:val="191919"/>
          <w:sz w:val="28"/>
          <w:szCs w:val="28"/>
        </w:rPr>
        <w:t>THEM</w:t>
      </w:r>
      <w:r w:rsidRPr="0071188B">
        <w:rPr>
          <w:rFonts w:ascii="Times New Roman" w:hAnsi="Times New Roman"/>
          <w:color w:val="191919"/>
          <w:spacing w:val="-18"/>
          <w:sz w:val="28"/>
          <w:szCs w:val="28"/>
        </w:rPr>
        <w:t>A</w:t>
      </w:r>
      <w:r w:rsidRPr="0071188B">
        <w:rPr>
          <w:rFonts w:ascii="Times New Roman" w:hAnsi="Times New Roman"/>
          <w:color w:val="191919"/>
          <w:sz w:val="28"/>
          <w:szCs w:val="28"/>
        </w:rPr>
        <w:t>TICS</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EMPHASIS)</w:t>
      </w:r>
      <w:bookmarkEnd w:id="39"/>
    </w:p>
    <w:tbl>
      <w:tblPr>
        <w:tblW w:w="0" w:type="auto"/>
        <w:tblInd w:w="180" w:type="dxa"/>
        <w:tblLayout w:type="fixed"/>
        <w:tblCellMar>
          <w:left w:w="0" w:type="dxa"/>
          <w:right w:w="0" w:type="dxa"/>
        </w:tblCellMar>
        <w:tblLook w:val="0000"/>
      </w:tblPr>
      <w:tblGrid>
        <w:gridCol w:w="905"/>
        <w:gridCol w:w="935"/>
        <w:gridCol w:w="4736"/>
        <w:gridCol w:w="3224"/>
      </w:tblGrid>
      <w:tr w:rsidR="00175787" w:rsidRPr="007A7452" w:rsidTr="00175787">
        <w:trPr>
          <w:trHeight w:hRule="exact" w:val="300"/>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b/>
                <w:bCs/>
                <w:color w:val="191919"/>
                <w:sz w:val="18"/>
                <w:szCs w:val="18"/>
              </w:rPr>
              <w:t>Courses</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50"/>
              <w:rPr>
                <w:rFonts w:ascii="Times New Roman" w:hAnsi="Times New Roman"/>
                <w:sz w:val="24"/>
                <w:szCs w:val="24"/>
              </w:rPr>
            </w:pP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left="360" w:firstLine="5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right="40" w:firstLine="50"/>
              <w:jc w:val="right"/>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r>
      <w:tr w:rsidR="00175787" w:rsidRPr="007A7452" w:rsidTr="00175787">
        <w:trPr>
          <w:trHeight w:hRule="exact" w:val="218"/>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D906F5" w:rsidP="00175787">
            <w:pPr>
              <w:widowControl w:val="0"/>
              <w:autoSpaceDE w:val="0"/>
              <w:autoSpaceDN w:val="0"/>
              <w:adjustRightInd w:val="0"/>
              <w:spacing w:after="0" w:line="197" w:lineRule="exact"/>
              <w:ind w:left="215" w:firstLine="50"/>
              <w:rPr>
                <w:rFonts w:ascii="Times New Roman" w:hAnsi="Times New Roman"/>
                <w:sz w:val="24"/>
                <w:szCs w:val="24"/>
              </w:rPr>
            </w:pPr>
            <w:r>
              <w:rPr>
                <w:rFonts w:ascii="Times New Roman" w:hAnsi="Times New Roman"/>
                <w:color w:val="191919"/>
                <w:sz w:val="18"/>
                <w:szCs w:val="18"/>
              </w:rPr>
              <w:t>12</w:t>
            </w:r>
            <w:r w:rsidR="00175787" w:rsidRPr="007A7452">
              <w:rPr>
                <w:rFonts w:ascii="Times New Roman" w:hAnsi="Times New Roman"/>
                <w:color w:val="191919"/>
                <w:sz w:val="18"/>
                <w:szCs w:val="18"/>
              </w:rPr>
              <w:t>01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50"/>
              <w:rPr>
                <w:rFonts w:ascii="Times New Roman" w:hAnsi="Times New Roman"/>
                <w:sz w:val="24"/>
                <w:szCs w:val="24"/>
              </w:rPr>
            </w:pPr>
            <w:r w:rsidRPr="007A7452">
              <w:rPr>
                <w:rFonts w:ascii="Times New Roman" w:hAnsi="Times New Roman"/>
                <w:color w:val="191919"/>
                <w:sz w:val="18"/>
                <w:szCs w:val="18"/>
              </w:rPr>
              <w:t>Intro to Computer Science</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1301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Science I</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1302</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Science II</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4"/>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Calculus 1</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4"/>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2411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Basic Statistics</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175787" w:rsidRPr="007A7452" w:rsidTr="00175787">
        <w:trPr>
          <w:trHeight w:hRule="exact" w:val="29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50"/>
              <w:rPr>
                <w:rFonts w:ascii="Times New Roman" w:hAnsi="Times New Roman"/>
                <w:sz w:val="24"/>
                <w:szCs w:val="24"/>
              </w:rPr>
            </w:pP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50"/>
              <w:rPr>
                <w:rFonts w:ascii="Times New Roman" w:hAnsi="Times New Roman"/>
                <w:sz w:val="24"/>
                <w:szCs w:val="24"/>
              </w:rPr>
            </w:pP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18</w:t>
            </w:r>
          </w:p>
        </w:tc>
      </w:tr>
    </w:tbl>
    <w:p w:rsidR="00175787" w:rsidRDefault="00175787" w:rsidP="00175787">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Requi</w:t>
      </w:r>
      <w:r>
        <w:rPr>
          <w:rFonts w:ascii="Times New Roman" w:hAnsi="Times New Roman"/>
          <w:b/>
          <w:bCs/>
          <w:color w:val="191919"/>
          <w:spacing w:val="-3"/>
          <w:sz w:val="18"/>
          <w:szCs w:val="18"/>
        </w:rPr>
        <w:t>r</w:t>
      </w:r>
      <w:r>
        <w:rPr>
          <w:rFonts w:ascii="Times New Roman" w:hAnsi="Times New Roman"/>
          <w:b/>
          <w:bCs/>
          <w:color w:val="191919"/>
          <w:sz w:val="18"/>
          <w:szCs w:val="18"/>
        </w:rPr>
        <w:t>ements</w:t>
      </w:r>
    </w:p>
    <w:p w:rsidR="007D77D2" w:rsidRDefault="007D77D2" w:rsidP="00175787">
      <w:pPr>
        <w:ind w:firstLine="50"/>
      </w:pPr>
    </w:p>
    <w:tbl>
      <w:tblPr>
        <w:tblW w:w="0" w:type="auto"/>
        <w:tblInd w:w="270" w:type="dxa"/>
        <w:tblLayout w:type="fixed"/>
        <w:tblCellMar>
          <w:left w:w="0" w:type="dxa"/>
          <w:right w:w="0" w:type="dxa"/>
        </w:tblCellMar>
        <w:tblLook w:val="0000"/>
      </w:tblPr>
      <w:tblGrid>
        <w:gridCol w:w="905"/>
        <w:gridCol w:w="935"/>
        <w:gridCol w:w="5521"/>
        <w:gridCol w:w="2439"/>
      </w:tblGrid>
      <w:tr w:rsidR="00175787" w:rsidRPr="007A7452" w:rsidTr="00175787">
        <w:trPr>
          <w:trHeight w:hRule="exact" w:val="237"/>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3</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Discrete Structures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3122</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Data Structures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 &amp;</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Architecture 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3212</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ganization&amp;</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Architecture II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Operating Systems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4123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Networks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4151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System Simulation</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4221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Software Engineering</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Graphics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Systems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4921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Senior Project I</w:t>
            </w:r>
          </w:p>
        </w:tc>
        <w:tc>
          <w:tcPr>
            <w:tcW w:w="2439"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r>
              <w:rPr>
                <w:rFonts w:ascii="Times New Roman" w:hAnsi="Times New Roman"/>
                <w:color w:val="191919"/>
                <w:sz w:val="18"/>
                <w:szCs w:val="18"/>
              </w:rPr>
              <w:t>1</w:t>
            </w:r>
          </w:p>
          <w:p w:rsidR="00175787"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p>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p>
        </w:tc>
      </w:tr>
      <w:tr w:rsidR="00175787" w:rsidRPr="007A7452" w:rsidTr="00175787">
        <w:trPr>
          <w:trHeight w:hRule="exact" w:val="216"/>
        </w:trPr>
        <w:tc>
          <w:tcPr>
            <w:tcW w:w="905"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CSCI</w:t>
            </w:r>
          </w:p>
        </w:tc>
        <w:tc>
          <w:tcPr>
            <w:tcW w:w="935"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4922</w:t>
            </w:r>
          </w:p>
        </w:tc>
        <w:tc>
          <w:tcPr>
            <w:tcW w:w="5521"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Senior Project II</w:t>
            </w:r>
          </w:p>
        </w:tc>
        <w:tc>
          <w:tcPr>
            <w:tcW w:w="2439"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r>
              <w:rPr>
                <w:rFonts w:ascii="Times New Roman" w:hAnsi="Times New Roman"/>
                <w:color w:val="191919"/>
                <w:sz w:val="18"/>
                <w:szCs w:val="18"/>
              </w:rPr>
              <w:t>2</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2212</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Calculus II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2213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Calculus III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Ordinary Di</w:t>
            </w:r>
            <w:r w:rsidRPr="007A7452">
              <w:rPr>
                <w:rFonts w:ascii="Times New Roman" w:hAnsi="Times New Roman"/>
                <w:color w:val="191919"/>
                <w:spacing w:val="-3"/>
                <w:sz w:val="18"/>
                <w:szCs w:val="18"/>
              </w:rPr>
              <w:t>f</w:t>
            </w:r>
            <w:r w:rsidRPr="007A7452">
              <w:rPr>
                <w:rFonts w:ascii="Times New Roman" w:hAnsi="Times New Roman"/>
                <w:color w:val="191919"/>
                <w:sz w:val="18"/>
                <w:szCs w:val="18"/>
              </w:rPr>
              <w:t>ferential Equations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3423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Introductions to Operations Research</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4"/>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4215</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Numerical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9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0"/>
              <w:rPr>
                <w:rFonts w:ascii="Times New Roman" w:hAnsi="Times New Roman"/>
                <w:sz w:val="24"/>
                <w:szCs w:val="24"/>
              </w:rPr>
            </w:pP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0"/>
              <w:rPr>
                <w:rFonts w:ascii="Times New Roman" w:hAnsi="Times New Roman"/>
                <w:sz w:val="24"/>
                <w:szCs w:val="24"/>
              </w:rPr>
            </w:pP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5</w:t>
            </w:r>
            <w:r>
              <w:rPr>
                <w:rFonts w:ascii="Times New Roman" w:hAnsi="Times New Roman"/>
                <w:b/>
                <w:bCs/>
                <w:color w:val="191919"/>
                <w:sz w:val="18"/>
                <w:szCs w:val="18"/>
              </w:rPr>
              <w:t>3</w:t>
            </w:r>
          </w:p>
        </w:tc>
      </w:tr>
    </w:tbl>
    <w:p w:rsidR="00175787" w:rsidRDefault="00175787" w:rsidP="00175787">
      <w:pPr>
        <w:widowControl w:val="0"/>
        <w:tabs>
          <w:tab w:val="left" w:pos="981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color w:val="191919"/>
          <w:sz w:val="18"/>
          <w:szCs w:val="18"/>
        </w:rPr>
        <w:t>Major Electives</w:t>
      </w:r>
      <w:r>
        <w:rPr>
          <w:rFonts w:ascii="Times New Roman" w:hAnsi="Times New Roman"/>
          <w:color w:val="191919"/>
          <w:sz w:val="18"/>
          <w:szCs w:val="18"/>
        </w:rPr>
        <w:tab/>
        <w:t>6</w:t>
      </w:r>
    </w:p>
    <w:p w:rsidR="00175787"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z w:val="18"/>
          <w:szCs w:val="18"/>
        </w:rPr>
        <w:t>General Electives</w:t>
      </w:r>
      <w:r>
        <w:rPr>
          <w:rFonts w:ascii="Times New Roman" w:hAnsi="Times New Roman"/>
          <w:color w:val="191919"/>
          <w:sz w:val="18"/>
          <w:szCs w:val="18"/>
        </w:rPr>
        <w:tab/>
        <w:t>1</w:t>
      </w:r>
    </w:p>
    <w:p w:rsidR="00175787"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z w:val="18"/>
          <w:szCs w:val="18"/>
        </w:rPr>
        <w:t>Any courses in the college curriculum</w:t>
      </w:r>
    </w:p>
    <w:p w:rsidR="00175787" w:rsidRDefault="00D906F5" w:rsidP="00175787">
      <w:pPr>
        <w:widowControl w:val="0"/>
        <w:tabs>
          <w:tab w:val="left" w:pos="9810"/>
          <w:tab w:val="left" w:pos="10640"/>
        </w:tabs>
        <w:autoSpaceDE w:val="0"/>
        <w:autoSpaceDN w:val="0"/>
        <w:adjustRightInd w:val="0"/>
        <w:spacing w:before="6" w:after="0"/>
        <w:ind w:left="270" w:firstLine="0"/>
        <w:rPr>
          <w:rFonts w:ascii="Times New Roman" w:hAnsi="Times New Roman"/>
          <w:color w:val="000000"/>
          <w:sz w:val="18"/>
          <w:szCs w:val="18"/>
        </w:rPr>
      </w:pPr>
      <w:r>
        <w:rPr>
          <w:rFonts w:ascii="Times New Roman" w:hAnsi="Times New Roman"/>
          <w:b/>
          <w:bCs/>
          <w:color w:val="191919"/>
          <w:sz w:val="18"/>
          <w:szCs w:val="18"/>
        </w:rPr>
        <w:t>Subtotal</w:t>
      </w:r>
      <w:r>
        <w:rPr>
          <w:rFonts w:ascii="Times New Roman" w:hAnsi="Times New Roman"/>
          <w:b/>
          <w:bCs/>
          <w:color w:val="191919"/>
          <w:sz w:val="18"/>
          <w:szCs w:val="18"/>
        </w:rPr>
        <w:tab/>
        <w:t>6</w:t>
      </w:r>
      <w:r w:rsidR="00175787">
        <w:rPr>
          <w:rFonts w:ascii="Times New Roman" w:hAnsi="Times New Roman"/>
          <w:b/>
          <w:bCs/>
          <w:color w:val="191919"/>
          <w:sz w:val="18"/>
          <w:szCs w:val="18"/>
        </w:rPr>
        <w:t>0</w:t>
      </w:r>
    </w:p>
    <w:p w:rsidR="00175787" w:rsidRDefault="00175787" w:rsidP="00175787">
      <w:pPr>
        <w:widowControl w:val="0"/>
        <w:tabs>
          <w:tab w:val="left" w:pos="9810"/>
          <w:tab w:val="left" w:pos="1056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 Requi</w:t>
      </w:r>
      <w:r>
        <w:rPr>
          <w:rFonts w:ascii="Times New Roman" w:hAnsi="Times New Roman"/>
          <w:b/>
          <w:bCs/>
          <w:color w:val="191919"/>
          <w:spacing w:val="-3"/>
          <w:sz w:val="18"/>
          <w:szCs w:val="18"/>
        </w:rPr>
        <w:t>r</w:t>
      </w:r>
      <w:r>
        <w:rPr>
          <w:rFonts w:ascii="Times New Roman" w:hAnsi="Times New Roman"/>
          <w:b/>
          <w:bCs/>
          <w:color w:val="191919"/>
          <w:sz w:val="18"/>
          <w:szCs w:val="18"/>
        </w:rPr>
        <w:t>ed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Graduation</w:t>
      </w:r>
      <w:r>
        <w:rPr>
          <w:rFonts w:ascii="Times New Roman" w:hAnsi="Times New Roman"/>
          <w:b/>
          <w:bCs/>
          <w:color w:val="191919"/>
          <w:sz w:val="18"/>
          <w:szCs w:val="18"/>
        </w:rPr>
        <w:tab/>
        <w:t>126</w:t>
      </w:r>
    </w:p>
    <w:p w:rsidR="007D77D2" w:rsidRDefault="007D77D2" w:rsidP="00175787">
      <w:pPr>
        <w:ind w:firstLine="0"/>
      </w:pPr>
    </w:p>
    <w:p w:rsidR="00175787" w:rsidRDefault="00175787" w:rsidP="00175787">
      <w:pPr>
        <w:widowControl w:val="0"/>
        <w:autoSpaceDE w:val="0"/>
        <w:autoSpaceDN w:val="0"/>
        <w:adjustRightInd w:val="0"/>
        <w:spacing w:before="83" w:after="0" w:line="250" w:lineRule="auto"/>
        <w:ind w:left="180" w:right="1753" w:firstLine="0"/>
        <w:rPr>
          <w:rFonts w:ascii="Times New Roman" w:hAnsi="Times New Roman"/>
          <w:color w:val="000000"/>
          <w:sz w:val="32"/>
          <w:szCs w:val="32"/>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 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C</w:t>
      </w:r>
      <w:r>
        <w:rPr>
          <w:rFonts w:ascii="Times New Roman" w:hAnsi="Times New Roman"/>
          <w:b/>
          <w:bCs/>
          <w:color w:val="191919"/>
          <w:sz w:val="24"/>
          <w:szCs w:val="24"/>
        </w:rPr>
        <w:t>OMPUTER</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(M</w:t>
      </w:r>
      <w:r>
        <w:rPr>
          <w:rFonts w:ascii="Times New Roman" w:hAnsi="Times New Roman"/>
          <w:b/>
          <w:bCs/>
          <w:color w:val="191919"/>
          <w:spacing w:val="-18"/>
          <w:sz w:val="24"/>
          <w:szCs w:val="24"/>
        </w:rPr>
        <w:t>A</w:t>
      </w:r>
      <w:r>
        <w:rPr>
          <w:rFonts w:ascii="Times New Roman" w:hAnsi="Times New Roman"/>
          <w:b/>
          <w:bCs/>
          <w:color w:val="191919"/>
          <w:sz w:val="24"/>
          <w:szCs w:val="24"/>
        </w:rPr>
        <w:t>THEM</w:t>
      </w:r>
      <w:r>
        <w:rPr>
          <w:rFonts w:ascii="Times New Roman" w:hAnsi="Times New Roman"/>
          <w:b/>
          <w:bCs/>
          <w:color w:val="191919"/>
          <w:spacing w:val="-18"/>
          <w:sz w:val="24"/>
          <w:szCs w:val="24"/>
        </w:rPr>
        <w:t>A</w:t>
      </w:r>
      <w:r>
        <w:rPr>
          <w:rFonts w:ascii="Times New Roman" w:hAnsi="Times New Roman"/>
          <w:b/>
          <w:bCs/>
          <w:color w:val="191919"/>
          <w:sz w:val="24"/>
          <w:szCs w:val="24"/>
        </w:rPr>
        <w:t>TICS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MPHASIS</w:t>
      </w:r>
      <w:r>
        <w:rPr>
          <w:rFonts w:ascii="Times New Roman" w:hAnsi="Times New Roman"/>
          <w:b/>
          <w:bCs/>
          <w:color w:val="191919"/>
          <w:sz w:val="32"/>
          <w:szCs w:val="32"/>
        </w:rPr>
        <w:t>)</w:t>
      </w:r>
    </w:p>
    <w:p w:rsidR="00175787" w:rsidRDefault="00175787" w:rsidP="00175787">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color w:val="191919"/>
          <w:spacing w:val="-13"/>
          <w:sz w:val="18"/>
          <w:szCs w:val="18"/>
        </w:rPr>
        <w:t>T</w:t>
      </w:r>
      <w:r>
        <w:rPr>
          <w:rFonts w:ascii="Times New Roman" w:hAnsi="Times New Roman"/>
          <w:color w:val="191919"/>
          <w:sz w:val="18"/>
          <w:szCs w:val="18"/>
        </w:rPr>
        <w:t>otal number of hours= 126</w:t>
      </w:r>
    </w:p>
    <w:p w:rsidR="00175787" w:rsidRDefault="00175787" w:rsidP="00175787">
      <w:pPr>
        <w:widowControl w:val="0"/>
        <w:autoSpaceDE w:val="0"/>
        <w:autoSpaceDN w:val="0"/>
        <w:adjustRightInd w:val="0"/>
        <w:spacing w:before="2" w:after="0" w:line="220" w:lineRule="exact"/>
        <w:ind w:left="180" w:firstLine="0"/>
        <w:rPr>
          <w:rFonts w:ascii="Times New Roman" w:hAnsi="Times New Roman"/>
          <w:color w:val="000000"/>
        </w:rPr>
      </w:pPr>
    </w:p>
    <w:p w:rsidR="00175787" w:rsidRDefault="00175787" w:rsidP="00175787">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F</w:t>
      </w:r>
      <w:r>
        <w:rPr>
          <w:rFonts w:ascii="Times New Roman" w:hAnsi="Times New Roman"/>
          <w:b/>
          <w:bCs/>
          <w:color w:val="191919"/>
          <w:spacing w:val="-3"/>
          <w:sz w:val="18"/>
          <w:szCs w:val="18"/>
        </w:rPr>
        <w:t>r</w:t>
      </w:r>
      <w:r>
        <w:rPr>
          <w:rFonts w:ascii="Times New Roman" w:hAnsi="Times New Roman"/>
          <w:b/>
          <w:bCs/>
          <w:color w:val="191919"/>
          <w:sz w:val="18"/>
          <w:szCs w:val="18"/>
        </w:rPr>
        <w:t>eshman</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175787" w:rsidRDefault="00175787" w:rsidP="00175787">
      <w:pPr>
        <w:widowControl w:val="0"/>
        <w:tabs>
          <w:tab w:val="left" w:pos="540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b/>
          <w:bCs/>
          <w:color w:val="191919"/>
          <w:sz w:val="18"/>
          <w:szCs w:val="18"/>
        </w:rPr>
        <w:t>Fall</w:t>
      </w:r>
      <w:r>
        <w:rPr>
          <w:rFonts w:ascii="Times New Roman" w:hAnsi="Times New Roman"/>
          <w:b/>
          <w:bCs/>
          <w:color w:val="191919"/>
          <w:sz w:val="18"/>
          <w:szCs w:val="18"/>
        </w:rPr>
        <w:tab/>
      </w:r>
      <w:proofErr w:type="gramStart"/>
      <w:r>
        <w:rPr>
          <w:rFonts w:ascii="Times New Roman" w:hAnsi="Times New Roman"/>
          <w:b/>
          <w:bCs/>
          <w:color w:val="191919"/>
          <w:sz w:val="18"/>
          <w:szCs w:val="18"/>
        </w:rPr>
        <w:t>Spring</w:t>
      </w:r>
      <w:proofErr w:type="gramEnd"/>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12" w:after="0"/>
        <w:ind w:left="180" w:firstLine="0"/>
        <w:rPr>
          <w:rFonts w:ascii="Times New Roman" w:hAnsi="Times New Roman"/>
          <w:color w:val="000000"/>
          <w:sz w:val="18"/>
          <w:szCs w:val="18"/>
        </w:rPr>
      </w:pPr>
      <w:proofErr w:type="gramStart"/>
      <w:r>
        <w:rPr>
          <w:rFonts w:ascii="Times New Roman" w:hAnsi="Times New Roman"/>
          <w:color w:val="191919"/>
          <w:sz w:val="18"/>
          <w:szCs w:val="18"/>
        </w:rPr>
        <w:t>ENGL</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101</w:t>
      </w:r>
      <w:r>
        <w:rPr>
          <w:rFonts w:ascii="Times New Roman" w:hAnsi="Times New Roman"/>
          <w:color w:val="191919"/>
          <w:sz w:val="18"/>
          <w:szCs w:val="18"/>
        </w:rPr>
        <w:tab/>
        <w:t>English Comp.</w:t>
      </w:r>
      <w:proofErr w:type="gramEnd"/>
      <w:r>
        <w:rPr>
          <w:rFonts w:ascii="Times New Roman" w:hAnsi="Times New Roman"/>
          <w:color w:val="191919"/>
          <w:sz w:val="18"/>
          <w:szCs w:val="18"/>
        </w:rPr>
        <w:t xml:space="preserve"> I</w:t>
      </w:r>
      <w:r>
        <w:rPr>
          <w:rFonts w:ascii="Times New Roman" w:hAnsi="Times New Roman"/>
          <w:color w:val="191919"/>
          <w:sz w:val="18"/>
          <w:szCs w:val="18"/>
        </w:rPr>
        <w:tab/>
        <w:t>3</w:t>
      </w:r>
      <w:r>
        <w:rPr>
          <w:rFonts w:ascii="Times New Roman" w:hAnsi="Times New Roman"/>
          <w:color w:val="191919"/>
          <w:sz w:val="18"/>
          <w:szCs w:val="18"/>
        </w:rPr>
        <w:tab/>
        <w:t>ENGL</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102</w:t>
      </w:r>
      <w:r>
        <w:rPr>
          <w:rFonts w:ascii="Times New Roman" w:hAnsi="Times New Roman"/>
          <w:color w:val="191919"/>
          <w:sz w:val="18"/>
          <w:szCs w:val="18"/>
        </w:rPr>
        <w:tab/>
        <w:t xml:space="preserve">English Comp. </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3</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CSCI</w:t>
      </w:r>
      <w:r>
        <w:rPr>
          <w:rFonts w:ascii="Times New Roman" w:hAnsi="Times New Roman"/>
          <w:color w:val="191919"/>
          <w:sz w:val="18"/>
          <w:szCs w:val="18"/>
        </w:rPr>
        <w:tab/>
        <w:t>1201</w:t>
      </w:r>
      <w:r>
        <w:rPr>
          <w:rFonts w:ascii="Times New Roman" w:hAnsi="Times New Roman"/>
          <w:color w:val="191919"/>
          <w:sz w:val="18"/>
          <w:szCs w:val="18"/>
        </w:rPr>
        <w:tab/>
        <w:t>Intro to Computer Science</w:t>
      </w:r>
      <w:r>
        <w:rPr>
          <w:rFonts w:ascii="Times New Roman" w:hAnsi="Times New Roman"/>
          <w:color w:val="191919"/>
          <w:sz w:val="18"/>
          <w:szCs w:val="18"/>
        </w:rPr>
        <w:tab/>
        <w:t>3</w:t>
      </w:r>
      <w:r>
        <w:rPr>
          <w:rFonts w:ascii="Times New Roman" w:hAnsi="Times New Roman"/>
          <w:color w:val="191919"/>
          <w:sz w:val="18"/>
          <w:szCs w:val="18"/>
        </w:rPr>
        <w:tab/>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ASU</w:t>
      </w:r>
      <w:r>
        <w:rPr>
          <w:rFonts w:ascii="Times New Roman" w:hAnsi="Times New Roman"/>
          <w:color w:val="191919"/>
          <w:sz w:val="18"/>
          <w:szCs w:val="18"/>
        </w:rPr>
        <w:tab/>
        <w:t>1200</w:t>
      </w:r>
      <w:r>
        <w:rPr>
          <w:rFonts w:ascii="Times New Roman" w:hAnsi="Times New Roman"/>
          <w:color w:val="191919"/>
          <w:sz w:val="18"/>
          <w:szCs w:val="18"/>
        </w:rPr>
        <w:tab/>
        <w:t>Service to Leadership</w:t>
      </w:r>
      <w:r>
        <w:rPr>
          <w:rFonts w:ascii="Times New Roman" w:hAnsi="Times New Roman"/>
          <w:color w:val="191919"/>
          <w:sz w:val="18"/>
          <w:szCs w:val="18"/>
        </w:rPr>
        <w:tab/>
        <w:t>3</w:t>
      </w:r>
      <w:r>
        <w:rPr>
          <w:rFonts w:ascii="Times New Roman" w:hAnsi="Times New Roman"/>
          <w:color w:val="191919"/>
          <w:sz w:val="18"/>
          <w:szCs w:val="18"/>
        </w:rPr>
        <w:tab/>
        <w:t>MATH    1113</w:t>
      </w:r>
      <w:r>
        <w:rPr>
          <w:rFonts w:ascii="Times New Roman" w:hAnsi="Times New Roman"/>
          <w:color w:val="191919"/>
          <w:sz w:val="18"/>
          <w:szCs w:val="18"/>
        </w:rPr>
        <w:tab/>
        <w:t>Pre-Calculus</w:t>
      </w:r>
      <w:r>
        <w:rPr>
          <w:rFonts w:ascii="Times New Roman" w:hAnsi="Times New Roman"/>
          <w:color w:val="191919"/>
          <w:sz w:val="18"/>
          <w:szCs w:val="18"/>
        </w:rPr>
        <w:tab/>
        <w:t>3</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MATH</w:t>
      </w:r>
      <w:r>
        <w:rPr>
          <w:rFonts w:ascii="Times New Roman" w:hAnsi="Times New Roman"/>
          <w:color w:val="191919"/>
          <w:sz w:val="18"/>
          <w:szCs w:val="18"/>
        </w:rPr>
        <w:tab/>
        <w:t>1111</w:t>
      </w:r>
      <w:r>
        <w:rPr>
          <w:rFonts w:ascii="Times New Roman" w:hAnsi="Times New Roman"/>
          <w:color w:val="191919"/>
          <w:sz w:val="18"/>
          <w:szCs w:val="18"/>
        </w:rPr>
        <w:tab/>
        <w:t>College Algebra</w:t>
      </w:r>
      <w:r>
        <w:rPr>
          <w:rFonts w:ascii="Times New Roman" w:hAnsi="Times New Roman"/>
          <w:color w:val="191919"/>
          <w:sz w:val="18"/>
          <w:szCs w:val="18"/>
        </w:rPr>
        <w:tab/>
        <w:t>3</w:t>
      </w:r>
      <w:r>
        <w:rPr>
          <w:rFonts w:ascii="Times New Roman" w:hAnsi="Times New Roman"/>
          <w:color w:val="191919"/>
          <w:sz w:val="18"/>
          <w:szCs w:val="18"/>
        </w:rPr>
        <w:tab/>
        <w:t>MUSC   1100</w:t>
      </w:r>
      <w:r>
        <w:rPr>
          <w:rFonts w:ascii="Times New Roman" w:hAnsi="Times New Roman"/>
          <w:color w:val="191919"/>
          <w:sz w:val="18"/>
          <w:szCs w:val="18"/>
        </w:rPr>
        <w:tab/>
        <w:t>Music</w:t>
      </w:r>
      <w:r>
        <w:rPr>
          <w:rFonts w:ascii="Times New Roman" w:hAnsi="Times New Roman"/>
          <w:color w:val="191919"/>
          <w:sz w:val="18"/>
          <w:szCs w:val="18"/>
        </w:rPr>
        <w:tab/>
        <w:t>3</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HIST</w:t>
      </w:r>
      <w:r>
        <w:rPr>
          <w:rFonts w:ascii="Times New Roman" w:hAnsi="Times New Roman"/>
          <w:color w:val="191919"/>
          <w:sz w:val="18"/>
          <w:szCs w:val="18"/>
        </w:rPr>
        <w:tab/>
        <w:t>1111</w:t>
      </w:r>
      <w:r>
        <w:rPr>
          <w:rFonts w:ascii="Times New Roman" w:hAnsi="Times New Roman"/>
          <w:color w:val="191919"/>
          <w:sz w:val="18"/>
          <w:szCs w:val="18"/>
        </w:rPr>
        <w:tab/>
        <w:t>History I</w:t>
      </w:r>
      <w:r>
        <w:rPr>
          <w:rFonts w:ascii="Times New Roman" w:hAnsi="Times New Roman"/>
          <w:color w:val="191919"/>
          <w:sz w:val="18"/>
          <w:szCs w:val="18"/>
        </w:rPr>
        <w:tab/>
        <w:t>3</w:t>
      </w:r>
      <w:r>
        <w:rPr>
          <w:rFonts w:ascii="Times New Roman" w:hAnsi="Times New Roman"/>
          <w:color w:val="191919"/>
          <w:sz w:val="18"/>
          <w:szCs w:val="18"/>
        </w:rPr>
        <w:tab/>
        <w:t>CSCI     1301</w:t>
      </w:r>
      <w:r>
        <w:rPr>
          <w:rFonts w:ascii="Times New Roman" w:hAnsi="Times New Roman"/>
          <w:color w:val="191919"/>
          <w:sz w:val="18"/>
          <w:szCs w:val="18"/>
        </w:rPr>
        <w:tab/>
        <w:t>Computer Science I</w:t>
      </w:r>
      <w:r>
        <w:rPr>
          <w:rFonts w:ascii="Times New Roman" w:hAnsi="Times New Roman"/>
          <w:color w:val="191919"/>
          <w:sz w:val="18"/>
          <w:szCs w:val="18"/>
        </w:rPr>
        <w:tab/>
        <w:t>4</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ab/>
        <w:t>PEDH</w:t>
      </w:r>
      <w:r>
        <w:rPr>
          <w:rFonts w:ascii="Times New Roman" w:hAnsi="Times New Roman"/>
          <w:color w:val="191919"/>
          <w:sz w:val="18"/>
          <w:szCs w:val="18"/>
        </w:rPr>
        <w:tab/>
      </w:r>
      <w:r>
        <w:rPr>
          <w:rFonts w:ascii="Times New Roman" w:hAnsi="Times New Roman"/>
          <w:color w:val="191919"/>
          <w:sz w:val="18"/>
          <w:szCs w:val="18"/>
        </w:rPr>
        <w:tab/>
        <w:t>1</w:t>
      </w:r>
      <w:r>
        <w:rPr>
          <w:rFonts w:ascii="Times New Roman" w:hAnsi="Times New Roman"/>
          <w:color w:val="191919"/>
          <w:sz w:val="18"/>
          <w:szCs w:val="18"/>
        </w:rPr>
        <w:tab/>
        <w:t>COMM   1100</w:t>
      </w:r>
      <w:r>
        <w:rPr>
          <w:rFonts w:ascii="Times New Roman" w:hAnsi="Times New Roman"/>
          <w:color w:val="191919"/>
          <w:sz w:val="18"/>
          <w:szCs w:val="18"/>
        </w:rPr>
        <w:tab/>
        <w:t>Public Speaking</w:t>
      </w:r>
      <w:r>
        <w:rPr>
          <w:rFonts w:ascii="Times New Roman" w:hAnsi="Times New Roman"/>
          <w:color w:val="191919"/>
          <w:sz w:val="18"/>
          <w:szCs w:val="18"/>
        </w:rPr>
        <w:tab/>
        <w:t>3</w:t>
      </w:r>
    </w:p>
    <w:p w:rsidR="00175787" w:rsidRDefault="00175787" w:rsidP="00175787">
      <w:pPr>
        <w:widowControl w:val="0"/>
        <w:tabs>
          <w:tab w:val="left" w:pos="180"/>
          <w:tab w:val="left" w:pos="1800"/>
          <w:tab w:val="left" w:pos="2610"/>
          <w:tab w:val="left" w:pos="4770"/>
          <w:tab w:val="left" w:pos="5400"/>
          <w:tab w:val="left" w:pos="6210"/>
          <w:tab w:val="left" w:pos="6930"/>
          <w:tab w:val="left" w:pos="9720"/>
          <w:tab w:val="left" w:pos="10660"/>
        </w:tabs>
        <w:autoSpaceDE w:val="0"/>
        <w:autoSpaceDN w:val="0"/>
        <w:adjustRightInd w:val="0"/>
        <w:spacing w:before="6" w:after="0"/>
        <w:ind w:left="180" w:firstLine="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t>16</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t>16</w:t>
      </w:r>
    </w:p>
    <w:p w:rsidR="007D77D2" w:rsidRDefault="007D77D2"/>
    <w:p w:rsidR="007D77D2" w:rsidRDefault="007D77D2"/>
    <w:p w:rsidR="007D77D2" w:rsidRDefault="007D77D2"/>
    <w:p w:rsidR="00175787" w:rsidRDefault="00175787" w:rsidP="00175787">
      <w:pPr>
        <w:widowControl w:val="0"/>
        <w:autoSpaceDE w:val="0"/>
        <w:autoSpaceDN w:val="0"/>
        <w:adjustRightInd w:val="0"/>
        <w:spacing w:before="30" w:after="0"/>
        <w:ind w:left="180" w:firstLine="0"/>
        <w:rPr>
          <w:rFonts w:ascii="Times New Roman" w:hAnsi="Times New Roman"/>
          <w:color w:val="000000"/>
          <w:sz w:val="18"/>
          <w:szCs w:val="18"/>
        </w:rPr>
      </w:pPr>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175787" w:rsidRDefault="00175787" w:rsidP="00175787">
      <w:pPr>
        <w:widowControl w:val="0"/>
        <w:tabs>
          <w:tab w:val="left" w:pos="50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b/>
          <w:bCs/>
          <w:color w:val="191919"/>
          <w:sz w:val="18"/>
          <w:szCs w:val="18"/>
        </w:rPr>
        <w:t>Fall</w:t>
      </w:r>
      <w:r>
        <w:rPr>
          <w:rFonts w:ascii="Times New Roman" w:hAnsi="Times New Roman"/>
          <w:b/>
          <w:bCs/>
          <w:color w:val="191919"/>
          <w:sz w:val="18"/>
          <w:szCs w:val="18"/>
        </w:rPr>
        <w:tab/>
      </w:r>
      <w:proofErr w:type="gramStart"/>
      <w:r>
        <w:rPr>
          <w:rFonts w:ascii="Times New Roman" w:hAnsi="Times New Roman"/>
          <w:b/>
          <w:bCs/>
          <w:color w:val="191919"/>
          <w:sz w:val="18"/>
          <w:szCs w:val="18"/>
        </w:rPr>
        <w:t>Spring</w:t>
      </w:r>
      <w:proofErr w:type="gramEnd"/>
    </w:p>
    <w:p w:rsidR="00175787" w:rsidRDefault="00175787" w:rsidP="00175787">
      <w:pPr>
        <w:widowControl w:val="0"/>
        <w:tabs>
          <w:tab w:val="left" w:pos="1080"/>
          <w:tab w:val="left" w:pos="2160"/>
          <w:tab w:val="left" w:pos="4680"/>
          <w:tab w:val="left" w:pos="5040"/>
          <w:tab w:val="left" w:pos="5760"/>
          <w:tab w:val="left" w:pos="6480"/>
          <w:tab w:val="left" w:pos="9620"/>
        </w:tabs>
        <w:autoSpaceDE w:val="0"/>
        <w:autoSpaceDN w:val="0"/>
        <w:adjustRightInd w:val="0"/>
        <w:spacing w:before="12" w:after="0"/>
        <w:ind w:left="180" w:firstLine="0"/>
        <w:rPr>
          <w:rFonts w:ascii="Times New Roman" w:hAnsi="Times New Roman"/>
          <w:color w:val="000000"/>
          <w:sz w:val="18"/>
          <w:szCs w:val="18"/>
        </w:rPr>
      </w:pPr>
      <w:r>
        <w:rPr>
          <w:rFonts w:ascii="Times New Roman" w:hAnsi="Times New Roman"/>
          <w:color w:val="191919"/>
          <w:sz w:val="18"/>
          <w:szCs w:val="18"/>
        </w:rPr>
        <w:t>ENGL</w:t>
      </w:r>
      <w:r>
        <w:rPr>
          <w:rFonts w:ascii="Times New Roman" w:hAnsi="Times New Roman"/>
          <w:color w:val="191919"/>
          <w:sz w:val="18"/>
          <w:szCs w:val="18"/>
        </w:rPr>
        <w:tab/>
        <w:t>2</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4"/>
          <w:sz w:val="18"/>
          <w:szCs w:val="18"/>
        </w:rPr>
        <w:t>W</w:t>
      </w:r>
      <w:r>
        <w:rPr>
          <w:rFonts w:ascii="Times New Roman" w:hAnsi="Times New Roman"/>
          <w:color w:val="191919"/>
          <w:sz w:val="18"/>
          <w:szCs w:val="18"/>
        </w:rPr>
        <w:t>orld Literature I</w:t>
      </w:r>
      <w:r>
        <w:rPr>
          <w:rFonts w:ascii="Times New Roman" w:hAnsi="Times New Roman"/>
          <w:color w:val="191919"/>
          <w:sz w:val="18"/>
          <w:szCs w:val="18"/>
        </w:rPr>
        <w:tab/>
        <w:t>3</w:t>
      </w:r>
      <w:r>
        <w:rPr>
          <w:rFonts w:ascii="Times New Roman" w:hAnsi="Times New Roman"/>
          <w:color w:val="191919"/>
          <w:sz w:val="18"/>
          <w:szCs w:val="18"/>
        </w:rPr>
        <w:tab/>
        <w:t>POLS    1101</w:t>
      </w:r>
      <w:r>
        <w:rPr>
          <w:rFonts w:ascii="Times New Roman" w:hAnsi="Times New Roman"/>
          <w:color w:val="191919"/>
          <w:sz w:val="18"/>
          <w:szCs w:val="18"/>
        </w:rPr>
        <w:tab/>
        <w:t xml:space="preserve">US &amp; Georgia </w:t>
      </w:r>
      <w:proofErr w:type="spellStart"/>
      <w:r>
        <w:rPr>
          <w:rFonts w:ascii="Times New Roman" w:hAnsi="Times New Roman"/>
          <w:color w:val="191919"/>
          <w:sz w:val="18"/>
          <w:szCs w:val="18"/>
        </w:rPr>
        <w:t>Govt</w:t>
      </w:r>
      <w:proofErr w:type="spellEnd"/>
      <w:r>
        <w:rPr>
          <w:rFonts w:ascii="Times New Roman" w:hAnsi="Times New Roman"/>
          <w:color w:val="191919"/>
          <w:sz w:val="18"/>
          <w:szCs w:val="18"/>
        </w:rPr>
        <w:tab/>
        <w:t>3</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t>1302</w:t>
      </w:r>
      <w:r>
        <w:rPr>
          <w:rFonts w:ascii="Times New Roman" w:hAnsi="Times New Roman"/>
          <w:color w:val="191919"/>
          <w:sz w:val="18"/>
          <w:szCs w:val="18"/>
        </w:rPr>
        <w:tab/>
        <w:t>Computer Science II</w:t>
      </w:r>
      <w:r>
        <w:rPr>
          <w:rFonts w:ascii="Times New Roman" w:hAnsi="Times New Roman"/>
          <w:color w:val="191919"/>
          <w:sz w:val="18"/>
          <w:szCs w:val="18"/>
        </w:rPr>
        <w:tab/>
        <w:t>4</w:t>
      </w:r>
      <w:r>
        <w:rPr>
          <w:rFonts w:ascii="Times New Roman" w:hAnsi="Times New Roman"/>
          <w:color w:val="191919"/>
          <w:sz w:val="18"/>
          <w:szCs w:val="18"/>
        </w:rPr>
        <w:tab/>
        <w:t>MATH 2411</w:t>
      </w:r>
      <w:r>
        <w:rPr>
          <w:rFonts w:ascii="Times New Roman" w:hAnsi="Times New Roman"/>
          <w:color w:val="191919"/>
          <w:sz w:val="18"/>
          <w:szCs w:val="18"/>
        </w:rPr>
        <w:tab/>
        <w:t>Basis Statistics</w:t>
      </w:r>
      <w:r>
        <w:rPr>
          <w:rFonts w:ascii="Times New Roman" w:hAnsi="Times New Roman"/>
          <w:color w:val="191919"/>
          <w:sz w:val="18"/>
          <w:szCs w:val="18"/>
        </w:rPr>
        <w:tab/>
        <w:t>3</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 xml:space="preserve">MATH </w:t>
      </w:r>
      <w:r>
        <w:rPr>
          <w:rFonts w:ascii="Times New Roman" w:hAnsi="Times New Roman"/>
          <w:color w:val="191919"/>
          <w:sz w:val="18"/>
          <w:szCs w:val="18"/>
        </w:rPr>
        <w:tab/>
        <w:t>1211</w:t>
      </w:r>
      <w:r>
        <w:rPr>
          <w:rFonts w:ascii="Times New Roman" w:hAnsi="Times New Roman"/>
          <w:color w:val="191919"/>
          <w:sz w:val="18"/>
          <w:szCs w:val="18"/>
        </w:rPr>
        <w:tab/>
        <w:t>Calculus I</w:t>
      </w:r>
      <w:r>
        <w:rPr>
          <w:rFonts w:ascii="Times New Roman" w:hAnsi="Times New Roman"/>
          <w:color w:val="191919"/>
          <w:sz w:val="18"/>
          <w:szCs w:val="18"/>
        </w:rPr>
        <w:tab/>
        <w:t>4</w:t>
      </w:r>
      <w:r>
        <w:rPr>
          <w:rFonts w:ascii="Times New Roman" w:hAnsi="Times New Roman"/>
          <w:color w:val="191919"/>
          <w:sz w:val="18"/>
          <w:szCs w:val="18"/>
        </w:rPr>
        <w:tab/>
        <w:t>PHYS   2221</w:t>
      </w:r>
      <w:r>
        <w:rPr>
          <w:rFonts w:ascii="Times New Roman" w:hAnsi="Times New Roman"/>
          <w:color w:val="191919"/>
          <w:sz w:val="18"/>
          <w:szCs w:val="18"/>
        </w:rPr>
        <w:tab/>
        <w:t xml:space="preserve">Principles of </w:t>
      </w:r>
      <w:r w:rsidR="00CC7D07">
        <w:rPr>
          <w:rFonts w:ascii="Times New Roman" w:hAnsi="Times New Roman"/>
          <w:color w:val="191919"/>
          <w:sz w:val="18"/>
          <w:szCs w:val="18"/>
        </w:rPr>
        <w:t>Physics</w:t>
      </w:r>
      <w:r>
        <w:rPr>
          <w:rFonts w:ascii="Times New Roman" w:hAnsi="Times New Roman"/>
          <w:color w:val="191919"/>
          <w:sz w:val="18"/>
          <w:szCs w:val="18"/>
        </w:rPr>
        <w:t xml:space="preserve"> I</w:t>
      </w:r>
      <w:r>
        <w:rPr>
          <w:rFonts w:ascii="Times New Roman" w:hAnsi="Times New Roman"/>
          <w:color w:val="191919"/>
          <w:sz w:val="18"/>
          <w:szCs w:val="18"/>
        </w:rPr>
        <w:tab/>
        <w:t>4</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HIST</w:t>
      </w:r>
      <w:r>
        <w:rPr>
          <w:rFonts w:ascii="Times New Roman" w:hAnsi="Times New Roman"/>
          <w:color w:val="191919"/>
          <w:sz w:val="18"/>
          <w:szCs w:val="18"/>
        </w:rPr>
        <w:tab/>
        <w:t>1002</w:t>
      </w:r>
      <w:r>
        <w:rPr>
          <w:rFonts w:ascii="Times New Roman" w:hAnsi="Times New Roman"/>
          <w:color w:val="191919"/>
          <w:sz w:val="18"/>
          <w:szCs w:val="18"/>
        </w:rPr>
        <w:tab/>
        <w:t>Intro to African Diaspora</w:t>
      </w:r>
      <w:r>
        <w:rPr>
          <w:rFonts w:ascii="Times New Roman" w:hAnsi="Times New Roman"/>
          <w:color w:val="191919"/>
          <w:sz w:val="18"/>
          <w:szCs w:val="18"/>
        </w:rPr>
        <w:tab/>
        <w:t>2</w:t>
      </w:r>
      <w:r>
        <w:rPr>
          <w:rFonts w:ascii="Times New Roman" w:hAnsi="Times New Roman"/>
          <w:color w:val="191919"/>
          <w:sz w:val="18"/>
          <w:szCs w:val="18"/>
        </w:rPr>
        <w:tab/>
        <w:t>CSCI   3122</w:t>
      </w:r>
      <w:r>
        <w:rPr>
          <w:rFonts w:ascii="Times New Roman" w:hAnsi="Times New Roman"/>
          <w:color w:val="191919"/>
          <w:sz w:val="18"/>
          <w:szCs w:val="18"/>
        </w:rPr>
        <w:tab/>
        <w:t xml:space="preserve">Data </w:t>
      </w:r>
      <w:r w:rsidR="00CC7D07">
        <w:rPr>
          <w:rFonts w:ascii="Times New Roman" w:hAnsi="Times New Roman"/>
          <w:color w:val="191919"/>
          <w:sz w:val="18"/>
          <w:szCs w:val="18"/>
        </w:rPr>
        <w:t>Structures</w:t>
      </w:r>
      <w:r>
        <w:rPr>
          <w:rFonts w:ascii="Times New Roman" w:hAnsi="Times New Roman"/>
          <w:color w:val="191919"/>
          <w:sz w:val="18"/>
          <w:szCs w:val="18"/>
        </w:rPr>
        <w:tab/>
        <w:t>3</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PEDH</w:t>
      </w:r>
      <w:r>
        <w:rPr>
          <w:rFonts w:ascii="Times New Roman" w:hAnsi="Times New Roman"/>
          <w:color w:val="191919"/>
          <w:sz w:val="18"/>
          <w:szCs w:val="18"/>
        </w:rPr>
        <w:tab/>
      </w:r>
      <w:r>
        <w:rPr>
          <w:rFonts w:ascii="Times New Roman" w:hAnsi="Times New Roman"/>
          <w:color w:val="191919"/>
          <w:sz w:val="18"/>
          <w:szCs w:val="18"/>
        </w:rPr>
        <w:tab/>
        <w:t>1</w:t>
      </w:r>
      <w:r>
        <w:rPr>
          <w:rFonts w:ascii="Times New Roman" w:hAnsi="Times New Roman"/>
          <w:color w:val="191919"/>
          <w:sz w:val="18"/>
          <w:szCs w:val="18"/>
        </w:rPr>
        <w:tab/>
        <w:t>MATH    2212</w:t>
      </w:r>
      <w:r>
        <w:rPr>
          <w:rFonts w:ascii="Times New Roman" w:hAnsi="Times New Roman"/>
          <w:color w:val="191919"/>
          <w:sz w:val="18"/>
          <w:szCs w:val="18"/>
        </w:rPr>
        <w:tab/>
        <w:t>Calculus II</w:t>
      </w:r>
      <w:r>
        <w:rPr>
          <w:rFonts w:ascii="Times New Roman" w:hAnsi="Times New Roman"/>
          <w:color w:val="191919"/>
          <w:sz w:val="18"/>
          <w:szCs w:val="18"/>
        </w:rPr>
        <w:tab/>
        <w:t>4</w:t>
      </w:r>
    </w:p>
    <w:p w:rsidR="00175787" w:rsidRDefault="00175787" w:rsidP="00175787">
      <w:pPr>
        <w:widowControl w:val="0"/>
        <w:tabs>
          <w:tab w:val="left" w:pos="4680"/>
          <w:tab w:val="left" w:pos="9540"/>
        </w:tabs>
        <w:autoSpaceDE w:val="0"/>
        <w:autoSpaceDN w:val="0"/>
        <w:adjustRightInd w:val="0"/>
        <w:spacing w:before="6" w:after="0"/>
        <w:ind w:left="180" w:firstLine="0"/>
        <w:rPr>
          <w:rFonts w:ascii="Times New Roman" w:hAnsi="Times New Roman"/>
          <w:b/>
          <w:bCs/>
          <w:color w:val="191919"/>
          <w:spacing w:val="-17"/>
          <w:sz w:val="18"/>
          <w:szCs w:val="18"/>
        </w:rPr>
      </w:pPr>
    </w:p>
    <w:p w:rsidR="00175787" w:rsidRDefault="00175787" w:rsidP="00175787">
      <w:pPr>
        <w:widowControl w:val="0"/>
        <w:tabs>
          <w:tab w:val="left" w:pos="4680"/>
          <w:tab w:val="left" w:pos="9540"/>
        </w:tabs>
        <w:autoSpaceDE w:val="0"/>
        <w:autoSpaceDN w:val="0"/>
        <w:adjustRightInd w:val="0"/>
        <w:spacing w:before="6" w:after="0"/>
        <w:ind w:left="180" w:firstLine="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14</w:t>
      </w:r>
      <w:r>
        <w:rPr>
          <w:rFonts w:ascii="Times New Roman" w:hAnsi="Times New Roman"/>
          <w:b/>
          <w:bCs/>
          <w:color w:val="191919"/>
          <w:sz w:val="18"/>
          <w:szCs w:val="18"/>
        </w:rPr>
        <w:tab/>
        <w:t>17</w:t>
      </w:r>
    </w:p>
    <w:p w:rsidR="007D77D2" w:rsidRDefault="007D77D2"/>
    <w:p w:rsidR="00175787" w:rsidRDefault="00175787" w:rsidP="00175787">
      <w:pPr>
        <w:widowControl w:val="0"/>
        <w:autoSpaceDE w:val="0"/>
        <w:autoSpaceDN w:val="0"/>
        <w:adjustRightInd w:val="0"/>
        <w:spacing w:before="30" w:after="0"/>
        <w:ind w:left="140" w:firstLine="40"/>
        <w:rPr>
          <w:rFonts w:ascii="Times New Roman" w:hAnsi="Times New Roman"/>
          <w:color w:val="000000"/>
          <w:sz w:val="18"/>
          <w:szCs w:val="18"/>
        </w:rPr>
      </w:pPr>
      <w:r>
        <w:rPr>
          <w:rFonts w:ascii="Times New Roman" w:hAnsi="Times New Roman"/>
          <w:b/>
          <w:bCs/>
          <w:color w:val="191919"/>
          <w:sz w:val="18"/>
          <w:szCs w:val="18"/>
        </w:rPr>
        <w:t>Junior</w:t>
      </w:r>
      <w:r>
        <w:rPr>
          <w:rFonts w:ascii="Times New Roman" w:hAnsi="Times New Roman"/>
          <w:b/>
          <w:bCs/>
          <w:color w:val="191919"/>
          <w:spacing w:val="-10"/>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175787" w:rsidRDefault="00175787" w:rsidP="00175787">
      <w:pPr>
        <w:widowControl w:val="0"/>
        <w:tabs>
          <w:tab w:val="left" w:pos="518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b/>
          <w:bCs/>
          <w:color w:val="191919"/>
          <w:sz w:val="18"/>
          <w:szCs w:val="18"/>
        </w:rPr>
        <w:t>Fall</w:t>
      </w:r>
      <w:r>
        <w:rPr>
          <w:rFonts w:ascii="Times New Roman" w:hAnsi="Times New Roman"/>
          <w:b/>
          <w:bCs/>
          <w:color w:val="191919"/>
          <w:sz w:val="18"/>
          <w:szCs w:val="18"/>
        </w:rPr>
        <w:tab/>
      </w:r>
      <w:proofErr w:type="gramStart"/>
      <w:r>
        <w:rPr>
          <w:rFonts w:ascii="Times New Roman" w:hAnsi="Times New Roman"/>
          <w:b/>
          <w:bCs/>
          <w:color w:val="191919"/>
          <w:sz w:val="18"/>
          <w:szCs w:val="18"/>
        </w:rPr>
        <w:t>Spring</w:t>
      </w:r>
      <w:proofErr w:type="gramEnd"/>
    </w:p>
    <w:p w:rsidR="00175787" w:rsidRDefault="00175787"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12" w:after="0"/>
        <w:ind w:left="140" w:firstLine="4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t>2222</w:t>
      </w:r>
      <w:r>
        <w:rPr>
          <w:rFonts w:ascii="Times New Roman" w:hAnsi="Times New Roman"/>
          <w:color w:val="191919"/>
          <w:sz w:val="18"/>
          <w:szCs w:val="18"/>
        </w:rPr>
        <w:tab/>
        <w:t>Principles of Physics</w:t>
      </w:r>
      <w:r>
        <w:rPr>
          <w:rFonts w:ascii="Times New Roman" w:hAnsi="Times New Roman"/>
          <w:color w:val="191919"/>
          <w:sz w:val="18"/>
          <w:szCs w:val="18"/>
        </w:rPr>
        <w:tab/>
        <w:t>4</w:t>
      </w:r>
      <w:r>
        <w:rPr>
          <w:rFonts w:ascii="Times New Roman" w:hAnsi="Times New Roman"/>
          <w:color w:val="191919"/>
          <w:sz w:val="18"/>
          <w:szCs w:val="18"/>
        </w:rPr>
        <w:tab/>
        <w:t>HIST</w:t>
      </w:r>
      <w:r>
        <w:rPr>
          <w:rFonts w:ascii="Times New Roman" w:hAnsi="Times New Roman"/>
          <w:color w:val="191919"/>
          <w:sz w:val="18"/>
          <w:szCs w:val="18"/>
        </w:rPr>
        <w:tab/>
        <w:t>1112</w:t>
      </w:r>
      <w:r>
        <w:rPr>
          <w:rFonts w:ascii="Times New Roman" w:hAnsi="Times New Roman"/>
          <w:color w:val="191919"/>
          <w:sz w:val="18"/>
          <w:szCs w:val="18"/>
        </w:rPr>
        <w:tab/>
        <w:t>World History II</w:t>
      </w:r>
      <w:r>
        <w:rPr>
          <w:rFonts w:ascii="Times New Roman" w:hAnsi="Times New Roman"/>
          <w:color w:val="191919"/>
          <w:sz w:val="18"/>
          <w:szCs w:val="18"/>
        </w:rPr>
        <w:tab/>
        <w:t>3</w:t>
      </w:r>
    </w:p>
    <w:p w:rsidR="00175787" w:rsidRDefault="00175787" w:rsidP="00175787">
      <w:pPr>
        <w:widowControl w:val="0"/>
        <w:tabs>
          <w:tab w:val="left" w:pos="1200"/>
          <w:tab w:val="left" w:pos="2280"/>
          <w:tab w:val="left" w:pos="4820"/>
          <w:tab w:val="left" w:pos="5180"/>
          <w:tab w:val="left" w:pos="5880"/>
          <w:tab w:val="left" w:pos="660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t>32</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Comp. O</w:t>
      </w:r>
      <w:r>
        <w:rPr>
          <w:rFonts w:ascii="Times New Roman" w:hAnsi="Times New Roman"/>
          <w:color w:val="191919"/>
          <w:spacing w:val="-3"/>
          <w:sz w:val="18"/>
          <w:szCs w:val="18"/>
        </w:rPr>
        <w:t>r</w:t>
      </w:r>
      <w:r>
        <w:rPr>
          <w:rFonts w:ascii="Times New Roman" w:hAnsi="Times New Roman"/>
          <w:color w:val="191919"/>
          <w:sz w:val="18"/>
          <w:szCs w:val="18"/>
        </w:rPr>
        <w:t>g. &amp;</w:t>
      </w:r>
      <w:r>
        <w:rPr>
          <w:rFonts w:ascii="Times New Roman" w:hAnsi="Times New Roman"/>
          <w:color w:val="191919"/>
          <w:spacing w:val="-10"/>
          <w:sz w:val="18"/>
          <w:szCs w:val="18"/>
        </w:rPr>
        <w:t xml:space="preserve"> </w:t>
      </w:r>
      <w:r>
        <w:rPr>
          <w:rFonts w:ascii="Times New Roman" w:hAnsi="Times New Roman"/>
          <w:color w:val="191919"/>
          <w:sz w:val="18"/>
          <w:szCs w:val="18"/>
        </w:rPr>
        <w:t>Arch. 1</w:t>
      </w:r>
      <w:r>
        <w:rPr>
          <w:rFonts w:ascii="Times New Roman" w:hAnsi="Times New Roman"/>
          <w:color w:val="191919"/>
          <w:sz w:val="18"/>
          <w:szCs w:val="18"/>
        </w:rPr>
        <w:tab/>
        <w:t>3</w:t>
      </w:r>
      <w:r>
        <w:rPr>
          <w:rFonts w:ascii="Times New Roman" w:hAnsi="Times New Roman"/>
          <w:color w:val="191919"/>
          <w:sz w:val="18"/>
          <w:szCs w:val="18"/>
        </w:rPr>
        <w:tab/>
        <w:t xml:space="preserve">CSCI </w:t>
      </w:r>
      <w:r>
        <w:rPr>
          <w:rFonts w:ascii="Times New Roman" w:hAnsi="Times New Roman"/>
          <w:color w:val="191919"/>
          <w:sz w:val="18"/>
          <w:szCs w:val="18"/>
        </w:rPr>
        <w:tab/>
        <w:t>4311</w:t>
      </w:r>
      <w:r>
        <w:rPr>
          <w:rFonts w:ascii="Times New Roman" w:hAnsi="Times New Roman"/>
          <w:color w:val="191919"/>
          <w:sz w:val="18"/>
          <w:szCs w:val="18"/>
        </w:rPr>
        <w:tab/>
        <w:t>Computer Graphics</w:t>
      </w:r>
      <w:r>
        <w:rPr>
          <w:rFonts w:ascii="Times New Roman" w:hAnsi="Times New Roman"/>
          <w:color w:val="191919"/>
          <w:sz w:val="18"/>
          <w:szCs w:val="18"/>
        </w:rPr>
        <w:tab/>
        <w:t>3</w:t>
      </w:r>
    </w:p>
    <w:p w:rsidR="00175787" w:rsidRDefault="00175787" w:rsidP="00175787">
      <w:pPr>
        <w:widowControl w:val="0"/>
        <w:tabs>
          <w:tab w:val="left" w:pos="1200"/>
          <w:tab w:val="left" w:pos="2280"/>
          <w:tab w:val="left" w:pos="4800"/>
          <w:tab w:val="left" w:pos="5160"/>
          <w:tab w:val="left" w:pos="5880"/>
          <w:tab w:val="left" w:pos="660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t>3</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t>Discrete Structures</w:t>
      </w:r>
      <w:r>
        <w:rPr>
          <w:rFonts w:ascii="Times New Roman" w:hAnsi="Times New Roman"/>
          <w:color w:val="191919"/>
          <w:sz w:val="18"/>
          <w:szCs w:val="18"/>
        </w:rPr>
        <w:tab/>
        <w:t>3</w:t>
      </w:r>
      <w:r>
        <w:rPr>
          <w:rFonts w:ascii="Times New Roman" w:hAnsi="Times New Roman"/>
          <w:color w:val="191919"/>
          <w:sz w:val="18"/>
          <w:szCs w:val="18"/>
        </w:rPr>
        <w:tab/>
        <w:t xml:space="preserve">CSCI </w:t>
      </w:r>
      <w:r>
        <w:rPr>
          <w:rFonts w:ascii="Times New Roman" w:hAnsi="Times New Roman"/>
          <w:color w:val="191919"/>
          <w:sz w:val="18"/>
          <w:szCs w:val="18"/>
        </w:rPr>
        <w:tab/>
        <w:t>4211</w:t>
      </w:r>
      <w:r>
        <w:rPr>
          <w:rFonts w:ascii="Times New Roman" w:hAnsi="Times New Roman"/>
          <w:color w:val="191919"/>
          <w:sz w:val="18"/>
          <w:szCs w:val="18"/>
        </w:rPr>
        <w:tab/>
        <w:t xml:space="preserve">System </w:t>
      </w:r>
      <w:r w:rsidR="00CC7D07">
        <w:rPr>
          <w:rFonts w:ascii="Times New Roman" w:hAnsi="Times New Roman"/>
          <w:color w:val="191919"/>
          <w:sz w:val="18"/>
          <w:szCs w:val="18"/>
        </w:rPr>
        <w:t>Analysis</w:t>
      </w:r>
      <w:r>
        <w:rPr>
          <w:rFonts w:ascii="Times New Roman" w:hAnsi="Times New Roman"/>
          <w:color w:val="191919"/>
          <w:sz w:val="18"/>
          <w:szCs w:val="18"/>
        </w:rPr>
        <w:t xml:space="preserve"> I</w:t>
      </w:r>
      <w:r>
        <w:rPr>
          <w:rFonts w:ascii="Times New Roman" w:hAnsi="Times New Roman"/>
          <w:color w:val="191919"/>
          <w:sz w:val="18"/>
          <w:szCs w:val="18"/>
        </w:rPr>
        <w:tab/>
        <w:t>3</w:t>
      </w:r>
    </w:p>
    <w:p w:rsidR="00175787" w:rsidRDefault="00D906F5"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2</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t>Linear</w:t>
      </w:r>
      <w:r>
        <w:rPr>
          <w:rFonts w:ascii="Times New Roman" w:hAnsi="Times New Roman"/>
          <w:color w:val="191919"/>
          <w:spacing w:val="-10"/>
          <w:sz w:val="18"/>
          <w:szCs w:val="18"/>
        </w:rPr>
        <w:t xml:space="preserve"> </w:t>
      </w:r>
      <w:r>
        <w:rPr>
          <w:rFonts w:ascii="Times New Roman" w:hAnsi="Times New Roman"/>
          <w:color w:val="191919"/>
          <w:sz w:val="18"/>
          <w:szCs w:val="18"/>
        </w:rPr>
        <w:t>Algebra</w:t>
      </w:r>
      <w:r>
        <w:rPr>
          <w:rFonts w:ascii="Times New Roman" w:hAnsi="Times New Roman"/>
          <w:color w:val="191919"/>
          <w:sz w:val="18"/>
          <w:szCs w:val="18"/>
        </w:rPr>
        <w:tab/>
        <w:t>3</w:t>
      </w:r>
      <w:r w:rsidR="00175787" w:rsidRPr="00175787">
        <w:rPr>
          <w:rFonts w:ascii="Times New Roman" w:hAnsi="Times New Roman"/>
          <w:color w:val="191919"/>
          <w:sz w:val="18"/>
          <w:szCs w:val="18"/>
        </w:rPr>
        <w:t xml:space="preserve"> </w:t>
      </w:r>
      <w:r w:rsidR="00175787">
        <w:rPr>
          <w:rFonts w:ascii="Times New Roman" w:hAnsi="Times New Roman"/>
          <w:color w:val="191919"/>
          <w:sz w:val="18"/>
          <w:szCs w:val="18"/>
        </w:rPr>
        <w:tab/>
        <w:t>CSCI</w:t>
      </w:r>
      <w:r w:rsidR="00175787">
        <w:rPr>
          <w:rFonts w:ascii="Times New Roman" w:hAnsi="Times New Roman"/>
          <w:color w:val="191919"/>
          <w:sz w:val="18"/>
          <w:szCs w:val="18"/>
        </w:rPr>
        <w:tab/>
        <w:t>3212</w:t>
      </w:r>
      <w:r w:rsidR="00175787">
        <w:rPr>
          <w:rFonts w:ascii="Times New Roman" w:hAnsi="Times New Roman"/>
          <w:color w:val="191919"/>
          <w:sz w:val="18"/>
          <w:szCs w:val="18"/>
        </w:rPr>
        <w:tab/>
        <w:t>Comp. O</w:t>
      </w:r>
      <w:r w:rsidR="00175787">
        <w:rPr>
          <w:rFonts w:ascii="Times New Roman" w:hAnsi="Times New Roman"/>
          <w:color w:val="191919"/>
          <w:spacing w:val="-3"/>
          <w:sz w:val="18"/>
          <w:szCs w:val="18"/>
        </w:rPr>
        <w:t>r</w:t>
      </w:r>
      <w:r w:rsidR="00175787">
        <w:rPr>
          <w:rFonts w:ascii="Times New Roman" w:hAnsi="Times New Roman"/>
          <w:color w:val="191919"/>
          <w:sz w:val="18"/>
          <w:szCs w:val="18"/>
        </w:rPr>
        <w:t>g. &amp;</w:t>
      </w:r>
      <w:r w:rsidR="00175787">
        <w:rPr>
          <w:rFonts w:ascii="Times New Roman" w:hAnsi="Times New Roman"/>
          <w:color w:val="191919"/>
          <w:spacing w:val="-10"/>
          <w:sz w:val="18"/>
          <w:szCs w:val="18"/>
        </w:rPr>
        <w:t xml:space="preserve"> </w:t>
      </w:r>
      <w:r w:rsidR="00175787">
        <w:rPr>
          <w:rFonts w:ascii="Times New Roman" w:hAnsi="Times New Roman"/>
          <w:color w:val="191919"/>
          <w:sz w:val="18"/>
          <w:szCs w:val="18"/>
        </w:rPr>
        <w:t xml:space="preserve">Arch </w:t>
      </w:r>
      <w:r w:rsidR="00175787">
        <w:rPr>
          <w:rFonts w:ascii="Times New Roman" w:hAnsi="Times New Roman"/>
          <w:color w:val="191919"/>
          <w:spacing w:val="-7"/>
          <w:sz w:val="18"/>
          <w:szCs w:val="18"/>
        </w:rPr>
        <w:t>1</w:t>
      </w:r>
      <w:r w:rsidR="00175787">
        <w:rPr>
          <w:rFonts w:ascii="Times New Roman" w:hAnsi="Times New Roman"/>
          <w:color w:val="191919"/>
          <w:sz w:val="18"/>
          <w:szCs w:val="18"/>
        </w:rPr>
        <w:t>1</w:t>
      </w:r>
      <w:r w:rsidR="00175787">
        <w:rPr>
          <w:rFonts w:ascii="Times New Roman" w:hAnsi="Times New Roman"/>
          <w:color w:val="191919"/>
          <w:sz w:val="18"/>
          <w:szCs w:val="18"/>
        </w:rPr>
        <w:tab/>
        <w:t>3</w:t>
      </w:r>
    </w:p>
    <w:p w:rsidR="00175787" w:rsidRDefault="00175787" w:rsidP="00175787">
      <w:pPr>
        <w:widowControl w:val="0"/>
        <w:tabs>
          <w:tab w:val="left" w:pos="1200"/>
          <w:tab w:val="left" w:pos="2280"/>
          <w:tab w:val="left" w:pos="4820"/>
          <w:tab w:val="left" w:pos="5180"/>
          <w:tab w:val="left" w:pos="5880"/>
          <w:tab w:val="left" w:pos="660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MATH</w:t>
      </w:r>
      <w:r>
        <w:rPr>
          <w:rFonts w:ascii="Times New Roman" w:hAnsi="Times New Roman"/>
          <w:color w:val="191919"/>
          <w:sz w:val="18"/>
          <w:szCs w:val="18"/>
        </w:rPr>
        <w:tab/>
        <w:t>2213</w:t>
      </w:r>
      <w:r>
        <w:rPr>
          <w:rFonts w:ascii="Times New Roman" w:hAnsi="Times New Roman"/>
          <w:color w:val="191919"/>
          <w:sz w:val="18"/>
          <w:szCs w:val="18"/>
        </w:rPr>
        <w:tab/>
        <w:t>Calculus III</w:t>
      </w:r>
      <w:r>
        <w:rPr>
          <w:rFonts w:ascii="Times New Roman" w:hAnsi="Times New Roman"/>
          <w:color w:val="191919"/>
          <w:sz w:val="18"/>
          <w:szCs w:val="18"/>
        </w:rPr>
        <w:tab/>
        <w:t>4</w:t>
      </w:r>
      <w:r>
        <w:rPr>
          <w:rFonts w:ascii="Times New Roman" w:hAnsi="Times New Roman"/>
          <w:color w:val="191919"/>
          <w:sz w:val="18"/>
          <w:szCs w:val="18"/>
        </w:rPr>
        <w:tab/>
      </w:r>
      <w:r w:rsidR="00D906F5">
        <w:rPr>
          <w:rFonts w:ascii="Times New Roman" w:hAnsi="Times New Roman"/>
          <w:color w:val="191919"/>
          <w:sz w:val="18"/>
          <w:szCs w:val="18"/>
        </w:rPr>
        <w:t>MATH</w:t>
      </w:r>
      <w:r w:rsidR="00D906F5">
        <w:rPr>
          <w:rFonts w:ascii="Times New Roman" w:hAnsi="Times New Roman"/>
          <w:color w:val="191919"/>
          <w:sz w:val="18"/>
          <w:szCs w:val="18"/>
        </w:rPr>
        <w:tab/>
        <w:t>3211</w:t>
      </w:r>
      <w:r w:rsidR="00D906F5">
        <w:rPr>
          <w:rFonts w:ascii="Times New Roman" w:hAnsi="Times New Roman"/>
          <w:color w:val="191919"/>
          <w:sz w:val="18"/>
          <w:szCs w:val="18"/>
        </w:rPr>
        <w:tab/>
        <w:t>Differential Equations</w:t>
      </w:r>
      <w:r w:rsidR="00D906F5">
        <w:rPr>
          <w:rFonts w:ascii="Times New Roman" w:hAnsi="Times New Roman"/>
          <w:color w:val="191919"/>
          <w:sz w:val="18"/>
          <w:szCs w:val="18"/>
        </w:rPr>
        <w:tab/>
        <w:t>3</w:t>
      </w:r>
    </w:p>
    <w:p w:rsidR="00175787" w:rsidRDefault="00175787"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ab/>
      </w:r>
      <w:r w:rsidR="00D906F5">
        <w:rPr>
          <w:rFonts w:ascii="Times New Roman" w:hAnsi="Times New Roman"/>
          <w:color w:val="191919"/>
          <w:sz w:val="18"/>
          <w:szCs w:val="18"/>
        </w:rPr>
        <w:tab/>
      </w:r>
      <w:r w:rsidR="00D906F5">
        <w:rPr>
          <w:rFonts w:ascii="Times New Roman" w:hAnsi="Times New Roman"/>
          <w:color w:val="191919"/>
          <w:sz w:val="18"/>
          <w:szCs w:val="18"/>
        </w:rPr>
        <w:tab/>
      </w:r>
      <w:r w:rsidR="00D906F5">
        <w:rPr>
          <w:rFonts w:ascii="Times New Roman" w:hAnsi="Times New Roman"/>
          <w:color w:val="191919"/>
          <w:sz w:val="18"/>
          <w:szCs w:val="18"/>
        </w:rPr>
        <w:tab/>
        <w:t>PEDH</w:t>
      </w:r>
      <w:r w:rsidR="00D906F5">
        <w:rPr>
          <w:rFonts w:ascii="Times New Roman" w:hAnsi="Times New Roman"/>
          <w:color w:val="191919"/>
          <w:sz w:val="18"/>
          <w:szCs w:val="18"/>
        </w:rPr>
        <w:tab/>
      </w:r>
      <w:r w:rsidR="00D906F5">
        <w:rPr>
          <w:rFonts w:ascii="Times New Roman" w:hAnsi="Times New Roman"/>
          <w:color w:val="191919"/>
          <w:sz w:val="18"/>
          <w:szCs w:val="18"/>
        </w:rPr>
        <w:tab/>
      </w:r>
      <w:r w:rsidR="00D906F5">
        <w:rPr>
          <w:rFonts w:ascii="Times New Roman" w:hAnsi="Times New Roman"/>
          <w:color w:val="191919"/>
          <w:sz w:val="18"/>
          <w:szCs w:val="18"/>
        </w:rPr>
        <w:tab/>
        <w:t>1</w:t>
      </w:r>
      <w:r w:rsidR="00D906F5">
        <w:rPr>
          <w:rFonts w:ascii="Times New Roman" w:hAnsi="Times New Roman"/>
          <w:color w:val="191919"/>
          <w:sz w:val="18"/>
          <w:szCs w:val="18"/>
        </w:rPr>
        <w:tab/>
      </w:r>
    </w:p>
    <w:p w:rsidR="00D906F5" w:rsidRDefault="00175787" w:rsidP="00175787">
      <w:pPr>
        <w:widowControl w:val="0"/>
        <w:tabs>
          <w:tab w:val="left" w:pos="4820"/>
          <w:tab w:val="left" w:pos="9680"/>
        </w:tabs>
        <w:autoSpaceDE w:val="0"/>
        <w:autoSpaceDN w:val="0"/>
        <w:adjustRightInd w:val="0"/>
        <w:spacing w:before="6" w:after="0"/>
        <w:ind w:left="140" w:firstLine="40"/>
        <w:rPr>
          <w:rFonts w:ascii="Times New Roman" w:hAnsi="Times New Roman"/>
          <w:color w:val="191919"/>
          <w:sz w:val="18"/>
          <w:szCs w:val="18"/>
        </w:rPr>
      </w:pPr>
      <w:r>
        <w:rPr>
          <w:rFonts w:ascii="Times New Roman" w:hAnsi="Times New Roman"/>
          <w:color w:val="191919"/>
          <w:sz w:val="18"/>
          <w:szCs w:val="18"/>
        </w:rPr>
        <w:t xml:space="preserve">  </w:t>
      </w:r>
    </w:p>
    <w:p w:rsidR="00175787" w:rsidRDefault="00175787" w:rsidP="00175787">
      <w:pPr>
        <w:widowControl w:val="0"/>
        <w:tabs>
          <w:tab w:val="left" w:pos="4820"/>
          <w:tab w:val="left" w:pos="9680"/>
        </w:tabs>
        <w:autoSpaceDE w:val="0"/>
        <w:autoSpaceDN w:val="0"/>
        <w:adjustRightInd w:val="0"/>
        <w:spacing w:before="6" w:after="0"/>
        <w:ind w:left="140" w:firstLine="4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17</w:t>
      </w:r>
      <w:r>
        <w:rPr>
          <w:rFonts w:ascii="Times New Roman" w:hAnsi="Times New Roman"/>
          <w:b/>
          <w:bCs/>
          <w:color w:val="191919"/>
          <w:sz w:val="18"/>
          <w:szCs w:val="18"/>
        </w:rPr>
        <w:tab/>
        <w:t>16</w:t>
      </w:r>
    </w:p>
    <w:p w:rsidR="007D77D2" w:rsidRDefault="007D77D2"/>
    <w:tbl>
      <w:tblPr>
        <w:tblW w:w="0" w:type="auto"/>
        <w:tblInd w:w="100" w:type="dxa"/>
        <w:tblLayout w:type="fixed"/>
        <w:tblCellMar>
          <w:left w:w="0" w:type="dxa"/>
          <w:right w:w="0" w:type="dxa"/>
        </w:tblCellMar>
        <w:tblLook w:val="0000"/>
      </w:tblPr>
      <w:tblGrid>
        <w:gridCol w:w="1010"/>
        <w:gridCol w:w="830"/>
        <w:gridCol w:w="2587"/>
        <w:gridCol w:w="563"/>
        <w:gridCol w:w="710"/>
        <w:gridCol w:w="737"/>
        <w:gridCol w:w="2345"/>
        <w:gridCol w:w="1019"/>
      </w:tblGrid>
      <w:tr w:rsidR="00175787" w:rsidRPr="007A7452" w:rsidTr="00C121A0">
        <w:trPr>
          <w:trHeight w:hRule="exact" w:val="29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left="40" w:firstLine="40"/>
              <w:rPr>
                <w:rFonts w:ascii="Times New Roman" w:hAnsi="Times New Roman"/>
                <w:sz w:val="24"/>
                <w:szCs w:val="24"/>
              </w:rPr>
            </w:pPr>
            <w:r w:rsidRPr="007A7452">
              <w:rPr>
                <w:rFonts w:ascii="Times New Roman" w:hAnsi="Times New Roman"/>
                <w:b/>
                <w:bCs/>
                <w:color w:val="191919"/>
                <w:sz w:val="18"/>
                <w:szCs w:val="18"/>
              </w:rPr>
              <w:t>Senior</w:t>
            </w:r>
            <w:r>
              <w:rPr>
                <w:rFonts w:ascii="Times New Roman" w:hAnsi="Times New Roman"/>
                <w:b/>
                <w:bCs/>
                <w:color w:val="191919"/>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791" w:type="dxa"/>
            <w:gridSpan w:val="7"/>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r>
      <w:tr w:rsidR="00175787" w:rsidRPr="007A7452" w:rsidTr="00C121A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6" w:lineRule="exact"/>
              <w:ind w:left="40" w:firstLine="40"/>
              <w:rPr>
                <w:rFonts w:ascii="Times New Roman" w:hAnsi="Times New Roman"/>
                <w:sz w:val="24"/>
                <w:szCs w:val="24"/>
              </w:rPr>
            </w:pPr>
            <w:r w:rsidRPr="007A7452">
              <w:rPr>
                <w:rFonts w:ascii="Times New Roman" w:hAnsi="Times New Roman"/>
                <w:b/>
                <w:bCs/>
                <w:color w:val="191919"/>
                <w:sz w:val="18"/>
                <w:szCs w:val="18"/>
              </w:rPr>
              <w:t>Fall</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6" w:lineRule="exact"/>
              <w:ind w:left="90" w:firstLine="40"/>
              <w:rPr>
                <w:rFonts w:ascii="Times New Roman" w:hAnsi="Times New Roman"/>
                <w:sz w:val="24"/>
                <w:szCs w:val="24"/>
              </w:rPr>
            </w:pPr>
            <w:r w:rsidRPr="007A7452">
              <w:rPr>
                <w:rFonts w:ascii="Times New Roman" w:hAnsi="Times New Roman"/>
                <w:b/>
                <w:bCs/>
                <w:color w:val="191919"/>
                <w:sz w:val="18"/>
                <w:szCs w:val="18"/>
              </w:rPr>
              <w:t>Spring</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r>
      <w:tr w:rsidR="00175787" w:rsidRPr="007A7452" w:rsidTr="00C121A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40"/>
              <w:rPr>
                <w:rFonts w:ascii="Times New Roman" w:hAnsi="Times New Roman"/>
                <w:sz w:val="24"/>
                <w:szCs w:val="24"/>
              </w:rPr>
            </w:pPr>
            <w:r w:rsidRPr="007A7452">
              <w:rPr>
                <w:rFonts w:ascii="Times New Roman" w:hAnsi="Times New Roman"/>
                <w:color w:val="191919"/>
                <w:sz w:val="18"/>
                <w:szCs w:val="18"/>
              </w:rPr>
              <w:t>CSCI</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10" w:firstLine="4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40"/>
              <w:rPr>
                <w:rFonts w:ascii="Times New Roman" w:hAnsi="Times New Roman"/>
                <w:sz w:val="24"/>
                <w:szCs w:val="24"/>
              </w:rPr>
            </w:pPr>
            <w:r w:rsidRPr="007A7452">
              <w:rPr>
                <w:rFonts w:ascii="Times New Roman" w:hAnsi="Times New Roman"/>
                <w:color w:val="191919"/>
                <w:sz w:val="18"/>
                <w:szCs w:val="18"/>
              </w:rPr>
              <w:t>Operating Systems</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293" w:firstLine="40"/>
              <w:rPr>
                <w:rFonts w:ascii="Times New Roman" w:hAnsi="Times New Roman"/>
                <w:sz w:val="24"/>
                <w:szCs w:val="24"/>
              </w:rPr>
            </w:pPr>
            <w:r w:rsidRPr="007A7452">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90" w:firstLine="40"/>
              <w:rPr>
                <w:rFonts w:ascii="Times New Roman" w:hAnsi="Times New Roman"/>
                <w:sz w:val="24"/>
                <w:szCs w:val="24"/>
              </w:rPr>
            </w:pPr>
            <w:r w:rsidRPr="007A7452">
              <w:rPr>
                <w:rFonts w:ascii="Times New Roman" w:hAnsi="Times New Roman"/>
                <w:color w:val="191919"/>
                <w:sz w:val="18"/>
                <w:szCs w:val="18"/>
              </w:rPr>
              <w:t>CSCI</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00" w:firstLine="40"/>
              <w:rPr>
                <w:rFonts w:ascii="Times New Roman" w:hAnsi="Times New Roman"/>
                <w:sz w:val="24"/>
                <w:szCs w:val="24"/>
              </w:rPr>
            </w:pPr>
            <w:r w:rsidRPr="007A7452">
              <w:rPr>
                <w:rFonts w:ascii="Times New Roman" w:hAnsi="Times New Roman"/>
                <w:color w:val="191919"/>
                <w:sz w:val="18"/>
                <w:szCs w:val="18"/>
              </w:rPr>
              <w:t>4123</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83" w:firstLine="40"/>
              <w:rPr>
                <w:rFonts w:ascii="Times New Roman" w:hAnsi="Times New Roman"/>
                <w:sz w:val="24"/>
                <w:szCs w:val="24"/>
              </w:rPr>
            </w:pPr>
            <w:r w:rsidRPr="007A7452">
              <w:rPr>
                <w:rFonts w:ascii="Times New Roman" w:hAnsi="Times New Roman"/>
                <w:color w:val="191919"/>
                <w:sz w:val="18"/>
                <w:szCs w:val="18"/>
              </w:rPr>
              <w:t>Computer Networks</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C121A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40"/>
              <w:rPr>
                <w:rFonts w:ascii="Times New Roman" w:hAnsi="Times New Roman"/>
                <w:color w:val="191919"/>
                <w:sz w:val="18"/>
                <w:szCs w:val="18"/>
              </w:rPr>
            </w:pPr>
            <w:r>
              <w:rPr>
                <w:rFonts w:ascii="Times New Roman" w:hAnsi="Times New Roman"/>
                <w:color w:val="191919"/>
                <w:sz w:val="18"/>
                <w:szCs w:val="18"/>
              </w:rPr>
              <w:t xml:space="preserve">CSCI </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10" w:firstLine="40"/>
              <w:rPr>
                <w:rFonts w:ascii="Times New Roman" w:hAnsi="Times New Roman"/>
                <w:color w:val="191919"/>
                <w:sz w:val="18"/>
                <w:szCs w:val="18"/>
              </w:rPr>
            </w:pPr>
            <w:r>
              <w:rPr>
                <w:rFonts w:ascii="Times New Roman" w:hAnsi="Times New Roman"/>
                <w:color w:val="191919"/>
                <w:sz w:val="18"/>
                <w:szCs w:val="18"/>
              </w:rPr>
              <w:t>4921</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40"/>
              <w:rPr>
                <w:rFonts w:ascii="Times New Roman" w:hAnsi="Times New Roman"/>
                <w:color w:val="191919"/>
                <w:sz w:val="18"/>
                <w:szCs w:val="18"/>
              </w:rPr>
            </w:pPr>
            <w:r>
              <w:rPr>
                <w:rFonts w:ascii="Times New Roman" w:hAnsi="Times New Roman"/>
                <w:color w:val="191919"/>
                <w:sz w:val="18"/>
                <w:szCs w:val="18"/>
              </w:rPr>
              <w:t>Senior Project I</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293" w:firstLine="40"/>
              <w:rPr>
                <w:rFonts w:ascii="Times New Roman" w:hAnsi="Times New Roman"/>
                <w:color w:val="191919"/>
                <w:sz w:val="18"/>
                <w:szCs w:val="18"/>
              </w:rPr>
            </w:pPr>
            <w:r>
              <w:rPr>
                <w:rFonts w:ascii="Times New Roman" w:hAnsi="Times New Roman"/>
                <w:color w:val="191919"/>
                <w:sz w:val="18"/>
                <w:szCs w:val="18"/>
              </w:rPr>
              <w:t>1</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90" w:firstLine="40"/>
              <w:rPr>
                <w:rFonts w:ascii="Times New Roman" w:hAnsi="Times New Roman"/>
                <w:color w:val="191919"/>
                <w:sz w:val="18"/>
                <w:szCs w:val="18"/>
              </w:rPr>
            </w:pPr>
            <w:r>
              <w:rPr>
                <w:rFonts w:ascii="Times New Roman" w:hAnsi="Times New Roman"/>
                <w:color w:val="191919"/>
                <w:sz w:val="18"/>
                <w:szCs w:val="18"/>
              </w:rPr>
              <w:t>MATH</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00" w:firstLine="40"/>
              <w:rPr>
                <w:rFonts w:ascii="Times New Roman" w:hAnsi="Times New Roman"/>
                <w:color w:val="191919"/>
                <w:sz w:val="18"/>
                <w:szCs w:val="18"/>
              </w:rPr>
            </w:pPr>
            <w:r>
              <w:rPr>
                <w:rFonts w:ascii="Times New Roman" w:hAnsi="Times New Roman"/>
                <w:color w:val="191919"/>
                <w:sz w:val="18"/>
                <w:szCs w:val="18"/>
              </w:rPr>
              <w:t>4215</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83" w:firstLine="40"/>
              <w:rPr>
                <w:rFonts w:ascii="Times New Roman" w:hAnsi="Times New Roman"/>
                <w:color w:val="191919"/>
                <w:sz w:val="18"/>
                <w:szCs w:val="18"/>
              </w:rPr>
            </w:pPr>
            <w:r>
              <w:rPr>
                <w:rFonts w:ascii="Times New Roman" w:hAnsi="Times New Roman"/>
                <w:color w:val="191919"/>
                <w:sz w:val="18"/>
                <w:szCs w:val="18"/>
              </w:rPr>
              <w:t xml:space="preserve">Numerical Analysis </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40"/>
              <w:jc w:val="right"/>
              <w:rPr>
                <w:rFonts w:ascii="Times New Roman" w:hAnsi="Times New Roman"/>
                <w:color w:val="191919"/>
                <w:sz w:val="18"/>
                <w:szCs w:val="18"/>
              </w:rPr>
            </w:pPr>
            <w:r>
              <w:rPr>
                <w:rFonts w:ascii="Times New Roman" w:hAnsi="Times New Roman"/>
                <w:color w:val="191919"/>
                <w:sz w:val="18"/>
                <w:szCs w:val="18"/>
              </w:rPr>
              <w:t>3</w:t>
            </w:r>
          </w:p>
        </w:tc>
      </w:tr>
      <w:tr w:rsidR="00175787" w:rsidRPr="007A7452" w:rsidTr="00C121A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40"/>
              <w:rPr>
                <w:rFonts w:ascii="Times New Roman" w:hAnsi="Times New Roman"/>
                <w:color w:val="191919"/>
                <w:sz w:val="18"/>
                <w:szCs w:val="18"/>
              </w:rPr>
            </w:pPr>
            <w:r w:rsidRPr="007A7452">
              <w:rPr>
                <w:rFonts w:ascii="Times New Roman" w:hAnsi="Times New Roman"/>
                <w:color w:val="191919"/>
                <w:sz w:val="18"/>
                <w:szCs w:val="18"/>
              </w:rPr>
              <w:t>CSCI</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10" w:firstLine="40"/>
              <w:rPr>
                <w:rFonts w:ascii="Times New Roman" w:hAnsi="Times New Roman"/>
                <w:color w:val="191919"/>
                <w:sz w:val="18"/>
                <w:szCs w:val="18"/>
              </w:rPr>
            </w:pPr>
            <w:r w:rsidRPr="007A7452">
              <w:rPr>
                <w:rFonts w:ascii="Times New Roman" w:hAnsi="Times New Roman"/>
                <w:color w:val="191919"/>
                <w:sz w:val="18"/>
                <w:szCs w:val="18"/>
              </w:rPr>
              <w:t>4151</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40"/>
              <w:rPr>
                <w:rFonts w:ascii="Times New Roman" w:hAnsi="Times New Roman"/>
                <w:color w:val="191919"/>
                <w:sz w:val="18"/>
                <w:szCs w:val="18"/>
              </w:rPr>
            </w:pPr>
            <w:r w:rsidRPr="007A7452">
              <w:rPr>
                <w:rFonts w:ascii="Times New Roman" w:hAnsi="Times New Roman"/>
                <w:color w:val="191919"/>
                <w:sz w:val="18"/>
                <w:szCs w:val="18"/>
              </w:rPr>
              <w:t>Systems Simulation</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293" w:firstLine="40"/>
              <w:rPr>
                <w:rFonts w:ascii="Times New Roman" w:hAnsi="Times New Roman"/>
                <w:color w:val="191919"/>
                <w:sz w:val="18"/>
                <w:szCs w:val="18"/>
              </w:rPr>
            </w:pPr>
            <w:r w:rsidRPr="007A7452">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90" w:firstLine="40"/>
              <w:rPr>
                <w:rFonts w:ascii="Times New Roman" w:hAnsi="Times New Roman"/>
                <w:color w:val="191919"/>
                <w:sz w:val="18"/>
                <w:szCs w:val="18"/>
              </w:rPr>
            </w:pP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00" w:firstLine="40"/>
              <w:rPr>
                <w:rFonts w:ascii="Times New Roman" w:hAnsi="Times New Roman"/>
                <w:color w:val="191919"/>
                <w:sz w:val="18"/>
                <w:szCs w:val="18"/>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83" w:firstLine="40"/>
              <w:rPr>
                <w:rFonts w:ascii="Times New Roman" w:hAnsi="Times New Roman"/>
                <w:color w:val="191919"/>
                <w:sz w:val="18"/>
                <w:szCs w:val="18"/>
              </w:rPr>
            </w:pPr>
            <w:r>
              <w:rPr>
                <w:rFonts w:ascii="Times New Roman" w:hAnsi="Times New Roman"/>
                <w:color w:val="191919"/>
                <w:sz w:val="18"/>
                <w:szCs w:val="18"/>
              </w:rPr>
              <w:t>AREA E Elective</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40"/>
              <w:jc w:val="right"/>
              <w:rPr>
                <w:rFonts w:ascii="Times New Roman" w:hAnsi="Times New Roman"/>
                <w:color w:val="191919"/>
                <w:sz w:val="18"/>
                <w:szCs w:val="18"/>
              </w:rPr>
            </w:pPr>
            <w:r>
              <w:rPr>
                <w:rFonts w:ascii="Times New Roman" w:hAnsi="Times New Roman"/>
                <w:color w:val="191919"/>
                <w:sz w:val="18"/>
                <w:szCs w:val="18"/>
              </w:rPr>
              <w:t>3</w:t>
            </w:r>
          </w:p>
        </w:tc>
      </w:tr>
      <w:tr w:rsidR="00D906F5" w:rsidRPr="007A7452" w:rsidTr="00C121A0">
        <w:trPr>
          <w:trHeight w:hRule="exact" w:val="216"/>
        </w:trPr>
        <w:tc>
          <w:tcPr>
            <w:tcW w:w="1010" w:type="dxa"/>
            <w:tcBorders>
              <w:top w:val="nil"/>
              <w:left w:val="nil"/>
              <w:bottom w:val="nil"/>
              <w:right w:val="nil"/>
            </w:tcBorders>
          </w:tcPr>
          <w:p w:rsidR="00D906F5" w:rsidRPr="007A7452" w:rsidRDefault="00D906F5" w:rsidP="00976C5C">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lastRenderedPageBreak/>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30" w:type="dxa"/>
            <w:tcBorders>
              <w:top w:val="nil"/>
              <w:left w:val="nil"/>
              <w:bottom w:val="nil"/>
              <w:right w:val="nil"/>
            </w:tcBorders>
          </w:tcPr>
          <w:p w:rsidR="00D906F5" w:rsidRPr="007A7452" w:rsidRDefault="00D906F5" w:rsidP="00976C5C">
            <w:pPr>
              <w:widowControl w:val="0"/>
              <w:autoSpaceDE w:val="0"/>
              <w:autoSpaceDN w:val="0"/>
              <w:adjustRightInd w:val="0"/>
              <w:spacing w:after="0" w:line="195" w:lineRule="exact"/>
              <w:ind w:left="110" w:firstLine="40"/>
              <w:rPr>
                <w:rFonts w:ascii="Times New Roman" w:hAnsi="Times New Roman"/>
                <w:sz w:val="24"/>
                <w:szCs w:val="24"/>
              </w:rPr>
            </w:pPr>
            <w:r w:rsidRPr="007A7452">
              <w:rPr>
                <w:rFonts w:ascii="Times New Roman" w:hAnsi="Times New Roman"/>
                <w:color w:val="191919"/>
                <w:sz w:val="18"/>
                <w:szCs w:val="18"/>
              </w:rPr>
              <w:t>3423</w:t>
            </w:r>
          </w:p>
        </w:tc>
        <w:tc>
          <w:tcPr>
            <w:tcW w:w="2587" w:type="dxa"/>
            <w:tcBorders>
              <w:top w:val="nil"/>
              <w:left w:val="nil"/>
              <w:bottom w:val="nil"/>
              <w:right w:val="nil"/>
            </w:tcBorders>
          </w:tcPr>
          <w:p w:rsidR="00D906F5" w:rsidRPr="007A7452" w:rsidRDefault="00D906F5" w:rsidP="00976C5C">
            <w:pPr>
              <w:widowControl w:val="0"/>
              <w:autoSpaceDE w:val="0"/>
              <w:autoSpaceDN w:val="0"/>
              <w:adjustRightInd w:val="0"/>
              <w:spacing w:after="0" w:line="195" w:lineRule="exact"/>
              <w:ind w:left="360" w:firstLine="40"/>
              <w:rPr>
                <w:rFonts w:ascii="Times New Roman" w:hAnsi="Times New Roman"/>
                <w:sz w:val="24"/>
                <w:szCs w:val="24"/>
              </w:rPr>
            </w:pPr>
            <w:r w:rsidRPr="007A7452">
              <w:rPr>
                <w:rFonts w:ascii="Times New Roman" w:hAnsi="Times New Roman"/>
                <w:color w:val="191919"/>
                <w:sz w:val="18"/>
                <w:szCs w:val="18"/>
              </w:rPr>
              <w:t>Intro. Operations Research</w:t>
            </w:r>
          </w:p>
        </w:tc>
        <w:tc>
          <w:tcPr>
            <w:tcW w:w="563" w:type="dxa"/>
            <w:tcBorders>
              <w:top w:val="nil"/>
              <w:left w:val="nil"/>
              <w:bottom w:val="nil"/>
              <w:right w:val="nil"/>
            </w:tcBorders>
          </w:tcPr>
          <w:p w:rsidR="00D906F5" w:rsidRPr="007A7452" w:rsidRDefault="00D906F5" w:rsidP="00976C5C">
            <w:pPr>
              <w:widowControl w:val="0"/>
              <w:autoSpaceDE w:val="0"/>
              <w:autoSpaceDN w:val="0"/>
              <w:adjustRightInd w:val="0"/>
              <w:spacing w:after="0" w:line="195" w:lineRule="exact"/>
              <w:ind w:left="293" w:firstLine="40"/>
              <w:rPr>
                <w:rFonts w:ascii="Times New Roman" w:hAnsi="Times New Roman"/>
                <w:sz w:val="24"/>
                <w:szCs w:val="24"/>
              </w:rPr>
            </w:pPr>
            <w:r w:rsidRPr="007A7452">
              <w:rPr>
                <w:rFonts w:ascii="Times New Roman" w:hAnsi="Times New Roman"/>
                <w:color w:val="191919"/>
                <w:sz w:val="18"/>
                <w:szCs w:val="18"/>
              </w:rPr>
              <w:t>3</w:t>
            </w:r>
          </w:p>
        </w:tc>
        <w:tc>
          <w:tcPr>
            <w:tcW w:w="710" w:type="dxa"/>
            <w:tcBorders>
              <w:top w:val="nil"/>
              <w:left w:val="nil"/>
              <w:bottom w:val="nil"/>
              <w:right w:val="nil"/>
            </w:tcBorders>
          </w:tcPr>
          <w:p w:rsidR="00D906F5" w:rsidRPr="007A7452" w:rsidRDefault="00D906F5" w:rsidP="00175787">
            <w:pPr>
              <w:widowControl w:val="0"/>
              <w:autoSpaceDE w:val="0"/>
              <w:autoSpaceDN w:val="0"/>
              <w:adjustRightInd w:val="0"/>
              <w:spacing w:after="0" w:line="195" w:lineRule="exact"/>
              <w:ind w:left="90" w:firstLine="40"/>
              <w:rPr>
                <w:rFonts w:ascii="Times New Roman" w:hAnsi="Times New Roman"/>
                <w:sz w:val="24"/>
                <w:szCs w:val="24"/>
              </w:rPr>
            </w:pPr>
            <w:r w:rsidRPr="007A7452">
              <w:rPr>
                <w:rFonts w:ascii="Times New Roman" w:hAnsi="Times New Roman"/>
                <w:color w:val="191919"/>
                <w:sz w:val="18"/>
                <w:szCs w:val="18"/>
              </w:rPr>
              <w:t>CSCI</w:t>
            </w:r>
          </w:p>
        </w:tc>
        <w:tc>
          <w:tcPr>
            <w:tcW w:w="737" w:type="dxa"/>
            <w:tcBorders>
              <w:top w:val="nil"/>
              <w:left w:val="nil"/>
              <w:bottom w:val="nil"/>
              <w:right w:val="nil"/>
            </w:tcBorders>
          </w:tcPr>
          <w:p w:rsidR="00D906F5" w:rsidRPr="007A7452" w:rsidRDefault="00D906F5" w:rsidP="00175787">
            <w:pPr>
              <w:widowControl w:val="0"/>
              <w:autoSpaceDE w:val="0"/>
              <w:autoSpaceDN w:val="0"/>
              <w:adjustRightInd w:val="0"/>
              <w:spacing w:after="0" w:line="195" w:lineRule="exact"/>
              <w:ind w:left="100" w:firstLine="40"/>
              <w:rPr>
                <w:rFonts w:ascii="Times New Roman" w:hAnsi="Times New Roman"/>
                <w:sz w:val="24"/>
                <w:szCs w:val="24"/>
              </w:rPr>
            </w:pPr>
          </w:p>
        </w:tc>
        <w:tc>
          <w:tcPr>
            <w:tcW w:w="2345" w:type="dxa"/>
            <w:tcBorders>
              <w:top w:val="nil"/>
              <w:left w:val="nil"/>
              <w:bottom w:val="nil"/>
              <w:right w:val="nil"/>
            </w:tcBorders>
          </w:tcPr>
          <w:p w:rsidR="00D906F5" w:rsidRPr="007A7452" w:rsidRDefault="00D906F5" w:rsidP="00175787">
            <w:pPr>
              <w:widowControl w:val="0"/>
              <w:autoSpaceDE w:val="0"/>
              <w:autoSpaceDN w:val="0"/>
              <w:adjustRightInd w:val="0"/>
              <w:spacing w:after="0" w:line="195" w:lineRule="exact"/>
              <w:ind w:left="83" w:firstLine="40"/>
              <w:rPr>
                <w:rFonts w:ascii="Times New Roman" w:hAnsi="Times New Roman"/>
                <w:sz w:val="24"/>
                <w:szCs w:val="24"/>
              </w:rPr>
            </w:pPr>
            <w:r>
              <w:rPr>
                <w:rFonts w:ascii="Times New Roman" w:hAnsi="Times New Roman"/>
                <w:color w:val="191919"/>
                <w:sz w:val="18"/>
                <w:szCs w:val="18"/>
              </w:rPr>
              <w:t>Major Elective</w:t>
            </w:r>
          </w:p>
        </w:tc>
        <w:tc>
          <w:tcPr>
            <w:tcW w:w="1019" w:type="dxa"/>
            <w:tcBorders>
              <w:top w:val="nil"/>
              <w:left w:val="nil"/>
              <w:bottom w:val="nil"/>
              <w:right w:val="nil"/>
            </w:tcBorders>
          </w:tcPr>
          <w:p w:rsidR="00D906F5" w:rsidRPr="007A7452" w:rsidRDefault="00D906F5" w:rsidP="00175787">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C121A0">
        <w:trPr>
          <w:trHeight w:hRule="exact" w:val="216"/>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40"/>
              <w:rPr>
                <w:rFonts w:ascii="Times New Roman" w:hAnsi="Times New Roman"/>
                <w:color w:val="191919"/>
                <w:sz w:val="18"/>
                <w:szCs w:val="18"/>
              </w:rPr>
            </w:pPr>
            <w:r>
              <w:rPr>
                <w:rFonts w:ascii="Times New Roman" w:hAnsi="Times New Roman"/>
                <w:color w:val="191919"/>
                <w:sz w:val="18"/>
                <w:szCs w:val="18"/>
              </w:rPr>
              <w:t xml:space="preserve">CSCI </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10" w:firstLine="40"/>
              <w:rPr>
                <w:rFonts w:ascii="Times New Roman" w:hAnsi="Times New Roman"/>
                <w:color w:val="191919"/>
                <w:sz w:val="18"/>
                <w:szCs w:val="18"/>
              </w:rPr>
            </w:pPr>
            <w:r>
              <w:rPr>
                <w:rFonts w:ascii="Times New Roman" w:hAnsi="Times New Roman"/>
                <w:color w:val="191919"/>
                <w:sz w:val="18"/>
                <w:szCs w:val="18"/>
              </w:rPr>
              <w:t>4221</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40"/>
              <w:rPr>
                <w:rFonts w:ascii="Times New Roman" w:hAnsi="Times New Roman"/>
                <w:color w:val="191919"/>
                <w:sz w:val="18"/>
                <w:szCs w:val="18"/>
              </w:rPr>
            </w:pPr>
            <w:r>
              <w:rPr>
                <w:rFonts w:ascii="Times New Roman" w:hAnsi="Times New Roman"/>
                <w:color w:val="191919"/>
                <w:sz w:val="18"/>
                <w:szCs w:val="18"/>
              </w:rPr>
              <w:t>Software Engineering</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93" w:firstLine="40"/>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90" w:firstLine="40"/>
              <w:rPr>
                <w:rFonts w:ascii="Times New Roman" w:hAnsi="Times New Roman"/>
                <w:color w:val="191919"/>
                <w:sz w:val="18"/>
                <w:szCs w:val="18"/>
              </w:rPr>
            </w:pPr>
            <w:r>
              <w:rPr>
                <w:rFonts w:ascii="Times New Roman" w:hAnsi="Times New Roman"/>
                <w:color w:val="191919"/>
                <w:sz w:val="18"/>
                <w:szCs w:val="18"/>
              </w:rPr>
              <w:t>CSCI 4922</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00" w:firstLine="40"/>
              <w:rPr>
                <w:rFonts w:ascii="Times New Roman" w:hAnsi="Times New Roman"/>
                <w:color w:val="191919"/>
                <w:sz w:val="18"/>
                <w:szCs w:val="18"/>
              </w:rPr>
            </w:pPr>
            <w:r>
              <w:rPr>
                <w:rFonts w:ascii="Times New Roman" w:hAnsi="Times New Roman"/>
                <w:color w:val="191919"/>
                <w:sz w:val="18"/>
                <w:szCs w:val="18"/>
              </w:rPr>
              <w:t>4922</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83" w:firstLine="40"/>
              <w:rPr>
                <w:rFonts w:ascii="Times New Roman" w:hAnsi="Times New Roman"/>
                <w:color w:val="191919"/>
                <w:sz w:val="18"/>
                <w:szCs w:val="18"/>
              </w:rPr>
            </w:pPr>
            <w:r>
              <w:rPr>
                <w:rFonts w:ascii="Times New Roman" w:hAnsi="Times New Roman"/>
                <w:color w:val="191919"/>
                <w:sz w:val="18"/>
                <w:szCs w:val="18"/>
              </w:rPr>
              <w:t>Senior Project II</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40"/>
              <w:jc w:val="right"/>
              <w:rPr>
                <w:rFonts w:ascii="Times New Roman" w:hAnsi="Times New Roman"/>
                <w:color w:val="191919"/>
                <w:sz w:val="18"/>
                <w:szCs w:val="18"/>
              </w:rPr>
            </w:pPr>
            <w:r>
              <w:rPr>
                <w:rFonts w:ascii="Times New Roman" w:hAnsi="Times New Roman"/>
                <w:color w:val="191919"/>
                <w:sz w:val="18"/>
                <w:szCs w:val="18"/>
              </w:rPr>
              <w:t>2</w:t>
            </w:r>
          </w:p>
        </w:tc>
      </w:tr>
      <w:tr w:rsidR="00175787" w:rsidRPr="007A7452" w:rsidTr="00C121A0">
        <w:trPr>
          <w:trHeight w:hRule="exact" w:val="216"/>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40"/>
              <w:rPr>
                <w:rFonts w:ascii="Times New Roman" w:hAnsi="Times New Roman"/>
                <w:sz w:val="24"/>
                <w:szCs w:val="24"/>
              </w:rPr>
            </w:pP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10" w:firstLine="40"/>
              <w:rPr>
                <w:rFonts w:ascii="Times New Roman" w:hAnsi="Times New Roman"/>
                <w:sz w:val="24"/>
                <w:szCs w:val="24"/>
              </w:rPr>
            </w:pP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40"/>
              <w:rPr>
                <w:rFonts w:ascii="Times New Roman" w:hAnsi="Times New Roman"/>
                <w:sz w:val="24"/>
                <w:szCs w:val="24"/>
              </w:rPr>
            </w:pP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93" w:firstLine="40"/>
              <w:rPr>
                <w:rFonts w:ascii="Times New Roman" w:hAnsi="Times New Roman"/>
                <w:sz w:val="24"/>
                <w:szCs w:val="24"/>
              </w:rPr>
            </w:pP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90" w:firstLine="40"/>
              <w:rPr>
                <w:rFonts w:ascii="Times New Roman" w:hAnsi="Times New Roman"/>
                <w:sz w:val="24"/>
                <w:szCs w:val="24"/>
              </w:rPr>
            </w:pP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00" w:firstLine="40"/>
              <w:rPr>
                <w:rFonts w:ascii="Times New Roman" w:hAnsi="Times New Roman"/>
                <w:sz w:val="24"/>
                <w:szCs w:val="24"/>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83" w:firstLine="40"/>
              <w:rPr>
                <w:rFonts w:ascii="Times New Roman" w:hAnsi="Times New Roman"/>
                <w:sz w:val="24"/>
                <w:szCs w:val="24"/>
              </w:rPr>
            </w:pP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40"/>
              <w:jc w:val="right"/>
              <w:rPr>
                <w:rFonts w:ascii="Times New Roman" w:hAnsi="Times New Roman"/>
                <w:sz w:val="24"/>
                <w:szCs w:val="24"/>
              </w:rPr>
            </w:pPr>
          </w:p>
        </w:tc>
      </w:tr>
      <w:tr w:rsidR="00175787" w:rsidRPr="007A7452" w:rsidTr="00C121A0">
        <w:trPr>
          <w:trHeight w:hRule="exact" w:val="214"/>
        </w:trPr>
        <w:tc>
          <w:tcPr>
            <w:tcW w:w="1840"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line="177" w:lineRule="exact"/>
              <w:ind w:left="40" w:firstLine="40"/>
              <w:rPr>
                <w:rFonts w:ascii="Times New Roman" w:hAnsi="Times New Roman"/>
                <w:sz w:val="24"/>
                <w:szCs w:val="24"/>
              </w:rPr>
            </w:pPr>
            <w:r>
              <w:rPr>
                <w:rFonts w:ascii="Times New Roman" w:hAnsi="Times New Roman"/>
                <w:color w:val="191919"/>
                <w:sz w:val="18"/>
                <w:szCs w:val="18"/>
              </w:rPr>
              <w:t xml:space="preserve">Major </w:t>
            </w:r>
            <w:r w:rsidRPr="007A7452">
              <w:rPr>
                <w:rFonts w:ascii="Times New Roman" w:hAnsi="Times New Roman"/>
                <w:color w:val="191919"/>
                <w:sz w:val="18"/>
                <w:szCs w:val="18"/>
              </w:rPr>
              <w:t>Electives</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77" w:lineRule="exact"/>
              <w:ind w:left="293" w:firstLine="40"/>
              <w:rPr>
                <w:rFonts w:ascii="Times New Roman" w:hAnsi="Times New Roman"/>
                <w:sz w:val="24"/>
                <w:szCs w:val="24"/>
              </w:rPr>
            </w:pPr>
            <w:r>
              <w:rPr>
                <w:rFonts w:ascii="Times New Roman" w:hAnsi="Times New Roman"/>
                <w:color w:val="191919"/>
                <w:sz w:val="18"/>
                <w:szCs w:val="18"/>
              </w:rPr>
              <w:t>3</w:t>
            </w:r>
          </w:p>
        </w:tc>
        <w:tc>
          <w:tcPr>
            <w:tcW w:w="1447"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line="177" w:lineRule="exact"/>
              <w:ind w:left="90" w:firstLine="40"/>
              <w:rPr>
                <w:rFonts w:ascii="Times New Roman" w:hAnsi="Times New Roman"/>
                <w:sz w:val="24"/>
                <w:szCs w:val="24"/>
              </w:rPr>
            </w:pPr>
            <w:r w:rsidRPr="007A7452">
              <w:rPr>
                <w:rFonts w:ascii="Times New Roman" w:hAnsi="Times New Roman"/>
                <w:color w:val="191919"/>
                <w:sz w:val="18"/>
                <w:szCs w:val="18"/>
              </w:rPr>
              <w:t>General Electives</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1019" w:type="dxa"/>
            <w:tcBorders>
              <w:top w:val="nil"/>
              <w:left w:val="nil"/>
              <w:bottom w:val="nil"/>
              <w:right w:val="nil"/>
            </w:tcBorders>
          </w:tcPr>
          <w:p w:rsidR="00175787" w:rsidRDefault="00D906F5" w:rsidP="00D906F5">
            <w:pPr>
              <w:widowControl w:val="0"/>
              <w:autoSpaceDE w:val="0"/>
              <w:autoSpaceDN w:val="0"/>
              <w:adjustRightInd w:val="0"/>
              <w:spacing w:after="0" w:line="177" w:lineRule="exact"/>
              <w:ind w:right="400" w:firstLine="40"/>
              <w:jc w:val="center"/>
              <w:rPr>
                <w:rFonts w:ascii="Times New Roman" w:hAnsi="Times New Roman"/>
                <w:color w:val="191919"/>
                <w:sz w:val="18"/>
                <w:szCs w:val="18"/>
              </w:rPr>
            </w:pPr>
            <w:r>
              <w:rPr>
                <w:rFonts w:ascii="Times New Roman" w:hAnsi="Times New Roman"/>
                <w:color w:val="191919"/>
                <w:sz w:val="18"/>
                <w:szCs w:val="18"/>
              </w:rPr>
              <w:t>1</w:t>
            </w:r>
          </w:p>
          <w:p w:rsidR="00175787" w:rsidRDefault="00175787" w:rsidP="00175787">
            <w:pPr>
              <w:widowControl w:val="0"/>
              <w:autoSpaceDE w:val="0"/>
              <w:autoSpaceDN w:val="0"/>
              <w:adjustRightInd w:val="0"/>
              <w:spacing w:after="0" w:line="177" w:lineRule="exact"/>
              <w:ind w:right="40" w:firstLine="40"/>
              <w:jc w:val="right"/>
              <w:rPr>
                <w:rFonts w:ascii="Times New Roman" w:hAnsi="Times New Roman"/>
                <w:color w:val="191919"/>
                <w:sz w:val="18"/>
                <w:szCs w:val="18"/>
              </w:rPr>
            </w:pPr>
          </w:p>
          <w:p w:rsidR="00175787" w:rsidRPr="007A7452" w:rsidRDefault="00175787" w:rsidP="00175787">
            <w:pPr>
              <w:widowControl w:val="0"/>
              <w:autoSpaceDE w:val="0"/>
              <w:autoSpaceDN w:val="0"/>
              <w:adjustRightInd w:val="0"/>
              <w:spacing w:after="0" w:line="177" w:lineRule="exact"/>
              <w:ind w:right="40" w:firstLine="40"/>
              <w:jc w:val="right"/>
              <w:rPr>
                <w:rFonts w:ascii="Times New Roman" w:hAnsi="Times New Roman"/>
                <w:sz w:val="24"/>
                <w:szCs w:val="24"/>
              </w:rPr>
            </w:pPr>
            <w:r w:rsidRPr="007A7452">
              <w:rPr>
                <w:rFonts w:ascii="Times New Roman" w:hAnsi="Times New Roman"/>
                <w:color w:val="191919"/>
                <w:sz w:val="18"/>
                <w:szCs w:val="18"/>
              </w:rPr>
              <w:t>2</w:t>
            </w:r>
          </w:p>
        </w:tc>
      </w:tr>
      <w:tr w:rsidR="00175787" w:rsidRPr="007A7452" w:rsidTr="00C121A0">
        <w:trPr>
          <w:trHeight w:hRule="exact" w:val="296"/>
        </w:trPr>
        <w:tc>
          <w:tcPr>
            <w:tcW w:w="1840"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left="40" w:firstLine="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left="293" w:firstLine="40"/>
              <w:rPr>
                <w:rFonts w:ascii="Times New Roman" w:hAnsi="Times New Roman"/>
                <w:sz w:val="24"/>
                <w:szCs w:val="24"/>
              </w:rPr>
            </w:pPr>
            <w:r>
              <w:rPr>
                <w:rFonts w:ascii="Times New Roman" w:hAnsi="Times New Roman"/>
                <w:b/>
                <w:bCs/>
                <w:color w:val="191919"/>
                <w:sz w:val="18"/>
                <w:szCs w:val="18"/>
              </w:rPr>
              <w:t>16</w:t>
            </w:r>
          </w:p>
        </w:tc>
        <w:tc>
          <w:tcPr>
            <w:tcW w:w="1447"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1019" w:type="dxa"/>
            <w:tcBorders>
              <w:top w:val="nil"/>
              <w:left w:val="nil"/>
              <w:bottom w:val="nil"/>
              <w:right w:val="nil"/>
            </w:tcBorders>
          </w:tcPr>
          <w:p w:rsidR="00175787" w:rsidRPr="007A7452" w:rsidRDefault="00175787" w:rsidP="00D906F5">
            <w:pPr>
              <w:widowControl w:val="0"/>
              <w:autoSpaceDE w:val="0"/>
              <w:autoSpaceDN w:val="0"/>
              <w:adjustRightInd w:val="0"/>
              <w:spacing w:after="0" w:line="194" w:lineRule="exact"/>
              <w:ind w:right="400" w:firstLine="40"/>
              <w:jc w:val="center"/>
              <w:rPr>
                <w:rFonts w:ascii="Times New Roman" w:hAnsi="Times New Roman"/>
                <w:sz w:val="24"/>
                <w:szCs w:val="24"/>
              </w:rPr>
            </w:pPr>
            <w:r>
              <w:rPr>
                <w:rFonts w:ascii="Times New Roman" w:hAnsi="Times New Roman"/>
                <w:b/>
                <w:bCs/>
                <w:color w:val="191919"/>
                <w:sz w:val="18"/>
                <w:szCs w:val="18"/>
              </w:rPr>
              <w:t>1 5</w:t>
            </w:r>
          </w:p>
        </w:tc>
      </w:tr>
    </w:tbl>
    <w:p w:rsidR="007D77D2" w:rsidRDefault="007D77D2"/>
    <w:p w:rsidR="007D77D2" w:rsidRDefault="007D77D2"/>
    <w:p w:rsidR="00911DC2" w:rsidRPr="0071188B" w:rsidRDefault="00911DC2" w:rsidP="0071188B">
      <w:pPr>
        <w:pStyle w:val="Heading2"/>
        <w:ind w:left="180" w:firstLine="0"/>
        <w:rPr>
          <w:rFonts w:ascii="Times New Roman" w:hAnsi="Times New Roman"/>
          <w:color w:val="000000"/>
          <w:sz w:val="28"/>
          <w:szCs w:val="28"/>
        </w:rPr>
      </w:pPr>
      <w:bookmarkStart w:id="40" w:name="_Toc295333419"/>
      <w:r w:rsidRPr="0071188B">
        <w:rPr>
          <w:rFonts w:ascii="Times New Roman" w:hAnsi="Times New Roman"/>
          <w:color w:val="191919"/>
          <w:sz w:val="28"/>
          <w:szCs w:val="28"/>
        </w:rPr>
        <w:t>BACHELOR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OF</w:t>
      </w:r>
      <w:r w:rsidRPr="0071188B">
        <w:rPr>
          <w:rFonts w:ascii="Times New Roman" w:hAnsi="Times New Roman"/>
          <w:color w:val="191919"/>
          <w:spacing w:val="11"/>
          <w:sz w:val="28"/>
          <w:szCs w:val="28"/>
        </w:rPr>
        <w:t xml:space="preserve"> </w:t>
      </w:r>
      <w:r w:rsidRPr="0071188B">
        <w:rPr>
          <w:rFonts w:ascii="Times New Roman" w:hAnsi="Times New Roman"/>
          <w:color w:val="191919"/>
          <w:sz w:val="28"/>
          <w:szCs w:val="28"/>
        </w:rPr>
        <w:t>SCIENCE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DEGREE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IN</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COMPUTER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SCIENCE (BUSINESS</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EMPHASIS)</w:t>
      </w:r>
      <w:bookmarkEnd w:id="40"/>
    </w:p>
    <w:tbl>
      <w:tblPr>
        <w:tblW w:w="0" w:type="auto"/>
        <w:tblInd w:w="100" w:type="dxa"/>
        <w:tblLayout w:type="fixed"/>
        <w:tblCellMar>
          <w:left w:w="0" w:type="dxa"/>
          <w:right w:w="0" w:type="dxa"/>
        </w:tblCellMar>
        <w:tblLook w:val="0000"/>
      </w:tblPr>
      <w:tblGrid>
        <w:gridCol w:w="905"/>
        <w:gridCol w:w="968"/>
        <w:gridCol w:w="4891"/>
        <w:gridCol w:w="3036"/>
      </w:tblGrid>
      <w:tr w:rsidR="00911DC2" w:rsidRPr="007A7452" w:rsidTr="00C121A0">
        <w:trPr>
          <w:trHeight w:hRule="exact" w:val="277"/>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before="47" w:after="0"/>
              <w:ind w:left="40" w:firstLine="40"/>
              <w:rPr>
                <w:rFonts w:ascii="Times New Roman" w:hAnsi="Times New Roman"/>
                <w:sz w:val="24"/>
                <w:szCs w:val="24"/>
              </w:rPr>
            </w:pPr>
            <w:r w:rsidRPr="007A7452">
              <w:rPr>
                <w:rFonts w:ascii="Times New Roman" w:hAnsi="Times New Roman"/>
                <w:b/>
                <w:bCs/>
                <w:color w:val="191919"/>
                <w:sz w:val="18"/>
                <w:szCs w:val="18"/>
              </w:rPr>
              <w:t>Courses</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before="47" w:after="0"/>
              <w:ind w:left="215" w:firstLine="4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before="47" w:after="0"/>
              <w:ind w:right="40" w:firstLine="40"/>
              <w:jc w:val="right"/>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r>
      <w:tr w:rsidR="00911DC2" w:rsidRPr="007A7452" w:rsidTr="00C121A0">
        <w:trPr>
          <w:trHeight w:hRule="exact" w:val="218"/>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7" w:lineRule="exact"/>
              <w:ind w:left="40" w:firstLine="40"/>
              <w:rPr>
                <w:rFonts w:ascii="Times New Roman" w:hAnsi="Times New Roman"/>
                <w:sz w:val="24"/>
                <w:szCs w:val="24"/>
              </w:rPr>
            </w:pPr>
            <w:r w:rsidRPr="007A7452">
              <w:rPr>
                <w:rFonts w:ascii="Times New Roman" w:hAnsi="Times New Roman"/>
                <w:color w:val="191919"/>
                <w:sz w:val="18"/>
                <w:szCs w:val="18"/>
              </w:rPr>
              <w:t>ACCT</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7" w:lineRule="exact"/>
              <w:ind w:left="215" w:firstLine="40"/>
              <w:rPr>
                <w:rFonts w:ascii="Times New Roman" w:hAnsi="Times New Roman"/>
                <w:sz w:val="24"/>
                <w:szCs w:val="24"/>
              </w:rPr>
            </w:pPr>
            <w:r w:rsidRPr="007A7452">
              <w:rPr>
                <w:rFonts w:ascii="Times New Roman" w:hAnsi="Times New Roman"/>
                <w:color w:val="191919"/>
                <w:sz w:val="18"/>
                <w:szCs w:val="18"/>
              </w:rPr>
              <w:t>2101</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7" w:lineRule="exact"/>
              <w:ind w:left="327" w:firstLine="40"/>
              <w:rPr>
                <w:rFonts w:ascii="Times New Roman" w:hAnsi="Times New Roman"/>
                <w:sz w:val="24"/>
                <w:szCs w:val="24"/>
              </w:rPr>
            </w:pPr>
            <w:r w:rsidRPr="007A7452">
              <w:rPr>
                <w:rFonts w:ascii="Times New Roman" w:hAnsi="Times New Roman"/>
                <w:color w:val="191919"/>
                <w:sz w:val="18"/>
                <w:szCs w:val="18"/>
              </w:rPr>
              <w:t>Accounting Principles I</w:t>
            </w:r>
          </w:p>
        </w:tc>
        <w:tc>
          <w:tcPr>
            <w:tcW w:w="3036" w:type="dxa"/>
            <w:tcBorders>
              <w:top w:val="nil"/>
              <w:left w:val="nil"/>
              <w:bottom w:val="nil"/>
              <w:right w:val="nil"/>
            </w:tcBorders>
          </w:tcPr>
          <w:p w:rsidR="00911DC2" w:rsidRDefault="00911DC2" w:rsidP="00911DC2">
            <w:pPr>
              <w:widowControl w:val="0"/>
              <w:autoSpaceDE w:val="0"/>
              <w:autoSpaceDN w:val="0"/>
              <w:adjustRightInd w:val="0"/>
              <w:spacing w:after="0" w:line="197" w:lineRule="exact"/>
              <w:ind w:right="40" w:firstLine="40"/>
              <w:jc w:val="right"/>
              <w:rPr>
                <w:rFonts w:ascii="Times New Roman" w:hAnsi="Times New Roman"/>
                <w:color w:val="191919"/>
                <w:sz w:val="18"/>
                <w:szCs w:val="18"/>
              </w:rPr>
            </w:pPr>
            <w:r w:rsidRPr="007A7452">
              <w:rPr>
                <w:rFonts w:ascii="Times New Roman" w:hAnsi="Times New Roman"/>
                <w:color w:val="191919"/>
                <w:sz w:val="18"/>
                <w:szCs w:val="18"/>
              </w:rPr>
              <w:t>3</w:t>
            </w:r>
          </w:p>
          <w:p w:rsidR="00911DC2" w:rsidRPr="007A7452" w:rsidRDefault="00911DC2" w:rsidP="00911DC2">
            <w:pPr>
              <w:widowControl w:val="0"/>
              <w:autoSpaceDE w:val="0"/>
              <w:autoSpaceDN w:val="0"/>
              <w:adjustRightInd w:val="0"/>
              <w:spacing w:after="0" w:line="197" w:lineRule="exact"/>
              <w:ind w:right="40" w:firstLine="40"/>
              <w:jc w:val="right"/>
              <w:rPr>
                <w:rFonts w:ascii="Times New Roman" w:hAnsi="Times New Roman"/>
                <w:sz w:val="24"/>
                <w:szCs w:val="24"/>
              </w:rPr>
            </w:pP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color w:val="191919"/>
                <w:sz w:val="18"/>
                <w:szCs w:val="18"/>
              </w:rPr>
            </w:pPr>
            <w:r>
              <w:rPr>
                <w:rFonts w:ascii="Times New Roman" w:hAnsi="Times New Roman"/>
                <w:color w:val="191919"/>
                <w:sz w:val="18"/>
                <w:szCs w:val="18"/>
              </w:rPr>
              <w:t>CSCI</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color w:val="191919"/>
                <w:sz w:val="18"/>
                <w:szCs w:val="18"/>
              </w:rPr>
            </w:pPr>
            <w:r>
              <w:rPr>
                <w:rFonts w:ascii="Times New Roman" w:hAnsi="Times New Roman"/>
                <w:color w:val="191919"/>
                <w:sz w:val="18"/>
                <w:szCs w:val="18"/>
              </w:rPr>
              <w:t>1201</w:t>
            </w:r>
          </w:p>
        </w:tc>
        <w:tc>
          <w:tcPr>
            <w:tcW w:w="4891" w:type="dxa"/>
            <w:tcBorders>
              <w:top w:val="nil"/>
              <w:left w:val="nil"/>
              <w:bottom w:val="nil"/>
              <w:right w:val="nil"/>
            </w:tcBorders>
          </w:tcPr>
          <w:p w:rsidR="00911DC2" w:rsidRPr="007A7452" w:rsidRDefault="00CC7D07" w:rsidP="00911DC2">
            <w:pPr>
              <w:widowControl w:val="0"/>
              <w:autoSpaceDE w:val="0"/>
              <w:autoSpaceDN w:val="0"/>
              <w:adjustRightInd w:val="0"/>
              <w:spacing w:after="0" w:line="195" w:lineRule="exact"/>
              <w:ind w:left="327" w:firstLine="40"/>
              <w:rPr>
                <w:rFonts w:ascii="Times New Roman" w:hAnsi="Times New Roman"/>
                <w:color w:val="191919"/>
                <w:sz w:val="18"/>
                <w:szCs w:val="18"/>
              </w:rPr>
            </w:pPr>
            <w:r>
              <w:rPr>
                <w:rFonts w:ascii="Times New Roman" w:hAnsi="Times New Roman"/>
                <w:color w:val="191919"/>
                <w:sz w:val="18"/>
                <w:szCs w:val="18"/>
              </w:rPr>
              <w:t>Introduction</w:t>
            </w:r>
            <w:r w:rsidR="00911DC2">
              <w:rPr>
                <w:rFonts w:ascii="Times New Roman" w:hAnsi="Times New Roman"/>
                <w:color w:val="191919"/>
                <w:sz w:val="18"/>
                <w:szCs w:val="18"/>
              </w:rPr>
              <w:t xml:space="preserve"> to Computer Science</w:t>
            </w: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color w:val="191919"/>
                <w:sz w:val="18"/>
                <w:szCs w:val="18"/>
              </w:rPr>
            </w:pPr>
            <w:r>
              <w:rPr>
                <w:rFonts w:ascii="Times New Roman" w:hAnsi="Times New Roman"/>
                <w:color w:val="191919"/>
                <w:sz w:val="18"/>
                <w:szCs w:val="18"/>
              </w:rPr>
              <w:t>3</w:t>
            </w: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CSCI</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1301</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r w:rsidRPr="007A7452">
              <w:rPr>
                <w:rFonts w:ascii="Times New Roman" w:hAnsi="Times New Roman"/>
                <w:color w:val="191919"/>
                <w:sz w:val="18"/>
                <w:szCs w:val="18"/>
              </w:rPr>
              <w:t>Computer Science I</w:t>
            </w:r>
          </w:p>
        </w:tc>
        <w:tc>
          <w:tcPr>
            <w:tcW w:w="3036" w:type="dxa"/>
            <w:tcBorders>
              <w:top w:val="nil"/>
              <w:left w:val="nil"/>
              <w:bottom w:val="nil"/>
              <w:right w:val="nil"/>
            </w:tcBorders>
          </w:tcPr>
          <w:p w:rsidR="00911DC2" w:rsidRPr="007A7452" w:rsidRDefault="00D35659" w:rsidP="00D35659">
            <w:pPr>
              <w:widowControl w:val="0"/>
              <w:autoSpaceDE w:val="0"/>
              <w:autoSpaceDN w:val="0"/>
              <w:adjustRightInd w:val="0"/>
              <w:spacing w:after="0" w:line="195" w:lineRule="exact"/>
              <w:ind w:right="40" w:firstLine="40"/>
              <w:jc w:val="right"/>
              <w:rPr>
                <w:rFonts w:ascii="Times New Roman" w:hAnsi="Times New Roman"/>
                <w:sz w:val="24"/>
                <w:szCs w:val="24"/>
              </w:rPr>
            </w:pPr>
            <w:r>
              <w:rPr>
                <w:rFonts w:ascii="Times New Roman" w:hAnsi="Times New Roman"/>
                <w:color w:val="191919"/>
                <w:sz w:val="18"/>
                <w:szCs w:val="18"/>
              </w:rPr>
              <w:t>4</w:t>
            </w:r>
          </w:p>
        </w:tc>
      </w:tr>
      <w:tr w:rsidR="00911DC2" w:rsidRPr="007A7452" w:rsidTr="00C121A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color w:val="191919"/>
                <w:sz w:val="18"/>
                <w:szCs w:val="18"/>
              </w:rPr>
            </w:pPr>
            <w:r w:rsidRPr="007A7452">
              <w:rPr>
                <w:rFonts w:ascii="Times New Roman" w:hAnsi="Times New Roman"/>
                <w:color w:val="191919"/>
                <w:sz w:val="18"/>
                <w:szCs w:val="18"/>
              </w:rPr>
              <w:t>CSCI</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color w:val="191919"/>
                <w:sz w:val="18"/>
                <w:szCs w:val="18"/>
              </w:rPr>
            </w:pPr>
            <w:r w:rsidRPr="007A7452">
              <w:rPr>
                <w:rFonts w:ascii="Times New Roman" w:hAnsi="Times New Roman"/>
                <w:color w:val="191919"/>
                <w:sz w:val="18"/>
                <w:szCs w:val="18"/>
              </w:rPr>
              <w:t>1302</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color w:val="191919"/>
                <w:sz w:val="18"/>
                <w:szCs w:val="18"/>
              </w:rPr>
            </w:pPr>
            <w:r w:rsidRPr="007A7452">
              <w:rPr>
                <w:rFonts w:ascii="Times New Roman" w:hAnsi="Times New Roman"/>
                <w:color w:val="191919"/>
                <w:sz w:val="18"/>
                <w:szCs w:val="18"/>
              </w:rPr>
              <w:t>Computer Science II</w:t>
            </w:r>
          </w:p>
        </w:tc>
        <w:tc>
          <w:tcPr>
            <w:tcW w:w="3036" w:type="dxa"/>
            <w:tcBorders>
              <w:top w:val="nil"/>
              <w:left w:val="nil"/>
              <w:bottom w:val="nil"/>
              <w:right w:val="nil"/>
            </w:tcBorders>
          </w:tcPr>
          <w:p w:rsidR="00911DC2" w:rsidRPr="007A7452" w:rsidRDefault="00D35659" w:rsidP="00911DC2">
            <w:pPr>
              <w:widowControl w:val="0"/>
              <w:autoSpaceDE w:val="0"/>
              <w:autoSpaceDN w:val="0"/>
              <w:adjustRightInd w:val="0"/>
              <w:spacing w:after="0" w:line="195" w:lineRule="exact"/>
              <w:ind w:right="40" w:firstLine="40"/>
              <w:jc w:val="right"/>
              <w:rPr>
                <w:rFonts w:ascii="Times New Roman" w:hAnsi="Times New Roman"/>
                <w:color w:val="191919"/>
                <w:sz w:val="18"/>
                <w:szCs w:val="18"/>
              </w:rPr>
            </w:pPr>
            <w:r>
              <w:rPr>
                <w:rFonts w:ascii="Times New Roman" w:hAnsi="Times New Roman"/>
                <w:color w:val="191919"/>
                <w:sz w:val="18"/>
                <w:szCs w:val="18"/>
              </w:rPr>
              <w:t>4</w:t>
            </w:r>
          </w:p>
        </w:tc>
      </w:tr>
      <w:tr w:rsidR="00911DC2" w:rsidRPr="007A7452" w:rsidTr="00C121A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r w:rsidRPr="007A7452">
              <w:rPr>
                <w:rFonts w:ascii="Times New Roman" w:hAnsi="Times New Roman"/>
                <w:color w:val="191919"/>
                <w:sz w:val="18"/>
                <w:szCs w:val="18"/>
              </w:rPr>
              <w:t>Calculus I</w:t>
            </w: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4</w:t>
            </w:r>
          </w:p>
        </w:tc>
      </w:tr>
      <w:tr w:rsidR="00911DC2" w:rsidRPr="007A7452" w:rsidTr="00C121A0">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40"/>
              <w:rPr>
                <w:rFonts w:ascii="Times New Roman" w:hAnsi="Times New Roman"/>
                <w:sz w:val="24"/>
                <w:szCs w:val="24"/>
              </w:rPr>
            </w:pPr>
            <w:r w:rsidRPr="007A7452">
              <w:rPr>
                <w:rFonts w:ascii="Times New Roman" w:hAnsi="Times New Roman"/>
                <w:b/>
                <w:bCs/>
                <w:color w:val="191919"/>
                <w:sz w:val="18"/>
                <w:szCs w:val="18"/>
              </w:rPr>
              <w:t>Subtotal</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D35659">
            <w:pPr>
              <w:widowControl w:val="0"/>
              <w:autoSpaceDE w:val="0"/>
              <w:autoSpaceDN w:val="0"/>
              <w:adjustRightInd w:val="0"/>
              <w:spacing w:after="0" w:line="194" w:lineRule="exact"/>
              <w:ind w:right="40" w:firstLine="40"/>
              <w:jc w:val="right"/>
              <w:rPr>
                <w:rFonts w:ascii="Times New Roman" w:hAnsi="Times New Roman"/>
                <w:sz w:val="24"/>
                <w:szCs w:val="24"/>
              </w:rPr>
            </w:pPr>
            <w:r w:rsidRPr="007A7452">
              <w:rPr>
                <w:rFonts w:ascii="Times New Roman" w:hAnsi="Times New Roman"/>
                <w:b/>
                <w:bCs/>
                <w:color w:val="191919"/>
                <w:sz w:val="18"/>
                <w:szCs w:val="18"/>
              </w:rPr>
              <w:t>1</w:t>
            </w:r>
            <w:r w:rsidR="00D35659">
              <w:rPr>
                <w:rFonts w:ascii="Times New Roman" w:hAnsi="Times New Roman"/>
                <w:b/>
                <w:bCs/>
                <w:color w:val="191919"/>
                <w:sz w:val="18"/>
                <w:szCs w:val="18"/>
              </w:rPr>
              <w:t>8</w:t>
            </w:r>
          </w:p>
        </w:tc>
      </w:tr>
    </w:tbl>
    <w:p w:rsidR="00911DC2" w:rsidRDefault="00911DC2" w:rsidP="00911DC2">
      <w:pPr>
        <w:widowControl w:val="0"/>
        <w:autoSpaceDE w:val="0"/>
        <w:autoSpaceDN w:val="0"/>
        <w:adjustRightInd w:val="0"/>
        <w:spacing w:after="0"/>
        <w:ind w:left="140" w:firstLine="4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Requi</w:t>
      </w:r>
      <w:r>
        <w:rPr>
          <w:rFonts w:ascii="Times New Roman" w:hAnsi="Times New Roman"/>
          <w:b/>
          <w:bCs/>
          <w:color w:val="191919"/>
          <w:spacing w:val="-3"/>
          <w:sz w:val="18"/>
          <w:szCs w:val="18"/>
        </w:rPr>
        <w:t>r</w:t>
      </w:r>
      <w:r>
        <w:rPr>
          <w:rFonts w:ascii="Times New Roman" w:hAnsi="Times New Roman"/>
          <w:b/>
          <w:bCs/>
          <w:color w:val="191919"/>
          <w:sz w:val="18"/>
          <w:szCs w:val="18"/>
        </w:rPr>
        <w:t>ements</w:t>
      </w:r>
    </w:p>
    <w:p w:rsidR="00911DC2" w:rsidRDefault="00911DC2" w:rsidP="00911DC2">
      <w:pPr>
        <w:widowControl w:val="0"/>
        <w:autoSpaceDE w:val="0"/>
        <w:autoSpaceDN w:val="0"/>
        <w:adjustRightInd w:val="0"/>
        <w:spacing w:before="12" w:after="0"/>
        <w:ind w:left="140" w:firstLine="40"/>
        <w:rPr>
          <w:rFonts w:ascii="Times New Roman" w:hAnsi="Times New Roman"/>
          <w:color w:val="000000"/>
          <w:sz w:val="18"/>
          <w:szCs w:val="18"/>
        </w:rPr>
      </w:pPr>
      <w:r>
        <w:rPr>
          <w:rFonts w:ascii="Times New Roman" w:hAnsi="Times New Roman"/>
          <w:color w:val="191919"/>
          <w:sz w:val="18"/>
          <w:szCs w:val="18"/>
        </w:rPr>
        <w:t>Computer Science Courses</w:t>
      </w:r>
    </w:p>
    <w:tbl>
      <w:tblPr>
        <w:tblW w:w="0" w:type="auto"/>
        <w:tblInd w:w="100" w:type="dxa"/>
        <w:tblLayout w:type="fixed"/>
        <w:tblCellMar>
          <w:left w:w="0" w:type="dxa"/>
          <w:right w:w="0" w:type="dxa"/>
        </w:tblCellMar>
        <w:tblLook w:val="0000"/>
      </w:tblPr>
      <w:tblGrid>
        <w:gridCol w:w="905"/>
        <w:gridCol w:w="975"/>
        <w:gridCol w:w="4832"/>
        <w:gridCol w:w="3088"/>
      </w:tblGrid>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2211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Visual Basic Programming</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Discrete Structures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3122</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Data Structures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3132</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Database Management</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Systems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4212</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Systems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Operating Systems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4123</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Networks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Graphics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911DC2" w:rsidTr="00911DC2">
        <w:trPr>
          <w:trHeight w:hRule="exact" w:val="252"/>
        </w:trPr>
        <w:tc>
          <w:tcPr>
            <w:tcW w:w="90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40" w:firstLine="50"/>
              <w:rPr>
                <w:rFonts w:ascii="Times New Roman" w:hAnsi="Times New Roman"/>
                <w:color w:val="191919"/>
                <w:sz w:val="18"/>
                <w:szCs w:val="18"/>
              </w:rPr>
            </w:pPr>
            <w:r w:rsidRPr="00911DC2">
              <w:rPr>
                <w:rFonts w:ascii="Times New Roman" w:hAnsi="Times New Roman"/>
                <w:color w:val="191919"/>
                <w:sz w:val="18"/>
                <w:szCs w:val="18"/>
              </w:rPr>
              <w:t>CSCI</w:t>
            </w:r>
          </w:p>
        </w:tc>
        <w:tc>
          <w:tcPr>
            <w:tcW w:w="97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215" w:firstLine="50"/>
              <w:rPr>
                <w:rFonts w:ascii="Times New Roman" w:hAnsi="Times New Roman"/>
                <w:color w:val="191919"/>
                <w:sz w:val="18"/>
                <w:szCs w:val="18"/>
              </w:rPr>
            </w:pPr>
            <w:r w:rsidRPr="00911DC2">
              <w:rPr>
                <w:rFonts w:ascii="Times New Roman" w:hAnsi="Times New Roman"/>
                <w:color w:val="191919"/>
                <w:sz w:val="18"/>
                <w:szCs w:val="18"/>
              </w:rPr>
              <w:t>4921</w:t>
            </w:r>
          </w:p>
        </w:tc>
        <w:tc>
          <w:tcPr>
            <w:tcW w:w="4832"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360" w:firstLine="50"/>
              <w:rPr>
                <w:rFonts w:ascii="Times New Roman" w:hAnsi="Times New Roman"/>
                <w:color w:val="191919"/>
                <w:sz w:val="18"/>
                <w:szCs w:val="18"/>
              </w:rPr>
            </w:pPr>
            <w:r w:rsidRPr="00911DC2">
              <w:rPr>
                <w:rFonts w:ascii="Times New Roman" w:hAnsi="Times New Roman"/>
                <w:color w:val="191919"/>
                <w:sz w:val="18"/>
                <w:szCs w:val="18"/>
              </w:rPr>
              <w:t>Senior Project I</w:t>
            </w:r>
          </w:p>
        </w:tc>
        <w:tc>
          <w:tcPr>
            <w:tcW w:w="3088" w:type="dxa"/>
            <w:tcBorders>
              <w:top w:val="nil"/>
              <w:left w:val="nil"/>
              <w:bottom w:val="nil"/>
              <w:right w:val="nil"/>
            </w:tcBorders>
          </w:tcPr>
          <w:p w:rsidR="00911DC2" w:rsidRPr="00911DC2" w:rsidRDefault="00911DC2" w:rsidP="00911DC2">
            <w:pPr>
              <w:widowControl w:val="0"/>
              <w:autoSpaceDE w:val="0"/>
              <w:autoSpaceDN w:val="0"/>
              <w:adjustRightInd w:val="0"/>
              <w:spacing w:after="0" w:line="194" w:lineRule="exact"/>
              <w:ind w:right="40" w:firstLine="50"/>
              <w:jc w:val="right"/>
              <w:rPr>
                <w:rFonts w:ascii="Times New Roman" w:hAnsi="Times New Roman"/>
                <w:bCs/>
                <w:color w:val="191919"/>
                <w:sz w:val="18"/>
                <w:szCs w:val="18"/>
              </w:rPr>
            </w:pPr>
            <w:r w:rsidRPr="00911DC2">
              <w:rPr>
                <w:rFonts w:ascii="Times New Roman" w:hAnsi="Times New Roman"/>
                <w:bCs/>
                <w:color w:val="191919"/>
                <w:sz w:val="18"/>
                <w:szCs w:val="18"/>
              </w:rPr>
              <w:t>1</w:t>
            </w:r>
          </w:p>
        </w:tc>
      </w:tr>
      <w:tr w:rsidR="00911DC2" w:rsidRPr="00911DC2" w:rsidTr="00911DC2">
        <w:trPr>
          <w:trHeight w:hRule="exact" w:val="261"/>
        </w:trPr>
        <w:tc>
          <w:tcPr>
            <w:tcW w:w="90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40" w:firstLine="50"/>
              <w:rPr>
                <w:rFonts w:ascii="Times New Roman" w:hAnsi="Times New Roman"/>
                <w:color w:val="191919"/>
                <w:sz w:val="18"/>
                <w:szCs w:val="18"/>
              </w:rPr>
            </w:pPr>
            <w:r w:rsidRPr="00911DC2">
              <w:rPr>
                <w:rFonts w:ascii="Times New Roman" w:hAnsi="Times New Roman"/>
                <w:color w:val="191919"/>
                <w:sz w:val="18"/>
                <w:szCs w:val="18"/>
              </w:rPr>
              <w:t>CSCI</w:t>
            </w:r>
          </w:p>
        </w:tc>
        <w:tc>
          <w:tcPr>
            <w:tcW w:w="97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215" w:firstLine="50"/>
              <w:rPr>
                <w:rFonts w:ascii="Times New Roman" w:hAnsi="Times New Roman"/>
                <w:color w:val="191919"/>
                <w:sz w:val="18"/>
                <w:szCs w:val="18"/>
              </w:rPr>
            </w:pPr>
            <w:r w:rsidRPr="00911DC2">
              <w:rPr>
                <w:rFonts w:ascii="Times New Roman" w:hAnsi="Times New Roman"/>
                <w:color w:val="191919"/>
                <w:sz w:val="18"/>
                <w:szCs w:val="18"/>
              </w:rPr>
              <w:t>4922</w:t>
            </w:r>
          </w:p>
        </w:tc>
        <w:tc>
          <w:tcPr>
            <w:tcW w:w="4832"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360" w:firstLine="50"/>
              <w:rPr>
                <w:rFonts w:ascii="Times New Roman" w:hAnsi="Times New Roman"/>
                <w:color w:val="191919"/>
                <w:sz w:val="18"/>
                <w:szCs w:val="18"/>
              </w:rPr>
            </w:pPr>
            <w:r w:rsidRPr="00911DC2">
              <w:rPr>
                <w:rFonts w:ascii="Times New Roman" w:hAnsi="Times New Roman"/>
                <w:color w:val="191919"/>
                <w:sz w:val="18"/>
                <w:szCs w:val="18"/>
              </w:rPr>
              <w:t>Senior Project II</w:t>
            </w:r>
          </w:p>
        </w:tc>
        <w:tc>
          <w:tcPr>
            <w:tcW w:w="3088" w:type="dxa"/>
            <w:tcBorders>
              <w:top w:val="nil"/>
              <w:left w:val="nil"/>
              <w:bottom w:val="nil"/>
              <w:right w:val="nil"/>
            </w:tcBorders>
          </w:tcPr>
          <w:p w:rsidR="00911DC2" w:rsidRPr="00911DC2" w:rsidRDefault="00911DC2" w:rsidP="00911DC2">
            <w:pPr>
              <w:widowControl w:val="0"/>
              <w:autoSpaceDE w:val="0"/>
              <w:autoSpaceDN w:val="0"/>
              <w:adjustRightInd w:val="0"/>
              <w:spacing w:after="0" w:line="194" w:lineRule="exact"/>
              <w:ind w:right="40" w:firstLine="50"/>
              <w:jc w:val="right"/>
              <w:rPr>
                <w:rFonts w:ascii="Times New Roman" w:hAnsi="Times New Roman"/>
                <w:bCs/>
                <w:color w:val="191919"/>
                <w:sz w:val="18"/>
                <w:szCs w:val="18"/>
              </w:rPr>
            </w:pPr>
            <w:r w:rsidRPr="00911DC2">
              <w:rPr>
                <w:rFonts w:ascii="Times New Roman" w:hAnsi="Times New Roman"/>
                <w:bCs/>
                <w:color w:val="191919"/>
                <w:sz w:val="18"/>
                <w:szCs w:val="18"/>
              </w:rPr>
              <w:t>2</w:t>
            </w:r>
          </w:p>
        </w:tc>
      </w:tr>
      <w:tr w:rsidR="00911DC2" w:rsidRPr="007A7452" w:rsidTr="00911DC2">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3</w:t>
            </w:r>
            <w:r>
              <w:rPr>
                <w:rFonts w:ascii="Times New Roman" w:hAnsi="Times New Roman"/>
                <w:b/>
                <w:bCs/>
                <w:color w:val="191919"/>
                <w:sz w:val="18"/>
                <w:szCs w:val="18"/>
              </w:rPr>
              <w:t>0</w:t>
            </w:r>
          </w:p>
        </w:tc>
      </w:tr>
    </w:tbl>
    <w:p w:rsidR="00911DC2" w:rsidRDefault="00911DC2" w:rsidP="00911DC2">
      <w:pPr>
        <w:widowControl w:val="0"/>
        <w:autoSpaceDE w:val="0"/>
        <w:autoSpaceDN w:val="0"/>
        <w:adjustRightInd w:val="0"/>
        <w:spacing w:after="0"/>
        <w:ind w:left="140"/>
        <w:rPr>
          <w:rFonts w:ascii="Times New Roman" w:hAnsi="Times New Roman"/>
          <w:b/>
          <w:bCs/>
          <w:color w:val="191919"/>
          <w:sz w:val="18"/>
          <w:szCs w:val="18"/>
        </w:rPr>
      </w:pPr>
    </w:p>
    <w:p w:rsidR="00911DC2" w:rsidRDefault="00911DC2" w:rsidP="00911DC2">
      <w:pPr>
        <w:widowControl w:val="0"/>
        <w:autoSpaceDE w:val="0"/>
        <w:autoSpaceDN w:val="0"/>
        <w:adjustRightInd w:val="0"/>
        <w:spacing w:after="0"/>
        <w:ind w:left="140" w:firstLine="40"/>
        <w:rPr>
          <w:rFonts w:ascii="Times New Roman" w:hAnsi="Times New Roman"/>
          <w:color w:val="000000"/>
          <w:sz w:val="18"/>
          <w:szCs w:val="18"/>
        </w:rPr>
      </w:pPr>
      <w:r>
        <w:rPr>
          <w:rFonts w:ascii="Times New Roman" w:hAnsi="Times New Roman"/>
          <w:b/>
          <w:bCs/>
          <w:color w:val="191919"/>
          <w:sz w:val="18"/>
          <w:szCs w:val="18"/>
        </w:rPr>
        <w:t>Mathematics Courses</w:t>
      </w:r>
    </w:p>
    <w:tbl>
      <w:tblPr>
        <w:tblW w:w="0" w:type="auto"/>
        <w:tblInd w:w="100" w:type="dxa"/>
        <w:tblLayout w:type="fixed"/>
        <w:tblCellMar>
          <w:left w:w="0" w:type="dxa"/>
          <w:right w:w="0" w:type="dxa"/>
        </w:tblCellMar>
        <w:tblLook w:val="0000"/>
      </w:tblPr>
      <w:tblGrid>
        <w:gridCol w:w="905"/>
        <w:gridCol w:w="935"/>
        <w:gridCol w:w="4842"/>
        <w:gridCol w:w="3118"/>
      </w:tblGrid>
      <w:tr w:rsidR="00911DC2" w:rsidRPr="007A7452" w:rsidTr="00C121A0">
        <w:trPr>
          <w:trHeight w:hRule="exact" w:val="237"/>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215" w:firstLine="4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360" w:firstLine="40"/>
              <w:rPr>
                <w:rFonts w:ascii="Times New Roman" w:hAnsi="Times New Roman"/>
                <w:sz w:val="24"/>
                <w:szCs w:val="24"/>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40"/>
              <w:rPr>
                <w:rFonts w:ascii="Times New Roman" w:hAnsi="Times New Roman"/>
                <w:sz w:val="24"/>
                <w:szCs w:val="24"/>
              </w:rPr>
            </w:pPr>
            <w:r w:rsidRPr="007A7452">
              <w:rPr>
                <w:rFonts w:ascii="Times New Roman" w:hAnsi="Times New Roman"/>
                <w:color w:val="191919"/>
                <w:sz w:val="18"/>
                <w:szCs w:val="18"/>
              </w:rPr>
              <w:t>Basic Statistics I</w:t>
            </w: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C121A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3423</w:t>
            </w: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40"/>
              <w:rPr>
                <w:rFonts w:ascii="Times New Roman" w:hAnsi="Times New Roman"/>
                <w:sz w:val="24"/>
                <w:szCs w:val="24"/>
              </w:rPr>
            </w:pPr>
            <w:r w:rsidRPr="007A7452">
              <w:rPr>
                <w:rFonts w:ascii="Times New Roman" w:hAnsi="Times New Roman"/>
                <w:color w:val="191919"/>
                <w:sz w:val="18"/>
                <w:szCs w:val="18"/>
              </w:rPr>
              <w:t>Operations Research</w:t>
            </w: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C121A0">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4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right="40" w:firstLine="40"/>
              <w:jc w:val="right"/>
              <w:rPr>
                <w:rFonts w:ascii="Times New Roman" w:hAnsi="Times New Roman"/>
                <w:sz w:val="24"/>
                <w:szCs w:val="24"/>
              </w:rPr>
            </w:pPr>
            <w:r w:rsidRPr="007A7452">
              <w:rPr>
                <w:rFonts w:ascii="Times New Roman" w:hAnsi="Times New Roman"/>
                <w:b/>
                <w:bCs/>
                <w:color w:val="191919"/>
                <w:sz w:val="18"/>
                <w:szCs w:val="18"/>
              </w:rPr>
              <w:t>9</w:t>
            </w:r>
          </w:p>
        </w:tc>
      </w:tr>
    </w:tbl>
    <w:p w:rsidR="00911DC2" w:rsidRDefault="00911DC2" w:rsidP="00911DC2">
      <w:pPr>
        <w:widowControl w:val="0"/>
        <w:autoSpaceDE w:val="0"/>
        <w:autoSpaceDN w:val="0"/>
        <w:adjustRightInd w:val="0"/>
        <w:spacing w:after="0"/>
        <w:ind w:left="140" w:firstLine="40"/>
        <w:rPr>
          <w:rFonts w:ascii="Times New Roman" w:hAnsi="Times New Roman"/>
          <w:b/>
          <w:bCs/>
          <w:color w:val="191919"/>
          <w:sz w:val="18"/>
          <w:szCs w:val="18"/>
        </w:rPr>
      </w:pPr>
      <w:r>
        <w:rPr>
          <w:rFonts w:ascii="Times New Roman" w:hAnsi="Times New Roman"/>
          <w:b/>
          <w:bCs/>
          <w:color w:val="191919"/>
          <w:sz w:val="18"/>
          <w:szCs w:val="18"/>
        </w:rPr>
        <w:t>Management/Economic Courses</w:t>
      </w:r>
    </w:p>
    <w:tbl>
      <w:tblPr>
        <w:tblW w:w="0" w:type="auto"/>
        <w:tblInd w:w="100" w:type="dxa"/>
        <w:tblLayout w:type="fixed"/>
        <w:tblCellMar>
          <w:left w:w="0" w:type="dxa"/>
          <w:right w:w="0" w:type="dxa"/>
        </w:tblCellMar>
        <w:tblLook w:val="0000"/>
      </w:tblPr>
      <w:tblGrid>
        <w:gridCol w:w="905"/>
        <w:gridCol w:w="935"/>
        <w:gridCol w:w="5262"/>
        <w:gridCol w:w="2698"/>
      </w:tblGrid>
      <w:tr w:rsidR="00911DC2" w:rsidRPr="007A7452" w:rsidTr="00C121A0">
        <w:trPr>
          <w:trHeight w:hRule="exact" w:val="237"/>
        </w:trPr>
        <w:tc>
          <w:tcPr>
            <w:tcW w:w="905"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left="40" w:firstLine="50"/>
              <w:rPr>
                <w:rFonts w:ascii="Times New Roman" w:hAnsi="Times New Roman"/>
                <w:color w:val="191919"/>
                <w:sz w:val="18"/>
                <w:szCs w:val="18"/>
              </w:rPr>
            </w:pPr>
            <w:r w:rsidRPr="007A7452">
              <w:rPr>
                <w:rFonts w:ascii="Times New Roman" w:hAnsi="Times New Roman"/>
                <w:color w:val="191919"/>
                <w:sz w:val="18"/>
                <w:szCs w:val="18"/>
              </w:rPr>
              <w:t>ACCT</w:t>
            </w:r>
          </w:p>
        </w:tc>
        <w:tc>
          <w:tcPr>
            <w:tcW w:w="935"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left="215" w:firstLine="50"/>
              <w:rPr>
                <w:rFonts w:ascii="Times New Roman" w:hAnsi="Times New Roman"/>
                <w:color w:val="191919"/>
                <w:sz w:val="18"/>
                <w:szCs w:val="18"/>
              </w:rPr>
            </w:pPr>
            <w:r w:rsidRPr="007A7452">
              <w:rPr>
                <w:rFonts w:ascii="Times New Roman" w:hAnsi="Times New Roman"/>
                <w:color w:val="191919"/>
                <w:sz w:val="18"/>
                <w:szCs w:val="18"/>
              </w:rPr>
              <w:t>2102</w:t>
            </w:r>
          </w:p>
        </w:tc>
        <w:tc>
          <w:tcPr>
            <w:tcW w:w="5262"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left="360" w:firstLine="50"/>
              <w:rPr>
                <w:rFonts w:ascii="Times New Roman" w:hAnsi="Times New Roman"/>
                <w:color w:val="191919"/>
                <w:sz w:val="18"/>
                <w:szCs w:val="18"/>
              </w:rPr>
            </w:pPr>
            <w:r w:rsidRPr="007A7452">
              <w:rPr>
                <w:rFonts w:ascii="Times New Roman" w:hAnsi="Times New Roman"/>
                <w:color w:val="191919"/>
                <w:sz w:val="18"/>
                <w:szCs w:val="18"/>
              </w:rPr>
              <w:t>Accounting Principles II</w:t>
            </w:r>
          </w:p>
        </w:tc>
        <w:tc>
          <w:tcPr>
            <w:tcW w:w="2698"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911DC2" w:rsidRPr="007A7452" w:rsidTr="00C121A0">
        <w:trPr>
          <w:trHeight w:hRule="exact" w:val="237"/>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ECON</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215" w:firstLine="50"/>
              <w:rPr>
                <w:rFonts w:ascii="Times New Roman" w:hAnsi="Times New Roman"/>
                <w:sz w:val="24"/>
                <w:szCs w:val="24"/>
              </w:rPr>
            </w:pPr>
            <w:r w:rsidRPr="007A7452">
              <w:rPr>
                <w:rFonts w:ascii="Times New Roman" w:hAnsi="Times New Roman"/>
                <w:color w:val="191919"/>
                <w:sz w:val="18"/>
                <w:szCs w:val="18"/>
              </w:rPr>
              <w:t>2106</w:t>
            </w: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360" w:firstLine="50"/>
              <w:rPr>
                <w:rFonts w:ascii="Times New Roman" w:hAnsi="Times New Roman"/>
                <w:sz w:val="24"/>
                <w:szCs w:val="24"/>
              </w:rPr>
            </w:pPr>
            <w:r w:rsidRPr="007A7452">
              <w:rPr>
                <w:rFonts w:ascii="Times New Roman" w:hAnsi="Times New Roman"/>
                <w:color w:val="191919"/>
                <w:sz w:val="18"/>
                <w:szCs w:val="18"/>
              </w:rPr>
              <w:t>Principles of Microeconomics</w:t>
            </w:r>
          </w:p>
        </w:tc>
        <w:tc>
          <w:tcPr>
            <w:tcW w:w="2698" w:type="dxa"/>
            <w:tcBorders>
              <w:top w:val="nil"/>
              <w:left w:val="nil"/>
              <w:bottom w:val="nil"/>
              <w:right w:val="nil"/>
            </w:tcBorders>
          </w:tcPr>
          <w:p w:rsidR="00911DC2" w:rsidRDefault="00911DC2" w:rsidP="00911DC2">
            <w:pPr>
              <w:widowControl w:val="0"/>
              <w:autoSpaceDE w:val="0"/>
              <w:autoSpaceDN w:val="0"/>
              <w:adjustRightInd w:val="0"/>
              <w:spacing w:before="9" w:after="0"/>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p w:rsidR="00911DC2" w:rsidRPr="007A7452" w:rsidRDefault="00911DC2" w:rsidP="00911DC2">
            <w:pPr>
              <w:widowControl w:val="0"/>
              <w:autoSpaceDE w:val="0"/>
              <w:autoSpaceDN w:val="0"/>
              <w:adjustRightInd w:val="0"/>
              <w:spacing w:before="9" w:after="0"/>
              <w:ind w:right="40" w:firstLine="50"/>
              <w:jc w:val="right"/>
              <w:rPr>
                <w:rFonts w:ascii="Times New Roman" w:hAnsi="Times New Roman"/>
                <w:sz w:val="24"/>
                <w:szCs w:val="24"/>
              </w:rPr>
            </w:pP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MGMT</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3105</w:t>
            </w: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Legal Environment for Business</w:t>
            </w:r>
          </w:p>
        </w:tc>
        <w:tc>
          <w:tcPr>
            <w:tcW w:w="269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C121A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MKTG</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3120</w:t>
            </w: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Principles of Marketing</w:t>
            </w:r>
          </w:p>
        </w:tc>
        <w:tc>
          <w:tcPr>
            <w:tcW w:w="269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C121A0">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2698"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right="40" w:firstLine="50"/>
              <w:jc w:val="right"/>
              <w:rPr>
                <w:rFonts w:ascii="Times New Roman" w:hAnsi="Times New Roman"/>
                <w:sz w:val="24"/>
                <w:szCs w:val="24"/>
              </w:rPr>
            </w:pPr>
            <w:r>
              <w:rPr>
                <w:rFonts w:ascii="Times New Roman" w:hAnsi="Times New Roman"/>
                <w:b/>
                <w:bCs/>
                <w:color w:val="191919"/>
                <w:sz w:val="18"/>
                <w:szCs w:val="18"/>
              </w:rPr>
              <w:t>12</w:t>
            </w:r>
          </w:p>
        </w:tc>
      </w:tr>
    </w:tbl>
    <w:p w:rsidR="00911DC2" w:rsidRDefault="00911DC2" w:rsidP="00911DC2">
      <w:pPr>
        <w:widowControl w:val="0"/>
        <w:tabs>
          <w:tab w:val="left" w:pos="9760"/>
        </w:tabs>
        <w:autoSpaceDE w:val="0"/>
        <w:autoSpaceDN w:val="0"/>
        <w:adjustRightInd w:val="0"/>
        <w:spacing w:after="0"/>
        <w:ind w:left="140" w:right="-47" w:firstLine="4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Electives</w:t>
      </w:r>
      <w:r>
        <w:rPr>
          <w:rFonts w:ascii="Times New Roman" w:hAnsi="Times New Roman"/>
          <w:b/>
          <w:bCs/>
          <w:color w:val="191919"/>
          <w:sz w:val="18"/>
          <w:szCs w:val="18"/>
        </w:rPr>
        <w:tab/>
        <w:t>6</w:t>
      </w:r>
    </w:p>
    <w:p w:rsidR="00911DC2" w:rsidRDefault="00911DC2" w:rsidP="00911DC2">
      <w:pPr>
        <w:widowControl w:val="0"/>
        <w:autoSpaceDE w:val="0"/>
        <w:autoSpaceDN w:val="0"/>
        <w:adjustRightInd w:val="0"/>
        <w:spacing w:before="12" w:after="0"/>
        <w:ind w:left="140" w:firstLine="40"/>
        <w:rPr>
          <w:rFonts w:ascii="Times New Roman" w:hAnsi="Times New Roman"/>
          <w:color w:val="000000"/>
          <w:sz w:val="18"/>
          <w:szCs w:val="18"/>
        </w:rPr>
      </w:pPr>
      <w:r>
        <w:rPr>
          <w:rFonts w:ascii="Times New Roman" w:hAnsi="Times New Roman"/>
          <w:color w:val="191919"/>
          <w:sz w:val="18"/>
          <w:szCs w:val="18"/>
        </w:rPr>
        <w:t>Six hours from the following courses:</w:t>
      </w:r>
    </w:p>
    <w:p w:rsidR="00911DC2" w:rsidRDefault="00911DC2" w:rsidP="00911DC2">
      <w:pPr>
        <w:widowControl w:val="0"/>
        <w:autoSpaceDE w:val="0"/>
        <w:autoSpaceDN w:val="0"/>
        <w:adjustRightInd w:val="0"/>
        <w:spacing w:before="9" w:after="0"/>
        <w:ind w:left="140" w:firstLine="40"/>
        <w:rPr>
          <w:rFonts w:ascii="Times New Roman" w:hAnsi="Times New Roman"/>
          <w:color w:val="191919"/>
          <w:sz w:val="18"/>
          <w:szCs w:val="18"/>
        </w:rPr>
      </w:pPr>
      <w:r>
        <w:rPr>
          <w:rFonts w:ascii="Times New Roman" w:hAnsi="Times New Roman"/>
          <w:color w:val="191919"/>
          <w:sz w:val="18"/>
          <w:szCs w:val="18"/>
        </w:rPr>
        <w:t>Computer Science Courses 2000 Level or higher</w:t>
      </w:r>
    </w:p>
    <w:p w:rsidR="00911DC2" w:rsidRDefault="00911DC2" w:rsidP="00911DC2">
      <w:pPr>
        <w:widowControl w:val="0"/>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Management Courses 3000 Level or above</w:t>
      </w:r>
    </w:p>
    <w:p w:rsidR="00911DC2" w:rsidRDefault="00911DC2" w:rsidP="00911DC2">
      <w:pPr>
        <w:widowControl w:val="0"/>
        <w:tabs>
          <w:tab w:val="left" w:pos="9760"/>
        </w:tabs>
        <w:autoSpaceDE w:val="0"/>
        <w:autoSpaceDN w:val="0"/>
        <w:adjustRightInd w:val="0"/>
        <w:spacing w:before="9" w:after="0"/>
        <w:ind w:left="140" w:right="-47" w:firstLine="40"/>
        <w:rPr>
          <w:rFonts w:ascii="Times New Roman" w:hAnsi="Times New Roman"/>
          <w:color w:val="000000"/>
          <w:sz w:val="18"/>
          <w:szCs w:val="18"/>
        </w:rPr>
      </w:pPr>
      <w:r>
        <w:rPr>
          <w:rFonts w:ascii="Times New Roman" w:hAnsi="Times New Roman"/>
          <w:color w:val="191919"/>
          <w:sz w:val="18"/>
          <w:szCs w:val="18"/>
        </w:rPr>
        <w:t>General Electives</w:t>
      </w:r>
      <w:r>
        <w:rPr>
          <w:rFonts w:ascii="Times New Roman" w:hAnsi="Times New Roman"/>
          <w:color w:val="191919"/>
          <w:sz w:val="18"/>
          <w:szCs w:val="18"/>
        </w:rPr>
        <w:tab/>
        <w:t>3</w:t>
      </w:r>
    </w:p>
    <w:p w:rsidR="00911DC2" w:rsidRDefault="00911DC2" w:rsidP="00911DC2">
      <w:pPr>
        <w:widowControl w:val="0"/>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Any courses in the college curriculum</w:t>
      </w:r>
    </w:p>
    <w:p w:rsidR="00911DC2" w:rsidRDefault="00911DC2" w:rsidP="00911DC2">
      <w:pPr>
        <w:widowControl w:val="0"/>
        <w:tabs>
          <w:tab w:val="left" w:pos="9680"/>
        </w:tabs>
        <w:autoSpaceDE w:val="0"/>
        <w:autoSpaceDN w:val="0"/>
        <w:adjustRightInd w:val="0"/>
        <w:spacing w:before="6" w:after="0"/>
        <w:ind w:left="140" w:right="-47" w:firstLine="40"/>
        <w:rPr>
          <w:rFonts w:ascii="Times New Roman" w:hAnsi="Times New Roman"/>
          <w:color w:val="000000"/>
          <w:sz w:val="18"/>
          <w:szCs w:val="18"/>
        </w:rPr>
      </w:pPr>
      <w:r>
        <w:rPr>
          <w:rFonts w:ascii="Times New Roman" w:hAnsi="Times New Roman"/>
          <w:b/>
          <w:bCs/>
          <w:color w:val="191919"/>
          <w:sz w:val="18"/>
          <w:szCs w:val="18"/>
        </w:rPr>
        <w:t>Subtotal</w:t>
      </w:r>
      <w:r>
        <w:rPr>
          <w:rFonts w:ascii="Times New Roman" w:hAnsi="Times New Roman"/>
          <w:b/>
          <w:bCs/>
          <w:color w:val="191919"/>
          <w:sz w:val="18"/>
          <w:szCs w:val="18"/>
        </w:rPr>
        <w:tab/>
        <w:t>60</w:t>
      </w:r>
    </w:p>
    <w:p w:rsidR="00911DC2" w:rsidRDefault="00911DC2" w:rsidP="00911DC2">
      <w:pPr>
        <w:ind w:left="180" w:firstLine="0"/>
        <w:rPr>
          <w:rFonts w:ascii="Times New Roman" w:hAnsi="Times New Roman"/>
          <w:b/>
          <w:bCs/>
          <w:color w:val="191919"/>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 Requi</w:t>
      </w:r>
      <w:r>
        <w:rPr>
          <w:rFonts w:ascii="Times New Roman" w:hAnsi="Times New Roman"/>
          <w:b/>
          <w:bCs/>
          <w:color w:val="191919"/>
          <w:spacing w:val="-3"/>
          <w:sz w:val="18"/>
          <w:szCs w:val="18"/>
        </w:rPr>
        <w:t>r</w:t>
      </w:r>
      <w:r>
        <w:rPr>
          <w:rFonts w:ascii="Times New Roman" w:hAnsi="Times New Roman"/>
          <w:b/>
          <w:bCs/>
          <w:color w:val="191919"/>
          <w:sz w:val="18"/>
          <w:szCs w:val="18"/>
        </w:rPr>
        <w:t>ed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Graduation</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t xml:space="preserve">      126</w:t>
      </w:r>
    </w:p>
    <w:p w:rsidR="00911DC2" w:rsidRDefault="00911DC2" w:rsidP="00911DC2">
      <w:pPr>
        <w:ind w:left="180" w:firstLine="0"/>
        <w:rPr>
          <w:rFonts w:ascii="Times New Roman" w:hAnsi="Times New Roman"/>
          <w:b/>
          <w:bCs/>
          <w:color w:val="191919"/>
          <w:sz w:val="18"/>
          <w:szCs w:val="18"/>
        </w:rPr>
      </w:pPr>
    </w:p>
    <w:p w:rsidR="005952CB" w:rsidRDefault="005952CB" w:rsidP="005952CB">
      <w:pPr>
        <w:widowControl w:val="0"/>
        <w:autoSpaceDE w:val="0"/>
        <w:autoSpaceDN w:val="0"/>
        <w:adjustRightInd w:val="0"/>
        <w:spacing w:before="7" w:after="0" w:line="250" w:lineRule="auto"/>
        <w:ind w:left="180" w:right="2073" w:firstLine="0"/>
        <w:rPr>
          <w:rFonts w:ascii="Times New Roman" w:hAnsi="Times New Roman"/>
          <w:color w:val="000000"/>
          <w:sz w:val="32"/>
          <w:szCs w:val="32"/>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 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C</w:t>
      </w:r>
      <w:r>
        <w:rPr>
          <w:rFonts w:ascii="Times New Roman" w:hAnsi="Times New Roman"/>
          <w:b/>
          <w:bCs/>
          <w:color w:val="191919"/>
          <w:sz w:val="24"/>
          <w:szCs w:val="24"/>
        </w:rPr>
        <w:t>OMPUTER</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USINESS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MPHASIS</w:t>
      </w:r>
      <w:r>
        <w:rPr>
          <w:rFonts w:ascii="Times New Roman" w:hAnsi="Times New Roman"/>
          <w:b/>
          <w:bCs/>
          <w:color w:val="191919"/>
          <w:sz w:val="32"/>
          <w:szCs w:val="32"/>
        </w:rPr>
        <w:t>)</w:t>
      </w:r>
    </w:p>
    <w:p w:rsidR="005952CB" w:rsidRDefault="005952CB" w:rsidP="005952CB">
      <w:pPr>
        <w:widowControl w:val="0"/>
        <w:autoSpaceDE w:val="0"/>
        <w:autoSpaceDN w:val="0"/>
        <w:adjustRightInd w:val="0"/>
        <w:spacing w:before="39" w:after="0"/>
        <w:ind w:left="180" w:firstLine="0"/>
        <w:rPr>
          <w:rFonts w:ascii="Times New Roman" w:hAnsi="Times New Roman"/>
          <w:color w:val="000000"/>
          <w:sz w:val="18"/>
          <w:szCs w:val="18"/>
        </w:rPr>
      </w:pPr>
      <w:r>
        <w:rPr>
          <w:rFonts w:ascii="Times New Roman" w:hAnsi="Times New Roman"/>
          <w:color w:val="191919"/>
          <w:sz w:val="18"/>
          <w:szCs w:val="18"/>
        </w:rPr>
        <w:t>125 Semester Hours</w:t>
      </w:r>
    </w:p>
    <w:p w:rsidR="005952CB" w:rsidRDefault="005952CB" w:rsidP="005952CB">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lastRenderedPageBreak/>
        <w:t>F</w:t>
      </w:r>
      <w:r>
        <w:rPr>
          <w:rFonts w:ascii="Times New Roman" w:hAnsi="Times New Roman"/>
          <w:b/>
          <w:bCs/>
          <w:color w:val="191919"/>
          <w:spacing w:val="-3"/>
          <w:sz w:val="18"/>
          <w:szCs w:val="18"/>
        </w:rPr>
        <w:t>r</w:t>
      </w:r>
      <w:r>
        <w:rPr>
          <w:rFonts w:ascii="Times New Roman" w:hAnsi="Times New Roman"/>
          <w:b/>
          <w:bCs/>
          <w:color w:val="191919"/>
          <w:sz w:val="18"/>
          <w:szCs w:val="18"/>
        </w:rPr>
        <w:t>eshman</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Fall Spring</w:t>
      </w:r>
    </w:p>
    <w:tbl>
      <w:tblPr>
        <w:tblW w:w="0" w:type="auto"/>
        <w:tblInd w:w="180" w:type="dxa"/>
        <w:tblLayout w:type="fixed"/>
        <w:tblCellMar>
          <w:left w:w="0" w:type="dxa"/>
          <w:right w:w="0" w:type="dxa"/>
        </w:tblCellMar>
        <w:tblLook w:val="0000"/>
      </w:tblPr>
      <w:tblGrid>
        <w:gridCol w:w="865"/>
        <w:gridCol w:w="1040"/>
        <w:gridCol w:w="2592"/>
        <w:gridCol w:w="493"/>
        <w:gridCol w:w="710"/>
        <w:gridCol w:w="705"/>
        <w:gridCol w:w="2718"/>
        <w:gridCol w:w="677"/>
      </w:tblGrid>
      <w:tr w:rsidR="005952CB" w:rsidRPr="007A7452" w:rsidTr="005952CB">
        <w:trPr>
          <w:trHeight w:hRule="exact" w:val="237"/>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ENGL</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255"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295" w:firstLine="50"/>
              <w:rPr>
                <w:rFonts w:ascii="Times New Roman" w:hAnsi="Times New Roman"/>
                <w:sz w:val="24"/>
                <w:szCs w:val="24"/>
              </w:rPr>
            </w:pPr>
            <w:r w:rsidRPr="007A7452">
              <w:rPr>
                <w:rFonts w:ascii="Times New Roman" w:hAnsi="Times New Roman"/>
                <w:color w:val="191919"/>
                <w:sz w:val="18"/>
                <w:szCs w:val="18"/>
              </w:rPr>
              <w:t>English Comp I</w:t>
            </w: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89" w:right="146" w:firstLine="50"/>
              <w:jc w:val="center"/>
              <w:rPr>
                <w:rFonts w:ascii="Times New Roman" w:hAnsi="Times New Roman"/>
                <w:sz w:val="24"/>
                <w:szCs w:val="24"/>
              </w:rPr>
            </w:pPr>
            <w:r w:rsidRPr="007A7452">
              <w:rPr>
                <w:rFonts w:ascii="Times New Roman" w:hAnsi="Times New Roman"/>
                <w:color w:val="191919"/>
                <w:sz w:val="18"/>
                <w:szCs w:val="18"/>
              </w:rPr>
              <w:t>3</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90" w:firstLine="50"/>
              <w:rPr>
                <w:rFonts w:ascii="Times New Roman" w:hAnsi="Times New Roman"/>
                <w:sz w:val="24"/>
                <w:szCs w:val="24"/>
              </w:rPr>
            </w:pPr>
            <w:r w:rsidRPr="007A7452">
              <w:rPr>
                <w:rFonts w:ascii="Times New Roman" w:hAnsi="Times New Roman"/>
                <w:color w:val="191919"/>
                <w:sz w:val="18"/>
                <w:szCs w:val="18"/>
              </w:rPr>
              <w:t>ENGL</w:t>
            </w: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00"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15" w:firstLine="50"/>
              <w:rPr>
                <w:rFonts w:ascii="Times New Roman" w:hAnsi="Times New Roman"/>
                <w:sz w:val="24"/>
                <w:szCs w:val="24"/>
              </w:rPr>
            </w:pPr>
            <w:r w:rsidRPr="007A7452">
              <w:rPr>
                <w:rFonts w:ascii="Times New Roman" w:hAnsi="Times New Roman"/>
                <w:color w:val="191919"/>
                <w:sz w:val="18"/>
                <w:szCs w:val="18"/>
              </w:rPr>
              <w:t>English Comp. II</w:t>
            </w: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6"/>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55" w:firstLine="50"/>
              <w:rPr>
                <w:rFonts w:ascii="Times New Roman" w:hAnsi="Times New Roman"/>
                <w:color w:val="191919"/>
                <w:spacing w:val="-7"/>
                <w:sz w:val="18"/>
                <w:szCs w:val="18"/>
              </w:rPr>
            </w:pPr>
            <w:r>
              <w:rPr>
                <w:rFonts w:ascii="Times New Roman" w:hAnsi="Times New Roman"/>
                <w:color w:val="191919"/>
                <w:spacing w:val="-7"/>
                <w:sz w:val="18"/>
                <w:szCs w:val="18"/>
              </w:rPr>
              <w:t>1111</w:t>
            </w: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College Algebra</w:t>
            </w: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proofErr w:type="spellStart"/>
            <w:r w:rsidRPr="007A7452">
              <w:rPr>
                <w:rFonts w:ascii="Times New Roman" w:hAnsi="Times New Roman"/>
                <w:color w:val="191919"/>
                <w:sz w:val="18"/>
                <w:szCs w:val="18"/>
              </w:rPr>
              <w:t>Precalculus</w:t>
            </w:r>
            <w:proofErr w:type="spellEnd"/>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5952CB" w:rsidRPr="007A7452" w:rsidTr="005952CB">
        <w:trPr>
          <w:trHeight w:hRule="exact" w:val="216"/>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ASU</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55" w:firstLine="50"/>
              <w:rPr>
                <w:rFonts w:ascii="Times New Roman" w:hAnsi="Times New Roman"/>
                <w:color w:val="191919"/>
                <w:sz w:val="18"/>
                <w:szCs w:val="18"/>
              </w:rPr>
            </w:pPr>
            <w:r>
              <w:rPr>
                <w:rFonts w:ascii="Times New Roman" w:hAnsi="Times New Roman"/>
                <w:color w:val="191919"/>
                <w:sz w:val="18"/>
                <w:szCs w:val="18"/>
              </w:rPr>
              <w:t>1200</w:t>
            </w: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Services to Leadership</w:t>
            </w: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COMM</w:t>
            </w: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Pr>
                <w:rFonts w:ascii="Times New Roman" w:hAnsi="Times New Roman"/>
                <w:color w:val="191919"/>
                <w:sz w:val="18"/>
                <w:szCs w:val="18"/>
              </w:rPr>
              <w:t>1100</w:t>
            </w: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r>
              <w:rPr>
                <w:rFonts w:ascii="Times New Roman" w:hAnsi="Times New Roman"/>
                <w:color w:val="191919"/>
                <w:sz w:val="18"/>
                <w:szCs w:val="18"/>
              </w:rPr>
              <w:t>Public Speaking</w:t>
            </w: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6"/>
        </w:trPr>
        <w:tc>
          <w:tcPr>
            <w:tcW w:w="86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104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55" w:firstLine="50"/>
              <w:rPr>
                <w:rFonts w:ascii="Times New Roman" w:hAnsi="Times New Roman"/>
                <w:color w:val="191919"/>
                <w:sz w:val="18"/>
                <w:szCs w:val="18"/>
              </w:rPr>
            </w:pPr>
            <w:r>
              <w:rPr>
                <w:rFonts w:ascii="Times New Roman" w:hAnsi="Times New Roman"/>
                <w:color w:val="191919"/>
                <w:sz w:val="18"/>
                <w:szCs w:val="18"/>
              </w:rPr>
              <w:t>1201</w:t>
            </w:r>
          </w:p>
        </w:tc>
        <w:tc>
          <w:tcPr>
            <w:tcW w:w="2592"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proofErr w:type="spellStart"/>
            <w:r>
              <w:rPr>
                <w:rFonts w:ascii="Times New Roman" w:hAnsi="Times New Roman"/>
                <w:color w:val="191919"/>
                <w:sz w:val="18"/>
                <w:szCs w:val="18"/>
              </w:rPr>
              <w:t>Intr</w:t>
            </w:r>
            <w:proofErr w:type="spellEnd"/>
            <w:r>
              <w:rPr>
                <w:rFonts w:ascii="Times New Roman" w:hAnsi="Times New Roman"/>
                <w:color w:val="191919"/>
                <w:sz w:val="18"/>
                <w:szCs w:val="18"/>
              </w:rPr>
              <w:t xml:space="preserve"> to Comp Science</w:t>
            </w:r>
          </w:p>
        </w:tc>
        <w:tc>
          <w:tcPr>
            <w:tcW w:w="493"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70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Pr>
                <w:rFonts w:ascii="Times New Roman" w:hAnsi="Times New Roman"/>
                <w:color w:val="191919"/>
                <w:sz w:val="18"/>
                <w:szCs w:val="18"/>
              </w:rPr>
              <w:t>1301</w:t>
            </w:r>
          </w:p>
        </w:tc>
        <w:tc>
          <w:tcPr>
            <w:tcW w:w="2718"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r>
              <w:rPr>
                <w:rFonts w:ascii="Times New Roman" w:hAnsi="Times New Roman"/>
                <w:color w:val="191919"/>
                <w:sz w:val="18"/>
                <w:szCs w:val="18"/>
              </w:rPr>
              <w:t>Computer Science I</w:t>
            </w:r>
          </w:p>
        </w:tc>
        <w:tc>
          <w:tcPr>
            <w:tcW w:w="677"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4</w:t>
            </w:r>
          </w:p>
        </w:tc>
      </w:tr>
      <w:tr w:rsidR="005952CB" w:rsidRPr="007A7452" w:rsidTr="005952CB">
        <w:trPr>
          <w:trHeight w:hRule="exact" w:val="216"/>
        </w:trPr>
        <w:tc>
          <w:tcPr>
            <w:tcW w:w="86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HIST</w:t>
            </w:r>
          </w:p>
        </w:tc>
        <w:tc>
          <w:tcPr>
            <w:tcW w:w="104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55" w:firstLine="50"/>
              <w:rPr>
                <w:rFonts w:ascii="Times New Roman" w:hAnsi="Times New Roman"/>
                <w:color w:val="191919"/>
                <w:sz w:val="18"/>
                <w:szCs w:val="18"/>
              </w:rPr>
            </w:pPr>
            <w:r>
              <w:rPr>
                <w:rFonts w:ascii="Times New Roman" w:hAnsi="Times New Roman"/>
                <w:color w:val="191919"/>
                <w:sz w:val="18"/>
                <w:szCs w:val="18"/>
              </w:rPr>
              <w:t>1111</w:t>
            </w:r>
          </w:p>
        </w:tc>
        <w:tc>
          <w:tcPr>
            <w:tcW w:w="2592"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History I</w:t>
            </w:r>
          </w:p>
        </w:tc>
        <w:tc>
          <w:tcPr>
            <w:tcW w:w="493"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MUSC</w:t>
            </w:r>
          </w:p>
        </w:tc>
        <w:tc>
          <w:tcPr>
            <w:tcW w:w="70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Pr>
                <w:rFonts w:ascii="Times New Roman" w:hAnsi="Times New Roman"/>
                <w:color w:val="191919"/>
                <w:sz w:val="18"/>
                <w:szCs w:val="18"/>
              </w:rPr>
              <w:t>1100</w:t>
            </w:r>
          </w:p>
        </w:tc>
        <w:tc>
          <w:tcPr>
            <w:tcW w:w="2718"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r>
              <w:rPr>
                <w:rFonts w:ascii="Times New Roman" w:hAnsi="Times New Roman"/>
                <w:color w:val="191919"/>
                <w:sz w:val="18"/>
                <w:szCs w:val="18"/>
              </w:rPr>
              <w:t>Music</w:t>
            </w:r>
          </w:p>
        </w:tc>
        <w:tc>
          <w:tcPr>
            <w:tcW w:w="677"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4"/>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592"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PEDH</w:t>
            </w:r>
          </w:p>
        </w:tc>
        <w:tc>
          <w:tcPr>
            <w:tcW w:w="493"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1</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96"/>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223" w:firstLine="50"/>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r>
    </w:tbl>
    <w:p w:rsidR="00911DC2" w:rsidRDefault="00911DC2" w:rsidP="005952CB">
      <w:pPr>
        <w:ind w:left="180" w:firstLine="50"/>
      </w:pPr>
    </w:p>
    <w:p w:rsidR="005952CB" w:rsidRDefault="005952CB" w:rsidP="005952CB">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tbl>
      <w:tblPr>
        <w:tblW w:w="0" w:type="auto"/>
        <w:tblInd w:w="180" w:type="dxa"/>
        <w:tblLayout w:type="fixed"/>
        <w:tblCellMar>
          <w:left w:w="0" w:type="dxa"/>
          <w:right w:w="0" w:type="dxa"/>
        </w:tblCellMar>
        <w:tblLook w:val="0000"/>
      </w:tblPr>
      <w:tblGrid>
        <w:gridCol w:w="820"/>
        <w:gridCol w:w="1020"/>
        <w:gridCol w:w="2335"/>
        <w:gridCol w:w="865"/>
        <w:gridCol w:w="703"/>
        <w:gridCol w:w="597"/>
        <w:gridCol w:w="2662"/>
        <w:gridCol w:w="799"/>
      </w:tblGrid>
      <w:tr w:rsidR="005952CB" w:rsidRPr="007A7452" w:rsidTr="005952CB">
        <w:trPr>
          <w:trHeight w:hRule="exact" w:val="237"/>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color w:val="191919"/>
                <w:sz w:val="18"/>
                <w:szCs w:val="18"/>
              </w:rPr>
            </w:pPr>
            <w:r>
              <w:rPr>
                <w:rFonts w:ascii="Times New Roman" w:hAnsi="Times New Roman"/>
                <w:color w:val="191919"/>
                <w:sz w:val="18"/>
                <w:szCs w:val="18"/>
              </w:rPr>
              <w:t>MMATH</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00" w:firstLine="50"/>
              <w:rPr>
                <w:rFonts w:ascii="Times New Roman" w:hAnsi="Times New Roman"/>
                <w:color w:val="191919"/>
                <w:sz w:val="18"/>
                <w:szCs w:val="18"/>
              </w:rPr>
            </w:pPr>
            <w:r>
              <w:rPr>
                <w:rFonts w:ascii="Times New Roman" w:hAnsi="Times New Roman"/>
                <w:color w:val="191919"/>
                <w:sz w:val="18"/>
                <w:szCs w:val="18"/>
              </w:rPr>
              <w:t>1211</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60" w:firstLine="50"/>
              <w:rPr>
                <w:rFonts w:ascii="Times New Roman" w:hAnsi="Times New Roman"/>
                <w:color w:val="191919"/>
                <w:spacing w:val="-14"/>
                <w:sz w:val="18"/>
                <w:szCs w:val="18"/>
              </w:rPr>
            </w:pPr>
            <w:r>
              <w:rPr>
                <w:rFonts w:ascii="Times New Roman" w:hAnsi="Times New Roman"/>
                <w:color w:val="191919"/>
                <w:spacing w:val="-14"/>
                <w:sz w:val="18"/>
                <w:szCs w:val="18"/>
              </w:rPr>
              <w:t>Calculus 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45" w:firstLine="50"/>
              <w:rPr>
                <w:rFonts w:ascii="Times New Roman" w:hAnsi="Times New Roman"/>
                <w:color w:val="191919"/>
                <w:sz w:val="18"/>
                <w:szCs w:val="18"/>
              </w:rPr>
            </w:pPr>
            <w:r>
              <w:rPr>
                <w:rFonts w:ascii="Times New Roman" w:hAnsi="Times New Roman"/>
                <w:color w:val="191919"/>
                <w:sz w:val="18"/>
                <w:szCs w:val="18"/>
              </w:rPr>
              <w:t>4</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color w:val="191919"/>
                <w:sz w:val="18"/>
                <w:szCs w:val="18"/>
              </w:rPr>
            </w:pPr>
            <w:r>
              <w:rPr>
                <w:rFonts w:ascii="Times New Roman" w:hAnsi="Times New Roman"/>
                <w:color w:val="191919"/>
                <w:sz w:val="18"/>
                <w:szCs w:val="18"/>
              </w:rPr>
              <w:t>MATH</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7" w:firstLine="50"/>
              <w:rPr>
                <w:rFonts w:ascii="Times New Roman" w:hAnsi="Times New Roman"/>
                <w:color w:val="191919"/>
                <w:sz w:val="18"/>
                <w:szCs w:val="18"/>
              </w:rPr>
            </w:pPr>
            <w:r>
              <w:rPr>
                <w:rFonts w:ascii="Times New Roman" w:hAnsi="Times New Roman"/>
                <w:color w:val="191919"/>
                <w:sz w:val="18"/>
                <w:szCs w:val="18"/>
              </w:rPr>
              <w:t>2411</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80" w:firstLine="50"/>
              <w:rPr>
                <w:rFonts w:ascii="Times New Roman" w:hAnsi="Times New Roman"/>
                <w:color w:val="191919"/>
                <w:sz w:val="18"/>
                <w:szCs w:val="18"/>
              </w:rPr>
            </w:pPr>
            <w:r>
              <w:rPr>
                <w:rFonts w:ascii="Times New Roman" w:hAnsi="Times New Roman"/>
                <w:color w:val="191919"/>
                <w:sz w:val="18"/>
                <w:szCs w:val="18"/>
              </w:rPr>
              <w:t>Basic Statistics</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37"/>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ENGL</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0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60" w:firstLine="5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 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45" w:firstLine="50"/>
              <w:rPr>
                <w:rFonts w:ascii="Times New Roman" w:hAnsi="Times New Roman"/>
                <w:sz w:val="24"/>
                <w:szCs w:val="24"/>
              </w:rPr>
            </w:pPr>
            <w:r w:rsidRPr="007A7452">
              <w:rPr>
                <w:rFonts w:ascii="Times New Roman" w:hAnsi="Times New Roman"/>
                <w:color w:val="191919"/>
                <w:sz w:val="18"/>
                <w:szCs w:val="18"/>
              </w:rPr>
              <w:t>3</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sz w:val="24"/>
                <w:szCs w:val="24"/>
              </w:rPr>
            </w:pP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7" w:firstLine="50"/>
              <w:rPr>
                <w:rFonts w:ascii="Times New Roman" w:hAnsi="Times New Roman"/>
                <w:sz w:val="24"/>
                <w:szCs w:val="24"/>
              </w:rPr>
            </w:pP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80" w:firstLine="50"/>
              <w:rPr>
                <w:rFonts w:ascii="Times New Roman" w:hAnsi="Times New Roman"/>
                <w:sz w:val="24"/>
                <w:szCs w:val="24"/>
              </w:rPr>
            </w:pP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right="40" w:firstLine="50"/>
              <w:jc w:val="right"/>
              <w:rPr>
                <w:rFonts w:ascii="Times New Roman" w:hAnsi="Times New Roman"/>
                <w:sz w:val="24"/>
                <w:szCs w:val="24"/>
              </w:rPr>
            </w:pPr>
          </w:p>
        </w:tc>
      </w:tr>
      <w:tr w:rsidR="005952CB" w:rsidRPr="007A7452" w:rsidTr="005952CB">
        <w:trPr>
          <w:trHeight w:hRule="exact" w:val="216"/>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00" w:firstLine="50"/>
              <w:rPr>
                <w:rFonts w:ascii="Times New Roman" w:hAnsi="Times New Roman"/>
                <w:sz w:val="24"/>
                <w:szCs w:val="24"/>
              </w:rPr>
            </w:pPr>
            <w:r w:rsidRPr="007A7452">
              <w:rPr>
                <w:rFonts w:ascii="Times New Roman" w:hAnsi="Times New Roman"/>
                <w:color w:val="191919"/>
                <w:sz w:val="18"/>
                <w:szCs w:val="18"/>
              </w:rPr>
              <w:t>130</w:t>
            </w:r>
            <w:r>
              <w:rPr>
                <w:rFonts w:ascii="Times New Roman" w:hAnsi="Times New Roman"/>
                <w:color w:val="191919"/>
                <w:sz w:val="18"/>
                <w:szCs w:val="18"/>
              </w:rPr>
              <w:t>2</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Science I</w:t>
            </w:r>
            <w:r>
              <w:rPr>
                <w:rFonts w:ascii="Times New Roman" w:hAnsi="Times New Roman"/>
                <w:color w:val="191919"/>
                <w:sz w:val="18"/>
                <w:szCs w:val="18"/>
              </w:rPr>
              <w:t>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45" w:firstLine="50"/>
              <w:rPr>
                <w:rFonts w:ascii="Times New Roman" w:hAnsi="Times New Roman"/>
                <w:sz w:val="24"/>
                <w:szCs w:val="24"/>
              </w:rPr>
            </w:pPr>
            <w:r>
              <w:rPr>
                <w:rFonts w:ascii="Times New Roman" w:hAnsi="Times New Roman"/>
                <w:color w:val="191919"/>
                <w:sz w:val="18"/>
                <w:szCs w:val="18"/>
              </w:rPr>
              <w:t>4</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7" w:firstLine="50"/>
              <w:rPr>
                <w:rFonts w:ascii="Times New Roman" w:hAnsi="Times New Roman"/>
                <w:sz w:val="24"/>
                <w:szCs w:val="24"/>
              </w:rPr>
            </w:pP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sz w:val="24"/>
                <w:szCs w:val="24"/>
              </w:rPr>
            </w:pP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16"/>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sidRPr="007A7452">
              <w:rPr>
                <w:rFonts w:ascii="Times New Roman" w:hAnsi="Times New Roman"/>
                <w:color w:val="191919"/>
                <w:sz w:val="18"/>
                <w:szCs w:val="18"/>
              </w:rPr>
              <w:t>HIST</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00" w:firstLine="50"/>
              <w:rPr>
                <w:rFonts w:ascii="Times New Roman" w:hAnsi="Times New Roman"/>
                <w:color w:val="191919"/>
                <w:sz w:val="18"/>
                <w:szCs w:val="18"/>
              </w:rPr>
            </w:pPr>
            <w:r w:rsidRPr="007A7452">
              <w:rPr>
                <w:rFonts w:ascii="Times New Roman" w:hAnsi="Times New Roman"/>
                <w:color w:val="191919"/>
                <w:sz w:val="18"/>
                <w:szCs w:val="18"/>
              </w:rPr>
              <w:t>1002</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sidRPr="007A7452">
              <w:rPr>
                <w:rFonts w:ascii="Times New Roman" w:hAnsi="Times New Roman"/>
                <w:color w:val="191919"/>
                <w:sz w:val="18"/>
                <w:szCs w:val="18"/>
              </w:rPr>
              <w:t>Intro.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86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545" w:firstLine="50"/>
              <w:rPr>
                <w:rFonts w:ascii="Times New Roman" w:hAnsi="Times New Roman"/>
                <w:color w:val="191919"/>
                <w:sz w:val="18"/>
                <w:szCs w:val="18"/>
              </w:rPr>
            </w:pPr>
            <w:r w:rsidRPr="007A7452">
              <w:rPr>
                <w:rFonts w:ascii="Times New Roman" w:hAnsi="Times New Roman"/>
                <w:color w:val="191919"/>
                <w:sz w:val="18"/>
                <w:szCs w:val="18"/>
              </w:rPr>
              <w:t>2</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7" w:firstLine="50"/>
              <w:rPr>
                <w:rFonts w:ascii="Times New Roman" w:hAnsi="Times New Roman"/>
                <w:color w:val="191919"/>
                <w:sz w:val="18"/>
                <w:szCs w:val="18"/>
              </w:rPr>
            </w:pPr>
            <w:r>
              <w:rPr>
                <w:rFonts w:ascii="Times New Roman" w:hAnsi="Times New Roman"/>
                <w:color w:val="191919"/>
                <w:sz w:val="18"/>
                <w:szCs w:val="18"/>
              </w:rPr>
              <w:t>3122</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Data Structures</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6"/>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ACCT</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00" w:firstLine="50"/>
              <w:rPr>
                <w:rFonts w:ascii="Times New Roman" w:hAnsi="Times New Roman"/>
                <w:color w:val="191919"/>
                <w:sz w:val="18"/>
                <w:szCs w:val="18"/>
              </w:rPr>
            </w:pPr>
            <w:r>
              <w:rPr>
                <w:rFonts w:ascii="Times New Roman" w:hAnsi="Times New Roman"/>
                <w:color w:val="191919"/>
                <w:sz w:val="18"/>
                <w:szCs w:val="18"/>
              </w:rPr>
              <w:t>2101</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Accounting 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45" w:firstLine="50"/>
              <w:rPr>
                <w:rFonts w:ascii="Times New Roman" w:hAnsi="Times New Roman"/>
                <w:color w:val="191919"/>
                <w:sz w:val="18"/>
                <w:szCs w:val="18"/>
              </w:rPr>
            </w:pPr>
            <w:r>
              <w:rPr>
                <w:rFonts w:ascii="Times New Roman" w:hAnsi="Times New Roman"/>
                <w:color w:val="191919"/>
                <w:sz w:val="18"/>
                <w:szCs w:val="18"/>
              </w:rPr>
              <w:t>3</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BIOL</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7" w:firstLine="50"/>
              <w:rPr>
                <w:rFonts w:ascii="Times New Roman" w:hAnsi="Times New Roman"/>
                <w:color w:val="191919"/>
                <w:sz w:val="18"/>
                <w:szCs w:val="18"/>
              </w:rPr>
            </w:pPr>
            <w:r>
              <w:rPr>
                <w:rFonts w:ascii="Times New Roman" w:hAnsi="Times New Roman"/>
                <w:color w:val="191919"/>
                <w:sz w:val="18"/>
                <w:szCs w:val="18"/>
              </w:rPr>
              <w:t>1111</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Intro to Biological Science</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p>
        </w:tc>
      </w:tr>
      <w:tr w:rsidR="005952CB" w:rsidRPr="007A7452" w:rsidTr="005952CB">
        <w:trPr>
          <w:trHeight w:hRule="exact" w:val="198"/>
        </w:trPr>
        <w:tc>
          <w:tcPr>
            <w:tcW w:w="5743" w:type="dxa"/>
            <w:gridSpan w:val="5"/>
            <w:tcBorders>
              <w:top w:val="nil"/>
              <w:left w:val="nil"/>
              <w:bottom w:val="nil"/>
              <w:right w:val="nil"/>
            </w:tcBorders>
          </w:tcPr>
          <w:p w:rsidR="005952CB" w:rsidRPr="007A7452" w:rsidRDefault="005952CB" w:rsidP="005952CB">
            <w:pPr>
              <w:widowControl w:val="0"/>
              <w:tabs>
                <w:tab w:val="left" w:pos="5080"/>
              </w:tabs>
              <w:autoSpaceDE w:val="0"/>
              <w:autoSpaceDN w:val="0"/>
              <w:adjustRightInd w:val="0"/>
              <w:spacing w:after="0" w:line="177" w:lineRule="exact"/>
              <w:ind w:left="40" w:firstLine="50"/>
              <w:rPr>
                <w:rFonts w:ascii="Times New Roman" w:hAnsi="Times New Roman"/>
                <w:sz w:val="24"/>
                <w:szCs w:val="24"/>
              </w:rPr>
            </w:pPr>
            <w:r w:rsidRPr="007A7452">
              <w:rPr>
                <w:rFonts w:ascii="Times New Roman" w:hAnsi="Times New Roman"/>
                <w:color w:val="191919"/>
                <w:sz w:val="18"/>
                <w:szCs w:val="18"/>
              </w:rPr>
              <w:t>ACCT</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58" w:firstLine="50"/>
              <w:rPr>
                <w:rFonts w:ascii="Times New Roman" w:hAnsi="Times New Roman"/>
                <w:sz w:val="24"/>
                <w:szCs w:val="24"/>
              </w:rPr>
            </w:pPr>
            <w:r w:rsidRPr="007A7452">
              <w:rPr>
                <w:rFonts w:ascii="Times New Roman" w:hAnsi="Times New Roman"/>
                <w:color w:val="191919"/>
                <w:sz w:val="18"/>
                <w:szCs w:val="18"/>
              </w:rPr>
              <w:t>2102</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180" w:firstLine="50"/>
              <w:rPr>
                <w:rFonts w:ascii="Times New Roman" w:hAnsi="Times New Roman"/>
                <w:sz w:val="24"/>
                <w:szCs w:val="24"/>
              </w:rPr>
            </w:pPr>
            <w:r w:rsidRPr="007A7452">
              <w:rPr>
                <w:rFonts w:ascii="Times New Roman" w:hAnsi="Times New Roman"/>
                <w:color w:val="191919"/>
                <w:sz w:val="18"/>
                <w:szCs w:val="18"/>
              </w:rPr>
              <w:t>Accounting Principles II</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4"/>
        </w:trPr>
        <w:tc>
          <w:tcPr>
            <w:tcW w:w="1840" w:type="dxa"/>
            <w:gridSpan w:val="2"/>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865"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545" w:firstLine="50"/>
              <w:rPr>
                <w:rFonts w:ascii="Times New Roman" w:hAnsi="Times New Roman"/>
                <w:color w:val="191919"/>
                <w:sz w:val="18"/>
                <w:szCs w:val="18"/>
              </w:rPr>
            </w:pPr>
          </w:p>
        </w:tc>
        <w:tc>
          <w:tcPr>
            <w:tcW w:w="703"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POLS</w:t>
            </w:r>
          </w:p>
        </w:tc>
        <w:tc>
          <w:tcPr>
            <w:tcW w:w="597"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58" w:firstLine="50"/>
              <w:rPr>
                <w:rFonts w:ascii="Times New Roman" w:hAnsi="Times New Roman"/>
                <w:color w:val="191919"/>
                <w:spacing w:val="-7"/>
                <w:sz w:val="18"/>
                <w:szCs w:val="18"/>
              </w:rPr>
            </w:pPr>
            <w:r>
              <w:rPr>
                <w:rFonts w:ascii="Times New Roman" w:hAnsi="Times New Roman"/>
                <w:color w:val="191919"/>
                <w:spacing w:val="-7"/>
                <w:sz w:val="18"/>
                <w:szCs w:val="18"/>
              </w:rPr>
              <w:t>1101</w:t>
            </w:r>
          </w:p>
        </w:tc>
        <w:tc>
          <w:tcPr>
            <w:tcW w:w="2662"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 xml:space="preserve">U.S. &amp; Georgia </w:t>
            </w:r>
            <w:proofErr w:type="spellStart"/>
            <w:r>
              <w:rPr>
                <w:rFonts w:ascii="Times New Roman" w:hAnsi="Times New Roman"/>
                <w:color w:val="191919"/>
                <w:sz w:val="18"/>
                <w:szCs w:val="18"/>
              </w:rPr>
              <w:t>Govt</w:t>
            </w:r>
            <w:proofErr w:type="spellEnd"/>
          </w:p>
        </w:tc>
        <w:tc>
          <w:tcPr>
            <w:tcW w:w="799"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96"/>
        </w:trPr>
        <w:tc>
          <w:tcPr>
            <w:tcW w:w="1840" w:type="dxa"/>
            <w:gridSpan w:val="2"/>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545" w:firstLine="50"/>
              <w:rPr>
                <w:rFonts w:ascii="Times New Roman" w:hAnsi="Times New Roman"/>
                <w:sz w:val="24"/>
                <w:szCs w:val="24"/>
              </w:rPr>
            </w:pPr>
            <w:r w:rsidRPr="007A7452">
              <w:rPr>
                <w:rFonts w:ascii="Times New Roman" w:hAnsi="Times New Roman"/>
                <w:b/>
                <w:bCs/>
                <w:color w:val="191919"/>
                <w:sz w:val="18"/>
                <w:szCs w:val="18"/>
              </w:rPr>
              <w:t>16</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r>
    </w:tbl>
    <w:p w:rsidR="005952CB" w:rsidRDefault="005952CB" w:rsidP="005952CB">
      <w:pPr>
        <w:widowControl w:val="0"/>
        <w:autoSpaceDE w:val="0"/>
        <w:autoSpaceDN w:val="0"/>
        <w:adjustRightInd w:val="0"/>
        <w:spacing w:before="4" w:after="0" w:line="50" w:lineRule="exact"/>
        <w:ind w:firstLine="50"/>
        <w:rPr>
          <w:rFonts w:ascii="Times New Roman" w:hAnsi="Times New Roman"/>
          <w:sz w:val="5"/>
          <w:szCs w:val="5"/>
        </w:rPr>
      </w:pPr>
    </w:p>
    <w:tbl>
      <w:tblPr>
        <w:tblW w:w="0" w:type="auto"/>
        <w:tblInd w:w="180" w:type="dxa"/>
        <w:tblLayout w:type="fixed"/>
        <w:tblCellMar>
          <w:left w:w="0" w:type="dxa"/>
          <w:right w:w="0" w:type="dxa"/>
        </w:tblCellMar>
        <w:tblLook w:val="0000"/>
      </w:tblPr>
      <w:tblGrid>
        <w:gridCol w:w="1032"/>
        <w:gridCol w:w="808"/>
        <w:gridCol w:w="2705"/>
        <w:gridCol w:w="445"/>
        <w:gridCol w:w="730"/>
        <w:gridCol w:w="620"/>
        <w:gridCol w:w="2565"/>
        <w:gridCol w:w="896"/>
      </w:tblGrid>
      <w:tr w:rsidR="005952CB" w:rsidRPr="007A7452" w:rsidTr="005952CB">
        <w:trPr>
          <w:trHeight w:hRule="exact" w:val="300"/>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769" w:type="dxa"/>
            <w:gridSpan w:val="7"/>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18"/>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88" w:firstLine="50"/>
              <w:rPr>
                <w:rFonts w:ascii="Times New Roman" w:hAnsi="Times New Roman"/>
                <w:sz w:val="24"/>
                <w:szCs w:val="24"/>
              </w:rPr>
            </w:pPr>
            <w:r w:rsidRPr="007A7452">
              <w:rPr>
                <w:rFonts w:ascii="Times New Roman" w:hAnsi="Times New Roman"/>
                <w:color w:val="191919"/>
                <w:sz w:val="18"/>
                <w:szCs w:val="18"/>
              </w:rPr>
              <w:t>31</w:t>
            </w:r>
            <w:r>
              <w:rPr>
                <w:rFonts w:ascii="Times New Roman" w:hAnsi="Times New Roman"/>
                <w:color w:val="191919"/>
                <w:sz w:val="18"/>
                <w:szCs w:val="18"/>
              </w:rPr>
              <w:t>11</w:t>
            </w: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60" w:firstLine="50"/>
              <w:rPr>
                <w:rFonts w:ascii="Times New Roman" w:hAnsi="Times New Roman"/>
                <w:sz w:val="24"/>
                <w:szCs w:val="24"/>
              </w:rPr>
            </w:pPr>
            <w:r>
              <w:rPr>
                <w:rFonts w:ascii="Times New Roman" w:hAnsi="Times New Roman"/>
                <w:color w:val="191919"/>
                <w:sz w:val="18"/>
                <w:szCs w:val="18"/>
              </w:rPr>
              <w:t xml:space="preserve">Discrete </w:t>
            </w:r>
            <w:r w:rsidRPr="007A7452">
              <w:rPr>
                <w:rFonts w:ascii="Times New Roman" w:hAnsi="Times New Roman"/>
                <w:color w:val="191919"/>
                <w:sz w:val="18"/>
                <w:szCs w:val="18"/>
              </w:rPr>
              <w:t xml:space="preserve"> Structures</w:t>
            </w: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42" w:right="146" w:firstLine="50"/>
              <w:jc w:val="center"/>
              <w:rPr>
                <w:rFonts w:ascii="Times New Roman" w:hAnsi="Times New Roman"/>
                <w:sz w:val="24"/>
                <w:szCs w:val="24"/>
              </w:rPr>
            </w:pPr>
            <w:r w:rsidRPr="007A7452">
              <w:rPr>
                <w:rFonts w:ascii="Times New Roman" w:hAnsi="Times New Roman"/>
                <w:color w:val="191919"/>
                <w:sz w:val="18"/>
                <w:szCs w:val="18"/>
              </w:rPr>
              <w:t>3</w:t>
            </w: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90" w:firstLine="50"/>
              <w:rPr>
                <w:rFonts w:ascii="Times New Roman" w:hAnsi="Times New Roman"/>
                <w:sz w:val="24"/>
                <w:szCs w:val="24"/>
              </w:rPr>
            </w:pP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80" w:firstLine="50"/>
              <w:rPr>
                <w:rFonts w:ascii="Times New Roman" w:hAnsi="Times New Roman"/>
                <w:sz w:val="24"/>
                <w:szCs w:val="24"/>
              </w:rPr>
            </w:pP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80" w:firstLine="50"/>
              <w:rPr>
                <w:rFonts w:ascii="Times New Roman" w:hAnsi="Times New Roman"/>
                <w:sz w:val="24"/>
                <w:szCs w:val="24"/>
              </w:rPr>
            </w:pP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sz w:val="24"/>
                <w:szCs w:val="24"/>
              </w:rPr>
            </w:pP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sz w:val="24"/>
                <w:szCs w:val="24"/>
              </w:rPr>
            </w:pPr>
            <w:r w:rsidRPr="007A7452">
              <w:rPr>
                <w:rFonts w:ascii="Times New Roman" w:hAnsi="Times New Roman"/>
                <w:color w:val="191919"/>
                <w:sz w:val="18"/>
                <w:szCs w:val="18"/>
              </w:rPr>
              <w:t>3</w:t>
            </w: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sz w:val="24"/>
                <w:szCs w:val="24"/>
              </w:rPr>
            </w:pP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0" w:firstLine="50"/>
              <w:rPr>
                <w:rFonts w:ascii="Times New Roman" w:hAnsi="Times New Roman"/>
                <w:sz w:val="24"/>
                <w:szCs w:val="24"/>
              </w:rPr>
            </w:pP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sz w:val="24"/>
                <w:szCs w:val="24"/>
              </w:rPr>
            </w:pP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color w:val="191919"/>
                <w:sz w:val="18"/>
                <w:szCs w:val="18"/>
              </w:rPr>
            </w:pP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color w:val="191919"/>
                <w:sz w:val="18"/>
                <w:szCs w:val="18"/>
              </w:rPr>
            </w:pPr>
          </w:p>
        </w:tc>
        <w:tc>
          <w:tcPr>
            <w:tcW w:w="730"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sidRPr="007A7452">
              <w:rPr>
                <w:rFonts w:ascii="Times New Roman" w:hAnsi="Times New Roman"/>
                <w:color w:val="191919"/>
                <w:sz w:val="18"/>
                <w:szCs w:val="18"/>
              </w:rPr>
              <w:t>CSCI</w:t>
            </w:r>
          </w:p>
        </w:tc>
        <w:tc>
          <w:tcPr>
            <w:tcW w:w="620"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left="80" w:firstLine="50"/>
              <w:rPr>
                <w:rFonts w:ascii="Times New Roman" w:hAnsi="Times New Roman"/>
                <w:color w:val="191919"/>
                <w:sz w:val="18"/>
                <w:szCs w:val="18"/>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2565"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sidRPr="007A7452">
              <w:rPr>
                <w:rFonts w:ascii="Times New Roman" w:hAnsi="Times New Roman"/>
                <w:color w:val="191919"/>
                <w:sz w:val="18"/>
                <w:szCs w:val="18"/>
              </w:rPr>
              <w:t>System</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896"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sidRPr="007A7452">
              <w:rPr>
                <w:rFonts w:ascii="Times New Roman" w:hAnsi="Times New Roman"/>
                <w:color w:val="191919"/>
                <w:sz w:val="18"/>
                <w:szCs w:val="18"/>
              </w:rPr>
              <w:t>CSCI</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color w:val="191919"/>
                <w:sz w:val="18"/>
                <w:szCs w:val="18"/>
              </w:rPr>
            </w:pPr>
            <w:r w:rsidRPr="007A7452">
              <w:rPr>
                <w:rFonts w:ascii="Times New Roman" w:hAnsi="Times New Roman"/>
                <w:color w:val="191919"/>
                <w:sz w:val="18"/>
                <w:szCs w:val="18"/>
              </w:rPr>
              <w:t>3132</w:t>
            </w: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sidRPr="007A7452">
              <w:rPr>
                <w:rFonts w:ascii="Times New Roman" w:hAnsi="Times New Roman"/>
                <w:color w:val="191919"/>
                <w:sz w:val="18"/>
                <w:szCs w:val="18"/>
              </w:rPr>
              <w:t>Database Management</w:t>
            </w: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color w:val="191919"/>
                <w:sz w:val="18"/>
                <w:szCs w:val="18"/>
              </w:rPr>
            </w:pPr>
            <w:r w:rsidRPr="007A7452">
              <w:rPr>
                <w:rFonts w:ascii="Times New Roman" w:hAnsi="Times New Roman"/>
                <w:color w:val="191919"/>
                <w:sz w:val="18"/>
                <w:szCs w:val="18"/>
              </w:rPr>
              <w:t>3</w:t>
            </w: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sidRPr="007A7452">
              <w:rPr>
                <w:rFonts w:ascii="Times New Roman" w:hAnsi="Times New Roman"/>
                <w:color w:val="191919"/>
                <w:sz w:val="18"/>
                <w:szCs w:val="18"/>
              </w:rPr>
              <w:t>ECON</w:t>
            </w: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0" w:firstLine="50"/>
              <w:rPr>
                <w:rFonts w:ascii="Times New Roman" w:hAnsi="Times New Roman"/>
                <w:color w:val="191919"/>
                <w:sz w:val="18"/>
                <w:szCs w:val="18"/>
              </w:rPr>
            </w:pPr>
            <w:r w:rsidRPr="007A7452">
              <w:rPr>
                <w:rFonts w:ascii="Times New Roman" w:hAnsi="Times New Roman"/>
                <w:color w:val="191919"/>
                <w:sz w:val="18"/>
                <w:szCs w:val="18"/>
              </w:rPr>
              <w:t>2106</w:t>
            </w: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sidRPr="007A7452">
              <w:rPr>
                <w:rFonts w:ascii="Times New Roman" w:hAnsi="Times New Roman"/>
                <w:color w:val="191919"/>
                <w:sz w:val="18"/>
                <w:szCs w:val="18"/>
              </w:rPr>
              <w:t>Principles of Microeconomics</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color w:val="191919"/>
                <w:sz w:val="18"/>
                <w:szCs w:val="18"/>
              </w:rPr>
            </w:pP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color w:val="191919"/>
                <w:sz w:val="18"/>
                <w:szCs w:val="18"/>
              </w:rPr>
            </w:pP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CSCI</w:t>
            </w: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0" w:firstLine="50"/>
              <w:rPr>
                <w:rFonts w:ascii="Times New Roman" w:hAnsi="Times New Roman"/>
                <w:color w:val="191919"/>
                <w:sz w:val="18"/>
                <w:szCs w:val="18"/>
              </w:rPr>
            </w:pPr>
            <w:r>
              <w:rPr>
                <w:rFonts w:ascii="Times New Roman" w:hAnsi="Times New Roman"/>
                <w:color w:val="191919"/>
                <w:sz w:val="18"/>
                <w:szCs w:val="18"/>
              </w:rPr>
              <w:t>4311</w:t>
            </w: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Computer Graphics</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52"/>
        </w:trPr>
        <w:tc>
          <w:tcPr>
            <w:tcW w:w="1032"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40" w:firstLine="50"/>
              <w:rPr>
                <w:rFonts w:ascii="Times New Roman" w:hAnsi="Times New Roman"/>
                <w:color w:val="191919"/>
                <w:sz w:val="18"/>
                <w:szCs w:val="18"/>
              </w:rPr>
            </w:pPr>
            <w:r>
              <w:rPr>
                <w:rFonts w:ascii="Times New Roman" w:hAnsi="Times New Roman"/>
                <w:color w:val="191919"/>
                <w:sz w:val="18"/>
                <w:szCs w:val="18"/>
              </w:rPr>
              <w:t>ECON</w:t>
            </w:r>
          </w:p>
        </w:tc>
        <w:tc>
          <w:tcPr>
            <w:tcW w:w="808"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88" w:firstLine="50"/>
              <w:rPr>
                <w:rFonts w:ascii="Times New Roman" w:hAnsi="Times New Roman"/>
                <w:color w:val="191919"/>
                <w:sz w:val="18"/>
                <w:szCs w:val="18"/>
              </w:rPr>
            </w:pPr>
            <w:r>
              <w:rPr>
                <w:rFonts w:ascii="Times New Roman" w:hAnsi="Times New Roman"/>
                <w:color w:val="191919"/>
                <w:sz w:val="18"/>
                <w:szCs w:val="18"/>
              </w:rPr>
              <w:t>2105</w:t>
            </w:r>
          </w:p>
        </w:tc>
        <w:tc>
          <w:tcPr>
            <w:tcW w:w="2705"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360" w:firstLine="50"/>
              <w:rPr>
                <w:rFonts w:ascii="Times New Roman" w:hAnsi="Times New Roman"/>
                <w:color w:val="191919"/>
                <w:sz w:val="18"/>
                <w:szCs w:val="18"/>
              </w:rPr>
            </w:pPr>
            <w:r>
              <w:rPr>
                <w:rFonts w:ascii="Times New Roman" w:hAnsi="Times New Roman"/>
                <w:color w:val="191919"/>
                <w:sz w:val="18"/>
                <w:szCs w:val="18"/>
              </w:rPr>
              <w:t>Macroeconomics</w:t>
            </w:r>
          </w:p>
        </w:tc>
        <w:tc>
          <w:tcPr>
            <w:tcW w:w="445"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142"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3915" w:type="dxa"/>
            <w:gridSpan w:val="3"/>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90" w:firstLine="50"/>
              <w:rPr>
                <w:rFonts w:ascii="Times New Roman" w:hAnsi="Times New Roman"/>
                <w:color w:val="191919"/>
                <w:sz w:val="18"/>
                <w:szCs w:val="18"/>
              </w:rPr>
            </w:pPr>
            <w:r>
              <w:rPr>
                <w:rFonts w:ascii="Times New Roman" w:hAnsi="Times New Roman"/>
                <w:color w:val="191919"/>
                <w:sz w:val="18"/>
                <w:szCs w:val="18"/>
              </w:rPr>
              <w:t xml:space="preserve">HIST      1112      Survey of World History II         </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14"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4"/>
        </w:trPr>
        <w:tc>
          <w:tcPr>
            <w:tcW w:w="1032"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40" w:firstLine="50"/>
              <w:rPr>
                <w:rFonts w:ascii="Times New Roman" w:hAnsi="Times New Roman"/>
                <w:color w:val="191919"/>
                <w:sz w:val="18"/>
                <w:szCs w:val="18"/>
              </w:rPr>
            </w:pPr>
            <w:r>
              <w:rPr>
                <w:rFonts w:ascii="Times New Roman" w:hAnsi="Times New Roman"/>
                <w:color w:val="191919"/>
                <w:sz w:val="18"/>
                <w:szCs w:val="18"/>
              </w:rPr>
              <w:t>BIOL</w:t>
            </w:r>
          </w:p>
        </w:tc>
        <w:tc>
          <w:tcPr>
            <w:tcW w:w="808"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88" w:firstLine="50"/>
              <w:rPr>
                <w:rFonts w:ascii="Times New Roman" w:hAnsi="Times New Roman"/>
                <w:color w:val="191919"/>
                <w:sz w:val="18"/>
                <w:szCs w:val="18"/>
              </w:rPr>
            </w:pPr>
            <w:r>
              <w:rPr>
                <w:rFonts w:ascii="Times New Roman" w:hAnsi="Times New Roman"/>
                <w:color w:val="191919"/>
                <w:sz w:val="18"/>
                <w:szCs w:val="18"/>
              </w:rPr>
              <w:t>1112</w:t>
            </w:r>
          </w:p>
        </w:tc>
        <w:tc>
          <w:tcPr>
            <w:tcW w:w="270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360" w:firstLine="50"/>
              <w:rPr>
                <w:rFonts w:ascii="Times New Roman" w:hAnsi="Times New Roman"/>
                <w:color w:val="191919"/>
                <w:sz w:val="18"/>
                <w:szCs w:val="18"/>
              </w:rPr>
            </w:pPr>
            <w:r>
              <w:rPr>
                <w:rFonts w:ascii="Times New Roman" w:hAnsi="Times New Roman"/>
                <w:color w:val="191919"/>
                <w:sz w:val="18"/>
                <w:szCs w:val="18"/>
              </w:rPr>
              <w:t>Intro to Biological Science</w:t>
            </w:r>
          </w:p>
        </w:tc>
        <w:tc>
          <w:tcPr>
            <w:tcW w:w="44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142" w:right="146" w:firstLine="50"/>
              <w:jc w:val="center"/>
              <w:rPr>
                <w:rFonts w:ascii="Times New Roman" w:hAnsi="Times New Roman"/>
                <w:color w:val="191919"/>
                <w:sz w:val="18"/>
                <w:szCs w:val="18"/>
              </w:rPr>
            </w:pPr>
            <w:r>
              <w:rPr>
                <w:rFonts w:ascii="Times New Roman" w:hAnsi="Times New Roman"/>
                <w:color w:val="191919"/>
                <w:sz w:val="18"/>
                <w:szCs w:val="18"/>
              </w:rPr>
              <w:t>4</w:t>
            </w:r>
          </w:p>
        </w:tc>
        <w:tc>
          <w:tcPr>
            <w:tcW w:w="3915" w:type="dxa"/>
            <w:gridSpan w:val="3"/>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90" w:firstLine="50"/>
              <w:rPr>
                <w:rFonts w:ascii="Times New Roman" w:hAnsi="Times New Roman"/>
                <w:color w:val="191919"/>
                <w:sz w:val="18"/>
                <w:szCs w:val="18"/>
              </w:rPr>
            </w:pPr>
            <w:r>
              <w:rPr>
                <w:rFonts w:ascii="Times New Roman" w:hAnsi="Times New Roman"/>
                <w:color w:val="191919"/>
                <w:sz w:val="18"/>
                <w:szCs w:val="18"/>
              </w:rPr>
              <w:t xml:space="preserve">CSCI      2211    Visual Basic Programming            </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4"/>
        </w:trPr>
        <w:tc>
          <w:tcPr>
            <w:tcW w:w="1032"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40" w:firstLine="50"/>
              <w:rPr>
                <w:rFonts w:ascii="Times New Roman" w:hAnsi="Times New Roman"/>
                <w:color w:val="191919"/>
                <w:sz w:val="18"/>
                <w:szCs w:val="18"/>
              </w:rPr>
            </w:pPr>
          </w:p>
        </w:tc>
        <w:tc>
          <w:tcPr>
            <w:tcW w:w="808"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88" w:firstLine="50"/>
              <w:rPr>
                <w:rFonts w:ascii="Times New Roman" w:hAnsi="Times New Roman"/>
                <w:color w:val="191919"/>
                <w:sz w:val="18"/>
                <w:szCs w:val="18"/>
              </w:rPr>
            </w:pPr>
          </w:p>
        </w:tc>
        <w:tc>
          <w:tcPr>
            <w:tcW w:w="270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360" w:firstLine="50"/>
              <w:rPr>
                <w:rFonts w:ascii="Times New Roman" w:hAnsi="Times New Roman"/>
                <w:color w:val="191919"/>
                <w:sz w:val="18"/>
                <w:szCs w:val="18"/>
              </w:rPr>
            </w:pPr>
          </w:p>
        </w:tc>
        <w:tc>
          <w:tcPr>
            <w:tcW w:w="44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142" w:right="146" w:firstLine="50"/>
              <w:jc w:val="center"/>
              <w:rPr>
                <w:rFonts w:ascii="Times New Roman" w:hAnsi="Times New Roman"/>
                <w:color w:val="191919"/>
                <w:sz w:val="18"/>
                <w:szCs w:val="18"/>
              </w:rPr>
            </w:pPr>
          </w:p>
        </w:tc>
        <w:tc>
          <w:tcPr>
            <w:tcW w:w="3915" w:type="dxa"/>
            <w:gridSpan w:val="3"/>
            <w:tcBorders>
              <w:top w:val="nil"/>
              <w:left w:val="nil"/>
              <w:bottom w:val="nil"/>
              <w:right w:val="nil"/>
            </w:tcBorders>
          </w:tcPr>
          <w:p w:rsidR="005952CB" w:rsidRDefault="005952CB" w:rsidP="005952CB">
            <w:pPr>
              <w:widowControl w:val="0"/>
              <w:autoSpaceDE w:val="0"/>
              <w:autoSpaceDN w:val="0"/>
              <w:adjustRightInd w:val="0"/>
              <w:spacing w:after="0" w:line="177" w:lineRule="exact"/>
              <w:ind w:left="90" w:firstLine="50"/>
              <w:rPr>
                <w:rFonts w:ascii="Times New Roman" w:hAnsi="Times New Roman"/>
                <w:color w:val="191919"/>
                <w:sz w:val="18"/>
                <w:szCs w:val="18"/>
              </w:rPr>
            </w:pPr>
            <w:r>
              <w:rPr>
                <w:rFonts w:ascii="Times New Roman" w:hAnsi="Times New Roman"/>
                <w:color w:val="191919"/>
                <w:sz w:val="18"/>
                <w:szCs w:val="18"/>
              </w:rPr>
              <w:t xml:space="preserve">                            PEDH                                            </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right="40" w:firstLine="50"/>
              <w:jc w:val="right"/>
              <w:rPr>
                <w:rFonts w:ascii="Times New Roman" w:hAnsi="Times New Roman"/>
                <w:color w:val="191919"/>
                <w:sz w:val="18"/>
                <w:szCs w:val="18"/>
              </w:rPr>
            </w:pPr>
            <w:r>
              <w:rPr>
                <w:rFonts w:ascii="Times New Roman" w:hAnsi="Times New Roman"/>
                <w:color w:val="191919"/>
                <w:sz w:val="18"/>
                <w:szCs w:val="18"/>
              </w:rPr>
              <w:t>1</w:t>
            </w:r>
          </w:p>
        </w:tc>
      </w:tr>
      <w:tr w:rsidR="005952CB" w:rsidRPr="007A7452" w:rsidTr="005952CB">
        <w:trPr>
          <w:trHeight w:hRule="exact" w:val="29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175" w:firstLine="50"/>
              <w:rPr>
                <w:rFonts w:ascii="Times New Roman" w:hAnsi="Times New Roman"/>
                <w:sz w:val="24"/>
                <w:szCs w:val="24"/>
              </w:rPr>
            </w:pPr>
            <w:r w:rsidRPr="007A7452">
              <w:rPr>
                <w:rFonts w:ascii="Times New Roman" w:hAnsi="Times New Roman"/>
                <w:b/>
                <w:bCs/>
                <w:color w:val="191919"/>
                <w:sz w:val="18"/>
                <w:szCs w:val="18"/>
              </w:rPr>
              <w:t>16</w:t>
            </w:r>
          </w:p>
        </w:tc>
        <w:tc>
          <w:tcPr>
            <w:tcW w:w="3915" w:type="dxa"/>
            <w:gridSpan w:val="3"/>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1" w:firstLine="5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r>
    </w:tbl>
    <w:p w:rsidR="005952CB" w:rsidRDefault="005952CB" w:rsidP="005952CB">
      <w:pPr>
        <w:widowControl w:val="0"/>
        <w:autoSpaceDE w:val="0"/>
        <w:autoSpaceDN w:val="0"/>
        <w:adjustRightInd w:val="0"/>
        <w:spacing w:before="2" w:after="0" w:line="50" w:lineRule="exact"/>
        <w:ind w:firstLine="50"/>
        <w:rPr>
          <w:rFonts w:ascii="Times New Roman" w:hAnsi="Times New Roman"/>
          <w:sz w:val="5"/>
          <w:szCs w:val="5"/>
        </w:rPr>
      </w:pPr>
    </w:p>
    <w:tbl>
      <w:tblPr>
        <w:tblW w:w="0" w:type="auto"/>
        <w:tblInd w:w="180" w:type="dxa"/>
        <w:tblLayout w:type="fixed"/>
        <w:tblCellMar>
          <w:left w:w="0" w:type="dxa"/>
          <w:right w:w="0" w:type="dxa"/>
        </w:tblCellMar>
        <w:tblLook w:val="0000"/>
      </w:tblPr>
      <w:tblGrid>
        <w:gridCol w:w="1027"/>
        <w:gridCol w:w="813"/>
        <w:gridCol w:w="2750"/>
        <w:gridCol w:w="425"/>
        <w:gridCol w:w="695"/>
        <w:gridCol w:w="700"/>
        <w:gridCol w:w="2555"/>
        <w:gridCol w:w="905"/>
      </w:tblGrid>
      <w:tr w:rsidR="005952CB" w:rsidRPr="007A7452" w:rsidTr="005952CB">
        <w:trPr>
          <w:trHeight w:hRule="exact" w:val="300"/>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843" w:type="dxa"/>
            <w:gridSpan w:val="7"/>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18"/>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93"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60" w:firstLine="50"/>
              <w:rPr>
                <w:rFonts w:ascii="Times New Roman" w:hAnsi="Times New Roman"/>
                <w:sz w:val="24"/>
                <w:szCs w:val="24"/>
              </w:rPr>
            </w:pPr>
            <w:r w:rsidRPr="007A7452">
              <w:rPr>
                <w:rFonts w:ascii="Times New Roman" w:hAnsi="Times New Roman"/>
                <w:color w:val="191919"/>
                <w:sz w:val="18"/>
                <w:szCs w:val="18"/>
              </w:rPr>
              <w:t>Operating Systems</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200" w:firstLine="50"/>
              <w:rPr>
                <w:rFonts w:ascii="Times New Roman" w:hAnsi="Times New Roman"/>
                <w:sz w:val="24"/>
                <w:szCs w:val="24"/>
              </w:rPr>
            </w:pPr>
            <w:r w:rsidRPr="007A7452">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35" w:firstLine="50"/>
              <w:rPr>
                <w:rFonts w:ascii="Times New Roman" w:hAnsi="Times New Roman"/>
                <w:sz w:val="24"/>
                <w:szCs w:val="24"/>
              </w:rPr>
            </w:pPr>
            <w:r w:rsidRPr="007A7452">
              <w:rPr>
                <w:rFonts w:ascii="Times New Roman" w:hAnsi="Times New Roman"/>
                <w:color w:val="191919"/>
                <w:sz w:val="18"/>
                <w:szCs w:val="18"/>
              </w:rPr>
              <w:t>CSCI</w:t>
            </w: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60" w:firstLine="50"/>
              <w:rPr>
                <w:rFonts w:ascii="Times New Roman" w:hAnsi="Times New Roman"/>
                <w:sz w:val="24"/>
                <w:szCs w:val="24"/>
              </w:rPr>
            </w:pPr>
            <w:r w:rsidRPr="007A7452">
              <w:rPr>
                <w:rFonts w:ascii="Times New Roman" w:hAnsi="Times New Roman"/>
                <w:color w:val="191919"/>
                <w:sz w:val="18"/>
                <w:szCs w:val="18"/>
              </w:rPr>
              <w:t>4123</w:t>
            </w: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80" w:firstLine="50"/>
              <w:rPr>
                <w:rFonts w:ascii="Times New Roman" w:hAnsi="Times New Roman"/>
                <w:sz w:val="24"/>
                <w:szCs w:val="24"/>
              </w:rPr>
            </w:pPr>
            <w:r w:rsidRPr="007A7452">
              <w:rPr>
                <w:rFonts w:ascii="Times New Roman" w:hAnsi="Times New Roman"/>
                <w:color w:val="191919"/>
                <w:sz w:val="18"/>
                <w:szCs w:val="18"/>
              </w:rPr>
              <w:t>Computer Networks</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8"/>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color w:val="191919"/>
                <w:sz w:val="18"/>
                <w:szCs w:val="18"/>
              </w:rPr>
            </w:pPr>
            <w:r>
              <w:rPr>
                <w:rFonts w:ascii="Times New Roman" w:hAnsi="Times New Roman"/>
                <w:color w:val="191919"/>
                <w:sz w:val="18"/>
                <w:szCs w:val="18"/>
              </w:rPr>
              <w:t>CSCI</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93" w:firstLine="50"/>
              <w:rPr>
                <w:rFonts w:ascii="Times New Roman" w:hAnsi="Times New Roman"/>
                <w:color w:val="191919"/>
                <w:sz w:val="18"/>
                <w:szCs w:val="18"/>
              </w:rPr>
            </w:pPr>
            <w:r>
              <w:rPr>
                <w:rFonts w:ascii="Times New Roman" w:hAnsi="Times New Roman"/>
                <w:color w:val="191919"/>
                <w:sz w:val="18"/>
                <w:szCs w:val="18"/>
              </w:rPr>
              <w:t>4212</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60" w:firstLine="50"/>
              <w:rPr>
                <w:rFonts w:ascii="Times New Roman" w:hAnsi="Times New Roman"/>
                <w:color w:val="191919"/>
                <w:sz w:val="18"/>
                <w:szCs w:val="18"/>
              </w:rPr>
            </w:pPr>
            <w:r>
              <w:rPr>
                <w:rFonts w:ascii="Times New Roman" w:hAnsi="Times New Roman"/>
                <w:color w:val="191919"/>
                <w:sz w:val="18"/>
                <w:szCs w:val="18"/>
              </w:rPr>
              <w:t xml:space="preserve">System </w:t>
            </w:r>
            <w:proofErr w:type="spellStart"/>
            <w:r>
              <w:rPr>
                <w:rFonts w:ascii="Times New Roman" w:hAnsi="Times New Roman"/>
                <w:color w:val="191919"/>
                <w:sz w:val="18"/>
                <w:szCs w:val="18"/>
              </w:rPr>
              <w:t>Analyis</w:t>
            </w:r>
            <w:proofErr w:type="spellEnd"/>
            <w:r>
              <w:rPr>
                <w:rFonts w:ascii="Times New Roman" w:hAnsi="Times New Roman"/>
                <w:color w:val="191919"/>
                <w:sz w:val="18"/>
                <w:szCs w:val="18"/>
              </w:rPr>
              <w:t xml:space="preserve"> II</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200" w:firstLine="50"/>
              <w:rPr>
                <w:rFonts w:ascii="Times New Roman" w:hAnsi="Times New Roman"/>
                <w:color w:val="191919"/>
                <w:sz w:val="18"/>
                <w:szCs w:val="18"/>
              </w:rPr>
            </w:pPr>
            <w:r>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35" w:firstLine="50"/>
              <w:rPr>
                <w:rFonts w:ascii="Times New Roman" w:hAnsi="Times New Roman"/>
                <w:color w:val="191919"/>
                <w:sz w:val="18"/>
                <w:szCs w:val="18"/>
              </w:rPr>
            </w:pPr>
            <w:r>
              <w:rPr>
                <w:rFonts w:ascii="Times New Roman" w:hAnsi="Times New Roman"/>
                <w:color w:val="191919"/>
                <w:sz w:val="18"/>
                <w:szCs w:val="18"/>
              </w:rPr>
              <w:t>MGMTT</w:t>
            </w: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60" w:firstLine="50"/>
              <w:rPr>
                <w:rFonts w:ascii="Times New Roman" w:hAnsi="Times New Roman"/>
                <w:color w:val="191919"/>
                <w:sz w:val="18"/>
                <w:szCs w:val="18"/>
              </w:rPr>
            </w:pPr>
            <w:r>
              <w:rPr>
                <w:rFonts w:ascii="Times New Roman" w:hAnsi="Times New Roman"/>
                <w:color w:val="191919"/>
                <w:sz w:val="18"/>
                <w:szCs w:val="18"/>
              </w:rPr>
              <w:t>3120</w:t>
            </w: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80" w:firstLine="50"/>
              <w:rPr>
                <w:rFonts w:ascii="Times New Roman" w:hAnsi="Times New Roman"/>
                <w:color w:val="191919"/>
                <w:sz w:val="18"/>
                <w:szCs w:val="18"/>
              </w:rPr>
            </w:pPr>
            <w:r>
              <w:rPr>
                <w:rFonts w:ascii="Times New Roman" w:hAnsi="Times New Roman"/>
                <w:color w:val="191919"/>
                <w:sz w:val="18"/>
                <w:szCs w:val="18"/>
              </w:rPr>
              <w:t>Principle of Marketing</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34"/>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3423</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Intro. to Operations Research</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00" w:firstLine="50"/>
              <w:rPr>
                <w:rFonts w:ascii="Times New Roman" w:hAnsi="Times New Roman"/>
                <w:sz w:val="24"/>
                <w:szCs w:val="24"/>
              </w:rPr>
            </w:pPr>
            <w:r w:rsidRPr="007A7452">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35" w:firstLine="50"/>
              <w:rPr>
                <w:rFonts w:ascii="Times New Roman" w:hAnsi="Times New Roman"/>
                <w:sz w:val="24"/>
                <w:szCs w:val="24"/>
              </w:rPr>
            </w:pP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60" w:firstLine="50"/>
              <w:rPr>
                <w:rFonts w:ascii="Times New Roman" w:hAnsi="Times New Roman"/>
                <w:sz w:val="24"/>
                <w:szCs w:val="24"/>
              </w:rPr>
            </w:pP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sz w:val="24"/>
                <w:szCs w:val="24"/>
              </w:rPr>
            </w:pP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34"/>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MGMT</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3" w:firstLine="50"/>
              <w:rPr>
                <w:rFonts w:ascii="Times New Roman" w:hAnsi="Times New Roman"/>
                <w:color w:val="191919"/>
                <w:sz w:val="18"/>
                <w:szCs w:val="18"/>
              </w:rPr>
            </w:pPr>
            <w:r>
              <w:rPr>
                <w:rFonts w:ascii="Times New Roman" w:hAnsi="Times New Roman"/>
                <w:color w:val="191919"/>
                <w:sz w:val="18"/>
                <w:szCs w:val="18"/>
              </w:rPr>
              <w:t>3105</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Legal Environment of Business</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00" w:firstLine="50"/>
              <w:rPr>
                <w:rFonts w:ascii="Times New Roman" w:hAnsi="Times New Roman"/>
                <w:color w:val="191919"/>
                <w:sz w:val="18"/>
                <w:szCs w:val="18"/>
              </w:rPr>
            </w:pPr>
            <w:r>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35" w:firstLine="50"/>
              <w:rPr>
                <w:rFonts w:ascii="Times New Roman" w:hAnsi="Times New Roman"/>
                <w:color w:val="191919"/>
                <w:sz w:val="18"/>
                <w:szCs w:val="18"/>
              </w:rPr>
            </w:pP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60" w:firstLine="50"/>
              <w:rPr>
                <w:rFonts w:ascii="Times New Roman" w:hAnsi="Times New Roman"/>
                <w:color w:val="191919"/>
                <w:sz w:val="18"/>
                <w:szCs w:val="18"/>
              </w:rPr>
            </w:pP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General Electives</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34"/>
        </w:trPr>
        <w:tc>
          <w:tcPr>
            <w:tcW w:w="1027"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CSCI</w:t>
            </w:r>
          </w:p>
        </w:tc>
        <w:tc>
          <w:tcPr>
            <w:tcW w:w="813"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93" w:firstLine="50"/>
              <w:rPr>
                <w:rFonts w:ascii="Times New Roman" w:hAnsi="Times New Roman"/>
                <w:color w:val="191919"/>
                <w:sz w:val="18"/>
                <w:szCs w:val="18"/>
              </w:rPr>
            </w:pPr>
            <w:r>
              <w:rPr>
                <w:rFonts w:ascii="Times New Roman" w:hAnsi="Times New Roman"/>
                <w:color w:val="191919"/>
                <w:sz w:val="18"/>
                <w:szCs w:val="18"/>
              </w:rPr>
              <w:t>4921</w:t>
            </w:r>
          </w:p>
        </w:tc>
        <w:tc>
          <w:tcPr>
            <w:tcW w:w="275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Senior Project I</w:t>
            </w:r>
          </w:p>
        </w:tc>
        <w:tc>
          <w:tcPr>
            <w:tcW w:w="42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00" w:firstLine="50"/>
              <w:rPr>
                <w:rFonts w:ascii="Times New Roman" w:hAnsi="Times New Roman"/>
                <w:color w:val="191919"/>
                <w:sz w:val="18"/>
                <w:szCs w:val="18"/>
              </w:rPr>
            </w:pPr>
            <w:r>
              <w:rPr>
                <w:rFonts w:ascii="Times New Roman" w:hAnsi="Times New Roman"/>
                <w:color w:val="191919"/>
                <w:sz w:val="18"/>
                <w:szCs w:val="18"/>
              </w:rPr>
              <w:t>1</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35"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60" w:firstLine="50"/>
              <w:rPr>
                <w:rFonts w:ascii="Times New Roman" w:hAnsi="Times New Roman"/>
                <w:color w:val="191919"/>
                <w:sz w:val="18"/>
                <w:szCs w:val="18"/>
              </w:rPr>
            </w:pPr>
            <w:r>
              <w:rPr>
                <w:rFonts w:ascii="Times New Roman" w:hAnsi="Times New Roman"/>
                <w:color w:val="191919"/>
                <w:sz w:val="18"/>
                <w:szCs w:val="18"/>
              </w:rPr>
              <w:t>4922</w:t>
            </w: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Senior Project II</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2</w:t>
            </w:r>
          </w:p>
        </w:tc>
      </w:tr>
    </w:tbl>
    <w:p w:rsidR="005952CB" w:rsidRDefault="005952CB" w:rsidP="00CC7D07">
      <w:pPr>
        <w:widowControl w:val="0"/>
        <w:tabs>
          <w:tab w:val="left" w:pos="2430"/>
          <w:tab w:val="left" w:pos="3260"/>
          <w:tab w:val="left" w:pos="5800"/>
          <w:tab w:val="left" w:pos="6160"/>
          <w:tab w:val="left" w:pos="10740"/>
        </w:tabs>
        <w:autoSpaceDE w:val="0"/>
        <w:autoSpaceDN w:val="0"/>
        <w:adjustRightInd w:val="0"/>
        <w:spacing w:after="0" w:line="177" w:lineRule="exact"/>
        <w:ind w:left="180" w:firstLine="0"/>
        <w:rPr>
          <w:rFonts w:ascii="Times New Roman" w:hAnsi="Times New Roman"/>
          <w:color w:val="000000"/>
          <w:sz w:val="18"/>
          <w:szCs w:val="18"/>
        </w:rPr>
      </w:pPr>
      <w:r>
        <w:rPr>
          <w:rFonts w:ascii="Times New Roman" w:hAnsi="Times New Roman"/>
          <w:color w:val="191919"/>
          <w:sz w:val="18"/>
          <w:szCs w:val="18"/>
        </w:rPr>
        <w:tab/>
        <w:t>Major Electives</w:t>
      </w:r>
      <w:r>
        <w:rPr>
          <w:rFonts w:ascii="Times New Roman" w:hAnsi="Times New Roman"/>
          <w:color w:val="191919"/>
          <w:sz w:val="18"/>
          <w:szCs w:val="18"/>
        </w:rPr>
        <w:tab/>
        <w:t>3</w:t>
      </w:r>
    </w:p>
    <w:p w:rsidR="005952CB" w:rsidRDefault="005952CB" w:rsidP="005952CB">
      <w:pPr>
        <w:widowControl w:val="0"/>
        <w:tabs>
          <w:tab w:val="left" w:pos="580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Major Electives</w:t>
      </w:r>
      <w:r>
        <w:rPr>
          <w:rFonts w:ascii="Times New Roman" w:hAnsi="Times New Roman"/>
          <w:color w:val="191919"/>
          <w:sz w:val="18"/>
          <w:szCs w:val="18"/>
        </w:rPr>
        <w:tab/>
        <w:t>3</w:t>
      </w:r>
      <w:r w:rsidRPr="005A2FCA">
        <w:rPr>
          <w:rFonts w:ascii="Times New Roman" w:hAnsi="Times New Roman"/>
          <w:color w:val="191919"/>
          <w:sz w:val="18"/>
          <w:szCs w:val="18"/>
        </w:rPr>
        <w:t xml:space="preserve"> </w:t>
      </w:r>
      <w:r>
        <w:rPr>
          <w:rFonts w:ascii="Times New Roman" w:hAnsi="Times New Roman"/>
          <w:color w:val="191919"/>
          <w:sz w:val="18"/>
          <w:szCs w:val="18"/>
        </w:rPr>
        <w:t xml:space="preserve">      PEDH</w:t>
      </w:r>
      <w:r>
        <w:rPr>
          <w:rFonts w:ascii="Times New Roman" w:hAnsi="Times New Roman"/>
          <w:color w:val="191919"/>
          <w:sz w:val="18"/>
          <w:szCs w:val="18"/>
        </w:rPr>
        <w:tab/>
        <w:t xml:space="preserve">                                                               1</w:t>
      </w:r>
    </w:p>
    <w:p w:rsidR="005952CB" w:rsidRDefault="005952CB" w:rsidP="005952CB">
      <w:pPr>
        <w:widowControl w:val="0"/>
        <w:tabs>
          <w:tab w:val="left" w:pos="5800"/>
          <w:tab w:val="left" w:pos="9900"/>
        </w:tabs>
        <w:autoSpaceDE w:val="0"/>
        <w:autoSpaceDN w:val="0"/>
        <w:adjustRightInd w:val="0"/>
        <w:spacing w:before="6" w:after="0"/>
        <w:ind w:left="180" w:firstLine="5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16</w:t>
      </w:r>
      <w:r>
        <w:rPr>
          <w:rFonts w:ascii="Times New Roman" w:hAnsi="Times New Roman"/>
          <w:b/>
          <w:bCs/>
          <w:color w:val="191919"/>
          <w:sz w:val="18"/>
          <w:szCs w:val="18"/>
        </w:rPr>
        <w:tab/>
        <w:t>15</w:t>
      </w:r>
    </w:p>
    <w:p w:rsidR="005952CB" w:rsidRDefault="005952CB" w:rsidP="005952CB">
      <w:pPr>
        <w:ind w:left="180" w:firstLine="50"/>
      </w:pPr>
    </w:p>
    <w:p w:rsidR="005952CB" w:rsidRDefault="005952CB" w:rsidP="0071188B">
      <w:pPr>
        <w:pStyle w:val="Heading2"/>
        <w:ind w:left="270" w:firstLine="0"/>
        <w:rPr>
          <w:rFonts w:ascii="Times New Roman" w:hAnsi="Times New Roman"/>
          <w:color w:val="000000"/>
          <w:sz w:val="24"/>
          <w:szCs w:val="24"/>
        </w:rPr>
      </w:pPr>
      <w:bookmarkStart w:id="41" w:name="_Toc295333420"/>
      <w:r>
        <w:rPr>
          <w:rFonts w:ascii="Times New Roman" w:hAnsi="Times New Roman"/>
          <w:color w:val="191919"/>
          <w:sz w:val="32"/>
          <w:szCs w:val="32"/>
        </w:rPr>
        <w:t>B</w:t>
      </w:r>
      <w:r>
        <w:rPr>
          <w:rFonts w:ascii="Times New Roman" w:hAnsi="Times New Roman"/>
          <w:color w:val="191919"/>
          <w:sz w:val="24"/>
          <w:szCs w:val="24"/>
        </w:rPr>
        <w:t>ACHELOR</w:t>
      </w:r>
      <w:r>
        <w:rPr>
          <w:rFonts w:ascii="Times New Roman" w:hAnsi="Times New Roman"/>
          <w:color w:val="191919"/>
          <w:spacing w:val="20"/>
          <w:sz w:val="24"/>
          <w:szCs w:val="24"/>
        </w:rPr>
        <w:t xml:space="preserve"> </w:t>
      </w:r>
      <w:r>
        <w:rPr>
          <w:rFonts w:ascii="Times New Roman" w:hAnsi="Times New Roman"/>
          <w:color w:val="191919"/>
          <w:sz w:val="24"/>
          <w:szCs w:val="24"/>
        </w:rPr>
        <w:t>OF</w:t>
      </w:r>
      <w:r>
        <w:rPr>
          <w:rFonts w:ascii="Times New Roman" w:hAnsi="Times New Roman"/>
          <w:color w:val="191919"/>
          <w:spacing w:val="-7"/>
          <w:sz w:val="24"/>
          <w:szCs w:val="24"/>
        </w:rPr>
        <w:t xml:space="preserve"> </w:t>
      </w:r>
      <w:r>
        <w:rPr>
          <w:rFonts w:ascii="Times New Roman" w:hAnsi="Times New Roman"/>
          <w:color w:val="191919"/>
          <w:sz w:val="32"/>
          <w:szCs w:val="32"/>
        </w:rPr>
        <w:t>A</w:t>
      </w:r>
      <w:r>
        <w:rPr>
          <w:rFonts w:ascii="Times New Roman" w:hAnsi="Times New Roman"/>
          <w:color w:val="191919"/>
          <w:spacing w:val="-8"/>
          <w:sz w:val="24"/>
          <w:szCs w:val="24"/>
        </w:rPr>
        <w:t>R</w:t>
      </w:r>
      <w:r>
        <w:rPr>
          <w:rFonts w:ascii="Times New Roman" w:hAnsi="Times New Roman"/>
          <w:color w:val="191919"/>
          <w:sz w:val="24"/>
          <w:szCs w:val="24"/>
        </w:rPr>
        <w:t>TS</w:t>
      </w:r>
      <w:r>
        <w:rPr>
          <w:rFonts w:ascii="Times New Roman" w:hAnsi="Times New Roman"/>
          <w:color w:val="191919"/>
          <w:spacing w:val="20"/>
          <w:sz w:val="24"/>
          <w:szCs w:val="24"/>
        </w:rPr>
        <w:t xml:space="preserve"> </w:t>
      </w:r>
      <w:r>
        <w:rPr>
          <w:rFonts w:ascii="Times New Roman" w:hAnsi="Times New Roman"/>
          <w:color w:val="191919"/>
          <w:sz w:val="32"/>
          <w:szCs w:val="32"/>
        </w:rPr>
        <w:t>D</w:t>
      </w:r>
      <w:r>
        <w:rPr>
          <w:rFonts w:ascii="Times New Roman" w:hAnsi="Times New Roman"/>
          <w:color w:val="191919"/>
          <w:sz w:val="24"/>
          <w:szCs w:val="24"/>
        </w:rPr>
        <w:t>EGREE</w:t>
      </w:r>
      <w:r>
        <w:rPr>
          <w:rFonts w:ascii="Times New Roman" w:hAnsi="Times New Roman"/>
          <w:color w:val="191919"/>
          <w:spacing w:val="20"/>
          <w:sz w:val="24"/>
          <w:szCs w:val="24"/>
        </w:rPr>
        <w:t xml:space="preserve"> </w:t>
      </w:r>
      <w:r>
        <w:rPr>
          <w:rFonts w:ascii="Times New Roman" w:hAnsi="Times New Roman"/>
          <w:color w:val="191919"/>
          <w:sz w:val="24"/>
          <w:szCs w:val="24"/>
        </w:rPr>
        <w:t>IN</w:t>
      </w:r>
      <w:r>
        <w:rPr>
          <w:rFonts w:ascii="Times New Roman" w:hAnsi="Times New Roman"/>
          <w:color w:val="191919"/>
          <w:spacing w:val="20"/>
          <w:sz w:val="24"/>
          <w:szCs w:val="24"/>
        </w:rPr>
        <w:t xml:space="preserve"> </w:t>
      </w:r>
      <w:r>
        <w:rPr>
          <w:rFonts w:ascii="Times New Roman" w:hAnsi="Times New Roman"/>
          <w:color w:val="191919"/>
          <w:sz w:val="32"/>
          <w:szCs w:val="32"/>
        </w:rPr>
        <w:t>M</w:t>
      </w:r>
      <w:r>
        <w:rPr>
          <w:rFonts w:ascii="Times New Roman" w:hAnsi="Times New Roman"/>
          <w:color w:val="191919"/>
          <w:spacing w:val="-18"/>
          <w:sz w:val="24"/>
          <w:szCs w:val="24"/>
        </w:rPr>
        <w:t>A</w:t>
      </w:r>
      <w:r>
        <w:rPr>
          <w:rFonts w:ascii="Times New Roman" w:hAnsi="Times New Roman"/>
          <w:color w:val="191919"/>
          <w:sz w:val="24"/>
          <w:szCs w:val="24"/>
        </w:rPr>
        <w:t>THEM</w:t>
      </w:r>
      <w:r>
        <w:rPr>
          <w:rFonts w:ascii="Times New Roman" w:hAnsi="Times New Roman"/>
          <w:color w:val="191919"/>
          <w:spacing w:val="-18"/>
          <w:sz w:val="24"/>
          <w:szCs w:val="24"/>
        </w:rPr>
        <w:t>A</w:t>
      </w:r>
      <w:r>
        <w:rPr>
          <w:rFonts w:ascii="Times New Roman" w:hAnsi="Times New Roman"/>
          <w:color w:val="191919"/>
          <w:sz w:val="24"/>
          <w:szCs w:val="24"/>
        </w:rPr>
        <w:t>TICS</w:t>
      </w:r>
      <w:bookmarkEnd w:id="41"/>
    </w:p>
    <w:tbl>
      <w:tblPr>
        <w:tblpPr w:leftFromText="180" w:rightFromText="180" w:vertAnchor="text" w:horzAnchor="margin" w:tblpX="180" w:tblpY="30"/>
        <w:tblW w:w="0" w:type="auto"/>
        <w:tblLayout w:type="fixed"/>
        <w:tblCellMar>
          <w:left w:w="0" w:type="dxa"/>
          <w:right w:w="0" w:type="dxa"/>
        </w:tblCellMar>
        <w:tblLook w:val="0000"/>
      </w:tblPr>
      <w:tblGrid>
        <w:gridCol w:w="905"/>
        <w:gridCol w:w="968"/>
        <w:gridCol w:w="5616"/>
        <w:gridCol w:w="2311"/>
      </w:tblGrid>
      <w:tr w:rsidR="005952CB" w:rsidRPr="007A7452" w:rsidTr="005952CB">
        <w:trPr>
          <w:trHeight w:hRule="exact" w:val="277"/>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before="47" w:after="0"/>
              <w:ind w:left="40" w:firstLine="50"/>
              <w:rPr>
                <w:rFonts w:ascii="Times New Roman" w:hAnsi="Times New Roman"/>
                <w:sz w:val="24"/>
                <w:szCs w:val="24"/>
              </w:rPr>
            </w:pPr>
            <w:r w:rsidRPr="007A7452">
              <w:rPr>
                <w:rFonts w:ascii="Times New Roman" w:hAnsi="Times New Roman"/>
                <w:b/>
                <w:bCs/>
                <w:color w:val="191919"/>
                <w:sz w:val="18"/>
                <w:szCs w:val="18"/>
              </w:rPr>
              <w:t>Courses</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before="47" w:after="0"/>
              <w:ind w:left="215" w:firstLine="5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before="47" w:after="0"/>
              <w:ind w:left="327" w:firstLine="50"/>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18"/>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215"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27" w:firstLine="50"/>
              <w:rPr>
                <w:rFonts w:ascii="Times New Roman" w:hAnsi="Times New Roman"/>
                <w:sz w:val="24"/>
                <w:szCs w:val="24"/>
              </w:rPr>
            </w:pPr>
            <w:r w:rsidRPr="007A7452">
              <w:rPr>
                <w:rFonts w:ascii="Times New Roman" w:hAnsi="Times New Roman"/>
                <w:color w:val="191919"/>
                <w:sz w:val="18"/>
                <w:szCs w:val="18"/>
              </w:rPr>
              <w:t>Calculus I</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2212</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r w:rsidRPr="007A7452">
              <w:rPr>
                <w:rFonts w:ascii="Times New Roman" w:hAnsi="Times New Roman"/>
                <w:color w:val="191919"/>
                <w:sz w:val="18"/>
                <w:szCs w:val="18"/>
              </w:rPr>
              <w:t>Calculus II</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color w:val="191919"/>
                <w:sz w:val="18"/>
                <w:szCs w:val="18"/>
              </w:rPr>
            </w:pPr>
            <w:r w:rsidRPr="007A7452">
              <w:rPr>
                <w:rFonts w:ascii="Times New Roman" w:hAnsi="Times New Roman"/>
                <w:color w:val="191919"/>
                <w:sz w:val="18"/>
                <w:szCs w:val="18"/>
              </w:rPr>
              <w:t>2213</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color w:val="191919"/>
                <w:sz w:val="18"/>
                <w:szCs w:val="18"/>
              </w:rPr>
            </w:pPr>
            <w:r w:rsidRPr="007A7452">
              <w:rPr>
                <w:rFonts w:ascii="Times New Roman" w:hAnsi="Times New Roman"/>
                <w:color w:val="191919"/>
                <w:sz w:val="18"/>
                <w:szCs w:val="18"/>
              </w:rPr>
              <w:t>Calculus III</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4</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r w:rsidRPr="007A7452">
              <w:rPr>
                <w:rFonts w:ascii="Times New Roman" w:hAnsi="Times New Roman"/>
                <w:color w:val="191919"/>
                <w:sz w:val="18"/>
                <w:szCs w:val="18"/>
              </w:rPr>
              <w:t>Basic Statistics</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14"/>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FREN</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r w:rsidRPr="007A7452">
              <w:rPr>
                <w:rFonts w:ascii="Times New Roman" w:hAnsi="Times New Roman"/>
                <w:color w:val="191919"/>
                <w:sz w:val="18"/>
                <w:szCs w:val="18"/>
              </w:rPr>
              <w:t xml:space="preserve">Elem. French or GRMN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121 Elem German</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9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17</w:t>
            </w:r>
          </w:p>
        </w:tc>
      </w:tr>
    </w:tbl>
    <w:p w:rsidR="005952CB" w:rsidRDefault="005952CB" w:rsidP="005952CB">
      <w:pPr>
        <w:ind w:left="180" w:firstLine="50"/>
      </w:pPr>
    </w:p>
    <w:p w:rsidR="005952CB" w:rsidRDefault="005952CB" w:rsidP="005952CB">
      <w:pPr>
        <w:ind w:left="180" w:firstLine="50"/>
      </w:pPr>
    </w:p>
    <w:p w:rsidR="005952CB" w:rsidRDefault="005952CB" w:rsidP="005952CB">
      <w:pPr>
        <w:ind w:left="180" w:firstLine="50"/>
      </w:pPr>
    </w:p>
    <w:p w:rsidR="005952CB" w:rsidRDefault="005952CB" w:rsidP="005952CB">
      <w:pPr>
        <w:ind w:left="180" w:firstLine="50"/>
      </w:pPr>
    </w:p>
    <w:p w:rsidR="005952CB" w:rsidRDefault="005952CB" w:rsidP="005952CB">
      <w:pPr>
        <w:ind w:left="180" w:firstLine="50"/>
      </w:pPr>
    </w:p>
    <w:p w:rsidR="00F2293F" w:rsidRDefault="00F70A16" w:rsidP="00F2293F">
      <w:pPr>
        <w:widowControl w:val="0"/>
        <w:autoSpaceDE w:val="0"/>
        <w:autoSpaceDN w:val="0"/>
        <w:adjustRightInd w:val="0"/>
        <w:spacing w:after="0"/>
        <w:ind w:left="180" w:firstLine="0"/>
        <w:rPr>
          <w:rFonts w:ascii="Times New Roman" w:hAnsi="Times New Roman"/>
          <w:color w:val="000000"/>
          <w:sz w:val="18"/>
          <w:szCs w:val="18"/>
        </w:rPr>
      </w:pPr>
      <w:r w:rsidRPr="00F70A16">
        <w:rPr>
          <w:noProof/>
        </w:rPr>
        <w:pict>
          <v:shape id="Text Box 5688" o:spid="_x0000_s1063" type="#_x0000_t202" style="position:absolute;left:0;text-align:left;margin-left:19.05pt;margin-top:-35.2pt;width:36pt;height:55.25pt;z-index:-2516152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" o:allowincell="f" filled="f" stroked="f">
            <v:textbox style="layout-flow:vertical;mso-layout-flow-alt:bottom-to-top" inset="0,0,0,0">
              <w:txbxContent>
                <w:p w:rsidR="00F2293F" w:rsidRDefault="00F2293F" w:rsidP="00F2293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F2293F" w:rsidRDefault="00F2293F" w:rsidP="00F2293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F2293F" w:rsidRDefault="00F2293F" w:rsidP="00F2293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F2293F">
        <w:rPr>
          <w:rFonts w:ascii="Times New Roman" w:hAnsi="Times New Roman"/>
          <w:b/>
          <w:bCs/>
          <w:color w:val="191919"/>
          <w:sz w:val="18"/>
          <w:szCs w:val="18"/>
        </w:rPr>
        <w:t>Major</w:t>
      </w:r>
      <w:r w:rsidR="00F2293F">
        <w:rPr>
          <w:rFonts w:ascii="Times New Roman" w:hAnsi="Times New Roman"/>
          <w:b/>
          <w:bCs/>
          <w:color w:val="191919"/>
          <w:spacing w:val="-3"/>
          <w:sz w:val="18"/>
          <w:szCs w:val="18"/>
        </w:rPr>
        <w:t xml:space="preserve"> </w:t>
      </w:r>
      <w:r w:rsidR="00F2293F">
        <w:rPr>
          <w:rFonts w:ascii="Times New Roman" w:hAnsi="Times New Roman"/>
          <w:b/>
          <w:bCs/>
          <w:color w:val="191919"/>
          <w:sz w:val="18"/>
          <w:szCs w:val="18"/>
        </w:rPr>
        <w:t>Requi</w:t>
      </w:r>
      <w:r w:rsidR="00F2293F">
        <w:rPr>
          <w:rFonts w:ascii="Times New Roman" w:hAnsi="Times New Roman"/>
          <w:b/>
          <w:bCs/>
          <w:color w:val="191919"/>
          <w:spacing w:val="-3"/>
          <w:sz w:val="18"/>
          <w:szCs w:val="18"/>
        </w:rPr>
        <w:t>r</w:t>
      </w:r>
      <w:r w:rsidR="00F2293F">
        <w:rPr>
          <w:rFonts w:ascii="Times New Roman" w:hAnsi="Times New Roman"/>
          <w:b/>
          <w:bCs/>
          <w:color w:val="191919"/>
          <w:sz w:val="18"/>
          <w:szCs w:val="18"/>
        </w:rPr>
        <w:t>ements</w:t>
      </w:r>
    </w:p>
    <w:tbl>
      <w:tblPr>
        <w:tblW w:w="0" w:type="auto"/>
        <w:tblInd w:w="270" w:type="dxa"/>
        <w:tblLayout w:type="fixed"/>
        <w:tblCellMar>
          <w:left w:w="0" w:type="dxa"/>
          <w:right w:w="0" w:type="dxa"/>
        </w:tblCellMar>
        <w:tblLook w:val="0000"/>
      </w:tblPr>
      <w:tblGrid>
        <w:gridCol w:w="905"/>
        <w:gridCol w:w="1106"/>
        <w:gridCol w:w="5120"/>
        <w:gridCol w:w="2669"/>
      </w:tblGrid>
      <w:tr w:rsidR="00F2293F" w:rsidRPr="007A7452" w:rsidTr="00F2293F">
        <w:trPr>
          <w:trHeight w:hRule="exact" w:val="237"/>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0" w:firstLine="50"/>
              <w:rPr>
                <w:rFonts w:ascii="Times New Roman" w:hAnsi="Times New Roman"/>
                <w:color w:val="191919"/>
                <w:sz w:val="18"/>
                <w:szCs w:val="18"/>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215" w:firstLine="50"/>
              <w:rPr>
                <w:rFonts w:ascii="Times New Roman" w:hAnsi="Times New Roman"/>
                <w:color w:val="191919"/>
                <w:sz w:val="18"/>
                <w:szCs w:val="18"/>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189" w:firstLine="50"/>
              <w:rPr>
                <w:rFonts w:ascii="Times New Roman" w:hAnsi="Times New Roman"/>
                <w:color w:val="191919"/>
                <w:sz w:val="18"/>
                <w:szCs w:val="18"/>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F2293F" w:rsidRPr="007A7452" w:rsidTr="00F2293F">
        <w:trPr>
          <w:trHeight w:hRule="exact" w:val="237"/>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0" w:firstLine="50"/>
              <w:rPr>
                <w:rFonts w:ascii="Times New Roman" w:hAnsi="Times New Roman"/>
                <w:sz w:val="24"/>
                <w:szCs w:val="24"/>
              </w:rPr>
            </w:pP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215" w:firstLine="50"/>
              <w:rPr>
                <w:rFonts w:ascii="Times New Roman" w:hAnsi="Times New Roman"/>
                <w:sz w:val="24"/>
                <w:szCs w:val="24"/>
              </w:rPr>
            </w:pP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189" w:firstLine="50"/>
              <w:rPr>
                <w:rFonts w:ascii="Times New Roman" w:hAnsi="Times New Roman"/>
                <w:sz w:val="24"/>
                <w:szCs w:val="24"/>
              </w:rPr>
            </w:pP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right="40" w:firstLine="50"/>
              <w:jc w:val="right"/>
              <w:rPr>
                <w:rFonts w:ascii="Times New Roman" w:hAnsi="Times New Roman"/>
                <w:sz w:val="24"/>
                <w:szCs w:val="24"/>
              </w:rPr>
            </w:pP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3101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Introduction to Number</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Ordinary Di</w:t>
            </w:r>
            <w:r w:rsidRPr="007A7452">
              <w:rPr>
                <w:rFonts w:ascii="Times New Roman" w:hAnsi="Times New Roman"/>
                <w:color w:val="191919"/>
                <w:spacing w:val="-3"/>
                <w:sz w:val="18"/>
                <w:szCs w:val="18"/>
              </w:rPr>
              <w:t>f</w:t>
            </w:r>
            <w:r w:rsidRPr="007A7452">
              <w:rPr>
                <w:rFonts w:ascii="Times New Roman" w:hAnsi="Times New Roman"/>
                <w:color w:val="191919"/>
                <w:sz w:val="18"/>
                <w:szCs w:val="18"/>
              </w:rPr>
              <w:t>ferential Equations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w:t>
            </w:r>
            <w:r>
              <w:rPr>
                <w:rFonts w:ascii="Times New Roman" w:hAnsi="Times New Roman"/>
                <w:color w:val="191919"/>
                <w:sz w:val="18"/>
                <w:szCs w:val="18"/>
              </w:rPr>
              <w:t>2</w:t>
            </w:r>
            <w:r w:rsidRPr="007A7452">
              <w:rPr>
                <w:rFonts w:ascii="Times New Roman" w:hAnsi="Times New Roman"/>
                <w:color w:val="191919"/>
                <w:sz w:val="18"/>
                <w:szCs w:val="18"/>
              </w:rPr>
              <w:t>13</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Modern Geometry</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3314</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Math Statistics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3411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color w:val="191919"/>
                <w:sz w:val="18"/>
                <w:szCs w:val="18"/>
              </w:rPr>
            </w:pPr>
            <w:r>
              <w:rPr>
                <w:rFonts w:ascii="Times New Roman" w:hAnsi="Times New Roman"/>
                <w:color w:val="191919"/>
                <w:sz w:val="18"/>
                <w:szCs w:val="18"/>
              </w:rPr>
              <w:t>Statistical Methods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Modern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 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Modern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 II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lastRenderedPageBreak/>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Elem.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4212</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Elem.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4215</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Numerical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Pr>
                <w:rFonts w:ascii="Times New Roman" w:hAnsi="Times New Roman"/>
                <w:color w:val="191919"/>
                <w:sz w:val="18"/>
                <w:szCs w:val="18"/>
              </w:rPr>
              <w:t>921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Senior Project</w:t>
            </w:r>
            <w:r>
              <w:rPr>
                <w:rFonts w:ascii="Times New Roman" w:hAnsi="Times New Roman"/>
                <w:color w:val="191919"/>
                <w:sz w:val="18"/>
                <w:szCs w:val="18"/>
              </w:rPr>
              <w:t xml:space="preserve"> </w:t>
            </w:r>
            <w:proofErr w:type="spellStart"/>
            <w:r>
              <w:rPr>
                <w:rFonts w:ascii="Times New Roman" w:hAnsi="Times New Roman"/>
                <w:color w:val="191919"/>
                <w:sz w:val="18"/>
                <w:szCs w:val="18"/>
              </w:rPr>
              <w:t>i</w:t>
            </w:r>
            <w:proofErr w:type="spellEnd"/>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1106" w:type="dxa"/>
            <w:tcBorders>
              <w:top w:val="nil"/>
              <w:left w:val="nil"/>
              <w:bottom w:val="nil"/>
              <w:right w:val="nil"/>
            </w:tcBorders>
          </w:tcPr>
          <w:p w:rsidR="00F2293F" w:rsidRPr="007A7452" w:rsidDel="00A53763" w:rsidRDefault="00F2293F" w:rsidP="00F2293F">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4922</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color w:val="191919"/>
                <w:sz w:val="18"/>
                <w:szCs w:val="18"/>
              </w:rPr>
            </w:pPr>
            <w:r>
              <w:rPr>
                <w:rFonts w:ascii="Times New Roman" w:hAnsi="Times New Roman"/>
                <w:color w:val="191919"/>
                <w:sz w:val="18"/>
                <w:szCs w:val="18"/>
              </w:rPr>
              <w:t>Senior Project II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2</w:t>
            </w:r>
          </w:p>
        </w:tc>
      </w:tr>
      <w:tr w:rsidR="00F2293F" w:rsidRPr="007A7452" w:rsidTr="00F2293F">
        <w:trPr>
          <w:trHeight w:hRule="exact" w:val="214"/>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FREN</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right="-24"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 Elem.</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3" w:firstLine="50"/>
              <w:rPr>
                <w:rFonts w:ascii="Times New Roman" w:hAnsi="Times New Roman"/>
                <w:sz w:val="24"/>
                <w:szCs w:val="24"/>
              </w:rPr>
            </w:pPr>
            <w:proofErr w:type="spellStart"/>
            <w:r w:rsidRPr="007A7452">
              <w:rPr>
                <w:rFonts w:ascii="Times New Roman" w:hAnsi="Times New Roman"/>
                <w:color w:val="191919"/>
                <w:sz w:val="18"/>
                <w:szCs w:val="18"/>
              </w:rPr>
              <w:t>Fren</w:t>
            </w:r>
            <w:proofErr w:type="spellEnd"/>
            <w:r w:rsidRPr="007A7452">
              <w:rPr>
                <w:rFonts w:ascii="Times New Roman" w:hAnsi="Times New Roman"/>
                <w:color w:val="191919"/>
                <w:sz w:val="18"/>
                <w:szCs w:val="18"/>
              </w:rPr>
              <w:t xml:space="preserve"> or GRMN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121, Elem. German</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9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50"/>
              <w:rPr>
                <w:rFonts w:ascii="Times New Roman" w:hAnsi="Times New Roman"/>
                <w:sz w:val="24"/>
                <w:szCs w:val="24"/>
              </w:rPr>
            </w:pP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50"/>
              <w:rPr>
                <w:rFonts w:ascii="Times New Roman" w:hAnsi="Times New Roman"/>
                <w:sz w:val="24"/>
                <w:szCs w:val="24"/>
              </w:rPr>
            </w:pP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3</w:t>
            </w:r>
            <w:r>
              <w:rPr>
                <w:rFonts w:ascii="Times New Roman" w:hAnsi="Times New Roman"/>
                <w:b/>
                <w:bCs/>
                <w:color w:val="191919"/>
                <w:sz w:val="18"/>
                <w:szCs w:val="18"/>
              </w:rPr>
              <w:t>9</w:t>
            </w:r>
          </w:p>
        </w:tc>
      </w:tr>
    </w:tbl>
    <w:p w:rsidR="00F2293F" w:rsidRDefault="00F2293F" w:rsidP="00F2293F">
      <w:pPr>
        <w:widowControl w:val="0"/>
        <w:autoSpaceDE w:val="0"/>
        <w:autoSpaceDN w:val="0"/>
        <w:adjustRightInd w:val="0"/>
        <w:spacing w:after="0"/>
        <w:ind w:left="360" w:right="490" w:firstLine="0"/>
        <w:rPr>
          <w:rFonts w:ascii="Times New Roman" w:hAnsi="Times New Roman"/>
          <w:color w:val="000000"/>
          <w:sz w:val="18"/>
          <w:szCs w:val="18"/>
        </w:rPr>
      </w:pPr>
      <w:r>
        <w:rPr>
          <w:rFonts w:ascii="Times New Roman" w:hAnsi="Times New Roman"/>
          <w:b/>
          <w:bCs/>
          <w:color w:val="191919"/>
          <w:spacing w:val="-1"/>
          <w:sz w:val="18"/>
          <w:szCs w:val="18"/>
        </w:rPr>
        <w:t>Majo</w:t>
      </w:r>
      <w:r>
        <w:rPr>
          <w:rFonts w:ascii="Times New Roman" w:hAnsi="Times New Roman"/>
          <w:b/>
          <w:bCs/>
          <w:color w:val="191919"/>
          <w:sz w:val="18"/>
          <w:szCs w:val="18"/>
        </w:rPr>
        <w:t>r</w:t>
      </w:r>
      <w:r>
        <w:rPr>
          <w:rFonts w:ascii="Times New Roman" w:hAnsi="Times New Roman"/>
          <w:b/>
          <w:bCs/>
          <w:color w:val="191919"/>
          <w:spacing w:val="-5"/>
          <w:sz w:val="18"/>
          <w:szCs w:val="18"/>
        </w:rPr>
        <w:t xml:space="preserve"> </w:t>
      </w:r>
      <w:r>
        <w:rPr>
          <w:rFonts w:ascii="Times New Roman" w:hAnsi="Times New Roman"/>
          <w:b/>
          <w:bCs/>
          <w:color w:val="191919"/>
          <w:spacing w:val="-1"/>
          <w:sz w:val="18"/>
          <w:szCs w:val="18"/>
        </w:rPr>
        <w:t>Electives</w:t>
      </w:r>
    </w:p>
    <w:p w:rsidR="00F2293F" w:rsidRDefault="00F2293F" w:rsidP="00F2293F">
      <w:pPr>
        <w:widowControl w:val="0"/>
        <w:tabs>
          <w:tab w:val="left" w:pos="9900"/>
        </w:tabs>
        <w:autoSpaceDE w:val="0"/>
        <w:autoSpaceDN w:val="0"/>
        <w:adjustRightInd w:val="0"/>
        <w:spacing w:before="12" w:after="0"/>
        <w:ind w:left="360" w:right="490" w:firstLine="0"/>
        <w:rPr>
          <w:rFonts w:ascii="Times New Roman" w:hAnsi="Times New Roman"/>
          <w:color w:val="000000"/>
          <w:sz w:val="18"/>
          <w:szCs w:val="18"/>
        </w:rPr>
      </w:pPr>
      <w:r>
        <w:rPr>
          <w:rFonts w:ascii="Times New Roman" w:hAnsi="Times New Roman"/>
          <w:color w:val="191919"/>
          <w:spacing w:val="-1"/>
          <w:sz w:val="18"/>
          <w:szCs w:val="18"/>
        </w:rPr>
        <w:t>Si</w:t>
      </w:r>
      <w:r>
        <w:rPr>
          <w:rFonts w:ascii="Times New Roman" w:hAnsi="Times New Roman"/>
          <w:color w:val="191919"/>
          <w:sz w:val="18"/>
          <w:szCs w:val="18"/>
        </w:rPr>
        <w:t>x</w:t>
      </w:r>
      <w:r>
        <w:rPr>
          <w:rFonts w:ascii="Times New Roman" w:hAnsi="Times New Roman"/>
          <w:color w:val="191919"/>
          <w:spacing w:val="-2"/>
          <w:sz w:val="18"/>
          <w:szCs w:val="18"/>
        </w:rPr>
        <w:t xml:space="preserve"> </w:t>
      </w:r>
      <w:r>
        <w:rPr>
          <w:rFonts w:ascii="Times New Roman" w:hAnsi="Times New Roman"/>
          <w:color w:val="191919"/>
          <w:spacing w:val="-1"/>
          <w:sz w:val="18"/>
          <w:szCs w:val="18"/>
        </w:rPr>
        <w:t>hour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 Mathematics Courses 3000 or above</w:t>
      </w:r>
      <w:r>
        <w:rPr>
          <w:rFonts w:ascii="Times New Roman" w:hAnsi="Times New Roman"/>
          <w:color w:val="191919"/>
          <w:sz w:val="18"/>
          <w:szCs w:val="18"/>
        </w:rPr>
        <w:tab/>
        <w:t>6</w:t>
      </w:r>
    </w:p>
    <w:tbl>
      <w:tblPr>
        <w:tblW w:w="0" w:type="auto"/>
        <w:tblLayout w:type="fixed"/>
        <w:tblCellMar>
          <w:left w:w="0" w:type="dxa"/>
          <w:right w:w="0" w:type="dxa"/>
        </w:tblCellMar>
        <w:tblLook w:val="0000"/>
      </w:tblPr>
      <w:tblGrid>
        <w:gridCol w:w="360"/>
        <w:gridCol w:w="6717"/>
        <w:gridCol w:w="360"/>
        <w:gridCol w:w="2363"/>
        <w:gridCol w:w="360"/>
      </w:tblGrid>
      <w:tr w:rsidR="00F2293F" w:rsidRPr="007A7452" w:rsidTr="00F2293F">
        <w:trPr>
          <w:gridAfter w:val="1"/>
          <w:wAfter w:w="360" w:type="dxa"/>
          <w:trHeight w:hRule="exact" w:val="234"/>
        </w:trPr>
        <w:tc>
          <w:tcPr>
            <w:tcW w:w="7077" w:type="dxa"/>
            <w:gridSpan w:val="2"/>
            <w:tcBorders>
              <w:top w:val="nil"/>
              <w:left w:val="nil"/>
              <w:bottom w:val="nil"/>
              <w:right w:val="nil"/>
            </w:tcBorders>
          </w:tcPr>
          <w:p w:rsidR="00F2293F" w:rsidRPr="007A7452" w:rsidRDefault="00F2293F" w:rsidP="00C121A0">
            <w:pPr>
              <w:widowControl w:val="0"/>
              <w:tabs>
                <w:tab w:val="left" w:pos="1100"/>
                <w:tab w:val="left" w:pos="2180"/>
              </w:tabs>
              <w:autoSpaceDE w:val="0"/>
              <w:autoSpaceDN w:val="0"/>
              <w:adjustRightInd w:val="0"/>
              <w:spacing w:before="6" w:after="0"/>
              <w:ind w:left="4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C121A0">
            <w:pPr>
              <w:widowControl w:val="0"/>
              <w:autoSpaceDE w:val="0"/>
              <w:autoSpaceDN w:val="0"/>
              <w:adjustRightInd w:val="0"/>
              <w:spacing w:before="6" w:after="0"/>
              <w:ind w:right="4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Electives</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ind w:firstLine="50"/>
              <w:rPr>
                <w:rFonts w:ascii="Times New Roman" w:hAnsi="Times New Roman"/>
                <w:sz w:val="24"/>
                <w:szCs w:val="24"/>
              </w:rPr>
            </w:pPr>
          </w:p>
        </w:tc>
      </w:tr>
      <w:tr w:rsidR="00F2293F" w:rsidRPr="007A7452" w:rsidTr="00F2293F">
        <w:trPr>
          <w:gridBefore w:val="1"/>
          <w:wBefore w:w="360" w:type="dxa"/>
          <w:trHeight w:hRule="exact" w:val="214"/>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An</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cours</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fro</w:t>
            </w:r>
            <w:r w:rsidRPr="007A7452">
              <w:rPr>
                <w:rFonts w:ascii="Times New Roman" w:hAnsi="Times New Roman"/>
                <w:color w:val="191919"/>
                <w:sz w:val="18"/>
                <w:szCs w:val="18"/>
              </w:rPr>
              <w:t>m</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curriculum.</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1" w:firstLine="50"/>
              <w:jc w:val="right"/>
              <w:rPr>
                <w:rFonts w:ascii="Times New Roman" w:hAnsi="Times New Roman"/>
                <w:sz w:val="24"/>
                <w:szCs w:val="24"/>
              </w:rPr>
            </w:pPr>
            <w:r w:rsidRPr="007A7452">
              <w:rPr>
                <w:rFonts w:ascii="Times New Roman" w:hAnsi="Times New Roman"/>
                <w:color w:val="191919"/>
                <w:spacing w:val="-1"/>
                <w:sz w:val="18"/>
                <w:szCs w:val="18"/>
              </w:rPr>
              <w:t>1</w:t>
            </w:r>
            <w:r>
              <w:rPr>
                <w:rFonts w:ascii="Times New Roman" w:hAnsi="Times New Roman"/>
                <w:color w:val="191919"/>
                <w:spacing w:val="-1"/>
                <w:sz w:val="18"/>
                <w:szCs w:val="18"/>
              </w:rPr>
              <w:t>5</w:t>
            </w:r>
          </w:p>
        </w:tc>
      </w:tr>
      <w:tr w:rsidR="00F2293F" w:rsidRPr="007A7452" w:rsidTr="00F2293F">
        <w:trPr>
          <w:gridBefore w:val="1"/>
          <w:wBefore w:w="360" w:type="dxa"/>
          <w:trHeight w:hRule="exact" w:val="214"/>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
                <w:sz w:val="18"/>
                <w:szCs w:val="18"/>
              </w:rPr>
              <w:t>Subtotal</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1" w:firstLine="50"/>
              <w:jc w:val="right"/>
              <w:rPr>
                <w:rFonts w:ascii="Times New Roman" w:hAnsi="Times New Roman"/>
                <w:sz w:val="24"/>
                <w:szCs w:val="24"/>
              </w:rPr>
            </w:pPr>
            <w:r w:rsidRPr="007A7452">
              <w:rPr>
                <w:rFonts w:ascii="Times New Roman" w:hAnsi="Times New Roman"/>
                <w:b/>
                <w:bCs/>
                <w:color w:val="191919"/>
                <w:spacing w:val="-1"/>
                <w:sz w:val="18"/>
                <w:szCs w:val="18"/>
              </w:rPr>
              <w:t>60</w:t>
            </w:r>
          </w:p>
        </w:tc>
      </w:tr>
      <w:tr w:rsidR="00F2293F" w:rsidRPr="007A7452" w:rsidTr="00F2293F">
        <w:trPr>
          <w:gridBefore w:val="1"/>
          <w:wBefore w:w="360" w:type="dxa"/>
          <w:trHeight w:hRule="exact" w:val="298"/>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6"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Requi</w:t>
            </w:r>
            <w:r w:rsidRPr="007A7452">
              <w:rPr>
                <w:rFonts w:ascii="Times New Roman" w:hAnsi="Times New Roman"/>
                <w:b/>
                <w:bCs/>
                <w:color w:val="191919"/>
                <w:spacing w:val="-4"/>
                <w:sz w:val="18"/>
                <w:szCs w:val="18"/>
              </w:rPr>
              <w:t>r</w:t>
            </w:r>
            <w:r w:rsidRPr="007A7452">
              <w:rPr>
                <w:rFonts w:ascii="Times New Roman" w:hAnsi="Times New Roman"/>
                <w:b/>
                <w:bCs/>
                <w:color w:val="191919"/>
                <w:spacing w:val="-1"/>
                <w:sz w:val="18"/>
                <w:szCs w:val="18"/>
              </w:rPr>
              <w:t>e</w:t>
            </w:r>
            <w:r w:rsidRPr="007A7452">
              <w:rPr>
                <w:rFonts w:ascii="Times New Roman" w:hAnsi="Times New Roman"/>
                <w:b/>
                <w:bCs/>
                <w:color w:val="191919"/>
                <w:sz w:val="18"/>
                <w:szCs w:val="18"/>
              </w:rPr>
              <w:t>d</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fo</w:t>
            </w:r>
            <w:r w:rsidRPr="007A7452">
              <w:rPr>
                <w:rFonts w:ascii="Times New Roman" w:hAnsi="Times New Roman"/>
                <w:b/>
                <w:bCs/>
                <w:color w:val="191919"/>
                <w:sz w:val="18"/>
                <w:szCs w:val="18"/>
              </w:rPr>
              <w:t>r</w:t>
            </w:r>
            <w:r w:rsidRPr="007A7452">
              <w:rPr>
                <w:rFonts w:ascii="Times New Roman" w:hAnsi="Times New Roman"/>
                <w:b/>
                <w:bCs/>
                <w:color w:val="191919"/>
                <w:spacing w:val="-5"/>
                <w:sz w:val="18"/>
                <w:szCs w:val="18"/>
              </w:rPr>
              <w:t xml:space="preserve"> </w:t>
            </w:r>
            <w:r w:rsidRPr="007A7452">
              <w:rPr>
                <w:rFonts w:ascii="Times New Roman" w:hAnsi="Times New Roman"/>
                <w:b/>
                <w:bCs/>
                <w:color w:val="191919"/>
                <w:spacing w:val="-1"/>
                <w:sz w:val="18"/>
                <w:szCs w:val="18"/>
              </w:rPr>
              <w:t>Graduation</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6" w:lineRule="exact"/>
              <w:ind w:right="41" w:firstLine="50"/>
              <w:jc w:val="right"/>
              <w:rPr>
                <w:rFonts w:ascii="Times New Roman" w:hAnsi="Times New Roman"/>
                <w:sz w:val="24"/>
                <w:szCs w:val="24"/>
              </w:rPr>
            </w:pPr>
            <w:r w:rsidRPr="007A7452">
              <w:rPr>
                <w:rFonts w:ascii="Times New Roman" w:hAnsi="Times New Roman"/>
                <w:b/>
                <w:bCs/>
                <w:color w:val="191919"/>
                <w:spacing w:val="-1"/>
                <w:sz w:val="18"/>
                <w:szCs w:val="18"/>
              </w:rPr>
              <w:t>12</w:t>
            </w:r>
            <w:r>
              <w:rPr>
                <w:rFonts w:ascii="Times New Roman" w:hAnsi="Times New Roman"/>
                <w:b/>
                <w:bCs/>
                <w:color w:val="191919"/>
                <w:spacing w:val="-1"/>
                <w:sz w:val="18"/>
                <w:szCs w:val="18"/>
              </w:rPr>
              <w:t>6</w:t>
            </w:r>
          </w:p>
        </w:tc>
      </w:tr>
    </w:tbl>
    <w:p w:rsidR="00F2293F" w:rsidRDefault="00F2293F" w:rsidP="00F2293F">
      <w:pPr>
        <w:widowControl w:val="0"/>
        <w:autoSpaceDE w:val="0"/>
        <w:autoSpaceDN w:val="0"/>
        <w:adjustRightInd w:val="0"/>
        <w:spacing w:before="7" w:after="0"/>
        <w:ind w:left="160" w:firstLine="20"/>
        <w:rPr>
          <w:rFonts w:ascii="Times New Roman" w:hAnsi="Times New Roman"/>
          <w:color w:val="000000"/>
          <w:sz w:val="24"/>
          <w:szCs w:val="24"/>
        </w:rPr>
      </w:pPr>
      <w:r>
        <w:rPr>
          <w:rFonts w:ascii="Times New Roman" w:hAnsi="Times New Roman"/>
          <w:b/>
          <w:bCs/>
          <w:color w:val="191919"/>
          <w:spacing w:val="-2"/>
          <w:sz w:val="32"/>
          <w:szCs w:val="32"/>
        </w:rPr>
        <w:t>P</w:t>
      </w:r>
      <w:r>
        <w:rPr>
          <w:rFonts w:ascii="Times New Roman" w:hAnsi="Times New Roman"/>
          <w:b/>
          <w:bCs/>
          <w:color w:val="191919"/>
          <w:spacing w:val="-2"/>
          <w:sz w:val="24"/>
          <w:szCs w:val="24"/>
        </w:rPr>
        <w:t>ROGRA</w:t>
      </w:r>
      <w:r>
        <w:rPr>
          <w:rFonts w:ascii="Times New Roman" w:hAnsi="Times New Roman"/>
          <w:b/>
          <w:bCs/>
          <w:color w:val="191919"/>
          <w:sz w:val="24"/>
          <w:szCs w:val="24"/>
        </w:rPr>
        <w:t>M</w:t>
      </w:r>
      <w:r>
        <w:rPr>
          <w:rFonts w:ascii="Times New Roman" w:hAnsi="Times New Roman"/>
          <w:b/>
          <w:bCs/>
          <w:color w:val="191919"/>
          <w:spacing w:val="17"/>
          <w:sz w:val="24"/>
          <w:szCs w:val="24"/>
        </w:rPr>
        <w:t xml:space="preserve"> </w:t>
      </w:r>
      <w:r>
        <w:rPr>
          <w:rFonts w:ascii="Times New Roman" w:hAnsi="Times New Roman"/>
          <w:b/>
          <w:bCs/>
          <w:color w:val="191919"/>
          <w:spacing w:val="-2"/>
          <w:sz w:val="24"/>
          <w:szCs w:val="24"/>
        </w:rPr>
        <w:t>O</w:t>
      </w:r>
      <w:r>
        <w:rPr>
          <w:rFonts w:ascii="Times New Roman" w:hAnsi="Times New Roman"/>
          <w:b/>
          <w:bCs/>
          <w:color w:val="191919"/>
          <w:sz w:val="24"/>
          <w:szCs w:val="24"/>
        </w:rPr>
        <w:t>F</w:t>
      </w:r>
      <w:r>
        <w:rPr>
          <w:rFonts w:ascii="Times New Roman" w:hAnsi="Times New Roman"/>
          <w:b/>
          <w:bCs/>
          <w:color w:val="191919"/>
          <w:spacing w:val="8"/>
          <w:sz w:val="24"/>
          <w:szCs w:val="24"/>
        </w:rPr>
        <w:t xml:space="preserve"> </w:t>
      </w:r>
      <w:r>
        <w:rPr>
          <w:rFonts w:ascii="Times New Roman" w:hAnsi="Times New Roman"/>
          <w:b/>
          <w:bCs/>
          <w:color w:val="191919"/>
          <w:spacing w:val="-2"/>
          <w:sz w:val="32"/>
          <w:szCs w:val="32"/>
        </w:rPr>
        <w:t>S</w:t>
      </w:r>
      <w:r>
        <w:rPr>
          <w:rFonts w:ascii="Times New Roman" w:hAnsi="Times New Roman"/>
          <w:b/>
          <w:bCs/>
          <w:color w:val="191919"/>
          <w:spacing w:val="-2"/>
          <w:sz w:val="24"/>
          <w:szCs w:val="24"/>
        </w:rPr>
        <w:t>TUD</w:t>
      </w:r>
      <w:r>
        <w:rPr>
          <w:rFonts w:ascii="Times New Roman" w:hAnsi="Times New Roman"/>
          <w:b/>
          <w:bCs/>
          <w:color w:val="191919"/>
          <w:sz w:val="24"/>
          <w:szCs w:val="24"/>
        </w:rPr>
        <w:t>Y</w:t>
      </w:r>
      <w:r>
        <w:rPr>
          <w:rFonts w:ascii="Times New Roman" w:hAnsi="Times New Roman"/>
          <w:b/>
          <w:bCs/>
          <w:color w:val="191919"/>
          <w:spacing w:val="8"/>
          <w:sz w:val="24"/>
          <w:szCs w:val="24"/>
        </w:rPr>
        <w:t xml:space="preserve"> </w:t>
      </w:r>
      <w:r>
        <w:rPr>
          <w:rFonts w:ascii="Times New Roman" w:hAnsi="Times New Roman"/>
          <w:b/>
          <w:bCs/>
          <w:color w:val="191919"/>
          <w:spacing w:val="-2"/>
          <w:sz w:val="24"/>
          <w:szCs w:val="24"/>
        </w:rPr>
        <w:t>FO</w:t>
      </w:r>
      <w:r>
        <w:rPr>
          <w:rFonts w:ascii="Times New Roman" w:hAnsi="Times New Roman"/>
          <w:b/>
          <w:bCs/>
          <w:color w:val="191919"/>
          <w:sz w:val="24"/>
          <w:szCs w:val="24"/>
        </w:rPr>
        <w:t>R</w:t>
      </w:r>
      <w:r>
        <w:rPr>
          <w:rFonts w:ascii="Times New Roman" w:hAnsi="Times New Roman"/>
          <w:b/>
          <w:bCs/>
          <w:color w:val="191919"/>
          <w:spacing w:val="12"/>
          <w:sz w:val="24"/>
          <w:szCs w:val="24"/>
        </w:rPr>
        <w:t xml:space="preserve"> </w:t>
      </w:r>
      <w:r>
        <w:rPr>
          <w:rFonts w:ascii="Times New Roman" w:hAnsi="Times New Roman"/>
          <w:b/>
          <w:bCs/>
          <w:color w:val="191919"/>
          <w:spacing w:val="-2"/>
          <w:sz w:val="24"/>
          <w:szCs w:val="24"/>
        </w:rPr>
        <w:t>TH</w:t>
      </w:r>
      <w:r>
        <w:rPr>
          <w:rFonts w:ascii="Times New Roman" w:hAnsi="Times New Roman"/>
          <w:b/>
          <w:bCs/>
          <w:color w:val="191919"/>
          <w:sz w:val="24"/>
          <w:szCs w:val="24"/>
        </w:rPr>
        <w:t>E</w:t>
      </w:r>
      <w:r>
        <w:rPr>
          <w:rFonts w:ascii="Times New Roman" w:hAnsi="Times New Roman"/>
          <w:b/>
          <w:bCs/>
          <w:color w:val="191919"/>
          <w:spacing w:val="17"/>
          <w:sz w:val="24"/>
          <w:szCs w:val="24"/>
        </w:rPr>
        <w:t xml:space="preserve"> </w:t>
      </w:r>
      <w:r>
        <w:rPr>
          <w:rFonts w:ascii="Times New Roman" w:hAnsi="Times New Roman"/>
          <w:b/>
          <w:bCs/>
          <w:color w:val="191919"/>
          <w:spacing w:val="-2"/>
          <w:sz w:val="32"/>
          <w:szCs w:val="32"/>
        </w:rPr>
        <w:t>B</w:t>
      </w:r>
      <w:r>
        <w:rPr>
          <w:rFonts w:ascii="Times New Roman" w:hAnsi="Times New Roman"/>
          <w:b/>
          <w:bCs/>
          <w:color w:val="191919"/>
          <w:spacing w:val="-2"/>
          <w:sz w:val="24"/>
          <w:szCs w:val="24"/>
        </w:rPr>
        <w:t>ACHELO</w:t>
      </w:r>
      <w:r>
        <w:rPr>
          <w:rFonts w:ascii="Times New Roman" w:hAnsi="Times New Roman"/>
          <w:b/>
          <w:bCs/>
          <w:color w:val="191919"/>
          <w:sz w:val="24"/>
          <w:szCs w:val="24"/>
        </w:rPr>
        <w:t>R</w:t>
      </w:r>
      <w:r>
        <w:rPr>
          <w:rFonts w:ascii="Times New Roman" w:hAnsi="Times New Roman"/>
          <w:b/>
          <w:bCs/>
          <w:color w:val="191919"/>
          <w:spacing w:val="17"/>
          <w:sz w:val="24"/>
          <w:szCs w:val="24"/>
        </w:rPr>
        <w:t xml:space="preserve"> </w:t>
      </w:r>
      <w:r>
        <w:rPr>
          <w:rFonts w:ascii="Times New Roman" w:hAnsi="Times New Roman"/>
          <w:b/>
          <w:bCs/>
          <w:color w:val="191919"/>
          <w:spacing w:val="-2"/>
          <w:sz w:val="24"/>
          <w:szCs w:val="24"/>
        </w:rPr>
        <w:t>O</w:t>
      </w:r>
      <w:r>
        <w:rPr>
          <w:rFonts w:ascii="Times New Roman" w:hAnsi="Times New Roman"/>
          <w:b/>
          <w:bCs/>
          <w:color w:val="191919"/>
          <w:sz w:val="24"/>
          <w:szCs w:val="24"/>
        </w:rPr>
        <w:t>F</w:t>
      </w:r>
      <w:r>
        <w:rPr>
          <w:rFonts w:ascii="Times New Roman" w:hAnsi="Times New Roman"/>
          <w:b/>
          <w:bCs/>
          <w:color w:val="191919"/>
          <w:spacing w:val="-10"/>
          <w:sz w:val="24"/>
          <w:szCs w:val="24"/>
        </w:rPr>
        <w:t xml:space="preserve"> </w:t>
      </w:r>
      <w:r>
        <w:rPr>
          <w:rFonts w:ascii="Times New Roman" w:hAnsi="Times New Roman"/>
          <w:b/>
          <w:bCs/>
          <w:color w:val="191919"/>
          <w:spacing w:val="-2"/>
          <w:sz w:val="32"/>
          <w:szCs w:val="32"/>
        </w:rPr>
        <w:t>A</w:t>
      </w:r>
      <w:r>
        <w:rPr>
          <w:rFonts w:ascii="Times New Roman" w:hAnsi="Times New Roman"/>
          <w:b/>
          <w:bCs/>
          <w:color w:val="191919"/>
          <w:spacing w:val="-10"/>
          <w:sz w:val="24"/>
          <w:szCs w:val="24"/>
        </w:rPr>
        <w:t>R</w:t>
      </w:r>
      <w:r>
        <w:rPr>
          <w:rFonts w:ascii="Times New Roman" w:hAnsi="Times New Roman"/>
          <w:b/>
          <w:bCs/>
          <w:color w:val="191919"/>
          <w:spacing w:val="-2"/>
          <w:sz w:val="24"/>
          <w:szCs w:val="24"/>
        </w:rPr>
        <w:t>T</w:t>
      </w:r>
      <w:r>
        <w:rPr>
          <w:rFonts w:ascii="Times New Roman" w:hAnsi="Times New Roman"/>
          <w:b/>
          <w:bCs/>
          <w:color w:val="191919"/>
          <w:sz w:val="24"/>
          <w:szCs w:val="24"/>
        </w:rPr>
        <w:t>S</w:t>
      </w:r>
      <w:r>
        <w:rPr>
          <w:rFonts w:ascii="Times New Roman" w:hAnsi="Times New Roman"/>
          <w:b/>
          <w:bCs/>
          <w:color w:val="191919"/>
          <w:spacing w:val="17"/>
          <w:sz w:val="24"/>
          <w:szCs w:val="24"/>
        </w:rPr>
        <w:t xml:space="preserve"> </w:t>
      </w:r>
      <w:r>
        <w:rPr>
          <w:rFonts w:ascii="Times New Roman" w:hAnsi="Times New Roman"/>
          <w:b/>
          <w:bCs/>
          <w:color w:val="191919"/>
          <w:spacing w:val="-2"/>
          <w:sz w:val="32"/>
          <w:szCs w:val="32"/>
        </w:rPr>
        <w:t>D</w:t>
      </w:r>
      <w:r>
        <w:rPr>
          <w:rFonts w:ascii="Times New Roman" w:hAnsi="Times New Roman"/>
          <w:b/>
          <w:bCs/>
          <w:color w:val="191919"/>
          <w:spacing w:val="-2"/>
          <w:sz w:val="24"/>
          <w:szCs w:val="24"/>
        </w:rPr>
        <w:t>EGRE</w:t>
      </w:r>
      <w:r>
        <w:rPr>
          <w:rFonts w:ascii="Times New Roman" w:hAnsi="Times New Roman"/>
          <w:b/>
          <w:bCs/>
          <w:color w:val="191919"/>
          <w:sz w:val="24"/>
          <w:szCs w:val="24"/>
        </w:rPr>
        <w:t>E</w:t>
      </w:r>
      <w:r>
        <w:rPr>
          <w:rFonts w:ascii="Times New Roman" w:hAnsi="Times New Roman"/>
          <w:b/>
          <w:bCs/>
          <w:color w:val="191919"/>
          <w:spacing w:val="17"/>
          <w:sz w:val="24"/>
          <w:szCs w:val="24"/>
        </w:rPr>
        <w:t xml:space="preserve"> </w:t>
      </w:r>
      <w:r>
        <w:rPr>
          <w:rFonts w:ascii="Times New Roman" w:hAnsi="Times New Roman"/>
          <w:b/>
          <w:bCs/>
          <w:color w:val="191919"/>
          <w:spacing w:val="-2"/>
          <w:sz w:val="24"/>
          <w:szCs w:val="24"/>
        </w:rPr>
        <w:t>I</w:t>
      </w:r>
      <w:r>
        <w:rPr>
          <w:rFonts w:ascii="Times New Roman" w:hAnsi="Times New Roman"/>
          <w:b/>
          <w:bCs/>
          <w:color w:val="191919"/>
          <w:sz w:val="24"/>
          <w:szCs w:val="24"/>
        </w:rPr>
        <w:t>N</w:t>
      </w:r>
      <w:r>
        <w:rPr>
          <w:rFonts w:ascii="Times New Roman" w:hAnsi="Times New Roman"/>
          <w:b/>
          <w:bCs/>
          <w:color w:val="191919"/>
          <w:spacing w:val="17"/>
          <w:sz w:val="24"/>
          <w:szCs w:val="24"/>
        </w:rPr>
        <w:t xml:space="preserve"> </w:t>
      </w:r>
      <w:r>
        <w:rPr>
          <w:rFonts w:ascii="Times New Roman" w:hAnsi="Times New Roman"/>
          <w:b/>
          <w:bCs/>
          <w:color w:val="191919"/>
          <w:spacing w:val="-2"/>
          <w:sz w:val="32"/>
          <w:szCs w:val="32"/>
        </w:rPr>
        <w:t>M</w:t>
      </w:r>
      <w:r>
        <w:rPr>
          <w:rFonts w:ascii="Times New Roman" w:hAnsi="Times New Roman"/>
          <w:b/>
          <w:bCs/>
          <w:color w:val="191919"/>
          <w:spacing w:val="-19"/>
          <w:sz w:val="24"/>
          <w:szCs w:val="24"/>
        </w:rPr>
        <w:t>A</w:t>
      </w:r>
      <w:r>
        <w:rPr>
          <w:rFonts w:ascii="Times New Roman" w:hAnsi="Times New Roman"/>
          <w:b/>
          <w:bCs/>
          <w:color w:val="191919"/>
          <w:spacing w:val="-2"/>
          <w:sz w:val="24"/>
          <w:szCs w:val="24"/>
        </w:rPr>
        <w:t>THEM</w:t>
      </w:r>
      <w:r>
        <w:rPr>
          <w:rFonts w:ascii="Times New Roman" w:hAnsi="Times New Roman"/>
          <w:b/>
          <w:bCs/>
          <w:color w:val="191919"/>
          <w:spacing w:val="-19"/>
          <w:sz w:val="24"/>
          <w:szCs w:val="24"/>
        </w:rPr>
        <w:t>A</w:t>
      </w:r>
      <w:r>
        <w:rPr>
          <w:rFonts w:ascii="Times New Roman" w:hAnsi="Times New Roman"/>
          <w:b/>
          <w:bCs/>
          <w:color w:val="191919"/>
          <w:spacing w:val="-2"/>
          <w:sz w:val="24"/>
          <w:szCs w:val="24"/>
        </w:rPr>
        <w:t>TICS</w:t>
      </w:r>
    </w:p>
    <w:p w:rsidR="00F2293F" w:rsidRDefault="00F2293F" w:rsidP="00F2293F">
      <w:pPr>
        <w:widowControl w:val="0"/>
        <w:autoSpaceDE w:val="0"/>
        <w:autoSpaceDN w:val="0"/>
        <w:adjustRightInd w:val="0"/>
        <w:spacing w:before="55" w:after="0"/>
        <w:ind w:left="160" w:firstLine="20"/>
        <w:rPr>
          <w:rFonts w:ascii="Times New Roman" w:hAnsi="Times New Roman"/>
          <w:color w:val="000000"/>
          <w:sz w:val="18"/>
          <w:szCs w:val="18"/>
        </w:rPr>
      </w:pPr>
      <w:r>
        <w:rPr>
          <w:rFonts w:ascii="Times New Roman" w:hAnsi="Times New Roman"/>
          <w:color w:val="191919"/>
          <w:spacing w:val="-1"/>
          <w:sz w:val="18"/>
          <w:szCs w:val="18"/>
        </w:rPr>
        <w:t>12</w:t>
      </w:r>
      <w:r>
        <w:rPr>
          <w:rFonts w:ascii="Times New Roman" w:hAnsi="Times New Roman"/>
          <w:color w:val="191919"/>
          <w:sz w:val="18"/>
          <w:szCs w:val="18"/>
        </w:rPr>
        <w:t>5</w:t>
      </w:r>
      <w:r>
        <w:rPr>
          <w:rFonts w:ascii="Times New Roman" w:hAnsi="Times New Roman"/>
          <w:color w:val="191919"/>
          <w:spacing w:val="-2"/>
          <w:sz w:val="18"/>
          <w:szCs w:val="18"/>
        </w:rPr>
        <w:t xml:space="preserve"> </w:t>
      </w:r>
      <w:r>
        <w:rPr>
          <w:rFonts w:ascii="Times New Roman" w:hAnsi="Times New Roman"/>
          <w:color w:val="191919"/>
          <w:spacing w:val="-1"/>
          <w:sz w:val="18"/>
          <w:szCs w:val="18"/>
        </w:rPr>
        <w:t>Semeste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Hours</w:t>
      </w:r>
    </w:p>
    <w:p w:rsidR="00F2293F" w:rsidRDefault="00F2293F" w:rsidP="00F2293F">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1"/>
          <w:sz w:val="18"/>
          <w:szCs w:val="18"/>
        </w:rPr>
        <w:t>F</w:t>
      </w:r>
      <w:r>
        <w:rPr>
          <w:rFonts w:ascii="Times New Roman" w:hAnsi="Times New Roman"/>
          <w:b/>
          <w:bCs/>
          <w:color w:val="191919"/>
          <w:spacing w:val="-4"/>
          <w:sz w:val="18"/>
          <w:szCs w:val="18"/>
        </w:rPr>
        <w:t>r</w:t>
      </w:r>
      <w:r>
        <w:rPr>
          <w:rFonts w:ascii="Times New Roman" w:hAnsi="Times New Roman"/>
          <w:b/>
          <w:bCs/>
          <w:color w:val="191919"/>
          <w:spacing w:val="-1"/>
          <w:sz w:val="18"/>
          <w:szCs w:val="18"/>
        </w:rPr>
        <w:t>eshma</w:t>
      </w:r>
      <w:r>
        <w:rPr>
          <w:rFonts w:ascii="Times New Roman" w:hAnsi="Times New Roman"/>
          <w:b/>
          <w:bCs/>
          <w:color w:val="191919"/>
          <w:sz w:val="18"/>
          <w:szCs w:val="18"/>
        </w:rPr>
        <w:t>n</w:t>
      </w:r>
      <w:r>
        <w:rPr>
          <w:rFonts w:ascii="Times New Roman" w:hAnsi="Times New Roman"/>
          <w:b/>
          <w:bCs/>
          <w:color w:val="191919"/>
          <w:spacing w:val="-9"/>
          <w:sz w:val="18"/>
          <w:szCs w:val="18"/>
        </w:rPr>
        <w:t xml:space="preserve"> </w:t>
      </w:r>
      <w:r>
        <w:rPr>
          <w:rFonts w:ascii="Times New Roman" w:hAnsi="Times New Roman"/>
          <w:b/>
          <w:bCs/>
          <w:color w:val="191919"/>
          <w:spacing w:val="-21"/>
          <w:sz w:val="18"/>
          <w:szCs w:val="18"/>
        </w:rPr>
        <w:t>Y</w:t>
      </w:r>
      <w:r>
        <w:rPr>
          <w:rFonts w:ascii="Times New Roman" w:hAnsi="Times New Roman"/>
          <w:b/>
          <w:bCs/>
          <w:color w:val="191919"/>
          <w:spacing w:val="-1"/>
          <w:sz w:val="18"/>
          <w:szCs w:val="18"/>
        </w:rPr>
        <w:t>ea</w:t>
      </w:r>
      <w:r>
        <w:rPr>
          <w:rFonts w:ascii="Times New Roman" w:hAnsi="Times New Roman"/>
          <w:b/>
          <w:bCs/>
          <w:color w:val="191919"/>
          <w:sz w:val="18"/>
          <w:szCs w:val="18"/>
        </w:rPr>
        <w:t>r</w:t>
      </w:r>
      <w:r>
        <w:rPr>
          <w:rFonts w:ascii="Times New Roman" w:hAnsi="Times New Roman"/>
          <w:b/>
          <w:bCs/>
          <w:color w:val="191919"/>
          <w:spacing w:val="-5"/>
          <w:sz w:val="18"/>
          <w:szCs w:val="18"/>
        </w:rPr>
        <w:t xml:space="preserve"> </w:t>
      </w:r>
      <w:r>
        <w:rPr>
          <w:rFonts w:ascii="Times New Roman" w:hAnsi="Times New Roman"/>
          <w:b/>
          <w:bCs/>
          <w:color w:val="191919"/>
          <w:spacing w:val="-1"/>
          <w:sz w:val="18"/>
          <w:szCs w:val="18"/>
        </w:rPr>
        <w:t>Fal</w:t>
      </w:r>
      <w:r>
        <w:rPr>
          <w:rFonts w:ascii="Times New Roman" w:hAnsi="Times New Roman"/>
          <w:b/>
          <w:bCs/>
          <w:color w:val="191919"/>
          <w:sz w:val="18"/>
          <w:szCs w:val="18"/>
        </w:rPr>
        <w:t>l</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Spring</w:t>
      </w:r>
    </w:p>
    <w:tbl>
      <w:tblPr>
        <w:tblW w:w="0" w:type="auto"/>
        <w:tblInd w:w="120" w:type="dxa"/>
        <w:tblLayout w:type="fixed"/>
        <w:tblCellMar>
          <w:left w:w="0" w:type="dxa"/>
          <w:right w:w="0" w:type="dxa"/>
        </w:tblCellMar>
        <w:tblLook w:val="0000"/>
      </w:tblPr>
      <w:tblGrid>
        <w:gridCol w:w="1034"/>
        <w:gridCol w:w="869"/>
        <w:gridCol w:w="2766"/>
        <w:gridCol w:w="680"/>
        <w:gridCol w:w="709"/>
        <w:gridCol w:w="753"/>
        <w:gridCol w:w="2283"/>
        <w:gridCol w:w="706"/>
      </w:tblGrid>
      <w:tr w:rsidR="00F2293F" w:rsidRPr="007A7452" w:rsidTr="00C121A0">
        <w:trPr>
          <w:trHeight w:hRule="exact" w:val="237"/>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0" w:firstLine="20"/>
              <w:rPr>
                <w:rFonts w:ascii="Times New Roman" w:hAnsi="Times New Roman"/>
                <w:sz w:val="24"/>
                <w:szCs w:val="24"/>
              </w:rPr>
            </w:pPr>
            <w:r w:rsidRPr="007A7452">
              <w:rPr>
                <w:rFonts w:ascii="Times New Roman" w:hAnsi="Times New Roman"/>
                <w:color w:val="191919"/>
                <w:spacing w:val="-1"/>
                <w:sz w:val="18"/>
                <w:szCs w:val="18"/>
              </w:rPr>
              <w:t>ENGL</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86"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101</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297" w:firstLine="20"/>
              <w:rPr>
                <w:rFonts w:ascii="Times New Roman" w:hAnsi="Times New Roman"/>
                <w:sz w:val="24"/>
                <w:szCs w:val="24"/>
              </w:rPr>
            </w:pPr>
            <w:r w:rsidRPr="007A7452">
              <w:rPr>
                <w:rFonts w:ascii="Times New Roman" w:hAnsi="Times New Roman"/>
                <w:color w:val="191919"/>
                <w:spacing w:val="-1"/>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91" w:firstLine="20"/>
              <w:rPr>
                <w:rFonts w:ascii="Times New Roman" w:hAnsi="Times New Roman"/>
                <w:sz w:val="24"/>
                <w:szCs w:val="24"/>
              </w:rPr>
            </w:pPr>
            <w:r w:rsidRPr="007A7452">
              <w:rPr>
                <w:rFonts w:ascii="Times New Roman" w:hAnsi="Times New Roman"/>
                <w:color w:val="191919"/>
                <w:spacing w:val="-1"/>
                <w:sz w:val="18"/>
                <w:szCs w:val="18"/>
              </w:rPr>
              <w:t>ENGL</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102"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102</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69" w:firstLine="20"/>
              <w:rPr>
                <w:rFonts w:ascii="Times New Roman" w:hAnsi="Times New Roman"/>
                <w:sz w:val="24"/>
                <w:szCs w:val="24"/>
              </w:rPr>
            </w:pPr>
            <w:r w:rsidRPr="007A7452">
              <w:rPr>
                <w:rFonts w:ascii="Times New Roman" w:hAnsi="Times New Roman"/>
                <w:color w:val="191919"/>
                <w:spacing w:val="-1"/>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1"/>
                <w:sz w:val="18"/>
                <w:szCs w:val="18"/>
              </w:rPr>
              <w:t>1</w:t>
            </w:r>
            <w:r w:rsidRPr="007A7452">
              <w:rPr>
                <w:rFonts w:ascii="Times New Roman" w:hAnsi="Times New Roman"/>
                <w:color w:val="191919"/>
                <w:sz w:val="18"/>
                <w:szCs w:val="18"/>
              </w:rPr>
              <w:t>3</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proofErr w:type="spellStart"/>
            <w:r w:rsidRPr="007A7452">
              <w:rPr>
                <w:rFonts w:ascii="Times New Roman" w:hAnsi="Times New Roman"/>
                <w:color w:val="191919"/>
                <w:spacing w:val="-1"/>
                <w:sz w:val="18"/>
                <w:szCs w:val="18"/>
              </w:rPr>
              <w:t>Precalculus</w:t>
            </w:r>
            <w:proofErr w:type="spellEnd"/>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1"/>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r w:rsidRPr="007A7452">
              <w:rPr>
                <w:rFonts w:ascii="Times New Roman" w:hAnsi="Times New Roman"/>
                <w:color w:val="191919"/>
                <w:spacing w:val="-1"/>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1</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COMM</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100</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r w:rsidRPr="007A7452">
              <w:rPr>
                <w:rFonts w:ascii="Times New Roman" w:hAnsi="Times New Roman"/>
                <w:color w:val="191919"/>
                <w:spacing w:val="-1"/>
                <w:sz w:val="18"/>
                <w:szCs w:val="18"/>
              </w:rPr>
              <w:t>Analyti</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Discussion</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PEDH</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1"/>
                <w:sz w:val="18"/>
                <w:szCs w:val="18"/>
              </w:rPr>
              <w:t>Elective</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r>
              <w:rPr>
                <w:rFonts w:ascii="Times New Roman" w:hAnsi="Times New Roman"/>
                <w:sz w:val="24"/>
                <w:szCs w:val="24"/>
              </w:rPr>
              <w:t>1</w:t>
            </w: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CHEM</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1"/>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1K</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or</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4</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CHEM</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1"/>
                <w:sz w:val="18"/>
                <w:szCs w:val="18"/>
              </w:rPr>
              <w:t>1212K</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r>
      <w:tr w:rsidR="00F2293F" w:rsidRPr="007A7452" w:rsidTr="00C121A0">
        <w:trPr>
          <w:trHeight w:hRule="exact" w:val="214"/>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ASU</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1"/>
                <w:sz w:val="18"/>
                <w:szCs w:val="18"/>
              </w:rPr>
              <w:t>1200</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r w:rsidRPr="007A7452">
              <w:rPr>
                <w:rFonts w:ascii="Times New Roman" w:hAnsi="Times New Roman"/>
                <w:color w:val="191919"/>
                <w:spacing w:val="-1"/>
                <w:sz w:val="18"/>
                <w:szCs w:val="18"/>
              </w:rPr>
              <w:t>Fresh</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Sem</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Ser</w:t>
            </w:r>
            <w:r w:rsidRPr="007A7452">
              <w:rPr>
                <w:rFonts w:ascii="Times New Roman" w:hAnsi="Times New Roman"/>
                <w:color w:val="191919"/>
                <w:spacing w:val="-13"/>
                <w:sz w:val="18"/>
                <w:szCs w:val="18"/>
              </w:rPr>
              <w:t>v</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Lead.</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POLS</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101</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r w:rsidRPr="007A7452">
              <w:rPr>
                <w:rFonts w:ascii="Times New Roman" w:hAnsi="Times New Roman"/>
                <w:color w:val="191919"/>
                <w:spacing w:val="-1"/>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w:t>
            </w:r>
            <w:r w:rsidRPr="007A7452">
              <w:rPr>
                <w:rFonts w:ascii="Times New Roman" w:hAnsi="Times New Roman"/>
                <w:color w:val="191919"/>
                <w:sz w:val="18"/>
                <w:szCs w:val="18"/>
              </w:rPr>
              <w:t>A</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Government</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9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Hours</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11" w:firstLine="20"/>
              <w:rPr>
                <w:rFonts w:ascii="Times New Roman" w:hAnsi="Times New Roman"/>
                <w:sz w:val="24"/>
                <w:szCs w:val="24"/>
              </w:rPr>
            </w:pPr>
            <w:r w:rsidRPr="007A7452">
              <w:rPr>
                <w:rFonts w:ascii="Times New Roman" w:hAnsi="Times New Roman"/>
                <w:b/>
                <w:bCs/>
                <w:color w:val="191919"/>
                <w:spacing w:val="-1"/>
                <w:sz w:val="18"/>
                <w:szCs w:val="18"/>
              </w:rPr>
              <w:t>16</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1" w:firstLine="20"/>
              <w:jc w:val="right"/>
              <w:rPr>
                <w:rFonts w:ascii="Times New Roman" w:hAnsi="Times New Roman"/>
                <w:sz w:val="24"/>
                <w:szCs w:val="24"/>
              </w:rPr>
            </w:pPr>
            <w:r w:rsidRPr="007A7452">
              <w:rPr>
                <w:rFonts w:ascii="Times New Roman" w:hAnsi="Times New Roman"/>
                <w:b/>
                <w:bCs/>
                <w:color w:val="191919"/>
                <w:spacing w:val="-1"/>
                <w:sz w:val="18"/>
                <w:szCs w:val="18"/>
              </w:rPr>
              <w:t>1</w:t>
            </w:r>
            <w:r>
              <w:rPr>
                <w:rFonts w:ascii="Times New Roman" w:hAnsi="Times New Roman"/>
                <w:b/>
                <w:bCs/>
                <w:color w:val="191919"/>
                <w:spacing w:val="-1"/>
                <w:sz w:val="18"/>
                <w:szCs w:val="18"/>
              </w:rPr>
              <w:t>5</w:t>
            </w:r>
          </w:p>
        </w:tc>
      </w:tr>
    </w:tbl>
    <w:p w:rsidR="00F2293F" w:rsidRDefault="00F2293F" w:rsidP="00F2293F">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1"/>
          <w:sz w:val="18"/>
          <w:szCs w:val="18"/>
        </w:rPr>
        <w:t>Sophomo</w:t>
      </w:r>
      <w:r>
        <w:rPr>
          <w:rFonts w:ascii="Times New Roman" w:hAnsi="Times New Roman"/>
          <w:b/>
          <w:bCs/>
          <w:color w:val="191919"/>
          <w:spacing w:val="-4"/>
          <w:sz w:val="18"/>
          <w:szCs w:val="18"/>
        </w:rPr>
        <w:t>r</w:t>
      </w:r>
      <w:r>
        <w:rPr>
          <w:rFonts w:ascii="Times New Roman" w:hAnsi="Times New Roman"/>
          <w:b/>
          <w:bCs/>
          <w:color w:val="191919"/>
          <w:sz w:val="18"/>
          <w:szCs w:val="18"/>
        </w:rPr>
        <w:t>e</w:t>
      </w:r>
      <w:r>
        <w:rPr>
          <w:rFonts w:ascii="Times New Roman" w:hAnsi="Times New Roman"/>
          <w:b/>
          <w:bCs/>
          <w:color w:val="191919"/>
          <w:spacing w:val="-8"/>
          <w:sz w:val="18"/>
          <w:szCs w:val="18"/>
        </w:rPr>
        <w:t xml:space="preserve"> </w:t>
      </w:r>
      <w:r>
        <w:rPr>
          <w:rFonts w:ascii="Times New Roman" w:hAnsi="Times New Roman"/>
          <w:b/>
          <w:bCs/>
          <w:color w:val="191919"/>
          <w:spacing w:val="-21"/>
          <w:sz w:val="18"/>
          <w:szCs w:val="18"/>
        </w:rPr>
        <w:t>Y</w:t>
      </w:r>
      <w:r>
        <w:rPr>
          <w:rFonts w:ascii="Times New Roman" w:hAnsi="Times New Roman"/>
          <w:b/>
          <w:bCs/>
          <w:color w:val="191919"/>
          <w:spacing w:val="-1"/>
          <w:sz w:val="18"/>
          <w:szCs w:val="18"/>
        </w:rPr>
        <w:t>ear</w:t>
      </w:r>
    </w:p>
    <w:p w:rsidR="00F2293F" w:rsidRDefault="00F2293F" w:rsidP="00F2293F">
      <w:pPr>
        <w:widowControl w:val="0"/>
        <w:tabs>
          <w:tab w:val="left" w:pos="1220"/>
          <w:tab w:val="left" w:pos="2300"/>
          <w:tab w:val="left" w:pos="4740"/>
          <w:tab w:val="left" w:pos="5200"/>
          <w:tab w:val="left" w:pos="6280"/>
          <w:tab w:val="left" w:pos="7000"/>
          <w:tab w:val="left" w:pos="9780"/>
        </w:tabs>
        <w:autoSpaceDE w:val="0"/>
        <w:autoSpaceDN w:val="0"/>
        <w:adjustRightInd w:val="0"/>
        <w:spacing w:before="12" w:after="0"/>
        <w:ind w:left="160" w:firstLine="20"/>
        <w:rPr>
          <w:rFonts w:ascii="Times New Roman" w:hAnsi="Times New Roman"/>
          <w:color w:val="000000"/>
          <w:sz w:val="18"/>
          <w:szCs w:val="18"/>
        </w:rPr>
      </w:pPr>
      <w:proofErr w:type="gramStart"/>
      <w:r>
        <w:rPr>
          <w:rFonts w:ascii="Times New Roman" w:hAnsi="Times New Roman"/>
          <w:color w:val="191919"/>
          <w:spacing w:val="-1"/>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1"/>
          <w:sz w:val="18"/>
          <w:szCs w:val="18"/>
        </w:rPr>
        <w:t>2</w:t>
      </w:r>
      <w:r>
        <w:rPr>
          <w:rFonts w:ascii="Times New Roman" w:hAnsi="Times New Roman"/>
          <w:color w:val="191919"/>
          <w:spacing w:val="-8"/>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5"/>
          <w:sz w:val="18"/>
          <w:szCs w:val="18"/>
        </w:rPr>
        <w:t>W</w:t>
      </w:r>
      <w:r>
        <w:rPr>
          <w:rFonts w:ascii="Times New Roman" w:hAnsi="Times New Roman"/>
          <w:color w:val="191919"/>
          <w:spacing w:val="-1"/>
          <w:sz w:val="18"/>
          <w:szCs w:val="18"/>
        </w:rPr>
        <w:t>orl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Lit</w:t>
      </w:r>
      <w:r>
        <w:rPr>
          <w:rFonts w:ascii="Times New Roman" w:hAnsi="Times New Roman"/>
          <w:color w:val="191919"/>
          <w:sz w:val="18"/>
          <w:szCs w:val="18"/>
        </w:rPr>
        <w:t>.</w:t>
      </w:r>
      <w:proofErr w:type="gramEnd"/>
      <w:r>
        <w:rPr>
          <w:rFonts w:ascii="Times New Roman" w:hAnsi="Times New Roman"/>
          <w:color w:val="191919"/>
          <w:spacing w:val="-2"/>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1"/>
          <w:sz w:val="18"/>
          <w:szCs w:val="18"/>
        </w:rPr>
        <w:t>M</w:t>
      </w:r>
      <w:r>
        <w:rPr>
          <w:rFonts w:ascii="Times New Roman" w:hAnsi="Times New Roman"/>
          <w:color w:val="191919"/>
          <w:spacing w:val="-21"/>
          <w:sz w:val="18"/>
          <w:szCs w:val="18"/>
        </w:rPr>
        <w:t>A</w:t>
      </w:r>
      <w:r>
        <w:rPr>
          <w:rFonts w:ascii="Times New Roman" w:hAnsi="Times New Roman"/>
          <w:color w:val="191919"/>
          <w:spacing w:val="-1"/>
          <w:sz w:val="18"/>
          <w:szCs w:val="18"/>
        </w:rPr>
        <w:t>T</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1"/>
          <w:sz w:val="18"/>
          <w:szCs w:val="18"/>
        </w:rPr>
        <w:t>221</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1"/>
          <w:sz w:val="18"/>
          <w:szCs w:val="18"/>
        </w:rPr>
        <w:t>Calculu</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II</w:t>
      </w:r>
      <w:r>
        <w:rPr>
          <w:rFonts w:ascii="Times New Roman" w:hAnsi="Times New Roman"/>
          <w:color w:val="191919"/>
          <w:sz w:val="18"/>
          <w:szCs w:val="18"/>
        </w:rPr>
        <w:t>I</w:t>
      </w:r>
      <w:r>
        <w:rPr>
          <w:rFonts w:ascii="Times New Roman" w:hAnsi="Times New Roman"/>
          <w:color w:val="191919"/>
          <w:sz w:val="18"/>
          <w:szCs w:val="18"/>
        </w:rPr>
        <w:tab/>
        <w:t>4</w:t>
      </w:r>
    </w:p>
    <w:p w:rsidR="00F2293F" w:rsidRDefault="00F2293F" w:rsidP="00F2293F">
      <w:pPr>
        <w:widowControl w:val="0"/>
        <w:tabs>
          <w:tab w:val="left" w:pos="1220"/>
          <w:tab w:val="left" w:pos="2300"/>
          <w:tab w:val="left" w:pos="4740"/>
          <w:tab w:val="left" w:pos="52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pacing w:val="-1"/>
          <w:sz w:val="18"/>
          <w:szCs w:val="18"/>
        </w:rPr>
        <w:t>M</w:t>
      </w:r>
      <w:r>
        <w:rPr>
          <w:rFonts w:ascii="Times New Roman" w:hAnsi="Times New Roman"/>
          <w:color w:val="191919"/>
          <w:spacing w:val="-21"/>
          <w:sz w:val="18"/>
          <w:szCs w:val="18"/>
        </w:rPr>
        <w:t>A</w:t>
      </w:r>
      <w:r>
        <w:rPr>
          <w:rFonts w:ascii="Times New Roman" w:hAnsi="Times New Roman"/>
          <w:color w:val="191919"/>
          <w:spacing w:val="-1"/>
          <w:sz w:val="18"/>
          <w:szCs w:val="18"/>
        </w:rPr>
        <w:t>T</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1"/>
          <w:sz w:val="18"/>
          <w:szCs w:val="18"/>
        </w:rPr>
        <w:t>221</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1"/>
          <w:sz w:val="18"/>
          <w:szCs w:val="18"/>
        </w:rPr>
        <w:t>Calculu</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I</w:t>
      </w:r>
      <w:r>
        <w:rPr>
          <w:rFonts w:ascii="Times New Roman" w:hAnsi="Times New Roman"/>
          <w:color w:val="191919"/>
          <w:sz w:val="18"/>
          <w:szCs w:val="18"/>
        </w:rPr>
        <w:tab/>
        <w:t>4</w:t>
      </w:r>
      <w:r>
        <w:rPr>
          <w:rFonts w:ascii="Times New Roman" w:hAnsi="Times New Roman"/>
          <w:color w:val="191919"/>
          <w:sz w:val="18"/>
          <w:szCs w:val="18"/>
        </w:rPr>
        <w:tab/>
      </w:r>
      <w:r>
        <w:rPr>
          <w:rFonts w:ascii="Times New Roman" w:hAnsi="Times New Roman"/>
          <w:color w:val="191919"/>
          <w:spacing w:val="-1"/>
          <w:sz w:val="18"/>
          <w:szCs w:val="18"/>
        </w:rPr>
        <w:t>Hum</w:t>
      </w:r>
      <w:proofErr w:type="gramStart"/>
      <w:r>
        <w:rPr>
          <w:rFonts w:ascii="Times New Roman" w:hAnsi="Times New Roman"/>
          <w:color w:val="191919"/>
          <w:spacing w:val="-1"/>
          <w:sz w:val="18"/>
          <w:szCs w:val="18"/>
        </w:rPr>
        <w:t>./</w:t>
      </w:r>
      <w:proofErr w:type="gramEnd"/>
      <w:r>
        <w:rPr>
          <w:rFonts w:ascii="Times New Roman" w:hAnsi="Times New Roman"/>
          <w:color w:val="191919"/>
          <w:spacing w:val="-1"/>
          <w:sz w:val="18"/>
          <w:szCs w:val="18"/>
        </w:rPr>
        <w:t>Fin</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1"/>
          <w:sz w:val="18"/>
          <w:szCs w:val="18"/>
        </w:rPr>
        <w:t>Art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Electiv</w:t>
      </w:r>
      <w:r>
        <w:rPr>
          <w:rFonts w:ascii="Times New Roman" w:hAnsi="Times New Roman"/>
          <w:color w:val="191919"/>
          <w:sz w:val="18"/>
          <w:szCs w:val="18"/>
        </w:rPr>
        <w:t>e</w:t>
      </w:r>
      <w:r>
        <w:rPr>
          <w:rFonts w:ascii="Times New Roman" w:hAnsi="Times New Roman"/>
          <w:color w:val="191919"/>
          <w:sz w:val="18"/>
          <w:szCs w:val="18"/>
        </w:rPr>
        <w:tab/>
        <w:t>3</w:t>
      </w:r>
    </w:p>
    <w:tbl>
      <w:tblPr>
        <w:tblW w:w="0" w:type="auto"/>
        <w:tblInd w:w="120" w:type="dxa"/>
        <w:tblLayout w:type="fixed"/>
        <w:tblCellMar>
          <w:left w:w="0" w:type="dxa"/>
          <w:right w:w="0" w:type="dxa"/>
        </w:tblCellMar>
        <w:tblLook w:val="0000"/>
      </w:tblPr>
      <w:tblGrid>
        <w:gridCol w:w="833"/>
        <w:gridCol w:w="1005"/>
        <w:gridCol w:w="2258"/>
        <w:gridCol w:w="804"/>
        <w:gridCol w:w="918"/>
        <w:gridCol w:w="996"/>
        <w:gridCol w:w="2335"/>
        <w:gridCol w:w="652"/>
      </w:tblGrid>
      <w:tr w:rsidR="00F2293F" w:rsidRPr="007A7452" w:rsidTr="00C121A0">
        <w:trPr>
          <w:trHeight w:hRule="exact" w:val="234"/>
        </w:trPr>
        <w:tc>
          <w:tcPr>
            <w:tcW w:w="4096" w:type="dxa"/>
            <w:gridSpan w:val="3"/>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40" w:firstLine="20"/>
              <w:rPr>
                <w:rFonts w:ascii="Times New Roman" w:hAnsi="Times New Roman"/>
                <w:sz w:val="24"/>
                <w:szCs w:val="24"/>
              </w:rPr>
            </w:pPr>
            <w:r w:rsidRPr="007A7452">
              <w:rPr>
                <w:rFonts w:ascii="Times New Roman" w:hAnsi="Times New Roman"/>
                <w:color w:val="191919"/>
                <w:spacing w:val="-1"/>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w:t>
            </w: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534" w:firstLine="20"/>
              <w:rPr>
                <w:rFonts w:ascii="Times New Roman" w:hAnsi="Times New Roman"/>
                <w:sz w:val="24"/>
                <w:szCs w:val="24"/>
              </w:rPr>
            </w:pPr>
            <w:r w:rsidRPr="007A7452">
              <w:rPr>
                <w:rFonts w:ascii="Times New Roman" w:hAnsi="Times New Roman"/>
                <w:color w:val="191919"/>
                <w:sz w:val="18"/>
                <w:szCs w:val="18"/>
              </w:rPr>
              <w:t>3</w:t>
            </w:r>
          </w:p>
        </w:tc>
        <w:tc>
          <w:tcPr>
            <w:tcW w:w="1914" w:type="dxa"/>
            <w:gridSpan w:val="2"/>
            <w:tcBorders>
              <w:top w:val="nil"/>
              <w:left w:val="nil"/>
              <w:bottom w:val="nil"/>
              <w:right w:val="nil"/>
            </w:tcBorders>
          </w:tcPr>
          <w:p w:rsidR="00F2293F" w:rsidRPr="007A7452" w:rsidRDefault="00F2293F" w:rsidP="00F2293F">
            <w:pPr>
              <w:widowControl w:val="0"/>
              <w:tabs>
                <w:tab w:val="left" w:pos="1260"/>
              </w:tabs>
              <w:autoSpaceDE w:val="0"/>
              <w:autoSpaceDN w:val="0"/>
              <w:adjustRightInd w:val="0"/>
              <w:spacing w:before="6" w:after="0"/>
              <w:ind w:left="18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r w:rsidRPr="007A7452">
              <w:rPr>
                <w:rFonts w:ascii="Times New Roman" w:hAnsi="Times New Roman"/>
                <w:color w:val="191919"/>
                <w:sz w:val="18"/>
                <w:szCs w:val="18"/>
              </w:rPr>
              <w:tab/>
            </w:r>
            <w:r w:rsidRPr="007A7452">
              <w:rPr>
                <w:rFonts w:ascii="Times New Roman" w:hAnsi="Times New Roman"/>
                <w:color w:val="191919"/>
                <w:spacing w:val="-1"/>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66" w:firstLine="20"/>
              <w:rPr>
                <w:rFonts w:ascii="Times New Roman" w:hAnsi="Times New Roman"/>
                <w:sz w:val="24"/>
                <w:szCs w:val="24"/>
              </w:rPr>
            </w:pPr>
            <w:r w:rsidRPr="007A7452">
              <w:rPr>
                <w:rFonts w:ascii="Times New Roman" w:hAnsi="Times New Roman"/>
                <w:color w:val="191919"/>
                <w:spacing w:val="-1"/>
                <w:sz w:val="18"/>
                <w:szCs w:val="18"/>
              </w:rPr>
              <w:t>Linea</w:t>
            </w:r>
            <w:r w:rsidRPr="007A7452">
              <w:rPr>
                <w:rFonts w:ascii="Times New Roman" w:hAnsi="Times New Roman"/>
                <w:color w:val="191919"/>
                <w:sz w:val="18"/>
                <w:szCs w:val="18"/>
              </w:rPr>
              <w:t>r</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Algebra</w:t>
            </w: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83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10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7" w:firstLine="20"/>
              <w:rPr>
                <w:rFonts w:ascii="Times New Roman" w:hAnsi="Times New Roman"/>
                <w:sz w:val="24"/>
                <w:szCs w:val="24"/>
              </w:rPr>
            </w:pP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534" w:firstLine="20"/>
              <w:rPr>
                <w:rFonts w:ascii="Times New Roman" w:hAnsi="Times New Roman"/>
                <w:sz w:val="24"/>
                <w:szCs w:val="24"/>
              </w:rPr>
            </w:pPr>
          </w:p>
        </w:tc>
        <w:tc>
          <w:tcPr>
            <w:tcW w:w="1914"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r w:rsidRPr="007A7452">
              <w:rPr>
                <w:rFonts w:ascii="Times New Roman" w:hAnsi="Times New Roman"/>
                <w:color w:val="191919"/>
                <w:spacing w:val="-1"/>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83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10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7" w:firstLine="20"/>
              <w:rPr>
                <w:rFonts w:ascii="Times New Roman" w:hAnsi="Times New Roman"/>
                <w:sz w:val="24"/>
                <w:szCs w:val="24"/>
              </w:rPr>
            </w:pPr>
            <w:r w:rsidRPr="007A7452">
              <w:rPr>
                <w:rFonts w:ascii="Times New Roman" w:hAnsi="Times New Roman"/>
                <w:color w:val="191919"/>
                <w:spacing w:val="-1"/>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r w:rsidRPr="007A7452">
              <w:rPr>
                <w:rFonts w:ascii="Times New Roman" w:hAnsi="Times New Roman"/>
                <w:color w:val="191919"/>
                <w:spacing w:val="-1"/>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Statistics</w:t>
            </w: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534" w:firstLine="20"/>
              <w:rPr>
                <w:rFonts w:ascii="Times New Roman" w:hAnsi="Times New Roman"/>
                <w:sz w:val="24"/>
                <w:szCs w:val="24"/>
              </w:rPr>
            </w:pPr>
            <w:r w:rsidRPr="007A7452">
              <w:rPr>
                <w:rFonts w:ascii="Times New Roman" w:hAnsi="Times New Roman"/>
                <w:color w:val="191919"/>
                <w:sz w:val="18"/>
                <w:szCs w:val="18"/>
              </w:rPr>
              <w:t>3</w:t>
            </w:r>
          </w:p>
        </w:tc>
        <w:tc>
          <w:tcPr>
            <w:tcW w:w="1914"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r w:rsidRPr="007A7452">
              <w:rPr>
                <w:rFonts w:ascii="Times New Roman" w:hAnsi="Times New Roman"/>
                <w:color w:val="191919"/>
                <w:spacing w:val="-1"/>
                <w:sz w:val="18"/>
                <w:szCs w:val="18"/>
              </w:rPr>
              <w:t>PEDH</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6" w:firstLine="20"/>
              <w:rPr>
                <w:rFonts w:ascii="Times New Roman" w:hAnsi="Times New Roman"/>
                <w:sz w:val="24"/>
                <w:szCs w:val="24"/>
              </w:rPr>
            </w:pPr>
            <w:r w:rsidRPr="007A7452">
              <w:rPr>
                <w:rFonts w:ascii="Times New Roman" w:hAnsi="Times New Roman"/>
                <w:color w:val="191919"/>
                <w:spacing w:val="-1"/>
                <w:sz w:val="18"/>
                <w:szCs w:val="18"/>
              </w:rPr>
              <w:t>Elective</w:t>
            </w: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1</w:t>
            </w:r>
          </w:p>
        </w:tc>
      </w:tr>
      <w:tr w:rsidR="00F2293F" w:rsidRPr="007A7452" w:rsidTr="00C121A0">
        <w:trPr>
          <w:trHeight w:hRule="exact" w:val="214"/>
        </w:trPr>
        <w:tc>
          <w:tcPr>
            <w:tcW w:w="183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40" w:firstLine="2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w:t>
            </w: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534" w:firstLine="20"/>
              <w:rPr>
                <w:rFonts w:ascii="Times New Roman" w:hAnsi="Times New Roman"/>
                <w:sz w:val="24"/>
                <w:szCs w:val="24"/>
              </w:rPr>
            </w:pPr>
            <w:r>
              <w:rPr>
                <w:rFonts w:ascii="Times New Roman" w:hAnsi="Times New Roman"/>
                <w:color w:val="191919"/>
                <w:sz w:val="18"/>
                <w:szCs w:val="18"/>
              </w:rPr>
              <w:t>3</w:t>
            </w:r>
          </w:p>
        </w:tc>
        <w:tc>
          <w:tcPr>
            <w:tcW w:w="918"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7A7452">
              <w:rPr>
                <w:rFonts w:ascii="Times New Roman" w:hAnsi="Times New Roman"/>
                <w:color w:val="191919"/>
                <w:spacing w:val="-1"/>
                <w:sz w:val="18"/>
                <w:szCs w:val="18"/>
              </w:rPr>
              <w:t>HIST</w:t>
            </w:r>
          </w:p>
        </w:tc>
        <w:tc>
          <w:tcPr>
            <w:tcW w:w="996"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342" w:firstLine="20"/>
              <w:rPr>
                <w:rFonts w:ascii="Times New Roman" w:hAnsi="Times New Roman"/>
                <w:sz w:val="24"/>
                <w:szCs w:val="24"/>
              </w:rPr>
            </w:pPr>
            <w:r w:rsidRPr="007A7452">
              <w:rPr>
                <w:rFonts w:ascii="Times New Roman" w:hAnsi="Times New Roman"/>
                <w:color w:val="191919"/>
                <w:spacing w:val="-1"/>
                <w:sz w:val="18"/>
                <w:szCs w:val="18"/>
              </w:rPr>
              <w:t>1002</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66" w:firstLine="20"/>
              <w:rPr>
                <w:rFonts w:ascii="Times New Roman" w:hAnsi="Times New Roman"/>
                <w:sz w:val="24"/>
                <w:szCs w:val="24"/>
              </w:rPr>
            </w:pPr>
            <w:r w:rsidRPr="007A7452">
              <w:rPr>
                <w:rFonts w:ascii="Times New Roman" w:hAnsi="Times New Roman"/>
                <w:color w:val="191919"/>
                <w:spacing w:val="-1"/>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Diaspora</w:t>
            </w: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right="40" w:firstLine="20"/>
              <w:jc w:val="right"/>
              <w:rPr>
                <w:rFonts w:ascii="Times New Roman" w:hAnsi="Times New Roman"/>
                <w:sz w:val="24"/>
                <w:szCs w:val="24"/>
              </w:rPr>
            </w:pPr>
            <w:r w:rsidRPr="007A7452">
              <w:rPr>
                <w:rFonts w:ascii="Times New Roman" w:hAnsi="Times New Roman"/>
                <w:color w:val="191919"/>
                <w:sz w:val="18"/>
                <w:szCs w:val="18"/>
              </w:rPr>
              <w:t>2</w:t>
            </w:r>
          </w:p>
        </w:tc>
      </w:tr>
      <w:tr w:rsidR="00F2293F" w:rsidRPr="007A7452" w:rsidTr="00C121A0">
        <w:trPr>
          <w:trHeight w:hRule="exact" w:val="296"/>
        </w:trPr>
        <w:tc>
          <w:tcPr>
            <w:tcW w:w="183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Hours</w:t>
            </w: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45" w:firstLine="20"/>
              <w:rPr>
                <w:rFonts w:ascii="Times New Roman" w:hAnsi="Times New Roman"/>
                <w:sz w:val="24"/>
                <w:szCs w:val="24"/>
              </w:rPr>
            </w:pPr>
            <w:r w:rsidRPr="007A7452">
              <w:rPr>
                <w:rFonts w:ascii="Times New Roman" w:hAnsi="Times New Roman"/>
                <w:b/>
                <w:bCs/>
                <w:color w:val="191919"/>
                <w:spacing w:val="-1"/>
                <w:sz w:val="18"/>
                <w:szCs w:val="18"/>
              </w:rPr>
              <w:t>1</w:t>
            </w:r>
            <w:r>
              <w:rPr>
                <w:rFonts w:ascii="Times New Roman" w:hAnsi="Times New Roman"/>
                <w:b/>
                <w:bCs/>
                <w:color w:val="191919"/>
                <w:spacing w:val="-1"/>
                <w:sz w:val="18"/>
                <w:szCs w:val="18"/>
              </w:rPr>
              <w:t>6</w:t>
            </w:r>
          </w:p>
        </w:tc>
        <w:tc>
          <w:tcPr>
            <w:tcW w:w="91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99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32" w:firstLine="20"/>
              <w:rPr>
                <w:rFonts w:ascii="Times New Roman" w:hAnsi="Times New Roman"/>
                <w:sz w:val="24"/>
                <w:szCs w:val="24"/>
              </w:rPr>
            </w:pPr>
            <w:r w:rsidRPr="007A7452">
              <w:rPr>
                <w:rFonts w:ascii="Times New Roman" w:hAnsi="Times New Roman"/>
                <w:b/>
                <w:bCs/>
                <w:color w:val="191919"/>
                <w:spacing w:val="-1"/>
                <w:sz w:val="18"/>
                <w:szCs w:val="18"/>
              </w:rPr>
              <w:t>16</w:t>
            </w:r>
          </w:p>
        </w:tc>
      </w:tr>
    </w:tbl>
    <w:p w:rsidR="00F2293F" w:rsidRDefault="00F2293F" w:rsidP="00F2293F">
      <w:pPr>
        <w:widowControl w:val="0"/>
        <w:autoSpaceDE w:val="0"/>
        <w:autoSpaceDN w:val="0"/>
        <w:adjustRightInd w:val="0"/>
        <w:spacing w:before="5" w:after="0" w:line="50" w:lineRule="exact"/>
        <w:ind w:firstLine="20"/>
        <w:rPr>
          <w:rFonts w:ascii="Times New Roman" w:hAnsi="Times New Roman"/>
          <w:sz w:val="5"/>
          <w:szCs w:val="5"/>
        </w:rPr>
      </w:pPr>
    </w:p>
    <w:tbl>
      <w:tblPr>
        <w:tblW w:w="0" w:type="auto"/>
        <w:tblInd w:w="120" w:type="dxa"/>
        <w:tblLayout w:type="fixed"/>
        <w:tblCellMar>
          <w:left w:w="0" w:type="dxa"/>
          <w:right w:w="0" w:type="dxa"/>
        </w:tblCellMar>
        <w:tblLook w:val="0000"/>
      </w:tblPr>
      <w:tblGrid>
        <w:gridCol w:w="1027"/>
        <w:gridCol w:w="811"/>
        <w:gridCol w:w="2316"/>
        <w:gridCol w:w="746"/>
        <w:gridCol w:w="974"/>
        <w:gridCol w:w="824"/>
        <w:gridCol w:w="2433"/>
        <w:gridCol w:w="669"/>
      </w:tblGrid>
      <w:tr w:rsidR="00F2293F" w:rsidRPr="007A7452" w:rsidTr="00C121A0">
        <w:trPr>
          <w:trHeight w:hRule="exact" w:val="300"/>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before="70" w:after="0"/>
              <w:ind w:left="40" w:firstLine="20"/>
              <w:rPr>
                <w:rFonts w:ascii="Times New Roman" w:hAnsi="Times New Roman"/>
                <w:sz w:val="24"/>
                <w:szCs w:val="24"/>
              </w:rPr>
            </w:pPr>
            <w:r w:rsidRPr="007A7452">
              <w:rPr>
                <w:rFonts w:ascii="Times New Roman" w:hAnsi="Times New Roman"/>
                <w:b/>
                <w:bCs/>
                <w:color w:val="191919"/>
                <w:spacing w:val="-1"/>
                <w:sz w:val="18"/>
                <w:szCs w:val="18"/>
              </w:rPr>
              <w:t>Junio</w:t>
            </w:r>
            <w:r w:rsidRPr="007A7452">
              <w:rPr>
                <w:rFonts w:ascii="Times New Roman" w:hAnsi="Times New Roman"/>
                <w:b/>
                <w:bCs/>
                <w:color w:val="191919"/>
                <w:sz w:val="18"/>
                <w:szCs w:val="18"/>
              </w:rPr>
              <w:t>r</w:t>
            </w:r>
            <w:r w:rsidRPr="007A7452">
              <w:rPr>
                <w:rFonts w:ascii="Times New Roman" w:hAnsi="Times New Roman"/>
                <w:b/>
                <w:bCs/>
                <w:color w:val="191919"/>
                <w:spacing w:val="-12"/>
                <w:sz w:val="18"/>
                <w:szCs w:val="18"/>
              </w:rPr>
              <w:t xml:space="preserve"> </w:t>
            </w:r>
            <w:r w:rsidRPr="007A7452">
              <w:rPr>
                <w:rFonts w:ascii="Times New Roman" w:hAnsi="Times New Roman"/>
                <w:b/>
                <w:bCs/>
                <w:color w:val="191919"/>
                <w:spacing w:val="-21"/>
                <w:sz w:val="18"/>
                <w:szCs w:val="18"/>
              </w:rPr>
              <w:t>Y</w:t>
            </w:r>
            <w:r w:rsidRPr="007A7452">
              <w:rPr>
                <w:rFonts w:ascii="Times New Roman" w:hAnsi="Times New Roman"/>
                <w:b/>
                <w:bCs/>
                <w:color w:val="191919"/>
                <w:spacing w:val="-1"/>
                <w:sz w:val="18"/>
                <w:szCs w:val="18"/>
              </w:rPr>
              <w:t>ear</w:t>
            </w:r>
          </w:p>
        </w:tc>
        <w:tc>
          <w:tcPr>
            <w:tcW w:w="8773" w:type="dxa"/>
            <w:gridSpan w:val="7"/>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r>
      <w:tr w:rsidR="00F2293F" w:rsidRPr="007A7452" w:rsidTr="00C121A0">
        <w:trPr>
          <w:trHeight w:hRule="exact" w:val="218"/>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92" w:firstLine="20"/>
              <w:rPr>
                <w:rFonts w:ascii="Times New Roman" w:hAnsi="Times New Roman"/>
                <w:sz w:val="24"/>
                <w:szCs w:val="24"/>
              </w:rPr>
            </w:pPr>
            <w:r w:rsidRPr="007A7452">
              <w:rPr>
                <w:rFonts w:ascii="Times New Roman" w:hAnsi="Times New Roman"/>
                <w:color w:val="191919"/>
                <w:spacing w:val="-1"/>
                <w:sz w:val="18"/>
                <w:szCs w:val="18"/>
              </w:rPr>
              <w:t>3213</w:t>
            </w: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362" w:firstLine="20"/>
              <w:rPr>
                <w:rFonts w:ascii="Times New Roman" w:hAnsi="Times New Roman"/>
                <w:sz w:val="24"/>
                <w:szCs w:val="24"/>
              </w:rPr>
            </w:pPr>
            <w:r w:rsidRPr="007A7452">
              <w:rPr>
                <w:rFonts w:ascii="Times New Roman" w:hAnsi="Times New Roman"/>
                <w:color w:val="191919"/>
                <w:spacing w:val="-1"/>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Geometry</w:t>
            </w: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476" w:firstLine="20"/>
              <w:rPr>
                <w:rFonts w:ascii="Times New Roman" w:hAnsi="Times New Roman"/>
                <w:sz w:val="24"/>
                <w:szCs w:val="24"/>
              </w:rPr>
            </w:pPr>
            <w:r w:rsidRPr="007A7452">
              <w:rPr>
                <w:rFonts w:ascii="Times New Roman" w:hAnsi="Times New Roman"/>
                <w:color w:val="191919"/>
                <w:sz w:val="18"/>
                <w:szCs w:val="18"/>
              </w:rPr>
              <w:t>3</w:t>
            </w:r>
          </w:p>
        </w:tc>
        <w:tc>
          <w:tcPr>
            <w:tcW w:w="974"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18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p>
        </w:tc>
        <w:tc>
          <w:tcPr>
            <w:tcW w:w="824"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286" w:firstLine="20"/>
              <w:rPr>
                <w:rFonts w:ascii="Times New Roman" w:hAnsi="Times New Roman"/>
                <w:sz w:val="24"/>
                <w:szCs w:val="24"/>
              </w:rPr>
            </w:pPr>
            <w:r w:rsidRPr="007A7452">
              <w:rPr>
                <w:rFonts w:ascii="Times New Roman" w:hAnsi="Times New Roman"/>
                <w:color w:val="191919"/>
                <w:spacing w:val="-1"/>
                <w:sz w:val="18"/>
                <w:szCs w:val="18"/>
              </w:rPr>
              <w:t>4</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w:t>
            </w:r>
            <w:r w:rsidRPr="007A7452">
              <w:rPr>
                <w:rFonts w:ascii="Times New Roman" w:hAnsi="Times New Roman"/>
                <w:color w:val="191919"/>
                <w:sz w:val="18"/>
                <w:szCs w:val="18"/>
              </w:rPr>
              <w:t>2</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182" w:firstLine="20"/>
              <w:rPr>
                <w:rFonts w:ascii="Times New Roman" w:hAnsi="Times New Roman"/>
                <w:sz w:val="24"/>
                <w:szCs w:val="24"/>
              </w:rPr>
            </w:pPr>
            <w:r w:rsidRPr="007A7452">
              <w:rPr>
                <w:rFonts w:ascii="Times New Roman" w:hAnsi="Times New Roman"/>
                <w:color w:val="191919"/>
                <w:spacing w:val="-1"/>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Algebr</w:t>
            </w:r>
            <w:r w:rsidRPr="007A7452">
              <w:rPr>
                <w:rFonts w:ascii="Times New Roman" w:hAnsi="Times New Roman"/>
                <w:color w:val="191919"/>
                <w:sz w:val="18"/>
                <w:szCs w:val="18"/>
              </w:rPr>
              <w:t>a</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2" w:firstLine="20"/>
              <w:rPr>
                <w:rFonts w:ascii="Times New Roman" w:hAnsi="Times New Roman"/>
                <w:sz w:val="24"/>
                <w:szCs w:val="24"/>
              </w:rPr>
            </w:pPr>
            <w:r w:rsidRPr="007A7452">
              <w:rPr>
                <w:rFonts w:ascii="Times New Roman" w:hAnsi="Times New Roman"/>
                <w:color w:val="191919"/>
                <w:spacing w:val="-1"/>
                <w:sz w:val="18"/>
                <w:szCs w:val="18"/>
              </w:rPr>
              <w:t>32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r w:rsidRPr="007A7452">
              <w:rPr>
                <w:rFonts w:ascii="Times New Roman" w:hAnsi="Times New Roman"/>
                <w:color w:val="191919"/>
                <w:spacing w:val="-1"/>
                <w:sz w:val="18"/>
                <w:szCs w:val="18"/>
              </w:rPr>
              <w:t>Ordinar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w:t>
            </w:r>
            <w:r w:rsidRPr="007A7452">
              <w:rPr>
                <w:rFonts w:ascii="Times New Roman" w:hAnsi="Times New Roman"/>
                <w:color w:val="191919"/>
                <w:spacing w:val="-4"/>
                <w:sz w:val="18"/>
                <w:szCs w:val="18"/>
              </w:rPr>
              <w:t>f</w:t>
            </w:r>
            <w:r w:rsidRPr="007A7452">
              <w:rPr>
                <w:rFonts w:ascii="Times New Roman" w:hAnsi="Times New Roman"/>
                <w:color w:val="191919"/>
                <w:spacing w:val="-1"/>
                <w:sz w:val="18"/>
                <w:szCs w:val="18"/>
              </w:rPr>
              <w:t>f</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proofErr w:type="spellStart"/>
            <w:r w:rsidRPr="007A7452">
              <w:rPr>
                <w:rFonts w:ascii="Times New Roman" w:hAnsi="Times New Roman"/>
                <w:color w:val="191919"/>
                <w:spacing w:val="-1"/>
                <w:sz w:val="18"/>
                <w:szCs w:val="18"/>
              </w:rPr>
              <w:t>Equa</w:t>
            </w:r>
            <w:proofErr w:type="spellEnd"/>
            <w:r w:rsidRPr="007A7452">
              <w:rPr>
                <w:rFonts w:ascii="Times New Roman" w:hAnsi="Times New Roman"/>
                <w:color w:val="191919"/>
                <w:spacing w:val="-1"/>
                <w:sz w:val="18"/>
                <w:szCs w:val="18"/>
              </w:rPr>
              <w:t>.</w:t>
            </w: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76" w:firstLine="20"/>
              <w:rPr>
                <w:rFonts w:ascii="Times New Roman" w:hAnsi="Times New Roman"/>
                <w:sz w:val="24"/>
                <w:szCs w:val="24"/>
              </w:rPr>
            </w:pPr>
            <w:r w:rsidRPr="007A7452">
              <w:rPr>
                <w:rFonts w:ascii="Times New Roman" w:hAnsi="Times New Roman"/>
                <w:color w:val="191919"/>
                <w:sz w:val="18"/>
                <w:szCs w:val="18"/>
              </w:rPr>
              <w:t>3</w:t>
            </w:r>
          </w:p>
        </w:tc>
        <w:tc>
          <w:tcPr>
            <w:tcW w:w="97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p>
        </w:tc>
        <w:tc>
          <w:tcPr>
            <w:tcW w:w="82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6" w:firstLine="20"/>
              <w:rPr>
                <w:rFonts w:ascii="Times New Roman" w:hAnsi="Times New Roman"/>
                <w:sz w:val="24"/>
                <w:szCs w:val="24"/>
              </w:rPr>
            </w:pPr>
            <w:r w:rsidRPr="007A7452">
              <w:rPr>
                <w:rFonts w:ascii="Times New Roman" w:hAnsi="Times New Roman"/>
                <w:color w:val="191919"/>
                <w:spacing w:val="-1"/>
                <w:sz w:val="18"/>
                <w:szCs w:val="18"/>
              </w:rPr>
              <w:t>3101</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2" w:firstLine="20"/>
              <w:rPr>
                <w:rFonts w:ascii="Times New Roman" w:hAnsi="Times New Roman"/>
                <w:sz w:val="24"/>
                <w:szCs w:val="24"/>
              </w:rPr>
            </w:pPr>
            <w:r w:rsidRPr="007A7452">
              <w:rPr>
                <w:rFonts w:ascii="Times New Roman" w:hAnsi="Times New Roman"/>
                <w:color w:val="191919"/>
                <w:spacing w:val="-1"/>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Numbe</w:t>
            </w:r>
            <w:r w:rsidRPr="007A7452">
              <w:rPr>
                <w:rFonts w:ascii="Times New Roman" w:hAnsi="Times New Roman"/>
                <w:color w:val="191919"/>
                <w:sz w:val="18"/>
                <w:szCs w:val="18"/>
              </w:rPr>
              <w:t>r</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
                <w:sz w:val="18"/>
                <w:szCs w:val="18"/>
              </w:rPr>
              <w:t>Theory</w:t>
            </w: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92" w:firstLine="20"/>
              <w:rPr>
                <w:rFonts w:ascii="Times New Roman" w:hAnsi="Times New Roman"/>
                <w:sz w:val="24"/>
                <w:szCs w:val="24"/>
              </w:rPr>
            </w:pPr>
            <w:r w:rsidRPr="007A7452">
              <w:rPr>
                <w:rFonts w:ascii="Times New Roman" w:hAnsi="Times New Roman"/>
                <w:color w:val="191919"/>
                <w:spacing w:val="-1"/>
                <w:sz w:val="18"/>
                <w:szCs w:val="18"/>
              </w:rPr>
              <w:t>4</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362" w:firstLine="20"/>
              <w:rPr>
                <w:rFonts w:ascii="Times New Roman" w:hAnsi="Times New Roman"/>
                <w:sz w:val="24"/>
                <w:szCs w:val="24"/>
              </w:rPr>
            </w:pPr>
            <w:r w:rsidRPr="007A7452">
              <w:rPr>
                <w:rFonts w:ascii="Times New Roman" w:hAnsi="Times New Roman"/>
                <w:color w:val="191919"/>
                <w:spacing w:val="-1"/>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Algebr</w:t>
            </w:r>
            <w:r w:rsidRPr="007A7452">
              <w:rPr>
                <w:rFonts w:ascii="Times New Roman" w:hAnsi="Times New Roman"/>
                <w:color w:val="191919"/>
                <w:sz w:val="18"/>
                <w:szCs w:val="18"/>
              </w:rPr>
              <w:t>a</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476" w:firstLine="20"/>
              <w:rPr>
                <w:rFonts w:ascii="Times New Roman" w:hAnsi="Times New Roman"/>
                <w:sz w:val="24"/>
                <w:szCs w:val="24"/>
              </w:rPr>
            </w:pPr>
            <w:r w:rsidRPr="007A7452">
              <w:rPr>
                <w:rFonts w:ascii="Times New Roman" w:hAnsi="Times New Roman"/>
                <w:color w:val="191919"/>
                <w:sz w:val="18"/>
                <w:szCs w:val="18"/>
              </w:rPr>
              <w:t>3</w:t>
            </w:r>
          </w:p>
        </w:tc>
        <w:tc>
          <w:tcPr>
            <w:tcW w:w="179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7A7452">
              <w:rPr>
                <w:rFonts w:ascii="Times New Roman" w:hAnsi="Times New Roman"/>
                <w:color w:val="191919"/>
                <w:spacing w:val="-1"/>
                <w:sz w:val="18"/>
                <w:szCs w:val="18"/>
              </w:rPr>
              <w:t>FRE</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GRM</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34"/>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2" w:firstLine="20"/>
              <w:rPr>
                <w:rFonts w:ascii="Times New Roman" w:hAnsi="Times New Roman"/>
                <w:sz w:val="24"/>
                <w:szCs w:val="24"/>
              </w:rPr>
            </w:pP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76" w:firstLine="20"/>
              <w:rPr>
                <w:rFonts w:ascii="Times New Roman" w:hAnsi="Times New Roman"/>
                <w:sz w:val="24"/>
                <w:szCs w:val="24"/>
              </w:rPr>
            </w:pPr>
          </w:p>
        </w:tc>
        <w:tc>
          <w:tcPr>
            <w:tcW w:w="179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F2293F">
              <w:rPr>
                <w:rFonts w:ascii="Times New Roman" w:hAnsi="Times New Roman"/>
                <w:color w:val="191919"/>
                <w:spacing w:val="-1"/>
                <w:sz w:val="18"/>
                <w:szCs w:val="18"/>
              </w:rPr>
              <w:t>MATH 3314</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F2293F">
              <w:rPr>
                <w:rFonts w:ascii="Times New Roman" w:hAnsi="Times New Roman"/>
                <w:color w:val="191919"/>
                <w:spacing w:val="-1"/>
                <w:sz w:val="18"/>
                <w:szCs w:val="18"/>
              </w:rPr>
              <w:t>Math Statistics</w:t>
            </w:r>
            <w:r>
              <w:rPr>
                <w:rFonts w:ascii="Times New Roman" w:hAnsi="Times New Roman"/>
                <w:sz w:val="24"/>
                <w:szCs w:val="24"/>
              </w:rPr>
              <w:t xml:space="preserve"> </w:t>
            </w: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r>
              <w:rPr>
                <w:rFonts w:ascii="Times New Roman" w:hAnsi="Times New Roman"/>
                <w:sz w:val="24"/>
                <w:szCs w:val="24"/>
              </w:rPr>
              <w:t>3</w:t>
            </w:r>
          </w:p>
        </w:tc>
      </w:tr>
    </w:tbl>
    <w:p w:rsidR="00F2293F" w:rsidRDefault="00F2293F" w:rsidP="00F2293F">
      <w:pPr>
        <w:widowControl w:val="0"/>
        <w:tabs>
          <w:tab w:val="left" w:pos="1220"/>
          <w:tab w:val="left" w:pos="4740"/>
          <w:tab w:val="left" w:pos="5180"/>
          <w:tab w:val="left" w:pos="9780"/>
        </w:tabs>
        <w:autoSpaceDE w:val="0"/>
        <w:autoSpaceDN w:val="0"/>
        <w:adjustRightInd w:val="0"/>
        <w:spacing w:after="0" w:line="177" w:lineRule="exact"/>
        <w:ind w:left="160" w:firstLine="20"/>
        <w:rPr>
          <w:rFonts w:ascii="Times New Roman" w:hAnsi="Times New Roman"/>
          <w:color w:val="000000"/>
          <w:sz w:val="18"/>
          <w:szCs w:val="18"/>
        </w:rPr>
      </w:pPr>
      <w:r>
        <w:rPr>
          <w:rFonts w:ascii="Times New Roman" w:hAnsi="Times New Roman"/>
          <w:color w:val="191919"/>
          <w:spacing w:val="-1"/>
          <w:sz w:val="18"/>
          <w:szCs w:val="18"/>
        </w:rPr>
        <w:t>FRE</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1"/>
          <w:sz w:val="18"/>
          <w:szCs w:val="18"/>
        </w:rPr>
        <w:t>10</w:t>
      </w:r>
      <w:r>
        <w:rPr>
          <w:rFonts w:ascii="Times New Roman" w:hAnsi="Times New Roman"/>
          <w:color w:val="191919"/>
          <w:sz w:val="18"/>
          <w:szCs w:val="18"/>
        </w:rPr>
        <w:t>1</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GRM</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8"/>
          <w:sz w:val="18"/>
          <w:szCs w:val="18"/>
        </w:rPr>
        <w:t>1</w:t>
      </w:r>
      <w:r>
        <w:rPr>
          <w:rFonts w:ascii="Times New Roman" w:hAnsi="Times New Roman"/>
          <w:color w:val="191919"/>
          <w:spacing w:val="-1"/>
          <w:sz w:val="18"/>
          <w:szCs w:val="18"/>
        </w:rPr>
        <w:t>12</w:t>
      </w:r>
      <w:r>
        <w:rPr>
          <w:rFonts w:ascii="Times New Roman" w:hAnsi="Times New Roman"/>
          <w:color w:val="191919"/>
          <w:sz w:val="18"/>
          <w:szCs w:val="18"/>
        </w:rPr>
        <w:t>1</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1"/>
          <w:sz w:val="18"/>
          <w:szCs w:val="18"/>
        </w:rPr>
        <w:t>Socia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Scienc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Electiv</w:t>
      </w:r>
      <w:r>
        <w:rPr>
          <w:rFonts w:ascii="Times New Roman" w:hAnsi="Times New Roman"/>
          <w:color w:val="191919"/>
          <w:sz w:val="18"/>
          <w:szCs w:val="18"/>
        </w:rPr>
        <w:t>e</w:t>
      </w:r>
      <w:r>
        <w:rPr>
          <w:rFonts w:ascii="Times New Roman" w:hAnsi="Times New Roman"/>
          <w:color w:val="191919"/>
          <w:sz w:val="18"/>
          <w:szCs w:val="18"/>
        </w:rPr>
        <w:tab/>
        <w:t>3</w:t>
      </w:r>
    </w:p>
    <w:p w:rsidR="00F2293F" w:rsidRDefault="00F2293F" w:rsidP="00F2293F">
      <w:pPr>
        <w:widowControl w:val="0"/>
        <w:tabs>
          <w:tab w:val="left" w:pos="2320"/>
        </w:tabs>
        <w:autoSpaceDE w:val="0"/>
        <w:autoSpaceDN w:val="0"/>
        <w:adjustRightInd w:val="0"/>
        <w:spacing w:before="9" w:after="0"/>
        <w:ind w:left="160" w:firstLine="20"/>
        <w:rPr>
          <w:rFonts w:ascii="Times New Roman" w:hAnsi="Times New Roman"/>
          <w:color w:val="191919"/>
          <w:sz w:val="18"/>
          <w:szCs w:val="18"/>
        </w:rPr>
      </w:pPr>
      <w:r>
        <w:rPr>
          <w:rFonts w:ascii="Times New Roman" w:hAnsi="Times New Roman"/>
          <w:color w:val="191919"/>
          <w:spacing w:val="-1"/>
          <w:sz w:val="18"/>
          <w:szCs w:val="18"/>
        </w:rPr>
        <w:t>Genera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Electiv</w:t>
      </w:r>
      <w:r>
        <w:rPr>
          <w:rFonts w:ascii="Times New Roman" w:hAnsi="Times New Roman"/>
          <w:color w:val="191919"/>
          <w:sz w:val="18"/>
          <w:szCs w:val="18"/>
        </w:rPr>
        <w:t>e</w:t>
      </w:r>
      <w:r>
        <w:rPr>
          <w:rFonts w:ascii="Times New Roman" w:hAnsi="Times New Roman"/>
          <w:color w:val="191919"/>
          <w:sz w:val="18"/>
          <w:szCs w:val="18"/>
        </w:rPr>
        <w:tab/>
        <w:t>3</w:t>
      </w:r>
    </w:p>
    <w:p w:rsidR="00F2293F" w:rsidRDefault="00F2293F" w:rsidP="00F2293F">
      <w:pPr>
        <w:widowControl w:val="0"/>
        <w:tabs>
          <w:tab w:val="left" w:pos="232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Activity</w:t>
      </w:r>
      <w:r>
        <w:rPr>
          <w:rFonts w:ascii="Times New Roman" w:hAnsi="Times New Roman"/>
          <w:color w:val="191919"/>
          <w:sz w:val="18"/>
          <w:szCs w:val="18"/>
        </w:rPr>
        <w:tab/>
        <w:t>1</w:t>
      </w:r>
    </w:p>
    <w:p w:rsidR="00F2293F" w:rsidRDefault="00F2293F" w:rsidP="00F2293F">
      <w:pPr>
        <w:widowControl w:val="0"/>
        <w:tabs>
          <w:tab w:val="left" w:pos="4660"/>
          <w:tab w:val="left" w:pos="9700"/>
        </w:tabs>
        <w:autoSpaceDE w:val="0"/>
        <w:autoSpaceDN w:val="0"/>
        <w:adjustRightInd w:val="0"/>
        <w:spacing w:before="6" w:after="0"/>
        <w:ind w:left="160" w:firstLine="2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pacing w:val="-1"/>
          <w:sz w:val="18"/>
          <w:szCs w:val="18"/>
        </w:rPr>
        <w:t>ota</w:t>
      </w:r>
      <w:r>
        <w:rPr>
          <w:rFonts w:ascii="Times New Roman" w:hAnsi="Times New Roman"/>
          <w:b/>
          <w:bCs/>
          <w:color w:val="191919"/>
          <w:sz w:val="18"/>
          <w:szCs w:val="18"/>
        </w:rPr>
        <w:t>l</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Hour</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1"/>
          <w:sz w:val="18"/>
          <w:szCs w:val="18"/>
        </w:rPr>
        <w:t>16</w:t>
      </w:r>
      <w:r>
        <w:rPr>
          <w:rFonts w:ascii="Times New Roman" w:hAnsi="Times New Roman"/>
          <w:b/>
          <w:bCs/>
          <w:color w:val="191919"/>
          <w:sz w:val="18"/>
          <w:szCs w:val="18"/>
        </w:rPr>
        <w:tab/>
      </w:r>
      <w:r>
        <w:rPr>
          <w:rFonts w:ascii="Times New Roman" w:hAnsi="Times New Roman"/>
          <w:b/>
          <w:bCs/>
          <w:color w:val="191919"/>
          <w:spacing w:val="-1"/>
          <w:sz w:val="18"/>
          <w:szCs w:val="18"/>
        </w:rPr>
        <w:t>15</w:t>
      </w:r>
    </w:p>
    <w:p w:rsidR="00F2293F" w:rsidRDefault="00F2293F" w:rsidP="00F2293F">
      <w:pPr>
        <w:widowControl w:val="0"/>
        <w:autoSpaceDE w:val="0"/>
        <w:autoSpaceDN w:val="0"/>
        <w:adjustRightInd w:val="0"/>
        <w:spacing w:before="5" w:after="0" w:line="220" w:lineRule="exact"/>
        <w:ind w:firstLine="20"/>
        <w:rPr>
          <w:rFonts w:ascii="Times New Roman" w:hAnsi="Times New Roman"/>
          <w:color w:val="000000"/>
        </w:rPr>
      </w:pPr>
    </w:p>
    <w:p w:rsidR="00F2293F" w:rsidRDefault="00F2293F" w:rsidP="00F2293F">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Senior</w:t>
      </w:r>
      <w:r>
        <w:rPr>
          <w:rFonts w:ascii="Times New Roman" w:hAnsi="Times New Roman"/>
          <w:b/>
          <w:bCs/>
          <w:color w:val="191919"/>
          <w:spacing w:val="-10"/>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F2293F" w:rsidRDefault="00F2293F" w:rsidP="00F2293F">
      <w:pPr>
        <w:widowControl w:val="0"/>
        <w:tabs>
          <w:tab w:val="left" w:pos="1220"/>
          <w:tab w:val="left" w:pos="2300"/>
          <w:tab w:val="left" w:pos="4740"/>
          <w:tab w:val="left" w:pos="5200"/>
          <w:tab w:val="left" w:pos="6260"/>
          <w:tab w:val="left" w:pos="6980"/>
        </w:tabs>
        <w:autoSpaceDE w:val="0"/>
        <w:autoSpaceDN w:val="0"/>
        <w:adjustRightInd w:val="0"/>
        <w:spacing w:before="12" w:after="0"/>
        <w:ind w:left="160" w:firstLine="2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42</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Elements of</w:t>
      </w:r>
      <w:r>
        <w:rPr>
          <w:rFonts w:ascii="Times New Roman" w:hAnsi="Times New Roman"/>
          <w:color w:val="191919"/>
          <w:spacing w:val="-10"/>
          <w:sz w:val="18"/>
          <w:szCs w:val="18"/>
        </w:rPr>
        <w:t xml:space="preserve"> </w:t>
      </w:r>
      <w:r>
        <w:rPr>
          <w:rFonts w:ascii="Times New Roman" w:hAnsi="Times New Roman"/>
          <w:color w:val="191919"/>
          <w:sz w:val="18"/>
          <w:szCs w:val="18"/>
        </w:rPr>
        <w:t>Analysis I</w:t>
      </w:r>
      <w:r>
        <w:rPr>
          <w:rFonts w:ascii="Times New Roman" w:hAnsi="Times New Roman"/>
          <w:color w:val="191919"/>
          <w:sz w:val="18"/>
          <w:szCs w:val="18"/>
        </w:rPr>
        <w:tab/>
        <w:t>3</w:t>
      </w:r>
      <w:r>
        <w:rPr>
          <w:rFonts w:ascii="Times New Roman" w:hAnsi="Times New Roman"/>
          <w:color w:val="191919"/>
          <w:sz w:val="18"/>
          <w:szCs w:val="18"/>
        </w:rPr>
        <w:tab/>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4212</w:t>
      </w:r>
      <w:r>
        <w:rPr>
          <w:rFonts w:ascii="Times New Roman" w:hAnsi="Times New Roman"/>
          <w:color w:val="191919"/>
          <w:sz w:val="18"/>
          <w:szCs w:val="18"/>
        </w:rPr>
        <w:tab/>
        <w:t>Elements</w:t>
      </w:r>
    </w:p>
    <w:p w:rsidR="00F2293F" w:rsidRDefault="00F2293F" w:rsidP="00F2293F">
      <w:pPr>
        <w:widowControl w:val="0"/>
        <w:tabs>
          <w:tab w:val="left" w:pos="122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Analysis II</w:t>
      </w:r>
      <w:r>
        <w:rPr>
          <w:rFonts w:ascii="Times New Roman" w:hAnsi="Times New Roman"/>
          <w:color w:val="191919"/>
          <w:sz w:val="18"/>
          <w:szCs w:val="18"/>
        </w:rPr>
        <w:tab/>
        <w:t>3</w:t>
      </w:r>
    </w:p>
    <w:tbl>
      <w:tblPr>
        <w:tblW w:w="0" w:type="auto"/>
        <w:tblInd w:w="120" w:type="dxa"/>
        <w:tblLayout w:type="fixed"/>
        <w:tblCellMar>
          <w:left w:w="0" w:type="dxa"/>
          <w:right w:w="0" w:type="dxa"/>
        </w:tblCellMar>
        <w:tblLook w:val="0000"/>
      </w:tblPr>
      <w:tblGrid>
        <w:gridCol w:w="1757"/>
        <w:gridCol w:w="1908"/>
        <w:gridCol w:w="1235"/>
        <w:gridCol w:w="975"/>
        <w:gridCol w:w="825"/>
        <w:gridCol w:w="2177"/>
        <w:gridCol w:w="923"/>
      </w:tblGrid>
      <w:tr w:rsidR="00F2293F" w:rsidRPr="007A7452" w:rsidTr="00C121A0">
        <w:trPr>
          <w:trHeight w:hRule="exact" w:val="234"/>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443" w:firstLine="20"/>
              <w:rPr>
                <w:rFonts w:ascii="Times New Roman" w:hAnsi="Times New Roman"/>
                <w:sz w:val="24"/>
                <w:szCs w:val="24"/>
              </w:rPr>
            </w:pPr>
            <w:r w:rsidRPr="007A7452">
              <w:rPr>
                <w:rFonts w:ascii="Times New Roman" w:hAnsi="Times New Roman"/>
                <w:color w:val="191919"/>
                <w:sz w:val="18"/>
                <w:szCs w:val="18"/>
              </w:rPr>
              <w:t>Elective</w:t>
            </w: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right="180" w:firstLine="20"/>
              <w:jc w:val="right"/>
              <w:rPr>
                <w:rFonts w:ascii="Times New Roman" w:hAnsi="Times New Roman"/>
                <w:sz w:val="24"/>
                <w:szCs w:val="24"/>
              </w:rPr>
            </w:pPr>
            <w:r w:rsidRPr="007A7452">
              <w:rPr>
                <w:rFonts w:ascii="Times New Roman" w:hAnsi="Times New Roman"/>
                <w:color w:val="191919"/>
                <w:sz w:val="18"/>
                <w:szCs w:val="18"/>
              </w:rPr>
              <w:t>3</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18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285" w:firstLine="20"/>
              <w:rPr>
                <w:rFonts w:ascii="Times New Roman" w:hAnsi="Times New Roman"/>
                <w:sz w:val="24"/>
                <w:szCs w:val="24"/>
              </w:rPr>
            </w:pPr>
            <w:r w:rsidRPr="007A7452">
              <w:rPr>
                <w:rFonts w:ascii="Times New Roman" w:hAnsi="Times New Roman"/>
                <w:color w:val="191919"/>
                <w:sz w:val="18"/>
                <w:szCs w:val="18"/>
              </w:rPr>
              <w:t>4215</w:t>
            </w: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180" w:firstLine="20"/>
              <w:rPr>
                <w:rFonts w:ascii="Times New Roman" w:hAnsi="Times New Roman"/>
                <w:sz w:val="24"/>
                <w:szCs w:val="24"/>
              </w:rPr>
            </w:pPr>
            <w:r w:rsidRPr="007A7452">
              <w:rPr>
                <w:rFonts w:ascii="Times New Roman" w:hAnsi="Times New Roman"/>
                <w:color w:val="191919"/>
                <w:sz w:val="18"/>
                <w:szCs w:val="18"/>
              </w:rPr>
              <w:t>Numeric</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43" w:firstLine="20"/>
              <w:rPr>
                <w:rFonts w:ascii="Times New Roman" w:hAnsi="Times New Roman"/>
                <w:sz w:val="24"/>
                <w:szCs w:val="24"/>
              </w:rPr>
            </w:pPr>
            <w:r w:rsidRPr="007A7452">
              <w:rPr>
                <w:rFonts w:ascii="Times New Roman" w:hAnsi="Times New Roman"/>
                <w:color w:val="191919"/>
                <w:sz w:val="18"/>
                <w:szCs w:val="18"/>
              </w:rPr>
              <w:t>Elective</w:t>
            </w: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r w:rsidRPr="007A7452">
              <w:rPr>
                <w:rFonts w:ascii="Times New Roman" w:hAnsi="Times New Roman"/>
                <w:color w:val="191919"/>
                <w:sz w:val="18"/>
                <w:szCs w:val="18"/>
              </w:rPr>
              <w:t>3</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5" w:firstLine="20"/>
              <w:rPr>
                <w:rFonts w:ascii="Times New Roman" w:hAnsi="Times New Roman"/>
                <w:sz w:val="24"/>
                <w:szCs w:val="24"/>
              </w:rPr>
            </w:pP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p>
        </w:tc>
      </w:tr>
      <w:tr w:rsidR="00F2293F" w:rsidRPr="007A7452" w:rsidTr="00C121A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General Electives</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r>
              <w:rPr>
                <w:rFonts w:ascii="Times New Roman" w:hAnsi="Times New Roman"/>
                <w:color w:val="191919"/>
                <w:sz w:val="18"/>
                <w:szCs w:val="18"/>
              </w:rPr>
              <w:t>6</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5" w:firstLine="20"/>
              <w:rPr>
                <w:rFonts w:ascii="Times New Roman" w:hAnsi="Times New Roman"/>
                <w:sz w:val="24"/>
                <w:szCs w:val="24"/>
              </w:rPr>
            </w:pP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p>
        </w:tc>
      </w:tr>
      <w:tr w:rsidR="00F2293F" w:rsidRPr="007A7452" w:rsidTr="00C121A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color w:val="191919"/>
                <w:sz w:val="18"/>
                <w:szCs w:val="18"/>
              </w:rPr>
            </w:pPr>
            <w:r>
              <w:rPr>
                <w:rFonts w:ascii="Times New Roman" w:hAnsi="Times New Roman"/>
                <w:color w:val="191919"/>
                <w:sz w:val="18"/>
                <w:szCs w:val="18"/>
              </w:rPr>
              <w:t xml:space="preserve">MATH </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r>
              <w:rPr>
                <w:rFonts w:ascii="Times New Roman" w:hAnsi="Times New Roman"/>
                <w:sz w:val="24"/>
                <w:szCs w:val="24"/>
              </w:rPr>
              <w:t>4921Senior Project I</w:t>
            </w:r>
          </w:p>
        </w:tc>
        <w:tc>
          <w:tcPr>
            <w:tcW w:w="1235" w:type="dxa"/>
            <w:tcBorders>
              <w:top w:val="nil"/>
              <w:left w:val="nil"/>
              <w:bottom w:val="nil"/>
              <w:right w:val="nil"/>
            </w:tcBorders>
          </w:tcPr>
          <w:p w:rsidR="00F2293F" w:rsidRPr="007A7452" w:rsidDel="004B1875" w:rsidRDefault="00F2293F" w:rsidP="00F2293F">
            <w:pPr>
              <w:widowControl w:val="0"/>
              <w:autoSpaceDE w:val="0"/>
              <w:autoSpaceDN w:val="0"/>
              <w:adjustRightInd w:val="0"/>
              <w:spacing w:after="0" w:line="195" w:lineRule="exact"/>
              <w:ind w:right="180" w:firstLine="20"/>
              <w:jc w:val="right"/>
              <w:rPr>
                <w:rFonts w:ascii="Times New Roman" w:hAnsi="Times New Roman"/>
                <w:color w:val="191919"/>
                <w:sz w:val="18"/>
                <w:szCs w:val="18"/>
              </w:rPr>
            </w:pPr>
            <w:r>
              <w:rPr>
                <w:rFonts w:ascii="Times New Roman" w:hAnsi="Times New Roman"/>
                <w:color w:val="191919"/>
                <w:sz w:val="18"/>
                <w:szCs w:val="18"/>
              </w:rPr>
              <w:t>1</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color w:val="191919"/>
                <w:sz w:val="18"/>
                <w:szCs w:val="18"/>
              </w:rPr>
            </w:pPr>
            <w:r>
              <w:rPr>
                <w:rFonts w:ascii="Times New Roman" w:hAnsi="Times New Roman"/>
                <w:color w:val="191919"/>
                <w:sz w:val="18"/>
                <w:szCs w:val="18"/>
              </w:rPr>
              <w:t>MATH</w:t>
            </w: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5" w:firstLine="20"/>
              <w:rPr>
                <w:rFonts w:ascii="Times New Roman" w:hAnsi="Times New Roman"/>
                <w:color w:val="191919"/>
                <w:sz w:val="18"/>
                <w:szCs w:val="18"/>
              </w:rPr>
            </w:pPr>
            <w:r>
              <w:rPr>
                <w:rFonts w:ascii="Times New Roman" w:hAnsi="Times New Roman"/>
                <w:color w:val="191919"/>
                <w:sz w:val="18"/>
                <w:szCs w:val="18"/>
              </w:rPr>
              <w:t>4922</w:t>
            </w: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color w:val="191919"/>
                <w:sz w:val="18"/>
                <w:szCs w:val="18"/>
              </w:rPr>
            </w:pPr>
            <w:r>
              <w:rPr>
                <w:rFonts w:ascii="Times New Roman" w:hAnsi="Times New Roman"/>
                <w:color w:val="191919"/>
                <w:sz w:val="18"/>
                <w:szCs w:val="18"/>
              </w:rPr>
              <w:t>Senior Project II</w:t>
            </w: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color w:val="191919"/>
                <w:sz w:val="18"/>
                <w:szCs w:val="18"/>
              </w:rPr>
            </w:pPr>
            <w:r>
              <w:rPr>
                <w:rFonts w:ascii="Times New Roman" w:hAnsi="Times New Roman"/>
                <w:color w:val="191919"/>
                <w:sz w:val="18"/>
                <w:szCs w:val="18"/>
              </w:rPr>
              <w:t>2</w:t>
            </w:r>
          </w:p>
        </w:tc>
      </w:tr>
      <w:tr w:rsidR="00F2293F" w:rsidRPr="007A7452" w:rsidTr="00C121A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p>
        </w:tc>
        <w:tc>
          <w:tcPr>
            <w:tcW w:w="975" w:type="dxa"/>
            <w:tcBorders>
              <w:top w:val="nil"/>
              <w:left w:val="nil"/>
              <w:bottom w:val="nil"/>
              <w:right w:val="nil"/>
            </w:tcBorders>
          </w:tcPr>
          <w:p w:rsidR="00F2293F" w:rsidRPr="00F2293F" w:rsidRDefault="00F2293F" w:rsidP="00F2293F">
            <w:pPr>
              <w:widowControl w:val="0"/>
              <w:autoSpaceDE w:val="0"/>
              <w:autoSpaceDN w:val="0"/>
              <w:adjustRightInd w:val="0"/>
              <w:spacing w:after="0" w:line="195" w:lineRule="exact"/>
              <w:ind w:left="180" w:firstLine="20"/>
              <w:rPr>
                <w:rFonts w:ascii="Times New Roman" w:hAnsi="Times New Roman"/>
                <w:color w:val="191919"/>
                <w:spacing w:val="-1"/>
                <w:sz w:val="18"/>
                <w:szCs w:val="18"/>
              </w:rPr>
            </w:pPr>
            <w:r w:rsidRPr="00F2293F">
              <w:rPr>
                <w:rFonts w:ascii="Times New Roman" w:hAnsi="Times New Roman"/>
                <w:color w:val="191919"/>
                <w:sz w:val="18"/>
                <w:szCs w:val="18"/>
              </w:rPr>
              <w:t xml:space="preserve"> Math</w:t>
            </w:r>
          </w:p>
        </w:tc>
        <w:tc>
          <w:tcPr>
            <w:tcW w:w="82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3411</w:t>
            </w:r>
          </w:p>
        </w:tc>
        <w:tc>
          <w:tcPr>
            <w:tcW w:w="2177"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Statistical Methods</w:t>
            </w:r>
          </w:p>
        </w:tc>
        <w:tc>
          <w:tcPr>
            <w:tcW w:w="923"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w:t>
            </w:r>
          </w:p>
        </w:tc>
      </w:tr>
      <w:tr w:rsidR="00F2293F" w:rsidRPr="007A7452" w:rsidTr="00C121A0">
        <w:trPr>
          <w:trHeight w:hRule="exact" w:val="214"/>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p>
        </w:tc>
        <w:tc>
          <w:tcPr>
            <w:tcW w:w="97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p>
        </w:tc>
        <w:tc>
          <w:tcPr>
            <w:tcW w:w="82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p>
        </w:tc>
        <w:tc>
          <w:tcPr>
            <w:tcW w:w="2177"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General Electives</w:t>
            </w:r>
          </w:p>
        </w:tc>
        <w:tc>
          <w:tcPr>
            <w:tcW w:w="923"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w:t>
            </w:r>
          </w:p>
        </w:tc>
      </w:tr>
      <w:tr w:rsidR="00F2293F" w:rsidRPr="007A7452" w:rsidTr="00C121A0">
        <w:trPr>
          <w:trHeight w:hRule="exact" w:val="214"/>
        </w:trPr>
        <w:tc>
          <w:tcPr>
            <w:tcW w:w="1757" w:type="dxa"/>
            <w:tcBorders>
              <w:top w:val="nil"/>
              <w:left w:val="nil"/>
              <w:bottom w:val="nil"/>
              <w:right w:val="nil"/>
            </w:tcBorders>
          </w:tcPr>
          <w:p w:rsidR="00F2293F" w:rsidRPr="007A7452" w:rsidDel="004B1875" w:rsidRDefault="00F2293F" w:rsidP="00F2293F">
            <w:pPr>
              <w:widowControl w:val="0"/>
              <w:autoSpaceDE w:val="0"/>
              <w:autoSpaceDN w:val="0"/>
              <w:adjustRightInd w:val="0"/>
              <w:spacing w:after="0" w:line="195" w:lineRule="exact"/>
              <w:ind w:left="40" w:firstLine="20"/>
              <w:rPr>
                <w:rFonts w:ascii="Times New Roman" w:hAnsi="Times New Roman"/>
                <w:color w:val="191919"/>
                <w:sz w:val="18"/>
                <w:szCs w:val="18"/>
              </w:rPr>
            </w:pP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Del="004B1875" w:rsidRDefault="00F2293F" w:rsidP="00F2293F">
            <w:pPr>
              <w:widowControl w:val="0"/>
              <w:autoSpaceDE w:val="0"/>
              <w:autoSpaceDN w:val="0"/>
              <w:adjustRightInd w:val="0"/>
              <w:spacing w:after="0" w:line="195" w:lineRule="exact"/>
              <w:ind w:right="180" w:firstLine="20"/>
              <w:jc w:val="right"/>
              <w:rPr>
                <w:rFonts w:ascii="Times New Roman" w:hAnsi="Times New Roman"/>
                <w:color w:val="191919"/>
                <w:sz w:val="18"/>
                <w:szCs w:val="18"/>
              </w:rPr>
            </w:pPr>
          </w:p>
        </w:tc>
        <w:tc>
          <w:tcPr>
            <w:tcW w:w="97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p>
        </w:tc>
        <w:tc>
          <w:tcPr>
            <w:tcW w:w="82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Social</w:t>
            </w:r>
          </w:p>
        </w:tc>
        <w:tc>
          <w:tcPr>
            <w:tcW w:w="2177"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Science Electives</w:t>
            </w:r>
          </w:p>
        </w:tc>
        <w:tc>
          <w:tcPr>
            <w:tcW w:w="923"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w:t>
            </w:r>
          </w:p>
        </w:tc>
      </w:tr>
      <w:tr w:rsidR="00F2293F" w:rsidRPr="007A7452" w:rsidTr="00C121A0">
        <w:trPr>
          <w:trHeight w:hRule="exact" w:val="29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180" w:firstLine="20"/>
              <w:jc w:val="right"/>
              <w:rPr>
                <w:rFonts w:ascii="Times New Roman" w:hAnsi="Times New Roman"/>
                <w:sz w:val="24"/>
                <w:szCs w:val="24"/>
              </w:rPr>
            </w:pPr>
            <w:r w:rsidRPr="007A7452">
              <w:rPr>
                <w:rFonts w:ascii="Times New Roman" w:hAnsi="Times New Roman"/>
                <w:b/>
                <w:bCs/>
                <w:color w:val="191919"/>
                <w:sz w:val="18"/>
                <w:szCs w:val="18"/>
              </w:rPr>
              <w:t>16</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0" w:firstLine="2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7</w:t>
            </w:r>
          </w:p>
        </w:tc>
      </w:tr>
    </w:tbl>
    <w:p w:rsidR="00F2293F" w:rsidRDefault="00F2293F" w:rsidP="005952CB">
      <w:pPr>
        <w:ind w:left="180" w:firstLine="50"/>
      </w:pPr>
    </w:p>
    <w:sectPr w:rsidR="00F2293F" w:rsidSect="007D77D2">
      <w:headerReference w:type="even" r:id="rId10"/>
      <w:headerReference w:type="default" r:id="rId11"/>
      <w:footerReference w:type="even" r:id="rId12"/>
      <w:footerReference w:type="default" r:id="rId13"/>
      <w:pgSz w:w="12240" w:h="15840" w:code="1"/>
      <w:pgMar w:top="504" w:right="547" w:bottom="274" w:left="1123"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A82" w:rsidRDefault="00EF1A82" w:rsidP="007D77D2">
      <w:pPr>
        <w:spacing w:after="0"/>
      </w:pPr>
      <w:r>
        <w:separator/>
      </w:r>
    </w:p>
  </w:endnote>
  <w:endnote w:type="continuationSeparator" w:id="0">
    <w:p w:rsidR="00EF1A82" w:rsidRDefault="00EF1A82"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altName w:val="Futura Bk"/>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B4A" w:rsidRPr="007D77D2" w:rsidRDefault="00F70A16" w:rsidP="007D77D2">
    <w:pPr>
      <w:pStyle w:val="Footer"/>
      <w:jc w:val="center"/>
      <w:rPr>
        <w:sz w:val="18"/>
        <w:szCs w:val="18"/>
      </w:rPr>
    </w:pPr>
    <w:r w:rsidRPr="00F70A16">
      <w:rPr>
        <w:noProof/>
      </w:rPr>
      <w:pict>
        <v:shapetype id="_x0000_t202" coordsize="21600,21600" o:spt="202" path="m,l,21600r21600,l21600,xe">
          <v:stroke joinstyle="miter"/>
          <v:path gradientshapeok="t" o:connecttype="rect"/>
        </v:shapetype>
        <v:shape id="_x0000_s2083" type="#_x0000_t202" style="position:absolute;left:0;text-align:left;margin-left:530.3pt;margin-top:-22.75pt;width:34pt;height:34.15pt;z-index:251661312">
          <v:textbox inset="0,0,0,0">
            <w:txbxContent>
              <w:p w:rsidR="00510B4A" w:rsidRPr="007D77D2" w:rsidRDefault="00F70A16" w:rsidP="007D77D2">
                <w:pPr>
                  <w:ind w:firstLine="0"/>
                  <w:rPr>
                    <w:rFonts w:ascii="Impact" w:hAnsi="Impact"/>
                    <w:sz w:val="40"/>
                    <w:szCs w:val="40"/>
                  </w:rPr>
                </w:pPr>
                <w:r w:rsidRPr="007D77D2">
                  <w:rPr>
                    <w:rFonts w:ascii="Impact" w:hAnsi="Impact"/>
                    <w:sz w:val="40"/>
                    <w:szCs w:val="40"/>
                  </w:rPr>
                  <w:fldChar w:fldCharType="begin"/>
                </w:r>
                <w:r w:rsidR="00510B4A" w:rsidRPr="007D77D2">
                  <w:rPr>
                    <w:rFonts w:ascii="Impact" w:hAnsi="Impact"/>
                    <w:sz w:val="40"/>
                    <w:szCs w:val="40"/>
                  </w:rPr>
                  <w:instrText xml:space="preserve"> PAGE   \* MERGEFORMAT </w:instrText>
                </w:r>
                <w:r w:rsidRPr="007D77D2">
                  <w:rPr>
                    <w:rFonts w:ascii="Impact" w:hAnsi="Impact"/>
                    <w:sz w:val="40"/>
                    <w:szCs w:val="40"/>
                  </w:rPr>
                  <w:fldChar w:fldCharType="separate"/>
                </w:r>
                <w:r w:rsidR="00445BBE">
                  <w:rPr>
                    <w:rFonts w:ascii="Impact" w:hAnsi="Impact"/>
                    <w:noProof/>
                    <w:sz w:val="40"/>
                    <w:szCs w:val="40"/>
                  </w:rPr>
                  <w:t>24</w:t>
                </w:r>
                <w:r w:rsidRPr="007D77D2">
                  <w:rPr>
                    <w:rFonts w:ascii="Impact" w:hAnsi="Impact"/>
                    <w:sz w:val="40"/>
                    <w:szCs w:val="40"/>
                  </w:rPr>
                  <w:fldChar w:fldCharType="end"/>
                </w:r>
              </w:p>
            </w:txbxContent>
          </v:textbox>
        </v:shape>
      </w:pict>
    </w:r>
    <w:r w:rsidR="00510B4A" w:rsidRPr="007D77D2">
      <w:t>2011-2012 U</w:t>
    </w:r>
    <w:r w:rsidR="00510B4A" w:rsidRPr="007D77D2">
      <w:rPr>
        <w:sz w:val="18"/>
        <w:szCs w:val="18"/>
      </w:rPr>
      <w:t xml:space="preserve">NDERGRADUATE </w:t>
    </w:r>
    <w:r w:rsidR="00510B4A" w:rsidRPr="007D77D2">
      <w:t>C</w:t>
    </w:r>
    <w:r w:rsidR="00510B4A"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B4A" w:rsidRPr="007D77D2" w:rsidRDefault="00F70A16" w:rsidP="007D77D2">
    <w:pPr>
      <w:pStyle w:val="Footer"/>
      <w:jc w:val="center"/>
      <w:rPr>
        <w:rFonts w:ascii="Times New Roman" w:hAnsi="Times New Roman" w:cs="Times New Roman"/>
        <w:sz w:val="18"/>
        <w:szCs w:val="18"/>
      </w:rPr>
    </w:pPr>
    <w:r w:rsidRPr="00F70A16">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36.9pt;margin-top:-23.45pt;width:34pt;height:34.15pt;z-index:251659264">
          <v:textbox inset="0,0,0,0">
            <w:txbxContent>
              <w:p w:rsidR="00510B4A" w:rsidRPr="007D77D2" w:rsidRDefault="00F70A16" w:rsidP="007D77D2">
                <w:pPr>
                  <w:ind w:firstLine="0"/>
                  <w:rPr>
                    <w:rFonts w:ascii="Impact" w:hAnsi="Impact"/>
                    <w:sz w:val="40"/>
                    <w:szCs w:val="40"/>
                  </w:rPr>
                </w:pPr>
                <w:r w:rsidRPr="007D77D2">
                  <w:rPr>
                    <w:rFonts w:ascii="Impact" w:hAnsi="Impact"/>
                    <w:sz w:val="40"/>
                    <w:szCs w:val="40"/>
                  </w:rPr>
                  <w:fldChar w:fldCharType="begin"/>
                </w:r>
                <w:r w:rsidR="00510B4A" w:rsidRPr="007D77D2">
                  <w:rPr>
                    <w:rFonts w:ascii="Impact" w:hAnsi="Impact"/>
                    <w:sz w:val="40"/>
                    <w:szCs w:val="40"/>
                  </w:rPr>
                  <w:instrText xml:space="preserve"> PAGE   \* MERGEFORMAT </w:instrText>
                </w:r>
                <w:r w:rsidRPr="007D77D2">
                  <w:rPr>
                    <w:rFonts w:ascii="Impact" w:hAnsi="Impact"/>
                    <w:sz w:val="40"/>
                    <w:szCs w:val="40"/>
                  </w:rPr>
                  <w:fldChar w:fldCharType="separate"/>
                </w:r>
                <w:r w:rsidR="00445BBE">
                  <w:rPr>
                    <w:rFonts w:ascii="Impact" w:hAnsi="Impact"/>
                    <w:noProof/>
                    <w:sz w:val="40"/>
                    <w:szCs w:val="40"/>
                  </w:rPr>
                  <w:t>23</w:t>
                </w:r>
                <w:r w:rsidRPr="007D77D2">
                  <w:rPr>
                    <w:rFonts w:ascii="Impact" w:hAnsi="Impact"/>
                    <w:sz w:val="40"/>
                    <w:szCs w:val="40"/>
                  </w:rPr>
                  <w:fldChar w:fldCharType="end"/>
                </w:r>
              </w:p>
            </w:txbxContent>
          </v:textbox>
        </v:shape>
      </w:pict>
    </w:r>
    <w:r w:rsidR="00510B4A" w:rsidRPr="007D77D2">
      <w:rPr>
        <w:rFonts w:ascii="Times New Roman" w:hAnsi="Times New Roman" w:cs="Times New Roman"/>
      </w:rPr>
      <w:t>2011-2012 U</w:t>
    </w:r>
    <w:r w:rsidR="00510B4A" w:rsidRPr="007D77D2">
      <w:rPr>
        <w:rFonts w:ascii="Times New Roman" w:hAnsi="Times New Roman" w:cs="Times New Roman"/>
        <w:sz w:val="18"/>
        <w:szCs w:val="18"/>
      </w:rPr>
      <w:t xml:space="preserve">NDERGRADUATE </w:t>
    </w:r>
    <w:r w:rsidR="00510B4A" w:rsidRPr="007D77D2">
      <w:rPr>
        <w:rFonts w:ascii="Times New Roman" w:hAnsi="Times New Roman" w:cs="Times New Roman"/>
      </w:rPr>
      <w:t>C</w:t>
    </w:r>
    <w:r w:rsidR="00510B4A"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A82" w:rsidRDefault="00EF1A82" w:rsidP="007D77D2">
      <w:pPr>
        <w:spacing w:after="0"/>
      </w:pPr>
      <w:r>
        <w:separator/>
      </w:r>
    </w:p>
  </w:footnote>
  <w:footnote w:type="continuationSeparator" w:id="0">
    <w:p w:rsidR="00EF1A82" w:rsidRDefault="00EF1A82"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B4A" w:rsidRDefault="00F70A16">
    <w:pPr>
      <w:pStyle w:val="Header"/>
    </w:pPr>
    <w:r>
      <w:rPr>
        <w:noProof/>
      </w:rPr>
      <w:pict>
        <v:group id="_x0000_s2084" style="position:absolute;left:0;text-align:left;margin-left:432.65pt;margin-top:-38.95pt;width:151.4pt;height:795.8pt;z-index:251662336" coordorigin="3695,-59" coordsize="3028,15916">
          <v:rect id="_x0000_s2085" style="position:absolute;left:5643;top:7777;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5" inset="0,0,0,0">
              <w:txbxContent>
                <w:p w:rsidR="00510B4A" w:rsidRDefault="00510B4A" w:rsidP="00F60629">
                  <w:pPr>
                    <w:spacing w:after="0"/>
                    <w:ind w:firstLine="0"/>
                    <w:rPr>
                      <w:b/>
                      <w:color w:val="000000" w:themeColor="text1"/>
                    </w:rPr>
                  </w:pPr>
                  <w:r>
                    <w:rPr>
                      <w:b/>
                      <w:color w:val="000000" w:themeColor="text1"/>
                    </w:rPr>
                    <w:t xml:space="preserve">   </w:t>
                  </w:r>
                </w:p>
                <w:p w:rsidR="00510B4A" w:rsidRPr="00E963F1" w:rsidRDefault="00510B4A"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6" style="position:absolute;left:3695;top:-59;width:3028;height:15916" coordorigin="4124,-59" coordsize="3028,15916">
            <v:group id="_x0000_s2087" style="position:absolute;left:6072;top:-59;width:1080;height:15916" coordorigin="7514,7" coordsize="1080,15916">
              <v:rect id="_x0000_s2088"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88" inset="0,0,0,0">
                  <w:txbxContent>
                    <w:p w:rsidR="00510B4A" w:rsidRDefault="00510B4A" w:rsidP="00F60629">
                      <w:pPr>
                        <w:spacing w:after="0"/>
                        <w:ind w:firstLine="0"/>
                        <w:rPr>
                          <w:b/>
                          <w:color w:val="000000" w:themeColor="text1"/>
                        </w:rPr>
                      </w:pPr>
                      <w:r>
                        <w:rPr>
                          <w:b/>
                          <w:color w:val="000000" w:themeColor="text1"/>
                        </w:rPr>
                        <w:t xml:space="preserve">   </w:t>
                      </w:r>
                    </w:p>
                    <w:p w:rsidR="00510B4A" w:rsidRDefault="00510B4A"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w:t>
                      </w:r>
                      <w:r w:rsidRPr="00C0510C">
                        <w:rPr>
                          <w:rFonts w:ascii="Century Gothic" w:hAnsi="Century Gothic" w:cs="Century Gothic"/>
                          <w:b/>
                          <w:bCs/>
                          <w:color w:val="F2F2F2" w:themeColor="background1" w:themeShade="F2"/>
                          <w:sz w:val="20"/>
                          <w:szCs w:val="20"/>
                        </w:rPr>
                        <w:t>Sciences &amp;</w:t>
                      </w:r>
                      <w:r>
                        <w:rPr>
                          <w:rFonts w:ascii="Century Gothic" w:hAnsi="Century Gothic" w:cs="Century Gothic"/>
                          <w:b/>
                          <w:bCs/>
                          <w:color w:val="000000" w:themeColor="text1"/>
                          <w:sz w:val="20"/>
                          <w:szCs w:val="20"/>
                        </w:rPr>
                        <w:t xml:space="preserve">                Graduate              Course                     Personnel &amp;                       </w:t>
                      </w:r>
                    </w:p>
                    <w:p w:rsidR="00510B4A" w:rsidRDefault="00510B4A" w:rsidP="00F6062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0025764B">
                        <w:rPr>
                          <w:rFonts w:ascii="Century Gothic" w:hAnsi="Century Gothic" w:cs="Century Gothic"/>
                          <w:b/>
                          <w:bCs/>
                          <w:color w:val="000000" w:themeColor="text1"/>
                          <w:sz w:val="20"/>
                          <w:szCs w:val="20"/>
                        </w:rPr>
                        <w:t xml:space="preserve">University          </w:t>
                      </w:r>
                      <w:r>
                        <w:rPr>
                          <w:rFonts w:ascii="Century Gothic" w:hAnsi="Century Gothic" w:cs="Century Gothic"/>
                          <w:b/>
                          <w:bCs/>
                          <w:color w:val="000000" w:themeColor="text1"/>
                          <w:sz w:val="20"/>
                          <w:szCs w:val="20"/>
                        </w:rPr>
                        <w:t xml:space="preserve">    Humanities                                                                                </w:t>
                      </w:r>
                      <w:r w:rsidRPr="00C0510C">
                        <w:rPr>
                          <w:rFonts w:ascii="Century Gothic" w:hAnsi="Century Gothic" w:cs="Century Gothic"/>
                          <w:b/>
                          <w:bCs/>
                          <w:color w:val="F2F2F2" w:themeColor="background1" w:themeShade="F2"/>
                          <w:sz w:val="20"/>
                          <w:szCs w:val="20"/>
                        </w:rPr>
                        <w:t>Health</w:t>
                      </w:r>
                      <w:r>
                        <w:rPr>
                          <w:rFonts w:ascii="Century Gothic" w:hAnsi="Century Gothic" w:cs="Century Gothic"/>
                          <w:b/>
                          <w:bCs/>
                          <w:color w:val="000000" w:themeColor="text1"/>
                          <w:sz w:val="20"/>
                          <w:szCs w:val="20"/>
                        </w:rPr>
                        <w:t xml:space="preserve">      </w:t>
                      </w:r>
                      <w:r w:rsidR="0025764B">
                        <w:rPr>
                          <w:rFonts w:ascii="Century Gothic" w:hAnsi="Century Gothic" w:cs="Century Gothic"/>
                          <w:b/>
                          <w:bCs/>
                          <w:color w:val="000000" w:themeColor="text1"/>
                          <w:sz w:val="20"/>
                          <w:szCs w:val="20"/>
                        </w:rPr>
                        <w:t xml:space="preserve">  </w:t>
                      </w:r>
                      <w:r>
                        <w:rPr>
                          <w:rFonts w:ascii="Century Gothic" w:hAnsi="Century Gothic" w:cs="Century Gothic"/>
                          <w:b/>
                          <w:bCs/>
                          <w:color w:val="000000" w:themeColor="text1"/>
                          <w:sz w:val="20"/>
                          <w:szCs w:val="20"/>
                        </w:rPr>
                        <w:t xml:space="preserve">                 School                  Descriptions            Index</w:t>
                      </w:r>
                    </w:p>
                    <w:p w:rsidR="00510B4A" w:rsidRPr="00C0510C" w:rsidRDefault="00510B4A" w:rsidP="00F60629">
                      <w:pPr>
                        <w:spacing w:after="0" w:line="216" w:lineRule="auto"/>
                        <w:ind w:firstLine="0"/>
                        <w:rPr>
                          <w:rFonts w:ascii="Century Gothic" w:hAnsi="Century Gothic" w:cs="Century Gothic"/>
                          <w:b/>
                          <w:bCs/>
                          <w:color w:val="F2F2F2" w:themeColor="background1" w:themeShade="F2"/>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Professions</w:t>
                      </w:r>
                    </w:p>
                  </w:txbxContent>
                </v:textbox>
              </v:rect>
              <v:group id="_x0000_s2089" style="position:absolute;left:7514;top:2465;width:1075;height:13112" coordorigin="7514,2465" coordsize="1075,13112">
                <v:shapetype id="_x0000_t32" coordsize="21600,21600" o:spt="32" o:oned="t" path="m,l21600,21600e" filled="f">
                  <v:path arrowok="t" fillok="f" o:connecttype="none"/>
                  <o:lock v:ext="edit" shapetype="t"/>
                </v:shapetype>
                <v:shape id="_x0000_s2090" type="#_x0000_t32" style="position:absolute;left:7514;top:4229;width:1051;height:0" o:connectortype="straight" strokeweight="2pt"/>
                <v:shape id="_x0000_s2091" type="#_x0000_t32" style="position:absolute;left:7514;top:2465;width:1051;height:0" o:connectortype="straight" strokeweight="2pt"/>
                <v:shape id="Freeform 2758" o:spid="_x0000_s209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4" type="#_x0000_t32" style="position:absolute;left:7514;top:6063;width:1051;height:0" o:connectortype="straight" strokeweight="2pt"/>
                <v:shape id="_x0000_s2095" type="#_x0000_t32" style="position:absolute;left:7514;top:7843;width:1051;height:0" o:connectortype="straight" strokeweight="2pt"/>
                <v:shape id="_x0000_s2096" type="#_x0000_t32" style="position:absolute;left:7514;top:9720;width:1051;height:0" o:connectortype="straight" strokeweight="2pt"/>
                <v:shape id="_x0000_s2097" type="#_x0000_t32" style="position:absolute;left:7514;top:11538;width:1051;height:0" o:connectortype="straight" strokeweight="2pt"/>
                <v:shape id="_x0000_s2098" type="#_x0000_t32" style="position:absolute;left:7514;top:13338;width:1051;height:0" o:connectortype="straight" strokeweight="2pt"/>
              </v:group>
            </v:group>
            <v:rect id="_x0000_s2099" style="position:absolute;left:4124;top:276;width:2360;height:441" fillcolor="white [3212]" strokecolor="#d8d8d8 [2732]" strokeweight="3pt">
              <v:shadow on="t" type="perspective" color="#622423 [1605]" opacity=".5" offset="1pt" offset2="-1pt"/>
              <v:textbox>
                <w:txbxContent>
                  <w:p w:rsidR="00510B4A" w:rsidRDefault="00510B4A" w:rsidP="00F60629">
                    <w:pPr>
                      <w:ind w:left="-90" w:right="-150" w:firstLine="0"/>
                    </w:pPr>
                    <w:r>
                      <w:t>Sci. Health Professions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B4A" w:rsidRDefault="00F70A16">
    <w:pPr>
      <w:pStyle w:val="Header"/>
    </w:pPr>
    <w:r>
      <w:rPr>
        <w:noProof/>
      </w:rPr>
      <w:pict>
        <v:group id="_x0000_s2100" style="position:absolute;left:0;text-align:left;margin-left:-58.1pt;margin-top:-36pt;width:175.05pt;height:795.8pt;z-index:251663360" coordorigin="6232" coordsize="3501,15916">
          <v:rect id="_x0000_s2101"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01" inset="0,0,0,0">
              <w:txbxContent>
                <w:p w:rsidR="00510B4A" w:rsidRDefault="00510B4A" w:rsidP="00F60629">
                  <w:pPr>
                    <w:spacing w:after="0"/>
                    <w:ind w:firstLine="0"/>
                    <w:rPr>
                      <w:b/>
                      <w:color w:val="000000" w:themeColor="text1"/>
                    </w:rPr>
                  </w:pPr>
                  <w:r>
                    <w:rPr>
                      <w:b/>
                      <w:color w:val="000000" w:themeColor="text1"/>
                    </w:rPr>
                    <w:t xml:space="preserve">   </w:t>
                  </w:r>
                </w:p>
                <w:p w:rsidR="00510B4A" w:rsidRPr="00E963F1" w:rsidRDefault="00510B4A"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02" style="position:absolute;left:6232;width:3501;height:15916" coordorigin="4935" coordsize="3501,15916">
            <v:group id="_x0000_s2103" style="position:absolute;left:4935;width:1104;height:15916" coordorigin="5929,3" coordsize="1104,15916">
              <v:rect id="_x0000_s2104"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04" inset="0,0,0,0">
                  <w:txbxContent>
                    <w:p w:rsidR="00510B4A" w:rsidRDefault="00510B4A" w:rsidP="00F60629">
                      <w:pPr>
                        <w:spacing w:after="0"/>
                        <w:ind w:firstLine="0"/>
                        <w:rPr>
                          <w:b/>
                          <w:color w:val="000000" w:themeColor="text1"/>
                        </w:rPr>
                      </w:pPr>
                      <w:r>
                        <w:rPr>
                          <w:b/>
                          <w:color w:val="000000" w:themeColor="text1"/>
                        </w:rPr>
                        <w:t xml:space="preserve">   </w:t>
                      </w:r>
                    </w:p>
                    <w:p w:rsidR="00510B4A" w:rsidRDefault="00510B4A"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510B4A" w:rsidRDefault="00510B4A" w:rsidP="00F6062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510B4A" w:rsidRPr="002A1F31" w:rsidRDefault="00510B4A" w:rsidP="00F60629">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05" style="position:absolute;left:5929;top:2404;width:1104;height:13112" coordorigin="3836,2408" coordsize="1104,13112">
                <v:shapetype id="_x0000_t32" coordsize="21600,21600" o:spt="32" o:oned="t" path="m,l21600,21600e" filled="f">
                  <v:path arrowok="t" fillok="f" o:connecttype="none"/>
                  <o:lock v:ext="edit" shapetype="t"/>
                </v:shapetype>
                <v:shape id="_x0000_s2106" type="#_x0000_t32" style="position:absolute;left:3889;top:4172;width:1051;height:0" o:connectortype="straight" strokeweight="2pt"/>
                <v:shape id="_x0000_s2107" type="#_x0000_t32" style="position:absolute;left:3889;top:2408;width:1051;height:0" o:connectortype="straight" strokeweight="2pt"/>
                <v:shape id="Freeform 2758" o:spid="_x0000_s2108"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09"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10" type="#_x0000_t32" style="position:absolute;left:3889;top:6006;width:1051;height:0" o:connectortype="straight" strokeweight="2pt"/>
                <v:shape id="_x0000_s2111" type="#_x0000_t32" style="position:absolute;left:3889;top:7786;width:1051;height:0" o:connectortype="straight" strokeweight="2pt"/>
                <v:shape id="_x0000_s2112" type="#_x0000_t32" style="position:absolute;left:3889;top:9663;width:1051;height:0" o:connectortype="straight" strokeweight="2pt"/>
                <v:shape id="_x0000_s2113" type="#_x0000_t32" style="position:absolute;left:3889;top:11481;width:1051;height:0" o:connectortype="straight" strokeweight="2pt"/>
                <v:shape id="_x0000_s2114" type="#_x0000_t32" style="position:absolute;left:3889;top:13281;width:1051;height:0" o:connectortype="straight" strokeweight="2pt"/>
              </v:group>
            </v:group>
            <v:rect id="_x0000_s2115" style="position:absolute;left:5612;top:375;width:2824;height:421" fillcolor="white [3201]" strokecolor="#bfbfbf [2412]" strokeweight="2.5pt">
              <v:shadow color="#868686"/>
              <v:textbox style="mso-next-textbox:#_x0000_s2115">
                <w:txbxContent>
                  <w:p w:rsidR="00510B4A" w:rsidRDefault="00510B4A" w:rsidP="00F60629">
                    <w:pPr>
                      <w:ind w:firstLine="0"/>
                    </w:pPr>
                    <w:r>
                      <w:t>Sci. Health Professions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4">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E340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6E417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35336B"/>
    <w:multiLevelType w:val="hybridMultilevel"/>
    <w:tmpl w:val="4F3E5F9C"/>
    <w:lvl w:ilvl="0" w:tplc="8EC223D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22"/>
  </w:num>
  <w:num w:numId="15">
    <w:abstractNumId w:val="14"/>
  </w:num>
  <w:num w:numId="16">
    <w:abstractNumId w:val="24"/>
  </w:num>
  <w:num w:numId="17">
    <w:abstractNumId w:val="19"/>
  </w:num>
  <w:num w:numId="18">
    <w:abstractNumId w:val="23"/>
  </w:num>
  <w:num w:numId="19">
    <w:abstractNumId w:val="13"/>
  </w:num>
  <w:num w:numId="20">
    <w:abstractNumId w:val="10"/>
  </w:num>
  <w:num w:numId="21">
    <w:abstractNumId w:val="18"/>
  </w:num>
  <w:num w:numId="22">
    <w:abstractNumId w:val="17"/>
  </w:num>
  <w:num w:numId="23">
    <w:abstractNumId w:val="21"/>
  </w:num>
  <w:num w:numId="24">
    <w:abstractNumId w:val="16"/>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mirrorMargins/>
  <w:proofState w:spelling="clean" w:grammar="clean"/>
  <w:defaultTabStop w:val="720"/>
  <w:evenAndOddHeaders/>
  <w:characterSpacingControl w:val="doNotCompress"/>
  <w:hdrShapeDefaults>
    <o:shapedefaults v:ext="edit" spidmax="17410">
      <o:colormenu v:ext="edit" fillcolor="none"/>
    </o:shapedefaults>
    <o:shapelayout v:ext="edit">
      <o:idmap v:ext="edit" data="2"/>
      <o:rules v:ext="edit">
        <o:r id="V:Rule15" type="connector" idref="#_x0000_s2095"/>
        <o:r id="V:Rule16" type="connector" idref="#_x0000_s2111"/>
        <o:r id="V:Rule17" type="connector" idref="#_x0000_s2106"/>
        <o:r id="V:Rule18" type="connector" idref="#_x0000_s2097"/>
        <o:r id="V:Rule19" type="connector" idref="#_x0000_s2091"/>
        <o:r id="V:Rule20" type="connector" idref="#_x0000_s2096"/>
        <o:r id="V:Rule21" type="connector" idref="#_x0000_s2107"/>
        <o:r id="V:Rule22" type="connector" idref="#_x0000_s2098"/>
        <o:r id="V:Rule23" type="connector" idref="#_x0000_s2090"/>
        <o:r id="V:Rule24" type="connector" idref="#_x0000_s2113"/>
        <o:r id="V:Rule25" type="connector" idref="#_x0000_s2114"/>
        <o:r id="V:Rule26" type="connector" idref="#_x0000_s2110"/>
        <o:r id="V:Rule27" type="connector" idref="#_x0000_s2112"/>
        <o:r id="V:Rule28" type="connector" idref="#_x0000_s2094"/>
      </o:rules>
    </o:shapelayout>
  </w:hdrShapeDefaults>
  <w:footnotePr>
    <w:footnote w:id="-1"/>
    <w:footnote w:id="0"/>
  </w:footnotePr>
  <w:endnotePr>
    <w:endnote w:id="-1"/>
    <w:endnote w:id="0"/>
  </w:endnotePr>
  <w:compat>
    <w:useFELayout/>
  </w:compat>
  <w:rsids>
    <w:rsidRoot w:val="007D77D2"/>
    <w:rsid w:val="00064FC0"/>
    <w:rsid w:val="000A605A"/>
    <w:rsid w:val="00175787"/>
    <w:rsid w:val="00191D59"/>
    <w:rsid w:val="001E4746"/>
    <w:rsid w:val="00200F96"/>
    <w:rsid w:val="0025764B"/>
    <w:rsid w:val="002A0646"/>
    <w:rsid w:val="00310EF8"/>
    <w:rsid w:val="003132FB"/>
    <w:rsid w:val="00381FB9"/>
    <w:rsid w:val="003F777D"/>
    <w:rsid w:val="00445A02"/>
    <w:rsid w:val="00445BBE"/>
    <w:rsid w:val="004D2338"/>
    <w:rsid w:val="004E0B52"/>
    <w:rsid w:val="004E1E50"/>
    <w:rsid w:val="00510B4A"/>
    <w:rsid w:val="005952CB"/>
    <w:rsid w:val="006F2981"/>
    <w:rsid w:val="0071188B"/>
    <w:rsid w:val="007412B6"/>
    <w:rsid w:val="007D77D2"/>
    <w:rsid w:val="008617CD"/>
    <w:rsid w:val="008B0B6D"/>
    <w:rsid w:val="008B2895"/>
    <w:rsid w:val="008C418E"/>
    <w:rsid w:val="00911DC2"/>
    <w:rsid w:val="00946B9C"/>
    <w:rsid w:val="009E312D"/>
    <w:rsid w:val="00A1218E"/>
    <w:rsid w:val="00A4282F"/>
    <w:rsid w:val="00A44784"/>
    <w:rsid w:val="00A715EF"/>
    <w:rsid w:val="00B172CE"/>
    <w:rsid w:val="00B446B4"/>
    <w:rsid w:val="00C80BFD"/>
    <w:rsid w:val="00CC7D07"/>
    <w:rsid w:val="00D35659"/>
    <w:rsid w:val="00D439F5"/>
    <w:rsid w:val="00D906F5"/>
    <w:rsid w:val="00DA1906"/>
    <w:rsid w:val="00DC772D"/>
    <w:rsid w:val="00E8550F"/>
    <w:rsid w:val="00EF1A82"/>
    <w:rsid w:val="00F1477F"/>
    <w:rsid w:val="00F2293F"/>
    <w:rsid w:val="00F302E7"/>
    <w:rsid w:val="00F60629"/>
    <w:rsid w:val="00F70A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29"/>
  </w:style>
  <w:style w:type="paragraph" w:styleId="Heading1">
    <w:name w:val="heading 1"/>
    <w:basedOn w:val="Normal"/>
    <w:next w:val="Normal"/>
    <w:link w:val="Heading1Char"/>
    <w:uiPriority w:val="9"/>
    <w:qFormat/>
    <w:rsid w:val="00711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F60629"/>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F60629"/>
    <w:rPr>
      <w:rFonts w:ascii="Tahoma" w:eastAsia="Times New Roman" w:hAnsi="Tahoma" w:cs="Tahoma"/>
      <w:sz w:val="16"/>
      <w:szCs w:val="16"/>
      <w:lang w:eastAsia="en-US"/>
    </w:rPr>
  </w:style>
  <w:style w:type="paragraph" w:styleId="Revision">
    <w:name w:val="Revision"/>
    <w:hidden/>
    <w:uiPriority w:val="99"/>
    <w:semiHidden/>
    <w:rsid w:val="00F60629"/>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F60629"/>
    <w:pPr>
      <w:ind w:left="720"/>
      <w:contextualSpacing/>
    </w:pPr>
  </w:style>
  <w:style w:type="paragraph" w:styleId="NormalWeb">
    <w:name w:val="Normal (Web)"/>
    <w:basedOn w:val="Normal"/>
    <w:rsid w:val="004E1E5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71188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1188B"/>
    <w:pPr>
      <w:spacing w:before="240" w:after="0"/>
    </w:pPr>
    <w:rPr>
      <w:b/>
      <w:bCs/>
      <w:sz w:val="20"/>
      <w:szCs w:val="20"/>
    </w:rPr>
  </w:style>
  <w:style w:type="paragraph" w:styleId="TOC3">
    <w:name w:val="toc 3"/>
    <w:basedOn w:val="Normal"/>
    <w:next w:val="Normal"/>
    <w:autoRedefine/>
    <w:uiPriority w:val="39"/>
    <w:unhideWhenUsed/>
    <w:rsid w:val="0071188B"/>
    <w:pPr>
      <w:spacing w:after="0"/>
      <w:ind w:left="220"/>
    </w:pPr>
    <w:rPr>
      <w:sz w:val="20"/>
      <w:szCs w:val="20"/>
    </w:rPr>
  </w:style>
  <w:style w:type="paragraph" w:styleId="TOC4">
    <w:name w:val="toc 4"/>
    <w:basedOn w:val="Normal"/>
    <w:next w:val="Normal"/>
    <w:autoRedefine/>
    <w:uiPriority w:val="39"/>
    <w:unhideWhenUsed/>
    <w:rsid w:val="0071188B"/>
    <w:pPr>
      <w:spacing w:after="0"/>
      <w:ind w:left="440"/>
    </w:pPr>
    <w:rPr>
      <w:sz w:val="20"/>
      <w:szCs w:val="20"/>
    </w:rPr>
  </w:style>
  <w:style w:type="paragraph" w:styleId="TOC5">
    <w:name w:val="toc 5"/>
    <w:basedOn w:val="Normal"/>
    <w:next w:val="Normal"/>
    <w:autoRedefine/>
    <w:uiPriority w:val="39"/>
    <w:unhideWhenUsed/>
    <w:rsid w:val="0071188B"/>
    <w:pPr>
      <w:spacing w:after="0"/>
      <w:ind w:left="660"/>
    </w:pPr>
    <w:rPr>
      <w:sz w:val="20"/>
      <w:szCs w:val="20"/>
    </w:rPr>
  </w:style>
  <w:style w:type="paragraph" w:styleId="TOC6">
    <w:name w:val="toc 6"/>
    <w:basedOn w:val="Normal"/>
    <w:next w:val="Normal"/>
    <w:autoRedefine/>
    <w:uiPriority w:val="39"/>
    <w:unhideWhenUsed/>
    <w:rsid w:val="0071188B"/>
    <w:pPr>
      <w:spacing w:after="0"/>
      <w:ind w:left="880"/>
    </w:pPr>
    <w:rPr>
      <w:sz w:val="20"/>
      <w:szCs w:val="20"/>
    </w:rPr>
  </w:style>
  <w:style w:type="paragraph" w:styleId="TOC7">
    <w:name w:val="toc 7"/>
    <w:basedOn w:val="Normal"/>
    <w:next w:val="Normal"/>
    <w:autoRedefine/>
    <w:uiPriority w:val="39"/>
    <w:unhideWhenUsed/>
    <w:rsid w:val="0071188B"/>
    <w:pPr>
      <w:spacing w:after="0"/>
      <w:ind w:left="1100"/>
    </w:pPr>
    <w:rPr>
      <w:sz w:val="20"/>
      <w:szCs w:val="20"/>
    </w:rPr>
  </w:style>
  <w:style w:type="paragraph" w:styleId="TOC8">
    <w:name w:val="toc 8"/>
    <w:basedOn w:val="Normal"/>
    <w:next w:val="Normal"/>
    <w:autoRedefine/>
    <w:uiPriority w:val="39"/>
    <w:unhideWhenUsed/>
    <w:rsid w:val="0071188B"/>
    <w:pPr>
      <w:spacing w:after="0"/>
      <w:ind w:left="1320"/>
    </w:pPr>
    <w:rPr>
      <w:sz w:val="20"/>
      <w:szCs w:val="20"/>
    </w:rPr>
  </w:style>
  <w:style w:type="paragraph" w:styleId="TOC9">
    <w:name w:val="toc 9"/>
    <w:basedOn w:val="Normal"/>
    <w:next w:val="Normal"/>
    <w:autoRedefine/>
    <w:uiPriority w:val="39"/>
    <w:unhideWhenUsed/>
    <w:rsid w:val="0071188B"/>
    <w:pPr>
      <w:spacing w:after="0"/>
      <w:ind w:left="1540"/>
    </w:pPr>
    <w:rPr>
      <w:sz w:val="20"/>
      <w:szCs w:val="20"/>
    </w:rPr>
  </w:style>
  <w:style w:type="character" w:customStyle="1" w:styleId="Heading1Char">
    <w:name w:val="Heading 1 Char"/>
    <w:basedOn w:val="DefaultParagraphFont"/>
    <w:link w:val="Heading1"/>
    <w:uiPriority w:val="9"/>
    <w:rsid w:val="00711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8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B0B6D"/>
    <w:rPr>
      <w:sz w:val="16"/>
      <w:szCs w:val="16"/>
    </w:rPr>
  </w:style>
  <w:style w:type="paragraph" w:styleId="CommentText">
    <w:name w:val="annotation text"/>
    <w:basedOn w:val="Normal"/>
    <w:link w:val="CommentTextChar"/>
    <w:uiPriority w:val="99"/>
    <w:semiHidden/>
    <w:unhideWhenUsed/>
    <w:rsid w:val="008B0B6D"/>
    <w:rPr>
      <w:sz w:val="20"/>
      <w:szCs w:val="20"/>
    </w:rPr>
  </w:style>
  <w:style w:type="character" w:customStyle="1" w:styleId="CommentTextChar">
    <w:name w:val="Comment Text Char"/>
    <w:basedOn w:val="DefaultParagraphFont"/>
    <w:link w:val="CommentText"/>
    <w:uiPriority w:val="99"/>
    <w:semiHidden/>
    <w:rsid w:val="008B0B6D"/>
    <w:rPr>
      <w:sz w:val="20"/>
      <w:szCs w:val="20"/>
    </w:rPr>
  </w:style>
  <w:style w:type="paragraph" w:styleId="CommentSubject">
    <w:name w:val="annotation subject"/>
    <w:basedOn w:val="CommentText"/>
    <w:next w:val="CommentText"/>
    <w:link w:val="CommentSubjectChar"/>
    <w:uiPriority w:val="99"/>
    <w:semiHidden/>
    <w:unhideWhenUsed/>
    <w:rsid w:val="008B0B6D"/>
    <w:rPr>
      <w:b/>
      <w:bCs/>
    </w:rPr>
  </w:style>
  <w:style w:type="character" w:customStyle="1" w:styleId="CommentSubjectChar">
    <w:name w:val="Comment Subject Char"/>
    <w:basedOn w:val="CommentTextChar"/>
    <w:link w:val="CommentSubject"/>
    <w:uiPriority w:val="99"/>
    <w:semiHidden/>
    <w:rsid w:val="008B0B6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s.state.ga.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7A8DD-4C7C-493A-9EB1-C68D8D559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28</Pages>
  <Words>9862</Words>
  <Characters>56219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28</cp:revision>
  <dcterms:created xsi:type="dcterms:W3CDTF">2011-06-08T02:07:00Z</dcterms:created>
  <dcterms:modified xsi:type="dcterms:W3CDTF">2011-06-10T22:30:00Z</dcterms:modified>
</cp:coreProperties>
</file>