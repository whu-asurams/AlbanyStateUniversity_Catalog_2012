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C5" w:rsidRPr="00426445" w:rsidRDefault="008014C5" w:rsidP="00426445">
      <w:pPr>
        <w:pStyle w:val="Heading1"/>
        <w:jc w:val="center"/>
        <w:rPr>
          <w:rFonts w:ascii="Times New Roman" w:hAnsi="Times New Roman"/>
          <w:color w:val="000000"/>
          <w:sz w:val="96"/>
          <w:szCs w:val="96"/>
        </w:rPr>
      </w:pPr>
      <w:bookmarkStart w:id="0" w:name="_Toc295327590"/>
      <w:bookmarkStart w:id="1" w:name="_Toc295562537"/>
      <w:bookmarkStart w:id="2" w:name="_Toc295574472"/>
      <w:bookmarkStart w:id="3" w:name="_Toc295575521"/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COLLEG</w:t>
      </w:r>
      <w:r w:rsidRPr="00426445">
        <w:rPr>
          <w:rFonts w:ascii="Times New Roman" w:hAnsi="Times New Roman"/>
          <w:color w:val="191919"/>
          <w:sz w:val="96"/>
          <w:szCs w:val="96"/>
        </w:rPr>
        <w:t>E</w:t>
      </w:r>
      <w:r w:rsidRPr="00426445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 w:rsidRPr="00426445">
        <w:rPr>
          <w:rFonts w:ascii="Times New Roman" w:hAnsi="Times New Roman"/>
          <w:color w:val="191919"/>
          <w:sz w:val="96"/>
          <w:szCs w:val="96"/>
        </w:rPr>
        <w:t>F</w:t>
      </w:r>
      <w:r w:rsidRPr="00426445"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A</w:t>
      </w:r>
      <w:r w:rsidRPr="00426445"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 w:rsidRPr="00426445">
        <w:rPr>
          <w:rFonts w:ascii="Times New Roman" w:hAnsi="Times New Roman"/>
          <w:color w:val="191919"/>
          <w:sz w:val="96"/>
          <w:szCs w:val="96"/>
        </w:rPr>
        <w:t>S</w:t>
      </w:r>
      <w:r w:rsidRPr="00426445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z w:val="96"/>
          <w:szCs w:val="96"/>
        </w:rPr>
        <w:t xml:space="preserve">&amp; 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H</w:t>
      </w:r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  <w:bookmarkEnd w:id="0"/>
      <w:bookmarkEnd w:id="1"/>
      <w:bookmarkEnd w:id="2"/>
      <w:bookmarkEnd w:id="3"/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D05D95">
      <w:pPr>
        <w:widowControl w:val="0"/>
        <w:autoSpaceDE w:val="0"/>
        <w:autoSpaceDN w:val="0"/>
        <w:adjustRightInd w:val="0"/>
        <w:spacing w:before="30"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ins w:id="4" w:author="spearman" w:date="2011-05-16T14:57:00Z">
        <w:r>
          <w:rPr>
            <w:rFonts w:ascii="Times New Roman" w:hAnsi="Times New Roman"/>
            <w:color w:val="191919"/>
            <w:sz w:val="18"/>
            <w:szCs w:val="18"/>
          </w:rPr>
          <w:t xml:space="preserve"> Behavioral Sciences,</w:t>
        </w:r>
      </w:ins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</w:t>
      </w:r>
      <w:r w:rsidR="00367F0C">
        <w:rPr>
          <w:rFonts w:ascii="Times New Roman" w:hAnsi="Times New Roman"/>
          <w:color w:val="191919"/>
          <w:sz w:val="18"/>
          <w:szCs w:val="18"/>
        </w:rPr>
        <w:t xml:space="preserve"> and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 w:rsidR="00D05D95"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 Science</w:t>
      </w:r>
      <w:ins w:id="5" w:author="spearman" w:date="2011-05-16T14:58:00Z">
        <w:r>
          <w:rPr>
            <w:rFonts w:ascii="Times New Roman" w:hAnsi="Times New Roman"/>
            <w:color w:val="191919"/>
            <w:sz w:val="18"/>
            <w:szCs w:val="18"/>
          </w:rPr>
          <w:t xml:space="preserve">, </w:t>
        </w:r>
      </w:ins>
      <w:r w:rsidR="00367F0C">
        <w:rPr>
          <w:rFonts w:ascii="Times New Roman" w:hAnsi="Times New Roman"/>
          <w:color w:val="191919"/>
          <w:sz w:val="18"/>
          <w:szCs w:val="18"/>
        </w:rPr>
        <w:t xml:space="preserve">the unit of </w:t>
      </w:r>
      <w:ins w:id="6" w:author="spearman" w:date="2011-05-16T14:58:00Z">
        <w:r>
          <w:rPr>
            <w:rFonts w:ascii="Times New Roman" w:hAnsi="Times New Roman"/>
            <w:color w:val="191919"/>
            <w:sz w:val="18"/>
            <w:szCs w:val="18"/>
          </w:rPr>
          <w:t>MPA Program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and</w:t>
      </w:r>
      <w:del w:id="7" w:author="spearman" w:date="2011-05-16T14:59:00Z">
        <w:r w:rsidDel="008436DE">
          <w:rPr>
            <w:rFonts w:ascii="Times New Roman" w:hAnsi="Times New Roman"/>
            <w:color w:val="191919"/>
            <w:sz w:val="18"/>
            <w:szCs w:val="18"/>
          </w:rPr>
          <w:delText xml:space="preserve"> Psycholog</w:delText>
        </w:r>
        <w:r w:rsidDel="008436DE">
          <w:rPr>
            <w:rFonts w:ascii="Times New Roman" w:hAnsi="Times New Roman"/>
            <w:color w:val="191919"/>
            <w:spacing w:val="-12"/>
            <w:sz w:val="18"/>
            <w:szCs w:val="18"/>
          </w:rPr>
          <w:delText>y</w:delText>
        </w:r>
        <w:r w:rsidDel="008436DE">
          <w:rPr>
            <w:rFonts w:ascii="Times New Roman" w:hAnsi="Times New Roman"/>
            <w:color w:val="191919"/>
            <w:sz w:val="18"/>
            <w:szCs w:val="18"/>
          </w:rPr>
          <w:delText>, Sociology and</w:delText>
        </w:r>
      </w:del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z w:val="18"/>
          <w:szCs w:val="18"/>
        </w:rPr>
        <w:t xml:space="preserve">the unit of </w:t>
      </w:r>
      <w:r>
        <w:rPr>
          <w:rFonts w:ascii="Times New Roman" w:hAnsi="Times New Roman"/>
          <w:color w:val="191919"/>
          <w:sz w:val="18"/>
          <w:szCs w:val="18"/>
        </w:rPr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ind w:left="360" w:firstLine="0"/>
        <w:rPr>
          <w:rFonts w:ascii="Times New Roman" w:hAnsi="Times New Roman"/>
          <w:color w:val="00000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82E3E" w:rsidRDefault="00782E3E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18"/>
          <w:szCs w:val="18"/>
        </w:rPr>
      </w:pPr>
    </w:p>
    <w:p w:rsidR="00E328D1" w:rsidRPr="00E328D1" w:rsidRDefault="00E328D1" w:rsidP="00E328D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28"/>
          <w:szCs w:val="28"/>
        </w:rPr>
      </w:pPr>
      <w:r w:rsidRPr="00E328D1">
        <w:rPr>
          <w:rFonts w:ascii="Times New Roman" w:hAnsi="Times New Roman"/>
          <w:color w:val="191919"/>
          <w:sz w:val="36"/>
          <w:szCs w:val="36"/>
        </w:rPr>
        <w:t>C</w:t>
      </w:r>
      <w:r w:rsidRPr="00E328D1">
        <w:rPr>
          <w:rFonts w:ascii="Times New Roman" w:hAnsi="Times New Roman"/>
          <w:color w:val="191919"/>
          <w:sz w:val="28"/>
          <w:szCs w:val="28"/>
        </w:rPr>
        <w:t>ONTENTS</w:t>
      </w:r>
    </w:p>
    <w:p w:rsidR="00E328D1" w:rsidRDefault="00E328D1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18"/>
          <w:szCs w:val="18"/>
        </w:rPr>
        <w:sectPr w:rsidR="00E328D1" w:rsidSect="008014C5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432" w:right="547" w:bottom="274" w:left="1123" w:header="720" w:footer="288" w:gutter="0"/>
          <w:cols w:space="720"/>
          <w:docGrid w:linePitch="360"/>
        </w:sectPr>
      </w:pPr>
    </w:p>
    <w:p w:rsidR="00E328D1" w:rsidRPr="00E328D1" w:rsidRDefault="00E328D1" w:rsidP="00E328D1">
      <w:pPr>
        <w:pStyle w:val="TOC1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sz w:val="18"/>
          <w:szCs w:val="18"/>
        </w:rPr>
        <w:lastRenderedPageBreak/>
        <w:fldChar w:fldCharType="begin"/>
      </w:r>
      <w:r w:rsidRPr="00E328D1">
        <w:rPr>
          <w:rFonts w:ascii="Times New Roman" w:hAnsi="Times New Roman" w:cs="Times New Roman"/>
          <w:b w:val="0"/>
          <w:sz w:val="18"/>
          <w:szCs w:val="18"/>
        </w:rPr>
        <w:instrText xml:space="preserve"> TOC \o "1-2" \u </w:instrText>
      </w:r>
      <w:r w:rsidRPr="00E328D1">
        <w:rPr>
          <w:rFonts w:ascii="Times New Roman" w:hAnsi="Times New Roman" w:cs="Times New Roman"/>
          <w:b w:val="0"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caps w:val="0"/>
          <w:noProof/>
          <w:spacing w:val="-26"/>
          <w:sz w:val="18"/>
          <w:szCs w:val="18"/>
        </w:rPr>
        <w:t>Colleg</w:t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>e</w:t>
      </w:r>
      <w:r w:rsidRPr="00E328D1">
        <w:rPr>
          <w:rFonts w:ascii="Times New Roman" w:hAnsi="Times New Roman" w:cs="Times New Roman"/>
          <w:b w:val="0"/>
          <w:caps w:val="0"/>
          <w:noProof/>
          <w:spacing w:val="29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caps w:val="0"/>
          <w:noProof/>
          <w:spacing w:val="-26"/>
          <w:sz w:val="18"/>
          <w:szCs w:val="18"/>
        </w:rPr>
        <w:t>o</w:t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>f</w:t>
      </w:r>
      <w:r w:rsidRPr="00E328D1">
        <w:rPr>
          <w:rFonts w:ascii="Times New Roman" w:hAnsi="Times New Roman" w:cs="Times New Roman"/>
          <w:b w:val="0"/>
          <w:caps w:val="0"/>
          <w:noProof/>
          <w:spacing w:val="-4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caps w:val="0"/>
          <w:noProof/>
          <w:spacing w:val="-25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caps w:val="0"/>
          <w:noProof/>
          <w:spacing w:val="-83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caps w:val="0"/>
          <w:noProof/>
          <w:spacing w:val="-25"/>
          <w:sz w:val="18"/>
          <w:szCs w:val="18"/>
        </w:rPr>
        <w:t>t</w:t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caps w:val="0"/>
          <w:noProof/>
          <w:spacing w:val="29"/>
          <w:sz w:val="18"/>
          <w:szCs w:val="18"/>
        </w:rPr>
        <w:t xml:space="preserve"> </w:t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 xml:space="preserve">&amp; </w:t>
      </w:r>
      <w:r w:rsidR="003B00EC" w:rsidRPr="00E328D1">
        <w:rPr>
          <w:rFonts w:ascii="Times New Roman" w:hAnsi="Times New Roman" w:cs="Times New Roman"/>
          <w:b w:val="0"/>
          <w:caps w:val="0"/>
          <w:noProof/>
          <w:spacing w:val="-25"/>
          <w:sz w:val="18"/>
          <w:szCs w:val="18"/>
        </w:rPr>
        <w:t>h</w:t>
      </w:r>
      <w:r w:rsidRPr="00E328D1">
        <w:rPr>
          <w:rFonts w:ascii="Times New Roman" w:hAnsi="Times New Roman" w:cs="Times New Roman"/>
          <w:b w:val="0"/>
          <w:caps w:val="0"/>
          <w:noProof/>
          <w:spacing w:val="-26"/>
          <w:sz w:val="18"/>
          <w:szCs w:val="18"/>
        </w:rPr>
        <w:t>umanities</w:t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_Toc295575521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caps w:val="0"/>
          <w:noProof/>
          <w:sz w:val="18"/>
          <w:szCs w:val="18"/>
        </w:rPr>
        <w:t>1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3B00EC" w:rsidRDefault="00E328D1" w:rsidP="00E328D1">
      <w:pPr>
        <w:pStyle w:val="TOC2"/>
        <w:rPr>
          <w:rFonts w:ascii="Times New Roman" w:hAnsi="Times New Roman" w:cs="Times New Roman"/>
          <w:noProof/>
          <w:sz w:val="18"/>
          <w:szCs w:val="18"/>
        </w:rPr>
      </w:pPr>
      <w:r w:rsidRPr="003B00EC">
        <w:rPr>
          <w:rFonts w:ascii="Times New Roman" w:hAnsi="Times New Roman" w:cs="Times New Roman"/>
          <w:noProof/>
          <w:sz w:val="18"/>
          <w:szCs w:val="18"/>
        </w:rPr>
        <w:t>De</w:t>
      </w:r>
      <w:r w:rsidRPr="003B00EC">
        <w:rPr>
          <w:rFonts w:ascii="Times New Roman" w:hAnsi="Times New Roman" w:cs="Times New Roman"/>
          <w:noProof/>
          <w:spacing w:val="-50"/>
          <w:sz w:val="18"/>
          <w:szCs w:val="18"/>
        </w:rPr>
        <w:t>p</w:t>
      </w:r>
      <w:r w:rsidRPr="003B00EC">
        <w:rPr>
          <w:rFonts w:ascii="Times New Roman" w:hAnsi="Times New Roman" w:cs="Times New Roman"/>
          <w:noProof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spacing w:val="-32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sz w:val="18"/>
          <w:szCs w:val="18"/>
        </w:rPr>
        <w:t>tment</w:t>
      </w:r>
      <w:r w:rsidRPr="003B00EC">
        <w:rPr>
          <w:rFonts w:ascii="Times New Roman" w:hAnsi="Times New Roman" w:cs="Times New Roman"/>
          <w:noProof/>
          <w:spacing w:val="35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sz w:val="18"/>
          <w:szCs w:val="18"/>
        </w:rPr>
        <w:t>of</w:t>
      </w:r>
      <w:r w:rsidR="003B00EC" w:rsidRPr="003B00EC">
        <w:rPr>
          <w:rFonts w:ascii="Times New Roman" w:hAnsi="Times New Roman" w:cs="Times New Roman"/>
          <w:noProof/>
          <w:spacing w:val="45"/>
          <w:sz w:val="18"/>
          <w:szCs w:val="18"/>
        </w:rPr>
        <w:t xml:space="preserve"> behavioral sciences</w:t>
      </w:r>
      <w:r w:rsidRPr="003B00EC">
        <w:rPr>
          <w:rFonts w:ascii="Times New Roman" w:hAnsi="Times New Roman" w:cs="Times New Roman"/>
          <w:noProof/>
          <w:sz w:val="18"/>
          <w:szCs w:val="18"/>
        </w:rPr>
        <w:tab/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begin"/>
      </w:r>
      <w:r w:rsidRPr="003B00EC">
        <w:rPr>
          <w:rFonts w:ascii="Times New Roman" w:hAnsi="Times New Roman" w:cs="Times New Roman"/>
          <w:noProof/>
          <w:sz w:val="18"/>
          <w:szCs w:val="18"/>
        </w:rPr>
        <w:instrText xml:space="preserve"> PAGEREF _Toc295575522 \h </w:instrText>
      </w:r>
      <w:r w:rsidRPr="003B00EC">
        <w:rPr>
          <w:rFonts w:ascii="Times New Roman" w:hAnsi="Times New Roman" w:cs="Times New Roman"/>
          <w:noProof/>
          <w:sz w:val="18"/>
          <w:szCs w:val="18"/>
        </w:rPr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separate"/>
      </w:r>
      <w:r w:rsidRPr="003B00EC">
        <w:rPr>
          <w:rFonts w:ascii="Times New Roman" w:hAnsi="Times New Roman" w:cs="Times New Roman"/>
          <w:noProof/>
          <w:sz w:val="18"/>
          <w:szCs w:val="18"/>
        </w:rPr>
        <w:t>2</w:t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psychology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_Toc295575523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3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sociology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_Toc295575524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5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3B00EC" w:rsidRDefault="00E328D1" w:rsidP="00E328D1">
      <w:pPr>
        <w:pStyle w:val="TOC2"/>
        <w:rPr>
          <w:rFonts w:ascii="Times New Roman" w:hAnsi="Times New Roman" w:cs="Times New Roman"/>
          <w:noProof/>
          <w:sz w:val="18"/>
          <w:szCs w:val="18"/>
        </w:rPr>
      </w:pP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De</w:t>
      </w:r>
      <w:r w:rsidRPr="003B00EC">
        <w:rPr>
          <w:rFonts w:ascii="Times New Roman" w:hAnsi="Times New Roman" w:cs="Times New Roman"/>
          <w:noProof/>
          <w:color w:val="191919"/>
          <w:spacing w:val="-47"/>
          <w:sz w:val="18"/>
          <w:szCs w:val="18"/>
        </w:rPr>
        <w:t>p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color w:val="191919"/>
          <w:spacing w:val="-32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tment</w:t>
      </w:r>
      <w:r w:rsidRPr="003B00EC">
        <w:rPr>
          <w:rFonts w:ascii="Times New Roman" w:hAnsi="Times New Roman" w:cs="Times New Roman"/>
          <w:noProof/>
          <w:color w:val="191919"/>
          <w:spacing w:val="25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of</w:t>
      </w:r>
      <w:r w:rsidRPr="003B00EC">
        <w:rPr>
          <w:rFonts w:ascii="Times New Roman" w:hAnsi="Times New Roman" w:cs="Times New Roman"/>
          <w:noProof/>
          <w:color w:val="191919"/>
          <w:spacing w:val="34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english,</w:t>
      </w:r>
      <w:r w:rsidRPr="003B00EC">
        <w:rPr>
          <w:rFonts w:ascii="Times New Roman" w:hAnsi="Times New Roman" w:cs="Times New Roman"/>
          <w:noProof/>
          <w:color w:val="191919"/>
          <w:spacing w:val="-6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 xml:space="preserve">modern </w:t>
      </w:r>
      <w:r w:rsidR="003B00EC"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l</w:t>
      </w:r>
      <w:r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anguage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s</w:t>
      </w:r>
      <w:r w:rsidRPr="003B00EC">
        <w:rPr>
          <w:rFonts w:ascii="Times New Roman" w:hAnsi="Times New Roman" w:cs="Times New Roman"/>
          <w:noProof/>
          <w:color w:val="191919"/>
          <w:spacing w:val="-5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an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d</w:t>
      </w:r>
      <w:r w:rsidRPr="003B00EC">
        <w:rPr>
          <w:rFonts w:ascii="Times New Roman" w:hAnsi="Times New Roman" w:cs="Times New Roman"/>
          <w:noProof/>
          <w:color w:val="191919"/>
          <w:spacing w:val="23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mas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s</w:t>
      </w:r>
      <w:r w:rsidRPr="003B00EC">
        <w:rPr>
          <w:rFonts w:ascii="Times New Roman" w:hAnsi="Times New Roman" w:cs="Times New Roman"/>
          <w:noProof/>
          <w:color w:val="191919"/>
          <w:spacing w:val="22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communic</w:t>
      </w:r>
      <w:r w:rsidRPr="003B00EC">
        <w:rPr>
          <w:rFonts w:ascii="Times New Roman" w:hAnsi="Times New Roman" w:cs="Times New Roman"/>
          <w:noProof/>
          <w:color w:val="191919"/>
          <w:spacing w:val="-56"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color w:val="191919"/>
          <w:spacing w:val="-3"/>
          <w:sz w:val="18"/>
          <w:szCs w:val="18"/>
        </w:rPr>
        <w:t>tion</w:t>
      </w:r>
      <w:r w:rsidRPr="003B00EC">
        <w:rPr>
          <w:rFonts w:ascii="Times New Roman" w:hAnsi="Times New Roman" w:cs="Times New Roman"/>
          <w:noProof/>
          <w:sz w:val="18"/>
          <w:szCs w:val="18"/>
        </w:rPr>
        <w:tab/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begin"/>
      </w:r>
      <w:r w:rsidRPr="003B00EC">
        <w:rPr>
          <w:rFonts w:ascii="Times New Roman" w:hAnsi="Times New Roman" w:cs="Times New Roman"/>
          <w:noProof/>
          <w:sz w:val="18"/>
          <w:szCs w:val="18"/>
        </w:rPr>
        <w:instrText xml:space="preserve"> PAGEREF _Toc295575526 \h </w:instrText>
      </w:r>
      <w:r w:rsidRPr="003B00EC">
        <w:rPr>
          <w:rFonts w:ascii="Times New Roman" w:hAnsi="Times New Roman" w:cs="Times New Roman"/>
          <w:noProof/>
          <w:sz w:val="18"/>
          <w:szCs w:val="18"/>
        </w:rPr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separate"/>
      </w:r>
      <w:r w:rsidRPr="003B00EC">
        <w:rPr>
          <w:rFonts w:ascii="Times New Roman" w:hAnsi="Times New Roman" w:cs="Times New Roman"/>
          <w:noProof/>
          <w:sz w:val="18"/>
          <w:szCs w:val="18"/>
        </w:rPr>
        <w:t>7</w:t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Bachelo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f</w:t>
      </w:r>
      <w:r w:rsidRPr="00E328D1">
        <w:rPr>
          <w:rFonts w:ascii="Times New Roman" w:hAnsi="Times New Roman" w:cs="Times New Roman"/>
          <w:b w:val="0"/>
          <w:noProof/>
          <w:spacing w:val="-13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12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t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degre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e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i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n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english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_Toc295575527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8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Bachelo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f</w:t>
      </w:r>
      <w:r w:rsidRPr="00E328D1">
        <w:rPr>
          <w:rFonts w:ascii="Times New Roman" w:hAnsi="Times New Roman" w:cs="Times New Roman"/>
          <w:b w:val="0"/>
          <w:noProof/>
          <w:spacing w:val="-13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12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t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i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n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moder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n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language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(s</w:t>
      </w:r>
      <w:r w:rsidRPr="00E328D1">
        <w:rPr>
          <w:rFonts w:ascii="Times New Roman" w:hAnsi="Times New Roman" w:cs="Times New Roman"/>
          <w:b w:val="0"/>
          <w:noProof/>
          <w:spacing w:val="-21"/>
          <w:sz w:val="18"/>
          <w:szCs w:val="18"/>
        </w:rPr>
        <w:t>p</w:t>
      </w: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anish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)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_Toc295575528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10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Bachelo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o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f</w:t>
      </w:r>
      <w:r w:rsidRPr="00E328D1">
        <w:rPr>
          <w:rFonts w:ascii="Times New Roman" w:hAnsi="Times New Roman" w:cs="Times New Roman"/>
          <w:b w:val="0"/>
          <w:noProof/>
          <w:spacing w:val="-13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12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t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degre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e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i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n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mas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s</w:t>
      </w:r>
      <w:r w:rsidRPr="00E328D1">
        <w:rPr>
          <w:rFonts w:ascii="Times New Roman" w:hAnsi="Times New Roman" w:cs="Times New Roman"/>
          <w:b w:val="0"/>
          <w:noProof/>
          <w:spacing w:val="14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communic</w:t>
      </w:r>
      <w:r w:rsidRPr="00E328D1">
        <w:rPr>
          <w:rFonts w:ascii="Times New Roman" w:hAnsi="Times New Roman" w:cs="Times New Roman"/>
          <w:b w:val="0"/>
          <w:noProof/>
          <w:spacing w:val="-21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3"/>
          <w:sz w:val="18"/>
          <w:szCs w:val="18"/>
        </w:rPr>
        <w:t>tion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_Toc295575529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11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3B00EC" w:rsidRDefault="00E328D1" w:rsidP="00E328D1">
      <w:pPr>
        <w:pStyle w:val="TOC2"/>
        <w:rPr>
          <w:rFonts w:ascii="Times New Roman" w:hAnsi="Times New Roman" w:cs="Times New Roman"/>
          <w:noProof/>
          <w:sz w:val="18"/>
          <w:szCs w:val="18"/>
        </w:rPr>
      </w:pP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De</w:t>
      </w:r>
      <w:r w:rsidRPr="003B00EC">
        <w:rPr>
          <w:rFonts w:ascii="Times New Roman" w:hAnsi="Times New Roman" w:cs="Times New Roman"/>
          <w:noProof/>
          <w:color w:val="191919"/>
          <w:spacing w:val="-57"/>
          <w:sz w:val="18"/>
          <w:szCs w:val="18"/>
        </w:rPr>
        <w:t>p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color w:val="191919"/>
          <w:spacing w:val="-40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tment</w:t>
      </w:r>
      <w:r w:rsidRPr="003B00EC">
        <w:rPr>
          <w:rFonts w:ascii="Times New Roman" w:hAnsi="Times New Roman" w:cs="Times New Roman"/>
          <w:noProof/>
          <w:color w:val="191919"/>
          <w:spacing w:val="21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of</w:t>
      </w:r>
      <w:r w:rsidRPr="003B00EC">
        <w:rPr>
          <w:rFonts w:ascii="Times New Roman" w:hAnsi="Times New Roman" w:cs="Times New Roman"/>
          <w:noProof/>
          <w:color w:val="191919"/>
          <w:spacing w:val="31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fine</w:t>
      </w:r>
      <w:r w:rsidRPr="003B00EC">
        <w:rPr>
          <w:rFonts w:ascii="Times New Roman" w:hAnsi="Times New Roman" w:cs="Times New Roman"/>
          <w:noProof/>
          <w:color w:val="191919"/>
          <w:spacing w:val="-9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color w:val="191919"/>
          <w:spacing w:val="-40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color w:val="191919"/>
          <w:sz w:val="18"/>
          <w:szCs w:val="18"/>
        </w:rPr>
        <w:t>ts</w:t>
      </w:r>
      <w:r w:rsidRPr="003B00EC">
        <w:rPr>
          <w:rFonts w:ascii="Times New Roman" w:hAnsi="Times New Roman" w:cs="Times New Roman"/>
          <w:noProof/>
          <w:sz w:val="18"/>
          <w:szCs w:val="18"/>
        </w:rPr>
        <w:tab/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begin"/>
      </w:r>
      <w:r w:rsidRPr="003B00EC">
        <w:rPr>
          <w:rFonts w:ascii="Times New Roman" w:hAnsi="Times New Roman" w:cs="Times New Roman"/>
          <w:noProof/>
          <w:sz w:val="18"/>
          <w:szCs w:val="18"/>
        </w:rPr>
        <w:instrText xml:space="preserve"> PAGEREF _Toc295575530 \h </w:instrText>
      </w:r>
      <w:r w:rsidRPr="003B00EC">
        <w:rPr>
          <w:rFonts w:ascii="Times New Roman" w:hAnsi="Times New Roman" w:cs="Times New Roman"/>
          <w:noProof/>
          <w:sz w:val="18"/>
          <w:szCs w:val="18"/>
        </w:rPr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separate"/>
      </w:r>
      <w:r w:rsidRPr="003B00EC">
        <w:rPr>
          <w:rFonts w:ascii="Times New Roman" w:hAnsi="Times New Roman" w:cs="Times New Roman"/>
          <w:noProof/>
          <w:sz w:val="18"/>
          <w:szCs w:val="18"/>
        </w:rPr>
        <w:t>14</w:t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15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5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6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15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15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6"/>
          <w:sz w:val="18"/>
          <w:szCs w:val="18"/>
        </w:rPr>
        <w:t>rt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_Toc295575531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15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lastRenderedPageBreak/>
        <w:t>Bachelor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music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_Toc295575532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16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11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music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educ</w:t>
      </w:r>
      <w:r w:rsidRPr="00E328D1">
        <w:rPr>
          <w:rFonts w:ascii="Times New Roman" w:hAnsi="Times New Roman" w:cs="Times New Roman"/>
          <w:b w:val="0"/>
          <w:noProof/>
          <w:spacing w:val="-18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tion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_Toc295575533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18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-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-28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13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spacing w:val="-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pacing w:val="-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spacing w:val="-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speech</w:t>
      </w:r>
      <w:r w:rsidRPr="00E328D1">
        <w:rPr>
          <w:rFonts w:ascii="Times New Roman" w:hAnsi="Times New Roman" w:cs="Times New Roman"/>
          <w:b w:val="0"/>
          <w:noProof/>
          <w:spacing w:val="-15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and</w:t>
      </w:r>
      <w:r w:rsidRPr="00E328D1">
        <w:rPr>
          <w:rFonts w:ascii="Times New Roman" w:hAnsi="Times New Roman" w:cs="Times New Roman"/>
          <w:b w:val="0"/>
          <w:noProof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the</w:t>
      </w:r>
      <w:r w:rsidRPr="00E328D1">
        <w:rPr>
          <w:rFonts w:ascii="Times New Roman" w:hAnsi="Times New Roman" w:cs="Times New Roman"/>
          <w:b w:val="0"/>
          <w:noProof/>
          <w:spacing w:val="-23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tre:</w:t>
      </w:r>
      <w:r w:rsidRPr="00E328D1">
        <w:rPr>
          <w:rFonts w:ascii="Times New Roman" w:hAnsi="Times New Roman" w:cs="Times New Roman"/>
          <w:b w:val="0"/>
          <w:noProof/>
          <w:spacing w:val="-2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speech</w:t>
      </w:r>
      <w:r w:rsidRPr="00E328D1">
        <w:rPr>
          <w:rFonts w:ascii="Times New Roman" w:hAnsi="Times New Roman" w:cs="Times New Roman"/>
          <w:b w:val="0"/>
          <w:noProof/>
          <w:spacing w:val="-2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concentr</w:t>
      </w:r>
      <w:r w:rsidRPr="00E328D1">
        <w:rPr>
          <w:rFonts w:ascii="Times New Roman" w:hAnsi="Times New Roman" w:cs="Times New Roman"/>
          <w:b w:val="0"/>
          <w:noProof/>
          <w:spacing w:val="-23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tion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_Toc295575534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20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3B00EC" w:rsidRDefault="00E328D1" w:rsidP="00E328D1">
      <w:pPr>
        <w:pStyle w:val="TOC2"/>
        <w:rPr>
          <w:rFonts w:ascii="Times New Roman" w:hAnsi="Times New Roman" w:cs="Times New Roman"/>
          <w:noProof/>
          <w:sz w:val="18"/>
          <w:szCs w:val="18"/>
        </w:rPr>
      </w:pPr>
      <w:r w:rsidRPr="003B00EC">
        <w:rPr>
          <w:rFonts w:ascii="Times New Roman" w:hAnsi="Times New Roman" w:cs="Times New Roman"/>
          <w:noProof/>
          <w:spacing w:val="-21"/>
          <w:sz w:val="18"/>
          <w:szCs w:val="18"/>
        </w:rPr>
        <w:t>D</w:t>
      </w:r>
      <w:r w:rsidRPr="003B00EC">
        <w:rPr>
          <w:rFonts w:ascii="Times New Roman" w:hAnsi="Times New Roman" w:cs="Times New Roman"/>
          <w:noProof/>
          <w:sz w:val="18"/>
          <w:szCs w:val="18"/>
        </w:rPr>
        <w:t>e</w:t>
      </w:r>
      <w:r w:rsidRPr="003B00EC">
        <w:rPr>
          <w:rFonts w:ascii="Times New Roman" w:hAnsi="Times New Roman" w:cs="Times New Roman"/>
          <w:noProof/>
          <w:spacing w:val="-71"/>
          <w:sz w:val="18"/>
          <w:szCs w:val="18"/>
        </w:rPr>
        <w:t>p</w:t>
      </w:r>
      <w:r w:rsidRPr="003B00EC">
        <w:rPr>
          <w:rFonts w:ascii="Times New Roman" w:hAnsi="Times New Roman" w:cs="Times New Roman"/>
          <w:noProof/>
          <w:sz w:val="18"/>
          <w:szCs w:val="18"/>
        </w:rPr>
        <w:t>a</w:t>
      </w:r>
      <w:r w:rsidRPr="003B00EC">
        <w:rPr>
          <w:rFonts w:ascii="Times New Roman" w:hAnsi="Times New Roman" w:cs="Times New Roman"/>
          <w:noProof/>
          <w:spacing w:val="-54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sz w:val="18"/>
          <w:szCs w:val="18"/>
        </w:rPr>
        <w:t>tment</w:t>
      </w:r>
      <w:r w:rsidRPr="003B00EC">
        <w:rPr>
          <w:rFonts w:ascii="Times New Roman" w:hAnsi="Times New Roman" w:cs="Times New Roman"/>
          <w:noProof/>
          <w:spacing w:val="-8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sz w:val="18"/>
          <w:szCs w:val="18"/>
        </w:rPr>
        <w:t>of</w:t>
      </w:r>
      <w:r w:rsidRPr="003B00EC">
        <w:rPr>
          <w:rFonts w:ascii="Times New Roman" w:hAnsi="Times New Roman" w:cs="Times New Roman"/>
          <w:noProof/>
          <w:spacing w:val="2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spacing w:val="-21"/>
          <w:sz w:val="18"/>
          <w:szCs w:val="18"/>
        </w:rPr>
        <w:t>h</w:t>
      </w:r>
      <w:r w:rsidRPr="003B00EC">
        <w:rPr>
          <w:rFonts w:ascii="Times New Roman" w:hAnsi="Times New Roman" w:cs="Times New Roman"/>
          <w:noProof/>
          <w:sz w:val="18"/>
          <w:szCs w:val="18"/>
        </w:rPr>
        <w:t>is</w:t>
      </w:r>
      <w:r w:rsidRPr="003B00EC">
        <w:rPr>
          <w:rFonts w:ascii="Times New Roman" w:hAnsi="Times New Roman" w:cs="Times New Roman"/>
          <w:noProof/>
          <w:spacing w:val="-31"/>
          <w:sz w:val="18"/>
          <w:szCs w:val="18"/>
        </w:rPr>
        <w:t>t</w:t>
      </w:r>
      <w:r w:rsidRPr="003B00EC">
        <w:rPr>
          <w:rFonts w:ascii="Times New Roman" w:hAnsi="Times New Roman" w:cs="Times New Roman"/>
          <w:noProof/>
          <w:sz w:val="18"/>
          <w:szCs w:val="18"/>
        </w:rPr>
        <w:t>o</w:t>
      </w:r>
      <w:r w:rsidRPr="003B00EC">
        <w:rPr>
          <w:rFonts w:ascii="Times New Roman" w:hAnsi="Times New Roman" w:cs="Times New Roman"/>
          <w:noProof/>
          <w:spacing w:val="-51"/>
          <w:sz w:val="18"/>
          <w:szCs w:val="18"/>
        </w:rPr>
        <w:t>r</w:t>
      </w:r>
      <w:r w:rsidRPr="003B00EC">
        <w:rPr>
          <w:rFonts w:ascii="Times New Roman" w:hAnsi="Times New Roman" w:cs="Times New Roman"/>
          <w:noProof/>
          <w:spacing w:val="-91"/>
          <w:sz w:val="18"/>
          <w:szCs w:val="18"/>
        </w:rPr>
        <w:t>y</w:t>
      </w:r>
      <w:r w:rsidRPr="003B00EC">
        <w:rPr>
          <w:rFonts w:ascii="Times New Roman" w:hAnsi="Times New Roman" w:cs="Times New Roman"/>
          <w:noProof/>
          <w:sz w:val="18"/>
          <w:szCs w:val="18"/>
        </w:rPr>
        <w:t>,</w:t>
      </w:r>
      <w:r w:rsidRPr="003B00EC">
        <w:rPr>
          <w:rFonts w:ascii="Times New Roman" w:hAnsi="Times New Roman" w:cs="Times New Roman"/>
          <w:noProof/>
          <w:spacing w:val="-43"/>
          <w:sz w:val="18"/>
          <w:szCs w:val="18"/>
        </w:rPr>
        <w:t xml:space="preserve"> </w:t>
      </w:r>
      <w:r w:rsidR="003B00EC" w:rsidRPr="003B00EC">
        <w:rPr>
          <w:rFonts w:ascii="Times New Roman" w:hAnsi="Times New Roman" w:cs="Times New Roman"/>
          <w:noProof/>
          <w:spacing w:val="-21"/>
          <w:sz w:val="18"/>
          <w:szCs w:val="18"/>
        </w:rPr>
        <w:t>p</w:t>
      </w:r>
      <w:r w:rsidRPr="003B00EC">
        <w:rPr>
          <w:rFonts w:ascii="Times New Roman" w:hAnsi="Times New Roman" w:cs="Times New Roman"/>
          <w:noProof/>
          <w:sz w:val="18"/>
          <w:szCs w:val="18"/>
        </w:rPr>
        <w:t xml:space="preserve">olitical </w:t>
      </w:r>
      <w:r w:rsidR="003B00EC" w:rsidRPr="003B00EC">
        <w:rPr>
          <w:rFonts w:ascii="Times New Roman" w:hAnsi="Times New Roman" w:cs="Times New Roman"/>
          <w:noProof/>
          <w:spacing w:val="-21"/>
          <w:sz w:val="18"/>
          <w:szCs w:val="18"/>
        </w:rPr>
        <w:t>s</w:t>
      </w:r>
      <w:r w:rsidRPr="003B00EC">
        <w:rPr>
          <w:rFonts w:ascii="Times New Roman" w:hAnsi="Times New Roman" w:cs="Times New Roman"/>
          <w:noProof/>
          <w:sz w:val="18"/>
          <w:szCs w:val="18"/>
        </w:rPr>
        <w:t>cience</w:t>
      </w:r>
      <w:r w:rsidRPr="003B00EC">
        <w:rPr>
          <w:rFonts w:ascii="Times New Roman" w:hAnsi="Times New Roman" w:cs="Times New Roman"/>
          <w:noProof/>
          <w:sz w:val="18"/>
          <w:szCs w:val="18"/>
        </w:rPr>
        <w:tab/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begin"/>
      </w:r>
      <w:r w:rsidRPr="003B00EC">
        <w:rPr>
          <w:rFonts w:ascii="Times New Roman" w:hAnsi="Times New Roman" w:cs="Times New Roman"/>
          <w:noProof/>
          <w:sz w:val="18"/>
          <w:szCs w:val="18"/>
        </w:rPr>
        <w:instrText xml:space="preserve"> PAGEREF _Toc295575535 \h </w:instrText>
      </w:r>
      <w:r w:rsidRPr="003B00EC">
        <w:rPr>
          <w:rFonts w:ascii="Times New Roman" w:hAnsi="Times New Roman" w:cs="Times New Roman"/>
          <w:noProof/>
          <w:sz w:val="18"/>
          <w:szCs w:val="18"/>
        </w:rPr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separate"/>
      </w:r>
      <w:r w:rsidRPr="003B00EC">
        <w:rPr>
          <w:rFonts w:ascii="Times New Roman" w:hAnsi="Times New Roman" w:cs="Times New Roman"/>
          <w:noProof/>
          <w:sz w:val="18"/>
          <w:szCs w:val="18"/>
        </w:rPr>
        <w:t>23</w:t>
      </w:r>
      <w:r w:rsidRPr="003B00EC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his</w:t>
      </w:r>
      <w:r w:rsidRPr="00E328D1">
        <w:rPr>
          <w:rFonts w:ascii="Times New Roman" w:hAnsi="Times New Roman" w:cs="Times New Roman"/>
          <w:b w:val="0"/>
          <w:noProof/>
          <w:spacing w:val="-4"/>
          <w:sz w:val="18"/>
          <w:szCs w:val="18"/>
        </w:rPr>
        <w:t>t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o</w:t>
      </w:r>
      <w:r w:rsidRPr="00E328D1">
        <w:rPr>
          <w:rFonts w:ascii="Times New Roman" w:hAnsi="Times New Roman" w:cs="Times New Roman"/>
          <w:b w:val="0"/>
          <w:noProof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y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_Toc295575536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24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Bachelor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of</w:t>
      </w:r>
      <w:r w:rsidRPr="00E328D1">
        <w:rPr>
          <w:rFonts w:ascii="Times New Roman" w:hAnsi="Times New Roman" w:cs="Times New Roman"/>
          <w:b w:val="0"/>
          <w:noProof/>
          <w:spacing w:val="-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spacing w:val="-8"/>
          <w:sz w:val="18"/>
          <w:szCs w:val="18"/>
        </w:rPr>
        <w:t>r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ts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degree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political</w:t>
      </w:r>
      <w:r w:rsidRPr="00E328D1">
        <w:rPr>
          <w:rFonts w:ascii="Times New Roman" w:hAnsi="Times New Roman" w:cs="Times New Roman"/>
          <w:b w:val="0"/>
          <w:noProof/>
          <w:spacing w:val="7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>science</w:t>
      </w:r>
      <w:r w:rsidR="003B00EC"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_Toc295575537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26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E328D1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Minor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in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20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intern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18"/>
          <w:sz w:val="18"/>
          <w:szCs w:val="18"/>
        </w:rPr>
        <w:t>a</w:t>
      </w: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tional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11"/>
          <w:sz w:val="18"/>
          <w:szCs w:val="18"/>
        </w:rPr>
        <w:t xml:space="preserve"> </w:t>
      </w:r>
      <w:r w:rsidR="003B00EC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af</w:t>
      </w:r>
      <w:r w:rsidRPr="00E328D1">
        <w:rPr>
          <w:rFonts w:ascii="Times New Roman" w:hAnsi="Times New Roman" w:cs="Times New Roman"/>
          <w:b w:val="0"/>
          <w:noProof/>
          <w:color w:val="191919"/>
          <w:spacing w:val="-18"/>
          <w:sz w:val="18"/>
          <w:szCs w:val="18"/>
        </w:rPr>
        <w:t>f</w:t>
      </w: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airs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_Toc295575538 \h </w:instrTex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t>27</w:t>
      </w:r>
      <w:r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Pr="00E328D1" w:rsidRDefault="003B00EC" w:rsidP="00E328D1">
      <w:pPr>
        <w:pStyle w:val="TOC2"/>
        <w:rPr>
          <w:rFonts w:ascii="Times New Roman" w:hAnsi="Times New Roman" w:cs="Times New Roman"/>
          <w:b w:val="0"/>
          <w:noProof/>
          <w:sz w:val="18"/>
          <w:szCs w:val="18"/>
        </w:rPr>
      </w:pP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Pre-l</w:t>
      </w:r>
      <w:r w:rsidR="00E328D1" w:rsidRPr="00E328D1">
        <w:rPr>
          <w:rFonts w:ascii="Times New Roman" w:hAnsi="Times New Roman" w:cs="Times New Roman"/>
          <w:b w:val="0"/>
          <w:noProof/>
          <w:color w:val="191919"/>
          <w:spacing w:val="-27"/>
          <w:sz w:val="18"/>
          <w:szCs w:val="18"/>
        </w:rPr>
        <w:t>a</w:t>
      </w:r>
      <w:r w:rsidR="00E328D1"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w</w:t>
      </w:r>
      <w:r w:rsidR="00E328D1" w:rsidRPr="00E328D1">
        <w:rPr>
          <w:rFonts w:ascii="Times New Roman" w:hAnsi="Times New Roman" w:cs="Times New Roman"/>
          <w:b w:val="0"/>
          <w:noProof/>
          <w:color w:val="191919"/>
          <w:spacing w:val="16"/>
          <w:sz w:val="18"/>
          <w:szCs w:val="18"/>
        </w:rPr>
        <w:t xml:space="preserve"> </w:t>
      </w:r>
      <w:r w:rsidRPr="00E328D1">
        <w:rPr>
          <w:rFonts w:ascii="Times New Roman" w:hAnsi="Times New Roman" w:cs="Times New Roman"/>
          <w:b w:val="0"/>
          <w:noProof/>
          <w:color w:val="191919"/>
          <w:sz w:val="18"/>
          <w:szCs w:val="18"/>
        </w:rPr>
        <w:t>program</w:t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tab/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begin"/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instrText xml:space="preserve"> PAGEREF _Toc295575539 \h </w:instrText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separate"/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t>28</w:t>
      </w:r>
      <w:r w:rsidR="00E328D1" w:rsidRPr="00E328D1">
        <w:rPr>
          <w:rFonts w:ascii="Times New Roman" w:hAnsi="Times New Roman" w:cs="Times New Roman"/>
          <w:b w:val="0"/>
          <w:noProof/>
          <w:sz w:val="18"/>
          <w:szCs w:val="18"/>
        </w:rPr>
        <w:fldChar w:fldCharType="end"/>
      </w:r>
    </w:p>
    <w:p w:rsidR="00E328D1" w:rsidRDefault="00E328D1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18"/>
          <w:szCs w:val="18"/>
        </w:rPr>
      </w:pPr>
      <w:r w:rsidRPr="00E328D1">
        <w:rPr>
          <w:rFonts w:ascii="Times New Roman" w:hAnsi="Times New Roman" w:cs="Times New Roman"/>
          <w:color w:val="191919"/>
          <w:sz w:val="18"/>
          <w:szCs w:val="18"/>
        </w:rPr>
        <w:fldChar w:fldCharType="end"/>
      </w:r>
    </w:p>
    <w:p w:rsidR="00E328D1" w:rsidRDefault="00E328D1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191919"/>
          <w:sz w:val="18"/>
          <w:szCs w:val="18"/>
        </w:rPr>
        <w:sectPr w:rsidR="00E328D1" w:rsidSect="00E328D1">
          <w:type w:val="continuous"/>
          <w:pgSz w:w="12240" w:h="15840" w:code="1"/>
          <w:pgMar w:top="432" w:right="547" w:bottom="274" w:left="1123" w:header="720" w:footer="288" w:gutter="0"/>
          <w:cols w:num="2" w:space="720"/>
          <w:docGrid w:linePitch="360"/>
        </w:sectPr>
      </w:pPr>
    </w:p>
    <w:p w:rsidR="00782E3E" w:rsidRPr="00782E3E" w:rsidRDefault="00782E3E" w:rsidP="00782E3E">
      <w:pPr>
        <w:pStyle w:val="Heading2"/>
        <w:ind w:left="360" w:firstLine="0"/>
        <w:rPr>
          <w:rFonts w:ascii="Times New Roman" w:hAnsi="Times New Roman"/>
          <w:color w:val="191919"/>
          <w:spacing w:val="45"/>
          <w:sz w:val="40"/>
          <w:szCs w:val="40"/>
        </w:rPr>
      </w:pPr>
      <w:bookmarkStart w:id="8" w:name="_Toc295327607"/>
      <w:bookmarkStart w:id="9" w:name="_Toc295562553"/>
      <w:bookmarkStart w:id="10" w:name="_Toc295574473"/>
      <w:bookmarkStart w:id="11" w:name="_Toc295575522"/>
      <w:r w:rsidRPr="00782E3E">
        <w:rPr>
          <w:rFonts w:ascii="Times New Roman" w:hAnsi="Times New Roman"/>
          <w:color w:val="191919"/>
          <w:sz w:val="40"/>
          <w:szCs w:val="40"/>
        </w:rPr>
        <w:lastRenderedPageBreak/>
        <w:t>DE</w:t>
      </w:r>
      <w:r w:rsidRPr="00782E3E">
        <w:rPr>
          <w:rFonts w:ascii="Times New Roman" w:hAnsi="Times New Roman"/>
          <w:color w:val="191919"/>
          <w:spacing w:val="-50"/>
          <w:sz w:val="40"/>
          <w:szCs w:val="40"/>
        </w:rPr>
        <w:t>P</w:t>
      </w:r>
      <w:r w:rsidRPr="00782E3E">
        <w:rPr>
          <w:rFonts w:ascii="Times New Roman" w:hAnsi="Times New Roman"/>
          <w:color w:val="191919"/>
          <w:sz w:val="40"/>
          <w:szCs w:val="40"/>
        </w:rPr>
        <w:t>A</w:t>
      </w:r>
      <w:r w:rsidRPr="00782E3E">
        <w:rPr>
          <w:rFonts w:ascii="Times New Roman" w:hAnsi="Times New Roman"/>
          <w:color w:val="191919"/>
          <w:spacing w:val="-32"/>
          <w:sz w:val="40"/>
          <w:szCs w:val="40"/>
        </w:rPr>
        <w:t>R</w:t>
      </w:r>
      <w:r w:rsidRPr="00782E3E">
        <w:rPr>
          <w:rFonts w:ascii="Times New Roman" w:hAnsi="Times New Roman"/>
          <w:color w:val="191919"/>
          <w:sz w:val="40"/>
          <w:szCs w:val="40"/>
        </w:rPr>
        <w:t>TMENT</w:t>
      </w:r>
      <w:r w:rsidRPr="00782E3E">
        <w:rPr>
          <w:rFonts w:ascii="Times New Roman" w:hAnsi="Times New Roman"/>
          <w:color w:val="191919"/>
          <w:spacing w:val="35"/>
          <w:sz w:val="40"/>
          <w:szCs w:val="40"/>
        </w:rPr>
        <w:t xml:space="preserve"> </w:t>
      </w:r>
      <w:r w:rsidRPr="00782E3E">
        <w:rPr>
          <w:rFonts w:ascii="Times New Roman" w:hAnsi="Times New Roman"/>
          <w:color w:val="191919"/>
          <w:sz w:val="40"/>
          <w:szCs w:val="40"/>
        </w:rPr>
        <w:t>OF</w:t>
      </w:r>
      <w:r w:rsidRPr="00782E3E">
        <w:rPr>
          <w:rFonts w:ascii="Times New Roman" w:hAnsi="Times New Roman"/>
          <w:color w:val="191919"/>
          <w:spacing w:val="45"/>
          <w:sz w:val="40"/>
          <w:szCs w:val="40"/>
        </w:rPr>
        <w:t xml:space="preserve"> BEHAVIORAL SCIENCES</w:t>
      </w:r>
      <w:bookmarkEnd w:id="8"/>
      <w:bookmarkEnd w:id="9"/>
      <w:bookmarkEnd w:id="10"/>
      <w:bookmarkEnd w:id="11"/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990" w:right="1734" w:firstLine="0"/>
        <w:jc w:val="both"/>
        <w:rPr>
          <w:rFonts w:ascii="Times New Roman" w:hAnsi="Times New Roman"/>
          <w:color w:val="191919"/>
          <w:sz w:val="18"/>
          <w:szCs w:val="18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1734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Behavioral Sciences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degrees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 and sociology.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661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30" w:after="0" w:line="250" w:lineRule="auto"/>
        <w:ind w:left="360" w:right="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gains a fundamental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the principles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 thought,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emotion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programs. In addition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 program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em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hasis on psychological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factors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learning,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biological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social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determinants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 emphasized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well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research methods.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evaluate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influence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own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well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oth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ers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Because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relevant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numerous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fields,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job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diverse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 areas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settings,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hospitals,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(including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military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enforcement)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etc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psychologist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their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obtain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specialization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 is a member of the Council of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 Departments with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in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nstitu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accredited for such purposes by their regional accrediting association, are eligible for membership on the council.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16" w:after="0" w:line="200" w:lineRule="exact"/>
        <w:ind w:left="360" w:firstLine="0"/>
        <w:rPr>
          <w:rFonts w:ascii="Times New Roman" w:hAnsi="Times New Roman"/>
          <w:color w:val="000000"/>
          <w:sz w:val="20"/>
          <w:szCs w:val="2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7683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Psychology requires: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82E3E" w:rsidRPr="0012427B" w:rsidRDefault="00782E3E" w:rsidP="00782E3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 minimum of 120 semester hours with a cumulative grade-point average of at least 2.0.</w:t>
      </w:r>
    </w:p>
    <w:p w:rsidR="00782E3E" w:rsidRDefault="00782E3E" w:rsidP="00782E3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all major courses with grades of “C” or above.</w:t>
      </w:r>
    </w:p>
    <w:p w:rsidR="00782E3E" w:rsidRPr="0012427B" w:rsidRDefault="002A0B0F" w:rsidP="00782E3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 w:rsidRPr="002A0B0F">
        <w:rPr>
          <w:noProof/>
        </w:rPr>
        <w:pict>
          <v:shape id="Freeform 3143" o:spid="_x0000_s1056" style="position:absolute;left:0;text-align:left;margin-left:31.15pt;margin-top:4.45pt;width:2.2pt;height:0;z-index:-25165824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TgsQA&#10;AADdAAAADwAAAGRycy9kb3ducmV2LnhtbESPQWvCQBSE7wX/w/KE3urGaoNEVxGbghcPieL5kX0m&#10;0ezbkF1N+u+7gtDjMDPfMKvNYBrxoM7VlhVMJxEI4sLqmksFp+PPxwKE88gaG8uk4JccbNajtxUm&#10;2vac0SP3pQgQdgkqqLxvEyldUZFBN7EtcfAutjPog+xKqTvsA9w08jOKYmmw5rBQYUu7iopbfjcK&#10;+jZ1170pdvlZ5oc0oyH9+s6Ueh8P2yUIT4P/D7/ae60gnsVzeL4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U4LEAAAA3QAAAA8AAAAAAAAAAAAAAAAAmAIAAGRycy9k&#10;b3ducmV2LnhtbFBLBQYAAAAABAAEAPUAAACJAwAAAAA=&#10;" path="m,l45,e" filled="f" strokecolor="#191919" strokeweight="2pt">
            <v:path arrowok="t" o:connecttype="custom" o:connectlocs="0,0;44,0" o:connectangles="0,0"/>
          </v:shape>
        </w:pic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Completion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of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all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required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examinations: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Psychology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test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of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Graduate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Records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Examination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(GRE),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or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Major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Field</w:t>
      </w:r>
      <w:r w:rsidR="00782E3E" w:rsidRPr="0012427B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Area</w:t>
      </w:r>
      <w:r w:rsidR="00782E3E" w:rsidRPr="0012427B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est</w:t>
      </w:r>
      <w:r w:rsidR="00782E3E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782E3E" w:rsidRPr="0012427B">
        <w:rPr>
          <w:rFonts w:ascii="Times New Roman" w:hAnsi="Times New Roman"/>
          <w:color w:val="191919"/>
          <w:sz w:val="18"/>
          <w:szCs w:val="18"/>
        </w:rPr>
        <w:t>and a departmental exit examination.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20" w:after="0"/>
        <w:ind w:left="360" w:right="27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E328D1" w:rsidRDefault="00782E3E" w:rsidP="00782E3E">
      <w:pPr>
        <w:widowControl w:val="0"/>
        <w:autoSpaceDE w:val="0"/>
        <w:autoSpaceDN w:val="0"/>
        <w:adjustRightInd w:val="0"/>
        <w:spacing w:before="30" w:after="0" w:line="250" w:lineRule="auto"/>
        <w:ind w:left="360" w:right="40" w:firstLine="0"/>
        <w:jc w:val="both"/>
        <w:rPr>
          <w:rFonts w:ascii="Times New Roman" w:hAnsi="Times New Roman"/>
          <w:color w:val="191919"/>
          <w:sz w:val="18"/>
          <w:szCs w:val="18"/>
        </w:rPr>
        <w:sectPr w:rsidR="00E328D1" w:rsidSect="00E328D1">
          <w:type w:val="continuous"/>
          <w:pgSz w:w="12240" w:h="15840" w:code="1"/>
          <w:pgMar w:top="432" w:right="547" w:bottom="274" w:left="1123" w:header="720" w:footer="288" w:gutter="0"/>
          <w:cols w:space="720"/>
          <w:docGrid w:linePitch="360"/>
        </w:sect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variety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socio-cultura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behavio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groups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contras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which </w:t>
      </w:r>
      <w:r>
        <w:rPr>
          <w:rFonts w:ascii="Times New Roman" w:hAnsi="Times New Roman"/>
          <w:color w:val="191919"/>
          <w:sz w:val="18"/>
          <w:szCs w:val="18"/>
        </w:rPr>
        <w:t>focuses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individual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group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Sociologists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attempt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explain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hy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society changes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over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societies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anothe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adequate competencies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successful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sciences,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religion.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some employment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options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carefully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selecting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allied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employment 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30"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lastRenderedPageBreak/>
        <w:t>possibilities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. Sociology majors can also pursue a dual degree with either psychology or social work as the second majo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16" w:after="0" w:line="200" w:lineRule="exact"/>
        <w:ind w:left="360" w:right="40" w:firstLine="0"/>
        <w:rPr>
          <w:rFonts w:ascii="Times New Roman" w:hAnsi="Times New Roman"/>
          <w:color w:val="000000"/>
          <w:sz w:val="20"/>
          <w:szCs w:val="2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Sociology requires: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Completion of 120 semester hours with a cumulative grade-point average of at least 2.0.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2. Completion of all major courses with grades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of ”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C” or above.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after="0" w:line="250" w:lineRule="auto"/>
        <w:ind w:left="990" w:right="989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Completion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examinations: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Records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(GRE),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a departmental examination.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 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15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Behavioral Sciences </w:t>
      </w:r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upper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prescribed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along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employment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and/or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of lower and upper level courses.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before="30" w:after="0"/>
        <w:ind w:left="360" w:right="346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before="7" w:after="0" w:line="200" w:lineRule="exact"/>
        <w:ind w:left="360" w:right="3460" w:firstLine="0"/>
        <w:rPr>
          <w:rFonts w:ascii="Times New Roman" w:hAnsi="Times New Roman"/>
          <w:color w:val="000000"/>
          <w:sz w:val="20"/>
          <w:szCs w:val="20"/>
        </w:rPr>
      </w:pP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OCIOLOGY 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Anthropology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782E3E" w:rsidRDefault="00782E3E" w:rsidP="00782E3E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Urban Studies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782E3E" w:rsidRDefault="00782E3E" w:rsidP="00782E3E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2" w:name="_Toc295327608"/>
      <w:bookmarkStart w:id="13" w:name="_Toc295562554"/>
      <w:bookmarkStart w:id="14" w:name="_Toc295574474"/>
      <w:bookmarkStart w:id="15" w:name="_Toc295575523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SYCHOLOGY</w:t>
      </w:r>
      <w:bookmarkEnd w:id="12"/>
      <w:bookmarkEnd w:id="13"/>
      <w:bookmarkEnd w:id="14"/>
      <w:bookmarkEnd w:id="15"/>
    </w:p>
    <w:p w:rsidR="00782E3E" w:rsidRDefault="00782E3E" w:rsidP="00782E3E">
      <w:pPr>
        <w:widowControl w:val="0"/>
        <w:tabs>
          <w:tab w:val="right" w:pos="9810"/>
        </w:tabs>
        <w:autoSpaceDE w:val="0"/>
        <w:autoSpaceDN w:val="0"/>
        <w:adjustRightInd w:val="0"/>
        <w:spacing w:before="6" w:after="0" w:line="252" w:lineRule="auto"/>
        <w:ind w:left="450" w:right="40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 Courses Related to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(18 hrs)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12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1000-2000 level Grade “C” or better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tbl>
      <w:tblPr>
        <w:tblW w:w="940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0"/>
        <w:gridCol w:w="1034"/>
        <w:gridCol w:w="4726"/>
        <w:gridCol w:w="2910"/>
      </w:tblGrid>
      <w:tr w:rsidR="00782E3E" w:rsidRPr="007A7452" w:rsidTr="00397E52">
        <w:trPr>
          <w:trHeight w:hRule="exact" w:val="234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2295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9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2270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Choice (Select 6 hours) </w:t>
      </w:r>
      <w:r>
        <w:rPr>
          <w:rFonts w:ascii="Times New Roman" w:hAnsi="Times New Roman"/>
          <w:color w:val="191919"/>
          <w:sz w:val="18"/>
          <w:szCs w:val="18"/>
        </w:rPr>
        <w:t>Grade of “C” or Better</w:t>
      </w:r>
    </w:p>
    <w:tbl>
      <w:tblPr>
        <w:tblW w:w="936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995"/>
        <w:gridCol w:w="5597"/>
        <w:gridCol w:w="1948"/>
      </w:tblGrid>
      <w:tr w:rsidR="00782E3E" w:rsidRPr="007A7452" w:rsidTr="00397E52">
        <w:trPr>
          <w:trHeight w:hRule="exact" w:val="234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Study Management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9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Health Psychology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782E3E" w:rsidRDefault="00782E3E" w:rsidP="00782E3E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4305</w:t>
      </w:r>
      <w:r>
        <w:rPr>
          <w:rFonts w:ascii="Times New Roman" w:hAnsi="Times New Roman"/>
          <w:color w:val="191919"/>
          <w:sz w:val="18"/>
          <w:szCs w:val="18"/>
        </w:rPr>
        <w:tab/>
        <w:t>Experimental Psychology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4465</w:t>
      </w:r>
      <w:r>
        <w:rPr>
          <w:rFonts w:ascii="Times New Roman" w:hAnsi="Times New Roman"/>
          <w:color w:val="191919"/>
          <w:sz w:val="18"/>
          <w:szCs w:val="18"/>
        </w:rPr>
        <w:tab/>
        <w:t>History and Systems (req.)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4499</w:t>
      </w:r>
      <w:r>
        <w:rPr>
          <w:rFonts w:ascii="Times New Roman" w:hAnsi="Times New Roman"/>
          <w:color w:val="191919"/>
          <w:sz w:val="18"/>
          <w:szCs w:val="18"/>
        </w:rPr>
        <w:tab/>
        <w:t>Psychological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(3000-4000 level)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 Hours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8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</w:t>
      </w:r>
    </w:p>
    <w:p w:rsidR="00782E3E" w:rsidRDefault="00782E3E" w:rsidP="00782E3E">
      <w:pPr>
        <w:widowControl w:val="0"/>
        <w:tabs>
          <w:tab w:val="left" w:pos="9720"/>
        </w:tabs>
        <w:autoSpaceDE w:val="0"/>
        <w:autoSpaceDN w:val="0"/>
        <w:adjustRightInd w:val="0"/>
        <w:spacing w:before="9"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science, social work, allied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tabs>
          <w:tab w:val="left" w:pos="972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2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Hours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782E3E" w:rsidRDefault="00782E3E" w:rsidP="00782E3E">
      <w:pPr>
        <w:rPr>
          <w:rFonts w:ascii="Times New Roman" w:hAnsi="Times New Roman"/>
          <w:b/>
          <w:bCs/>
          <w:color w:val="191919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br w:type="page"/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  <w:rPr>
          <w:rFonts w:ascii="Times New Roman" w:hAnsi="Times New Roman"/>
          <w:b/>
          <w:bCs/>
          <w:color w:val="191919"/>
          <w:sz w:val="32"/>
          <w:szCs w:val="32"/>
        </w:rPr>
        <w:sectPr w:rsidR="00782E3E" w:rsidSect="00E328D1">
          <w:headerReference w:type="even" r:id="rId12"/>
          <w:pgSz w:w="12240" w:h="15840" w:code="1"/>
          <w:pgMar w:top="432" w:right="547" w:bottom="274" w:left="1123" w:header="720" w:footer="288" w:gutter="0"/>
          <w:cols w:space="720"/>
          <w:docGrid w:linePitch="360"/>
        </w:sect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SYCHOLOGY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5" w:after="0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95"/>
        <w:gridCol w:w="4352"/>
        <w:gridCol w:w="1553"/>
        <w:gridCol w:w="1020"/>
      </w:tblGrid>
      <w:tr w:rsidR="00782E3E" w:rsidRPr="007A7452" w:rsidTr="00397E52">
        <w:trPr>
          <w:trHeight w:hRule="exact" w:val="66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3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ind w:firstLine="0"/>
              <w:rPr>
                <w:rFonts w:ascii="Times New Roman" w:hAnsi="Times New Roman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3" w:after="0"/>
              <w:ind w:left="3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3" w:firstLine="0"/>
              <w:rPr>
                <w:rFonts w:ascii="Times New Roman" w:hAnsi="Times New Roman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3"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(1001 - 1007)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(any courses available)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Option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2031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82E3E" w:rsidRPr="007A7452" w:rsidTr="00397E52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PHYS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 PHYS 1001K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Science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 Econ.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 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537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2203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Profession of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782E3E" w:rsidRPr="007A7452" w:rsidTr="00397E52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Learning and Motivation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2601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Interviewing Strategies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Statistics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782E3E" w:rsidRPr="007A7452" w:rsidTr="00397E52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82E3E" w:rsidRPr="007A7452" w:rsidTr="00397E52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4304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Experimental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4499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Psychological Seminar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Practicum in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4465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and Systems (Req.)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782E3E" w:rsidRPr="007A7452" w:rsidTr="00397E52">
        <w:trPr>
          <w:trHeight w:hRule="exact" w:val="29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r>
        <w:br w:type="page"/>
      </w:r>
    </w:p>
    <w:p w:rsidR="00782E3E" w:rsidRDefault="00782E3E" w:rsidP="00782E3E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16" w:name="_Toc295327609"/>
      <w:bookmarkStart w:id="17" w:name="_Toc295562555"/>
      <w:bookmarkStart w:id="18" w:name="_Toc295574475"/>
      <w:bookmarkStart w:id="19" w:name="_Toc295575524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S</w:t>
      </w:r>
      <w:r>
        <w:rPr>
          <w:rFonts w:ascii="Times New Roman" w:hAnsi="Times New Roman"/>
          <w:color w:val="191919"/>
          <w:sz w:val="24"/>
          <w:szCs w:val="24"/>
        </w:rPr>
        <w:t>OCIOLOGY</w:t>
      </w:r>
      <w:bookmarkEnd w:id="16"/>
      <w:bookmarkEnd w:id="17"/>
      <w:bookmarkEnd w:id="18"/>
      <w:bookmarkEnd w:id="19"/>
    </w:p>
    <w:p w:rsidR="00782E3E" w:rsidRPr="009E2F44" w:rsidRDefault="00782E3E" w:rsidP="00782E3E">
      <w:pPr>
        <w:widowControl w:val="0"/>
        <w:tabs>
          <w:tab w:val="left" w:pos="3160"/>
          <w:tab w:val="right" w:pos="1026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b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Courses Related to the Major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 w:rsidRPr="009E2F44">
        <w:rPr>
          <w:rFonts w:ascii="Times New Roman" w:hAnsi="Times New Roman"/>
          <w:b/>
          <w:color w:val="191919"/>
          <w:sz w:val="18"/>
          <w:szCs w:val="18"/>
        </w:rPr>
        <w:t xml:space="preserve">18 hours </w:t>
      </w:r>
    </w:p>
    <w:p w:rsidR="00782E3E" w:rsidRDefault="002A0B0F" w:rsidP="00782E3E">
      <w:pPr>
        <w:widowControl w:val="0"/>
        <w:tabs>
          <w:tab w:val="left" w:pos="3160"/>
          <w:tab w:val="left" w:pos="10120"/>
          <w:tab w:val="left" w:pos="1020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color w:val="000000"/>
          <w:sz w:val="18"/>
          <w:szCs w:val="18"/>
        </w:rPr>
      </w:pPr>
      <w:r w:rsidRPr="002A0B0F">
        <w:rPr>
          <w:rFonts w:ascii="Calibri" w:hAnsi="Calibr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95" o:spid="_x0000_s1057" type="#_x0000_t202" style="position:absolute;left:0;text-align:left;margin-left:40.85pt;margin-top:13pt;width:505.15pt;height:48.2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AJvAIAALg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" o:allowincell="f" filled="f" stroked="f">
            <v:textbox style="mso-next-textbox:#Text Box 3295" inset="0,0,0,0">
              <w:txbxContent>
                <w:tbl>
                  <w:tblPr>
                    <w:tblW w:w="999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05"/>
                    <w:gridCol w:w="1035"/>
                    <w:gridCol w:w="5177"/>
                    <w:gridCol w:w="2973"/>
                  </w:tblGrid>
                  <w:tr w:rsidR="00782E3E" w:rsidRPr="007A7452" w:rsidTr="009E2F44">
                    <w:trPr>
                      <w:trHeight w:hRule="exact" w:val="234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Sociology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82E3E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2601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Urban Social Problems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82E3E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2031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Introduction to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Anthropology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82E3E" w:rsidRPr="007A7452" w:rsidTr="009E2F44">
                    <w:trPr>
                      <w:trHeight w:hRule="exact" w:val="298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PSYC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2203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The Profession of Psychology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2E3E" w:rsidRPr="007A7452" w:rsidRDefault="00782E3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782E3E" w:rsidRDefault="00782E3E" w:rsidP="00782E3E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782E3E">
        <w:rPr>
          <w:rFonts w:ascii="Times New Roman" w:hAnsi="Times New Roman"/>
          <w:color w:val="191919"/>
          <w:sz w:val="18"/>
          <w:szCs w:val="18"/>
        </w:rPr>
        <w:t>Grade of “C” or better 1000-2000 level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30" w:after="0" w:line="250" w:lineRule="auto"/>
        <w:ind w:left="270" w:right="743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F - Choices (Select 6 hours) Grade of “C” or better</w:t>
      </w:r>
    </w:p>
    <w:p w:rsidR="00782E3E" w:rsidRDefault="00782E3E" w:rsidP="00782E3E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Social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Survey of 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Law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Political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MDLG</w:t>
      </w:r>
      <w:r>
        <w:rPr>
          <w:rFonts w:ascii="Times New Roman" w:hAnsi="Times New Roman"/>
          <w:color w:val="191919"/>
          <w:sz w:val="18"/>
          <w:szCs w:val="18"/>
        </w:rPr>
        <w:tab/>
        <w:t>Foreign Language (Choice of Language)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 w:line="250" w:lineRule="auto"/>
        <w:ind w:left="270" w:right="728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782E3E" w:rsidRDefault="00782E3E" w:rsidP="00782E3E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4451</w:t>
      </w:r>
      <w:r>
        <w:rPr>
          <w:rFonts w:ascii="Times New Roman" w:hAnsi="Times New Roman"/>
          <w:color w:val="191919"/>
          <w:sz w:val="18"/>
          <w:szCs w:val="18"/>
        </w:rPr>
        <w:tab/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4454</w:t>
      </w:r>
      <w:r>
        <w:rPr>
          <w:rFonts w:ascii="Times New Roman" w:hAnsi="Times New Roman"/>
          <w:color w:val="191919"/>
          <w:sz w:val="18"/>
          <w:szCs w:val="18"/>
        </w:rPr>
        <w:tab/>
        <w:t>Sociology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3321</w:t>
      </w:r>
      <w:r>
        <w:rPr>
          <w:rFonts w:ascii="Times New Roman" w:hAnsi="Times New Roman"/>
          <w:color w:val="191919"/>
          <w:sz w:val="18"/>
          <w:szCs w:val="18"/>
        </w:rPr>
        <w:tab/>
        <w:t>Population Problems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 (3000-4000 Level)</w:t>
      </w:r>
    </w:p>
    <w:p w:rsidR="00782E3E" w:rsidRDefault="00782E3E" w:rsidP="00782E3E">
      <w:pPr>
        <w:widowControl w:val="0"/>
        <w:tabs>
          <w:tab w:val="left" w:pos="9900"/>
        </w:tabs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 political science, social work,</w:t>
      </w:r>
    </w:p>
    <w:p w:rsidR="00782E3E" w:rsidRDefault="00782E3E" w:rsidP="00782E3E">
      <w:pPr>
        <w:widowControl w:val="0"/>
        <w:tabs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allied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" w:after="0" w:line="220" w:lineRule="exact"/>
        <w:ind w:left="270" w:firstLine="0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tabs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782E3E" w:rsidRDefault="00782E3E" w:rsidP="00782E3E">
      <w:pPr>
        <w:widowControl w:val="0"/>
        <w:tabs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Hours Required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80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OCIOLOGY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55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(Minimum)</w:t>
      </w:r>
    </w:p>
    <w:p w:rsidR="00782E3E" w:rsidRDefault="00782E3E" w:rsidP="00782E3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82E3E" w:rsidRDefault="00782E3E" w:rsidP="00782E3E">
      <w:pPr>
        <w:widowControl w:val="0"/>
        <w:tabs>
          <w:tab w:val="left" w:pos="7020"/>
          <w:tab w:val="left" w:pos="864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030"/>
        <w:gridCol w:w="4402"/>
        <w:gridCol w:w="1753"/>
        <w:gridCol w:w="850"/>
      </w:tblGrid>
      <w:tr w:rsidR="00782E3E" w:rsidRPr="007A7452" w:rsidTr="00397E52">
        <w:trPr>
          <w:trHeight w:hRule="exact" w:val="237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Biological Sciences*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14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trHeight w:hRule="exact" w:val="29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65" w:right="59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782E3E" w:rsidRDefault="00782E3E" w:rsidP="00782E3E">
      <w:pPr>
        <w:widowControl w:val="0"/>
        <w:tabs>
          <w:tab w:val="left" w:pos="8200"/>
          <w:tab w:val="left" w:pos="966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10467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"/>
        <w:gridCol w:w="882"/>
        <w:gridCol w:w="198"/>
        <w:gridCol w:w="610"/>
        <w:gridCol w:w="463"/>
        <w:gridCol w:w="3387"/>
        <w:gridCol w:w="1300"/>
        <w:gridCol w:w="1170"/>
        <w:gridCol w:w="456"/>
        <w:gridCol w:w="1090"/>
        <w:gridCol w:w="460"/>
        <w:gridCol w:w="301"/>
      </w:tblGrid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37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" w:after="0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198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in the Social 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34"/>
        </w:trPr>
        <w:tc>
          <w:tcPr>
            <w:tcW w:w="846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tabs>
                <w:tab w:val="left" w:pos="1100"/>
                <w:tab w:val="left" w:pos="6930"/>
              </w:tabs>
              <w:autoSpaceDE w:val="0"/>
              <w:autoSpaceDN w:val="0"/>
              <w:adjustRightInd w:val="0"/>
              <w:spacing w:before="6" w:after="0"/>
              <w:ind w:left="9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(1001 - 1007) (any course available)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tabs>
                <w:tab w:val="left" w:pos="1100"/>
                <w:tab w:val="left" w:pos="7240"/>
              </w:tabs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Problems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Pol. Sci.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Before w:val="1"/>
          <w:gridAfter w:val="2"/>
          <w:wBefore w:w="150" w:type="dxa"/>
          <w:wAfter w:w="761" w:type="dxa"/>
          <w:trHeight w:hRule="exact" w:val="511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 II/Area D-Science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95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95" w:right="59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782E3E" w:rsidRPr="007A7452" w:rsidTr="00397E52">
        <w:trPr>
          <w:trHeight w:hRule="exact" w:val="431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60"/>
              <w:rPr>
                <w:rFonts w:ascii="Times New Roman" w:hAnsi="Times New Roman"/>
                <w:sz w:val="20"/>
                <w:szCs w:val="20"/>
              </w:rPr>
            </w:pPr>
          </w:p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43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Stats.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3317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Culture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3329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Community Mental Health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Population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Family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Black Church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32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32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5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180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3371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Juvenile Delinquency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Psychology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782E3E" w:rsidRPr="007A7452" w:rsidTr="00397E52">
        <w:trPr>
          <w:gridAfter w:val="1"/>
          <w:wAfter w:w="301" w:type="dxa"/>
          <w:trHeight w:hRule="exact" w:val="29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2E3E" w:rsidRPr="007A7452" w:rsidRDefault="00782E3E" w:rsidP="00397E5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</w:p>
    <w:p w:rsidR="00782E3E" w:rsidRDefault="00782E3E" w:rsidP="00782E3E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  <w:r>
        <w:rPr>
          <w:noProof/>
        </w:rPr>
        <w:drawing>
          <wp:inline distT="0" distB="0" distL="0" distR="0">
            <wp:extent cx="6411257" cy="5508172"/>
            <wp:effectExtent l="19050" t="0" r="8593" b="0"/>
            <wp:docPr id="2" name="Picture 0" descr="part2Behavio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Behaviour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673" cy="55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3E" w:rsidRDefault="00782E3E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</w:p>
    <w:p w:rsidR="00782E3E" w:rsidRDefault="00782E3E" w:rsidP="00426445">
      <w:pPr>
        <w:pStyle w:val="Heading2"/>
        <w:ind w:left="360" w:firstLine="0"/>
        <w:rPr>
          <w:rFonts w:ascii="Times New Roman" w:hAnsi="Times New Roman"/>
          <w:color w:val="191919"/>
          <w:spacing w:val="-3"/>
          <w:sz w:val="48"/>
          <w:szCs w:val="48"/>
        </w:rPr>
        <w:sectPr w:rsidR="00782E3E" w:rsidSect="00E328D1">
          <w:headerReference w:type="default" r:id="rId14"/>
          <w:pgSz w:w="12240" w:h="15840" w:code="1"/>
          <w:pgMar w:top="432" w:right="547" w:bottom="274" w:left="1123" w:header="720" w:footer="288" w:gutter="0"/>
          <w:cols w:space="720"/>
          <w:docGrid w:linePitch="360"/>
        </w:sectPr>
      </w:pPr>
      <w:bookmarkStart w:id="20" w:name="_Toc295327591"/>
      <w:bookmarkStart w:id="21" w:name="_Toc295562538"/>
    </w:p>
    <w:p w:rsidR="00962810" w:rsidRPr="00426445" w:rsidRDefault="00962810" w:rsidP="00426445">
      <w:pPr>
        <w:pStyle w:val="Heading2"/>
        <w:ind w:left="360" w:firstLine="0"/>
        <w:rPr>
          <w:rFonts w:ascii="Times New Roman" w:hAnsi="Times New Roman"/>
          <w:color w:val="000000"/>
          <w:sz w:val="48"/>
          <w:szCs w:val="48"/>
        </w:rPr>
      </w:pPr>
      <w:bookmarkStart w:id="22" w:name="_Toc295574476"/>
      <w:bookmarkStart w:id="23" w:name="_Toc295575525"/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lastRenderedPageBreak/>
        <w:t>DE</w:t>
      </w:r>
      <w:r w:rsidRPr="00426445">
        <w:rPr>
          <w:rFonts w:ascii="Times New Roman" w:hAnsi="Times New Roman"/>
          <w:color w:val="191919"/>
          <w:spacing w:val="-47"/>
          <w:sz w:val="48"/>
          <w:szCs w:val="48"/>
        </w:rPr>
        <w:t>P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A</w:t>
      </w:r>
      <w:r w:rsidRPr="00426445">
        <w:rPr>
          <w:rFonts w:ascii="Times New Roman" w:hAnsi="Times New Roman"/>
          <w:color w:val="191919"/>
          <w:spacing w:val="-32"/>
          <w:sz w:val="48"/>
          <w:szCs w:val="48"/>
        </w:rPr>
        <w:t>R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TMEN</w:t>
      </w:r>
      <w:r w:rsidRPr="00426445">
        <w:rPr>
          <w:rFonts w:ascii="Times New Roman" w:hAnsi="Times New Roman"/>
          <w:color w:val="191919"/>
          <w:sz w:val="48"/>
          <w:szCs w:val="48"/>
        </w:rPr>
        <w:t>T</w:t>
      </w:r>
      <w:r w:rsidRPr="00426445">
        <w:rPr>
          <w:rFonts w:ascii="Times New Roman" w:hAnsi="Times New Roman"/>
          <w:color w:val="191919"/>
          <w:spacing w:val="25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O</w:t>
      </w:r>
      <w:r w:rsidRPr="00426445">
        <w:rPr>
          <w:rFonts w:ascii="Times New Roman" w:hAnsi="Times New Roman"/>
          <w:color w:val="191919"/>
          <w:sz w:val="48"/>
          <w:szCs w:val="48"/>
        </w:rPr>
        <w:t>F</w:t>
      </w:r>
      <w:r w:rsidRPr="00426445">
        <w:rPr>
          <w:rFonts w:ascii="Times New Roman" w:hAnsi="Times New Roman"/>
          <w:color w:val="191919"/>
          <w:spacing w:val="34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ENGLISH</w:t>
      </w:r>
      <w:r w:rsidRPr="00426445">
        <w:rPr>
          <w:rFonts w:ascii="Times New Roman" w:hAnsi="Times New Roman"/>
          <w:color w:val="191919"/>
          <w:sz w:val="48"/>
          <w:szCs w:val="48"/>
        </w:rPr>
        <w:t>,</w:t>
      </w:r>
      <w:r w:rsidRPr="00426445">
        <w:rPr>
          <w:rFonts w:ascii="Times New Roman" w:hAnsi="Times New Roman"/>
          <w:color w:val="191919"/>
          <w:spacing w:val="-6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MODERN</w:t>
      </w:r>
      <w:bookmarkEnd w:id="20"/>
      <w:bookmarkEnd w:id="21"/>
      <w:bookmarkEnd w:id="22"/>
      <w:bookmarkEnd w:id="23"/>
    </w:p>
    <w:p w:rsidR="00426445" w:rsidRDefault="00962810" w:rsidP="00426445">
      <w:pPr>
        <w:pStyle w:val="Heading2"/>
        <w:ind w:left="360" w:firstLine="0"/>
        <w:rPr>
          <w:rFonts w:ascii="Times New Roman" w:hAnsi="Times New Roman"/>
          <w:color w:val="191919"/>
          <w:spacing w:val="-3"/>
          <w:sz w:val="48"/>
          <w:szCs w:val="48"/>
        </w:rPr>
      </w:pPr>
      <w:bookmarkStart w:id="24" w:name="_Toc295327592"/>
      <w:bookmarkStart w:id="25" w:name="_Toc295562539"/>
      <w:bookmarkStart w:id="26" w:name="_Toc295574477"/>
      <w:bookmarkStart w:id="27" w:name="_Toc295575526"/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LANGUAGE</w:t>
      </w:r>
      <w:r w:rsidRPr="00426445">
        <w:rPr>
          <w:rFonts w:ascii="Times New Roman" w:hAnsi="Times New Roman"/>
          <w:color w:val="191919"/>
          <w:sz w:val="48"/>
          <w:szCs w:val="48"/>
        </w:rPr>
        <w:t>S</w:t>
      </w:r>
      <w:r w:rsidRPr="00426445">
        <w:rPr>
          <w:rFonts w:ascii="Times New Roman" w:hAnsi="Times New Roman"/>
          <w:color w:val="191919"/>
          <w:spacing w:val="-5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AN</w:t>
      </w:r>
      <w:r w:rsidRPr="00426445">
        <w:rPr>
          <w:rFonts w:ascii="Times New Roman" w:hAnsi="Times New Roman"/>
          <w:color w:val="191919"/>
          <w:sz w:val="48"/>
          <w:szCs w:val="48"/>
        </w:rPr>
        <w:t>D</w:t>
      </w:r>
      <w:r w:rsidRPr="00426445">
        <w:rPr>
          <w:rFonts w:ascii="Times New Roman" w:hAnsi="Times New Roman"/>
          <w:color w:val="191919"/>
          <w:spacing w:val="23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MAS</w:t>
      </w:r>
      <w:r w:rsidRPr="00426445">
        <w:rPr>
          <w:rFonts w:ascii="Times New Roman" w:hAnsi="Times New Roman"/>
          <w:color w:val="191919"/>
          <w:sz w:val="48"/>
          <w:szCs w:val="48"/>
        </w:rPr>
        <w:t>S</w:t>
      </w:r>
      <w:r w:rsidRPr="00426445">
        <w:rPr>
          <w:rFonts w:ascii="Times New Roman" w:hAnsi="Times New Roman"/>
          <w:color w:val="191919"/>
          <w:spacing w:val="22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COMMUNIC</w:t>
      </w:r>
      <w:r w:rsidRPr="00426445">
        <w:rPr>
          <w:rFonts w:ascii="Times New Roman" w:hAnsi="Times New Roman"/>
          <w:color w:val="191919"/>
          <w:spacing w:val="-56"/>
          <w:sz w:val="48"/>
          <w:szCs w:val="48"/>
        </w:rPr>
        <w:t>A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TION</w:t>
      </w:r>
      <w:bookmarkEnd w:id="24"/>
      <w:bookmarkEnd w:id="25"/>
      <w:bookmarkEnd w:id="26"/>
      <w:bookmarkEnd w:id="27"/>
      <w:r>
        <w:rPr>
          <w:rFonts w:ascii="Times New Roman" w:hAnsi="Times New Roman"/>
          <w:color w:val="191919"/>
          <w:spacing w:val="-3"/>
          <w:sz w:val="48"/>
          <w:szCs w:val="48"/>
        </w:rPr>
        <w:t xml:space="preserve"> 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32" w:after="0" w:line="268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many 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i.e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freelanc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employment. 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8014C5" w:rsidRDefault="00962810" w:rsidP="00962810">
      <w:pPr>
        <w:ind w:left="360" w:right="6" w:firstLine="0"/>
        <w:jc w:val="both"/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Electroni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acquaint 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state-of-the-ar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partnership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D64F7" w:rsidRPr="003D64F7" w:rsidRDefault="00782E3E" w:rsidP="00E328D1">
      <w:pPr>
        <w:pStyle w:val="TOC1"/>
        <w:rPr>
          <w:noProof/>
        </w:rPr>
      </w:pPr>
      <w:r w:rsidRPr="003D64F7">
        <w:rPr>
          <w:noProof/>
        </w:rPr>
        <w:t xml:space="preserve"> </w:t>
      </w:r>
    </w:p>
    <w:p w:rsidR="008014C5" w:rsidRPr="003D64F7" w:rsidRDefault="008014C5" w:rsidP="003D64F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C6BA5" w:rsidRDefault="00CC6BA5"/>
    <w:p w:rsidR="00CC6BA5" w:rsidRDefault="00CC6BA5"/>
    <w:p w:rsidR="00962810" w:rsidRDefault="00962810">
      <w:r>
        <w:br w:type="page"/>
      </w:r>
    </w:p>
    <w:p w:rsidR="00782E3E" w:rsidRDefault="00782E3E" w:rsidP="00426445">
      <w:pPr>
        <w:pStyle w:val="Heading2"/>
        <w:ind w:firstLine="180"/>
        <w:rPr>
          <w:rFonts w:ascii="Times New Roman" w:hAnsi="Times New Roman"/>
          <w:color w:val="191919"/>
          <w:spacing w:val="-3"/>
          <w:sz w:val="32"/>
          <w:szCs w:val="32"/>
        </w:rPr>
        <w:sectPr w:rsidR="00782E3E" w:rsidSect="00E328D1">
          <w:headerReference w:type="even" r:id="rId15"/>
          <w:pgSz w:w="12240" w:h="15840" w:code="1"/>
          <w:pgMar w:top="432" w:right="547" w:bottom="274" w:left="1123" w:header="720" w:footer="288" w:gutter="0"/>
          <w:cols w:space="720"/>
          <w:docGrid w:linePitch="360"/>
        </w:sectPr>
      </w:pPr>
      <w:bookmarkStart w:id="28" w:name="_Toc295327593"/>
      <w:bookmarkStart w:id="29" w:name="_Toc295562540"/>
    </w:p>
    <w:p w:rsidR="00962810" w:rsidRDefault="00962810" w:rsidP="00426445">
      <w:pPr>
        <w:pStyle w:val="Heading2"/>
        <w:ind w:firstLine="180"/>
        <w:rPr>
          <w:rFonts w:ascii="Times New Roman" w:hAnsi="Times New Roman"/>
          <w:color w:val="000000"/>
          <w:sz w:val="24"/>
          <w:szCs w:val="24"/>
        </w:rPr>
      </w:pPr>
      <w:bookmarkStart w:id="30" w:name="_Toc295574478"/>
      <w:bookmarkStart w:id="31" w:name="_Toc295575527"/>
      <w:r>
        <w:rPr>
          <w:rFonts w:ascii="Times New Roman" w:hAnsi="Times New Roman"/>
          <w:color w:val="191919"/>
          <w:spacing w:val="-3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NGLISH</w:t>
      </w:r>
      <w:bookmarkEnd w:id="28"/>
      <w:bookmarkEnd w:id="29"/>
      <w:bookmarkEnd w:id="30"/>
      <w:bookmarkEnd w:id="31"/>
    </w:p>
    <w:p w:rsidR="00962810" w:rsidRDefault="00962810" w:rsidP="00962810">
      <w:pPr>
        <w:widowControl w:val="0"/>
        <w:tabs>
          <w:tab w:val="left" w:pos="5900"/>
          <w:tab w:val="left" w:pos="9000"/>
        </w:tabs>
        <w:autoSpaceDE w:val="0"/>
        <w:autoSpaceDN w:val="0"/>
        <w:adjustRightInd w:val="0"/>
        <w:spacing w:before="5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531"/>
        <w:gridCol w:w="1645"/>
        <w:gridCol w:w="1935"/>
        <w:gridCol w:w="1138"/>
      </w:tblGrid>
      <w:tr w:rsidR="00962810" w:rsidRPr="007A7452" w:rsidTr="00C06A78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sequence:</w:t>
      </w:r>
    </w:p>
    <w:p w:rsidR="008014C5" w:rsidRDefault="008014C5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3158"/>
        <w:gridCol w:w="2508"/>
        <w:gridCol w:w="2254"/>
      </w:tblGrid>
      <w:tr w:rsidR="00962810" w:rsidRPr="007A7452" w:rsidTr="00962810">
        <w:trPr>
          <w:trHeight w:hRule="exact" w:val="234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1002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3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- 2001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62810" w:rsidRPr="007A7452" w:rsidTr="00962810">
        <w:trPr>
          <w:trHeight w:hRule="exact" w:val="32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ements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2229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51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29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 23</w:t>
      </w:r>
      <w:proofErr w:type="gramEnd"/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367F0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ours)</w:t>
      </w:r>
    </w:p>
    <w:p w:rsidR="008014C5" w:rsidRDefault="008014C5"/>
    <w:tbl>
      <w:tblPr>
        <w:tblpPr w:leftFromText="180" w:rightFromText="180" w:vertAnchor="text" w:horzAnchor="margin" w:tblpY="14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846"/>
        <w:gridCol w:w="2587"/>
        <w:gridCol w:w="1821"/>
      </w:tblGrid>
      <w:tr w:rsidR="00962810" w:rsidRPr="007A7452" w:rsidTr="00962810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3799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962810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4632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Eighteent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962810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4980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ENGL 3204 Rhetoric and advanced Writing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Rhetoric and Advanced Writing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ENGL 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23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962810" w:rsidRDefault="00962810" w:rsidP="00962810">
      <w:pPr>
        <w:widowControl w:val="0"/>
        <w:tabs>
          <w:tab w:val="left" w:pos="9540"/>
        </w:tabs>
        <w:autoSpaceDE w:val="0"/>
        <w:autoSpaceDN w:val="0"/>
        <w:adjustRightInd w:val="0"/>
        <w:spacing w:after="0"/>
        <w:ind w:left="180" w:right="1382" w:firstLine="0"/>
        <w:rPr>
          <w:rFonts w:ascii="Times New Roman" w:hAnsi="Times New Roman"/>
          <w:color w:val="191919"/>
          <w:spacing w:val="-5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 xml:space="preserve">Free Elective </w:t>
      </w:r>
      <w:proofErr w:type="gramStart"/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>s  (</w:t>
      </w:r>
      <w:proofErr w:type="gramEnd"/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>at least 9 Hours)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CORE CURRICULUM- 62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MAJOR FIELD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p w:rsidR="00782E3E" w:rsidRDefault="00782E3E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sectPr w:rsidR="00782E3E" w:rsidSect="00E328D1">
          <w:headerReference w:type="even" r:id="rId16"/>
          <w:headerReference w:type="default" r:id="rId17"/>
          <w:pgSz w:w="12240" w:h="15840" w:code="1"/>
          <w:pgMar w:top="432" w:right="547" w:bottom="274" w:left="1123" w:header="720" w:footer="288" w:gutter="0"/>
          <w:cols w:space="720"/>
          <w:docGrid w:linePitch="360"/>
        </w:sect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(REQUIRED HOURS 29)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right"/>
        <w:rPr>
          <w:rFonts w:ascii="Times New Roman" w:hAnsi="Times New Roman"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(ELECTIV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23)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right"/>
        <w:rPr>
          <w:rFonts w:ascii="Times New Roman" w:hAnsi="Times New Roman"/>
          <w:color w:val="000000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 xml:space="preserve"> (FRE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9)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center"/>
        <w:rPr>
          <w:rFonts w:ascii="Times New Roman" w:hAnsi="Times New Roman"/>
          <w:color w:val="000000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 w:rsidRPr="00962810"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Pr="00962810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ENGLIS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125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before="7" w:after="0"/>
        <w:ind w:left="36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8014C5" w:rsidRDefault="008014C5"/>
    <w:tbl>
      <w:tblPr>
        <w:tblpPr w:leftFromText="180" w:rightFromText="180" w:vertAnchor="text" w:horzAnchor="margin" w:tblpX="360" w:tblpY="-93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1981"/>
        <w:gridCol w:w="1201"/>
        <w:gridCol w:w="1966"/>
        <w:gridCol w:w="2555"/>
        <w:gridCol w:w="787"/>
      </w:tblGrid>
      <w:tr w:rsidR="00962810" w:rsidRPr="007A7452" w:rsidTr="00962810">
        <w:trPr>
          <w:trHeight w:hRule="exact" w:val="75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95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2008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hanging="3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81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0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1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hanging="12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African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right="42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0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Govt.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40"/>
        </w:trPr>
        <w:tc>
          <w:tcPr>
            <w:tcW w:w="98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tabs>
                <w:tab w:val="left" w:pos="3960"/>
                <w:tab w:val="left" w:pos="5080"/>
                <w:tab w:val="left" w:pos="9720"/>
              </w:tabs>
              <w:autoSpaceDE w:val="0"/>
              <w:autoSpaceDN w:val="0"/>
              <w:adjustRightInd w:val="0"/>
              <w:spacing w:before="6" w:after="0"/>
              <w:ind w:left="90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-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3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 w:right="508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5/6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3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Sixteent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2810" w:rsidRDefault="00962810" w:rsidP="00962810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178" w:lineRule="exact"/>
        <w:ind w:left="37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17/1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1"/>
        <w:gridCol w:w="2188"/>
        <w:gridCol w:w="1198"/>
        <w:gridCol w:w="1928"/>
        <w:gridCol w:w="2316"/>
        <w:gridCol w:w="1301"/>
      </w:tblGrid>
      <w:tr w:rsidR="00962810" w:rsidRPr="007A7452" w:rsidTr="00962810">
        <w:trPr>
          <w:trHeight w:hRule="exact" w:val="353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7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8/9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4641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Romanti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601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173" w:right="143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Total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15/16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6" w:firstLine="117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before="30" w:after="0"/>
        <w:ind w:left="5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…….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ENGLISH/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…….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……..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.122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12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</w:p>
    <w:p w:rsidR="00962810" w:rsidRDefault="00962810"/>
    <w:p w:rsidR="00C06A78" w:rsidRDefault="00C06A78" w:rsidP="00426445">
      <w:pPr>
        <w:pStyle w:val="Heading2"/>
        <w:ind w:left="180" w:firstLine="0"/>
        <w:rPr>
          <w:rFonts w:ascii="Times New Roman" w:hAnsi="Times New Roman"/>
          <w:b w:val="0"/>
          <w:bCs w:val="0"/>
          <w:color w:val="191919"/>
          <w:sz w:val="32"/>
          <w:szCs w:val="32"/>
        </w:rPr>
      </w:pPr>
      <w:bookmarkStart w:id="32" w:name="_Toc295327594"/>
      <w:bookmarkStart w:id="33" w:name="_Toc295562541"/>
      <w:bookmarkStart w:id="34" w:name="_Toc295574479"/>
      <w:bookmarkStart w:id="35" w:name="_Toc295575528"/>
      <w:r>
        <w:rPr>
          <w:rFonts w:ascii="Times New Roman" w:hAnsi="Times New Roman"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EGREE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ODER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L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ANGUAGE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(S</w:t>
      </w:r>
      <w:r>
        <w:rPr>
          <w:rFonts w:ascii="Times New Roman" w:hAnsi="Times New Roman"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ANISH</w:t>
      </w:r>
      <w:r>
        <w:rPr>
          <w:rFonts w:ascii="Times New Roman" w:hAnsi="Times New Roman"/>
          <w:color w:val="191919"/>
          <w:sz w:val="32"/>
          <w:szCs w:val="32"/>
        </w:rPr>
        <w:t>)</w:t>
      </w:r>
      <w:bookmarkEnd w:id="32"/>
      <w:bookmarkEnd w:id="33"/>
      <w:bookmarkEnd w:id="34"/>
      <w:bookmarkEnd w:id="35"/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4653"/>
        <w:gridCol w:w="3318"/>
      </w:tblGrid>
      <w:tr w:rsidR="00C06A78" w:rsidRPr="007A7452" w:rsidTr="00C06A78">
        <w:trPr>
          <w:trHeight w:hRule="exact" w:val="68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37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Elementar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Hispani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Culture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472"/>
        <w:gridCol w:w="2792"/>
      </w:tblGrid>
      <w:tr w:rsidR="00C06A78" w:rsidRPr="007A7452" w:rsidTr="00C06A78">
        <w:trPr>
          <w:trHeight w:hRule="exact" w:val="2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Electives-Literatu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C06A78" w:rsidRPr="007A7452" w:rsidTr="00C06A78">
        <w:trPr>
          <w:trHeight w:hRule="exact" w:val="29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4550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4773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Golde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Age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 w:firstLine="5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Graduatio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18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</w:p>
    <w:p w:rsidR="00962810" w:rsidRDefault="00C06A78" w:rsidP="00C06A78">
      <w:pPr>
        <w:ind w:left="180" w:firstLine="0"/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tbl>
      <w:tblPr>
        <w:tblpPr w:leftFromText="180" w:rightFromText="180" w:vertAnchor="text" w:horzAnchor="margin" w:tblpX="180" w:tblpY="17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2005"/>
        <w:gridCol w:w="970"/>
        <w:gridCol w:w="2028"/>
        <w:gridCol w:w="2679"/>
        <w:gridCol w:w="734"/>
      </w:tblGrid>
      <w:tr w:rsidR="00C06A78" w:rsidRPr="007A7452" w:rsidTr="00C06A78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5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54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353" w:right="765" w:firstLine="9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53" w:firstLine="9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62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left="-97" w:firstLine="9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-136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06A78" w:rsidRPr="007A7452" w:rsidTr="00C06A78">
        <w:trPr>
          <w:trHeight w:hRule="exact" w:val="322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C06A78" w:rsidRPr="007A7452" w:rsidTr="00C06A78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5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9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782E3E" w:rsidRDefault="00782E3E"/>
    <w:p w:rsidR="00C06A78" w:rsidRDefault="00962810">
      <w:r>
        <w:br w:type="page"/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Conversatio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Gramma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Spanish-Am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52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440"/>
          <w:tab w:val="left" w:pos="6060"/>
          <w:tab w:val="left" w:pos="10170"/>
          <w:tab w:val="left" w:pos="10560"/>
        </w:tabs>
        <w:autoSpaceDE w:val="0"/>
        <w:autoSpaceDN w:val="0"/>
        <w:adjustRightInd w:val="0"/>
        <w:spacing w:before="6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5" w:after="0" w:line="220" w:lineRule="exact"/>
        <w:ind w:left="720" w:right="130" w:firstLine="0"/>
        <w:rPr>
          <w:rFonts w:ascii="Times New Roman" w:hAnsi="Times New Roman"/>
          <w:color w:val="000000"/>
        </w:rPr>
      </w:pP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Spanish-America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20t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Span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MD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Linguistic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440"/>
          <w:tab w:val="right" w:pos="10260"/>
        </w:tabs>
        <w:autoSpaceDE w:val="0"/>
        <w:autoSpaceDN w:val="0"/>
        <w:adjustRightInd w:val="0"/>
        <w:spacing w:before="6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15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5" w:after="0"/>
        <w:ind w:left="270" w:firstLine="0"/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</w:pPr>
    </w:p>
    <w:p w:rsidR="00C06A78" w:rsidRDefault="00C06A78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36" w:name="_Toc295327595"/>
      <w:bookmarkStart w:id="37" w:name="_Toc295562542"/>
      <w:bookmarkStart w:id="38" w:name="_Toc295574480"/>
      <w:bookmarkStart w:id="39" w:name="_Toc295575529"/>
      <w:r>
        <w:rPr>
          <w:rFonts w:ascii="Times New Roman" w:hAnsi="Times New Roman"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AS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OMMUNIC</w:t>
      </w:r>
      <w:r>
        <w:rPr>
          <w:rFonts w:ascii="Times New Roman" w:hAnsi="Times New Roman"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TION</w:t>
      </w:r>
      <w:bookmarkEnd w:id="36"/>
      <w:bookmarkEnd w:id="37"/>
      <w:bookmarkEnd w:id="38"/>
      <w:bookmarkEnd w:id="39"/>
    </w:p>
    <w:p w:rsidR="00C06A78" w:rsidRDefault="00C06A78" w:rsidP="00C06A78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OURNALIS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17"/>
        <w:gridCol w:w="3293"/>
        <w:gridCol w:w="2788"/>
        <w:gridCol w:w="2262"/>
      </w:tblGrid>
      <w:tr w:rsidR="00C06A78" w:rsidRPr="007A7452" w:rsidTr="00C06A78">
        <w:trPr>
          <w:trHeight w:hRule="exact" w:val="30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Hrs.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Newswriting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Microeconomics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YOR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Radio/TV/Fil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Interpretativ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Newspape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Editoria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360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right="162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42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Cognat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Theory-MAC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riting-MAC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Philosophy-an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Diplomati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381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Municipa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Mas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8"/>
        <w:gridCol w:w="3541"/>
        <w:gridCol w:w="3523"/>
        <w:gridCol w:w="1088"/>
      </w:tblGrid>
      <w:tr w:rsidR="00C06A78" w:rsidRPr="007A7452" w:rsidTr="00C06A78">
        <w:trPr>
          <w:trHeight w:hRule="exact" w:val="237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3228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Sales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3331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4490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4494-J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3024"/>
        <w:gridCol w:w="2936"/>
        <w:gridCol w:w="1785"/>
      </w:tblGrid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8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978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2"/>
        <w:gridCol w:w="3235"/>
        <w:gridCol w:w="3271"/>
        <w:gridCol w:w="1132"/>
      </w:tblGrid>
      <w:tr w:rsidR="00C06A78" w:rsidRPr="007A7452" w:rsidTr="00C06A78">
        <w:trPr>
          <w:trHeight w:hRule="exact" w:val="237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Methods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38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Cognat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(3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3815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Municipa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3404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Diplomati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Unite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States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19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C06A78" w:rsidRPr="007A7452" w:rsidTr="00C06A78">
        <w:trPr>
          <w:trHeight w:hRule="exact" w:val="236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)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Image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Propaganda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3327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TV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br w:type="page"/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</w:t>
      </w:r>
    </w:p>
    <w:p w:rsidR="00C06A78" w:rsidRDefault="00C06A78" w:rsidP="00C06A78">
      <w:pPr>
        <w:widowControl w:val="0"/>
        <w:tabs>
          <w:tab w:val="left" w:pos="2250"/>
          <w:tab w:val="left" w:pos="3600"/>
          <w:tab w:val="left" w:pos="7460"/>
        </w:tabs>
        <w:autoSpaceDE w:val="0"/>
        <w:autoSpaceDN w:val="0"/>
        <w:adjustRightInd w:val="0"/>
        <w:spacing w:before="9" w:after="0"/>
        <w:ind w:left="270" w:right="121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ab/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21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Production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448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4494-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12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19</w:t>
      </w:r>
    </w:p>
    <w:p w:rsidR="00B11F35" w:rsidRDefault="00B11F35" w:rsidP="00B11F3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.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" w:after="0" w:line="100" w:lineRule="exact"/>
        <w:ind w:left="270"/>
        <w:rPr>
          <w:rFonts w:ascii="Times New Roman" w:hAnsi="Times New Roman"/>
          <w:color w:val="000000"/>
          <w:sz w:val="10"/>
          <w:szCs w:val="10"/>
        </w:rPr>
      </w:pPr>
    </w:p>
    <w:tbl>
      <w:tblPr>
        <w:tblW w:w="954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6"/>
        <w:gridCol w:w="3024"/>
        <w:gridCol w:w="1897"/>
        <w:gridCol w:w="2735"/>
        <w:gridCol w:w="548"/>
      </w:tblGrid>
      <w:tr w:rsidR="00B11F35" w:rsidRPr="007A7452" w:rsidTr="00B81D5C">
        <w:trPr>
          <w:trHeight w:hRule="exact"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14" w:right="634" w:firstLine="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7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511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720" w:firstLine="5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   </w:t>
            </w:r>
            <w:r w:rsidRPr="007A7452"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6" w:after="0"/>
              <w:ind w:right="722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2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21"/>
        <w:gridCol w:w="1032"/>
        <w:gridCol w:w="2035"/>
        <w:gridCol w:w="2666"/>
        <w:gridCol w:w="746"/>
      </w:tblGrid>
      <w:tr w:rsidR="00B11F35" w:rsidRPr="007A7452" w:rsidTr="00B81D5C">
        <w:trPr>
          <w:trHeight w:hRule="exact" w:val="300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r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57" w:right="779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right="93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ARAP/MUSC/FIA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8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4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4"/>
        <w:gridCol w:w="2184"/>
        <w:gridCol w:w="945"/>
        <w:gridCol w:w="2032"/>
        <w:gridCol w:w="2576"/>
        <w:gridCol w:w="839"/>
      </w:tblGrid>
      <w:tr w:rsidR="00B11F35" w:rsidRPr="007A7452" w:rsidTr="00B81D5C">
        <w:trPr>
          <w:trHeight w:hRule="exact"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right="77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1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2140"/>
        <w:gridCol w:w="1074"/>
        <w:gridCol w:w="2031"/>
        <w:gridCol w:w="2635"/>
        <w:gridCol w:w="780"/>
      </w:tblGrid>
      <w:tr w:rsidR="00B11F35" w:rsidRPr="007A7452" w:rsidTr="00B81D5C">
        <w:trPr>
          <w:trHeight w:hRule="exact"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46" w:right="775"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(E)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40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  <w:r>
        <w:br w:type="page"/>
      </w:r>
    </w:p>
    <w:p w:rsidR="00782E3E" w:rsidRDefault="00782E3E" w:rsidP="00426445">
      <w:pPr>
        <w:pStyle w:val="Heading2"/>
        <w:ind w:left="180" w:firstLine="0"/>
        <w:rPr>
          <w:rFonts w:ascii="Times New Roman" w:hAnsi="Times New Roman"/>
          <w:color w:val="191919"/>
          <w:spacing w:val="-7"/>
          <w:sz w:val="72"/>
          <w:szCs w:val="72"/>
        </w:rPr>
        <w:sectPr w:rsidR="00782E3E" w:rsidSect="00E328D1">
          <w:pgSz w:w="12240" w:h="15840" w:code="1"/>
          <w:pgMar w:top="432" w:right="547" w:bottom="274" w:left="1123" w:header="720" w:footer="288" w:gutter="0"/>
          <w:cols w:space="720"/>
          <w:docGrid w:linePitch="360"/>
        </w:sectPr>
      </w:pPr>
      <w:bookmarkStart w:id="40" w:name="_Toc295327596"/>
      <w:bookmarkStart w:id="41" w:name="_Toc295562543"/>
    </w:p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54"/>
          <w:szCs w:val="54"/>
        </w:rPr>
      </w:pPr>
      <w:bookmarkStart w:id="42" w:name="_Toc295574481"/>
      <w:bookmarkStart w:id="43" w:name="_Toc295575530"/>
      <w:r>
        <w:rPr>
          <w:rFonts w:ascii="Times New Roman" w:hAnsi="Times New Roman"/>
          <w:color w:val="191919"/>
          <w:spacing w:val="-7"/>
          <w:sz w:val="72"/>
          <w:szCs w:val="72"/>
        </w:rPr>
        <w:lastRenderedPageBreak/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7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F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IN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9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S</w:t>
      </w:r>
      <w:bookmarkEnd w:id="40"/>
      <w:bookmarkEnd w:id="41"/>
      <w:bookmarkEnd w:id="42"/>
      <w:bookmarkEnd w:id="43"/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Speech/Theatre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 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85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8014C5" w:rsidRPr="00221937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 w:firstLine="0"/>
        <w:jc w:val="both"/>
        <w:rPr>
          <w:rFonts w:ascii="Times New Roman" w:hAnsi="Times New Roman"/>
          <w:color w:val="191919"/>
          <w:spacing w:val="-4"/>
          <w:sz w:val="18"/>
          <w:szCs w:val="18"/>
          <w:rPrChange w:id="44" w:author=" " w:date="2011-05-16T11:07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sculpture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graphic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crafts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 </w:t>
      </w:r>
      <w:ins w:id="45" w:author=" " w:date="2011-05-16T11:07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with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reinforce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 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apprenticeships/internships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awareness–necessar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adjunct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46" w:author=" " w:date="2011-05-16T11:07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</w:t>
        </w:r>
      </w:ins>
      <w:del w:id="47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dis</w:delText>
        </w:r>
      </w:del>
      <w:del w:id="48" w:author=" " w:date="2011-05-16T11:05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49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ciplin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ins w:id="50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51" w:author=" " w:date="2011-05-16T11:06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discipline</w:t>
        </w:r>
      </w:ins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portfoli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into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del w:id="52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ma- jor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221937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</w:del>
      <w:ins w:id="53" w:author=" " w:date="2011-05-16T11:06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majors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ins w:id="54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55" w:author=" " w:date="2011-05-16T11:09:00Z">
        <w:r>
          <w:rPr>
            <w:rFonts w:ascii="Times New Roman" w:hAnsi="Times New Roman"/>
            <w:color w:val="191919"/>
            <w:sz w:val="18"/>
            <w:szCs w:val="18"/>
          </w:rPr>
          <w:t>departmental exit examination and a senior exhibit</w:t>
        </w:r>
        <w:proofErr w:type="gramStart"/>
        <w:r>
          <w:rPr>
            <w:rFonts w:ascii="Times New Roman" w:hAnsi="Times New Roman"/>
            <w:color w:val="191919"/>
            <w:sz w:val="18"/>
            <w:szCs w:val="18"/>
          </w:rPr>
          <w:t>.</w:t>
        </w:r>
      </w:ins>
      <w:ins w:id="56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>`</w:t>
        </w:r>
        <w:proofErr w:type="gramEnd"/>
        <w:r>
          <w:rPr>
            <w:rFonts w:ascii="Times New Roman" w:hAnsi="Times New Roman"/>
            <w:color w:val="191919"/>
            <w:sz w:val="18"/>
            <w:szCs w:val="18"/>
          </w:rPr>
          <w:tab/>
        </w:r>
      </w:ins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8014C5" w:rsidDel="00221937" w:rsidRDefault="008014C5" w:rsidP="008014C5">
      <w:pPr>
        <w:widowControl w:val="0"/>
        <w:autoSpaceDE w:val="0"/>
        <w:autoSpaceDN w:val="0"/>
        <w:adjustRightInd w:val="0"/>
        <w:spacing w:after="0"/>
        <w:ind w:left="120" w:right="7695" w:firstLine="0"/>
        <w:jc w:val="both"/>
        <w:rPr>
          <w:del w:id="57" w:author=" " w:date="2011-05-16T11:08:00Z"/>
          <w:rFonts w:ascii="Times New Roman" w:hAnsi="Times New Roman"/>
          <w:color w:val="000000"/>
          <w:sz w:val="24"/>
          <w:szCs w:val="24"/>
        </w:rPr>
      </w:pPr>
      <w:del w:id="58" w:author=" " w:date="2011-05-16T11:08:00Z"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G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RADU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R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ECOR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D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XAMIN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TION</w:delText>
        </w:r>
        <w:r w:rsidDel="00221937">
          <w:rPr>
            <w:rFonts w:ascii="Times New Roman" w:hAnsi="Times New Roman"/>
            <w:b/>
            <w:bCs/>
            <w:color w:val="191919"/>
            <w:sz w:val="24"/>
            <w:szCs w:val="24"/>
          </w:rPr>
          <w:delText>.</w:delText>
        </w:r>
      </w:del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ins w:id="59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>s</w:t>
        </w:r>
      </w:ins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percussion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fers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-training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counterpoint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del w:id="60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fu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>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-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the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r</w:delText>
        </w:r>
      </w:del>
      <w:ins w:id="61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</w:t>
        </w:r>
      </w:ins>
      <w:r w:rsidR="00367F0C">
        <w:rPr>
          <w:rFonts w:ascii="Times New Roman" w:hAnsi="Times New Roman"/>
          <w:color w:val="191919"/>
          <w:spacing w:val="-2"/>
          <w:sz w:val="18"/>
          <w:szCs w:val="18"/>
        </w:rPr>
        <w:t>further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also required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del w:id="62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iden- tif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ins w:id="63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identify</w:t>
        </w:r>
      </w:ins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themselve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del w:id="64" w:author=" " w:date="2011-05-16T11:11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imme- diatel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ins w:id="65" w:author=" " w:date="2011-05-16T11:11:00Z">
        <w:r>
          <w:rPr>
            <w:rFonts w:ascii="Times New Roman" w:hAnsi="Times New Roman"/>
            <w:color w:val="191919"/>
            <w:spacing w:val="1"/>
            <w:sz w:val="18"/>
            <w:szCs w:val="18"/>
          </w:rPr>
          <w:t xml:space="preserve">immediately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commensurat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del w:id="66" w:author=" " w:date="2011-05-16T11:11:00Z"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,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stu- dent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ins w:id="67" w:author=" " w:date="2011-05-16T11:11:00Z">
        <w:r>
          <w:rPr>
            <w:rFonts w:ascii="Times New Roman" w:hAnsi="Times New Roman"/>
            <w:color w:val="191919"/>
            <w:spacing w:val="-11"/>
            <w:sz w:val="18"/>
            <w:szCs w:val="18"/>
          </w:rPr>
          <w:t xml:space="preserve">students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68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De</w:delText>
        </w:r>
      </w:del>
      <w:del w:id="69" w:author=" " w:date="2011-03-21T13:57:00Z">
        <w:r w:rsidDel="00030045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70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partmenta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221937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</w:del>
      <w:ins w:id="71" w:author=" " w:date="2011-05-16T11:12:00Z">
        <w:r>
          <w:rPr>
            <w:rFonts w:ascii="Times New Roman" w:hAnsi="Times New Roman"/>
            <w:color w:val="191919"/>
            <w:spacing w:val="-3"/>
            <w:sz w:val="18"/>
            <w:szCs w:val="18"/>
          </w:rPr>
          <w:t xml:space="preserve">Departmental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Pr="00AE3903" w:rsidRDefault="008014C5" w:rsidP="008014C5">
      <w:pPr>
        <w:widowControl w:val="0"/>
        <w:autoSpaceDE w:val="0"/>
        <w:autoSpaceDN w:val="0"/>
        <w:adjustRightInd w:val="0"/>
        <w:spacing w:after="0" w:line="250" w:lineRule="auto"/>
        <w:ind w:left="120" w:right="991" w:firstLine="0"/>
        <w:jc w:val="both"/>
        <w:rPr>
          <w:rFonts w:ascii="Times New Roman" w:hAnsi="Times New Roman"/>
          <w:color w:val="191919"/>
          <w:spacing w:val="-9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specializati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72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Con- centratio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 xml:space="preserve"> </w:delText>
        </w:r>
      </w:del>
      <w:ins w:id="73" w:author=" " w:date="2011-05-16T11:13:00Z">
        <w:r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Concentration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announcin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politics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ambitions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performances,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presentations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etc.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 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10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USIC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music education program will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 study leading to the Bachelor of Music Education degree with applied concentrations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ne of 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categories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woodwind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bras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primari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music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culum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del w:id="74" w:author=" " w:date="2011-05-16T11:13:00Z">
        <w:r w:rsidDel="00221937">
          <w:rPr>
            <w:rFonts w:ascii="Times New Roman" w:hAnsi="Times New Roman"/>
            <w:color w:val="191919"/>
            <w:sz w:val="18"/>
            <w:szCs w:val="18"/>
          </w:rPr>
          <w:delText>com- ponents</w:delText>
        </w:r>
        <w:r w:rsidDel="00221937">
          <w:rPr>
            <w:rFonts w:ascii="Times New Roman" w:hAnsi="Times New Roman"/>
            <w:color w:val="191919"/>
            <w:spacing w:val="3"/>
            <w:sz w:val="18"/>
            <w:szCs w:val="18"/>
          </w:rPr>
          <w:delText xml:space="preserve"> </w:delText>
        </w:r>
      </w:del>
      <w:ins w:id="75" w:author=" " w:date="2011-05-16T11:13:00Z">
        <w:r>
          <w:rPr>
            <w:rFonts w:ascii="Times New Roman" w:hAnsi="Times New Roman"/>
            <w:color w:val="191919"/>
            <w:spacing w:val="3"/>
            <w:sz w:val="18"/>
            <w:szCs w:val="18"/>
          </w:rPr>
          <w:t xml:space="preserve">components </w:t>
        </w:r>
      </w:ins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(2)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(3)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 Requirements;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(4)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first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admittanc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program, </w:t>
      </w:r>
      <w:r>
        <w:rPr>
          <w:rFonts w:ascii="Times New Roman" w:hAnsi="Times New Roman"/>
          <w:color w:val="191919"/>
          <w:sz w:val="18"/>
          <w:szCs w:val="18"/>
        </w:rPr>
        <w:t>and must meet the requirements of the College of Education for admission 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833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non-course requirements include: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A</w:t>
      </w:r>
      <w:r w:rsidRPr="00AE39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z w:val="18"/>
          <w:szCs w:val="18"/>
        </w:rPr>
        <w:t>2.5 G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AE3903">
        <w:rPr>
          <w:rFonts w:ascii="Times New Roman" w:hAnsi="Times New Roman"/>
          <w:color w:val="191919"/>
          <w:sz w:val="18"/>
          <w:szCs w:val="18"/>
        </w:rPr>
        <w:t>A</w:t>
      </w: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Passing Regents’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est</w:t>
      </w: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the </w:t>
      </w:r>
      <w:del w:id="76" w:author=" " w:date="2011-05-16T11:13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PRAXIS </w:delText>
        </w:r>
      </w:del>
      <w:del w:id="77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1 </w:delText>
        </w:r>
      </w:del>
      <w:ins w:id="78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GACE 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>Exam (for full admittance into the</w:t>
      </w:r>
      <w:r w:rsidRPr="00AE39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eacher Education Program and to be able to student teach)</w:t>
      </w:r>
      <w:ins w:id="79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2A0B0F" w:rsidRDefault="008014C5" w:rsidP="002A0B0F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  <w:pPrChange w:id="80" w:author=" " w:date="2011-05-16T11:15:00Z">
          <w:pPr>
            <w:widowControl w:val="0"/>
            <w:autoSpaceDE w:val="0"/>
            <w:autoSpaceDN w:val="0"/>
            <w:adjustRightInd w:val="0"/>
            <w:spacing w:after="0" w:line="197" w:lineRule="exact"/>
            <w:ind w:left="480"/>
          </w:pPr>
        </w:pPrChange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of </w:t>
      </w:r>
      <w:del w:id="81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>PRAXIS II</w:delText>
        </w:r>
      </w:del>
      <w:ins w:id="82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 GACE </w:t>
        </w:r>
        <w:proofErr w:type="gramStart"/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II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 xml:space="preserve"> (</w:t>
      </w:r>
      <w:proofErr w:type="gramEnd"/>
      <w:r w:rsidRPr="00AE3903">
        <w:rPr>
          <w:rFonts w:ascii="Times New Roman" w:hAnsi="Times New Roman"/>
          <w:color w:val="191919"/>
          <w:sz w:val="18"/>
          <w:szCs w:val="18"/>
        </w:rPr>
        <w:t>required for graduation)</w:t>
      </w:r>
      <w:ins w:id="83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 w:rsidP="008014C5">
      <w:pPr>
        <w:pStyle w:val="ListParagraph"/>
        <w:numPr>
          <w:ilvl w:val="1"/>
          <w:numId w:val="13"/>
        </w:numPr>
        <w:ind w:left="540" w:right="960"/>
        <w:rPr>
          <w:rFonts w:ascii="Times New Roman" w:hAnsi="Times New Roman"/>
          <w:color w:val="191919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Beginning School Experience (two-week internship at one of the public schools during the first two weeks of school)</w:t>
      </w:r>
      <w:ins w:id="84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8014C5" w:rsidRPr="008014C5" w:rsidRDefault="008014C5" w:rsidP="008014C5">
      <w:pPr>
        <w:pStyle w:val="ListParagraph"/>
        <w:numPr>
          <w:ilvl w:val="1"/>
          <w:numId w:val="13"/>
        </w:numPr>
        <w:ind w:left="540" w:right="960"/>
        <w:rPr>
          <w:rFonts w:ascii="Times New Roman" w:hAnsi="Times New Roman"/>
          <w:color w:val="191919"/>
          <w:sz w:val="18"/>
          <w:szCs w:val="18"/>
        </w:rPr>
      </w:pPr>
      <w:r w:rsidRPr="008014C5">
        <w:rPr>
          <w:rFonts w:ascii="Times New Roman" w:hAnsi="Times New Roman"/>
          <w:color w:val="191919"/>
          <w:sz w:val="18"/>
          <w:szCs w:val="18"/>
        </w:rPr>
        <w:t>Student membership in the College Music Educators National Conference (CMENC), and the</w:t>
      </w:r>
      <w:r w:rsidRPr="008014C5"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National Education</w:t>
      </w:r>
      <w:r w:rsidRPr="008014C5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 (NEA) or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the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Professional</w:t>
      </w:r>
      <w:r w:rsidRPr="008014C5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of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Geo</w:t>
      </w:r>
      <w:r w:rsidRPr="008014C5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Pr="008014C5">
        <w:rPr>
          <w:rFonts w:ascii="Times New Roman" w:hAnsi="Times New Roman"/>
          <w:color w:val="191919"/>
          <w:sz w:val="18"/>
          <w:szCs w:val="18"/>
        </w:rPr>
        <w:t>gia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Educators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(</w:t>
      </w:r>
      <w:r w:rsidRPr="008014C5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8014C5">
        <w:rPr>
          <w:rFonts w:ascii="Times New Roman" w:hAnsi="Times New Roman"/>
          <w:color w:val="191919"/>
          <w:sz w:val="18"/>
          <w:szCs w:val="18"/>
        </w:rPr>
        <w:t>AGE)</w:t>
      </w:r>
      <w:ins w:id="85" w:author=" " w:date="2011-05-16T11:15:00Z">
        <w:r w:rsidRPr="008014C5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/>
    <w:p w:rsidR="00782E3E" w:rsidRDefault="00782E3E">
      <w:pPr>
        <w:sectPr w:rsidR="00782E3E" w:rsidSect="00E328D1">
          <w:headerReference w:type="even" r:id="rId18"/>
          <w:headerReference w:type="default" r:id="rId19"/>
          <w:pgSz w:w="12240" w:h="15840" w:code="1"/>
          <w:pgMar w:top="432" w:right="547" w:bottom="274" w:left="1123" w:header="720" w:footer="288" w:gutter="0"/>
          <w:cols w:space="720"/>
          <w:docGrid w:linePitch="360"/>
        </w:sectPr>
      </w:pPr>
    </w:p>
    <w:p w:rsidR="008014C5" w:rsidRDefault="008014C5"/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86" w:name="_Toc295327597"/>
      <w:bookmarkStart w:id="87" w:name="_Toc295562544"/>
      <w:bookmarkStart w:id="88" w:name="_Toc295574482"/>
      <w:bookmarkStart w:id="89" w:name="_Toc295575531"/>
      <w:r>
        <w:rPr>
          <w:rFonts w:ascii="Times New Roman" w:hAnsi="Times New Roman"/>
          <w:color w:val="191919"/>
          <w:sz w:val="24"/>
          <w:szCs w:val="24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ACHELOR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TS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EGREE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RT</w:t>
      </w:r>
      <w:bookmarkEnd w:id="86"/>
      <w:bookmarkEnd w:id="87"/>
      <w:bookmarkEnd w:id="88"/>
      <w:bookmarkEnd w:id="89"/>
    </w:p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70" w:lineRule="exact"/>
        <w:ind w:firstLine="270"/>
        <w:rPr>
          <w:rFonts w:ascii="Times New Roman" w:hAnsi="Times New Roman"/>
          <w:color w:val="000000"/>
          <w:sz w:val="17"/>
          <w:szCs w:val="17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096"/>
        <w:gridCol w:w="2824"/>
        <w:gridCol w:w="1963"/>
      </w:tblGrid>
      <w:tr w:rsidR="008014C5" w:rsidRPr="007A7452" w:rsidTr="008014C5">
        <w:trPr>
          <w:trHeight w:hRule="exact" w:val="733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270"/>
              <w:rPr>
                <w:rFonts w:ascii="Times New Roman" w:hAnsi="Times New Roman"/>
                <w:sz w:val="10"/>
                <w:szCs w:val="1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2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Painting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Sculpture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39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firstLine="27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(choose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the following) 18 Hrs.</w:t>
      </w:r>
      <w:proofErr w:type="gramEnd"/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2"/>
        <w:gridCol w:w="3510"/>
        <w:gridCol w:w="3803"/>
        <w:gridCol w:w="915"/>
      </w:tblGrid>
      <w:tr w:rsidR="008014C5" w:rsidRPr="007A7452" w:rsidTr="008014C5">
        <w:trPr>
          <w:trHeight w:hRule="exact" w:val="237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3082 Ceramics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extile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ater Color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Graphics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 Graphic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Drawing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 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71E7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18" w:hanging="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Ceramics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9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Ceramics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318"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 and Materials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10" w:after="0" w:line="140" w:lineRule="exact"/>
        <w:ind w:firstLine="270"/>
        <w:rPr>
          <w:rFonts w:ascii="Times New Roman" w:hAnsi="Times New Roman"/>
          <w:sz w:val="14"/>
          <w:szCs w:val="1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/>
        <w:ind w:firstLine="2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RT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firstLine="27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firstLine="27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77"/>
        <w:gridCol w:w="3858"/>
        <w:gridCol w:w="2070"/>
        <w:gridCol w:w="1015"/>
      </w:tblGrid>
      <w:tr w:rsidR="008014C5" w:rsidRPr="007A7452" w:rsidTr="008014C5">
        <w:trPr>
          <w:trHeight w:hRule="exact" w:val="300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3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64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Fund. of Public Speaking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1001, 2002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GA. Govt.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/>
    <w:p w:rsidR="008014C5" w:rsidRDefault="008014C5"/>
    <w:p w:rsidR="008014C5" w:rsidRDefault="008014C5"/>
    <w:tbl>
      <w:tblPr>
        <w:tblW w:w="1083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2"/>
        <w:gridCol w:w="4311"/>
        <w:gridCol w:w="1977"/>
        <w:gridCol w:w="2761"/>
      </w:tblGrid>
      <w:tr w:rsidR="008014C5" w:rsidRPr="007A7452" w:rsidTr="008014C5">
        <w:trPr>
          <w:trHeight w:hRule="exact" w:val="861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6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ind w:firstLine="0"/>
              <w:jc w:val="both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Fall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0"/>
              <w:jc w:val="both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1031, 2032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2101, 3102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1003, 1004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Rec. Skills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2051, 3052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5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3201, 3202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17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3402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 and Materials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Sculpture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Drawing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4601, 4602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3081, 3082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Painting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Graphics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90" w:name="_Toc295327598"/>
      <w:bookmarkStart w:id="91" w:name="_Toc295562545"/>
      <w:bookmarkStart w:id="92" w:name="_Toc295574483"/>
      <w:bookmarkStart w:id="93" w:name="_Toc295575532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USIC</w:t>
      </w:r>
      <w:bookmarkEnd w:id="90"/>
      <w:bookmarkEnd w:id="91"/>
      <w:bookmarkEnd w:id="92"/>
      <w:bookmarkEnd w:id="93"/>
    </w:p>
    <w:p w:rsidR="008014C5" w:rsidRDefault="008014C5" w:rsidP="008014C5">
      <w:pPr>
        <w:widowControl w:val="0"/>
        <w:tabs>
          <w:tab w:val="left" w:pos="6660"/>
          <w:tab w:val="left" w:pos="90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4526"/>
        <w:gridCol w:w="1620"/>
        <w:gridCol w:w="1800"/>
      </w:tblGrid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Harmony &amp; Musicianship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1021L,1022L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Keyboard,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429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 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 2022L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1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Music Lit.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(Junior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Recital (optional)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(1)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 3134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(Senior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41 (42)</w:t>
            </w:r>
          </w:p>
        </w:tc>
      </w:tr>
    </w:tbl>
    <w:p w:rsidR="008014C5" w:rsidRPr="00EA65A2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*Applied lessons for music majors at the f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eshman and sophomo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e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one (1) semester hour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Pr="00EA65A2" w:rsidRDefault="008014C5" w:rsidP="008014C5">
      <w:pPr>
        <w:widowControl w:val="0"/>
        <w:autoSpaceDE w:val="0"/>
        <w:autoSpaceDN w:val="0"/>
        <w:adjustRightInd w:val="0"/>
        <w:spacing w:before="8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**</w:t>
      </w:r>
      <w:r w:rsidRPr="00EA65A2">
        <w:rPr>
          <w:rFonts w:ascii="Times New Roman" w:hAnsi="Times New Roman"/>
          <w:i/>
          <w:iCs/>
          <w:color w:val="191919"/>
          <w:spacing w:val="-3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Applied Lessons at the junior and senior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two (2) semester hours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Default="008014C5" w:rsidP="008014C5">
      <w:pPr>
        <w:ind w:left="180" w:firstLine="0"/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lastRenderedPageBreak/>
        <w:t>***</w:t>
      </w:r>
      <w:r w:rsidRPr="00EA65A2">
        <w:rPr>
          <w:rFonts w:ascii="Times New Roman" w:hAnsi="Times New Roman"/>
          <w:i/>
          <w:iCs/>
          <w:color w:val="191919"/>
          <w:spacing w:val="-18"/>
          <w:sz w:val="18"/>
          <w:szCs w:val="18"/>
        </w:rPr>
        <w:t>V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oice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3171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3172,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piano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4050,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instrumental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all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the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following: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6"/>
          <w:szCs w:val="16"/>
        </w:rPr>
        <w:t>3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230,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3600,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3700.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</w:p>
    <w:p w:rsidR="008014C5" w:rsidRDefault="008014C5" w:rsidP="008014C5">
      <w:pPr>
        <w:widowControl w:val="0"/>
        <w:tabs>
          <w:tab w:val="left" w:pos="990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Languages (two semesters)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8014C5" w:rsidRDefault="008014C5" w:rsidP="008014C5">
      <w:pPr>
        <w:widowControl w:val="0"/>
        <w:tabs>
          <w:tab w:val="left" w:pos="981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Electives*</w:t>
      </w:r>
      <w:r>
        <w:rPr>
          <w:rFonts w:ascii="Times New Roman" w:hAnsi="Times New Roman"/>
          <w:color w:val="191919"/>
          <w:sz w:val="18"/>
          <w:szCs w:val="18"/>
        </w:rPr>
        <w:tab/>
        <w:t>10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6" w:after="0"/>
        <w:ind w:left="270" w:right="46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16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7" w:after="0"/>
        <w:ind w:left="270" w:firstLine="0"/>
        <w:rPr>
          <w:rFonts w:ascii="Times New Roman" w:hAnsi="Times New Roman"/>
          <w:color w:val="000000"/>
          <w:sz w:val="16"/>
          <w:szCs w:val="16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*Major electives include the following courses: MUSC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1,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12, 4220, 4230,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2024,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3025, 3026</w:t>
      </w:r>
      <w:proofErr w:type="gramStart"/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,4130</w:t>
      </w:r>
      <w:proofErr w:type="gramEnd"/>
    </w:p>
    <w:p w:rsidR="008014C5" w:rsidRDefault="008014C5" w:rsidP="008014C5">
      <w:pPr>
        <w:widowControl w:val="0"/>
        <w:autoSpaceDE w:val="0"/>
        <w:autoSpaceDN w:val="0"/>
        <w:adjustRightInd w:val="0"/>
        <w:spacing w:before="18" w:after="0" w:line="240" w:lineRule="exact"/>
        <w:ind w:left="270" w:firstLine="0"/>
        <w:rPr>
          <w:rFonts w:ascii="Times New Roman" w:hAnsi="Times New Roman"/>
          <w:color w:val="000000"/>
          <w:sz w:val="24"/>
          <w:szCs w:val="2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left="270" w:firstLine="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992"/>
        <w:gridCol w:w="2373"/>
        <w:gridCol w:w="1350"/>
      </w:tblGrid>
      <w:tr w:rsidR="008014C5" w:rsidRPr="007A7452" w:rsidTr="008014C5">
        <w:trPr>
          <w:trHeight w:hRule="exact"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 &amp; II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-3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 1022L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 &amp; Service to Leaders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left="270" w:firstLine="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111</w:t>
      </w:r>
      <w:r>
        <w:rPr>
          <w:rFonts w:ascii="Times New Roman" w:hAnsi="Times New Roman"/>
          <w:color w:val="191919"/>
          <w:sz w:val="18"/>
          <w:szCs w:val="18"/>
        </w:rPr>
        <w:t xml:space="preserve">1K,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 (or Physical Science)</w:t>
      </w:r>
    </w:p>
    <w:tbl>
      <w:tblPr>
        <w:tblW w:w="9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845"/>
        <w:gridCol w:w="1980"/>
        <w:gridCol w:w="1890"/>
      </w:tblGrid>
      <w:tr w:rsidR="008014C5" w:rsidRPr="007A7452" w:rsidTr="008014C5">
        <w:trPr>
          <w:trHeight w:hRule="exact" w:val="23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Harmony &amp; Musicianship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2021L, 2022L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Literature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(Area E) 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3133,3134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Performing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and II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Analytical Discussions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8014C5" w:rsidRDefault="008014C5"/>
    <w:p w:rsidR="008014C5" w:rsidRDefault="008014C5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94" w:name="_Toc295327599"/>
      <w:bookmarkStart w:id="95" w:name="_Toc295562546"/>
      <w:bookmarkStart w:id="96" w:name="_Toc295574484"/>
      <w:bookmarkStart w:id="97" w:name="_Toc295575533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USIC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E</w:t>
      </w:r>
      <w:r>
        <w:rPr>
          <w:rFonts w:ascii="Times New Roman" w:hAnsi="Times New Roman"/>
          <w:color w:val="191919"/>
          <w:sz w:val="24"/>
          <w:szCs w:val="24"/>
        </w:rPr>
        <w:t>DUC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bookmarkEnd w:id="94"/>
      <w:bookmarkEnd w:id="95"/>
      <w:bookmarkEnd w:id="96"/>
      <w:bookmarkEnd w:id="97"/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014C5" w:rsidRDefault="008014C5" w:rsidP="008014C5">
      <w:pPr>
        <w:widowControl w:val="0"/>
        <w:tabs>
          <w:tab w:val="left" w:pos="6480"/>
          <w:tab w:val="left" w:pos="9020"/>
        </w:tabs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3510"/>
        <w:gridCol w:w="90"/>
        <w:gridCol w:w="1585"/>
        <w:gridCol w:w="35"/>
        <w:gridCol w:w="1890"/>
      </w:tblGrid>
      <w:tr w:rsidR="008014C5" w:rsidRPr="007A7452" w:rsidTr="008014C5">
        <w:trPr>
          <w:trHeight w:hRule="exact" w:val="29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(Piano,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Etc.)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15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(Soph.)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Generated Music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(**Ed)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(Ed.)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4220 or 4230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Piano or Instrumental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Education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4436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4439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 Band Choral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44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Education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5220"/>
        <w:gridCol w:w="1686"/>
      </w:tblGrid>
      <w:tr w:rsidR="008014C5" w:rsidRPr="007A7452" w:rsidTr="008014C5">
        <w:trPr>
          <w:trHeight w:hRule="exact" w:val="237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Investing Critical &amp; Contemporary Issues in Education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2120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Exploring Socio/Cultural Perspectives on Diversity in the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Context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and Learning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3230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 Perspective of the Exceptional Student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28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 w:rsidP="008014C5">
      <w:pPr>
        <w:widowControl w:val="0"/>
        <w:autoSpaceDE w:val="0"/>
        <w:autoSpaceDN w:val="0"/>
        <w:adjustRightInd w:val="0"/>
        <w:spacing w:before="29" w:after="0"/>
        <w:ind w:left="270" w:firstLine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5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9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tbl>
      <w:tblPr>
        <w:tblW w:w="99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0"/>
        <w:gridCol w:w="2250"/>
        <w:gridCol w:w="630"/>
        <w:gridCol w:w="1697"/>
        <w:gridCol w:w="2353"/>
        <w:gridCol w:w="900"/>
      </w:tblGrid>
      <w:tr w:rsidR="008014C5" w:rsidRPr="007A7452" w:rsidTr="008014C5">
        <w:trPr>
          <w:trHeight w:hRule="exact" w:val="5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left="720"/>
              <w:rPr>
                <w:rFonts w:ascii="Times New Roman" w:hAnsi="Times New Roman"/>
                <w:sz w:val="28"/>
                <w:szCs w:val="28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-6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proofErr w:type="spellEnd"/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right="13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4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</w:t>
            </w:r>
            <w:ins w:id="98" w:author=" " w:date="2011-05-16T11:2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99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HIST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1002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delText>African Diaspora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ins w:id="100" w:author=" " w:date="2011-05-16T11:21:00Z">
              <w:r>
                <w:rPr>
                  <w:rFonts w:ascii="Times New Roman" w:hAnsi="Times New Roman"/>
                  <w:sz w:val="24"/>
                  <w:szCs w:val="24"/>
                </w:rPr>
                <w:t xml:space="preserve">  </w:t>
              </w:r>
            </w:ins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101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HIST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1002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t>African Diaspora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102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MUSC 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delText>1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123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 w:rsidDel="00B56010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delText>W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orld Music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103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MUSC </w:t>
              </w:r>
              <w:r w:rsidRPr="007A7452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>1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123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t>W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orld Music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7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43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-12" w:firstLine="12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Gen. Music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0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1980"/>
        <w:gridCol w:w="720"/>
        <w:gridCol w:w="1620"/>
        <w:gridCol w:w="1800"/>
        <w:gridCol w:w="1143"/>
        <w:gridCol w:w="297"/>
        <w:gridCol w:w="180"/>
        <w:tblGridChange w:id="104">
          <w:tblGrid>
            <w:gridCol w:w="108"/>
            <w:gridCol w:w="1169"/>
            <w:gridCol w:w="1171"/>
            <w:gridCol w:w="999"/>
            <w:gridCol w:w="981"/>
            <w:gridCol w:w="292"/>
            <w:gridCol w:w="428"/>
            <w:gridCol w:w="1269"/>
            <w:gridCol w:w="351"/>
            <w:gridCol w:w="1800"/>
            <w:gridCol w:w="332"/>
            <w:gridCol w:w="811"/>
            <w:gridCol w:w="89"/>
            <w:gridCol w:w="208"/>
            <w:gridCol w:w="180"/>
          </w:tblGrid>
        </w:tblGridChange>
      </w:tblGrid>
      <w:tr w:rsidR="008014C5" w:rsidRPr="007A7452" w:rsidTr="008014C5">
        <w:trPr>
          <w:gridAfter w:val="1"/>
          <w:wAfter w:w="180" w:type="dxa"/>
          <w:trHeight w:hRule="exact"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7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4436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Elementary Music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meth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ods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2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II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05" w:author=" " w:date="2011-05-16T11:40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401"/>
          <w:trPrChange w:id="106" w:author=" " w:date="2011-05-16T11:40:00Z">
            <w:trPr>
              <w:gridAfter w:val="0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07" w:author=" " w:date="2011-05-16T11:40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  <w:del w:id="108" w:author=" " w:date="2011-05-16T11:30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2201</w:delText>
              </w:r>
            </w:del>
            <w:ins w:id="109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2110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110" w:author=" " w:date="2011-05-16T11:40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30"/>
              <w:rPr>
                <w:rFonts w:ascii="Times New Roman" w:hAnsi="Times New Roman"/>
                <w:sz w:val="24"/>
                <w:szCs w:val="24"/>
              </w:rPr>
            </w:pPr>
            <w:del w:id="111" w:author=" " w:date="2011-05-16T11:29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Foundations of Ed</w:delText>
              </w:r>
            </w:del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ins w:id="112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Invst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Comtemp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113" w:author=" " w:date="2011-05-16T11:43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</w:t>
              </w:r>
            </w:ins>
            <w:ins w:id="114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ssued in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</w:ins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115" w:author=" " w:date="2011-05-16T11:40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116" w:author=" " w:date="2011-05-16T11:40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EDUC </w:t>
            </w:r>
            <w:del w:id="117" w:author=" " w:date="2011-05-16T11:26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2205</w:delText>
              </w:r>
            </w:del>
            <w:ins w:id="118" w:author=" " w:date="2011-05-16T11:2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2130</w:t>
              </w:r>
            </w:ins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9" w:author=" " w:date="2011-05-16T11:40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del w:id="120" w:author=" " w:date="2011-05-16T11:27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Human Growth &amp; De</w:delText>
              </w:r>
              <w:r w:rsidRPr="007A7452" w:rsidDel="005268B3">
                <w:rPr>
                  <w:rFonts w:ascii="Times New Roman" w:hAnsi="Times New Roman"/>
                  <w:color w:val="191919"/>
                  <w:spacing w:val="-12"/>
                  <w:sz w:val="18"/>
                  <w:szCs w:val="18"/>
                </w:rPr>
                <w:delText>v</w:delText>
              </w:r>
            </w:del>
            <w:ins w:id="121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Exploring Teaching &amp; Learning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22" w:author=" " w:date="2011-05-16T11:40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EB146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23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05"/>
          <w:trPrChange w:id="124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25" w:author=" " w:date="2011-05-16T11:43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2A0B0F" w:rsidRDefault="008014C5" w:rsidP="002A0B0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  <w:pPrChange w:id="126" w:author=" " w:date="2011-05-16T11:43:00Z">
                <w:pPr>
                  <w:widowControl w:val="0"/>
                  <w:autoSpaceDE w:val="0"/>
                  <w:autoSpaceDN w:val="0"/>
                  <w:adjustRightInd w:val="0"/>
                  <w:spacing w:after="0" w:line="195" w:lineRule="exact"/>
                  <w:ind w:left="40"/>
                </w:pPr>
              </w:pPrChange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  <w:ins w:id="127" w:author=" " w:date="2011-05-16T11:3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3230</w:t>
              </w:r>
            </w:ins>
            <w:del w:id="128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2230</w:delText>
              </w:r>
            </w:del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129" w:author=" " w:date="2011-05-16T11:43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del w:id="130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Exceptional Children</w:delText>
              </w:r>
            </w:del>
            <w:ins w:id="131" w:author=" " w:date="2011-05-16T11:39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Cont</w:t>
              </w:r>
            </w:ins>
            <w:ins w:id="132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/Perspective/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Exc</w:t>
              </w:r>
            </w:ins>
            <w:ins w:id="133" w:author=" " w:date="2011-05-16T11:4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eptonal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tduents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134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Stud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135" w:author=" " w:date="2011-05-16T11:43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del w:id="136" w:author=" " w:date="2011-05-16T11:39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137" w:author=" " w:date="2011-05-16T11:43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PrChange w:id="138" w:author=" " w:date="2011-05-16T11:43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nalysis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39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B1465" w:rsidRPr="007A7452" w:rsidTr="00EB1465">
        <w:trPr>
          <w:gridAfter w:val="1"/>
          <w:wAfter w:w="180" w:type="dxa"/>
          <w:trHeight w:hRule="exact" w:val="261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                     </w:t>
            </w:r>
            <w:del w:id="140" w:author=" " w:date="2011-05-16T11:38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Analytical Discussions</w:delText>
              </w:r>
            </w:del>
            <w:ins w:id="141" w:author=" " w:date="2011-05-16T11:3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Public Speaking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del w:id="142" w:author=" " w:date="2011-05-16T11:47:00Z">
              <w:r w:rsidRPr="007A7452" w:rsidDel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MUSC (Band or Chora</w:delText>
              </w:r>
            </w:del>
            <w:ins w:id="143" w:author=" " w:date="2011-05-16T11:4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EDUC 2120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Expl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Soci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Cul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Perspective Div in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Cnt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            </w:t>
            </w:r>
            <w:ins w:id="144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  <w:del w:id="145" w:author=" " w:date="2011-05-16T11:24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</w:delText>
              </w:r>
            </w:del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46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147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48" w:author=" " w:date="2011-05-16T11:4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Lessons (Ed. Majors receive 1 credit)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49" w:author=" " w:date="2011-05-16T11:4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hanging="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ins w:id="150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Gen. Music 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51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52" w:author=" " w:date="2011-05-16T11:35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153" w:author=" " w:date="2011-05-16T11:35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54" w:author=" " w:date="2011-05-16T11:35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55" w:author=" " w:date="2011-05-16T11:35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56" w:author=" " w:date="2011-05-16T11:35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57" w:author=" " w:date="2011-05-16T11:3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19"/>
          <w:trPrChange w:id="158" w:author=" " w:date="2011-05-16T11:3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59" w:author=" " w:date="2011-05-16T11:3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ins w:id="160" w:author=" " w:date="2011-05-16T11:33:00Z"/>
                <w:rFonts w:ascii="Times New Roman" w:hAnsi="Times New Roman"/>
                <w:color w:val="191919"/>
                <w:sz w:val="18"/>
                <w:szCs w:val="18"/>
              </w:rPr>
            </w:pPr>
          </w:p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3171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61" w:author=" " w:date="2011-05-16T11:3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*Applied Lessons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62" w:author=" " w:date="2011-05-16T11:3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gridAfter w:val="1"/>
          <w:wAfter w:w="180" w:type="dxa"/>
          <w:trHeight w:hRule="exact" w:val="214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EB1465">
        <w:trPr>
          <w:gridAfter w:val="1"/>
          <w:wAfter w:w="180" w:type="dxa"/>
          <w:trHeight w:hRule="exact" w:val="180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160"/>
              </w:tabs>
              <w:autoSpaceDE w:val="0"/>
              <w:autoSpaceDN w:val="0"/>
              <w:adjustRightInd w:val="0"/>
              <w:spacing w:after="0" w:line="194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19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163" w:author=" " w:date="2011-05-16T11:37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19 </w:t>
              </w:r>
            </w:ins>
            <w:del w:id="164" w:author=" " w:date="2011-05-16T11:37:00Z">
              <w:r w:rsidRPr="007A7452" w:rsidDel="00E00D36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delText>18</w:delText>
              </w:r>
            </w:del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6"/>
        <w:gridCol w:w="584"/>
        <w:gridCol w:w="2430"/>
        <w:gridCol w:w="720"/>
        <w:gridCol w:w="213"/>
        <w:gridCol w:w="1407"/>
        <w:gridCol w:w="2160"/>
        <w:gridCol w:w="540"/>
        <w:gridCol w:w="540"/>
        <w:gridCol w:w="880"/>
      </w:tblGrid>
      <w:tr w:rsidR="008014C5" w:rsidRPr="007A7452" w:rsidTr="00EB1465">
        <w:trPr>
          <w:trHeight w:hRule="exact" w:val="300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8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7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Economics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MUS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4230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ind w:left="720"/>
              <w:rPr>
                <w:rFonts w:ascii="Times New Roman" w:hAnsi="Times New Roman"/>
                <w:sz w:val="11"/>
                <w:szCs w:val="11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right="34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Secondary Music 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</w:t>
            </w:r>
            <w:ins w:id="165" w:author=" " w:date="2011-05-16T11:2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od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del w:id="166" w:author=" " w:date="2011-05-16T11:28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.</w:delText>
              </w:r>
            </w:del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right="-26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Major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4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15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8014C5" w:rsidRPr="00D0220B" w:rsidRDefault="008014C5" w:rsidP="008014C5">
      <w:pPr>
        <w:widowControl w:val="0"/>
        <w:autoSpaceDE w:val="0"/>
        <w:autoSpaceDN w:val="0"/>
        <w:adjustRightInd w:val="0"/>
        <w:spacing w:before="8" w:after="0" w:line="250" w:lineRule="auto"/>
        <w:ind w:left="720" w:right="2616" w:firstLine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**Applied lessons for music education majors at the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and junior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eceive one (1) semester hour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lastRenderedPageBreak/>
        <w:t>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 Students must be accepted into the music p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ogram prior to his or her junior year via an audition.</w:t>
      </w:r>
    </w:p>
    <w:p w:rsidR="008014C5" w:rsidRDefault="008014C5"/>
    <w:p w:rsidR="00D05D31" w:rsidRDefault="00D05D31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67" w:name="_Toc295327600"/>
      <w:bookmarkStart w:id="168" w:name="_Toc295562547"/>
      <w:bookmarkStart w:id="169" w:name="_Toc295574485"/>
      <w:bookmarkStart w:id="170" w:name="_Toc295575534"/>
      <w:r>
        <w:rPr>
          <w:rFonts w:ascii="Times New Roman" w:hAnsi="Times New Roman"/>
          <w:color w:val="191919"/>
          <w:spacing w:val="-5"/>
          <w:sz w:val="32"/>
          <w:szCs w:val="32"/>
        </w:rPr>
        <w:t>B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28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AN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T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HE</w:t>
      </w:r>
      <w:r>
        <w:rPr>
          <w:rFonts w:ascii="Times New Roman" w:hAnsi="Times New Roman"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TRE</w:t>
      </w:r>
      <w:r>
        <w:rPr>
          <w:rFonts w:ascii="Times New Roman" w:hAnsi="Times New Roman"/>
          <w:color w:val="191919"/>
          <w:sz w:val="32"/>
          <w:szCs w:val="32"/>
        </w:rPr>
        <w:t>:</w:t>
      </w:r>
      <w:r>
        <w:rPr>
          <w:rFonts w:ascii="Times New Roman" w:hAnsi="Times New Roman"/>
          <w:color w:val="191919"/>
          <w:spacing w:val="-22"/>
          <w:sz w:val="32"/>
          <w:szCs w:val="32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ONCENTR</w:t>
      </w:r>
      <w:r>
        <w:rPr>
          <w:rFonts w:ascii="Times New Roman" w:hAnsi="Times New Roman"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TION</w:t>
      </w:r>
      <w:bookmarkEnd w:id="167"/>
      <w:bookmarkEnd w:id="168"/>
      <w:bookmarkEnd w:id="169"/>
      <w:bookmarkEnd w:id="170"/>
    </w:p>
    <w:p w:rsidR="00D05D31" w:rsidRDefault="00D05D31" w:rsidP="00D05D31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05D31" w:rsidRDefault="00D05D31" w:rsidP="00D05D31">
      <w:pPr>
        <w:widowControl w:val="0"/>
        <w:tabs>
          <w:tab w:val="left" w:pos="3150"/>
          <w:tab w:val="left" w:pos="900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D05D31" w:rsidRDefault="00D05D31" w:rsidP="00D05D31">
      <w:pPr>
        <w:widowControl w:val="0"/>
        <w:tabs>
          <w:tab w:val="left" w:pos="3150"/>
        </w:tabs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2020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oice and Diction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2030</w:t>
      </w:r>
      <w:r>
        <w:rPr>
          <w:rFonts w:ascii="Times New Roman" w:hAnsi="Times New Roman"/>
          <w:color w:val="191919"/>
          <w:sz w:val="18"/>
          <w:szCs w:val="18"/>
        </w:rPr>
        <w:tab/>
        <w:t>Oral Interpretation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Acting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2060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2150</w:t>
      </w:r>
      <w:r>
        <w:rPr>
          <w:rFonts w:ascii="Times New Roman" w:hAnsi="Times New Roman"/>
          <w:color w:val="191919"/>
          <w:sz w:val="18"/>
          <w:szCs w:val="18"/>
        </w:rPr>
        <w:tab/>
        <w:t>Studies in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2200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Discussion and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B1465" w:rsidRDefault="00D05D31" w:rsidP="00D05D31">
      <w:pPr>
        <w:ind w:left="2880" w:firstLine="27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Group Dynamics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D05D31" w:rsidRDefault="002A0B0F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12" w:after="0"/>
        <w:ind w:left="140"/>
        <w:rPr>
          <w:rFonts w:ascii="Times New Roman" w:hAnsi="Times New Roman"/>
          <w:color w:val="000000"/>
          <w:sz w:val="18"/>
          <w:szCs w:val="18"/>
        </w:rPr>
      </w:pPr>
      <w:r w:rsidRPr="002A0B0F">
        <w:rPr>
          <w:rFonts w:ascii="Calibri" w:hAnsi="Calibri"/>
          <w:noProof/>
          <w:lang w:eastAsia="en-US"/>
        </w:rPr>
        <w:pict>
          <v:shape id="Text Box 2799" o:spid="_x0000_s1047" type="#_x0000_t202" style="position:absolute;left:0;text-align:left;margin-left:579.15pt;margin-top:127.9pt;width:12pt;height:85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pm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M75KZr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C06A78" w:rsidRDefault="00C06A78" w:rsidP="00D05D3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D05D31">
        <w:rPr>
          <w:rFonts w:ascii="Times New Roman" w:hAnsi="Times New Roman"/>
          <w:color w:val="191919"/>
          <w:sz w:val="18"/>
          <w:szCs w:val="18"/>
        </w:rPr>
        <w:t>COMM 2400-2470</w:t>
      </w:r>
      <w:r w:rsidR="00D05D31">
        <w:rPr>
          <w:rFonts w:ascii="Times New Roman" w:hAnsi="Times New Roman"/>
          <w:color w:val="191919"/>
          <w:sz w:val="18"/>
          <w:szCs w:val="18"/>
        </w:rPr>
        <w:tab/>
        <w:t>Speech Performance</w:t>
      </w:r>
      <w:r w:rsidR="00D05D31"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2900-2970</w:t>
      </w:r>
      <w:r>
        <w:rPr>
          <w:rFonts w:ascii="Times New Roman" w:hAnsi="Times New Roman"/>
          <w:color w:val="191919"/>
          <w:sz w:val="18"/>
          <w:szCs w:val="18"/>
        </w:rPr>
        <w:tab/>
        <w:t>Production &amp; Performance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3100</w:t>
      </w:r>
      <w:r>
        <w:rPr>
          <w:rFonts w:ascii="Times New Roman" w:hAnsi="Times New Roman"/>
          <w:color w:val="191919"/>
          <w:sz w:val="18"/>
          <w:szCs w:val="18"/>
        </w:rPr>
        <w:tab/>
        <w:t>Black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3150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Forensics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3200</w:t>
      </w:r>
      <w:r>
        <w:rPr>
          <w:rFonts w:ascii="Times New Roman" w:hAnsi="Times New Roman"/>
          <w:color w:val="191919"/>
          <w:sz w:val="18"/>
          <w:szCs w:val="18"/>
        </w:rPr>
        <w:tab/>
        <w:t>Phonetics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3340</w:t>
      </w:r>
      <w:r>
        <w:rPr>
          <w:rFonts w:ascii="Times New Roman" w:hAnsi="Times New Roman"/>
          <w:color w:val="191919"/>
          <w:sz w:val="18"/>
          <w:szCs w:val="18"/>
        </w:rPr>
        <w:tab/>
        <w:t>Speech for the Elem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Middle Grades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4000</w:t>
      </w:r>
      <w:r>
        <w:rPr>
          <w:rFonts w:ascii="Times New Roman" w:hAnsi="Times New Roman"/>
          <w:color w:val="191919"/>
          <w:sz w:val="18"/>
          <w:szCs w:val="18"/>
        </w:rPr>
        <w:tab/>
        <w:t>Intercultural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 4070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Speech Disorders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4100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Parliamentary Procedure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Comm. Research Methods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4200</w:t>
      </w:r>
      <w:r>
        <w:rPr>
          <w:rFonts w:ascii="Times New Roman" w:hAnsi="Times New Roman"/>
          <w:color w:val="191919"/>
          <w:sz w:val="18"/>
          <w:szCs w:val="18"/>
        </w:rPr>
        <w:tab/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gumentation and Debate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6" w:after="0"/>
        <w:ind w:right="67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37</w:t>
      </w:r>
    </w:p>
    <w:p w:rsidR="00D05D31" w:rsidRDefault="00D05D31" w:rsidP="00D05D31">
      <w:pPr>
        <w:widowControl w:val="0"/>
        <w:tabs>
          <w:tab w:val="left" w:pos="7380"/>
        </w:tabs>
        <w:autoSpaceDE w:val="0"/>
        <w:autoSpaceDN w:val="0"/>
        <w:adjustRightInd w:val="0"/>
        <w:spacing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20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ONCENTR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30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60"/>
        <w:gridCol w:w="3617"/>
        <w:gridCol w:w="1953"/>
        <w:gridCol w:w="1020"/>
      </w:tblGrid>
      <w:tr w:rsidR="00D05D31" w:rsidRPr="007A7452" w:rsidTr="00C377F0">
        <w:trPr>
          <w:trHeight w:hRule="exact" w:val="517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 I &amp; 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or 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Intro. 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African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 or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Sci./History I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32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05D31" w:rsidRPr="007A7452" w:rsidTr="00C377F0">
        <w:trPr>
          <w:trHeight w:hRule="exact" w:val="32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 or HONR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2400,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&amp;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2060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51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 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95"/>
        <w:gridCol w:w="3534"/>
        <w:gridCol w:w="2208"/>
        <w:gridCol w:w="850"/>
      </w:tblGrid>
      <w:tr w:rsidR="00D05D31" w:rsidRPr="007A7452" w:rsidTr="00D05D31">
        <w:trPr>
          <w:trHeight w:hRule="exact" w:val="643"/>
        </w:trPr>
        <w:tc>
          <w:tcPr>
            <w:tcW w:w="3095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Of Sociology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Group Dynamic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2420 &amp; 2430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Forensics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322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  <w:tr w:rsidR="00D05D31" w:rsidRPr="007A7452" w:rsidTr="00D05D31">
        <w:trPr>
          <w:trHeight w:hRule="exact" w:val="32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58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2440, 2450 &amp; 2460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D05D31">
        <w:trPr>
          <w:trHeight w:hRule="exact" w:val="17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COMM 3200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Phonetics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3340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for Elem/Mg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4070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 to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Disorders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Proc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gument &amp; Debate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Intercultural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ganization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Research Meth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Prod &amp;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9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D05D31" w:rsidRDefault="00D05D31" w:rsidP="00B15597">
      <w:pPr>
        <w:widowControl w:val="0"/>
        <w:autoSpaceDE w:val="0"/>
        <w:autoSpaceDN w:val="0"/>
        <w:adjustRightInd w:val="0"/>
        <w:spacing w:after="240"/>
        <w:ind w:left="274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3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3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TION</w:t>
      </w:r>
    </w:p>
    <w:tbl>
      <w:tblPr>
        <w:tblpPr w:leftFromText="180" w:rightFromText="180" w:vertAnchor="text" w:horzAnchor="margin" w:tblpX="360" w:tblpY="714"/>
        <w:tblW w:w="93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9"/>
        <w:gridCol w:w="91"/>
        <w:gridCol w:w="3874"/>
        <w:gridCol w:w="768"/>
        <w:gridCol w:w="2042"/>
      </w:tblGrid>
      <w:tr w:rsidR="00D05D31" w:rsidRPr="007A7452" w:rsidTr="00B15597">
        <w:trPr>
          <w:trHeight w:hRule="exact" w:val="521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40" w:firstLine="4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9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and Diction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Laboratory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566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2902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D05D31" w:rsidRPr="007A7452" w:rsidTr="00B15597">
        <w:trPr>
          <w:trHeight w:hRule="exact" w:val="343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B15597">
        <w:trPr>
          <w:trHeight w:hRule="exact" w:val="23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7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Make-up for Stage and Screen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tabs>
                <w:tab w:val="left" w:pos="110"/>
              </w:tabs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2904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2905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2907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Laboratory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3600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471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33</w:t>
            </w:r>
          </w:p>
        </w:tc>
      </w:tr>
    </w:tbl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General Electives</w:t>
      </w:r>
    </w:p>
    <w:p w:rsidR="00B15597" w:rsidRDefault="00B15597" w:rsidP="00B15597">
      <w:pPr>
        <w:widowControl w:val="0"/>
        <w:tabs>
          <w:tab w:val="left" w:pos="9270"/>
          <w:tab w:val="left" w:pos="10080"/>
        </w:tabs>
        <w:autoSpaceDE w:val="0"/>
        <w:autoSpaceDN w:val="0"/>
        <w:adjustRightInd w:val="0"/>
        <w:spacing w:before="12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Courses related to the major or other area(s) of interest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</w:p>
    <w:p w:rsidR="00B15597" w:rsidRDefault="00B15597" w:rsidP="00B15597">
      <w:pPr>
        <w:widowControl w:val="0"/>
        <w:tabs>
          <w:tab w:val="left" w:pos="9270"/>
          <w:tab w:val="left" w:pos="10460"/>
        </w:tabs>
        <w:autoSpaceDE w:val="0"/>
        <w:autoSpaceDN w:val="0"/>
        <w:adjustRightInd w:val="0"/>
        <w:spacing w:before="9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Required for Graduation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B15597" w:rsidRDefault="00B15597" w:rsidP="00B15597">
      <w:pPr>
        <w:widowControl w:val="0"/>
        <w:autoSpaceDE w:val="0"/>
        <w:autoSpaceDN w:val="0"/>
        <w:adjustRightInd w:val="0"/>
        <w:spacing w:before="2" w:after="0" w:line="160" w:lineRule="exact"/>
        <w:ind w:right="850" w:firstLine="420"/>
        <w:rPr>
          <w:rFonts w:ascii="Times New Roman" w:hAnsi="Times New Roman"/>
          <w:color w:val="000000"/>
          <w:sz w:val="16"/>
          <w:szCs w:val="16"/>
        </w:rPr>
      </w:pPr>
    </w:p>
    <w:p w:rsidR="00B15597" w:rsidRDefault="00B15597" w:rsidP="00D05D31">
      <w:pPr>
        <w:ind w:left="2880" w:firstLine="270"/>
      </w:pPr>
    </w:p>
    <w:p w:rsidR="00DF1FC2" w:rsidRDefault="00DF1FC2" w:rsidP="00DF1FC2">
      <w:pPr>
        <w:widowControl w:val="0"/>
        <w:autoSpaceDE w:val="0"/>
        <w:autoSpaceDN w:val="0"/>
        <w:adjustRightInd w:val="0"/>
        <w:spacing w:before="7" w:after="0" w:line="250" w:lineRule="auto"/>
        <w:ind w:left="360" w:right="198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PEECH AND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DF1FC2" w:rsidRDefault="00DF1FC2" w:rsidP="00DF1FC2">
      <w:pPr>
        <w:widowControl w:val="0"/>
        <w:autoSpaceDE w:val="0"/>
        <w:autoSpaceDN w:val="0"/>
        <w:adjustRightInd w:val="0"/>
        <w:spacing w:before="39" w:after="0"/>
        <w:ind w:left="140" w:firstLine="2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Minimum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2"/>
        <w:gridCol w:w="3943"/>
        <w:gridCol w:w="1825"/>
        <w:gridCol w:w="1020"/>
      </w:tblGrid>
      <w:tr w:rsidR="00DF1FC2" w:rsidRPr="007A7452" w:rsidTr="00C377F0">
        <w:trPr>
          <w:trHeight w:hRule="exact" w:val="51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0" w:firstLine="2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9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 Global Issues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Leadership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2900,2901,2902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hanging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1K,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Makeup for Stage &amp; Screen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2040, 2041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2530, 2531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(Theatre &amp; Culture Recommended)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2640, 3640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3530, 3600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Drama, Black Drama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3040, 3041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2903,2904,2905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3540, 3541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2906,2907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3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50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94</w:t>
            </w:r>
          </w:p>
        </w:tc>
      </w:tr>
      <w:tr w:rsidR="00DF1FC2" w:rsidRPr="007A7452" w:rsidTr="00C377F0">
        <w:trPr>
          <w:trHeight w:hRule="exact" w:val="31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DF1FC2" w:rsidRDefault="00DF1FC2" w:rsidP="00D05D31">
      <w:pPr>
        <w:ind w:left="2880" w:firstLine="270"/>
      </w:pPr>
    </w:p>
    <w:p w:rsidR="00DF1FC2" w:rsidRDefault="00DF1FC2">
      <w:r>
        <w:br w:type="page"/>
      </w:r>
    </w:p>
    <w:p w:rsidR="005D6CD2" w:rsidRDefault="005D6CD2" w:rsidP="00426445">
      <w:pPr>
        <w:pStyle w:val="Heading2"/>
        <w:spacing w:before="0"/>
        <w:ind w:left="274" w:firstLine="0"/>
        <w:rPr>
          <w:rFonts w:ascii="Times New Roman" w:hAnsi="Times New Roman"/>
          <w:color w:val="191919"/>
          <w:spacing w:val="-21"/>
          <w:sz w:val="48"/>
          <w:szCs w:val="48"/>
        </w:rPr>
        <w:sectPr w:rsidR="005D6CD2" w:rsidSect="00E328D1">
          <w:headerReference w:type="even" r:id="rId20"/>
          <w:headerReference w:type="default" r:id="rId21"/>
          <w:pgSz w:w="12240" w:h="15840" w:code="1"/>
          <w:pgMar w:top="432" w:right="547" w:bottom="274" w:left="1123" w:header="720" w:footer="288" w:gutter="0"/>
          <w:cols w:space="720"/>
          <w:docGrid w:linePitch="360"/>
        </w:sectPr>
      </w:pPr>
      <w:bookmarkStart w:id="171" w:name="_Toc295327601"/>
      <w:bookmarkStart w:id="172" w:name="_Toc295562548"/>
    </w:p>
    <w:p w:rsidR="00DF1FC2" w:rsidRDefault="00DF1FC2" w:rsidP="00426445">
      <w:pPr>
        <w:pStyle w:val="Heading2"/>
        <w:spacing w:before="0"/>
        <w:ind w:left="274" w:firstLine="0"/>
        <w:rPr>
          <w:rFonts w:ascii="Times New Roman" w:hAnsi="Times New Roman"/>
          <w:color w:val="191919"/>
          <w:spacing w:val="-22"/>
          <w:sz w:val="44"/>
          <w:szCs w:val="44"/>
        </w:rPr>
      </w:pPr>
      <w:bookmarkStart w:id="173" w:name="_Toc295574486"/>
      <w:bookmarkStart w:id="174" w:name="_Toc295575535"/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lastRenderedPageBreak/>
        <w:t>D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E</w:t>
      </w:r>
      <w:r w:rsidRPr="00B90B93">
        <w:rPr>
          <w:rFonts w:ascii="Times New Roman" w:hAnsi="Times New Roman"/>
          <w:color w:val="191919"/>
          <w:spacing w:val="-71"/>
          <w:sz w:val="44"/>
          <w:szCs w:val="44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A</w:t>
      </w:r>
      <w:r w:rsidRPr="00B90B93">
        <w:rPr>
          <w:rFonts w:ascii="Times New Roman" w:hAnsi="Times New Roman"/>
          <w:color w:val="191919"/>
          <w:spacing w:val="-54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TMEN</w:t>
      </w:r>
      <w:r w:rsidRPr="00B90B93">
        <w:rPr>
          <w:rFonts w:ascii="Times New Roman" w:hAnsi="Times New Roman"/>
          <w:color w:val="191919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z w:val="44"/>
          <w:szCs w:val="44"/>
        </w:rPr>
        <w:t>F</w:t>
      </w:r>
      <w:r w:rsidRPr="00B90B93">
        <w:rPr>
          <w:rFonts w:ascii="Times New Roman" w:hAnsi="Times New Roman"/>
          <w:color w:val="191919"/>
          <w:spacing w:val="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H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IS</w:t>
      </w:r>
      <w:r w:rsidRPr="00B90B93">
        <w:rPr>
          <w:rFonts w:ascii="Times New Roman" w:hAnsi="Times New Roman"/>
          <w:color w:val="191919"/>
          <w:spacing w:val="-31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pacing w:val="-51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91"/>
          <w:sz w:val="44"/>
          <w:szCs w:val="44"/>
        </w:rPr>
        <w:t>Y</w:t>
      </w:r>
      <w:r w:rsidRPr="00B90B93">
        <w:rPr>
          <w:rFonts w:ascii="Times New Roman" w:hAnsi="Times New Roman"/>
          <w:color w:val="191919"/>
          <w:sz w:val="44"/>
          <w:szCs w:val="44"/>
        </w:rPr>
        <w:t>,</w:t>
      </w:r>
      <w:r w:rsidRPr="00B90B93">
        <w:rPr>
          <w:rFonts w:ascii="Times New Roman" w:hAnsi="Times New Roman"/>
          <w:color w:val="191919"/>
          <w:spacing w:val="-43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OLITICAL</w:t>
      </w:r>
      <w:bookmarkStart w:id="175" w:name="_Toc295327602"/>
      <w:bookmarkEnd w:id="171"/>
      <w:r w:rsidR="003D64F7">
        <w:rPr>
          <w:rFonts w:ascii="Times New Roman" w:hAnsi="Times New Roman"/>
          <w:color w:val="191919"/>
          <w:spacing w:val="-2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S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CIENC</w:t>
      </w:r>
      <w:r w:rsidRPr="00B90B93">
        <w:rPr>
          <w:rFonts w:ascii="Times New Roman" w:hAnsi="Times New Roman"/>
          <w:color w:val="191919"/>
          <w:sz w:val="44"/>
          <w:szCs w:val="44"/>
        </w:rPr>
        <w:t>E</w:t>
      </w:r>
      <w:bookmarkEnd w:id="172"/>
      <w:bookmarkEnd w:id="173"/>
      <w:bookmarkEnd w:id="174"/>
      <w:r w:rsidRPr="00B90B93">
        <w:rPr>
          <w:rFonts w:ascii="Times New Roman" w:hAnsi="Times New Roman"/>
          <w:color w:val="191919"/>
          <w:spacing w:val="-28"/>
          <w:sz w:val="44"/>
          <w:szCs w:val="44"/>
        </w:rPr>
        <w:t xml:space="preserve"> </w:t>
      </w:r>
      <w:bookmarkEnd w:id="175"/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Department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4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baccalaureate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double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science.  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designed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researchers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graduate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work,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service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industr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who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must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minimum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 Requirements for the Bachelor of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Arts in History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before="9" w:after="0" w:line="250" w:lineRule="auto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Complete a maximum of 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 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 major requirements -complete the-following: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1,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12,2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and 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12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3301, 3302, 4301 and 4302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American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European History courses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Non-</w:t>
      </w:r>
      <w:r w:rsidRPr="002520D6">
        <w:rPr>
          <w:rFonts w:ascii="Times New Roman" w:hAnsi="Times New Roman" w:cs="Times New Roman"/>
          <w:color w:val="191919"/>
          <w:spacing w:val="-14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estern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professional electives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76" w:author=" " w:date="2011-04-08T11:21:00Z"/>
          <w:rFonts w:ascii="Times New Roman" w:hAnsi="Times New Roman" w:cs="Times New Roman"/>
          <w:color w:val="191919"/>
          <w:sz w:val="18"/>
          <w:szCs w:val="18"/>
        </w:rPr>
      </w:pPr>
      <w:ins w:id="177" w:author=" " w:date="2011-04-08T11:21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 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Maintain a “C” or higher for all classes taken in Areas F and H of the History </w:t>
        </w:r>
        <w:proofErr w:type="spellStart"/>
        <w:r w:rsidRPr="002520D6">
          <w:rPr>
            <w:rFonts w:ascii="Times New Roman" w:hAnsi="Times New Roman" w:cs="Times New Roman"/>
            <w:sz w:val="18"/>
            <w:szCs w:val="18"/>
          </w:rPr>
          <w:t>Checksheet</w:t>
        </w:r>
        <w:proofErr w:type="spellEnd"/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78" w:author=" " w:date="2011-04-08T11:22:00Z"/>
          <w:rFonts w:ascii="Times New Roman" w:hAnsi="Times New Roman" w:cs="Times New Roman"/>
          <w:sz w:val="18"/>
          <w:szCs w:val="18"/>
        </w:rPr>
      </w:pPr>
      <w:ins w:id="179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the 120-121 hours for the major with a GPA of at least 2.25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sz w:val="18"/>
          <w:szCs w:val="18"/>
        </w:rPr>
      </w:pPr>
      <w:ins w:id="180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81" w:author=" " w:date="2011-04-08T11:22:00Z"/>
          <w:rFonts w:ascii="Times New Roman" w:hAnsi="Times New Roman" w:cs="Times New Roman"/>
          <w:sz w:val="18"/>
          <w:szCs w:val="18"/>
        </w:rPr>
      </w:pPr>
      <w:ins w:id="182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COURSE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REQUIREMENTS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FOR</w:t>
      </w:r>
      <w:r w:rsidRPr="002520D6">
        <w:rPr>
          <w:rFonts w:ascii="Times New Roman" w:hAnsi="Times New Roman" w:cs="Times New Roman"/>
          <w:b/>
          <w:bCs/>
          <w:color w:val="191919"/>
          <w:spacing w:val="12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THE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BACHELOR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OF</w:t>
      </w:r>
      <w:r w:rsidRPr="002520D6">
        <w:rPr>
          <w:rFonts w:ascii="Times New Roman" w:hAnsi="Times New Roman" w:cs="Times New Roman"/>
          <w:b/>
          <w:bCs/>
          <w:color w:val="191919"/>
          <w:spacing w:val="-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A</w:t>
      </w:r>
      <w:r w:rsidRPr="002520D6">
        <w:rPr>
          <w:rFonts w:ascii="Times New Roman" w:hAnsi="Times New Roman" w:cs="Times New Roman"/>
          <w:b/>
          <w:bCs/>
          <w:color w:val="191919"/>
          <w:spacing w:val="-6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IN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POLITICAL</w:t>
      </w:r>
      <w:r w:rsidRPr="002520D6">
        <w:rPr>
          <w:rFonts w:ascii="Times New Roman" w:hAnsi="Times New Roman" w:cs="Times New Roman"/>
          <w:b/>
          <w:bCs/>
          <w:color w:val="191919"/>
          <w:spacing w:val="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SCIENCE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encompasses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investigation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institutions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behavior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rom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 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international.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will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take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Comparative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Constitutional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Methodology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Relations.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suitable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with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eer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interests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teaching,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state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urban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planning,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federal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bureaucrac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journalism.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 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1. Complete a maximum of 123-124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2. 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3. Political Science major requirements -complete the following: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191919"/>
          <w:sz w:val="18"/>
          <w:szCs w:val="18"/>
        </w:rPr>
      </w:pPr>
      <w:proofErr w:type="spellStart"/>
      <w:proofErr w:type="gram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a.Complete</w:t>
      </w:r>
      <w:proofErr w:type="spellEnd"/>
      <w:proofErr w:type="gram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POLS 2101 and SSCI 2402 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b.Complete</w:t>
      </w:r>
      <w:proofErr w:type="spellEnd"/>
      <w:proofErr w:type="gram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POLS 4371, 4372 and 4401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c.Complete</w:t>
      </w:r>
      <w:proofErr w:type="spell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the following -POLS 35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or 4512 and choose an additional six semester hours from International Relations/Comparati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v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 Government POLS 4512, 4513, 4514, 4515, 4816, 4817 and 4824.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d. Complete POLS 3601 and choose six additional semester hours from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 National/State/Local Government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e.</w:t>
      </w:r>
      <w:r w:rsidRPr="002520D6">
        <w:rPr>
          <w:rFonts w:ascii="Times New Roman" w:hAnsi="Times New Roman" w:cs="Times New Roman"/>
          <w:color w:val="191919"/>
          <w:spacing w:val="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POLS 3701 and choose six hours from Constitutional 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 Complete nine hours of professional political science elect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ves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fro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POL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3708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4515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481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8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461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9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(o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othe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unde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9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no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use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satisf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n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thos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83" w:author=" " w:date="2011-04-08T11:25:00Z"/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f.</w:t>
      </w:r>
      <w:r w:rsidRPr="002520D6">
        <w:rPr>
          <w:rFonts w:ascii="Times New Roman" w:hAnsi="Times New Roman" w:cs="Times New Roman"/>
          <w:color w:val="191919"/>
          <w:spacing w:val="3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84" w:author=" " w:date="2011-04-08T11:26:00Z"/>
          <w:rFonts w:ascii="Times New Roman" w:hAnsi="Times New Roman" w:cs="Times New Roman"/>
          <w:sz w:val="18"/>
          <w:szCs w:val="18"/>
        </w:rPr>
      </w:pPr>
      <w:ins w:id="185" w:author=" " w:date="2011-04-08T11:25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g.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Maintain a “C” or higher for all classes taken in Areas F and H of the </w:t>
        </w:r>
      </w:ins>
      <w:ins w:id="186" w:author=" " w:date="2011-04-08T11:26:00Z">
        <w:r w:rsidRPr="002520D6">
          <w:rPr>
            <w:rFonts w:ascii="Times New Roman" w:hAnsi="Times New Roman" w:cs="Times New Roman"/>
            <w:sz w:val="18"/>
            <w:szCs w:val="18"/>
          </w:rPr>
          <w:t>Political Science</w:t>
        </w:r>
      </w:ins>
      <w:ins w:id="187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Pr="002520D6">
          <w:rPr>
            <w:rFonts w:ascii="Times New Roman" w:hAnsi="Times New Roman" w:cs="Times New Roman"/>
            <w:sz w:val="18"/>
            <w:szCs w:val="18"/>
          </w:rPr>
          <w:t>Checksheet</w:t>
        </w:r>
      </w:ins>
      <w:proofErr w:type="spellEnd"/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88" w:author=" " w:date="2011-04-08T11:26:00Z"/>
          <w:rFonts w:ascii="Times New Roman" w:hAnsi="Times New Roman" w:cs="Times New Roman"/>
          <w:sz w:val="18"/>
          <w:szCs w:val="18"/>
        </w:rPr>
      </w:pPr>
      <w:ins w:id="189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h.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the 120-121 hours for the major with a GPA of at least 2.25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90" w:author=" " w:date="2011-04-08T11:24:00Z"/>
          <w:rFonts w:ascii="Times New Roman" w:hAnsi="Times New Roman" w:cs="Times New Roman"/>
          <w:color w:val="191919"/>
          <w:sz w:val="18"/>
          <w:szCs w:val="18"/>
        </w:rPr>
      </w:pPr>
      <w:proofErr w:type="spellStart"/>
      <w:ins w:id="191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i</w:t>
        </w:r>
        <w:proofErr w:type="spellEnd"/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. </w:t>
        </w:r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ins w:id="192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j</w:t>
        </w:r>
      </w:ins>
      <w:ins w:id="193" w:author=" " w:date="2011-04-08T11:24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.</w:t>
        </w:r>
      </w:ins>
      <w:ins w:id="194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7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MINOR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OGRAMS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fered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Pre-La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fairs,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African/A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rican-Amer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can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Studies.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Each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consists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18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hours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beyond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requirements. 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>p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rofessional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careers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advanced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study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Private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Sector</w:t>
      </w:r>
      <w:r w:rsidRPr="002520D6">
        <w:rPr>
          <w:rFonts w:ascii="Times New Roman" w:hAnsi="Times New Roman" w:cs="Times New Roman"/>
          <w:color w:val="191919"/>
          <w:spacing w:val="-1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Internship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experiences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Political Science and Public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 are available.</w:t>
      </w:r>
    </w:p>
    <w:p w:rsidR="002520D6" w:rsidRDefault="002520D6" w:rsidP="00DF1FC2">
      <w:pPr>
        <w:ind w:left="2880" w:firstLine="270"/>
      </w:pPr>
    </w:p>
    <w:p w:rsidR="002520D6" w:rsidRDefault="002520D6" w:rsidP="00DF1FC2">
      <w:pPr>
        <w:ind w:left="2880" w:firstLine="270"/>
      </w:pPr>
    </w:p>
    <w:p w:rsidR="003D64F7" w:rsidRDefault="003D64F7" w:rsidP="00DF1FC2">
      <w:pPr>
        <w:ind w:left="2880" w:firstLine="270"/>
      </w:pPr>
    </w:p>
    <w:p w:rsidR="003D64F7" w:rsidRDefault="003D64F7" w:rsidP="00DF1FC2">
      <w:pPr>
        <w:ind w:left="2880" w:firstLine="270"/>
      </w:pPr>
    </w:p>
    <w:p w:rsidR="00782E3E" w:rsidRDefault="00782E3E" w:rsidP="00426445">
      <w:pPr>
        <w:pStyle w:val="Heading2"/>
        <w:ind w:left="180" w:firstLine="0"/>
        <w:rPr>
          <w:rFonts w:ascii="Times New Roman" w:hAnsi="Times New Roman"/>
          <w:color w:val="191919"/>
          <w:sz w:val="32"/>
          <w:szCs w:val="32"/>
        </w:rPr>
        <w:sectPr w:rsidR="00782E3E" w:rsidSect="00E328D1">
          <w:headerReference w:type="even" r:id="rId22"/>
          <w:pgSz w:w="12240" w:h="15840" w:code="1"/>
          <w:pgMar w:top="432" w:right="547" w:bottom="274" w:left="1123" w:header="720" w:footer="288" w:gutter="0"/>
          <w:cols w:space="720"/>
          <w:docGrid w:linePitch="360"/>
        </w:sectPr>
      </w:pPr>
      <w:bookmarkStart w:id="195" w:name="_Toc295327603"/>
      <w:bookmarkStart w:id="196" w:name="_Toc295562549"/>
    </w:p>
    <w:p w:rsidR="002520D6" w:rsidRDefault="002520D6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97" w:name="_Toc295574487"/>
      <w:bookmarkStart w:id="198" w:name="_Toc295575536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H</w:t>
      </w:r>
      <w:r>
        <w:rPr>
          <w:rFonts w:ascii="Times New Roman" w:hAnsi="Times New Roman"/>
          <w:color w:val="191919"/>
          <w:sz w:val="24"/>
          <w:szCs w:val="24"/>
        </w:rPr>
        <w:t>IS</w:t>
      </w:r>
      <w:r>
        <w:rPr>
          <w:rFonts w:ascii="Times New Roman" w:hAnsi="Times New Roman"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O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Y</w:t>
      </w:r>
      <w:bookmarkEnd w:id="195"/>
      <w:bookmarkEnd w:id="196"/>
      <w:bookmarkEnd w:id="197"/>
      <w:bookmarkEnd w:id="198"/>
    </w:p>
    <w:p w:rsidR="002520D6" w:rsidRDefault="002520D6" w:rsidP="002520D6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2520D6" w:rsidRDefault="002520D6" w:rsidP="002520D6">
      <w:pPr>
        <w:widowControl w:val="0"/>
        <w:tabs>
          <w:tab w:val="left" w:pos="3060"/>
          <w:tab w:val="left" w:pos="9090"/>
        </w:tabs>
        <w:autoSpaceDE w:val="0"/>
        <w:autoSpaceDN w:val="0"/>
        <w:adjustRightInd w:val="0"/>
        <w:spacing w:after="0"/>
        <w:ind w:left="160" w:right="12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E Social 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POLS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DF1FC2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HONR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3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Electives: Select 9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3 diffe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eas with at least 3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an “historical” perspective.</w:t>
      </w:r>
    </w:p>
    <w:tbl>
      <w:tblPr>
        <w:tblW w:w="1458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05"/>
        <w:gridCol w:w="42"/>
        <w:gridCol w:w="7683"/>
        <w:gridCol w:w="5071"/>
      </w:tblGrid>
      <w:tr w:rsidR="002520D6" w:rsidRPr="007A7452" w:rsidTr="00C377F0">
        <w:trPr>
          <w:gridAfter w:val="1"/>
          <w:wAfter w:w="5071" w:type="dxa"/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57" w:firstLine="6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Human Geography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Law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(History)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 Sequence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6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 2402</w:t>
      </w:r>
      <w:r>
        <w:rPr>
          <w:rFonts w:ascii="Times New Roman" w:hAnsi="Times New Roman"/>
          <w:color w:val="191919"/>
          <w:sz w:val="18"/>
          <w:szCs w:val="18"/>
        </w:rPr>
        <w:tab/>
        <w:t>Micro-Computers in the SSCI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</w:t>
      </w:r>
    </w:p>
    <w:p w:rsidR="002520D6" w:rsidRDefault="002520D6" w:rsidP="002520D6">
      <w:pPr>
        <w:widowControl w:val="0"/>
        <w:tabs>
          <w:tab w:val="left" w:pos="1040"/>
          <w:tab w:val="left" w:pos="9340"/>
        </w:tabs>
        <w:autoSpaceDE w:val="0"/>
        <w:autoSpaceDN w:val="0"/>
        <w:adjustRightInd w:val="0"/>
        <w:spacing w:after="0" w:line="207" w:lineRule="exact"/>
        <w:ind w:left="160" w:right="134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ab/>
        <w:t>Level Courses (Select one)</w:t>
      </w:r>
      <w:r>
        <w:rPr>
          <w:rFonts w:ascii="Times New Roman" w:hAnsi="Times New Roman"/>
          <w:color w:val="191919"/>
          <w:sz w:val="18"/>
          <w:szCs w:val="18"/>
        </w:rPr>
        <w:tab/>
        <w:t>3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0"/>
        <w:gridCol w:w="1015"/>
        <w:gridCol w:w="7895"/>
      </w:tblGrid>
      <w:tr w:rsidR="002520D6" w:rsidRPr="007A7452" w:rsidTr="00C377F0">
        <w:trPr>
          <w:trHeight w:hRule="exact" w:val="234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autoSpaceDE w:val="0"/>
        <w:autoSpaceDN w:val="0"/>
        <w:adjustRightInd w:val="0"/>
        <w:spacing w:before="86" w:after="0"/>
        <w:ind w:left="180" w:firstLine="0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ROFESSIONAL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48 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</w:p>
    <w:p w:rsidR="002520D6" w:rsidRDefault="002520D6" w:rsidP="002520D6">
      <w:pPr>
        <w:widowControl w:val="0"/>
        <w:tabs>
          <w:tab w:val="left" w:pos="9320"/>
        </w:tabs>
        <w:autoSpaceDE w:val="0"/>
        <w:autoSpaceDN w:val="0"/>
        <w:adjustRightInd w:val="0"/>
        <w:spacing w:before="5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General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7850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II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3503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Diplomatic History of the U.S.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Civil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 and Reconstruction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4402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History of the South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American, 1945 to Present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4408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Civil Rights Era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firstLine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 Eu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opean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3406</w:t>
      </w:r>
      <w:r>
        <w:rPr>
          <w:rFonts w:ascii="Times New Roman" w:hAnsi="Times New Roman"/>
          <w:color w:val="191919"/>
          <w:sz w:val="18"/>
          <w:szCs w:val="18"/>
        </w:rPr>
        <w:tab/>
        <w:t>Directed Readings in European History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Classical History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3514</w:t>
      </w:r>
      <w:r>
        <w:rPr>
          <w:rFonts w:ascii="Times New Roman" w:hAnsi="Times New Roman"/>
          <w:color w:val="191919"/>
          <w:sz w:val="18"/>
          <w:szCs w:val="18"/>
        </w:rPr>
        <w:tab/>
        <w:t>English History I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021"/>
        <w:gridCol w:w="4660"/>
      </w:tblGrid>
      <w:tr w:rsidR="00C377F0" w:rsidRPr="007A7452" w:rsidTr="00C377F0">
        <w:trPr>
          <w:trHeight w:hRule="exact" w:val="432"/>
        </w:trPr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47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16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and Intellectual History of Modern Europe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European Middle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Ages</w:t>
            </w:r>
          </w:p>
        </w:tc>
      </w:tr>
      <w:tr w:rsidR="00C377F0" w:rsidRPr="00E328D1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D031C5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  <w:lang w:val="fr-MC"/>
              </w:rPr>
            </w:pPr>
            <w:proofErr w:type="spellStart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European</w:t>
            </w:r>
            <w:proofErr w:type="spellEnd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Renaissance, Reformation and Reconnaissance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Spanish History</w:t>
            </w:r>
          </w:p>
        </w:tc>
      </w:tr>
    </w:tbl>
    <w:p w:rsidR="00C377F0" w:rsidRDefault="00C377F0" w:rsidP="00C377F0">
      <w:pPr>
        <w:widowControl w:val="0"/>
        <w:tabs>
          <w:tab w:val="left" w:pos="10260"/>
        </w:tabs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Non-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estern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707"/>
      </w:tblGrid>
      <w:tr w:rsidR="00C377F0" w:rsidRPr="007A7452" w:rsidTr="00C377F0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3206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Slavery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 and Modern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 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Latin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Russia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Revolution of Modern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Asian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Race and Politics in the US &amp; the Caribbean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omen and Politics Cross-Culturally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4815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Global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errorism</w:t>
            </w:r>
          </w:p>
        </w:tc>
      </w:tr>
    </w:tbl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History Electives 3000-4000 level 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(Select 3 courses)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firstLine="3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10076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0"/>
        <w:gridCol w:w="7"/>
        <w:gridCol w:w="1730"/>
        <w:gridCol w:w="195"/>
        <w:gridCol w:w="1018"/>
        <w:gridCol w:w="2037"/>
        <w:gridCol w:w="60"/>
        <w:gridCol w:w="2593"/>
        <w:gridCol w:w="450"/>
        <w:gridCol w:w="576"/>
      </w:tblGrid>
      <w:tr w:rsidR="00C377F0" w:rsidRPr="007A7452" w:rsidTr="00C377F0">
        <w:trPr>
          <w:trHeight w:hRule="exact"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6" w:right="7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6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0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ASU 120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9" w:right="40" w:firstLine="2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6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 &amp;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-17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Microcomputers in Soc. Sci.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(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73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00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6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II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34"/>
        </w:trPr>
        <w:tc>
          <w:tcPr>
            <w:tcW w:w="1007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4240"/>
                <w:tab w:val="left" w:pos="5080"/>
                <w:tab w:val="left" w:pos="7750"/>
                <w:tab w:val="left" w:pos="9550"/>
              </w:tabs>
              <w:autoSpaceDE w:val="0"/>
              <w:autoSpaceDN w:val="0"/>
              <w:adjustRightInd w:val="0"/>
              <w:spacing w:before="6" w:after="0"/>
              <w:ind w:left="10" w:right="3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3302         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Hist. Meth. 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70"/>
              </w:tabs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Hist. Elec.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Elective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Hist. Elec. or POLS 4513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C377F0" w:rsidRDefault="002A0B0F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  <w:r>
        <w:rPr>
          <w:noProof/>
        </w:rPr>
        <w:pict>
          <v:shape id="Text Box 3007" o:spid="_x0000_s1048" type="#_x0000_t202" style="position:absolute;left:0;text-align:left;margin-left:68.65pt;margin-top:626.55pt;width:503.05pt;height:107.0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" o:allowincell="f" filled="f" stroked="f">
            <v:textbox style="mso-next-textbox:#Text Box 3007" inset="0,0,0,0">
              <w:txbxContent>
                <w:tbl>
                  <w:tblPr>
                    <w:tblW w:w="104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690"/>
                    <w:gridCol w:w="1280"/>
                    <w:gridCol w:w="4078"/>
                    <w:gridCol w:w="942"/>
                    <w:gridCol w:w="420"/>
                  </w:tblGrid>
                  <w:tr w:rsidR="00C06A78" w:rsidRPr="007A7452" w:rsidTr="00C377F0">
                    <w:trPr>
                      <w:trHeight w:hRule="exact" w:val="300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Senior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0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ear</w:t>
                        </w:r>
                      </w:p>
                    </w:tc>
                    <w:tc>
                      <w:tcPr>
                        <w:tcW w:w="672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8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tabs>
                            <w:tab w:val="left" w:pos="2160"/>
                          </w:tabs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ab/>
                          <w:t>Senior Seminar I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4302 Senior Seminar II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Hist. Elec.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European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History Elec.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4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19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7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otal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-301" w:firstLine="3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1870" w:right="-852" w:firstLine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565"/>
                    </w:trPr>
                    <w:tc>
                      <w:tcPr>
                        <w:tcW w:w="10410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1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3302" w:right="365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99" w:name="_Toc295327604"/>
      <w:bookmarkStart w:id="200" w:name="_Toc295562550"/>
      <w:bookmarkStart w:id="201" w:name="_Toc295574488"/>
      <w:bookmarkStart w:id="202" w:name="_Toc295575537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OLITICAL</w:t>
      </w:r>
      <w:r>
        <w:rPr>
          <w:rFonts w:ascii="Times New Roman" w:hAnsi="Times New Roman"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S</w:t>
      </w:r>
      <w:r>
        <w:rPr>
          <w:rFonts w:ascii="Times New Roman" w:hAnsi="Times New Roman"/>
          <w:color w:val="191919"/>
          <w:sz w:val="24"/>
          <w:szCs w:val="24"/>
        </w:rPr>
        <w:t>CIENCE</w:t>
      </w:r>
      <w:bookmarkEnd w:id="199"/>
      <w:bookmarkEnd w:id="200"/>
      <w:bookmarkEnd w:id="201"/>
      <w:bookmarkEnd w:id="202"/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123-124 Semester Hours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(Political Science) 18 Hrs.</w:t>
      </w:r>
      <w:proofErr w:type="gramEnd"/>
    </w:p>
    <w:p w:rsidR="00C377F0" w:rsidRDefault="00C377F0" w:rsidP="00C377F0">
      <w:pPr>
        <w:widowControl w:val="0"/>
        <w:tabs>
          <w:tab w:val="left" w:pos="96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 2000 Level Courses (select two)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15"/>
        <w:gridCol w:w="2697"/>
      </w:tblGrid>
      <w:tr w:rsidR="00C377F0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eign Language Sequence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Microcomputers in the SSCI 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 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Political Science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</w:p>
    <w:p w:rsidR="00C377F0" w:rsidRDefault="002A0B0F" w:rsidP="00C377F0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63" w:lineRule="auto"/>
        <w:ind w:left="160" w:right="670" w:firstLine="20"/>
        <w:rPr>
          <w:rFonts w:ascii="Times New Roman" w:hAnsi="Times New Roman"/>
          <w:color w:val="000000"/>
          <w:sz w:val="18"/>
          <w:szCs w:val="18"/>
        </w:rPr>
      </w:pPr>
      <w:r w:rsidRPr="002A0B0F">
        <w:rPr>
          <w:rFonts w:ascii="Calibri" w:hAnsi="Calibri"/>
          <w:noProof/>
          <w:lang w:eastAsia="en-US"/>
        </w:rPr>
        <w:pict>
          <v:shape id="Text Box 3043" o:spid="_x0000_s1050" type="#_x0000_t202" style="position:absolute;left:0;text-align:left;margin-left:34pt;margin-top:15.3pt;width:490.35pt;height:37.55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dtQIAALg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" o:allowincell="f" filled="f" stroked="f">
            <v:textbox inset="0,0,0,0">
              <w:txbxContent>
                <w:tbl>
                  <w:tblPr>
                    <w:tblW w:w="973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30"/>
                    <w:gridCol w:w="1039"/>
                    <w:gridCol w:w="4996"/>
                    <w:gridCol w:w="3068"/>
                  </w:tblGrid>
                  <w:tr w:rsidR="00C06A78" w:rsidRPr="007A7452" w:rsidTr="00C377F0">
                    <w:trPr>
                      <w:trHeight w:hRule="exact" w:val="237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4372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4401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of Political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Thought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 w:rsidR="00C377F0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  <w:r w:rsidR="00C377F0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48 H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OURS A. General: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International Relations and Comparative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936"/>
        <w:gridCol w:w="76"/>
      </w:tblGrid>
      <w:tr w:rsidR="00C377F0" w:rsidRPr="007A7452" w:rsidTr="00C377F0">
        <w:trPr>
          <w:trHeight w:hRule="exact" w:val="23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Comparative Government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Relations</w:t>
            </w:r>
          </w:p>
        </w:tc>
      </w:tr>
      <w:tr w:rsidR="00C377F0" w:rsidRPr="007A7452" w:rsidTr="00C377F0">
        <w:trPr>
          <w:gridAfter w:val="1"/>
          <w:wAfter w:w="76" w:type="dxa"/>
          <w:trHeight w:hRule="exact" w:val="234"/>
        </w:trPr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Choose an additional 6 hours from any of the following: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4513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Issues in Global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and Institutions in Developing Countries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4515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4816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Model United Nations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4817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of Globalization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4824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Economy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 and the Caribbean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National/State/Local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(3 hours each)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3601</w:t>
      </w:r>
      <w:r>
        <w:rPr>
          <w:rFonts w:ascii="Times New Roman" w:hAnsi="Times New Roman"/>
          <w:color w:val="191919"/>
          <w:sz w:val="18"/>
          <w:szCs w:val="18"/>
        </w:rPr>
        <w:tab/>
        <w:t>State and Local Government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60" w:right="118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3000-400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each):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772"/>
      </w:tblGrid>
      <w:tr w:rsidR="00C377F0" w:rsidRPr="007A7452" w:rsidTr="00C377F0">
        <w:trPr>
          <w:trHeight w:hRule="exact" w:val="234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3612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African-American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3813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Presidency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3815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Municipal Government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3616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Parties and Pressure Groups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3617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Legislative Process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Elections and Electoral Behavior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and Practice of 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 Internship</w:t>
            </w:r>
          </w:p>
        </w:tc>
      </w:tr>
    </w:tbl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3701</w:t>
      </w:r>
      <w:r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>
        <w:rPr>
          <w:rFonts w:ascii="Times New Roman" w:hAnsi="Times New Roman"/>
          <w:color w:val="191919"/>
          <w:sz w:val="18"/>
          <w:szCs w:val="18"/>
        </w:rPr>
        <w:tab/>
        <w:t>(3 hrs.)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Choose 6 hours from any of the following:</w:t>
      </w:r>
    </w:p>
    <w:p w:rsidR="00C377F0" w:rsidRDefault="002A0B0F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  <w:r w:rsidRPr="002A0B0F">
        <w:rPr>
          <w:rFonts w:ascii="Calibri" w:hAnsi="Calibri"/>
          <w:noProof/>
          <w:lang w:eastAsia="en-US"/>
        </w:rPr>
        <w:pict>
          <v:shape id="Text Box 3044" o:spid="_x0000_s1051" type="#_x0000_t202" style="position:absolute;left:0;text-align:left;margin-left:34pt;margin-top:4.05pt;width:230pt;height:37.4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47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20"/>
                    <w:gridCol w:w="180"/>
                    <w:gridCol w:w="933"/>
                    <w:gridCol w:w="106"/>
                    <w:gridCol w:w="2751"/>
                    <w:gridCol w:w="106"/>
                  </w:tblGrid>
                  <w:tr w:rsidR="00C06A78" w:rsidRPr="007A7452" w:rsidTr="00C377F0">
                    <w:trPr>
                      <w:gridAfter w:val="1"/>
                      <w:wAfter w:w="106" w:type="dxa"/>
                      <w:trHeight w:hRule="exact" w:val="234"/>
                    </w:trPr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11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223" w:hanging="4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327" w:hanging="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30" w:after="0"/>
        <w:ind w:left="90" w:right="633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Electives (3 hours each) 9 Hrs.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12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3609</w:t>
      </w:r>
      <w:r>
        <w:rPr>
          <w:rFonts w:ascii="Times New Roman" w:hAnsi="Times New Roman"/>
          <w:color w:val="191919"/>
          <w:sz w:val="18"/>
          <w:szCs w:val="18"/>
        </w:rPr>
        <w:tab/>
        <w:t>American Foreign Policy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Advocacy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3708</w:t>
      </w:r>
      <w:r>
        <w:rPr>
          <w:rFonts w:ascii="Times New Roman" w:hAnsi="Times New Roman"/>
          <w:color w:val="191919"/>
          <w:sz w:val="18"/>
          <w:szCs w:val="18"/>
        </w:rPr>
        <w:tab/>
        <w:t>Civil Rights and Minorities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4515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4818</w:t>
      </w:r>
      <w:r>
        <w:rPr>
          <w:rFonts w:ascii="Times New Roman" w:hAnsi="Times New Roman"/>
          <w:color w:val="191919"/>
          <w:sz w:val="18"/>
          <w:szCs w:val="18"/>
        </w:rPr>
        <w:tab/>
        <w:t>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Internship</w:t>
      </w:r>
      <w:r>
        <w:rPr>
          <w:rFonts w:ascii="Times New Roman" w:hAnsi="Times New Roman"/>
          <w:color w:val="191919"/>
          <w:sz w:val="18"/>
          <w:szCs w:val="18"/>
        </w:rPr>
        <w:tab/>
        <w:t>(3 hours) or POLS</w:t>
      </w:r>
      <w:r>
        <w:rPr>
          <w:rFonts w:ascii="Times New Roman" w:hAnsi="Times New Roman"/>
          <w:color w:val="191919"/>
          <w:sz w:val="18"/>
          <w:szCs w:val="18"/>
        </w:rPr>
        <w:tab/>
        <w:t>4619</w:t>
      </w:r>
      <w:r>
        <w:rPr>
          <w:rFonts w:ascii="Times New Roman" w:hAnsi="Times New Roman"/>
          <w:color w:val="191919"/>
          <w:sz w:val="18"/>
          <w:szCs w:val="18"/>
        </w:rPr>
        <w:tab/>
        <w:t>Legislative Internship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(6 hours) 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C,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or D that are not used to satisfy electives in those areas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3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C377F0" w:rsidRDefault="00C377F0" w:rsidP="00C377F0">
      <w:pPr>
        <w:widowControl w:val="0"/>
        <w:autoSpaceDE w:val="0"/>
        <w:autoSpaceDN w:val="0"/>
        <w:adjustRightInd w:val="0"/>
        <w:spacing w:before="1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90" w:right="4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39"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7"/>
        <w:gridCol w:w="1873"/>
        <w:gridCol w:w="1090"/>
        <w:gridCol w:w="2015"/>
        <w:gridCol w:w="2513"/>
        <w:gridCol w:w="919"/>
      </w:tblGrid>
      <w:tr w:rsidR="00C377F0" w:rsidRPr="007A7452" w:rsidTr="00C377F0">
        <w:trPr>
          <w:trHeight w:hRule="exact" w:val="51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3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firstLine="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4" w:right="75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1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-10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right="-3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-2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Elec.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3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Pol. Sci.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Sequence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 (Area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Elec. 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2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E)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or POLS 4512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3601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St./Local Government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4401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Pol.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F)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</w:t>
            </w:r>
            <w:proofErr w:type="gram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Government.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Judicial Process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Elec.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9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203" w:name="_Toc295327605"/>
      <w:bookmarkStart w:id="204" w:name="_Toc295562551"/>
      <w:bookmarkStart w:id="205" w:name="_Toc295574489"/>
      <w:bookmarkStart w:id="206" w:name="_Toc295575538"/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INOR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NTERN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TIONAL</w:t>
      </w:r>
      <w:r>
        <w:rPr>
          <w:rFonts w:ascii="Times New Roman" w:hAnsi="Times New Roman"/>
          <w:color w:val="191919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F</w:t>
      </w:r>
      <w:r>
        <w:rPr>
          <w:rFonts w:ascii="Times New Roman" w:hAnsi="Times New Roman"/>
          <w:color w:val="191919"/>
          <w:sz w:val="24"/>
          <w:szCs w:val="24"/>
        </w:rPr>
        <w:t>AIRS</w:t>
      </w:r>
      <w:bookmarkEnd w:id="203"/>
      <w:bookmarkEnd w:id="204"/>
      <w:bookmarkEnd w:id="205"/>
      <w:bookmarkEnd w:id="206"/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concentration requires 18 semester hours (6 courses).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following requir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 courses: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Comparative Government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4514</w:t>
      </w:r>
      <w:r>
        <w:rPr>
          <w:rFonts w:ascii="Times New Roman" w:hAnsi="Times New Roman"/>
          <w:color w:val="191919"/>
          <w:sz w:val="18"/>
          <w:szCs w:val="18"/>
        </w:rPr>
        <w:tab/>
        <w:t>International Relations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4819</w:t>
      </w:r>
      <w:r>
        <w:rPr>
          <w:rFonts w:ascii="Times New Roman" w:hAnsi="Times New Roman"/>
          <w:color w:val="191919"/>
          <w:sz w:val="18"/>
          <w:szCs w:val="18"/>
        </w:rPr>
        <w:tab/>
        <w:t>International Political Economy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4820</w:t>
      </w:r>
      <w:r>
        <w:rPr>
          <w:rFonts w:ascii="Times New Roman" w:hAnsi="Times New Roman"/>
          <w:color w:val="191919"/>
          <w:sz w:val="18"/>
          <w:szCs w:val="18"/>
        </w:rPr>
        <w:tab/>
        <w:t>Area Studies (Africa, Caribbean, Eastern Europe &amp; Latin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America) POLS 4821</w:t>
      </w:r>
      <w:r>
        <w:rPr>
          <w:rFonts w:ascii="Times New Roman" w:hAnsi="Times New Roman"/>
          <w:color w:val="191919"/>
          <w:sz w:val="18"/>
          <w:szCs w:val="18"/>
        </w:rPr>
        <w:tab/>
        <w:t>International Internship/Seminar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POLS 4822</w:t>
      </w:r>
      <w:r>
        <w:rPr>
          <w:rFonts w:ascii="Times New Roman" w:hAnsi="Times New Roman"/>
          <w:color w:val="191919"/>
          <w:sz w:val="18"/>
          <w:szCs w:val="18"/>
        </w:rPr>
        <w:tab/>
        <w:t>Politics &amp; Culture of Developing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Requirements: Students majoring in Political Science with a concentration in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must complete courses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rican Government, Introduction to Political Science, Comparative Government,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 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Research Methods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 and II.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4" w:after="0" w:line="280" w:lineRule="exact"/>
        <w:ind w:left="180" w:right="31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207" w:name="_Toc295327606"/>
      <w:bookmarkStart w:id="208" w:name="_Toc295562552"/>
      <w:bookmarkStart w:id="209" w:name="_Toc295574490"/>
      <w:bookmarkStart w:id="210" w:name="_Toc295575539"/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RE</w:t>
      </w:r>
      <w:r>
        <w:rPr>
          <w:rFonts w:ascii="Times New Roman" w:hAnsi="Times New Roman"/>
          <w:color w:val="191919"/>
          <w:sz w:val="32"/>
          <w:szCs w:val="32"/>
        </w:rPr>
        <w:t>-L</w:t>
      </w:r>
      <w:r>
        <w:rPr>
          <w:rFonts w:ascii="Times New Roman" w:hAnsi="Times New Roman"/>
          <w:color w:val="191919"/>
          <w:spacing w:val="-27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W</w:t>
      </w:r>
      <w:r>
        <w:rPr>
          <w:rFonts w:ascii="Times New Roman" w:hAnsi="Times New Roman"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ROGRAM</w:t>
      </w:r>
      <w:bookmarkEnd w:id="207"/>
      <w:bookmarkEnd w:id="208"/>
      <w:bookmarkEnd w:id="209"/>
      <w:bookmarkEnd w:id="210"/>
    </w:p>
    <w:p w:rsidR="00C377F0" w:rsidRDefault="00C377F0" w:rsidP="00C377F0">
      <w:pPr>
        <w:widowControl w:val="0"/>
        <w:autoSpaceDE w:val="0"/>
        <w:autoSpaceDN w:val="0"/>
        <w:adjustRightInd w:val="0"/>
        <w:spacing w:before="11" w:after="0" w:line="260" w:lineRule="exact"/>
        <w:ind w:left="180" w:right="31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Science,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has an excellent Pre-Law Program that is grounded in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 tradition of a sound liberal arts education. Our Pre-Law advisors are experienced in guiding students in course selection and provi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ing pertinent information about law schools of the Law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Council.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There is a non-credit tutorial program that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instruction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reparing for the Law School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 course utilizes lectures, discussions and in-class exercises of past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questions. Participation is open to all students.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 w:line="220" w:lineRule="exact"/>
        <w:ind w:left="180" w:right="3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requirements for entrance to law school can be satisfied in one of several majors.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wo, three or four years in a B.A. or 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S. degree can comprise the pre-law program.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6" w:after="0" w:line="200" w:lineRule="exact"/>
        <w:ind w:left="18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80" w:hanging="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Interested students should select a degree program and electives that will help them to attain the following objectives: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Fluency in written and spoken English;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read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 material with rapidity and comprehension;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solid background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and government;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 basic education in social and cultural areas;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fundamental understanding of business, including basic account procedures; and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reason logicall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2" w:after="0" w:line="160" w:lineRule="exact"/>
        <w:ind w:left="180"/>
        <w:rPr>
          <w:rFonts w:ascii="Times New Roman" w:hAnsi="Times New Roman"/>
          <w:color w:val="000000"/>
          <w:sz w:val="16"/>
          <w:szCs w:val="16"/>
        </w:rPr>
      </w:pPr>
    </w:p>
    <w:p w:rsidR="00C377F0" w:rsidRDefault="00C377F0" w:rsidP="00782E3E">
      <w:pPr>
        <w:ind w:firstLine="0"/>
      </w:pPr>
    </w:p>
    <w:sectPr w:rsidR="00C377F0" w:rsidSect="00E328D1">
      <w:headerReference w:type="default" r:id="rId23"/>
      <w:pgSz w:w="12240" w:h="15840" w:code="1"/>
      <w:pgMar w:top="432" w:right="547" w:bottom="274" w:left="1123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8A8" w:rsidRDefault="004B68A8" w:rsidP="008014C5">
      <w:pPr>
        <w:spacing w:after="0"/>
      </w:pPr>
      <w:r>
        <w:separator/>
      </w:r>
    </w:p>
  </w:endnote>
  <w:endnote w:type="continuationSeparator" w:id="0">
    <w:p w:rsidR="004B68A8" w:rsidRDefault="004B68A8" w:rsidP="008014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2A0B0F" w:rsidP="008014C5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2A0B0F"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left:0;text-align:left;margin-left:530.8pt;margin-top:-23.55pt;width:31.25pt;height:34.15pt;z-index:251661312">
          <v:textbox inset="0,0,0,0">
            <w:txbxContent>
              <w:p w:rsidR="00C06A78" w:rsidRPr="008014C5" w:rsidRDefault="002A0B0F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06A78"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3B00EC">
                  <w:rPr>
                    <w:rFonts w:ascii="Impact" w:hAnsi="Impact"/>
                    <w:noProof/>
                    <w:sz w:val="40"/>
                    <w:szCs w:val="40"/>
                  </w:rPr>
                  <w:t>8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06A78" w:rsidRPr="008014C5">
      <w:rPr>
        <w:rFonts w:ascii="Times New Roman" w:hAnsi="Times New Roman" w:cs="Times New Roman"/>
      </w:rPr>
      <w:t>2011-2012 U</w:t>
    </w:r>
    <w:r w:rsidR="00C06A78" w:rsidRPr="008014C5">
      <w:rPr>
        <w:rFonts w:ascii="Times New Roman" w:hAnsi="Times New Roman" w:cs="Times New Roman"/>
        <w:sz w:val="18"/>
        <w:szCs w:val="18"/>
      </w:rPr>
      <w:t xml:space="preserve">NDERGRADUATE </w:t>
    </w:r>
    <w:r w:rsidR="00C06A78" w:rsidRPr="008014C5">
      <w:rPr>
        <w:rFonts w:ascii="Times New Roman" w:hAnsi="Times New Roman" w:cs="Times New Roman"/>
      </w:rPr>
      <w:t>C</w:t>
    </w:r>
    <w:r w:rsidR="00C06A78" w:rsidRPr="008014C5">
      <w:rPr>
        <w:rFonts w:ascii="Times New Roman" w:hAnsi="Times New Roman" w:cs="Times New Roman"/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2A0B0F" w:rsidP="008014C5">
    <w:pPr>
      <w:pStyle w:val="Footer"/>
      <w:jc w:val="center"/>
      <w:rPr>
        <w:sz w:val="18"/>
        <w:szCs w:val="18"/>
      </w:rPr>
    </w:pPr>
    <w:r w:rsidRPr="002A0B0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-36.4pt;margin-top:-22.65pt;width:34pt;height:34.15pt;z-index:251659264" stroked="f">
          <v:textbox inset="0,0">
            <w:txbxContent>
              <w:p w:rsidR="00C06A78" w:rsidRPr="008014C5" w:rsidRDefault="002A0B0F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06A78"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3B00EC">
                  <w:rPr>
                    <w:rFonts w:ascii="Impact" w:hAnsi="Impact"/>
                    <w:noProof/>
                    <w:sz w:val="40"/>
                    <w:szCs w:val="40"/>
                  </w:rPr>
                  <w:t>7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06A78" w:rsidRPr="008014C5">
      <w:t>2011-2012 U</w:t>
    </w:r>
    <w:r w:rsidR="00C06A78" w:rsidRPr="008014C5">
      <w:rPr>
        <w:sz w:val="18"/>
        <w:szCs w:val="18"/>
      </w:rPr>
      <w:t xml:space="preserve">NDERGRADUATE </w:t>
    </w:r>
    <w:r w:rsidR="00C06A78" w:rsidRPr="008014C5">
      <w:t>C</w:t>
    </w:r>
    <w:r w:rsidR="00C06A78" w:rsidRPr="008014C5">
      <w:rPr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8A8" w:rsidRDefault="004B68A8" w:rsidP="008014C5">
      <w:pPr>
        <w:spacing w:after="0"/>
      </w:pPr>
      <w:r>
        <w:separator/>
      </w:r>
    </w:p>
  </w:footnote>
  <w:footnote w:type="continuationSeparator" w:id="0">
    <w:p w:rsidR="004B68A8" w:rsidRDefault="004B68A8" w:rsidP="008014C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2A0B0F">
    <w:pPr>
      <w:pStyle w:val="Header"/>
    </w:pPr>
    <w:r>
      <w:rPr>
        <w:noProof/>
      </w:rPr>
      <w:pict>
        <v:group id="_x0000_s2082" style="position:absolute;left:0;text-align:left;margin-left:427.35pt;margin-top:-38.95pt;width:156.15pt;height:795.8pt;z-index:251660288" coordorigin="873,-59" coordsize="3123,15916">
          <v:rect id="_x0000_s2083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83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84" style="position:absolute;left:873;top:-59;width:3123;height:15916" coordorigin="1352,-59" coordsize="3123,15916">
            <v:group id="_x0000_s2085" style="position:absolute;left:3395;top:-59;width:1080;height:15916" coordorigin="7514,7" coordsize="1080,15916">
              <v:rect id="_x0000_s2086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086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="003D100A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Health                      </w:t>
                      </w:r>
                      <w:r w:rsidR="003D100A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School                   Descriptions            Index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87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8" type="#_x0000_t32" style="position:absolute;left:7514;top:4229;width:1051;height:0" o:connectortype="straight" strokeweight="2pt"/>
                <v:shape id="_x0000_s2089" type="#_x0000_t32" style="position:absolute;left:7514;top:2465;width:1051;height:0" o:connectortype="straight" strokeweight="2pt"/>
                <v:shape id="Freeform 2758" o:spid="_x0000_s2090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91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92" type="#_x0000_t32" style="position:absolute;left:7514;top:6063;width:1051;height:0" o:connectortype="straight" strokeweight="2pt"/>
                <v:shape id="_x0000_s2093" type="#_x0000_t32" style="position:absolute;left:7514;top:7843;width:1051;height:0" o:connectortype="straight" strokeweight="2pt"/>
                <v:shape id="_x0000_s2094" type="#_x0000_t32" style="position:absolute;left:7514;top:9720;width:1051;height:0" o:connectortype="straight" strokeweight="2pt"/>
                <v:shape id="_x0000_s2095" type="#_x0000_t32" style="position:absolute;left:7514;top:11538;width:1051;height:0" o:connectortype="straight" strokeweight="2pt"/>
                <v:shape id="_x0000_s2096" type="#_x0000_t32" style="position:absolute;left:7514;top:13338;width:1051;height:0" o:connectortype="straight" strokeweight="2pt"/>
              </v:group>
            </v:group>
            <v:rect id="_x0000_s2097" style="position:absolute;left:1352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3D100A" w:rsidRDefault="003D100A" w:rsidP="003D100A">
                    <w:pPr>
                      <w:ind w:firstLine="180"/>
                    </w:pPr>
                    <w:r>
                      <w:t>Arts &amp; Humanities</w:t>
                    </w:r>
                  </w:p>
                </w:txbxContent>
              </v:textbox>
            </v:rect>
          </v:group>
        </v:group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CD2" w:rsidRDefault="002A0B0F">
    <w:pPr>
      <w:pStyle w:val="Header"/>
    </w:pPr>
    <w:r>
      <w:rPr>
        <w:noProof/>
      </w:rPr>
      <w:pict>
        <v:group id="_x0000_s2279" style="position:absolute;left:0;text-align:left;margin-left:427.35pt;margin-top:-38.95pt;width:156.15pt;height:795.8pt;z-index:251683840" coordorigin="873,-59" coordsize="3123,15916">
          <v:rect id="_x0000_s2280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280" inset="0,0,0,0">
              <w:txbxContent>
                <w:p w:rsidR="005D6CD2" w:rsidRDefault="005D6CD2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5D6CD2" w:rsidRPr="00E963F1" w:rsidRDefault="005D6CD2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281" style="position:absolute;left:873;top:-59;width:3123;height:15916" coordorigin="1352,-59" coordsize="3123,15916">
            <v:group id="_x0000_s2282" style="position:absolute;left:3395;top:-59;width:1080;height:15916" coordorigin="7514,7" coordsize="1080,15916">
              <v:rect id="_x0000_s2283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283" inset="0,0,0,0">
                  <w:txbxContent>
                    <w:p w:rsidR="005D6CD2" w:rsidRDefault="005D6CD2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5D6CD2" w:rsidRDefault="005D6CD2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5D6CD2" w:rsidRDefault="005D6CD2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University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Health                         School                   Descriptions            Index</w:t>
                      </w:r>
                    </w:p>
                    <w:p w:rsidR="005D6CD2" w:rsidRPr="00E963F1" w:rsidRDefault="005D6CD2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284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285" type="#_x0000_t32" style="position:absolute;left:7514;top:4229;width:1051;height:0" o:connectortype="straight" strokeweight="2pt"/>
                <v:shape id="_x0000_s2286" type="#_x0000_t32" style="position:absolute;left:7514;top:2465;width:1051;height:0" o:connectortype="straight" strokeweight="2pt"/>
                <v:shape id="Freeform 2758" o:spid="_x0000_s2287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288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289" type="#_x0000_t32" style="position:absolute;left:7514;top:6063;width:1051;height:0" o:connectortype="straight" strokeweight="2pt"/>
                <v:shape id="_x0000_s2290" type="#_x0000_t32" style="position:absolute;left:7514;top:7843;width:1051;height:0" o:connectortype="straight" strokeweight="2pt"/>
                <v:shape id="_x0000_s2291" type="#_x0000_t32" style="position:absolute;left:7514;top:9720;width:1051;height:0" o:connectortype="straight" strokeweight="2pt"/>
                <v:shape id="_x0000_s2292" type="#_x0000_t32" style="position:absolute;left:7514;top:11538;width:1051;height:0" o:connectortype="straight" strokeweight="2pt"/>
                <v:shape id="_x0000_s2293" type="#_x0000_t32" style="position:absolute;left:7514;top:13338;width:1051;height:0" o:connectortype="straight" strokeweight="2pt"/>
              </v:group>
            </v:group>
            <v:rect id="_x0000_s2294" style="position:absolute;left:1352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5D6CD2" w:rsidRPr="005D6CD2" w:rsidRDefault="005D6CD2" w:rsidP="00782E3E">
                    <w:pPr>
                      <w:spacing w:after="0"/>
                      <w:ind w:left="-187" w:right="-158"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5D6CD2">
                      <w:rPr>
                        <w:sz w:val="24"/>
                        <w:szCs w:val="24"/>
                      </w:rPr>
                      <w:t>F</w:t>
                    </w:r>
                    <w:r w:rsidRPr="005D6CD2">
                      <w:rPr>
                        <w:sz w:val="20"/>
                        <w:szCs w:val="20"/>
                      </w:rPr>
                      <w:t xml:space="preserve">INE </w:t>
                    </w:r>
                    <w:r w:rsidRPr="005D6CD2">
                      <w:rPr>
                        <w:sz w:val="24"/>
                        <w:szCs w:val="24"/>
                      </w:rPr>
                      <w:t>A</w:t>
                    </w:r>
                    <w:r w:rsidRPr="005D6CD2">
                      <w:rPr>
                        <w:sz w:val="20"/>
                        <w:szCs w:val="20"/>
                      </w:rPr>
                      <w:t>RTS</w:t>
                    </w:r>
                  </w:p>
                </w:txbxContent>
              </v:textbox>
            </v:rect>
          </v:group>
        </v:group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2A0B0F">
    <w:pPr>
      <w:pStyle w:val="Header"/>
    </w:pPr>
    <w:r>
      <w:rPr>
        <w:noProof/>
      </w:rPr>
      <w:pict>
        <v:group id="_x0000_s2151" style="position:absolute;left:0;text-align:left;margin-left:-57.35pt;margin-top:-36pt;width:178.85pt;height:795.8pt;z-index:251669504" coordorigin="1642" coordsize="3577,15916">
          <v:rect id="_x0000_s2152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152" inset="0,0,0,0">
              <w:txbxContent>
                <w:p w:rsidR="00782E3E" w:rsidRDefault="00782E3E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82E3E" w:rsidRPr="00E963F1" w:rsidRDefault="00782E3E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153" style="position:absolute;left:1642;width:3577;height:15916" coordorigin="1589" coordsize="3577,15916">
            <v:group id="_x0000_s2154" style="position:absolute;left:1589;width:1104;height:15916" coordorigin="5929,3" coordsize="1104,15916">
              <v:rect id="_x0000_s2155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155" inset="0,0,0,0">
                  <w:txbxContent>
                    <w:p w:rsidR="00782E3E" w:rsidRDefault="00782E3E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782E3E" w:rsidRPr="00E963F1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156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57" type="#_x0000_t32" style="position:absolute;left:3889;top:4172;width:1051;height:0" o:connectortype="straight" strokeweight="2pt"/>
                <v:shape id="_x0000_s2158" type="#_x0000_t32" style="position:absolute;left:3889;top:2408;width:1051;height:0" o:connectortype="straight" strokeweight="2pt"/>
                <v:shape id="Freeform 2758" o:spid="_x0000_s2159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60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61" type="#_x0000_t32" style="position:absolute;left:3889;top:6006;width:1051;height:0" o:connectortype="straight" strokeweight="2pt"/>
                <v:shape id="_x0000_s2162" type="#_x0000_t32" style="position:absolute;left:3889;top:7786;width:1051;height:0" o:connectortype="straight" strokeweight="2pt"/>
                <v:shape id="_x0000_s2163" type="#_x0000_t32" style="position:absolute;left:3889;top:9663;width:1051;height:0" o:connectortype="straight" strokeweight="2pt"/>
                <v:shape id="_x0000_s2164" type="#_x0000_t32" style="position:absolute;left:3889;top:11481;width:1051;height:0" o:connectortype="straight" strokeweight="2pt"/>
                <v:shape id="_x0000_s2165" type="#_x0000_t32" style="position:absolute;left:3889;top:13281;width:1051;height:0" o:connectortype="straight" strokeweight="2pt"/>
              </v:group>
            </v:group>
            <v:rect id="_x0000_s2166" style="position:absolute;left:2342;top:375;width:2824;height:421" fillcolor="white [3201]" strokecolor="#bfbfbf [2412]" strokeweight="2.5pt">
              <v:shadow color="#868686"/>
              <v:textbox>
                <w:txbxContent>
                  <w:p w:rsidR="00782E3E" w:rsidRPr="00782E3E" w:rsidRDefault="00782E3E" w:rsidP="00782E3E">
                    <w:pPr>
                      <w:ind w:left="-90" w:right="-123" w:firstLine="0"/>
                      <w:jc w:val="center"/>
                      <w:rPr>
                        <w:sz w:val="18"/>
                        <w:szCs w:val="18"/>
                      </w:rPr>
                    </w:pPr>
                    <w:r w:rsidRPr="00782E3E">
                      <w:rPr>
                        <w:sz w:val="24"/>
                        <w:szCs w:val="24"/>
                      </w:rPr>
                      <w:t>F</w:t>
                    </w:r>
                    <w:r>
                      <w:rPr>
                        <w:sz w:val="18"/>
                        <w:szCs w:val="18"/>
                      </w:rPr>
                      <w:t xml:space="preserve">INE </w:t>
                    </w:r>
                    <w:r w:rsidRPr="00782E3E">
                      <w:t>A</w:t>
                    </w:r>
                    <w:r>
                      <w:rPr>
                        <w:sz w:val="18"/>
                        <w:szCs w:val="18"/>
                      </w:rPr>
                      <w:t>RTS</w:t>
                    </w:r>
                  </w:p>
                </w:txbxContent>
              </v:textbox>
            </v:rect>
          </v:group>
        </v:group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CD2" w:rsidRDefault="002A0B0F">
    <w:pPr>
      <w:pStyle w:val="Header"/>
    </w:pPr>
    <w:r>
      <w:rPr>
        <w:noProof/>
      </w:rPr>
      <w:pict>
        <v:group id="_x0000_s2295" style="position:absolute;left:0;text-align:left;margin-left:427.35pt;margin-top:-38.95pt;width:156.15pt;height:795.8pt;z-index:251685888" coordorigin="873,-59" coordsize="3123,15916">
          <v:rect id="_x0000_s2296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296" inset="0,0,0,0">
              <w:txbxContent>
                <w:p w:rsidR="005D6CD2" w:rsidRDefault="005D6CD2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5D6CD2" w:rsidRPr="00E963F1" w:rsidRDefault="005D6CD2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297" style="position:absolute;left:873;top:-59;width:3123;height:15916" coordorigin="1352,-59" coordsize="3123,15916">
            <v:group id="_x0000_s2298" style="position:absolute;left:3395;top:-59;width:1080;height:15916" coordorigin="7514,7" coordsize="1080,15916">
              <v:rect id="_x0000_s2299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299" inset="0,0,0,0">
                  <w:txbxContent>
                    <w:p w:rsidR="005D6CD2" w:rsidRDefault="005D6CD2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5D6CD2" w:rsidRDefault="005D6CD2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5D6CD2" w:rsidRDefault="005D6CD2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University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Health                         School                   Descriptions            Index</w:t>
                      </w:r>
                    </w:p>
                    <w:p w:rsidR="005D6CD2" w:rsidRPr="00E963F1" w:rsidRDefault="005D6CD2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300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301" type="#_x0000_t32" style="position:absolute;left:7514;top:4229;width:1051;height:0" o:connectortype="straight" strokeweight="2pt"/>
                <v:shape id="_x0000_s2302" type="#_x0000_t32" style="position:absolute;left:7514;top:2465;width:1051;height:0" o:connectortype="straight" strokeweight="2pt"/>
                <v:shape id="Freeform 2758" o:spid="_x0000_s2303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304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305" type="#_x0000_t32" style="position:absolute;left:7514;top:6063;width:1051;height:0" o:connectortype="straight" strokeweight="2pt"/>
                <v:shape id="_x0000_s2306" type="#_x0000_t32" style="position:absolute;left:7514;top:7843;width:1051;height:0" o:connectortype="straight" strokeweight="2pt"/>
                <v:shape id="_x0000_s2307" type="#_x0000_t32" style="position:absolute;left:7514;top:9720;width:1051;height:0" o:connectortype="straight" strokeweight="2pt"/>
                <v:shape id="_x0000_s2308" type="#_x0000_t32" style="position:absolute;left:7514;top:11538;width:1051;height:0" o:connectortype="straight" strokeweight="2pt"/>
                <v:shape id="_x0000_s2309" type="#_x0000_t32" style="position:absolute;left:7514;top:13338;width:1051;height:0" o:connectortype="straight" strokeweight="2pt"/>
              </v:group>
            </v:group>
            <v:rect id="_x0000_s2310" style="position:absolute;left:1352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5D6CD2" w:rsidRPr="005D6CD2" w:rsidRDefault="005D6CD2" w:rsidP="00782E3E">
                    <w:pPr>
                      <w:spacing w:after="0"/>
                      <w:ind w:left="-187" w:right="-158" w:firstLine="0"/>
                      <w:jc w:val="center"/>
                      <w:rPr>
                        <w:sz w:val="18"/>
                        <w:szCs w:val="18"/>
                      </w:rPr>
                    </w:pPr>
                    <w:r w:rsidRPr="005D6CD2">
                      <w:t>H</w:t>
                    </w:r>
                    <w:r w:rsidRPr="005D6CD2">
                      <w:rPr>
                        <w:sz w:val="18"/>
                        <w:szCs w:val="18"/>
                      </w:rPr>
                      <w:t xml:space="preserve">ISTORY, </w:t>
                    </w:r>
                    <w:r w:rsidRPr="005D6CD2">
                      <w:t>P</w:t>
                    </w:r>
                    <w:r w:rsidRPr="005D6CD2">
                      <w:rPr>
                        <w:sz w:val="18"/>
                        <w:szCs w:val="18"/>
                      </w:rPr>
                      <w:t xml:space="preserve">OLITICAL </w:t>
                    </w:r>
                    <w:r w:rsidRPr="005D6CD2">
                      <w:t>S</w:t>
                    </w:r>
                    <w:r w:rsidRPr="005D6CD2">
                      <w:rPr>
                        <w:sz w:val="18"/>
                        <w:szCs w:val="18"/>
                      </w:rPr>
                      <w:t>CIENCE</w:t>
                    </w:r>
                  </w:p>
                </w:txbxContent>
              </v:textbox>
            </v:rect>
          </v:group>
        </v:group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2A0B0F">
    <w:pPr>
      <w:pStyle w:val="Header"/>
    </w:pPr>
    <w:r>
      <w:rPr>
        <w:noProof/>
      </w:rPr>
      <w:pict>
        <v:group id="_x0000_s2263" style="position:absolute;left:0;text-align:left;margin-left:-57.35pt;margin-top:-36pt;width:178.85pt;height:795.8pt;z-index:251681792" coordorigin="1642" coordsize="3577,15916">
          <v:rect id="_x0000_s2264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264" inset="0,0,0,0">
              <w:txbxContent>
                <w:p w:rsidR="00782E3E" w:rsidRDefault="00782E3E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82E3E" w:rsidRPr="00E963F1" w:rsidRDefault="00782E3E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265" style="position:absolute;left:1642;width:3577;height:15916" coordorigin="1589" coordsize="3577,15916">
            <v:group id="_x0000_s2266" style="position:absolute;left:1589;width:1104;height:15916" coordorigin="5929,3" coordsize="1104,15916">
              <v:rect id="_x0000_s2267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267" inset="0,0,0,0">
                  <w:txbxContent>
                    <w:p w:rsidR="00782E3E" w:rsidRDefault="00782E3E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782E3E" w:rsidRPr="00E963F1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268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269" type="#_x0000_t32" style="position:absolute;left:3889;top:4172;width:1051;height:0" o:connectortype="straight" strokeweight="2pt"/>
                <v:shape id="_x0000_s2270" type="#_x0000_t32" style="position:absolute;left:3889;top:2408;width:1051;height:0" o:connectortype="straight" strokeweight="2pt"/>
                <v:shape id="Freeform 2758" o:spid="_x0000_s2271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272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273" type="#_x0000_t32" style="position:absolute;left:3889;top:6006;width:1051;height:0" o:connectortype="straight" strokeweight="2pt"/>
                <v:shape id="_x0000_s2274" type="#_x0000_t32" style="position:absolute;left:3889;top:7786;width:1051;height:0" o:connectortype="straight" strokeweight="2pt"/>
                <v:shape id="_x0000_s2275" type="#_x0000_t32" style="position:absolute;left:3889;top:9663;width:1051;height:0" o:connectortype="straight" strokeweight="2pt"/>
                <v:shape id="_x0000_s2276" type="#_x0000_t32" style="position:absolute;left:3889;top:11481;width:1051;height:0" o:connectortype="straight" strokeweight="2pt"/>
                <v:shape id="_x0000_s2277" type="#_x0000_t32" style="position:absolute;left:3889;top:13281;width:1051;height:0" o:connectortype="straight" strokeweight="2pt"/>
              </v:group>
            </v:group>
            <v:rect id="_x0000_s2278" style="position:absolute;left:2342;top:375;width:2824;height:421" fillcolor="white [3201]" strokecolor="#bfbfbf [2412]" strokeweight="2.5pt">
              <v:shadow color="#868686"/>
              <v:textbox>
                <w:txbxContent>
                  <w:p w:rsidR="00782E3E" w:rsidRPr="00782E3E" w:rsidRDefault="00782E3E" w:rsidP="00782E3E">
                    <w:pPr>
                      <w:ind w:left="-90" w:right="-123" w:firstLine="0"/>
                      <w:jc w:val="center"/>
                      <w:rPr>
                        <w:sz w:val="18"/>
                        <w:szCs w:val="18"/>
                      </w:rPr>
                    </w:pPr>
                    <w:r w:rsidRPr="00782E3E">
                      <w:t>H</w:t>
                    </w:r>
                    <w:r w:rsidRPr="00782E3E">
                      <w:rPr>
                        <w:sz w:val="18"/>
                        <w:szCs w:val="18"/>
                      </w:rPr>
                      <w:t xml:space="preserve">ISTORY, </w:t>
                    </w:r>
                    <w:r w:rsidRPr="00782E3E">
                      <w:t>P</w:t>
                    </w:r>
                    <w:r w:rsidRPr="00782E3E">
                      <w:rPr>
                        <w:sz w:val="18"/>
                        <w:szCs w:val="18"/>
                      </w:rPr>
                      <w:t xml:space="preserve">OLITICAL </w:t>
                    </w:r>
                    <w:r w:rsidRPr="00782E3E">
                      <w:t>S</w:t>
                    </w:r>
                    <w:r w:rsidRPr="00782E3E">
                      <w:rPr>
                        <w:sz w:val="18"/>
                        <w:szCs w:val="18"/>
                      </w:rPr>
                      <w:t>CIENCE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2A0B0F">
    <w:pPr>
      <w:pStyle w:val="Header"/>
    </w:pPr>
    <w:r>
      <w:rPr>
        <w:noProof/>
      </w:rPr>
      <w:pict>
        <v:group id="_x0000_s2065" style="position:absolute;left:0;text-align:left;margin-left:-57.35pt;margin-top:-36pt;width:178.85pt;height:795.8pt;z-index:251658240" coordorigin="1642" coordsize="3577,15916">
          <v:rect id="_x0000_s2066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66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67" style="position:absolute;left:1642;width:3577;height:15916" coordorigin="1589" coordsize="3577,15916">
            <v:group id="_x0000_s2068" style="position:absolute;left:1589;width:1104;height:15916" coordorigin="5929,3" coordsize="1104,15916">
              <v:rect id="_x0000_s2069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69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70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1" type="#_x0000_t32" style="position:absolute;left:3889;top:4172;width:1051;height:0" o:connectortype="straight" strokeweight="2pt"/>
                <v:shape id="_x0000_s2072" type="#_x0000_t32" style="position:absolute;left:3889;top:2408;width:1051;height:0" o:connectortype="straight" strokeweight="2pt"/>
                <v:shape id="Freeform 2758" o:spid="_x0000_s2073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74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75" type="#_x0000_t32" style="position:absolute;left:3889;top:6006;width:1051;height:0" o:connectortype="straight" strokeweight="2pt"/>
                <v:shape id="_x0000_s2076" type="#_x0000_t32" style="position:absolute;left:3889;top:7786;width:1051;height:0" o:connectortype="straight" strokeweight="2pt"/>
                <v:shape id="_x0000_s2077" type="#_x0000_t32" style="position:absolute;left:3889;top:9663;width:1051;height:0" o:connectortype="straight" strokeweight="2pt"/>
                <v:shape id="_x0000_s2078" type="#_x0000_t32" style="position:absolute;left:3889;top:11481;width:1051;height:0" o:connectortype="straight" strokeweight="2pt"/>
                <v:shape id="_x0000_s2079" type="#_x0000_t32" style="position:absolute;left:3889;top:13281;width:1051;height:0" o:connectortype="straight" strokeweight="2pt"/>
              </v:group>
            </v:group>
            <v:rect id="_x0000_s2080" style="position:absolute;left:2342;top:375;width:2824;height:421" fillcolor="white [3201]" strokecolor="#bfbfbf [2412]" strokeweight="2.5pt">
              <v:shadow color="#868686"/>
              <v:textbox>
                <w:txbxContent>
                  <w:p w:rsidR="003D100A" w:rsidRDefault="003D100A" w:rsidP="003D100A">
                    <w:pPr>
                      <w:ind w:firstLine="360"/>
                    </w:pPr>
                    <w:r>
                      <w:t>Arts &amp; Humanities</w:t>
                    </w:r>
                  </w:p>
                </w:txbxContent>
              </v:textbox>
            </v:rect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2A0B0F">
    <w:pPr>
      <w:pStyle w:val="Header"/>
    </w:pPr>
    <w:r>
      <w:rPr>
        <w:noProof/>
      </w:rPr>
      <w:pict>
        <v:group id="_x0000_s2167" style="position:absolute;left:0;text-align:left;margin-left:427.35pt;margin-top:-38.95pt;width:156.15pt;height:795.8pt;z-index:251671552" coordorigin="873,-59" coordsize="3123,15916">
          <v:rect id="_x0000_s2168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168" inset="0,0,0,0">
              <w:txbxContent>
                <w:p w:rsidR="00782E3E" w:rsidRDefault="00782E3E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82E3E" w:rsidRPr="00E963F1" w:rsidRDefault="00782E3E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169" style="position:absolute;left:873;top:-59;width:3123;height:15916" coordorigin="1352,-59" coordsize="3123,15916">
            <v:group id="_x0000_s2170" style="position:absolute;left:3395;top:-59;width:1080;height:15916" coordorigin="7514,7" coordsize="1080,15916">
              <v:rect id="_x0000_s2171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171" inset="0,0,0,0">
                  <w:txbxContent>
                    <w:p w:rsidR="00782E3E" w:rsidRDefault="00782E3E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University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Health                         School                   Descriptions            Index</w:t>
                      </w:r>
                    </w:p>
                    <w:p w:rsidR="00782E3E" w:rsidRPr="00E963F1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172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73" type="#_x0000_t32" style="position:absolute;left:7514;top:4229;width:1051;height:0" o:connectortype="straight" strokeweight="2pt"/>
                <v:shape id="_x0000_s2174" type="#_x0000_t32" style="position:absolute;left:7514;top:2465;width:1051;height:0" o:connectortype="straight" strokeweight="2pt"/>
                <v:shape id="Freeform 2758" o:spid="_x0000_s2175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76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77" type="#_x0000_t32" style="position:absolute;left:7514;top:6063;width:1051;height:0" o:connectortype="straight" strokeweight="2pt"/>
                <v:shape id="_x0000_s2178" type="#_x0000_t32" style="position:absolute;left:7514;top:7843;width:1051;height:0" o:connectortype="straight" strokeweight="2pt"/>
                <v:shape id="_x0000_s2179" type="#_x0000_t32" style="position:absolute;left:7514;top:9720;width:1051;height:0" o:connectortype="straight" strokeweight="2pt"/>
                <v:shape id="_x0000_s2180" type="#_x0000_t32" style="position:absolute;left:7514;top:11538;width:1051;height:0" o:connectortype="straight" strokeweight="2pt"/>
                <v:shape id="_x0000_s2181" type="#_x0000_t32" style="position:absolute;left:7514;top:13338;width:1051;height:0" o:connectortype="straight" strokeweight="2pt"/>
              </v:group>
            </v:group>
            <v:rect id="_x0000_s2182" style="position:absolute;left:1352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782E3E" w:rsidRPr="00782E3E" w:rsidRDefault="00782E3E" w:rsidP="003D100A">
                    <w:pPr>
                      <w:ind w:firstLine="180"/>
                      <w:rPr>
                        <w:sz w:val="18"/>
                        <w:szCs w:val="18"/>
                      </w:rPr>
                    </w:pPr>
                    <w:r w:rsidRPr="00782E3E">
                      <w:rPr>
                        <w:sz w:val="24"/>
                        <w:szCs w:val="24"/>
                      </w:rPr>
                      <w:t>B</w:t>
                    </w:r>
                    <w:r w:rsidRPr="00782E3E">
                      <w:rPr>
                        <w:sz w:val="18"/>
                        <w:szCs w:val="18"/>
                      </w:rPr>
                      <w:t xml:space="preserve">EHAVIOR </w:t>
                    </w:r>
                    <w:r w:rsidRPr="00782E3E">
                      <w:rPr>
                        <w:sz w:val="24"/>
                        <w:szCs w:val="24"/>
                      </w:rPr>
                      <w:t>S</w:t>
                    </w:r>
                    <w:r w:rsidRPr="00782E3E">
                      <w:rPr>
                        <w:sz w:val="18"/>
                        <w:szCs w:val="18"/>
                      </w:rPr>
                      <w:t>CIENCES</w:t>
                    </w:r>
                  </w:p>
                </w:txbxContent>
              </v:textbox>
            </v:rect>
          </v:group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2A0B0F">
    <w:pPr>
      <w:pStyle w:val="Header"/>
    </w:pPr>
    <w:r>
      <w:rPr>
        <w:noProof/>
      </w:rPr>
      <w:pict>
        <v:group id="_x0000_s2183" style="position:absolute;left:0;text-align:left;margin-left:-57.35pt;margin-top:-36pt;width:178.85pt;height:795.8pt;z-index:251673600" coordorigin="1642" coordsize="3577,15916">
          <v:rect id="_x0000_s2184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184" inset="0,0,0,0">
              <w:txbxContent>
                <w:p w:rsidR="00782E3E" w:rsidRDefault="00782E3E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82E3E" w:rsidRPr="00E963F1" w:rsidRDefault="00782E3E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185" style="position:absolute;left:1642;width:3577;height:15916" coordorigin="1589" coordsize="3577,15916">
            <v:group id="_x0000_s2186" style="position:absolute;left:1589;width:1104;height:15916" coordorigin="5929,3" coordsize="1104,15916">
              <v:rect id="_x0000_s2187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187" inset="0,0,0,0">
                  <w:txbxContent>
                    <w:p w:rsidR="00782E3E" w:rsidRDefault="00782E3E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782E3E" w:rsidRPr="00E963F1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188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9" type="#_x0000_t32" style="position:absolute;left:3889;top:4172;width:1051;height:0" o:connectortype="straight" strokeweight="2pt"/>
                <v:shape id="_x0000_s2190" type="#_x0000_t32" style="position:absolute;left:3889;top:2408;width:1051;height:0" o:connectortype="straight" strokeweight="2pt"/>
                <v:shape id="Freeform 2758" o:spid="_x0000_s2191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92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93" type="#_x0000_t32" style="position:absolute;left:3889;top:6006;width:1051;height:0" o:connectortype="straight" strokeweight="2pt"/>
                <v:shape id="_x0000_s2194" type="#_x0000_t32" style="position:absolute;left:3889;top:7786;width:1051;height:0" o:connectortype="straight" strokeweight="2pt"/>
                <v:shape id="_x0000_s2195" type="#_x0000_t32" style="position:absolute;left:3889;top:9663;width:1051;height:0" o:connectortype="straight" strokeweight="2pt"/>
                <v:shape id="_x0000_s2196" type="#_x0000_t32" style="position:absolute;left:3889;top:11481;width:1051;height:0" o:connectortype="straight" strokeweight="2pt"/>
                <v:shape id="_x0000_s2197" type="#_x0000_t32" style="position:absolute;left:3889;top:13281;width:1051;height:0" o:connectortype="straight" strokeweight="2pt"/>
              </v:group>
            </v:group>
            <v:rect id="_x0000_s2198" style="position:absolute;left:2342;top:375;width:2824;height:421" fillcolor="white [3201]" strokecolor="#bfbfbf [2412]" strokeweight="2.5pt">
              <v:shadow color="#868686"/>
              <v:textbox>
                <w:txbxContent>
                  <w:p w:rsidR="00782E3E" w:rsidRPr="00782E3E" w:rsidRDefault="00782E3E" w:rsidP="00782E3E">
                    <w:pPr>
                      <w:ind w:firstLine="0"/>
                      <w:jc w:val="center"/>
                      <w:rPr>
                        <w:sz w:val="18"/>
                        <w:szCs w:val="18"/>
                      </w:rPr>
                    </w:pPr>
                    <w:r w:rsidRPr="00782E3E">
                      <w:t>B</w:t>
                    </w:r>
                    <w:r w:rsidRPr="00782E3E">
                      <w:rPr>
                        <w:sz w:val="18"/>
                        <w:szCs w:val="18"/>
                      </w:rPr>
                      <w:t xml:space="preserve">EHAVIOR </w:t>
                    </w:r>
                    <w:r w:rsidRPr="00782E3E">
                      <w:t>S</w:t>
                    </w:r>
                    <w:r w:rsidRPr="00782E3E">
                      <w:rPr>
                        <w:sz w:val="18"/>
                        <w:szCs w:val="18"/>
                      </w:rPr>
                      <w:t>CIENCES</w:t>
                    </w:r>
                  </w:p>
                </w:txbxContent>
              </v:textbox>
            </v:rect>
          </v:group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2A0B0F">
    <w:pPr>
      <w:pStyle w:val="Header"/>
    </w:pPr>
    <w:r>
      <w:rPr>
        <w:noProof/>
      </w:rPr>
      <w:pict>
        <v:group id="_x0000_s2199" style="position:absolute;left:0;text-align:left;margin-left:427.35pt;margin-top:-38.95pt;width:156.15pt;height:795.8pt;z-index:251675648" coordorigin="873,-59" coordsize="3123,15916">
          <v:rect id="_x0000_s2200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200" inset="0,0,0,0">
              <w:txbxContent>
                <w:p w:rsidR="00782E3E" w:rsidRDefault="00782E3E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82E3E" w:rsidRPr="00E963F1" w:rsidRDefault="00782E3E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201" style="position:absolute;left:873;top:-59;width:3123;height:15916" coordorigin="1352,-59" coordsize="3123,15916">
            <v:group id="_x0000_s2202" style="position:absolute;left:3395;top:-59;width:1080;height:15916" coordorigin="7514,7" coordsize="1080,15916">
              <v:rect id="_x0000_s2203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203" inset="0,0,0,0">
                  <w:txbxContent>
                    <w:p w:rsidR="00782E3E" w:rsidRDefault="00782E3E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University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Health                         School                   Descriptions            Index</w:t>
                      </w:r>
                    </w:p>
                    <w:p w:rsidR="00782E3E" w:rsidRPr="00E963F1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204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205" type="#_x0000_t32" style="position:absolute;left:7514;top:4229;width:1051;height:0" o:connectortype="straight" strokeweight="2pt"/>
                <v:shape id="_x0000_s2206" type="#_x0000_t32" style="position:absolute;left:7514;top:2465;width:1051;height:0" o:connectortype="straight" strokeweight="2pt"/>
                <v:shape id="Freeform 2758" o:spid="_x0000_s2207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208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209" type="#_x0000_t32" style="position:absolute;left:7514;top:6063;width:1051;height:0" o:connectortype="straight" strokeweight="2pt"/>
                <v:shape id="_x0000_s2210" type="#_x0000_t32" style="position:absolute;left:7514;top:7843;width:1051;height:0" o:connectortype="straight" strokeweight="2pt"/>
                <v:shape id="_x0000_s2211" type="#_x0000_t32" style="position:absolute;left:7514;top:9720;width:1051;height:0" o:connectortype="straight" strokeweight="2pt"/>
                <v:shape id="_x0000_s2212" type="#_x0000_t32" style="position:absolute;left:7514;top:11538;width:1051;height:0" o:connectortype="straight" strokeweight="2pt"/>
                <v:shape id="_x0000_s2213" type="#_x0000_t32" style="position:absolute;left:7514;top:13338;width:1051;height:0" o:connectortype="straight" strokeweight="2pt"/>
              </v:group>
            </v:group>
            <v:rect id="_x0000_s2214" style="position:absolute;left:1352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782E3E" w:rsidRPr="00782E3E" w:rsidRDefault="00782E3E" w:rsidP="00782E3E">
                    <w:pPr>
                      <w:ind w:left="-180" w:right="-159" w:firstLine="0"/>
                      <w:rPr>
                        <w:sz w:val="18"/>
                        <w:szCs w:val="18"/>
                      </w:rPr>
                    </w:pPr>
                    <w:r w:rsidRPr="00782E3E">
                      <w:t>E</w:t>
                    </w:r>
                    <w:r w:rsidRPr="00782E3E">
                      <w:rPr>
                        <w:sz w:val="18"/>
                        <w:szCs w:val="18"/>
                      </w:rPr>
                      <w:t>NGLISH</w:t>
                    </w:r>
                    <w:proofErr w:type="gramStart"/>
                    <w:r w:rsidRPr="00782E3E">
                      <w:rPr>
                        <w:sz w:val="18"/>
                        <w:szCs w:val="18"/>
                      </w:rPr>
                      <w:t>,</w:t>
                    </w:r>
                    <w:r w:rsidRPr="00782E3E">
                      <w:t>M</w:t>
                    </w:r>
                    <w:r w:rsidRPr="00782E3E">
                      <w:rPr>
                        <w:sz w:val="18"/>
                        <w:szCs w:val="18"/>
                      </w:rPr>
                      <w:t>ODERN</w:t>
                    </w:r>
                    <w:proofErr w:type="gramEnd"/>
                    <w:r w:rsidRPr="00782E3E">
                      <w:rPr>
                        <w:sz w:val="18"/>
                        <w:szCs w:val="18"/>
                      </w:rPr>
                      <w:t xml:space="preserve"> </w:t>
                    </w:r>
                    <w:r w:rsidRPr="00782E3E">
                      <w:t>L</w:t>
                    </w:r>
                    <w:r w:rsidRPr="00782E3E">
                      <w:rPr>
                        <w:sz w:val="18"/>
                        <w:szCs w:val="18"/>
                      </w:rPr>
                      <w:t>ANGUAGE</w:t>
                    </w:r>
                  </w:p>
                </w:txbxContent>
              </v:textbox>
            </v:rect>
          </v:group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2A0B0F">
    <w:pPr>
      <w:pStyle w:val="Header"/>
    </w:pPr>
    <w:r>
      <w:rPr>
        <w:noProof/>
      </w:rPr>
      <w:pict>
        <v:group id="_x0000_s2103" style="position:absolute;left:0;text-align:left;margin-left:427.35pt;margin-top:-38.95pt;width:156.15pt;height:795.8pt;z-index:251663360" coordorigin="873,-59" coordsize="3123,15916">
          <v:rect id="_x0000_s2104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104" inset="0,0,0,0">
              <w:txbxContent>
                <w:p w:rsidR="00782E3E" w:rsidRDefault="00782E3E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82E3E" w:rsidRPr="00E963F1" w:rsidRDefault="00782E3E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105" style="position:absolute;left:873;top:-59;width:3123;height:15916" coordorigin="1352,-59" coordsize="3123,15916">
            <v:group id="_x0000_s2106" style="position:absolute;left:3395;top:-59;width:1080;height:15916" coordorigin="7514,7" coordsize="1080,15916">
              <v:rect id="_x0000_s2107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107" inset="0,0,0,0">
                  <w:txbxContent>
                    <w:p w:rsidR="00782E3E" w:rsidRDefault="00782E3E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University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Health                         School                   Descriptions            Index</w:t>
                      </w:r>
                    </w:p>
                    <w:p w:rsidR="00782E3E" w:rsidRPr="00E963F1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108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09" type="#_x0000_t32" style="position:absolute;left:7514;top:4229;width:1051;height:0" o:connectortype="straight" strokeweight="2pt"/>
                <v:shape id="_x0000_s2110" type="#_x0000_t32" style="position:absolute;left:7514;top:2465;width:1051;height:0" o:connectortype="straight" strokeweight="2pt"/>
                <v:shape id="Freeform 2758" o:spid="_x0000_s2111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12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13" type="#_x0000_t32" style="position:absolute;left:7514;top:6063;width:1051;height:0" o:connectortype="straight" strokeweight="2pt"/>
                <v:shape id="_x0000_s2114" type="#_x0000_t32" style="position:absolute;left:7514;top:7843;width:1051;height:0" o:connectortype="straight" strokeweight="2pt"/>
                <v:shape id="_x0000_s2115" type="#_x0000_t32" style="position:absolute;left:7514;top:9720;width:1051;height:0" o:connectortype="straight" strokeweight="2pt"/>
                <v:shape id="_x0000_s2116" type="#_x0000_t32" style="position:absolute;left:7514;top:11538;width:1051;height:0" o:connectortype="straight" strokeweight="2pt"/>
                <v:shape id="_x0000_s2117" type="#_x0000_t32" style="position:absolute;left:7514;top:13338;width:1051;height:0" o:connectortype="straight" strokeweight="2pt"/>
              </v:group>
            </v:group>
            <v:rect id="_x0000_s2118" style="position:absolute;left:1352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782E3E" w:rsidRPr="00782E3E" w:rsidRDefault="00782E3E" w:rsidP="00782E3E">
                    <w:pPr>
                      <w:spacing w:after="0"/>
                      <w:ind w:left="-187" w:right="-158" w:firstLine="0"/>
                      <w:rPr>
                        <w:sz w:val="16"/>
                        <w:szCs w:val="16"/>
                      </w:rPr>
                    </w:pPr>
                    <w:r w:rsidRPr="00782E3E">
                      <w:rPr>
                        <w:sz w:val="16"/>
                        <w:szCs w:val="16"/>
                      </w:rPr>
                      <w:t xml:space="preserve"> ENGLISH</w:t>
                    </w:r>
                    <w:proofErr w:type="gramStart"/>
                    <w:r w:rsidRPr="00782E3E">
                      <w:rPr>
                        <w:sz w:val="16"/>
                        <w:szCs w:val="16"/>
                      </w:rPr>
                      <w:t>,</w:t>
                    </w:r>
                    <w:r>
                      <w:rPr>
                        <w:sz w:val="16"/>
                        <w:szCs w:val="16"/>
                      </w:rPr>
                      <w:t>MODERN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LA</w:t>
                    </w:r>
                    <w:r w:rsidRPr="00782E3E">
                      <w:rPr>
                        <w:sz w:val="16"/>
                        <w:szCs w:val="16"/>
                      </w:rPr>
                      <w:t>NGUAGE,</w:t>
                    </w:r>
                  </w:p>
                </w:txbxContent>
              </v:textbox>
            </v:rect>
          </v:group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2A0B0F">
    <w:pPr>
      <w:pStyle w:val="Header"/>
    </w:pPr>
    <w:r>
      <w:rPr>
        <w:noProof/>
      </w:rPr>
      <w:pict>
        <v:group id="_x0000_s2215" style="position:absolute;left:0;text-align:left;margin-left:-57.35pt;margin-top:-36pt;width:178.85pt;height:795.8pt;z-index:251677696" coordorigin="1642" coordsize="3577,15916">
          <v:rect id="_x0000_s2216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216" inset="0,0,0,0">
              <w:txbxContent>
                <w:p w:rsidR="00782E3E" w:rsidRDefault="00782E3E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82E3E" w:rsidRPr="00E963F1" w:rsidRDefault="00782E3E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217" style="position:absolute;left:1642;width:3577;height:15916" coordorigin="1589" coordsize="3577,15916">
            <v:group id="_x0000_s2218" style="position:absolute;left:1589;width:1104;height:15916" coordorigin="5929,3" coordsize="1104,15916">
              <v:rect id="_x0000_s2219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219" inset="0,0,0,0">
                  <w:txbxContent>
                    <w:p w:rsidR="00782E3E" w:rsidRDefault="00782E3E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782E3E" w:rsidRPr="00E963F1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220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221" type="#_x0000_t32" style="position:absolute;left:3889;top:4172;width:1051;height:0" o:connectortype="straight" strokeweight="2pt"/>
                <v:shape id="_x0000_s2222" type="#_x0000_t32" style="position:absolute;left:3889;top:2408;width:1051;height:0" o:connectortype="straight" strokeweight="2pt"/>
                <v:shape id="Freeform 2758" o:spid="_x0000_s2223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224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225" type="#_x0000_t32" style="position:absolute;left:3889;top:6006;width:1051;height:0" o:connectortype="straight" strokeweight="2pt"/>
                <v:shape id="_x0000_s2226" type="#_x0000_t32" style="position:absolute;left:3889;top:7786;width:1051;height:0" o:connectortype="straight" strokeweight="2pt"/>
                <v:shape id="_x0000_s2227" type="#_x0000_t32" style="position:absolute;left:3889;top:9663;width:1051;height:0" o:connectortype="straight" strokeweight="2pt"/>
                <v:shape id="_x0000_s2228" type="#_x0000_t32" style="position:absolute;left:3889;top:11481;width:1051;height:0" o:connectortype="straight" strokeweight="2pt"/>
                <v:shape id="_x0000_s2229" type="#_x0000_t32" style="position:absolute;left:3889;top:13281;width:1051;height:0" o:connectortype="straight" strokeweight="2pt"/>
              </v:group>
            </v:group>
            <v:rect id="_x0000_s2230" style="position:absolute;left:2342;top:375;width:2824;height:421" fillcolor="white [3201]" strokecolor="#bfbfbf [2412]" strokeweight="2.5pt">
              <v:shadow color="#868686"/>
              <v:textbox>
                <w:txbxContent>
                  <w:p w:rsidR="00782E3E" w:rsidRPr="00782E3E" w:rsidRDefault="00782E3E" w:rsidP="00782E3E">
                    <w:pPr>
                      <w:ind w:firstLine="0"/>
                      <w:jc w:val="center"/>
                      <w:rPr>
                        <w:sz w:val="18"/>
                        <w:szCs w:val="18"/>
                      </w:rPr>
                    </w:pPr>
                    <w:r w:rsidRPr="00782E3E">
                      <w:t>E</w:t>
                    </w:r>
                    <w:r w:rsidRPr="00782E3E">
                      <w:rPr>
                        <w:sz w:val="18"/>
                        <w:szCs w:val="18"/>
                      </w:rPr>
                      <w:t>NGLISH,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782E3E">
                      <w:t>M</w:t>
                    </w:r>
                    <w:r w:rsidRPr="00782E3E">
                      <w:rPr>
                        <w:sz w:val="18"/>
                        <w:szCs w:val="18"/>
                      </w:rPr>
                      <w:t xml:space="preserve">ODERN </w:t>
                    </w:r>
                    <w:r w:rsidRPr="00782E3E">
                      <w:t>L</w:t>
                    </w:r>
                    <w:r w:rsidRPr="00782E3E">
                      <w:rPr>
                        <w:sz w:val="18"/>
                        <w:szCs w:val="18"/>
                      </w:rPr>
                      <w:t>ANGUAGE</w:t>
                    </w:r>
                  </w:p>
                </w:txbxContent>
              </v:textbox>
            </v:rect>
          </v:group>
        </v:group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2A0B0F">
    <w:pPr>
      <w:pStyle w:val="Header"/>
    </w:pPr>
    <w:r>
      <w:rPr>
        <w:noProof/>
      </w:rPr>
      <w:pict>
        <v:group id="_x0000_s2135" style="position:absolute;left:0;text-align:left;margin-left:427.35pt;margin-top:-38.95pt;width:156.15pt;height:795.8pt;z-index:251667456" coordorigin="873,-59" coordsize="3123,15916">
          <v:rect id="_x0000_s2136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136" inset="0,0,0,0">
              <w:txbxContent>
                <w:p w:rsidR="00782E3E" w:rsidRDefault="00782E3E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82E3E" w:rsidRPr="00E963F1" w:rsidRDefault="00782E3E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137" style="position:absolute;left:873;top:-59;width:3123;height:15916" coordorigin="1352,-59" coordsize="3123,15916">
            <v:group id="_x0000_s2138" style="position:absolute;left:3395;top:-59;width:1080;height:15916" coordorigin="7514,7" coordsize="1080,15916">
              <v:rect id="_x0000_s2139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139" inset="0,0,0,0">
                  <w:txbxContent>
                    <w:p w:rsidR="00782E3E" w:rsidRDefault="00782E3E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University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Health                         School                   Descriptions            Index</w:t>
                      </w:r>
                    </w:p>
                    <w:p w:rsidR="00782E3E" w:rsidRPr="00E963F1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140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41" type="#_x0000_t32" style="position:absolute;left:7514;top:4229;width:1051;height:0" o:connectortype="straight" strokeweight="2pt"/>
                <v:shape id="_x0000_s2142" type="#_x0000_t32" style="position:absolute;left:7514;top:2465;width:1051;height:0" o:connectortype="straight" strokeweight="2pt"/>
                <v:shape id="Freeform 2758" o:spid="_x0000_s2143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44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45" type="#_x0000_t32" style="position:absolute;left:7514;top:6063;width:1051;height:0" o:connectortype="straight" strokeweight="2pt"/>
                <v:shape id="_x0000_s2146" type="#_x0000_t32" style="position:absolute;left:7514;top:7843;width:1051;height:0" o:connectortype="straight" strokeweight="2pt"/>
                <v:shape id="_x0000_s2147" type="#_x0000_t32" style="position:absolute;left:7514;top:9720;width:1051;height:0" o:connectortype="straight" strokeweight="2pt"/>
                <v:shape id="_x0000_s2148" type="#_x0000_t32" style="position:absolute;left:7514;top:11538;width:1051;height:0" o:connectortype="straight" strokeweight="2pt"/>
                <v:shape id="_x0000_s2149" type="#_x0000_t32" style="position:absolute;left:7514;top:13338;width:1051;height:0" o:connectortype="straight" strokeweight="2pt"/>
              </v:group>
            </v:group>
            <v:rect id="_x0000_s2150" style="position:absolute;left:1352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782E3E" w:rsidRPr="00782E3E" w:rsidRDefault="00782E3E" w:rsidP="00782E3E">
                    <w:pPr>
                      <w:spacing w:after="0"/>
                      <w:ind w:left="-187" w:right="-158" w:firstLine="0"/>
                      <w:jc w:val="center"/>
                      <w:rPr>
                        <w:sz w:val="18"/>
                        <w:szCs w:val="18"/>
                      </w:rPr>
                    </w:pPr>
                    <w:r w:rsidRPr="00782E3E">
                      <w:t>H</w:t>
                    </w:r>
                    <w:r w:rsidRPr="00782E3E">
                      <w:rPr>
                        <w:sz w:val="18"/>
                        <w:szCs w:val="18"/>
                      </w:rPr>
                      <w:t xml:space="preserve">ISTORY, </w:t>
                    </w:r>
                    <w:r w:rsidRPr="00782E3E">
                      <w:t>P</w:t>
                    </w:r>
                    <w:r w:rsidRPr="00782E3E">
                      <w:rPr>
                        <w:sz w:val="18"/>
                        <w:szCs w:val="18"/>
                      </w:rPr>
                      <w:t xml:space="preserve">OLITICAL </w:t>
                    </w:r>
                    <w:r w:rsidRPr="00782E3E">
                      <w:t>S</w:t>
                    </w:r>
                    <w:r w:rsidRPr="00782E3E">
                      <w:rPr>
                        <w:sz w:val="18"/>
                        <w:szCs w:val="18"/>
                      </w:rPr>
                      <w:t>CIENCE</w:t>
                    </w:r>
                  </w:p>
                </w:txbxContent>
              </v:textbox>
            </v:rect>
          </v:group>
        </v:group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3E" w:rsidRDefault="002A0B0F">
    <w:pPr>
      <w:pStyle w:val="Header"/>
    </w:pPr>
    <w:r>
      <w:rPr>
        <w:noProof/>
      </w:rPr>
      <w:pict>
        <v:group id="_x0000_s2247" style="position:absolute;left:0;text-align:left;margin-left:-57.35pt;margin-top:-36pt;width:178.85pt;height:795.8pt;z-index:251679744" coordorigin="1642" coordsize="3577,15916">
          <v:rect id="_x0000_s2248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248" inset="0,0,0,0">
              <w:txbxContent>
                <w:p w:rsidR="00782E3E" w:rsidRDefault="00782E3E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82E3E" w:rsidRPr="00E963F1" w:rsidRDefault="00782E3E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249" style="position:absolute;left:1642;width:3577;height:15916" coordorigin="1589" coordsize="3577,15916">
            <v:group id="_x0000_s2250" style="position:absolute;left:1589;width:1104;height:15916" coordorigin="5929,3" coordsize="1104,15916">
              <v:rect id="_x0000_s2251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251" inset="0,0,0,0">
                  <w:txbxContent>
                    <w:p w:rsidR="00782E3E" w:rsidRDefault="00782E3E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782E3E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782E3E" w:rsidRPr="00E963F1" w:rsidRDefault="00782E3E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252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253" type="#_x0000_t32" style="position:absolute;left:3889;top:4172;width:1051;height:0" o:connectortype="straight" strokeweight="2pt"/>
                <v:shape id="_x0000_s2254" type="#_x0000_t32" style="position:absolute;left:3889;top:2408;width:1051;height:0" o:connectortype="straight" strokeweight="2pt"/>
                <v:shape id="Freeform 2758" o:spid="_x0000_s2255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256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257" type="#_x0000_t32" style="position:absolute;left:3889;top:6006;width:1051;height:0" o:connectortype="straight" strokeweight="2pt"/>
                <v:shape id="_x0000_s2258" type="#_x0000_t32" style="position:absolute;left:3889;top:7786;width:1051;height:0" o:connectortype="straight" strokeweight="2pt"/>
                <v:shape id="_x0000_s2259" type="#_x0000_t32" style="position:absolute;left:3889;top:9663;width:1051;height:0" o:connectortype="straight" strokeweight="2pt"/>
                <v:shape id="_x0000_s2260" type="#_x0000_t32" style="position:absolute;left:3889;top:11481;width:1051;height:0" o:connectortype="straight" strokeweight="2pt"/>
                <v:shape id="_x0000_s2261" type="#_x0000_t32" style="position:absolute;left:3889;top:13281;width:1051;height:0" o:connectortype="straight" strokeweight="2pt"/>
              </v:group>
            </v:group>
            <v:rect id="_x0000_s2262" style="position:absolute;left:2342;top:375;width:2824;height:421" fillcolor="white [3201]" strokecolor="#bfbfbf [2412]" strokeweight="2.5pt">
              <v:shadow color="#868686"/>
              <v:textbox>
                <w:txbxContent>
                  <w:p w:rsidR="00782E3E" w:rsidRPr="00782E3E" w:rsidRDefault="00782E3E" w:rsidP="00782E3E">
                    <w:pPr>
                      <w:ind w:firstLine="0"/>
                      <w:jc w:val="center"/>
                      <w:rPr>
                        <w:sz w:val="18"/>
                        <w:szCs w:val="18"/>
                      </w:rPr>
                    </w:pPr>
                    <w:r w:rsidRPr="00782E3E">
                      <w:t>F</w:t>
                    </w:r>
                    <w:r w:rsidRPr="00782E3E">
                      <w:rPr>
                        <w:sz w:val="18"/>
                        <w:szCs w:val="18"/>
                      </w:rPr>
                      <w:t xml:space="preserve">INE </w:t>
                    </w:r>
                    <w:r w:rsidRPr="00782E3E">
                      <w:t>A</w:t>
                    </w:r>
                    <w:r w:rsidRPr="00782E3E">
                      <w:rPr>
                        <w:sz w:val="18"/>
                        <w:szCs w:val="18"/>
                      </w:rPr>
                      <w:t>RTS</w:t>
                    </w: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F3879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645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7CE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4A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3A0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2EE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BC3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0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D43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2C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83B36"/>
    <w:multiLevelType w:val="hybridMultilevel"/>
    <w:tmpl w:val="FFBC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7B3F65"/>
    <w:multiLevelType w:val="hybridMultilevel"/>
    <w:tmpl w:val="8D58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0A1033"/>
    <w:multiLevelType w:val="hybridMultilevel"/>
    <w:tmpl w:val="4206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862A42"/>
    <w:multiLevelType w:val="hybridMultilevel"/>
    <w:tmpl w:val="F26CA3F6"/>
    <w:lvl w:ilvl="0" w:tplc="625CD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A52D6E"/>
    <w:multiLevelType w:val="hybridMultilevel"/>
    <w:tmpl w:val="377A94B0"/>
    <w:lvl w:ilvl="0" w:tplc="0409000F">
      <w:start w:val="1"/>
      <w:numFmt w:val="decimal"/>
      <w:lvlText w:val="%1."/>
      <w:lvlJc w:val="left"/>
      <w:pPr>
        <w:ind w:left="1706" w:hanging="360"/>
      </w:pPr>
    </w:lvl>
    <w:lvl w:ilvl="1" w:tplc="04090019" w:tentative="1">
      <w:start w:val="1"/>
      <w:numFmt w:val="lowerLetter"/>
      <w:lvlText w:val="%2."/>
      <w:lvlJc w:val="left"/>
      <w:pPr>
        <w:ind w:left="2426" w:hanging="360"/>
      </w:pPr>
    </w:lvl>
    <w:lvl w:ilvl="2" w:tplc="0409001B" w:tentative="1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15">
    <w:nsid w:val="204F2AED"/>
    <w:multiLevelType w:val="hybridMultilevel"/>
    <w:tmpl w:val="E5AA5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919D2"/>
    <w:multiLevelType w:val="hybridMultilevel"/>
    <w:tmpl w:val="F816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85A03"/>
    <w:multiLevelType w:val="hybridMultilevel"/>
    <w:tmpl w:val="CFD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672F4"/>
    <w:multiLevelType w:val="hybridMultilevel"/>
    <w:tmpl w:val="AF8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55AB4"/>
    <w:multiLevelType w:val="hybridMultilevel"/>
    <w:tmpl w:val="9AFE9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1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0E474B"/>
    <w:multiLevelType w:val="hybridMultilevel"/>
    <w:tmpl w:val="B1EC4F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F6A0186"/>
    <w:multiLevelType w:val="hybridMultilevel"/>
    <w:tmpl w:val="A4002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B012FB"/>
    <w:multiLevelType w:val="hybridMultilevel"/>
    <w:tmpl w:val="CD08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6"/>
  </w:num>
  <w:num w:numId="14">
    <w:abstractNumId w:val="20"/>
  </w:num>
  <w:num w:numId="15">
    <w:abstractNumId w:val="15"/>
  </w:num>
  <w:num w:numId="16">
    <w:abstractNumId w:val="22"/>
  </w:num>
  <w:num w:numId="17">
    <w:abstractNumId w:val="19"/>
  </w:num>
  <w:num w:numId="18">
    <w:abstractNumId w:val="21"/>
  </w:num>
  <w:num w:numId="19">
    <w:abstractNumId w:val="14"/>
  </w:num>
  <w:num w:numId="20">
    <w:abstractNumId w:val="10"/>
  </w:num>
  <w:num w:numId="21">
    <w:abstractNumId w:val="18"/>
  </w:num>
  <w:num w:numId="22">
    <w:abstractNumId w:val="17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23554">
      <o:colormenu v:ext="edit" fillcolor="none"/>
    </o:shapedefaults>
    <o:shapelayout v:ext="edit">
      <o:idmap v:ext="edit" data="2"/>
      <o:rules v:ext="edit">
        <o:r id="V:Rule92" type="connector" idref="#_x0000_s2165"/>
        <o:r id="V:Rule93" type="connector" idref="#_x0000_s2077"/>
        <o:r id="V:Rule94" type="connector" idref="#_x0000_s2226"/>
        <o:r id="V:Rule95" type="connector" idref="#_x0000_s2162"/>
        <o:r id="V:Rule96" type="connector" idref="#_x0000_s2148"/>
        <o:r id="V:Rule97" type="connector" idref="#_x0000_s2253"/>
        <o:r id="V:Rule98" type="connector" idref="#_x0000_s2190"/>
        <o:r id="V:Rule99" type="connector" idref="#_x0000_s2254"/>
        <o:r id="V:Rule100" type="connector" idref="#_x0000_s2259"/>
        <o:r id="V:Rule101" type="connector" idref="#_x0000_s2205"/>
        <o:r id="V:Rule102" type="connector" idref="#_x0000_s2221"/>
        <o:r id="V:Rule103" type="connector" idref="#_x0000_s2222"/>
        <o:r id="V:Rule104" type="connector" idref="#_x0000_s2115"/>
        <o:r id="V:Rule105" type="connector" idref="#_x0000_s2117"/>
        <o:r id="V:Rule106" type="connector" idref="#_x0000_s2079"/>
        <o:r id="V:Rule107" type="connector" idref="#_x0000_s2181"/>
        <o:r id="V:Rule108" type="connector" idref="#_x0000_s2290"/>
        <o:r id="V:Rule109" type="connector" idref="#_x0000_s2161"/>
        <o:r id="V:Rule110" type="connector" idref="#_x0000_s2157"/>
        <o:r id="V:Rule111" type="connector" idref="#_x0000_s2071"/>
        <o:r id="V:Rule112" type="connector" idref="#_x0000_s2076"/>
        <o:r id="V:Rule113" type="connector" idref="#_x0000_s2180"/>
        <o:r id="V:Rule114" type="connector" idref="#_x0000_s2158"/>
        <o:r id="V:Rule115" type="connector" idref="#_x0000_s2213"/>
        <o:r id="V:Rule116" type="connector" idref="#_x0000_s2258"/>
        <o:r id="V:Rule117" type="connector" idref="#_x0000_s2177"/>
        <o:r id="V:Rule118" type="connector" idref="#_x0000_s2307"/>
        <o:r id="V:Rule119" type="connector" idref="#_x0000_s2285"/>
        <o:r id="V:Rule120" type="connector" idref="#_x0000_s2275"/>
        <o:r id="V:Rule121" type="connector" idref="#_x0000_s2114"/>
        <o:r id="V:Rule122" type="connector" idref="#_x0000_s2092"/>
        <o:r id="V:Rule123" type="connector" idref="#_x0000_s2145"/>
        <o:r id="V:Rule124" type="connector" idref="#_x0000_s2174"/>
        <o:r id="V:Rule125" type="connector" idref="#_x0000_s2209"/>
        <o:r id="V:Rule126" type="connector" idref="#_x0000_s2110"/>
        <o:r id="V:Rule127" type="connector" idref="#_x0000_s2277"/>
        <o:r id="V:Rule128" type="connector" idref="#_x0000_s2142"/>
        <o:r id="V:Rule129" type="connector" idref="#_x0000_s2189"/>
        <o:r id="V:Rule130" type="connector" idref="#_x0000_s2196"/>
        <o:r id="V:Rule131" type="connector" idref="#_x0000_s2193"/>
        <o:r id="V:Rule132" type="connector" idref="#_x0000_s2179"/>
        <o:r id="V:Rule133" type="connector" idref="#_x0000_s2286"/>
        <o:r id="V:Rule134" type="connector" idref="#_x0000_s2301"/>
        <o:r id="V:Rule135" type="connector" idref="#_x0000_s2078"/>
        <o:r id="V:Rule136" type="connector" idref="#_x0000_s2292"/>
        <o:r id="V:Rule137" type="connector" idref="#_x0000_s2178"/>
        <o:r id="V:Rule138" type="connector" idref="#_x0000_s2270"/>
        <o:r id="V:Rule139" type="connector" idref="#_x0000_s2072"/>
        <o:r id="V:Rule140" type="connector" idref="#_x0000_s2163"/>
        <o:r id="V:Rule141" type="connector" idref="#_x0000_s2257"/>
        <o:r id="V:Rule142" type="connector" idref="#_x0000_s2289"/>
        <o:r id="V:Rule143" type="connector" idref="#_x0000_s2261"/>
        <o:r id="V:Rule144" type="connector" idref="#_x0000_s2273"/>
        <o:r id="V:Rule145" type="connector" idref="#_x0000_s2206"/>
        <o:r id="V:Rule146" type="connector" idref="#_x0000_s2197"/>
        <o:r id="V:Rule147" type="connector" idref="#_x0000_s2149"/>
        <o:r id="V:Rule148" type="connector" idref="#_x0000_s2109"/>
        <o:r id="V:Rule149" type="connector" idref="#_x0000_s2094"/>
        <o:r id="V:Rule150" type="connector" idref="#_x0000_s2095"/>
        <o:r id="V:Rule151" type="connector" idref="#_x0000_s2293"/>
        <o:r id="V:Rule152" type="connector" idref="#_x0000_s2306"/>
        <o:r id="V:Rule153" type="connector" idref="#_x0000_s2229"/>
        <o:r id="V:Rule154" type="connector" idref="#_x0000_s2305"/>
        <o:r id="V:Rule155" type="connector" idref="#_x0000_s2260"/>
        <o:r id="V:Rule156" type="connector" idref="#_x0000_s2096"/>
        <o:r id="V:Rule157" type="connector" idref="#_x0000_s2309"/>
        <o:r id="V:Rule158" type="connector" idref="#_x0000_s2195"/>
        <o:r id="V:Rule159" type="connector" idref="#_x0000_s2147"/>
        <o:r id="V:Rule160" type="connector" idref="#_x0000_s2210"/>
        <o:r id="V:Rule161" type="connector" idref="#_x0000_s2146"/>
        <o:r id="V:Rule162" type="connector" idref="#_x0000_s2225"/>
        <o:r id="V:Rule163" type="connector" idref="#_x0000_s2302"/>
        <o:r id="V:Rule164" type="connector" idref="#_x0000_s2194"/>
        <o:r id="V:Rule165" type="connector" idref="#_x0000_s2089"/>
        <o:r id="V:Rule166" type="connector" idref="#_x0000_s2269"/>
        <o:r id="V:Rule167" type="connector" idref="#_x0000_s2211"/>
        <o:r id="V:Rule168" type="connector" idref="#_x0000_s2276"/>
        <o:r id="V:Rule169" type="connector" idref="#_x0000_s2116"/>
        <o:r id="V:Rule170" type="connector" idref="#_x0000_s2308"/>
        <o:r id="V:Rule171" type="connector" idref="#_x0000_s2164"/>
        <o:r id="V:Rule172" type="connector" idref="#_x0000_s2141"/>
        <o:r id="V:Rule173" type="connector" idref="#_x0000_s2212"/>
        <o:r id="V:Rule174" type="connector" idref="#_x0000_s2173"/>
        <o:r id="V:Rule175" type="connector" idref="#_x0000_s2088"/>
        <o:r id="V:Rule176" type="connector" idref="#_x0000_s2228"/>
        <o:r id="V:Rule177" type="connector" idref="#_x0000_s2291"/>
        <o:r id="V:Rule178" type="connector" idref="#_x0000_s2113"/>
        <o:r id="V:Rule179" type="connector" idref="#_x0000_s2227"/>
        <o:r id="V:Rule180" type="connector" idref="#_x0000_s2274"/>
        <o:r id="V:Rule181" type="connector" idref="#_x0000_s2075"/>
        <o:r id="V:Rule182" type="connector" idref="#_x0000_s2093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4014"/>
    <w:rsid w:val="000A694A"/>
    <w:rsid w:val="000E06A1"/>
    <w:rsid w:val="001061D9"/>
    <w:rsid w:val="00106973"/>
    <w:rsid w:val="0012427B"/>
    <w:rsid w:val="00152919"/>
    <w:rsid w:val="00164C34"/>
    <w:rsid w:val="00182B74"/>
    <w:rsid w:val="001A0EAD"/>
    <w:rsid w:val="002520D6"/>
    <w:rsid w:val="002A0B0F"/>
    <w:rsid w:val="003276C4"/>
    <w:rsid w:val="0036489C"/>
    <w:rsid w:val="00367F0C"/>
    <w:rsid w:val="003B00EC"/>
    <w:rsid w:val="003D100A"/>
    <w:rsid w:val="003D64F7"/>
    <w:rsid w:val="003F1BD3"/>
    <w:rsid w:val="00426445"/>
    <w:rsid w:val="00433E48"/>
    <w:rsid w:val="0047595B"/>
    <w:rsid w:val="004B68A8"/>
    <w:rsid w:val="004D4592"/>
    <w:rsid w:val="00553FAF"/>
    <w:rsid w:val="0059774C"/>
    <w:rsid w:val="005D6CD2"/>
    <w:rsid w:val="005E3887"/>
    <w:rsid w:val="005E7226"/>
    <w:rsid w:val="005F24F3"/>
    <w:rsid w:val="00671B77"/>
    <w:rsid w:val="006A7334"/>
    <w:rsid w:val="006F2981"/>
    <w:rsid w:val="00723779"/>
    <w:rsid w:val="00782E3E"/>
    <w:rsid w:val="007B1442"/>
    <w:rsid w:val="008014C5"/>
    <w:rsid w:val="00871E7F"/>
    <w:rsid w:val="00946B9C"/>
    <w:rsid w:val="00962810"/>
    <w:rsid w:val="009E2F44"/>
    <w:rsid w:val="00A4282F"/>
    <w:rsid w:val="00A94014"/>
    <w:rsid w:val="00B11F35"/>
    <w:rsid w:val="00B15597"/>
    <w:rsid w:val="00C06A78"/>
    <w:rsid w:val="00C377F0"/>
    <w:rsid w:val="00CC6BA5"/>
    <w:rsid w:val="00D05D31"/>
    <w:rsid w:val="00D05D95"/>
    <w:rsid w:val="00DC772D"/>
    <w:rsid w:val="00DF1FC2"/>
    <w:rsid w:val="00E011E9"/>
    <w:rsid w:val="00E328D1"/>
    <w:rsid w:val="00EB1465"/>
    <w:rsid w:val="00F4696F"/>
    <w:rsid w:val="00FF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C5"/>
  </w:style>
  <w:style w:type="paragraph" w:styleId="Heading1">
    <w:name w:val="heading 1"/>
    <w:basedOn w:val="Normal"/>
    <w:next w:val="Normal"/>
    <w:link w:val="Heading1Char"/>
    <w:uiPriority w:val="9"/>
    <w:qFormat/>
    <w:rsid w:val="004264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4C5"/>
  </w:style>
  <w:style w:type="paragraph" w:styleId="Footer">
    <w:name w:val="footer"/>
    <w:basedOn w:val="Normal"/>
    <w:link w:val="Foot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4C5"/>
  </w:style>
  <w:style w:type="paragraph" w:styleId="BalloonText">
    <w:name w:val="Balloon Text"/>
    <w:basedOn w:val="Normal"/>
    <w:link w:val="BalloonTextChar"/>
    <w:uiPriority w:val="99"/>
    <w:semiHidden/>
    <w:unhideWhenUsed/>
    <w:rsid w:val="008014C5"/>
    <w:pPr>
      <w:spacing w:after="0"/>
      <w:ind w:firstLine="0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C5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014C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8014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328D1"/>
    <w:pPr>
      <w:tabs>
        <w:tab w:val="right" w:leader="dot" w:pos="4770"/>
      </w:tabs>
      <w:spacing w:after="0"/>
      <w:ind w:left="360" w:right="155" w:firstLine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328D1"/>
    <w:pPr>
      <w:tabs>
        <w:tab w:val="right" w:leader="dot" w:pos="4770"/>
      </w:tabs>
      <w:spacing w:after="0"/>
      <w:ind w:left="360" w:right="155" w:firstLine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26445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26445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26445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26445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26445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26445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26445"/>
    <w:pPr>
      <w:spacing w:after="0"/>
      <w:ind w:left="154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64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1BBA3-5B43-4F32-BD94-A9DD3C96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27</Pages>
  <Words>9170</Words>
  <Characters>52272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16</cp:revision>
  <dcterms:created xsi:type="dcterms:W3CDTF">2011-06-08T01:01:00Z</dcterms:created>
  <dcterms:modified xsi:type="dcterms:W3CDTF">2011-06-11T21:17:00Z</dcterms:modified>
</cp:coreProperties>
</file>