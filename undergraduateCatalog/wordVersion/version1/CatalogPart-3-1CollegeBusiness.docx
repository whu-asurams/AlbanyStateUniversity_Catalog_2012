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525" w:rsidRDefault="00236525" w:rsidP="00236525">
      <w:bookmarkStart w:id="0" w:name="_Toc295328917"/>
      <w:bookmarkStart w:id="1" w:name="_Toc295578820"/>
    </w:p>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Default="00236525" w:rsidP="00236525"/>
    <w:p w:rsidR="00236525" w:rsidRPr="00236525" w:rsidRDefault="00236525" w:rsidP="00236525"/>
    <w:p w:rsidR="00A84730" w:rsidRPr="00867716" w:rsidRDefault="00A84730" w:rsidP="00867716">
      <w:pPr>
        <w:pStyle w:val="Heading1"/>
        <w:jc w:val="center"/>
        <w:rPr>
          <w:rFonts w:ascii="Times New Roman" w:hAnsi="Times New Roman"/>
          <w:color w:val="191919"/>
          <w:w w:val="96"/>
          <w:sz w:val="96"/>
          <w:szCs w:val="96"/>
        </w:rPr>
      </w:pPr>
      <w:r w:rsidRPr="00867716">
        <w:rPr>
          <w:rFonts w:ascii="Times New Roman" w:hAnsi="Times New Roman"/>
          <w:color w:val="191919"/>
          <w:w w:val="95"/>
          <w:sz w:val="96"/>
          <w:szCs w:val="96"/>
        </w:rPr>
        <w:t xml:space="preserve">COLLEGE OF </w:t>
      </w:r>
      <w:r w:rsidRPr="00867716">
        <w:rPr>
          <w:rFonts w:ascii="Times New Roman" w:hAnsi="Times New Roman"/>
          <w:color w:val="191919"/>
          <w:w w:val="95"/>
          <w:sz w:val="96"/>
          <w:szCs w:val="96"/>
        </w:rPr>
        <w:br/>
      </w:r>
      <w:r w:rsidRPr="00867716">
        <w:rPr>
          <w:rFonts w:ascii="Times New Roman" w:hAnsi="Times New Roman"/>
          <w:color w:val="191919"/>
          <w:w w:val="96"/>
          <w:sz w:val="96"/>
          <w:szCs w:val="96"/>
        </w:rPr>
        <w:t>BUSINESS</w:t>
      </w:r>
      <w:bookmarkEnd w:id="0"/>
      <w:bookmarkEnd w:id="1"/>
    </w:p>
    <w:p w:rsidR="00A84730" w:rsidRDefault="00A84730" w:rsidP="00A84730">
      <w:pPr>
        <w:widowControl w:val="0"/>
        <w:autoSpaceDE w:val="0"/>
        <w:autoSpaceDN w:val="0"/>
        <w:adjustRightInd w:val="0"/>
        <w:spacing w:after="0" w:line="310" w:lineRule="exact"/>
        <w:ind w:left="1528"/>
        <w:rPr>
          <w:rFonts w:ascii="Times New Roman" w:hAnsi="Times New Roman"/>
          <w:color w:val="191919"/>
          <w:w w:val="96"/>
          <w:sz w:val="94"/>
          <w:szCs w:val="94"/>
        </w:rPr>
      </w:pPr>
    </w:p>
    <w:p w:rsidR="00946B9C" w:rsidRDefault="00A84730" w:rsidP="00236525">
      <w:pPr>
        <w:pBdr>
          <w:bottom w:val="single" w:sz="4" w:space="1" w:color="auto"/>
        </w:pBdr>
      </w:pPr>
      <w:r>
        <w:rPr>
          <w:rFonts w:ascii="Times New Roman Bold" w:hAnsi="Times New Roman Bold" w:cs="Times New Roman Bold"/>
          <w:color w:val="191919"/>
          <w:spacing w:val="-3"/>
          <w:sz w:val="35"/>
          <w:szCs w:val="35"/>
        </w:rPr>
        <w:t>C</w:t>
      </w:r>
      <w:r>
        <w:rPr>
          <w:rFonts w:ascii="Times New Roman Bold" w:hAnsi="Times New Roman Bold" w:cs="Times New Roman Bold"/>
          <w:color w:val="191919"/>
          <w:spacing w:val="-3"/>
          <w:sz w:val="26"/>
          <w:szCs w:val="26"/>
        </w:rPr>
        <w:t>ONTENTS</w:t>
      </w:r>
    </w:p>
    <w:p w:rsidR="00236525" w:rsidRDefault="00236525">
      <w:pPr>
        <w:sectPr w:rsidR="00236525" w:rsidSect="00236525">
          <w:headerReference w:type="even" r:id="rId8"/>
          <w:headerReference w:type="default" r:id="rId9"/>
          <w:footerReference w:type="even" r:id="rId10"/>
          <w:footerReference w:type="default" r:id="rId11"/>
          <w:pgSz w:w="12240" w:h="15840" w:code="1"/>
          <w:pgMar w:top="504" w:right="1123" w:bottom="274" w:left="547" w:header="720" w:footer="288" w:gutter="0"/>
          <w:cols w:space="720"/>
          <w:docGrid w:linePitch="360"/>
        </w:sectPr>
      </w:pPr>
    </w:p>
    <w:p w:rsidR="00236525" w:rsidRPr="00236525" w:rsidRDefault="00236525" w:rsidP="00236525">
      <w:pPr>
        <w:pStyle w:val="TOC1"/>
        <w:tabs>
          <w:tab w:val="right" w:leader="dot" w:pos="4680"/>
        </w:tabs>
        <w:spacing w:before="0"/>
        <w:ind w:left="180" w:right="245" w:firstLine="0"/>
        <w:rPr>
          <w:rFonts w:ascii="Times New Roman" w:hAnsi="Times New Roman" w:cs="Times New Roman"/>
          <w:b w:val="0"/>
          <w:bCs w:val="0"/>
          <w:caps w:val="0"/>
          <w:noProof/>
          <w:sz w:val="18"/>
          <w:szCs w:val="18"/>
        </w:rPr>
      </w:pPr>
      <w:r w:rsidRPr="00236525">
        <w:rPr>
          <w:rFonts w:ascii="Times New Roman" w:hAnsi="Times New Roman" w:cs="Times New Roman"/>
          <w:b w:val="0"/>
          <w:sz w:val="18"/>
          <w:szCs w:val="18"/>
        </w:rPr>
        <w:lastRenderedPageBreak/>
        <w:fldChar w:fldCharType="begin"/>
      </w:r>
      <w:r w:rsidRPr="00236525">
        <w:rPr>
          <w:rFonts w:ascii="Times New Roman" w:hAnsi="Times New Roman" w:cs="Times New Roman"/>
          <w:b w:val="0"/>
          <w:sz w:val="18"/>
          <w:szCs w:val="18"/>
        </w:rPr>
        <w:instrText xml:space="preserve"> TOC \o "1-2" \u </w:instrText>
      </w:r>
      <w:r w:rsidRPr="00236525">
        <w:rPr>
          <w:rFonts w:ascii="Times New Roman" w:hAnsi="Times New Roman" w:cs="Times New Roman"/>
          <w:b w:val="0"/>
          <w:sz w:val="18"/>
          <w:szCs w:val="18"/>
        </w:rPr>
        <w:fldChar w:fldCharType="separate"/>
      </w:r>
      <w:r w:rsidRPr="00236525">
        <w:rPr>
          <w:rFonts w:ascii="Times New Roman" w:hAnsi="Times New Roman" w:cs="Times New Roman"/>
          <w:b w:val="0"/>
          <w:caps w:val="0"/>
          <w:noProof/>
          <w:color w:val="191919"/>
          <w:w w:val="95"/>
          <w:sz w:val="18"/>
          <w:szCs w:val="18"/>
        </w:rPr>
        <w:t xml:space="preserve">College of  </w:t>
      </w:r>
      <w:r w:rsidRPr="00236525">
        <w:rPr>
          <w:rFonts w:ascii="Times New Roman" w:hAnsi="Times New Roman" w:cs="Times New Roman"/>
          <w:b w:val="0"/>
          <w:caps w:val="0"/>
          <w:noProof/>
          <w:color w:val="191919"/>
          <w:w w:val="96"/>
          <w:sz w:val="18"/>
          <w:szCs w:val="18"/>
        </w:rPr>
        <w:t>business</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_Toc295578820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1</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w w:val="97"/>
          <w:sz w:val="18"/>
          <w:szCs w:val="18"/>
        </w:rPr>
        <w:t>College of business</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_Toc295578821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1</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262626" w:themeColor="text1" w:themeTint="D9"/>
          <w:spacing w:val="-4"/>
          <w:sz w:val="18"/>
          <w:szCs w:val="18"/>
        </w:rPr>
        <w:t>Internship program (work-based paradigm)</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_Toc295578822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2</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262626" w:themeColor="text1" w:themeTint="D9"/>
          <w:spacing w:val="-4"/>
          <w:sz w:val="18"/>
          <w:szCs w:val="18"/>
        </w:rPr>
        <w:t>Weekend college</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_Toc295578823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2</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262626" w:themeColor="text1" w:themeTint="D9"/>
          <w:spacing w:val="-6"/>
          <w:sz w:val="18"/>
          <w:szCs w:val="18"/>
        </w:rPr>
        <w:t>Two-plus-two program</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_Toc295578824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2</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w w:val="96"/>
          <w:sz w:val="18"/>
          <w:szCs w:val="18"/>
        </w:rPr>
        <w:t>Department of business</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_Toc295578825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2</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w w:val="96"/>
          <w:sz w:val="18"/>
          <w:szCs w:val="18"/>
        </w:rPr>
        <w:t>Administration</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_Toc295578826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2</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spacing w:val="-3"/>
          <w:sz w:val="18"/>
          <w:szCs w:val="18"/>
        </w:rPr>
        <w:t>Bachelor of science degree in management (business management concentration)</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_Toc295578827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3</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w w:val="97"/>
          <w:sz w:val="18"/>
          <w:szCs w:val="18"/>
        </w:rPr>
        <w:lastRenderedPageBreak/>
        <w:t xml:space="preserve">Bachelor of science degree in management  </w:t>
      </w:r>
      <w:r w:rsidRPr="00236525">
        <w:rPr>
          <w:rFonts w:ascii="Times New Roman" w:hAnsi="Times New Roman" w:cs="Times New Roman"/>
          <w:b w:val="0"/>
          <w:noProof/>
          <w:color w:val="191919"/>
          <w:w w:val="98"/>
          <w:sz w:val="18"/>
          <w:szCs w:val="18"/>
        </w:rPr>
        <w:t>(health care administration concentration)</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_Toc295578828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5</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spacing w:val="-3"/>
          <w:sz w:val="18"/>
          <w:szCs w:val="18"/>
        </w:rPr>
        <w:t>Bachelor of applied science in technology management</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_Toc295578829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6</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w w:val="96"/>
          <w:sz w:val="18"/>
          <w:szCs w:val="18"/>
        </w:rPr>
        <w:t xml:space="preserve">Department of accounting,  </w:t>
      </w:r>
      <w:r w:rsidRPr="00236525">
        <w:rPr>
          <w:rFonts w:ascii="Times New Roman" w:hAnsi="Times New Roman" w:cs="Times New Roman"/>
          <w:b w:val="0"/>
          <w:noProof/>
          <w:color w:val="191919"/>
          <w:w w:val="97"/>
          <w:sz w:val="18"/>
          <w:szCs w:val="18"/>
        </w:rPr>
        <w:t>business information systems</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_Toc295578830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8</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w w:val="97"/>
          <w:sz w:val="18"/>
          <w:szCs w:val="18"/>
        </w:rPr>
        <w:t>And marketing</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_Toc295578831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8</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spacing w:val="-3"/>
          <w:sz w:val="18"/>
          <w:szCs w:val="18"/>
        </w:rPr>
        <w:t>Bachelor of science degree in accounting</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_Toc295578832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9</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262626" w:themeColor="text1" w:themeTint="D9"/>
          <w:spacing w:val="-3"/>
          <w:sz w:val="18"/>
          <w:szCs w:val="18"/>
        </w:rPr>
        <w:t>Bachelor of science degree in business information systems</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_Toc295578833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11</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262626" w:themeColor="text1" w:themeTint="D9"/>
          <w:spacing w:val="-3"/>
          <w:sz w:val="18"/>
          <w:szCs w:val="18"/>
        </w:rPr>
        <w:t>Bachelor of science degree in marketing</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_Toc295578834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12</w:t>
      </w:r>
      <w:r w:rsidRPr="00236525">
        <w:rPr>
          <w:rFonts w:ascii="Times New Roman" w:hAnsi="Times New Roman" w:cs="Times New Roman"/>
          <w:b w:val="0"/>
          <w:noProof/>
          <w:sz w:val="18"/>
          <w:szCs w:val="18"/>
        </w:rPr>
        <w:fldChar w:fldCharType="end"/>
      </w:r>
    </w:p>
    <w:p w:rsidR="00236525" w:rsidRPr="00236525" w:rsidRDefault="00236525" w:rsidP="00236525">
      <w:pPr>
        <w:pStyle w:val="TOC2"/>
        <w:tabs>
          <w:tab w:val="right" w:leader="dot" w:pos="4680"/>
        </w:tabs>
        <w:spacing w:before="0"/>
        <w:ind w:left="180" w:right="245" w:firstLine="0"/>
        <w:rPr>
          <w:rFonts w:ascii="Times New Roman" w:hAnsi="Times New Roman" w:cs="Times New Roman"/>
          <w:b w:val="0"/>
          <w:bCs w:val="0"/>
          <w:noProof/>
          <w:sz w:val="18"/>
          <w:szCs w:val="18"/>
        </w:rPr>
      </w:pPr>
      <w:r w:rsidRPr="00236525">
        <w:rPr>
          <w:rFonts w:ascii="Times New Roman" w:hAnsi="Times New Roman" w:cs="Times New Roman"/>
          <w:b w:val="0"/>
          <w:noProof/>
          <w:color w:val="191919"/>
          <w:spacing w:val="-3"/>
          <w:sz w:val="18"/>
          <w:szCs w:val="18"/>
        </w:rPr>
        <w:t>Bachelor of science degree in logistics</w:t>
      </w:r>
      <w:r w:rsidRPr="00236525">
        <w:rPr>
          <w:rFonts w:ascii="Times New Roman" w:hAnsi="Times New Roman" w:cs="Times New Roman"/>
          <w:b w:val="0"/>
          <w:noProof/>
          <w:sz w:val="18"/>
          <w:szCs w:val="18"/>
        </w:rPr>
        <w:tab/>
      </w:r>
      <w:r w:rsidRPr="00236525">
        <w:rPr>
          <w:rFonts w:ascii="Times New Roman" w:hAnsi="Times New Roman" w:cs="Times New Roman"/>
          <w:b w:val="0"/>
          <w:noProof/>
          <w:sz w:val="18"/>
          <w:szCs w:val="18"/>
        </w:rPr>
        <w:fldChar w:fldCharType="begin"/>
      </w:r>
      <w:r w:rsidRPr="00236525">
        <w:rPr>
          <w:rFonts w:ascii="Times New Roman" w:hAnsi="Times New Roman" w:cs="Times New Roman"/>
          <w:b w:val="0"/>
          <w:noProof/>
          <w:sz w:val="18"/>
          <w:szCs w:val="18"/>
        </w:rPr>
        <w:instrText xml:space="preserve"> PAGEREF _Toc295578835 \h </w:instrText>
      </w:r>
      <w:r w:rsidRPr="00236525">
        <w:rPr>
          <w:rFonts w:ascii="Times New Roman" w:hAnsi="Times New Roman" w:cs="Times New Roman"/>
          <w:b w:val="0"/>
          <w:noProof/>
          <w:sz w:val="18"/>
          <w:szCs w:val="18"/>
        </w:rPr>
      </w:r>
      <w:r w:rsidRPr="00236525">
        <w:rPr>
          <w:rFonts w:ascii="Times New Roman" w:hAnsi="Times New Roman" w:cs="Times New Roman"/>
          <w:b w:val="0"/>
          <w:noProof/>
          <w:sz w:val="18"/>
          <w:szCs w:val="18"/>
        </w:rPr>
        <w:fldChar w:fldCharType="separate"/>
      </w:r>
      <w:r w:rsidRPr="00236525">
        <w:rPr>
          <w:rFonts w:ascii="Times New Roman" w:hAnsi="Times New Roman" w:cs="Times New Roman"/>
          <w:b w:val="0"/>
          <w:noProof/>
          <w:sz w:val="18"/>
          <w:szCs w:val="18"/>
        </w:rPr>
        <w:t>14</w:t>
      </w:r>
      <w:r w:rsidRPr="00236525">
        <w:rPr>
          <w:rFonts w:ascii="Times New Roman" w:hAnsi="Times New Roman" w:cs="Times New Roman"/>
          <w:b w:val="0"/>
          <w:noProof/>
          <w:sz w:val="18"/>
          <w:szCs w:val="18"/>
        </w:rPr>
        <w:fldChar w:fldCharType="end"/>
      </w:r>
    </w:p>
    <w:p w:rsidR="00A84730" w:rsidRDefault="00236525" w:rsidP="00236525">
      <w:pPr>
        <w:tabs>
          <w:tab w:val="right" w:leader="dot" w:pos="4680"/>
        </w:tabs>
        <w:spacing w:after="0"/>
        <w:ind w:left="180" w:right="245" w:firstLine="0"/>
      </w:pPr>
      <w:r w:rsidRPr="00236525">
        <w:rPr>
          <w:rFonts w:ascii="Times New Roman" w:hAnsi="Times New Roman" w:cs="Times New Roman"/>
          <w:sz w:val="18"/>
          <w:szCs w:val="18"/>
        </w:rPr>
        <w:fldChar w:fldCharType="end"/>
      </w:r>
    </w:p>
    <w:p w:rsidR="00236525" w:rsidRDefault="00236525">
      <w:pPr>
        <w:sectPr w:rsidR="00236525" w:rsidSect="00236525">
          <w:type w:val="continuous"/>
          <w:pgSz w:w="12240" w:h="15840" w:code="1"/>
          <w:pgMar w:top="504" w:right="1123" w:bottom="274" w:left="547" w:header="720" w:footer="288" w:gutter="0"/>
          <w:cols w:num="2" w:space="720"/>
          <w:docGrid w:linePitch="360"/>
        </w:sectPr>
      </w:pPr>
    </w:p>
    <w:p w:rsidR="00A84730" w:rsidRDefault="00A84730"/>
    <w:p w:rsidR="00A84730" w:rsidRDefault="00A84730" w:rsidP="00867716">
      <w:pPr>
        <w:pStyle w:val="Heading2"/>
        <w:ind w:left="270" w:firstLine="0"/>
        <w:rPr>
          <w:rFonts w:ascii="Times New Roman" w:hAnsi="Times New Roman"/>
          <w:color w:val="191919"/>
          <w:w w:val="97"/>
          <w:sz w:val="53"/>
          <w:szCs w:val="53"/>
        </w:rPr>
      </w:pPr>
      <w:bookmarkStart w:id="2" w:name="_Toc295328918"/>
      <w:bookmarkStart w:id="3" w:name="_Toc295578821"/>
      <w:r>
        <w:rPr>
          <w:rFonts w:ascii="Times New Roman" w:hAnsi="Times New Roman"/>
          <w:color w:val="191919"/>
          <w:w w:val="97"/>
          <w:sz w:val="71"/>
          <w:szCs w:val="71"/>
        </w:rPr>
        <w:lastRenderedPageBreak/>
        <w:t>C</w:t>
      </w:r>
      <w:r>
        <w:rPr>
          <w:rFonts w:ascii="Times New Roman" w:hAnsi="Times New Roman"/>
          <w:color w:val="191919"/>
          <w:w w:val="97"/>
          <w:sz w:val="53"/>
          <w:szCs w:val="53"/>
        </w:rPr>
        <w:t>OLLEGE OF</w:t>
      </w:r>
      <w:r>
        <w:rPr>
          <w:rFonts w:ascii="Times New Roman" w:hAnsi="Times New Roman"/>
          <w:color w:val="191919"/>
          <w:w w:val="97"/>
          <w:sz w:val="71"/>
          <w:szCs w:val="71"/>
        </w:rPr>
        <w:t xml:space="preserve"> B</w:t>
      </w:r>
      <w:r>
        <w:rPr>
          <w:rFonts w:ascii="Times New Roman" w:hAnsi="Times New Roman"/>
          <w:color w:val="191919"/>
          <w:w w:val="97"/>
          <w:sz w:val="53"/>
          <w:szCs w:val="53"/>
        </w:rPr>
        <w:t>USINESS</w:t>
      </w:r>
      <w:bookmarkEnd w:id="2"/>
      <w:bookmarkEnd w:id="3"/>
      <w:r>
        <w:rPr>
          <w:rFonts w:ascii="Times New Roman" w:hAnsi="Times New Roman"/>
          <w:color w:val="191919"/>
          <w:w w:val="97"/>
          <w:sz w:val="53"/>
          <w:szCs w:val="53"/>
        </w:rPr>
        <w:t xml:space="preserve"> </w:t>
      </w:r>
    </w:p>
    <w:p w:rsidR="00A84730" w:rsidRPr="0031231B" w:rsidRDefault="00A84730" w:rsidP="00A84730">
      <w:pPr>
        <w:widowControl w:val="0"/>
        <w:autoSpaceDE w:val="0"/>
        <w:autoSpaceDN w:val="0"/>
        <w:adjustRightInd w:val="0"/>
        <w:spacing w:before="197" w:after="0" w:line="207"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includes two departments:  (1) Business Administration and</w:t>
      </w:r>
      <w:del w:id="4"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(2) Accounting, Business Information Systems and Marketing.</w:t>
      </w:r>
    </w:p>
    <w:p w:rsidR="00A84730" w:rsidRPr="0031231B" w:rsidRDefault="00A84730" w:rsidP="00A84730">
      <w:pPr>
        <w:widowControl w:val="0"/>
        <w:autoSpaceDE w:val="0"/>
        <w:autoSpaceDN w:val="0"/>
        <w:adjustRightInd w:val="0"/>
        <w:spacing w:after="0" w:line="212"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A84730">
      <w:pPr>
        <w:widowControl w:val="0"/>
        <w:autoSpaceDE w:val="0"/>
        <w:autoSpaceDN w:val="0"/>
        <w:adjustRightInd w:val="0"/>
        <w:spacing w:before="17" w:after="0" w:line="212"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31231B">
        <w:rPr>
          <w:rFonts w:ascii="Times New Roman" w:hAnsi="Times New Roman"/>
          <w:color w:val="262626" w:themeColor="text1" w:themeTint="D9"/>
          <w:spacing w:val="-5"/>
          <w:sz w:val="18"/>
          <w:szCs w:val="18"/>
        </w:rPr>
        <w:t>undergraduate degrees in accounting, business information systems, management, supply chain and logistics management, technology management, and marketing, as well as a concentration area in health care management.   A graduate degree in Business Administration (MBA) is also offered (</w:t>
      </w:r>
      <w:ins w:id="5" w:author="Michael Rogers" w:date="2010-10-31T08:29:00Z">
        <w:r w:rsidRPr="0031231B">
          <w:rPr>
            <w:rFonts w:ascii="Times New Roman" w:hAnsi="Times New Roman"/>
            <w:color w:val="262626" w:themeColor="text1" w:themeTint="D9"/>
            <w:spacing w:val="-5"/>
            <w:sz w:val="18"/>
            <w:szCs w:val="18"/>
          </w:rPr>
          <w:t>see ASU Graduate Catalog for details)</w:t>
        </w:r>
      </w:ins>
      <w:r w:rsidRPr="0031231B">
        <w:rPr>
          <w:rFonts w:ascii="Times New Roman" w:hAnsi="Times New Roman"/>
          <w:color w:val="262626" w:themeColor="text1" w:themeTint="D9"/>
          <w:spacing w:val="-5"/>
          <w:sz w:val="18"/>
          <w:szCs w:val="18"/>
        </w:rPr>
        <w:t xml:space="preserve">. </w:t>
      </w:r>
    </w:p>
    <w:p w:rsidR="00A84730" w:rsidRPr="0031231B" w:rsidRDefault="00A84730" w:rsidP="00A84730">
      <w:pPr>
        <w:widowControl w:val="0"/>
        <w:autoSpaceDE w:val="0"/>
        <w:autoSpaceDN w:val="0"/>
        <w:adjustRightInd w:val="0"/>
        <w:spacing w:before="210" w:after="0" w:line="210" w:lineRule="exact"/>
        <w:ind w:left="270" w:right="360" w:hanging="13"/>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w:t>
      </w:r>
      <w:del w:id="6"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in “learning by doing” -  encouraging open discussion, debate and other experiential work, including learning teams preparing case analyses</w:t>
      </w:r>
      <w:ins w:id="7" w:author="Michael Rogers" w:date="2010-10-31T08:31:00Z">
        <w:r w:rsidRPr="0031231B">
          <w:rPr>
            <w:rFonts w:ascii="Times New Roman" w:hAnsi="Times New Roman"/>
            <w:color w:val="262626" w:themeColor="text1" w:themeTint="D9"/>
            <w:spacing w:val="-3"/>
            <w:sz w:val="18"/>
            <w:szCs w:val="18"/>
          </w:rPr>
          <w:t xml:space="preserve"> and students using technology to enhance their critical thinking skills.</w:t>
        </w:r>
      </w:ins>
      <w:del w:id="8" w:author="Michael Rogers" w:date="2010-10-31T08:31:00Z">
        <w:r w:rsidRPr="0031231B" w:rsidDel="005D3E43">
          <w:rPr>
            <w:rFonts w:ascii="Times New Roman" w:hAnsi="Times New Roman"/>
            <w:color w:val="262626" w:themeColor="text1" w:themeTint="D9"/>
            <w:spacing w:val="-3"/>
            <w:sz w:val="18"/>
            <w:szCs w:val="18"/>
          </w:rPr>
          <w:delText>.</w:delText>
        </w:r>
      </w:del>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A84730"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191919"/>
          <w:spacing w:val="-3"/>
          <w:sz w:val="18"/>
          <w:szCs w:val="18"/>
        </w:rPr>
      </w:pPr>
      <w:r w:rsidRPr="0031231B">
        <w:rPr>
          <w:rFonts w:ascii="Times New Roman" w:hAnsi="Times New Roman"/>
          <w:color w:val="262626" w:themeColor="text1" w:themeTint="D9"/>
          <w:spacing w:val="-3"/>
          <w:sz w:val="18"/>
          <w:szCs w:val="18"/>
        </w:rPr>
        <w:t>The following baccalaureate and master’s degree programs of the College of Business at Albany State University are accredited by the Southern Association of Colleges and Schools and the A</w:t>
      </w:r>
      <w:r>
        <w:rPr>
          <w:rFonts w:ascii="Times New Roman" w:hAnsi="Times New Roman"/>
          <w:color w:val="191919"/>
          <w:spacing w:val="-3"/>
          <w:sz w:val="18"/>
          <w:szCs w:val="18"/>
        </w:rPr>
        <w:t xml:space="preserve">ssociation of Collegiate Business Schools and Programs (ACBSP): </w:t>
      </w:r>
    </w:p>
    <w:p w:rsidR="00A84730" w:rsidRDefault="00A84730" w:rsidP="00A84730">
      <w:pPr>
        <w:widowControl w:val="0"/>
        <w:autoSpaceDE w:val="0"/>
        <w:autoSpaceDN w:val="0"/>
        <w:adjustRightInd w:val="0"/>
        <w:spacing w:after="0" w:line="207" w:lineRule="exact"/>
        <w:ind w:left="270" w:right="360"/>
        <w:rPr>
          <w:rFonts w:ascii="Times New Roman" w:hAnsi="Times New Roman"/>
          <w:color w:val="191919"/>
          <w:spacing w:val="-3"/>
          <w:sz w:val="18"/>
          <w:szCs w:val="18"/>
        </w:rPr>
      </w:pPr>
    </w:p>
    <w:p w:rsidR="00A84730" w:rsidRDefault="00A84730" w:rsidP="00A84730">
      <w:pPr>
        <w:widowControl w:val="0"/>
        <w:autoSpaceDE w:val="0"/>
        <w:autoSpaceDN w:val="0"/>
        <w:adjustRightInd w:val="0"/>
        <w:spacing w:before="8"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 xml:space="preserve">1. </w:t>
      </w:r>
      <w:del w:id="9" w:author="Michael Rogers" w:date="2010-10-31T08:32:00Z">
        <w:r w:rsidDel="005D3E43">
          <w:rPr>
            <w:rFonts w:ascii="Times New Roman" w:hAnsi="Times New Roman"/>
            <w:color w:val="191919"/>
            <w:spacing w:val="-4"/>
            <w:sz w:val="18"/>
            <w:szCs w:val="18"/>
          </w:rPr>
          <w:tab/>
        </w:r>
      </w:del>
      <w:r>
        <w:rPr>
          <w:rFonts w:ascii="Times New Roman" w:hAnsi="Times New Roman"/>
          <w:color w:val="191919"/>
          <w:spacing w:val="-4"/>
          <w:sz w:val="18"/>
          <w:szCs w:val="18"/>
        </w:rPr>
        <w:tab/>
        <w:t xml:space="preserve">Bachelor of Science in Accounting </w:t>
      </w:r>
    </w:p>
    <w:p w:rsidR="00A84730" w:rsidRDefault="00A84730" w:rsidP="00A84730">
      <w:pPr>
        <w:widowControl w:val="0"/>
        <w:autoSpaceDE w:val="0"/>
        <w:autoSpaceDN w:val="0"/>
        <w:adjustRightInd w:val="0"/>
        <w:spacing w:before="2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2.</w:t>
      </w:r>
      <w:r>
        <w:rPr>
          <w:rFonts w:ascii="Times New Roman" w:hAnsi="Times New Roman"/>
          <w:color w:val="191919"/>
          <w:spacing w:val="-4"/>
          <w:sz w:val="18"/>
          <w:szCs w:val="18"/>
        </w:rPr>
        <w:tab/>
        <w:t xml:space="preserve"> Bachelor of Science in Business Information Systems </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3.</w:t>
      </w:r>
      <w:r>
        <w:rPr>
          <w:rFonts w:ascii="Times New Roman" w:hAnsi="Times New Roman"/>
          <w:color w:val="191919"/>
          <w:spacing w:val="-3"/>
          <w:sz w:val="18"/>
          <w:szCs w:val="18"/>
        </w:rPr>
        <w:tab/>
        <w:t xml:space="preserve"> Bachelor of Science in Management </w:t>
      </w:r>
    </w:p>
    <w:p w:rsidR="00A84730" w:rsidRDefault="00A84730" w:rsidP="00A84730">
      <w:pPr>
        <w:widowControl w:val="0"/>
        <w:autoSpaceDE w:val="0"/>
        <w:autoSpaceDN w:val="0"/>
        <w:adjustRightInd w:val="0"/>
        <w:spacing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4.  Bachelor of Science in Management (Healthcare Administration)</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5.</w:t>
      </w:r>
      <w:r>
        <w:rPr>
          <w:rFonts w:ascii="Times New Roman" w:hAnsi="Times New Roman"/>
          <w:color w:val="191919"/>
          <w:spacing w:val="-4"/>
          <w:sz w:val="18"/>
          <w:szCs w:val="18"/>
        </w:rPr>
        <w:tab/>
        <w:t xml:space="preserve"> Bachelor of Applied Science in Technology Management </w:t>
      </w:r>
    </w:p>
    <w:p w:rsidR="00A84730" w:rsidRDefault="00A84730" w:rsidP="00A84730">
      <w:pPr>
        <w:widowControl w:val="0"/>
        <w:autoSpaceDE w:val="0"/>
        <w:autoSpaceDN w:val="0"/>
        <w:adjustRightInd w:val="0"/>
        <w:spacing w:before="6" w:after="0" w:line="207" w:lineRule="exact"/>
        <w:ind w:left="270" w:right="360" w:firstLine="261"/>
        <w:rPr>
          <w:ins w:id="10" w:author="Michael Rogers" w:date="2010-10-31T08:33:00Z"/>
          <w:rFonts w:ascii="Times New Roman" w:hAnsi="Times New Roman"/>
          <w:color w:val="191919"/>
          <w:spacing w:val="-4"/>
          <w:sz w:val="18"/>
          <w:szCs w:val="18"/>
        </w:rPr>
      </w:pPr>
      <w:r>
        <w:rPr>
          <w:rFonts w:ascii="Times New Roman" w:hAnsi="Times New Roman"/>
          <w:color w:val="191919"/>
          <w:spacing w:val="-4"/>
          <w:sz w:val="18"/>
          <w:szCs w:val="18"/>
        </w:rPr>
        <w:t>6.</w:t>
      </w:r>
      <w:r>
        <w:rPr>
          <w:rFonts w:ascii="Times New Roman" w:hAnsi="Times New Roman"/>
          <w:color w:val="191919"/>
          <w:spacing w:val="-4"/>
          <w:sz w:val="18"/>
          <w:szCs w:val="18"/>
        </w:rPr>
        <w:tab/>
        <w:t xml:space="preserve"> Bachelor of Science in Marketing</w:t>
      </w:r>
    </w:p>
    <w:p w:rsidR="00A84730" w:rsidRDefault="00A84730" w:rsidP="00A84730">
      <w:pPr>
        <w:widowControl w:val="0"/>
        <w:numPr>
          <w:ins w:id="11" w:author="Michael Rogers" w:date="2010-10-31T08:33:00Z"/>
        </w:numPr>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2" w:author="Michael Rogers" w:date="2010-10-31T08:33:00Z">
        <w:r>
          <w:rPr>
            <w:rFonts w:ascii="Times New Roman" w:hAnsi="Times New Roman"/>
            <w:color w:val="191919"/>
            <w:spacing w:val="-4"/>
            <w:sz w:val="18"/>
            <w:szCs w:val="18"/>
          </w:rPr>
          <w:t>7. Bachelor of Science in Supply Chain and Logistics Management</w:t>
        </w:r>
      </w:ins>
      <w:r>
        <w:rPr>
          <w:rFonts w:ascii="Times New Roman" w:hAnsi="Times New Roman"/>
          <w:color w:val="191919"/>
          <w:spacing w:val="-4"/>
          <w:sz w:val="18"/>
          <w:szCs w:val="18"/>
        </w:rPr>
        <w:t xml:space="preserve"> </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3" w:author="Michael Rogers" w:date="2010-10-31T08:33:00Z">
        <w:r>
          <w:rPr>
            <w:rFonts w:ascii="Times New Roman" w:hAnsi="Times New Roman"/>
            <w:color w:val="191919"/>
            <w:spacing w:val="-4"/>
            <w:sz w:val="18"/>
            <w:szCs w:val="18"/>
          </w:rPr>
          <w:t>8</w:t>
        </w:r>
      </w:ins>
      <w:del w:id="14" w:author="Michael Rogers" w:date="2010-10-31T08:33:00Z">
        <w:r w:rsidDel="005D3E43">
          <w:rPr>
            <w:rFonts w:ascii="Times New Roman" w:hAnsi="Times New Roman"/>
            <w:color w:val="191919"/>
            <w:spacing w:val="-4"/>
            <w:sz w:val="18"/>
            <w:szCs w:val="18"/>
          </w:rPr>
          <w:delText>7</w:delText>
        </w:r>
      </w:del>
      <w:r>
        <w:rPr>
          <w:rFonts w:ascii="Times New Roman" w:hAnsi="Times New Roman"/>
          <w:color w:val="191919"/>
          <w:spacing w:val="-4"/>
          <w:sz w:val="18"/>
          <w:szCs w:val="18"/>
        </w:rPr>
        <w:t>.</w:t>
      </w:r>
      <w:r>
        <w:rPr>
          <w:rFonts w:ascii="Times New Roman" w:hAnsi="Times New Roman"/>
          <w:color w:val="191919"/>
          <w:spacing w:val="-4"/>
          <w:sz w:val="18"/>
          <w:szCs w:val="18"/>
        </w:rPr>
        <w:tab/>
        <w:t xml:space="preserve"> Master of Business Administration </w:t>
      </w:r>
    </w:p>
    <w:p w:rsidR="00A84730" w:rsidRPr="0031231B" w:rsidRDefault="00A84730" w:rsidP="00A84730">
      <w:pPr>
        <w:widowControl w:val="0"/>
        <w:autoSpaceDE w:val="0"/>
        <w:autoSpaceDN w:val="0"/>
        <w:adjustRightInd w:val="0"/>
        <w:spacing w:before="203" w:after="0" w:line="220" w:lineRule="exact"/>
        <w:ind w:left="270" w:right="360" w:firstLine="0"/>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5"/>
          <w:sz w:val="18"/>
          <w:szCs w:val="18"/>
        </w:rPr>
        <w:t>The College of Business is housed in Peace Hall, a modern two-story building with spacious and attractive classrooms, a large lecture room, com</w:t>
      </w:r>
      <w:r w:rsidRPr="0031231B">
        <w:rPr>
          <w:rFonts w:ascii="Times New Roman" w:hAnsi="Times New Roman"/>
          <w:color w:val="262626" w:themeColor="text1" w:themeTint="D9"/>
          <w:spacing w:val="-3"/>
          <w:sz w:val="18"/>
          <w:szCs w:val="18"/>
        </w:rPr>
        <w:t xml:space="preserve">puter labs, student lounge, faculty lounge, conference room, </w:t>
      </w:r>
      <w:ins w:id="15" w:author="Michael Rogers" w:date="2010-10-31T08:34:00Z">
        <w:r w:rsidRPr="0031231B">
          <w:rPr>
            <w:rFonts w:ascii="Times New Roman" w:hAnsi="Times New Roman"/>
            <w:color w:val="262626" w:themeColor="text1" w:themeTint="D9"/>
            <w:spacing w:val="-3"/>
            <w:sz w:val="18"/>
            <w:szCs w:val="18"/>
          </w:rPr>
          <w:t xml:space="preserve">and </w:t>
        </w:r>
      </w:ins>
      <w:r w:rsidRPr="0031231B">
        <w:rPr>
          <w:rFonts w:ascii="Times New Roman" w:hAnsi="Times New Roman"/>
          <w:color w:val="262626" w:themeColor="text1" w:themeTint="D9"/>
          <w:spacing w:val="-3"/>
          <w:sz w:val="18"/>
          <w:szCs w:val="18"/>
        </w:rPr>
        <w:t>administrative and faculty offices. The overall setting is highly conducive to learn</w:t>
      </w:r>
      <w:r w:rsidRPr="0031231B">
        <w:rPr>
          <w:rFonts w:ascii="Times New Roman" w:hAnsi="Times New Roman"/>
          <w:color w:val="262626" w:themeColor="text1" w:themeTint="D9"/>
          <w:spacing w:val="-4"/>
          <w:sz w:val="18"/>
          <w:szCs w:val="18"/>
        </w:rPr>
        <w:t xml:space="preserve">ing, leadership and character-molding activities. </w:t>
      </w:r>
    </w:p>
    <w:p w:rsidR="00A84730" w:rsidRDefault="00A84730" w:rsidP="00867716">
      <w:pPr>
        <w:pStyle w:val="Heading2"/>
        <w:ind w:left="270" w:firstLine="0"/>
        <w:rPr>
          <w:rFonts w:ascii="Times New Roman Bold" w:hAnsi="Times New Roman Bold" w:cs="Times New Roman Bold"/>
          <w:color w:val="262626" w:themeColor="text1" w:themeTint="D9"/>
          <w:spacing w:val="-4"/>
          <w:sz w:val="24"/>
          <w:szCs w:val="24"/>
        </w:rPr>
      </w:pPr>
      <w:bookmarkStart w:id="16" w:name="_Toc295328919"/>
      <w:bookmarkStart w:id="17" w:name="_Toc295578822"/>
      <w:r w:rsidRPr="0031231B">
        <w:rPr>
          <w:rFonts w:ascii="Times New Roman Bold" w:hAnsi="Times New Roman Bold" w:cs="Times New Roman Bold"/>
          <w:color w:val="262626" w:themeColor="text1" w:themeTint="D9"/>
          <w:spacing w:val="-4"/>
          <w:sz w:val="24"/>
          <w:szCs w:val="24"/>
        </w:rPr>
        <w:t>I</w:t>
      </w:r>
      <w:r w:rsidRPr="0031231B">
        <w:rPr>
          <w:rFonts w:ascii="Times New Roman Bold" w:hAnsi="Times New Roman Bold" w:cs="Times New Roman Bold"/>
          <w:color w:val="262626" w:themeColor="text1" w:themeTint="D9"/>
          <w:spacing w:val="-4"/>
          <w:sz w:val="18"/>
          <w:szCs w:val="18"/>
        </w:rPr>
        <w:t>NTERNSHIP</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ROGRAM</w:t>
      </w:r>
      <w:r w:rsidRPr="0031231B">
        <w:rPr>
          <w:rFonts w:ascii="Times New Roman Bold" w:hAnsi="Times New Roman Bold" w:cs="Times New Roman Bold"/>
          <w:color w:val="262626" w:themeColor="text1" w:themeTint="D9"/>
          <w:spacing w:val="-4"/>
          <w:sz w:val="24"/>
          <w:szCs w:val="24"/>
        </w:rPr>
        <w:t xml:space="preserve"> (W</w:t>
      </w:r>
      <w:r w:rsidRPr="0031231B">
        <w:rPr>
          <w:rFonts w:ascii="Times New Roman Bold" w:hAnsi="Times New Roman Bold" w:cs="Times New Roman Bold"/>
          <w:color w:val="262626" w:themeColor="text1" w:themeTint="D9"/>
          <w:spacing w:val="-4"/>
          <w:sz w:val="18"/>
          <w:szCs w:val="18"/>
        </w:rPr>
        <w:t>ORK</w:t>
      </w:r>
      <w:r w:rsidRPr="0031231B">
        <w:rPr>
          <w:rFonts w:ascii="Times New Roman Bold" w:hAnsi="Times New Roman Bold" w:cs="Times New Roman Bold"/>
          <w:color w:val="262626" w:themeColor="text1" w:themeTint="D9"/>
          <w:spacing w:val="-4"/>
          <w:sz w:val="24"/>
          <w:szCs w:val="24"/>
        </w:rPr>
        <w:t>-B</w:t>
      </w:r>
      <w:r w:rsidRPr="0031231B">
        <w:rPr>
          <w:rFonts w:ascii="Times New Roman Bold" w:hAnsi="Times New Roman Bold" w:cs="Times New Roman Bold"/>
          <w:color w:val="262626" w:themeColor="text1" w:themeTint="D9"/>
          <w:spacing w:val="-4"/>
          <w:sz w:val="18"/>
          <w:szCs w:val="18"/>
        </w:rPr>
        <w:t>ASED</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ARADIGM</w:t>
      </w:r>
      <w:r w:rsidRPr="0031231B">
        <w:rPr>
          <w:rFonts w:ascii="Times New Roman Bold" w:hAnsi="Times New Roman Bold" w:cs="Times New Roman Bold"/>
          <w:color w:val="262626" w:themeColor="text1" w:themeTint="D9"/>
          <w:spacing w:val="-4"/>
          <w:sz w:val="24"/>
          <w:szCs w:val="24"/>
        </w:rPr>
        <w:t>)</w:t>
      </w:r>
      <w:bookmarkEnd w:id="16"/>
      <w:bookmarkEnd w:id="17"/>
      <w:r w:rsidRPr="0031231B">
        <w:rPr>
          <w:rFonts w:ascii="Times New Roman Bold" w:hAnsi="Times New Roman Bold" w:cs="Times New Roman Bold"/>
          <w:color w:val="262626" w:themeColor="text1" w:themeTint="D9"/>
          <w:spacing w:val="-4"/>
          <w:sz w:val="24"/>
          <w:szCs w:val="24"/>
        </w:rPr>
        <w:t xml:space="preserve"> </w:t>
      </w:r>
    </w:p>
    <w:p w:rsidR="00A84730" w:rsidRPr="0031231B" w:rsidRDefault="00A84730" w:rsidP="00A84730">
      <w:pPr>
        <w:widowControl w:val="0"/>
        <w:autoSpaceDE w:val="0"/>
        <w:autoSpaceDN w:val="0"/>
        <w:adjustRightInd w:val="0"/>
        <w:spacing w:before="19" w:after="0" w:line="212"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31231B">
        <w:rPr>
          <w:rFonts w:ascii="Times New Roman" w:hAnsi="Times New Roman"/>
          <w:color w:val="262626" w:themeColor="text1" w:themeTint="D9"/>
          <w:spacing w:val="-5"/>
          <w:sz w:val="18"/>
          <w:szCs w:val="18"/>
        </w:rPr>
        <w:t xml:space="preserve">mester at a cooperating firm.  Internships may be for pay, volunteer and/or for course credit. Business students are expected to complete internship </w:t>
      </w:r>
      <w:r w:rsidRPr="0031231B">
        <w:rPr>
          <w:rFonts w:ascii="Times New Roman" w:hAnsi="Times New Roman"/>
          <w:color w:val="262626" w:themeColor="text1" w:themeTint="D9"/>
          <w:spacing w:val="-4"/>
          <w:sz w:val="18"/>
          <w:szCs w:val="18"/>
        </w:rPr>
        <w:t xml:space="preserve">experiences in their major area of study before graduation. </w:t>
      </w:r>
      <w:ins w:id="18" w:author="Michael Rogers" w:date="2010-10-31T08:37:00Z">
        <w:r w:rsidRPr="0031231B">
          <w:rPr>
            <w:rFonts w:ascii="Times New Roman" w:hAnsi="Times New Roman"/>
            <w:color w:val="262626" w:themeColor="text1" w:themeTint="D9"/>
            <w:spacing w:val="-4"/>
            <w:sz w:val="18"/>
            <w:szCs w:val="18"/>
          </w:rPr>
          <w:t xml:space="preserve"> The college offers three formal courses for internship credit: BUSA 3100</w:t>
        </w:r>
      </w:ins>
      <w:ins w:id="19" w:author="Michael Rogers" w:date="2010-10-31T08:39:00Z">
        <w:r w:rsidRPr="0031231B">
          <w:rPr>
            <w:rFonts w:ascii="Times New Roman" w:hAnsi="Times New Roman"/>
            <w:color w:val="262626" w:themeColor="text1" w:themeTint="D9"/>
            <w:spacing w:val="-4"/>
            <w:sz w:val="18"/>
            <w:szCs w:val="18"/>
          </w:rPr>
          <w:t xml:space="preserve"> (3hrs)</w:t>
        </w:r>
      </w:ins>
      <w:ins w:id="20" w:author="Michael Rogers" w:date="2010-10-31T08:37:00Z">
        <w:r w:rsidRPr="0031231B">
          <w:rPr>
            <w:rFonts w:ascii="Times New Roman" w:hAnsi="Times New Roman"/>
            <w:color w:val="262626" w:themeColor="text1" w:themeTint="D9"/>
            <w:spacing w:val="-4"/>
            <w:sz w:val="18"/>
            <w:szCs w:val="18"/>
          </w:rPr>
          <w:t>, BUSA 4100</w:t>
        </w:r>
      </w:ins>
      <w:ins w:id="21" w:author="Michael Rogers" w:date="2010-10-31T08:39:00Z">
        <w:r w:rsidRPr="0031231B">
          <w:rPr>
            <w:rFonts w:ascii="Times New Roman" w:hAnsi="Times New Roman"/>
            <w:color w:val="262626" w:themeColor="text1" w:themeTint="D9"/>
            <w:spacing w:val="-4"/>
            <w:sz w:val="18"/>
            <w:szCs w:val="18"/>
          </w:rPr>
          <w:t xml:space="preserve"> (3hrs)</w:t>
        </w:r>
      </w:ins>
      <w:ins w:id="22" w:author="Michael Rogers" w:date="2010-10-31T08:37:00Z">
        <w:r w:rsidRPr="0031231B">
          <w:rPr>
            <w:rFonts w:ascii="Times New Roman" w:hAnsi="Times New Roman"/>
            <w:color w:val="262626" w:themeColor="text1" w:themeTint="D9"/>
            <w:spacing w:val="-4"/>
            <w:sz w:val="18"/>
            <w:szCs w:val="18"/>
          </w:rPr>
          <w:t xml:space="preserve"> and MGHC</w:t>
        </w:r>
      </w:ins>
      <w:ins w:id="23" w:author="Michael Rogers" w:date="2010-10-31T08:38:00Z">
        <w:r w:rsidRPr="0031231B">
          <w:rPr>
            <w:rFonts w:ascii="Times New Roman" w:hAnsi="Times New Roman"/>
            <w:color w:val="262626" w:themeColor="text1" w:themeTint="D9"/>
            <w:spacing w:val="-4"/>
            <w:sz w:val="18"/>
            <w:szCs w:val="18"/>
          </w:rPr>
          <w:t xml:space="preserve"> 4110</w:t>
        </w:r>
      </w:ins>
      <w:ins w:id="24" w:author="Michael Rogers" w:date="2010-10-31T08:39:00Z">
        <w:r w:rsidRPr="0031231B">
          <w:rPr>
            <w:rFonts w:ascii="Times New Roman" w:hAnsi="Times New Roman"/>
            <w:color w:val="262626" w:themeColor="text1" w:themeTint="D9"/>
            <w:spacing w:val="-4"/>
            <w:sz w:val="18"/>
            <w:szCs w:val="18"/>
          </w:rPr>
          <w:t xml:space="preserve"> (4hrs). </w:t>
        </w:r>
      </w:ins>
      <w:r w:rsidRPr="0031231B">
        <w:rPr>
          <w:rFonts w:ascii="Times New Roman" w:hAnsi="Times New Roman"/>
          <w:color w:val="262626" w:themeColor="text1" w:themeTint="D9"/>
          <w:spacing w:val="-4"/>
          <w:sz w:val="18"/>
          <w:szCs w:val="18"/>
        </w:rPr>
        <w:t xml:space="preserve">Cooperative Education assignments are normally at out-of-state locations, although a </w:t>
      </w:r>
      <w:r w:rsidRPr="0031231B">
        <w:rPr>
          <w:rFonts w:ascii="Times New Roman" w:hAnsi="Times New Roman"/>
          <w:color w:val="262626" w:themeColor="text1" w:themeTint="D9"/>
          <w:spacing w:val="-4"/>
          <w:sz w:val="18"/>
          <w:szCs w:val="18"/>
        </w:rPr>
        <w:br/>
      </w:r>
      <w:r w:rsidRPr="0031231B">
        <w:rPr>
          <w:rFonts w:ascii="Times New Roman" w:hAnsi="Times New Roman"/>
          <w:color w:val="262626" w:themeColor="text1" w:themeTint="D9"/>
          <w:spacing w:val="-2"/>
          <w:sz w:val="18"/>
          <w:szCs w:val="18"/>
        </w:rPr>
        <w:t xml:space="preserve">limited number of COOP assignments are available in the Albany area. Students may earn University credit for cooperative education courses </w:t>
      </w:r>
      <w:r w:rsidRPr="0031231B">
        <w:rPr>
          <w:rFonts w:ascii="Times New Roman" w:hAnsi="Times New Roman"/>
          <w:color w:val="262626" w:themeColor="text1" w:themeTint="D9"/>
          <w:spacing w:val="-2"/>
          <w:sz w:val="18"/>
          <w:szCs w:val="18"/>
        </w:rPr>
        <w:br/>
      </w:r>
      <w:r w:rsidRPr="0031231B">
        <w:rPr>
          <w:rFonts w:ascii="Times New Roman" w:hAnsi="Times New Roman"/>
          <w:color w:val="262626" w:themeColor="text1" w:themeTint="D9"/>
          <w:spacing w:val="-3"/>
          <w:sz w:val="18"/>
          <w:szCs w:val="18"/>
        </w:rPr>
        <w:t xml:space="preserve">while on assignments. </w:t>
      </w:r>
    </w:p>
    <w:p w:rsidR="00A84730" w:rsidRPr="0031231B" w:rsidRDefault="00A84730" w:rsidP="00A84730">
      <w:pPr>
        <w:widowControl w:val="0"/>
        <w:autoSpaceDE w:val="0"/>
        <w:autoSpaceDN w:val="0"/>
        <w:adjustRightInd w:val="0"/>
        <w:spacing w:after="0" w:line="218"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867716">
      <w:pPr>
        <w:pStyle w:val="Heading2"/>
        <w:ind w:left="270" w:firstLine="0"/>
        <w:rPr>
          <w:rFonts w:ascii="Times New Roman Bold" w:hAnsi="Times New Roman Bold" w:cs="Times New Roman Bold"/>
          <w:color w:val="262626" w:themeColor="text1" w:themeTint="D9"/>
          <w:spacing w:val="-4"/>
          <w:sz w:val="18"/>
          <w:szCs w:val="18"/>
        </w:rPr>
      </w:pPr>
      <w:bookmarkStart w:id="25" w:name="_Toc295328920"/>
      <w:bookmarkStart w:id="26" w:name="_Toc295578823"/>
      <w:r w:rsidRPr="0031231B">
        <w:rPr>
          <w:rFonts w:ascii="Times New Roman Bold" w:hAnsi="Times New Roman Bold" w:cs="Times New Roman Bold"/>
          <w:color w:val="262626" w:themeColor="text1" w:themeTint="D9"/>
          <w:spacing w:val="-4"/>
          <w:sz w:val="24"/>
          <w:szCs w:val="24"/>
        </w:rPr>
        <w:t>W</w:t>
      </w:r>
      <w:r w:rsidRPr="0031231B">
        <w:rPr>
          <w:rFonts w:ascii="Times New Roman Bold" w:hAnsi="Times New Roman Bold" w:cs="Times New Roman Bold"/>
          <w:color w:val="262626" w:themeColor="text1" w:themeTint="D9"/>
          <w:spacing w:val="-4"/>
          <w:sz w:val="18"/>
          <w:szCs w:val="18"/>
        </w:rPr>
        <w:t>EEKEND</w:t>
      </w:r>
      <w:r w:rsidRPr="0031231B">
        <w:rPr>
          <w:rFonts w:ascii="Times New Roman Bold" w:hAnsi="Times New Roman Bold" w:cs="Times New Roman Bold"/>
          <w:color w:val="262626" w:themeColor="text1" w:themeTint="D9"/>
          <w:spacing w:val="-4"/>
          <w:sz w:val="24"/>
          <w:szCs w:val="24"/>
        </w:rPr>
        <w:t xml:space="preserve"> C</w:t>
      </w:r>
      <w:r w:rsidRPr="0031231B">
        <w:rPr>
          <w:rFonts w:ascii="Times New Roman Bold" w:hAnsi="Times New Roman Bold" w:cs="Times New Roman Bold"/>
          <w:color w:val="262626" w:themeColor="text1" w:themeTint="D9"/>
          <w:spacing w:val="-4"/>
          <w:sz w:val="18"/>
          <w:szCs w:val="18"/>
        </w:rPr>
        <w:t>OLLEGE</w:t>
      </w:r>
      <w:bookmarkEnd w:id="25"/>
      <w:bookmarkEnd w:id="26"/>
      <w:r w:rsidRPr="0031231B">
        <w:rPr>
          <w:rFonts w:ascii="Times New Roman Bold" w:hAnsi="Times New Roman Bold" w:cs="Times New Roman Bold"/>
          <w:color w:val="262626" w:themeColor="text1" w:themeTint="D9"/>
          <w:spacing w:val="-4"/>
          <w:sz w:val="18"/>
          <w:szCs w:val="18"/>
        </w:rPr>
        <w:t xml:space="preserve"> </w:t>
      </w:r>
    </w:p>
    <w:p w:rsidR="00A84730" w:rsidRPr="0031231B" w:rsidRDefault="00A84730" w:rsidP="00A84730">
      <w:pPr>
        <w:widowControl w:val="0"/>
        <w:autoSpaceDE w:val="0"/>
        <w:autoSpaceDN w:val="0"/>
        <w:adjustRightInd w:val="0"/>
        <w:spacing w:before="21" w:after="0" w:line="220"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4"/>
          <w:sz w:val="18"/>
          <w:szCs w:val="18"/>
        </w:rPr>
        <w:t xml:space="preserve"> All degrees in the college of business can be earned either during regular work hours or in evening classes. Weekend classes are sched</w:t>
      </w:r>
      <w:r w:rsidRPr="0031231B">
        <w:rPr>
          <w:rFonts w:ascii="Times New Roman" w:hAnsi="Times New Roman"/>
          <w:color w:val="262626" w:themeColor="text1" w:themeTint="D9"/>
          <w:spacing w:val="-5"/>
          <w:sz w:val="18"/>
          <w:szCs w:val="18"/>
        </w:rPr>
        <w:t xml:space="preserve">uled when enrollment demands are sufficient. </w:t>
      </w:r>
    </w:p>
    <w:p w:rsidR="00A84730" w:rsidRPr="0031231B" w:rsidRDefault="00867716" w:rsidP="00867716">
      <w:pPr>
        <w:pStyle w:val="Heading2"/>
        <w:ind w:left="270" w:firstLine="0"/>
        <w:rPr>
          <w:rFonts w:ascii="Times New Roman Bold" w:hAnsi="Times New Roman Bold" w:cs="Times New Roman Bold"/>
          <w:color w:val="262626" w:themeColor="text1" w:themeTint="D9"/>
          <w:spacing w:val="-6"/>
          <w:sz w:val="24"/>
          <w:szCs w:val="24"/>
        </w:rPr>
      </w:pPr>
      <w:bookmarkStart w:id="27" w:name="_Toc295328921"/>
      <w:bookmarkStart w:id="28" w:name="_Toc295578824"/>
      <w:r w:rsidRPr="0031231B">
        <w:rPr>
          <w:rFonts w:ascii="Times New Roman Bold" w:hAnsi="Times New Roman Bold" w:cs="Times New Roman Bold"/>
          <w:color w:val="262626" w:themeColor="text1" w:themeTint="D9"/>
          <w:spacing w:val="-6"/>
          <w:sz w:val="24"/>
          <w:szCs w:val="24"/>
        </w:rPr>
        <w:t>T</w:t>
      </w:r>
      <w:r w:rsidRPr="00867716">
        <w:rPr>
          <w:rFonts w:ascii="Times New Roman Bold" w:hAnsi="Times New Roman Bold" w:cs="Times New Roman Bold"/>
          <w:color w:val="262626" w:themeColor="text1" w:themeTint="D9"/>
          <w:spacing w:val="-6"/>
          <w:sz w:val="18"/>
          <w:szCs w:val="18"/>
        </w:rPr>
        <w:t>WO</w:t>
      </w:r>
      <w:r w:rsidRPr="0031231B">
        <w:rPr>
          <w:rFonts w:ascii="Times New Roman Bold" w:hAnsi="Times New Roman Bold" w:cs="Times New Roman Bold"/>
          <w:color w:val="262626" w:themeColor="text1" w:themeTint="D9"/>
          <w:spacing w:val="-6"/>
          <w:sz w:val="24"/>
          <w:szCs w:val="24"/>
        </w:rPr>
        <w:t>-P</w:t>
      </w:r>
      <w:r w:rsidRPr="00867716">
        <w:rPr>
          <w:rFonts w:ascii="Times New Roman Bold" w:hAnsi="Times New Roman Bold" w:cs="Times New Roman Bold"/>
          <w:color w:val="262626" w:themeColor="text1" w:themeTint="D9"/>
          <w:spacing w:val="-6"/>
          <w:sz w:val="20"/>
          <w:szCs w:val="20"/>
        </w:rPr>
        <w:t>LUS</w:t>
      </w:r>
      <w:r w:rsidRPr="0031231B">
        <w:rPr>
          <w:rFonts w:ascii="Times New Roman Bold" w:hAnsi="Times New Roman Bold" w:cs="Times New Roman Bold"/>
          <w:color w:val="262626" w:themeColor="text1" w:themeTint="D9"/>
          <w:spacing w:val="-6"/>
          <w:sz w:val="24"/>
          <w:szCs w:val="24"/>
        </w:rPr>
        <w:t>-T</w:t>
      </w:r>
      <w:r w:rsidRPr="00867716">
        <w:rPr>
          <w:rFonts w:ascii="Times New Roman Bold" w:hAnsi="Times New Roman Bold" w:cs="Times New Roman Bold"/>
          <w:color w:val="262626" w:themeColor="text1" w:themeTint="D9"/>
          <w:spacing w:val="-6"/>
          <w:sz w:val="18"/>
          <w:szCs w:val="18"/>
        </w:rPr>
        <w:t>WO</w:t>
      </w:r>
      <w:r w:rsidRPr="0031231B">
        <w:rPr>
          <w:rFonts w:ascii="Times New Roman Bold" w:hAnsi="Times New Roman Bold" w:cs="Times New Roman Bold"/>
          <w:color w:val="262626" w:themeColor="text1" w:themeTint="D9"/>
          <w:spacing w:val="-6"/>
          <w:sz w:val="24"/>
          <w:szCs w:val="24"/>
        </w:rPr>
        <w:t xml:space="preserve"> P</w:t>
      </w:r>
      <w:r w:rsidRPr="00867716">
        <w:rPr>
          <w:rFonts w:ascii="Times New Roman Bold" w:hAnsi="Times New Roman Bold" w:cs="Times New Roman Bold"/>
          <w:color w:val="262626" w:themeColor="text1" w:themeTint="D9"/>
          <w:spacing w:val="-6"/>
          <w:sz w:val="18"/>
          <w:szCs w:val="18"/>
        </w:rPr>
        <w:t>ROGRAM</w:t>
      </w:r>
      <w:bookmarkEnd w:id="27"/>
      <w:bookmarkEnd w:id="28"/>
      <w:r w:rsidRPr="0031231B">
        <w:rPr>
          <w:rFonts w:ascii="Times New Roman Bold" w:hAnsi="Times New Roman Bold" w:cs="Times New Roman Bold"/>
          <w:color w:val="262626" w:themeColor="text1" w:themeTint="D9"/>
          <w:spacing w:val="-6"/>
          <w:sz w:val="24"/>
          <w:szCs w:val="24"/>
        </w:rPr>
        <w:t xml:space="preserve"> </w:t>
      </w:r>
    </w:p>
    <w:p w:rsidR="00A84730" w:rsidRPr="0031231B" w:rsidRDefault="00A84730" w:rsidP="00A84730">
      <w:pPr>
        <w:widowControl w:val="0"/>
        <w:autoSpaceDE w:val="0"/>
        <w:autoSpaceDN w:val="0"/>
        <w:adjustRightInd w:val="0"/>
        <w:spacing w:before="21" w:after="0" w:line="210" w:lineRule="exact"/>
        <w:ind w:left="270" w:right="360" w:hanging="13"/>
        <w:jc w:val="both"/>
        <w:rPr>
          <w:ins w:id="29" w:author="Michael Rogers" w:date="2010-10-31T08:41:00Z"/>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A84730" w:rsidRPr="0031231B" w:rsidRDefault="00A84730" w:rsidP="00A84730">
      <w:pPr>
        <w:widowControl w:val="0"/>
        <w:numPr>
          <w:ins w:id="30" w:author="Michael Rogers" w:date="2010-10-31T08:41:00Z"/>
        </w:numPr>
        <w:autoSpaceDE w:val="0"/>
        <w:autoSpaceDN w:val="0"/>
        <w:adjustRightInd w:val="0"/>
        <w:spacing w:before="21" w:after="0" w:line="210" w:lineRule="exact"/>
        <w:ind w:left="270" w:right="360" w:hanging="13"/>
        <w:jc w:val="both"/>
        <w:rPr>
          <w:ins w:id="31" w:author="Michael Rogers" w:date="2010-10-31T08:41:00Z"/>
          <w:rFonts w:ascii="Times New Roman" w:hAnsi="Times New Roman"/>
          <w:color w:val="262626" w:themeColor="text1" w:themeTint="D9"/>
          <w:spacing w:val="-3"/>
          <w:sz w:val="18"/>
          <w:szCs w:val="18"/>
        </w:rPr>
      </w:pPr>
    </w:p>
    <w:p w:rsidR="00A84730" w:rsidRPr="00867716" w:rsidRDefault="00867716" w:rsidP="00A84730">
      <w:pPr>
        <w:widowControl w:val="0"/>
        <w:numPr>
          <w:ins w:id="32" w:author="Michael Rogers" w:date="2010-10-31T08:41:00Z"/>
        </w:numPr>
        <w:autoSpaceDE w:val="0"/>
        <w:autoSpaceDN w:val="0"/>
        <w:adjustRightInd w:val="0"/>
        <w:spacing w:before="21" w:after="0" w:line="210" w:lineRule="exact"/>
        <w:ind w:left="270" w:right="360" w:hanging="13"/>
        <w:jc w:val="both"/>
        <w:rPr>
          <w:ins w:id="33" w:author="Michael Rogers" w:date="2010-10-31T08:41:00Z"/>
          <w:rFonts w:ascii="Times New Roman" w:hAnsi="Times New Roman"/>
          <w:b/>
          <w:color w:val="262626" w:themeColor="text1" w:themeTint="D9"/>
          <w:spacing w:val="-3"/>
          <w:sz w:val="18"/>
          <w:szCs w:val="18"/>
        </w:rPr>
      </w:pPr>
      <w:ins w:id="34" w:author="Michael Rogers" w:date="2010-10-31T08:41:00Z">
        <w:r w:rsidRPr="00867716">
          <w:rPr>
            <w:rFonts w:ascii="Times New Roman" w:hAnsi="Times New Roman"/>
            <w:b/>
            <w:color w:val="262626" w:themeColor="text1" w:themeTint="D9"/>
            <w:spacing w:val="-3"/>
            <w:sz w:val="24"/>
            <w:szCs w:val="24"/>
          </w:rPr>
          <w:t>O</w:t>
        </w:r>
        <w:r w:rsidRPr="00867716">
          <w:rPr>
            <w:rFonts w:ascii="Times New Roman" w:hAnsi="Times New Roman"/>
            <w:b/>
            <w:color w:val="262626" w:themeColor="text1" w:themeTint="D9"/>
            <w:spacing w:val="-3"/>
            <w:sz w:val="18"/>
            <w:szCs w:val="18"/>
          </w:rPr>
          <w:t>N-</w:t>
        </w:r>
        <w:r w:rsidRPr="00867716">
          <w:rPr>
            <w:rFonts w:ascii="Times New Roman" w:hAnsi="Times New Roman"/>
            <w:b/>
            <w:color w:val="262626" w:themeColor="text1" w:themeTint="D9"/>
            <w:spacing w:val="-3"/>
            <w:sz w:val="24"/>
            <w:szCs w:val="24"/>
          </w:rPr>
          <w:t>L</w:t>
        </w:r>
        <w:r w:rsidRPr="00867716">
          <w:rPr>
            <w:rFonts w:ascii="Times New Roman" w:hAnsi="Times New Roman"/>
            <w:b/>
            <w:color w:val="262626" w:themeColor="text1" w:themeTint="D9"/>
            <w:spacing w:val="-3"/>
            <w:sz w:val="18"/>
            <w:szCs w:val="18"/>
          </w:rPr>
          <w:t xml:space="preserve">INE </w:t>
        </w:r>
        <w:r w:rsidRPr="00867716">
          <w:rPr>
            <w:rFonts w:ascii="Times New Roman" w:hAnsi="Times New Roman"/>
            <w:b/>
            <w:color w:val="262626" w:themeColor="text1" w:themeTint="D9"/>
            <w:spacing w:val="-3"/>
            <w:sz w:val="24"/>
            <w:szCs w:val="24"/>
          </w:rPr>
          <w:t>D</w:t>
        </w:r>
        <w:r w:rsidRPr="00867716">
          <w:rPr>
            <w:rFonts w:ascii="Times New Roman" w:hAnsi="Times New Roman"/>
            <w:b/>
            <w:color w:val="262626" w:themeColor="text1" w:themeTint="D9"/>
            <w:spacing w:val="-3"/>
            <w:sz w:val="18"/>
            <w:szCs w:val="18"/>
          </w:rPr>
          <w:t xml:space="preserve">EGREE </w:t>
        </w:r>
        <w:r w:rsidRPr="00867716">
          <w:rPr>
            <w:rFonts w:ascii="Times New Roman" w:hAnsi="Times New Roman"/>
            <w:b/>
            <w:color w:val="262626" w:themeColor="text1" w:themeTint="D9"/>
            <w:spacing w:val="-3"/>
            <w:sz w:val="24"/>
            <w:szCs w:val="24"/>
          </w:rPr>
          <w:t>P</w:t>
        </w:r>
        <w:r w:rsidRPr="00867716">
          <w:rPr>
            <w:rFonts w:ascii="Times New Roman" w:hAnsi="Times New Roman"/>
            <w:b/>
            <w:color w:val="262626" w:themeColor="text1" w:themeTint="D9"/>
            <w:spacing w:val="-3"/>
            <w:sz w:val="18"/>
            <w:szCs w:val="18"/>
          </w:rPr>
          <w:t>ROGRAMS</w:t>
        </w:r>
      </w:ins>
      <w:r w:rsidRPr="00867716">
        <w:rPr>
          <w:rFonts w:ascii="Times New Roman" w:hAnsi="Times New Roman"/>
          <w:b/>
          <w:color w:val="262626" w:themeColor="text1" w:themeTint="D9"/>
          <w:spacing w:val="-3"/>
          <w:sz w:val="18"/>
          <w:szCs w:val="18"/>
        </w:rPr>
        <w:t xml:space="preserve"> </w:t>
      </w:r>
    </w:p>
    <w:p w:rsidR="00A84730" w:rsidRPr="0031231B" w:rsidRDefault="00A84730" w:rsidP="00A84730">
      <w:pPr>
        <w:widowControl w:val="0"/>
        <w:numPr>
          <w:ins w:id="35" w:author="Michael Rogers" w:date="2010-10-31T08:41:00Z"/>
        </w:numPr>
        <w:autoSpaceDE w:val="0"/>
        <w:autoSpaceDN w:val="0"/>
        <w:adjustRightInd w:val="0"/>
        <w:spacing w:before="21" w:after="0" w:line="210" w:lineRule="exact"/>
        <w:ind w:left="270" w:right="360" w:hanging="13"/>
        <w:jc w:val="both"/>
        <w:rPr>
          <w:rFonts w:ascii="Times New Roman" w:hAnsi="Times New Roman"/>
          <w:color w:val="262626" w:themeColor="text1" w:themeTint="D9"/>
          <w:spacing w:val="-3"/>
          <w:sz w:val="18"/>
          <w:szCs w:val="18"/>
        </w:rPr>
      </w:pPr>
      <w:ins w:id="36" w:author="Michael Rogers" w:date="2010-10-31T08:41:00Z">
        <w:r w:rsidRPr="0031231B">
          <w:rPr>
            <w:rFonts w:ascii="Times New Roman" w:hAnsi="Times New Roman"/>
            <w:color w:val="262626" w:themeColor="text1" w:themeTint="D9"/>
            <w:spacing w:val="-3"/>
            <w:sz w:val="18"/>
            <w:szCs w:val="18"/>
          </w:rPr>
          <w:t>The college offers two formal degree programs online: the BS Degree in Business Information Systems and the Technology Management Degree. In addition, the logistics courses are offered online, as well as all Area F and G courses.</w:t>
        </w:r>
      </w:ins>
    </w:p>
    <w:p w:rsidR="00A84730" w:rsidRDefault="00A84730"/>
    <w:p w:rsidR="00A84730" w:rsidRDefault="00A84730"/>
    <w:p w:rsidR="00A84730" w:rsidRDefault="00A84730" w:rsidP="00867716">
      <w:pPr>
        <w:pStyle w:val="Heading2"/>
        <w:spacing w:before="0"/>
        <w:ind w:left="187" w:firstLine="0"/>
        <w:rPr>
          <w:rFonts w:ascii="Times New Roman" w:hAnsi="Times New Roman"/>
          <w:color w:val="191919"/>
          <w:w w:val="96"/>
          <w:sz w:val="53"/>
          <w:szCs w:val="53"/>
        </w:rPr>
      </w:pPr>
      <w:bookmarkStart w:id="37" w:name="_Toc295328922"/>
      <w:bookmarkStart w:id="38" w:name="_Toc295578825"/>
      <w:r>
        <w:rPr>
          <w:rFonts w:ascii="Times New Roman" w:hAnsi="Times New Roman"/>
          <w:color w:val="191919"/>
          <w:w w:val="96"/>
          <w:sz w:val="71"/>
          <w:szCs w:val="71"/>
        </w:rPr>
        <w:lastRenderedPageBreak/>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B</w:t>
      </w:r>
      <w:r>
        <w:rPr>
          <w:rFonts w:ascii="Times New Roman" w:hAnsi="Times New Roman"/>
          <w:color w:val="191919"/>
          <w:w w:val="96"/>
          <w:sz w:val="53"/>
          <w:szCs w:val="53"/>
        </w:rPr>
        <w:t>USINESS</w:t>
      </w:r>
      <w:bookmarkEnd w:id="37"/>
      <w:bookmarkEnd w:id="38"/>
      <w:r>
        <w:rPr>
          <w:rFonts w:ascii="Times New Roman" w:hAnsi="Times New Roman"/>
          <w:color w:val="191919"/>
          <w:w w:val="96"/>
          <w:sz w:val="53"/>
          <w:szCs w:val="53"/>
        </w:rPr>
        <w:t xml:space="preserve"> </w:t>
      </w:r>
    </w:p>
    <w:p w:rsidR="00A84730" w:rsidRDefault="00A84730" w:rsidP="00867716">
      <w:pPr>
        <w:pStyle w:val="Heading2"/>
        <w:spacing w:before="0"/>
        <w:ind w:left="187" w:firstLine="0"/>
        <w:rPr>
          <w:rFonts w:ascii="Times New Roman" w:hAnsi="Times New Roman"/>
          <w:color w:val="191919"/>
          <w:w w:val="96"/>
          <w:sz w:val="53"/>
          <w:szCs w:val="53"/>
        </w:rPr>
      </w:pPr>
      <w:bookmarkStart w:id="39" w:name="_Toc295328923"/>
      <w:bookmarkStart w:id="40" w:name="_Toc295578826"/>
      <w:r>
        <w:rPr>
          <w:rFonts w:ascii="Times New Roman" w:hAnsi="Times New Roman"/>
          <w:color w:val="191919"/>
          <w:w w:val="96"/>
          <w:sz w:val="71"/>
          <w:szCs w:val="71"/>
        </w:rPr>
        <w:t>A</w:t>
      </w:r>
      <w:r>
        <w:rPr>
          <w:rFonts w:ascii="Times New Roman" w:hAnsi="Times New Roman"/>
          <w:color w:val="191919"/>
          <w:w w:val="96"/>
          <w:sz w:val="53"/>
          <w:szCs w:val="53"/>
        </w:rPr>
        <w:t>DMINISTRATION</w:t>
      </w:r>
      <w:bookmarkEnd w:id="39"/>
      <w:bookmarkEnd w:id="40"/>
      <w:r>
        <w:rPr>
          <w:rFonts w:ascii="Times New Roman" w:hAnsi="Times New Roman"/>
          <w:color w:val="191919"/>
          <w:w w:val="96"/>
          <w:sz w:val="53"/>
          <w:szCs w:val="53"/>
        </w:rPr>
        <w:t xml:space="preserve"> </w:t>
      </w:r>
    </w:p>
    <w:p w:rsidR="00A84730" w:rsidRPr="009D7097" w:rsidRDefault="00A84730" w:rsidP="00A84730">
      <w:pPr>
        <w:widowControl w:val="0"/>
        <w:autoSpaceDE w:val="0"/>
        <w:autoSpaceDN w:val="0"/>
        <w:adjustRightInd w:val="0"/>
        <w:spacing w:before="191" w:after="0" w:line="220" w:lineRule="exact"/>
        <w:ind w:left="180" w:right="22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A84730" w:rsidRPr="009D7097" w:rsidRDefault="00A84730" w:rsidP="00A84730">
      <w:pPr>
        <w:widowControl w:val="0"/>
        <w:autoSpaceDE w:val="0"/>
        <w:autoSpaceDN w:val="0"/>
        <w:adjustRightInd w:val="0"/>
        <w:spacing w:before="200" w:after="0" w:line="220"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The</w:t>
      </w:r>
      <w:ins w:id="41" w:author="Michael Rogers" w:date="2010-10-31T08:43:00Z">
        <w:r w:rsidRPr="009D7097">
          <w:rPr>
            <w:rFonts w:ascii="Times New Roman" w:hAnsi="Times New Roman"/>
            <w:color w:val="262626" w:themeColor="text1" w:themeTint="D9"/>
            <w:spacing w:val="-2"/>
            <w:sz w:val="18"/>
            <w:szCs w:val="18"/>
          </w:rPr>
          <w:t xml:space="preserve"> </w:t>
        </w:r>
      </w:ins>
      <w:r w:rsidRPr="009D7097">
        <w:rPr>
          <w:rFonts w:ascii="Times New Roman" w:hAnsi="Times New Roman"/>
          <w:color w:val="262626" w:themeColor="text1" w:themeTint="D9"/>
          <w:spacing w:val="-2"/>
          <w:sz w:val="18"/>
          <w:szCs w:val="18"/>
        </w:rPr>
        <w:t xml:space="preserve">degree programs in the Department of Business Administration are nationally accredited by the Association of Collegiate Business Schools and </w:t>
      </w:r>
      <w:r w:rsidRPr="009D7097">
        <w:rPr>
          <w:rFonts w:ascii="Times New Roman" w:hAnsi="Times New Roman"/>
          <w:color w:val="262626" w:themeColor="text1" w:themeTint="D9"/>
          <w:spacing w:val="-3"/>
          <w:sz w:val="18"/>
          <w:szCs w:val="18"/>
        </w:rPr>
        <w:t>Programs (ACBSP), and by the Southern Association of Colleges and Schools (SACS).</w:t>
      </w:r>
    </w:p>
    <w:p w:rsidR="00A84730" w:rsidRPr="009D7097" w:rsidRDefault="00A84730" w:rsidP="00A84730">
      <w:pPr>
        <w:widowControl w:val="0"/>
        <w:autoSpaceDE w:val="0"/>
        <w:autoSpaceDN w:val="0"/>
        <w:adjustRightInd w:val="0"/>
        <w:spacing w:after="0" w:line="206" w:lineRule="exact"/>
        <w:ind w:left="180" w:right="220" w:firstLine="2"/>
        <w:jc w:val="both"/>
        <w:rPr>
          <w:rFonts w:ascii="Times New Roman" w:hAnsi="Times New Roman"/>
          <w:color w:val="262626" w:themeColor="text1" w:themeTint="D9"/>
          <w:spacing w:val="-3"/>
          <w:sz w:val="18"/>
          <w:szCs w:val="18"/>
        </w:rPr>
      </w:pPr>
    </w:p>
    <w:p w:rsidR="00A84730" w:rsidRPr="009D7097" w:rsidRDefault="00A84730" w:rsidP="00A84730">
      <w:pPr>
        <w:widowControl w:val="0"/>
        <w:autoSpaceDE w:val="0"/>
        <w:autoSpaceDN w:val="0"/>
        <w:adjustRightInd w:val="0"/>
        <w:spacing w:before="6" w:after="0" w:line="206"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The mission of the management program is to enable students to develop analytical skills, reflective thinking, logical reasoning, </w:t>
      </w:r>
      <w:r w:rsidRPr="009D7097">
        <w:rPr>
          <w:rFonts w:ascii="Times New Roman" w:hAnsi="Times New Roman"/>
          <w:color w:val="262626" w:themeColor="text1" w:themeTint="D9"/>
          <w:spacing w:val="-2"/>
          <w:sz w:val="18"/>
          <w:szCs w:val="18"/>
        </w:rPr>
        <w:t xml:space="preserve">and a sound understanding of the quantitative techniques and computer applications used in </w:t>
      </w:r>
      <w:r w:rsidRPr="009D7097">
        <w:rPr>
          <w:rFonts w:ascii="Times New Roman" w:hAnsi="Times New Roman"/>
          <w:color w:val="262626" w:themeColor="text1" w:themeTint="D9"/>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A84730" w:rsidRPr="009D7097" w:rsidRDefault="00A84730" w:rsidP="00A84730">
      <w:pPr>
        <w:widowControl w:val="0"/>
        <w:autoSpaceDE w:val="0"/>
        <w:autoSpaceDN w:val="0"/>
        <w:adjustRightInd w:val="0"/>
        <w:spacing w:after="0" w:line="210" w:lineRule="exact"/>
        <w:ind w:left="180" w:right="220" w:firstLine="2"/>
        <w:jc w:val="both"/>
        <w:rPr>
          <w:rFonts w:ascii="Times New Roman" w:hAnsi="Times New Roman"/>
          <w:color w:val="262626" w:themeColor="text1" w:themeTint="D9"/>
          <w:spacing w:val="-3"/>
          <w:sz w:val="18"/>
          <w:szCs w:val="18"/>
        </w:rPr>
      </w:pPr>
    </w:p>
    <w:p w:rsidR="00A84730" w:rsidRPr="009D7097" w:rsidRDefault="00A84730" w:rsidP="00A84730">
      <w:pPr>
        <w:widowControl w:val="0"/>
        <w:autoSpaceDE w:val="0"/>
        <w:autoSpaceDN w:val="0"/>
        <w:adjustRightInd w:val="0"/>
        <w:spacing w:before="21" w:after="0" w:line="210"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 xml:space="preserve">The Healthcare Administration area of concentration is structured as a four-year generic program to provide specialty training for the entering freshman or transfer student. The 2 ± 2 </w:t>
      </w:r>
      <w:proofErr w:type="gramStart"/>
      <w:r w:rsidRPr="009D7097">
        <w:rPr>
          <w:rFonts w:ascii="Times New Roman" w:hAnsi="Times New Roman"/>
          <w:color w:val="262626" w:themeColor="text1" w:themeTint="D9"/>
          <w:spacing w:val="-2"/>
          <w:sz w:val="18"/>
          <w:szCs w:val="18"/>
        </w:rPr>
        <w:t>program</w:t>
      </w:r>
      <w:proofErr w:type="gramEnd"/>
      <w:r w:rsidRPr="009D7097">
        <w:rPr>
          <w:rFonts w:ascii="Times New Roman" w:hAnsi="Times New Roman"/>
          <w:color w:val="262626" w:themeColor="text1" w:themeTint="D9"/>
          <w:spacing w:val="-2"/>
          <w:sz w:val="18"/>
          <w:szCs w:val="18"/>
        </w:rPr>
        <w:t xml:space="preserve"> is designed to permit students to continue their education beyond the associate degree </w:t>
      </w:r>
      <w:r w:rsidRPr="009D7097">
        <w:rPr>
          <w:rFonts w:ascii="Times New Roman" w:hAnsi="Times New Roman"/>
          <w:color w:val="262626" w:themeColor="text1" w:themeTint="D9"/>
          <w:spacing w:val="-3"/>
          <w:sz w:val="18"/>
          <w:szCs w:val="18"/>
        </w:rPr>
        <w:t xml:space="preserve">level with full credit.  Healthcare graduates have experienced an employer-based practicum and are prepared for entry level management and supervisory practice in the healthcare industry.  </w:t>
      </w:r>
    </w:p>
    <w:p w:rsidR="00A84730" w:rsidRPr="009D7097" w:rsidRDefault="00A84730" w:rsidP="00A84730">
      <w:pPr>
        <w:widowControl w:val="0"/>
        <w:autoSpaceDE w:val="0"/>
        <w:autoSpaceDN w:val="0"/>
        <w:adjustRightInd w:val="0"/>
        <w:spacing w:before="210" w:after="0" w:line="211" w:lineRule="exact"/>
        <w:ind w:left="180" w:right="22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3"/>
          <w:sz w:val="18"/>
          <w:szCs w:val="18"/>
        </w:rPr>
        <w:t xml:space="preserve">The Bachelor of Applied Science degree in Technology Management is designed to prepare students who have successfully completed the Associate </w:t>
      </w:r>
      <w:r w:rsidRPr="009D7097">
        <w:rPr>
          <w:rFonts w:ascii="Times New Roman" w:hAnsi="Times New Roman"/>
          <w:color w:val="262626" w:themeColor="text1" w:themeTint="D9"/>
          <w:spacing w:val="-2"/>
          <w:sz w:val="18"/>
          <w:szCs w:val="18"/>
        </w:rPr>
        <w:t>of Applied Science (AAS) degree in Technology or the Associate of Applied Technology (AAT) degree from SACS accredited institutions to earn Bachelor of Applied Science (BAS) degree in Technology Management.  Online BAS in Technology Management that offers all course</w:t>
      </w:r>
      <w:r w:rsidRPr="009D7097">
        <w:rPr>
          <w:rFonts w:ascii="Times New Roman" w:hAnsi="Times New Roman"/>
          <w:color w:val="262626" w:themeColor="text1" w:themeTint="D9"/>
          <w:spacing w:val="-3"/>
          <w:sz w:val="18"/>
          <w:szCs w:val="18"/>
        </w:rPr>
        <w:t xml:space="preserve">work online is available for </w:t>
      </w:r>
      <w:del w:id="42" w:author="Michael Rogers" w:date="2010-10-31T08:45:00Z">
        <w:r w:rsidRPr="009D7097" w:rsidDel="007462C3">
          <w:rPr>
            <w:rFonts w:ascii="Times New Roman" w:hAnsi="Times New Roman"/>
            <w:color w:val="262626" w:themeColor="text1" w:themeTint="D9"/>
            <w:spacing w:val="-3"/>
            <w:sz w:val="18"/>
            <w:szCs w:val="18"/>
          </w:rPr>
          <w:delText xml:space="preserve">(employment) </w:delText>
        </w:r>
      </w:del>
      <w:r w:rsidRPr="009D7097">
        <w:rPr>
          <w:rFonts w:ascii="Times New Roman" w:hAnsi="Times New Roman"/>
          <w:color w:val="262626" w:themeColor="text1" w:themeTint="D9"/>
          <w:spacing w:val="-3"/>
          <w:sz w:val="18"/>
          <w:szCs w:val="18"/>
        </w:rPr>
        <w:t xml:space="preserve">location-bound students who </w:t>
      </w:r>
      <w:del w:id="43" w:author="Michael Rogers" w:date="2010-10-31T08:46:00Z">
        <w:r w:rsidRPr="009D7097" w:rsidDel="00AD7165">
          <w:rPr>
            <w:rFonts w:ascii="Times New Roman" w:hAnsi="Times New Roman"/>
            <w:color w:val="262626" w:themeColor="text1" w:themeTint="D9"/>
            <w:spacing w:val="-3"/>
            <w:sz w:val="18"/>
            <w:szCs w:val="18"/>
          </w:rPr>
          <w:delText xml:space="preserve">could </w:delText>
        </w:r>
      </w:del>
      <w:proofErr w:type="spellStart"/>
      <w:ins w:id="44" w:author="Michael Rogers" w:date="2010-10-31T08:46:00Z">
        <w:r w:rsidRPr="009D7097">
          <w:rPr>
            <w:rFonts w:ascii="Times New Roman" w:hAnsi="Times New Roman"/>
            <w:color w:val="262626" w:themeColor="text1" w:themeTint="D9"/>
            <w:spacing w:val="-3"/>
            <w:sz w:val="18"/>
            <w:szCs w:val="18"/>
          </w:rPr>
          <w:t xml:space="preserve">can </w:t>
        </w:r>
      </w:ins>
      <w:r w:rsidRPr="009D7097">
        <w:rPr>
          <w:rFonts w:ascii="Times New Roman" w:hAnsi="Times New Roman"/>
          <w:color w:val="262626" w:themeColor="text1" w:themeTint="D9"/>
          <w:spacing w:val="-3"/>
          <w:sz w:val="18"/>
          <w:szCs w:val="18"/>
        </w:rPr>
        <w:t>not</w:t>
      </w:r>
      <w:proofErr w:type="spellEnd"/>
      <w:r w:rsidRPr="009D7097">
        <w:rPr>
          <w:rFonts w:ascii="Times New Roman" w:hAnsi="Times New Roman"/>
          <w:color w:val="262626" w:themeColor="text1" w:themeTint="D9"/>
          <w:spacing w:val="-3"/>
          <w:sz w:val="18"/>
          <w:szCs w:val="18"/>
        </w:rPr>
        <w:t xml:space="preserve"> take advantage of the traditional in-class instructions to earn a BAS degree in Technology Management. Through a combination of business management and business information systems courses, the </w:t>
      </w:r>
      <w:r w:rsidRPr="009D7097">
        <w:rPr>
          <w:rFonts w:ascii="Times New Roman" w:hAnsi="Times New Roman"/>
          <w:color w:val="262626" w:themeColor="text1" w:themeTint="D9"/>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A84730" w:rsidRPr="009D7097" w:rsidRDefault="00A84730" w:rsidP="00A84730">
      <w:pPr>
        <w:widowControl w:val="0"/>
        <w:autoSpaceDE w:val="0"/>
        <w:autoSpaceDN w:val="0"/>
        <w:adjustRightInd w:val="0"/>
        <w:spacing w:before="24" w:after="0"/>
        <w:ind w:left="180" w:right="220" w:firstLine="2"/>
        <w:jc w:val="both"/>
        <w:rPr>
          <w:rFonts w:ascii="Times New Roman" w:hAnsi="Times New Roman"/>
          <w:color w:val="262626" w:themeColor="text1" w:themeTint="D9"/>
          <w:spacing w:val="-1"/>
          <w:sz w:val="18"/>
          <w:szCs w:val="18"/>
        </w:rPr>
      </w:pPr>
    </w:p>
    <w:p w:rsidR="00A84730" w:rsidRPr="009D7097" w:rsidRDefault="00A84730" w:rsidP="00A84730">
      <w:pPr>
        <w:widowControl w:val="0"/>
        <w:autoSpaceDE w:val="0"/>
        <w:autoSpaceDN w:val="0"/>
        <w:adjustRightInd w:val="0"/>
        <w:spacing w:before="24" w:after="0"/>
        <w:ind w:left="180" w:right="220" w:firstLine="2"/>
        <w:jc w:val="both"/>
        <w:rPr>
          <w:rFonts w:ascii="Times New Roman" w:hAnsi="Times New Roman"/>
          <w:color w:val="262626" w:themeColor="text1" w:themeTint="D9"/>
          <w:spacing w:val="-1"/>
          <w:sz w:val="18"/>
          <w:szCs w:val="18"/>
        </w:rPr>
      </w:pPr>
      <w:r w:rsidRPr="009D7097">
        <w:rPr>
          <w:rFonts w:ascii="Times New Roman" w:hAnsi="Times New Roman"/>
          <w:color w:val="262626" w:themeColor="text1" w:themeTint="D9"/>
          <w:spacing w:val="-1"/>
          <w:sz w:val="18"/>
          <w:szCs w:val="18"/>
        </w:rPr>
        <w:t>The Department of Business Administration</w:t>
      </w:r>
      <w:ins w:id="45" w:author="Michael Rogers" w:date="2010-10-31T08:47:00Z">
        <w:r w:rsidRPr="009D7097">
          <w:rPr>
            <w:rFonts w:ascii="Times New Roman" w:hAnsi="Times New Roman"/>
            <w:color w:val="262626" w:themeColor="text1" w:themeTint="D9"/>
            <w:spacing w:val="-1"/>
            <w:sz w:val="18"/>
            <w:szCs w:val="18"/>
          </w:rPr>
          <w:t xml:space="preserve"> faculty</w:t>
        </w:r>
      </w:ins>
      <w:r w:rsidRPr="009D7097">
        <w:rPr>
          <w:rFonts w:ascii="Times New Roman" w:hAnsi="Times New Roman"/>
          <w:color w:val="262626" w:themeColor="text1" w:themeTint="D9"/>
          <w:spacing w:val="-1"/>
          <w:sz w:val="18"/>
          <w:szCs w:val="18"/>
        </w:rPr>
        <w:t xml:space="preserve"> is also committed to serving the </w:t>
      </w:r>
      <w:del w:id="46" w:author="Michael Rogers" w:date="2010-10-31T08:47:00Z">
        <w:r w:rsidRPr="009D7097" w:rsidDel="00AD7165">
          <w:rPr>
            <w:rFonts w:ascii="Times New Roman" w:hAnsi="Times New Roman"/>
            <w:color w:val="262626" w:themeColor="text1" w:themeTint="D9"/>
            <w:spacing w:val="-1"/>
            <w:sz w:val="18"/>
            <w:szCs w:val="18"/>
          </w:rPr>
          <w:delText xml:space="preserve">employment and </w:delText>
        </w:r>
      </w:del>
      <w:r w:rsidRPr="009D7097">
        <w:rPr>
          <w:rFonts w:ascii="Times New Roman" w:hAnsi="Times New Roman"/>
          <w:color w:val="262626" w:themeColor="text1" w:themeTint="D9"/>
          <w:spacing w:val="-1"/>
          <w:sz w:val="18"/>
          <w:szCs w:val="18"/>
        </w:rPr>
        <w:t>economic</w:t>
      </w:r>
      <w:ins w:id="47" w:author="Michael Rogers" w:date="2010-10-31T08:47:00Z">
        <w:r w:rsidRPr="009D7097">
          <w:rPr>
            <w:rFonts w:ascii="Times New Roman" w:hAnsi="Times New Roman"/>
            <w:color w:val="262626" w:themeColor="text1" w:themeTint="D9"/>
            <w:spacing w:val="-1"/>
            <w:sz w:val="18"/>
            <w:szCs w:val="18"/>
          </w:rPr>
          <w:t xml:space="preserve"> and organizational</w:t>
        </w:r>
      </w:ins>
      <w:r w:rsidRPr="009D7097">
        <w:rPr>
          <w:rFonts w:ascii="Times New Roman" w:hAnsi="Times New Roman"/>
          <w:color w:val="262626" w:themeColor="text1" w:themeTint="D9"/>
          <w:spacing w:val="-1"/>
          <w:sz w:val="18"/>
          <w:szCs w:val="18"/>
        </w:rPr>
        <w:t xml:space="preserve"> needs of the business community in</w:t>
      </w:r>
      <w:ins w:id="48" w:author="Michael Rogers" w:date="2010-10-31T08:48:00Z">
        <w:r w:rsidRPr="009D7097">
          <w:rPr>
            <w:rFonts w:ascii="Times New Roman" w:hAnsi="Times New Roman"/>
            <w:color w:val="262626" w:themeColor="text1" w:themeTint="D9"/>
            <w:spacing w:val="-1"/>
            <w:sz w:val="18"/>
            <w:szCs w:val="18"/>
          </w:rPr>
          <w:t xml:space="preserve"> Albany and</w:t>
        </w:r>
      </w:ins>
      <w:r w:rsidRPr="009D7097">
        <w:rPr>
          <w:rFonts w:ascii="Times New Roman" w:hAnsi="Times New Roman"/>
          <w:color w:val="262626" w:themeColor="text1" w:themeTint="D9"/>
          <w:spacing w:val="-1"/>
          <w:sz w:val="18"/>
          <w:szCs w:val="18"/>
        </w:rPr>
        <w:t xml:space="preserve"> Southwest Georgia. </w:t>
      </w:r>
    </w:p>
    <w:p w:rsidR="00A84730" w:rsidRPr="009D7097" w:rsidRDefault="00A84730" w:rsidP="00A84730">
      <w:pPr>
        <w:widowControl w:val="0"/>
        <w:autoSpaceDE w:val="0"/>
        <w:autoSpaceDN w:val="0"/>
        <w:adjustRightInd w:val="0"/>
        <w:spacing w:before="24" w:after="0" w:line="460" w:lineRule="exact"/>
        <w:ind w:left="180" w:right="220" w:firstLine="2"/>
        <w:jc w:val="both"/>
        <w:rPr>
          <w:rFonts w:ascii="Times New Roman Bold" w:hAnsi="Times New Roman Bold" w:cs="Times New Roman Bold"/>
          <w:color w:val="262626" w:themeColor="text1" w:themeTint="D9"/>
          <w:spacing w:val="-2"/>
          <w:sz w:val="18"/>
          <w:szCs w:val="18"/>
        </w:rPr>
      </w:pPr>
      <w:r w:rsidRPr="009D7097">
        <w:rPr>
          <w:rFonts w:ascii="Times New Roman Bold" w:hAnsi="Times New Roman Bold" w:cs="Times New Roman Bold"/>
          <w:color w:val="262626" w:themeColor="text1" w:themeTint="D9"/>
          <w:spacing w:val="-2"/>
          <w:sz w:val="24"/>
          <w:szCs w:val="24"/>
        </w:rPr>
        <w:t>R</w:t>
      </w:r>
      <w:r w:rsidRPr="009D7097">
        <w:rPr>
          <w:rFonts w:ascii="Times New Roman Bold" w:hAnsi="Times New Roman Bold" w:cs="Times New Roman Bold"/>
          <w:color w:val="262626" w:themeColor="text1" w:themeTint="D9"/>
          <w:spacing w:val="-2"/>
          <w:sz w:val="18"/>
          <w:szCs w:val="18"/>
        </w:rPr>
        <w:t>EQUIREMENTS FOR A</w:t>
      </w:r>
      <w:r w:rsidRPr="009D7097">
        <w:rPr>
          <w:rFonts w:ascii="Times New Roman Bold" w:hAnsi="Times New Roman Bold" w:cs="Times New Roman Bold"/>
          <w:color w:val="262626" w:themeColor="text1" w:themeTint="D9"/>
          <w:spacing w:val="-2"/>
          <w:sz w:val="24"/>
          <w:szCs w:val="24"/>
        </w:rPr>
        <w:t xml:space="preserve"> B</w:t>
      </w:r>
      <w:r w:rsidRPr="009D7097">
        <w:rPr>
          <w:rFonts w:ascii="Times New Roman Bold" w:hAnsi="Times New Roman Bold" w:cs="Times New Roman Bold"/>
          <w:color w:val="262626" w:themeColor="text1" w:themeTint="D9"/>
          <w:spacing w:val="-2"/>
          <w:sz w:val="18"/>
          <w:szCs w:val="18"/>
        </w:rPr>
        <w:t>ACHELOR OF</w:t>
      </w:r>
      <w:r w:rsidRPr="009D7097">
        <w:rPr>
          <w:rFonts w:ascii="Times New Roman Bold" w:hAnsi="Times New Roman Bold" w:cs="Times New Roman Bold"/>
          <w:color w:val="262626" w:themeColor="text1" w:themeTint="D9"/>
          <w:spacing w:val="-2"/>
          <w:sz w:val="24"/>
          <w:szCs w:val="24"/>
        </w:rPr>
        <w:t xml:space="preserve"> S</w:t>
      </w:r>
      <w:r w:rsidRPr="009D7097">
        <w:rPr>
          <w:rFonts w:ascii="Times New Roman Bold" w:hAnsi="Times New Roman Bold" w:cs="Times New Roman Bold"/>
          <w:color w:val="262626" w:themeColor="text1" w:themeTint="D9"/>
          <w:spacing w:val="-2"/>
          <w:sz w:val="18"/>
          <w:szCs w:val="18"/>
        </w:rPr>
        <w:t>CIENCE</w:t>
      </w:r>
      <w:r w:rsidRPr="009D7097">
        <w:rPr>
          <w:rFonts w:ascii="Times New Roman Bold" w:hAnsi="Times New Roman Bold" w:cs="Times New Roman Bold"/>
          <w:color w:val="262626" w:themeColor="text1" w:themeTint="D9"/>
          <w:spacing w:val="-2"/>
          <w:sz w:val="24"/>
          <w:szCs w:val="24"/>
        </w:rPr>
        <w:t xml:space="preserve"> D</w:t>
      </w:r>
      <w:r w:rsidRPr="009D7097">
        <w:rPr>
          <w:rFonts w:ascii="Times New Roman Bold" w:hAnsi="Times New Roman Bold" w:cs="Times New Roman Bold"/>
          <w:color w:val="262626" w:themeColor="text1" w:themeTint="D9"/>
          <w:spacing w:val="-2"/>
          <w:sz w:val="18"/>
          <w:szCs w:val="18"/>
        </w:rPr>
        <w:t>EGREE IN</w:t>
      </w:r>
      <w:r w:rsidRPr="009D7097">
        <w:rPr>
          <w:rFonts w:ascii="Times New Roman Bold" w:hAnsi="Times New Roman Bold" w:cs="Times New Roman Bold"/>
          <w:color w:val="262626" w:themeColor="text1" w:themeTint="D9"/>
          <w:spacing w:val="-2"/>
          <w:sz w:val="24"/>
          <w:szCs w:val="24"/>
        </w:rPr>
        <w:t xml:space="preserve"> M</w:t>
      </w:r>
      <w:r w:rsidRPr="009D7097">
        <w:rPr>
          <w:rFonts w:ascii="Times New Roman Bold" w:hAnsi="Times New Roman Bold" w:cs="Times New Roman Bold"/>
          <w:color w:val="262626" w:themeColor="text1" w:themeTint="D9"/>
          <w:spacing w:val="-2"/>
          <w:sz w:val="18"/>
          <w:szCs w:val="18"/>
        </w:rPr>
        <w:t xml:space="preserve">ANAGEMENT </w:t>
      </w:r>
    </w:p>
    <w:p w:rsidR="00A84730" w:rsidRPr="009D7097" w:rsidRDefault="00A84730" w:rsidP="00A84730">
      <w:pPr>
        <w:widowControl w:val="0"/>
        <w:autoSpaceDE w:val="0"/>
        <w:autoSpaceDN w:val="0"/>
        <w:adjustRightInd w:val="0"/>
        <w:spacing w:before="179" w:after="0" w:line="220" w:lineRule="exact"/>
        <w:ind w:left="810" w:right="220" w:hanging="270"/>
        <w:jc w:val="both"/>
        <w:rPr>
          <w:rFonts w:ascii="Times New Roman" w:hAnsi="Times New Roman"/>
          <w:color w:val="262626" w:themeColor="text1" w:themeTint="D9"/>
          <w:spacing w:val="-4"/>
          <w:sz w:val="18"/>
          <w:szCs w:val="18"/>
        </w:rPr>
      </w:pPr>
      <w:r w:rsidRPr="009D7097">
        <w:rPr>
          <w:rFonts w:ascii="Times New Roman" w:hAnsi="Times New Roman"/>
          <w:color w:val="262626" w:themeColor="text1" w:themeTint="D9"/>
          <w:spacing w:val="-3"/>
          <w:sz w:val="18"/>
          <w:szCs w:val="18"/>
        </w:rPr>
        <w:t xml:space="preserve">1. The student must complete a minimum of 124 semester hours with a cumulative grade point average of 2.25 in the overall program, </w:t>
      </w:r>
      <w:r w:rsidRPr="009D7097">
        <w:rPr>
          <w:rFonts w:ascii="Times New Roman" w:hAnsi="Times New Roman"/>
          <w:color w:val="262626" w:themeColor="text1" w:themeTint="D9"/>
          <w:spacing w:val="-4"/>
          <w:sz w:val="18"/>
          <w:szCs w:val="18"/>
        </w:rPr>
        <w:t>and a grade of “C” or above in all business</w:t>
      </w:r>
      <w:ins w:id="49" w:author="Michael Rogers" w:date="2010-10-31T08:48:00Z">
        <w:r w:rsidRPr="009D7097">
          <w:rPr>
            <w:rFonts w:ascii="Times New Roman" w:hAnsi="Times New Roman"/>
            <w:color w:val="262626" w:themeColor="text1" w:themeTint="D9"/>
            <w:spacing w:val="-4"/>
            <w:sz w:val="18"/>
            <w:szCs w:val="18"/>
          </w:rPr>
          <w:t xml:space="preserve"> (Areas F, G, and H)</w:t>
        </w:r>
      </w:ins>
      <w:r w:rsidRPr="009D7097">
        <w:rPr>
          <w:rFonts w:ascii="Times New Roman" w:hAnsi="Times New Roman"/>
          <w:color w:val="262626" w:themeColor="text1" w:themeTint="D9"/>
          <w:spacing w:val="-4"/>
          <w:sz w:val="18"/>
          <w:szCs w:val="18"/>
        </w:rPr>
        <w:t xml:space="preserve"> courses. </w:t>
      </w:r>
    </w:p>
    <w:p w:rsidR="00A84730" w:rsidRPr="009D7097" w:rsidRDefault="00A84730" w:rsidP="00A84730">
      <w:pPr>
        <w:widowControl w:val="0"/>
        <w:autoSpaceDE w:val="0"/>
        <w:autoSpaceDN w:val="0"/>
        <w:adjustRightInd w:val="0"/>
        <w:spacing w:after="0" w:line="207" w:lineRule="exact"/>
        <w:ind w:left="810" w:right="220" w:hanging="270"/>
        <w:rPr>
          <w:rFonts w:ascii="Times New Roman" w:hAnsi="Times New Roman"/>
          <w:color w:val="262626" w:themeColor="text1" w:themeTint="D9"/>
          <w:spacing w:val="-4"/>
          <w:sz w:val="18"/>
          <w:szCs w:val="18"/>
        </w:rPr>
      </w:pPr>
    </w:p>
    <w:p w:rsidR="00A84730" w:rsidRPr="009D7097" w:rsidRDefault="00A84730" w:rsidP="00A84730">
      <w:pPr>
        <w:widowControl w:val="0"/>
        <w:autoSpaceDE w:val="0"/>
        <w:autoSpaceDN w:val="0"/>
        <w:adjustRightInd w:val="0"/>
        <w:spacing w:before="4" w:after="0" w:line="207" w:lineRule="exact"/>
        <w:ind w:left="810" w:right="220" w:hanging="27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2. The student must have a cumulative grade point average of 2.25 or higher to be admitted to the program. </w:t>
      </w:r>
    </w:p>
    <w:p w:rsidR="00A84730" w:rsidRPr="009D7097" w:rsidRDefault="00A84730" w:rsidP="00A84730">
      <w:pPr>
        <w:widowControl w:val="0"/>
        <w:autoSpaceDE w:val="0"/>
        <w:autoSpaceDN w:val="0"/>
        <w:adjustRightInd w:val="0"/>
        <w:spacing w:before="203" w:after="0" w:line="220" w:lineRule="exact"/>
        <w:ind w:left="810" w:right="220" w:hanging="270"/>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1"/>
          <w:sz w:val="18"/>
          <w:szCs w:val="18"/>
        </w:rPr>
        <w:t xml:space="preserve">3. The student must complete 30 hours of business courses beyond Area F requirements plus an additional 27 hours of </w:t>
      </w:r>
      <w:r w:rsidRPr="009D7097">
        <w:rPr>
          <w:rFonts w:ascii="Times New Roman" w:hAnsi="Times New Roman"/>
          <w:color w:val="262626" w:themeColor="text1" w:themeTint="D9"/>
          <w:spacing w:val="-2"/>
          <w:sz w:val="18"/>
          <w:szCs w:val="18"/>
        </w:rPr>
        <w:t>management concentration</w:t>
      </w:r>
      <w:ins w:id="50" w:author="Michael Rogers" w:date="2010-10-31T08:49:00Z">
        <w:r w:rsidRPr="009D7097">
          <w:rPr>
            <w:rFonts w:ascii="Times New Roman" w:hAnsi="Times New Roman"/>
            <w:color w:val="262626" w:themeColor="text1" w:themeTint="D9"/>
            <w:spacing w:val="-2"/>
            <w:sz w:val="18"/>
            <w:szCs w:val="18"/>
          </w:rPr>
          <w:t xml:space="preserve"> courses (Area H)</w:t>
        </w:r>
      </w:ins>
      <w:r w:rsidRPr="009D7097">
        <w:rPr>
          <w:rFonts w:ascii="Times New Roman" w:hAnsi="Times New Roman"/>
          <w:color w:val="262626" w:themeColor="text1" w:themeTint="D9"/>
          <w:spacing w:val="-2"/>
          <w:sz w:val="18"/>
          <w:szCs w:val="18"/>
        </w:rPr>
        <w:t xml:space="preserve">. </w:t>
      </w:r>
    </w:p>
    <w:p w:rsidR="00A84730" w:rsidRPr="009D7097" w:rsidRDefault="00A84730" w:rsidP="00A84730">
      <w:pPr>
        <w:widowControl w:val="0"/>
        <w:autoSpaceDE w:val="0"/>
        <w:autoSpaceDN w:val="0"/>
        <w:adjustRightInd w:val="0"/>
        <w:spacing w:after="0" w:line="207" w:lineRule="exact"/>
        <w:ind w:left="810" w:right="220" w:hanging="270"/>
        <w:rPr>
          <w:rFonts w:ascii="Times New Roman" w:hAnsi="Times New Roman"/>
          <w:color w:val="262626" w:themeColor="text1" w:themeTint="D9"/>
          <w:spacing w:val="-2"/>
          <w:sz w:val="18"/>
          <w:szCs w:val="18"/>
        </w:rPr>
      </w:pPr>
    </w:p>
    <w:p w:rsidR="00A84730" w:rsidRDefault="00A84730" w:rsidP="00A84730">
      <w:pPr>
        <w:ind w:left="810" w:right="220" w:hanging="270"/>
      </w:pPr>
      <w:r w:rsidRPr="009D7097">
        <w:rPr>
          <w:rFonts w:ascii="Times New Roman" w:hAnsi="Times New Roman"/>
          <w:color w:val="262626" w:themeColor="text1" w:themeTint="D9"/>
          <w:spacing w:val="-2"/>
          <w:sz w:val="18"/>
          <w:szCs w:val="18"/>
        </w:rPr>
        <w:t>4. The student must complete the Major Field Achievement Test (MFAT) as a part of course requirements for MGMT 4199</w:t>
      </w:r>
      <w:ins w:id="51" w:author="Michael Rogers" w:date="2010-10-31T08:49:00Z">
        <w:r w:rsidRPr="009D7097">
          <w:rPr>
            <w:rFonts w:ascii="Times New Roman" w:hAnsi="Times New Roman"/>
            <w:color w:val="262626" w:themeColor="text1" w:themeTint="D9"/>
            <w:spacing w:val="-2"/>
            <w:sz w:val="18"/>
            <w:szCs w:val="18"/>
          </w:rPr>
          <w:t>, Business Policy, which is taken the graduating senior semester</w:t>
        </w:r>
      </w:ins>
      <w:r w:rsidRPr="009D7097">
        <w:rPr>
          <w:rFonts w:ascii="Times New Roman" w:hAnsi="Times New Roman"/>
          <w:color w:val="262626" w:themeColor="text1" w:themeTint="D9"/>
          <w:spacing w:val="-2"/>
          <w:sz w:val="18"/>
          <w:szCs w:val="18"/>
        </w:rPr>
        <w:t>.</w:t>
      </w:r>
    </w:p>
    <w:p w:rsidR="00A84730" w:rsidRDefault="00A84730"/>
    <w:p w:rsidR="00A84730" w:rsidRDefault="00A84730" w:rsidP="00867716">
      <w:pPr>
        <w:pStyle w:val="Heading2"/>
        <w:ind w:left="360" w:firstLine="0"/>
        <w:rPr>
          <w:rFonts w:ascii="Times New Roman Bold" w:hAnsi="Times New Roman Bold" w:cs="Times New Roman Bold"/>
          <w:color w:val="191919"/>
          <w:spacing w:val="-3"/>
          <w:sz w:val="31"/>
          <w:szCs w:val="31"/>
        </w:rPr>
      </w:pPr>
      <w:bookmarkStart w:id="52" w:name="_Toc295328924"/>
      <w:bookmarkStart w:id="53" w:name="_Toc295578827"/>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w:t>
      </w:r>
      <w:bookmarkEnd w:id="52"/>
      <w:bookmarkEnd w:id="53"/>
    </w:p>
    <w:p w:rsidR="00F93FC5" w:rsidRDefault="00F93FC5" w:rsidP="00F93FC5">
      <w:pPr>
        <w:widowControl w:val="0"/>
        <w:tabs>
          <w:tab w:val="left" w:pos="1881"/>
          <w:tab w:val="left" w:pos="2939"/>
          <w:tab w:val="left" w:pos="9496"/>
        </w:tabs>
        <w:autoSpaceDE w:val="0"/>
        <w:autoSpaceDN w:val="0"/>
        <w:adjustRightInd w:val="0"/>
        <w:spacing w:before="61" w:after="0" w:line="207" w:lineRule="exact"/>
        <w:ind w:left="36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 xml:space="preserve">                                                                                 </w:t>
      </w:r>
      <w:r w:rsidRPr="009D7097">
        <w:rPr>
          <w:rFonts w:ascii="Times New Roman Bold" w:hAnsi="Times New Roman Bold" w:cs="Times New Roman Bold"/>
          <w:color w:val="262626" w:themeColor="text1" w:themeTint="D9"/>
          <w:spacing w:val="-2"/>
          <w:sz w:val="18"/>
          <w:szCs w:val="18"/>
        </w:rPr>
        <w:t>Prerequisites</w:t>
      </w:r>
      <w:r>
        <w:rPr>
          <w:rFonts w:ascii="Times New Roman Bold" w:hAnsi="Times New Roman Bold" w:cs="Times New Roman Bold"/>
          <w:color w:val="191919"/>
          <w:spacing w:val="-2"/>
          <w:sz w:val="18"/>
          <w:szCs w:val="18"/>
        </w:rPr>
        <w:tab/>
        <w:t>Credit Hrs.</w:t>
      </w:r>
    </w:p>
    <w:p w:rsidR="00F93FC5" w:rsidRDefault="00F93FC5" w:rsidP="00F93FC5">
      <w:pPr>
        <w:widowControl w:val="0"/>
        <w:autoSpaceDE w:val="0"/>
        <w:autoSpaceDN w:val="0"/>
        <w:adjustRightInd w:val="0"/>
        <w:spacing w:before="4" w:after="0" w:line="207" w:lineRule="exact"/>
        <w:ind w:left="360" w:firstLine="0"/>
        <w:rPr>
          <w:rFonts w:ascii="Times New Roman" w:hAnsi="Times New Roman"/>
          <w:color w:val="191919"/>
          <w:spacing w:val="-2"/>
          <w:sz w:val="18"/>
          <w:szCs w:val="18"/>
        </w:rPr>
      </w:pPr>
      <w:r>
        <w:rPr>
          <w:rFonts w:ascii="Times New Roman" w:hAnsi="Times New Roman"/>
          <w:color w:val="191919"/>
          <w:spacing w:val="-2"/>
          <w:sz w:val="18"/>
          <w:szCs w:val="18"/>
        </w:rPr>
        <w:t>Area F: Program of Study Related Courses</w:t>
      </w:r>
    </w:p>
    <w:p w:rsidR="00F93FC5"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D7097">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FE560E">
        <w:rPr>
          <w:rFonts w:ascii="Times New Roman" w:hAnsi="Times New Roman"/>
          <w:color w:val="191919"/>
          <w:spacing w:val="-2"/>
          <w:sz w:val="18"/>
          <w:szCs w:val="18"/>
          <w:u w:val="single"/>
        </w:rPr>
        <w:t>3</w:t>
      </w:r>
    </w:p>
    <w:p w:rsidR="00F93FC5" w:rsidRDefault="00F93FC5" w:rsidP="00F93FC5">
      <w:pPr>
        <w:widowControl w:val="0"/>
        <w:tabs>
          <w:tab w:val="left" w:pos="3665"/>
        </w:tabs>
        <w:autoSpaceDE w:val="0"/>
        <w:autoSpaceDN w:val="0"/>
        <w:adjustRightInd w:val="0"/>
        <w:spacing w:before="2" w:after="0" w:line="207" w:lineRule="exact"/>
        <w:ind w:left="360" w:right="270" w:firstLine="44"/>
        <w:jc w:val="both"/>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18</w:t>
      </w:r>
    </w:p>
    <w:p w:rsidR="00F93FC5"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9" w:after="0" w:line="207" w:lineRule="exact"/>
        <w:ind w:left="36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F93FC5" w:rsidRPr="009D7097"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lastRenderedPageBreak/>
        <w:t>BUSA</w:t>
      </w:r>
      <w:r w:rsidRPr="009D7097">
        <w:rPr>
          <w:rFonts w:ascii="Times New Roman" w:hAnsi="Times New Roman"/>
          <w:color w:val="262626" w:themeColor="text1" w:themeTint="D9"/>
          <w:spacing w:val="-2"/>
          <w:sz w:val="18"/>
          <w:szCs w:val="18"/>
        </w:rPr>
        <w:tab/>
        <w:t>4105</w:t>
      </w:r>
      <w:r w:rsidRPr="009D7097">
        <w:rPr>
          <w:rFonts w:ascii="Times New Roman" w:hAnsi="Times New Roman"/>
          <w:color w:val="262626" w:themeColor="text1" w:themeTint="D9"/>
          <w:spacing w:val="-2"/>
          <w:sz w:val="18"/>
          <w:szCs w:val="18"/>
        </w:rPr>
        <w:tab/>
        <w:t>International Business                                             ECON 2105/ECON 2106, MGT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3205</w:t>
      </w:r>
      <w:r w:rsidRPr="009D7097">
        <w:rPr>
          <w:rFonts w:ascii="Times New Roman" w:hAnsi="Times New Roman"/>
          <w:color w:val="262626" w:themeColor="text1" w:themeTint="D9"/>
          <w:spacing w:val="-2"/>
          <w:sz w:val="18"/>
          <w:szCs w:val="18"/>
        </w:rPr>
        <w:tab/>
        <w:t>Economic and Business Statistics                           ECON 2105 /ECON 2106</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FINC</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Foundations of Financial Management                  ACCT 2101</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Legal Environment of Business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1"/>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proofErr w:type="gramStart"/>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3106</w:t>
      </w:r>
      <w:r w:rsidRPr="009D7097">
        <w:rPr>
          <w:rFonts w:ascii="Times New Roman" w:hAnsi="Times New Roman"/>
          <w:color w:val="262626" w:themeColor="text1" w:themeTint="D9"/>
          <w:spacing w:val="-2"/>
          <w:sz w:val="18"/>
          <w:szCs w:val="18"/>
        </w:rPr>
        <w:tab/>
        <w:t>Management Science and Operation Mgmt.</w:t>
      </w:r>
      <w:proofErr w:type="gramEnd"/>
      <w:r w:rsidRPr="009D7097">
        <w:rPr>
          <w:rFonts w:ascii="Times New Roman" w:hAnsi="Times New Roman"/>
          <w:color w:val="262626" w:themeColor="text1" w:themeTint="D9"/>
          <w:spacing w:val="-2"/>
          <w:sz w:val="18"/>
          <w:szCs w:val="18"/>
        </w:rPr>
        <w:t xml:space="preserve">          ECON 3205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4110</w:t>
      </w:r>
      <w:r w:rsidRPr="009D7097">
        <w:rPr>
          <w:rFonts w:ascii="Times New Roman" w:hAnsi="Times New Roman"/>
          <w:color w:val="262626" w:themeColor="text1" w:themeTint="D9"/>
          <w:spacing w:val="-2"/>
          <w:sz w:val="18"/>
          <w:szCs w:val="18"/>
        </w:rPr>
        <w:tab/>
        <w:t>Organizational Behavior                                         MGMT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4125</w:t>
      </w:r>
      <w:r w:rsidRPr="009D7097">
        <w:rPr>
          <w:rFonts w:ascii="Times New Roman" w:hAnsi="Times New Roman"/>
          <w:color w:val="262626" w:themeColor="text1" w:themeTint="D9"/>
          <w:spacing w:val="-2"/>
          <w:sz w:val="18"/>
          <w:szCs w:val="18"/>
        </w:rPr>
        <w:tab/>
        <w:t>Human Resource Management                               MGMT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4205</w:t>
      </w:r>
      <w:r w:rsidRPr="009D7097">
        <w:rPr>
          <w:rFonts w:ascii="Times New Roman" w:hAnsi="Times New Roman"/>
          <w:color w:val="262626" w:themeColor="text1" w:themeTint="D9"/>
          <w:spacing w:val="-2"/>
          <w:sz w:val="18"/>
          <w:szCs w:val="18"/>
        </w:rPr>
        <w:tab/>
        <w:t>Management Information Systems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4199</w:t>
      </w:r>
      <w:r w:rsidRPr="009D7097">
        <w:rPr>
          <w:rFonts w:ascii="Times New Roman" w:hAnsi="Times New Roman"/>
          <w:color w:val="262626" w:themeColor="text1" w:themeTint="D9"/>
          <w:spacing w:val="-2"/>
          <w:sz w:val="18"/>
          <w:szCs w:val="18"/>
        </w:rPr>
        <w:tab/>
        <w:t>Business Policy</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MKTG</w:t>
      </w:r>
      <w:r w:rsidRPr="009D7097">
        <w:rPr>
          <w:rFonts w:ascii="Times New Roman" w:hAnsi="Times New Roman"/>
          <w:color w:val="262626" w:themeColor="text1" w:themeTint="D9"/>
          <w:spacing w:val="-2"/>
          <w:sz w:val="18"/>
          <w:szCs w:val="18"/>
        </w:rPr>
        <w:tab/>
        <w:t>3120</w:t>
      </w:r>
      <w:r w:rsidRPr="009D7097">
        <w:rPr>
          <w:rFonts w:ascii="Times New Roman" w:hAnsi="Times New Roman"/>
          <w:color w:val="262626" w:themeColor="text1" w:themeTint="D9"/>
          <w:spacing w:val="-2"/>
          <w:sz w:val="18"/>
          <w:szCs w:val="18"/>
        </w:rPr>
        <w:tab/>
        <w:t>Principles of Marketing                                           ECON 2106</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p>
    <w:p w:rsidR="00F93FC5" w:rsidRDefault="00F93FC5" w:rsidP="00F93FC5">
      <w:pPr>
        <w:widowControl w:val="0"/>
        <w:tabs>
          <w:tab w:val="left" w:pos="10172"/>
        </w:tabs>
        <w:autoSpaceDE w:val="0"/>
        <w:autoSpaceDN w:val="0"/>
        <w:adjustRightInd w:val="0"/>
        <w:spacing w:before="2" w:after="0" w:line="207" w:lineRule="exact"/>
        <w:ind w:left="360" w:hanging="13"/>
        <w:rPr>
          <w:rFonts w:ascii="Times New Roman Bold" w:hAnsi="Times New Roman Bold" w:cs="Times New Roman Bold"/>
          <w:color w:val="191919"/>
          <w:spacing w:val="-2"/>
          <w:sz w:val="18"/>
          <w:szCs w:val="18"/>
        </w:rPr>
      </w:pPr>
      <w:r w:rsidRPr="009D7097">
        <w:rPr>
          <w:rFonts w:ascii="Times New Roman Bold" w:hAnsi="Times New Roman Bold" w:cs="Times New Roman Bold"/>
          <w:color w:val="262626" w:themeColor="text1" w:themeTint="D9"/>
          <w:spacing w:val="-2"/>
          <w:sz w:val="18"/>
          <w:szCs w:val="18"/>
        </w:rPr>
        <w:t>Subtotal</w:t>
      </w:r>
      <w:r>
        <w:rPr>
          <w:rFonts w:ascii="Times New Roman Bold" w:hAnsi="Times New Roman Bold" w:cs="Times New Roman Bold"/>
          <w:color w:val="191919"/>
          <w:spacing w:val="-2"/>
          <w:sz w:val="18"/>
          <w:szCs w:val="18"/>
        </w:rPr>
        <w:tab/>
        <w:t>30</w:t>
      </w:r>
    </w:p>
    <w:p w:rsidR="00F93FC5"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9" w:after="0" w:line="207" w:lineRule="exact"/>
        <w:ind w:left="36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Management Majors Required Courses</w:t>
      </w:r>
    </w:p>
    <w:p w:rsidR="00F93FC5"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I</w:t>
      </w:r>
      <w:r>
        <w:rPr>
          <w:rFonts w:ascii="Times New Roman" w:hAnsi="Times New Roman"/>
          <w:color w:val="19191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3145</w:t>
      </w:r>
      <w:r>
        <w:rPr>
          <w:rFonts w:ascii="Times New Roman" w:hAnsi="Times New Roman"/>
          <w:color w:val="191919"/>
          <w:spacing w:val="-2"/>
          <w:sz w:val="18"/>
          <w:szCs w:val="18"/>
        </w:rPr>
        <w:tab/>
        <w:t xml:space="preserve">Money, Banking and Foreign Exchange                </w:t>
      </w:r>
      <w:r w:rsidRPr="009D7097">
        <w:rPr>
          <w:rFonts w:ascii="Times New Roman" w:hAnsi="Times New Roman"/>
          <w:color w:val="262626" w:themeColor="text1" w:themeTint="D9"/>
          <w:spacing w:val="-2"/>
          <w:sz w:val="18"/>
          <w:szCs w:val="18"/>
        </w:rPr>
        <w:t>ECON 2106</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4126</w:t>
      </w:r>
      <w:r w:rsidRPr="009D7097">
        <w:rPr>
          <w:rFonts w:ascii="Times New Roman" w:hAnsi="Times New Roman"/>
          <w:color w:val="262626" w:themeColor="text1" w:themeTint="D9"/>
          <w:spacing w:val="-2"/>
          <w:sz w:val="18"/>
          <w:szCs w:val="18"/>
        </w:rPr>
        <w:tab/>
        <w:t>Organizational Learning                                         MGMT 4110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4127</w:t>
      </w:r>
      <w:r w:rsidRPr="009D7097">
        <w:rPr>
          <w:rFonts w:ascii="Times New Roman" w:hAnsi="Times New Roman"/>
          <w:color w:val="262626" w:themeColor="text1" w:themeTint="D9"/>
          <w:spacing w:val="-2"/>
          <w:sz w:val="18"/>
          <w:szCs w:val="18"/>
        </w:rPr>
        <w:tab/>
        <w:t>Small Business Management                                  MGMT 4110, FINC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4206</w:t>
      </w:r>
      <w:r w:rsidRPr="009D7097">
        <w:rPr>
          <w:rFonts w:ascii="Times New Roman" w:hAnsi="Times New Roman"/>
          <w:color w:val="262626" w:themeColor="text1" w:themeTint="D9"/>
          <w:spacing w:val="-2"/>
          <w:sz w:val="18"/>
          <w:szCs w:val="18"/>
        </w:rPr>
        <w:tab/>
        <w:t>Database Management Systems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4207</w:t>
      </w:r>
      <w:r w:rsidRPr="009D7097">
        <w:rPr>
          <w:rFonts w:ascii="Times New Roman" w:hAnsi="Times New Roman"/>
          <w:color w:val="262626" w:themeColor="text1" w:themeTint="D9"/>
          <w:spacing w:val="-2"/>
          <w:sz w:val="18"/>
          <w:szCs w:val="18"/>
        </w:rPr>
        <w:tab/>
        <w:t>System Analysis and Design                                  MGMT 4206,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0261"/>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 xml:space="preserve">Area H Non-Business Electives                                                                                                                                                                       </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9</w:t>
      </w:r>
    </w:p>
    <w:p w:rsidR="00F93FC5" w:rsidRDefault="00F93FC5" w:rsidP="00F93FC5">
      <w:pPr>
        <w:tabs>
          <w:tab w:val="left" w:pos="360"/>
        </w:tabs>
        <w:ind w:left="360" w:firstLine="0"/>
      </w:pPr>
      <w:r w:rsidRPr="009D7097">
        <w:rPr>
          <w:rFonts w:ascii="Times New Roman Bold" w:hAnsi="Times New Roman Bold" w:cs="Times New Roman Bold"/>
          <w:color w:val="262626" w:themeColor="text1" w:themeTint="D9"/>
          <w:spacing w:val="-2"/>
          <w:sz w:val="18"/>
          <w:szCs w:val="18"/>
        </w:rPr>
        <w:t>Subtotal</w:t>
      </w:r>
      <w:r w:rsidRPr="009D7097">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F93FC5" w:rsidRDefault="00F93FC5" w:rsidP="00F93FC5">
      <w:pPr>
        <w:widowControl w:val="0"/>
        <w:autoSpaceDE w:val="0"/>
        <w:autoSpaceDN w:val="0"/>
        <w:adjustRightInd w:val="0"/>
        <w:spacing w:before="4" w:after="0" w:line="356" w:lineRule="exact"/>
        <w:ind w:left="18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w:t>
      </w:r>
    </w:p>
    <w:p w:rsidR="00F93FC5" w:rsidRDefault="00F93FC5" w:rsidP="00F93FC5">
      <w:pPr>
        <w:widowControl w:val="0"/>
        <w:autoSpaceDE w:val="0"/>
        <w:autoSpaceDN w:val="0"/>
        <w:adjustRightInd w:val="0"/>
        <w:spacing w:before="21" w:after="0" w:line="356" w:lineRule="exact"/>
        <w:ind w:left="180" w:hanging="13"/>
        <w:rPr>
          <w:rFonts w:ascii="Times New Roman Bold" w:hAnsi="Times New Roman Bold" w:cs="Times New Roman Bold"/>
          <w:color w:val="191919"/>
          <w:spacing w:val="-3"/>
          <w:sz w:val="31"/>
          <w:szCs w:val="31"/>
        </w:rPr>
      </w:pPr>
      <w:r>
        <w:rPr>
          <w:rFonts w:ascii="Times New Roman Bold" w:hAnsi="Times New Roman Bold" w:cs="Times New Roman Bold"/>
          <w:color w:val="191919"/>
          <w:spacing w:val="-3"/>
          <w:sz w:val="24"/>
          <w:szCs w:val="24"/>
        </w:rPr>
        <w:t>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w:t>
      </w:r>
    </w:p>
    <w:p w:rsidR="00F93FC5" w:rsidRPr="009D7097" w:rsidRDefault="003060D0" w:rsidP="00F93FC5">
      <w:pPr>
        <w:widowControl w:val="0"/>
        <w:autoSpaceDE w:val="0"/>
        <w:autoSpaceDN w:val="0"/>
        <w:adjustRightInd w:val="0"/>
        <w:spacing w:before="54" w:after="0" w:line="207" w:lineRule="exact"/>
        <w:ind w:left="180" w:firstLine="0"/>
        <w:rPr>
          <w:rFonts w:ascii="Times New Roman" w:hAnsi="Times New Roman"/>
          <w:color w:val="262626" w:themeColor="text1" w:themeTint="D9"/>
          <w:spacing w:val="-2"/>
          <w:sz w:val="18"/>
          <w:szCs w:val="18"/>
        </w:rPr>
      </w:pPr>
      <w:ins w:id="54" w:author="eslove" w:date="2008-07-30T13:08:00Z">
        <w:r w:rsidRPr="003060D0">
          <w:rPr>
            <w:noProof/>
          </w:rPr>
          <w:pict>
            <v:shapetype id="_x0000_t202" coordsize="21600,21600" o:spt="202" path="m,l,21600r21600,l21600,xe">
              <v:stroke joinstyle="miter"/>
              <v:path gradientshapeok="t" o:connecttype="rect"/>
            </v:shapetype>
            <v:shape id="_x0000_s1028" type="#_x0000_t202" style="position:absolute;left:0;text-align:left;margin-left:6.8pt;margin-top:114.55pt;width:258.55pt;height:126pt;z-index:251662336" stroked="f">
              <v:textbox style="mso-next-textbox:#_x0000_s1028">
                <w:txbxContent>
                  <w:p w:rsidR="00F93FC5" w:rsidRPr="009D7097" w:rsidRDefault="00F93FC5" w:rsidP="00F93FC5">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Sophomore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 xml:space="preserve">Fall) </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1</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POLS</w:t>
                    </w:r>
                    <w:r w:rsidRPr="009D7097">
                      <w:rPr>
                        <w:rFonts w:ascii="Times New Roman" w:hAnsi="Times New Roman"/>
                        <w:color w:val="262626" w:themeColor="text1" w:themeTint="D9"/>
                        <w:spacing w:val="-2"/>
                        <w:sz w:val="18"/>
                        <w:szCs w:val="18"/>
                      </w:rPr>
                      <w:tab/>
                      <w:t>1101</w:t>
                    </w:r>
                    <w:r w:rsidRPr="009D7097">
                      <w:rPr>
                        <w:rFonts w:ascii="Times New Roman" w:hAnsi="Times New Roman"/>
                        <w:color w:val="262626" w:themeColor="text1" w:themeTint="D9"/>
                        <w:spacing w:val="-2"/>
                        <w:sz w:val="18"/>
                        <w:szCs w:val="18"/>
                      </w:rPr>
                      <w:tab/>
                      <w:t>U. S. &amp; Georgia Government or</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HONR</w:t>
                    </w:r>
                    <w:r w:rsidRPr="009D7097">
                      <w:rPr>
                        <w:rFonts w:ascii="Times New Roman" w:hAnsi="Times New Roman"/>
                        <w:color w:val="262626" w:themeColor="text1" w:themeTint="D9"/>
                        <w:spacing w:val="-2"/>
                        <w:sz w:val="18"/>
                        <w:szCs w:val="18"/>
                      </w:rPr>
                      <w:tab/>
                      <w:t xml:space="preserve">1161 </w:t>
                    </w:r>
                    <w:r w:rsidRPr="009D7097">
                      <w:rPr>
                        <w:rFonts w:ascii="Times New Roman" w:hAnsi="Times New Roman"/>
                        <w:color w:val="262626" w:themeColor="text1" w:themeTint="D9"/>
                        <w:spacing w:val="-2"/>
                        <w:sz w:val="18"/>
                        <w:szCs w:val="18"/>
                      </w:rPr>
                      <w:tab/>
                      <w:t>Honors U.S. &amp; Georgia Government</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E Option:</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ACCT</w:t>
                    </w:r>
                    <w:r w:rsidRPr="009D7097">
                      <w:rPr>
                        <w:rFonts w:ascii="Times New Roman" w:hAnsi="Times New Roman"/>
                        <w:color w:val="262626" w:themeColor="text1" w:themeTint="D9"/>
                        <w:spacing w:val="-2"/>
                        <w:sz w:val="18"/>
                        <w:szCs w:val="18"/>
                      </w:rPr>
                      <w:tab/>
                      <w:t>2101</w:t>
                    </w:r>
                    <w:r w:rsidRPr="009D7097">
                      <w:rPr>
                        <w:rFonts w:ascii="Times New Roman" w:hAnsi="Times New Roman"/>
                        <w:color w:val="262626" w:themeColor="text1" w:themeTint="D9"/>
                        <w:spacing w:val="-2"/>
                        <w:sz w:val="18"/>
                        <w:szCs w:val="18"/>
                      </w:rPr>
                      <w:tab/>
                      <w:t>Principles of Accounting I</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2106</w:t>
                    </w:r>
                    <w:r w:rsidRPr="009D7097">
                      <w:rPr>
                        <w:rFonts w:ascii="Times New Roman" w:hAnsi="Times New Roman"/>
                        <w:color w:val="262626" w:themeColor="text1" w:themeTint="D9"/>
                        <w:spacing w:val="-2"/>
                        <w:sz w:val="18"/>
                        <w:szCs w:val="18"/>
                      </w:rPr>
                      <w:tab/>
                      <w:t>Principles of Microeconomics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C</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Humanities/Fine Arts – Select One</w:t>
                    </w:r>
                    <w:r w:rsidRPr="009D7097">
                      <w:rPr>
                        <w:rFonts w:ascii="Times New Roman" w:hAnsi="Times New Roman"/>
                        <w:color w:val="262626" w:themeColor="text1" w:themeTint="D9"/>
                        <w:spacing w:val="-2"/>
                        <w:sz w:val="18"/>
                        <w:szCs w:val="18"/>
                      </w:rPr>
                      <w:tab/>
                      <w:t xml:space="preserve">3  </w:t>
                    </w:r>
                  </w:p>
                  <w:p w:rsidR="00F93FC5" w:rsidRPr="009D7097" w:rsidRDefault="00F93FC5" w:rsidP="00F93FC5">
                    <w:pPr>
                      <w:widowControl w:val="0"/>
                      <w:tabs>
                        <w:tab w:val="left" w:pos="630"/>
                        <w:tab w:val="left" w:pos="4680"/>
                        <w:tab w:val="left" w:pos="5130"/>
                      </w:tabs>
                      <w:autoSpaceDE w:val="0"/>
                      <w:autoSpaceDN w:val="0"/>
                      <w:adjustRightInd w:val="0"/>
                      <w:spacing w:before="54" w:line="207" w:lineRule="exact"/>
                      <w:ind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16</w:t>
                    </w:r>
                  </w:p>
                </w:txbxContent>
              </v:textbox>
              <w10:wrap type="square"/>
            </v:shape>
          </w:pict>
        </w:r>
        <w:r w:rsidRPr="003060D0">
          <w:rPr>
            <w:noProof/>
          </w:rPr>
          <w:pict>
            <v:shape id="_x0000_s1029" type="#_x0000_t202" style="position:absolute;left:0;text-align:left;margin-left:291.95pt;margin-top:114.55pt;width:228pt;height:126pt;z-index:251663360" stroked="f">
              <v:textbox style="mso-next-textbox:#_x0000_s1029">
                <w:txbxContent>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Sophomore Year (</w:t>
                    </w:r>
                    <w:proofErr w:type="gramStart"/>
                    <w:r w:rsidRPr="009D7097">
                      <w:rPr>
                        <w:rFonts w:ascii="Times New Roman" w:hAnsi="Times New Roman"/>
                        <w:b/>
                        <w:color w:val="262626" w:themeColor="text1" w:themeTint="D9"/>
                        <w:spacing w:val="-2"/>
                        <w:sz w:val="18"/>
                        <w:szCs w:val="18"/>
                      </w:rPr>
                      <w:t>Spring</w:t>
                    </w:r>
                    <w:proofErr w:type="gramEnd"/>
                    <w:r w:rsidRPr="009D7097">
                      <w:rPr>
                        <w:rFonts w:ascii="Times New Roman" w:hAnsi="Times New Roman"/>
                        <w:b/>
                        <w:color w:val="262626" w:themeColor="text1" w:themeTint="D9"/>
                        <w:spacing w:val="-2"/>
                        <w:sz w:val="18"/>
                        <w:szCs w:val="18"/>
                      </w:rPr>
                      <w:t xml:space="preserve">) </w:t>
                    </w:r>
                  </w:p>
                  <w:p w:rsidR="00F93FC5" w:rsidRPr="009D7097" w:rsidRDefault="00F93FC5" w:rsidP="00F93FC5">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t>1</w:t>
                    </w:r>
                  </w:p>
                  <w:p w:rsidR="00F93FC5" w:rsidRPr="009D7097" w:rsidRDefault="00F93FC5" w:rsidP="00F93FC5">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Area E Option: </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t>3</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r>
                  </w:p>
                  <w:p w:rsidR="00F93FC5" w:rsidRPr="009D7097" w:rsidRDefault="00F93FC5" w:rsidP="00F93FC5">
                    <w:pPr>
                      <w:widowControl w:val="0"/>
                      <w:tabs>
                        <w:tab w:val="left" w:pos="630"/>
                        <w:tab w:val="left" w:pos="1170"/>
                        <w:tab w:val="left" w:pos="4140"/>
                        <w:tab w:val="left" w:pos="4320"/>
                      </w:tabs>
                      <w:autoSpaceDE w:val="0"/>
                      <w:autoSpaceDN w:val="0"/>
                      <w:adjustRightInd w:val="0"/>
                      <w:spacing w:before="54" w:after="0" w:line="207" w:lineRule="exact"/>
                      <w:ind w:right="-38" w:firstLine="0"/>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2040</w:t>
                    </w:r>
                    <w:r w:rsidRPr="009D7097">
                      <w:rPr>
                        <w:rFonts w:ascii="Times New Roman" w:hAnsi="Times New Roman"/>
                        <w:color w:val="262626" w:themeColor="text1" w:themeTint="D9"/>
                        <w:spacing w:val="-2"/>
                        <w:sz w:val="18"/>
                        <w:szCs w:val="18"/>
                      </w:rPr>
                      <w:tab/>
                      <w:t xml:space="preserve">Communication for Management </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ACCT </w:t>
                    </w:r>
                    <w:r w:rsidRPr="009D7097">
                      <w:rPr>
                        <w:rFonts w:ascii="Times New Roman" w:hAnsi="Times New Roman"/>
                        <w:color w:val="262626" w:themeColor="text1" w:themeTint="D9"/>
                        <w:spacing w:val="-2"/>
                        <w:sz w:val="18"/>
                        <w:szCs w:val="18"/>
                      </w:rPr>
                      <w:tab/>
                      <w:t>2102</w:t>
                    </w:r>
                    <w:r w:rsidRPr="009D7097">
                      <w:rPr>
                        <w:rFonts w:ascii="Times New Roman" w:hAnsi="Times New Roman"/>
                        <w:color w:val="262626" w:themeColor="text1" w:themeTint="D9"/>
                        <w:spacing w:val="-2"/>
                        <w:sz w:val="18"/>
                        <w:szCs w:val="18"/>
                      </w:rPr>
                      <w:tab/>
                      <w:t>Principles of Accounting II</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2105</w:t>
                    </w:r>
                    <w:r w:rsidRPr="009D7097">
                      <w:rPr>
                        <w:rFonts w:ascii="Times New Roman" w:hAnsi="Times New Roman"/>
                        <w:color w:val="262626" w:themeColor="text1" w:themeTint="D9"/>
                        <w:spacing w:val="-2"/>
                        <w:sz w:val="18"/>
                        <w:szCs w:val="18"/>
                      </w:rPr>
                      <w:tab/>
                      <w:t>Principles of Macroeconomics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2010</w:t>
                    </w:r>
                    <w:r w:rsidRPr="009D7097">
                      <w:rPr>
                        <w:rFonts w:ascii="Times New Roman" w:hAnsi="Times New Roman"/>
                        <w:color w:val="262626" w:themeColor="text1" w:themeTint="D9"/>
                        <w:spacing w:val="-2"/>
                        <w:sz w:val="18"/>
                        <w:szCs w:val="18"/>
                      </w:rPr>
                      <w:tab/>
                      <w:t>Fundamentals of Computer Applications</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r>
                      <w:rPr>
                        <w:rFonts w:ascii="Times New Roman" w:hAnsi="Times New Roman"/>
                        <w:color w:val="262626" w:themeColor="text1" w:themeTint="D9"/>
                        <w:spacing w:val="-2"/>
                        <w:sz w:val="18"/>
                        <w:szCs w:val="18"/>
                      </w:rPr>
                      <w:t xml:space="preserve">  </w:t>
                    </w:r>
                  </w:p>
                  <w:p w:rsidR="00F93FC5" w:rsidRPr="009D7097" w:rsidRDefault="00F93FC5" w:rsidP="00F93FC5">
                    <w:pPr>
                      <w:widowControl w:val="0"/>
                      <w:tabs>
                        <w:tab w:val="left" w:pos="810"/>
                        <w:tab w:val="left" w:pos="1440"/>
                        <w:tab w:val="left" w:pos="4140"/>
                      </w:tabs>
                      <w:autoSpaceDE w:val="0"/>
                      <w:autoSpaceDN w:val="0"/>
                      <w:adjustRightInd w:val="0"/>
                      <w:spacing w:before="54" w:line="207" w:lineRule="exact"/>
                      <w:ind w:right="-38"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 xml:space="preserve">                                                  </w:t>
                    </w:r>
                    <w:r>
                      <w:rPr>
                        <w:rFonts w:ascii="Times New Roman" w:hAnsi="Times New Roman"/>
                        <w:b/>
                        <w:color w:val="262626" w:themeColor="text1" w:themeTint="D9"/>
                        <w:spacing w:val="-2"/>
                        <w:sz w:val="18"/>
                        <w:szCs w:val="18"/>
                      </w:rPr>
                      <w:t xml:space="preserve">                          </w:t>
                    </w:r>
                    <w:r w:rsidRPr="009D7097">
                      <w:rPr>
                        <w:rFonts w:ascii="Times New Roman" w:hAnsi="Times New Roman"/>
                        <w:b/>
                        <w:color w:val="262626" w:themeColor="text1" w:themeTint="D9"/>
                        <w:spacing w:val="-2"/>
                        <w:sz w:val="18"/>
                        <w:szCs w:val="18"/>
                      </w:rPr>
                      <w:t>16</w:t>
                    </w:r>
                  </w:p>
                </w:txbxContent>
              </v:textbox>
              <w10:wrap type="square"/>
            </v:shape>
          </w:pict>
        </w:r>
        <w:r w:rsidRPr="003060D0">
          <w:rPr>
            <w:noProof/>
          </w:rPr>
          <w:pict>
            <v:shape id="_x0000_s1027" type="#_x0000_t202" style="position:absolute;left:0;text-align:left;margin-left:299.2pt;margin-top:18.55pt;width:228pt;height:96pt;z-index:251661312" stroked="f">
              <v:textbox style="mso-next-textbox:#_x0000_s1027">
                <w:txbxContent>
                  <w:p w:rsidR="00F93FC5" w:rsidRPr="009D7097" w:rsidRDefault="00F93FC5" w:rsidP="00F93FC5">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Freshman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Spring)</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1102</w:t>
                    </w:r>
                    <w:r w:rsidRPr="009D7097">
                      <w:rPr>
                        <w:rFonts w:ascii="Times New Roman" w:hAnsi="Times New Roman"/>
                        <w:color w:val="262626" w:themeColor="text1" w:themeTint="D9"/>
                        <w:spacing w:val="-3"/>
                        <w:sz w:val="18"/>
                        <w:szCs w:val="18"/>
                      </w:rPr>
                      <w:tab/>
                      <w:t>English Composition II</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COMM</w:t>
                    </w:r>
                    <w:r w:rsidRPr="009D7097">
                      <w:rPr>
                        <w:rFonts w:ascii="Times New Roman" w:hAnsi="Times New Roman"/>
                        <w:color w:val="262626" w:themeColor="text1" w:themeTint="D9"/>
                        <w:spacing w:val="-3"/>
                        <w:sz w:val="18"/>
                        <w:szCs w:val="18"/>
                      </w:rPr>
                      <w:tab/>
                      <w:t>1100</w:t>
                    </w:r>
                    <w:r w:rsidRPr="009D7097">
                      <w:rPr>
                        <w:rFonts w:ascii="Times New Roman" w:hAnsi="Times New Roman"/>
                        <w:color w:val="262626" w:themeColor="text1" w:themeTint="D9"/>
                        <w:spacing w:val="-3"/>
                        <w:sz w:val="18"/>
                        <w:szCs w:val="18"/>
                      </w:rPr>
                      <w:tab/>
                      <w:t>Analytical Discussion of Global Issues</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HIST</w:t>
                    </w:r>
                    <w:r w:rsidRPr="009D7097">
                      <w:rPr>
                        <w:rFonts w:ascii="Times New Roman" w:hAnsi="Times New Roman"/>
                        <w:color w:val="262626" w:themeColor="text1" w:themeTint="D9"/>
                        <w:spacing w:val="-3"/>
                        <w:sz w:val="18"/>
                        <w:szCs w:val="18"/>
                      </w:rPr>
                      <w:tab/>
                      <w:t>1002</w:t>
                    </w:r>
                    <w:r w:rsidRPr="009D7097">
                      <w:rPr>
                        <w:rFonts w:ascii="Times New Roman" w:hAnsi="Times New Roman"/>
                        <w:color w:val="262626" w:themeColor="text1" w:themeTint="D9"/>
                        <w:spacing w:val="-3"/>
                        <w:sz w:val="18"/>
                        <w:szCs w:val="18"/>
                      </w:rPr>
                      <w:tab/>
                      <w:t>Intro to the African Diaspora</w:t>
                    </w:r>
                    <w:r w:rsidRPr="009D7097">
                      <w:rPr>
                        <w:rFonts w:ascii="Times New Roman" w:hAnsi="Times New Roman"/>
                        <w:color w:val="262626" w:themeColor="text1" w:themeTint="D9"/>
                        <w:spacing w:val="-3"/>
                        <w:sz w:val="18"/>
                        <w:szCs w:val="18"/>
                      </w:rPr>
                      <w:tab/>
                      <w:t>2</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C</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Humanities/Fine Arts ENGL 2111</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t>4</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Above Core Option</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1</w:t>
                    </w:r>
                    <w:r w:rsidRPr="009D7097">
                      <w:rPr>
                        <w:rFonts w:ascii="Times New Roman" w:hAnsi="Times New Roman"/>
                        <w:color w:val="262626" w:themeColor="text1" w:themeTint="D9"/>
                        <w:spacing w:val="-3"/>
                        <w:sz w:val="18"/>
                        <w:szCs w:val="18"/>
                      </w:rPr>
                      <w:t xml:space="preserve"> </w:t>
                    </w:r>
                  </w:p>
                  <w:p w:rsidR="00F93FC5" w:rsidRPr="009D7097" w:rsidRDefault="00F93FC5" w:rsidP="00F93FC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sidRPr="009D7097">
                      <w:rPr>
                        <w:rFonts w:ascii="Times New Roman" w:hAnsi="Times New Roman"/>
                        <w:b/>
                        <w:color w:val="262626" w:themeColor="text1" w:themeTint="D9"/>
                        <w:spacing w:val="-3"/>
                        <w:sz w:val="18"/>
                        <w:szCs w:val="18"/>
                      </w:rPr>
                      <w:tab/>
                      <w:t xml:space="preserve">                                                                       </w:t>
                    </w:r>
                    <w:r w:rsidRPr="009D7097">
                      <w:rPr>
                        <w:rFonts w:ascii="Times New Roman" w:hAnsi="Times New Roman"/>
                        <w:b/>
                        <w:color w:val="262626" w:themeColor="text1" w:themeTint="D9"/>
                        <w:spacing w:val="-3"/>
                        <w:sz w:val="18"/>
                        <w:szCs w:val="18"/>
                      </w:rPr>
                      <w:tab/>
                      <w:t>16</w:t>
                    </w:r>
                  </w:p>
                </w:txbxContent>
              </v:textbox>
              <w10:wrap type="square"/>
            </v:shape>
          </w:pict>
        </w:r>
        <w:r w:rsidRPr="003060D0">
          <w:rPr>
            <w:noProof/>
          </w:rPr>
          <w:pict>
            <v:shape id="_x0000_s1026" type="#_x0000_t202" style="position:absolute;left:0;text-align:left;margin-left:6.8pt;margin-top:18.55pt;width:266.3pt;height:96pt;z-index:251660288" stroked="f">
              <v:textbox style="mso-next-textbox:#_x0000_s1026">
                <w:txbxContent>
                  <w:p w:rsidR="00F93FC5" w:rsidRPr="009D7097" w:rsidRDefault="00F93FC5" w:rsidP="00F93FC5">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Freshman Year (</w:t>
                    </w:r>
                    <w:proofErr w:type="gramStart"/>
                    <w:r w:rsidRPr="009D7097">
                      <w:rPr>
                        <w:rFonts w:ascii="Times New Roman" w:hAnsi="Times New Roman"/>
                        <w:b/>
                        <w:color w:val="262626" w:themeColor="text1" w:themeTint="D9"/>
                        <w:spacing w:val="-2"/>
                        <w:sz w:val="18"/>
                        <w:szCs w:val="18"/>
                      </w:rPr>
                      <w:t>Fall</w:t>
                    </w:r>
                    <w:proofErr w:type="gramEnd"/>
                    <w:r w:rsidRPr="009D7097">
                      <w:rPr>
                        <w:rFonts w:ascii="Times New Roman" w:hAnsi="Times New Roman"/>
                        <w:b/>
                        <w:color w:val="262626" w:themeColor="text1" w:themeTint="D9"/>
                        <w:spacing w:val="-2"/>
                        <w:sz w:val="18"/>
                        <w:szCs w:val="18"/>
                      </w:rPr>
                      <w:t>)</w:t>
                    </w:r>
                  </w:p>
                  <w:p w:rsidR="00F93FC5" w:rsidRPr="009D7097" w:rsidRDefault="00F93FC5" w:rsidP="00F93FC5">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ASU</w:t>
                    </w:r>
                    <w:r w:rsidRPr="009D7097">
                      <w:rPr>
                        <w:rFonts w:ascii="Times New Roman" w:hAnsi="Times New Roman"/>
                        <w:color w:val="262626" w:themeColor="text1" w:themeTint="D9"/>
                        <w:spacing w:val="-3"/>
                        <w:sz w:val="18"/>
                        <w:szCs w:val="18"/>
                      </w:rPr>
                      <w:tab/>
                      <w:t>1200</w:t>
                    </w:r>
                    <w:r w:rsidRPr="009D7097">
                      <w:rPr>
                        <w:rFonts w:ascii="Times New Roman" w:hAnsi="Times New Roman"/>
                        <w:color w:val="262626" w:themeColor="text1" w:themeTint="D9"/>
                        <w:spacing w:val="-3"/>
                        <w:sz w:val="18"/>
                        <w:szCs w:val="18"/>
                      </w:rPr>
                      <w:tab/>
                      <w:t>Freshman Seminar &amp; Service to Leadership</w:t>
                    </w:r>
                    <w:r>
                      <w:rPr>
                        <w:rFonts w:ascii="Times New Roman" w:hAnsi="Times New Roman"/>
                        <w:color w:val="262626" w:themeColor="text1" w:themeTint="D9"/>
                        <w:spacing w:val="-3"/>
                        <w:sz w:val="18"/>
                        <w:szCs w:val="18"/>
                      </w:rPr>
                      <w:t xml:space="preserve"> </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1101</w:t>
                    </w:r>
                    <w:r w:rsidRPr="009D7097">
                      <w:rPr>
                        <w:rFonts w:ascii="Times New Roman" w:hAnsi="Times New Roman"/>
                        <w:color w:val="262626" w:themeColor="text1" w:themeTint="D9"/>
                        <w:spacing w:val="-3"/>
                        <w:sz w:val="18"/>
                        <w:szCs w:val="18"/>
                      </w:rPr>
                      <w:tab/>
                      <w:t>English Composition I</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MATH</w:t>
                    </w:r>
                    <w:r w:rsidRPr="009D7097">
                      <w:rPr>
                        <w:rFonts w:ascii="Times New Roman" w:hAnsi="Times New Roman"/>
                        <w:color w:val="262626" w:themeColor="text1" w:themeTint="D9"/>
                        <w:spacing w:val="-3"/>
                        <w:sz w:val="18"/>
                        <w:szCs w:val="18"/>
                      </w:rPr>
                      <w:tab/>
                      <w:t>1111</w:t>
                    </w:r>
                    <w:r w:rsidRPr="009D7097">
                      <w:rPr>
                        <w:rFonts w:ascii="Times New Roman" w:hAnsi="Times New Roman"/>
                        <w:color w:val="262626" w:themeColor="text1" w:themeTint="D9"/>
                        <w:spacing w:val="-3"/>
                        <w:sz w:val="18"/>
                        <w:szCs w:val="18"/>
                      </w:rPr>
                      <w:tab/>
                      <w:t>Mathematical Modeling or College Algebra</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Area D </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4</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Select One</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3</w:t>
                    </w:r>
                  </w:p>
                  <w:p w:rsidR="00F93FC5" w:rsidRPr="009D7097" w:rsidRDefault="00F93FC5" w:rsidP="00F93FC5">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9D7097">
                      <w:rPr>
                        <w:rFonts w:ascii="Times New Roman" w:hAnsi="Times New Roman"/>
                        <w:b/>
                        <w:color w:val="262626" w:themeColor="text1" w:themeTint="D9"/>
                        <w:spacing w:val="-3"/>
                        <w:sz w:val="18"/>
                        <w:szCs w:val="18"/>
                      </w:rPr>
                      <w:t xml:space="preserve">16                         </w:t>
                    </w:r>
                  </w:p>
                </w:txbxContent>
              </v:textbox>
              <w10:wrap type="square"/>
            </v:shape>
          </w:pict>
        </w:r>
      </w:ins>
      <w:r w:rsidR="00F93FC5" w:rsidRPr="009D7097">
        <w:rPr>
          <w:rFonts w:ascii="Times New Roman" w:hAnsi="Times New Roman"/>
          <w:color w:val="262626" w:themeColor="text1" w:themeTint="D9"/>
          <w:spacing w:val="-2"/>
          <w:sz w:val="18"/>
          <w:szCs w:val="18"/>
        </w:rPr>
        <w:t>124 Semester Hours</w:t>
      </w:r>
    </w:p>
    <w:p w:rsidR="00A84730" w:rsidRDefault="00236525">
      <w:r>
        <w:rPr>
          <w:noProof/>
        </w:rPr>
        <w:pict>
          <v:shape id="_x0000_s1031" type="#_x0000_t202" style="position:absolute;left:0;text-align:left;margin-left:291.95pt;margin-top:256.35pt;width:246pt;height:103.2pt;z-index:251665408" stroked="f">
            <v:textbox style="mso-next-textbox:#_x0000_s1031;mso-fit-shape-to-text:t">
              <w:txbxContent>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right="-855"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Economics/Business Statistics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3106</w:t>
                  </w:r>
                  <w:r w:rsidRPr="00517D78">
                    <w:rPr>
                      <w:rFonts w:ascii="Times New Roman" w:hAnsi="Times New Roman"/>
                      <w:color w:val="262626" w:themeColor="text1" w:themeTint="D9"/>
                      <w:spacing w:val="-3"/>
                      <w:sz w:val="18"/>
                      <w:szCs w:val="18"/>
                    </w:rPr>
                    <w:tab/>
                    <w:t>Mgmt Science/Operations Mgmt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4110</w:t>
                  </w:r>
                  <w:r w:rsidRPr="00517D78">
                    <w:rPr>
                      <w:rFonts w:ascii="Times New Roman" w:hAnsi="Times New Roman"/>
                      <w:color w:val="262626" w:themeColor="text1" w:themeTint="D9"/>
                      <w:spacing w:val="-3"/>
                      <w:sz w:val="18"/>
                      <w:szCs w:val="18"/>
                    </w:rPr>
                    <w:tab/>
                    <w:t>Organizational Behavior</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4205</w:t>
                  </w:r>
                  <w:r w:rsidRPr="00517D78">
                    <w:rPr>
                      <w:rFonts w:ascii="Times New Roman" w:hAnsi="Times New Roman"/>
                      <w:color w:val="262626" w:themeColor="text1" w:themeTint="D9"/>
                      <w:spacing w:val="-3"/>
                      <w:sz w:val="18"/>
                      <w:szCs w:val="18"/>
                    </w:rPr>
                    <w:tab/>
                    <w:t>Management Information Systems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del w:id="55" w:author="Michael Rogers" w:date="2010-10-31T09:01:00Z">
                    <w:r w:rsidRPr="00517D78" w:rsidDel="002472DC">
                      <w:rPr>
                        <w:rFonts w:ascii="Times New Roman" w:hAnsi="Times New Roman"/>
                        <w:color w:val="262626" w:themeColor="text1" w:themeTint="D9"/>
                        <w:spacing w:val="-3"/>
                        <w:sz w:val="18"/>
                        <w:szCs w:val="18"/>
                      </w:rPr>
                      <w:delText>MKTG</w:delText>
                    </w:r>
                    <w:r w:rsidRPr="00517D78" w:rsidDel="002472DC">
                      <w:rPr>
                        <w:rFonts w:ascii="Times New Roman" w:hAnsi="Times New Roman"/>
                        <w:color w:val="262626" w:themeColor="text1" w:themeTint="D9"/>
                        <w:spacing w:val="-3"/>
                        <w:sz w:val="18"/>
                        <w:szCs w:val="18"/>
                      </w:rPr>
                      <w:tab/>
                      <w:delText>3120</w:delText>
                    </w:r>
                    <w:r w:rsidRPr="00517D78" w:rsidDel="002472DC">
                      <w:rPr>
                        <w:rFonts w:ascii="Times New Roman" w:hAnsi="Times New Roman"/>
                        <w:color w:val="262626" w:themeColor="text1" w:themeTint="D9"/>
                        <w:spacing w:val="-3"/>
                        <w:sz w:val="18"/>
                        <w:szCs w:val="18"/>
                      </w:rPr>
                      <w:tab/>
                      <w:delText>Principles of Marketing</w:delText>
                    </w:r>
                    <w:r w:rsidRPr="00517D78" w:rsidDel="002472DC">
                      <w:rPr>
                        <w:rFonts w:ascii="Times New Roman" w:hAnsi="Times New Roman"/>
                        <w:color w:val="262626" w:themeColor="text1" w:themeTint="D9"/>
                        <w:spacing w:val="-3"/>
                        <w:sz w:val="18"/>
                        <w:szCs w:val="18"/>
                      </w:rPr>
                      <w:tab/>
                    </w:r>
                    <w:r w:rsidRPr="00517D78" w:rsidDel="002472DC">
                      <w:rPr>
                        <w:rFonts w:ascii="Times New Roman" w:hAnsi="Times New Roman"/>
                        <w:color w:val="262626" w:themeColor="text1" w:themeTint="D9"/>
                        <w:spacing w:val="-3"/>
                        <w:sz w:val="18"/>
                        <w:szCs w:val="18"/>
                        <w:u w:val="single"/>
                      </w:rPr>
                      <w:delText>3</w:delText>
                    </w:r>
                  </w:del>
                  <w:r w:rsidRPr="00517D78">
                    <w:rPr>
                      <w:rFonts w:ascii="Times New Roman" w:hAnsi="Times New Roman"/>
                      <w:color w:val="262626" w:themeColor="text1" w:themeTint="D9"/>
                      <w:spacing w:val="-3"/>
                      <w:sz w:val="18"/>
                      <w:szCs w:val="18"/>
                    </w:rPr>
                    <w:tab/>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56" w:author="Michael Rogers" w:date="2010-10-31T09:02:00Z">
                    <w:r w:rsidRPr="00517D78">
                      <w:rPr>
                        <w:rFonts w:ascii="Times New Roman" w:hAnsi="Times New Roman"/>
                        <w:b/>
                        <w:color w:val="262626" w:themeColor="text1" w:themeTint="D9"/>
                        <w:spacing w:val="-3"/>
                        <w:sz w:val="18"/>
                        <w:szCs w:val="18"/>
                      </w:rPr>
                      <w:t>5</w:t>
                    </w:r>
                  </w:ins>
                  <w:del w:id="57" w:author="Michael Rogers" w:date="2010-10-31T09:02:00Z">
                    <w:r w:rsidRPr="00517D78" w:rsidDel="002472DC">
                      <w:rPr>
                        <w:rFonts w:ascii="Times New Roman" w:hAnsi="Times New Roman"/>
                        <w:b/>
                        <w:color w:val="262626" w:themeColor="text1" w:themeTint="D9"/>
                        <w:spacing w:val="-3"/>
                        <w:sz w:val="18"/>
                        <w:szCs w:val="18"/>
                      </w:rPr>
                      <w:delText>8</w:delText>
                    </w:r>
                  </w:del>
                  <w:r w:rsidRPr="00517D78">
                    <w:rPr>
                      <w:rFonts w:ascii="Times New Roman" w:hAnsi="Times New Roman"/>
                      <w:b/>
                      <w:color w:val="262626" w:themeColor="text1" w:themeTint="D9"/>
                      <w:spacing w:val="-3"/>
                      <w:sz w:val="18"/>
                      <w:szCs w:val="18"/>
                    </w:rPr>
                    <w:t xml:space="preserve"> </w:t>
                  </w:r>
                </w:p>
              </w:txbxContent>
            </v:textbox>
            <w10:wrap type="square"/>
          </v:shape>
        </w:pict>
      </w:r>
    </w:p>
    <w:p w:rsidR="00F93FC5" w:rsidRDefault="00236525">
      <w:r>
        <w:rPr>
          <w:noProof/>
        </w:rPr>
        <w:pict>
          <v:shape id="_x0000_s1030" type="#_x0000_t202" style="position:absolute;left:0;text-align:left;margin-left:6.8pt;margin-top:1.1pt;width:234pt;height:99.2pt;z-index:251664384" stroked="f">
            <v:textbox style="mso-next-textbox:#_x0000_s1030">
              <w:txbxContent>
                <w:p w:rsidR="00F93FC5" w:rsidRPr="00517D78" w:rsidRDefault="00F93FC5" w:rsidP="00F93FC5">
                  <w:pPr>
                    <w:widowControl w:val="0"/>
                    <w:tabs>
                      <w:tab w:val="left" w:pos="1881"/>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4125</w:t>
                  </w:r>
                  <w:r w:rsidRPr="00517D78">
                    <w:rPr>
                      <w:rFonts w:ascii="Times New Roman" w:hAnsi="Times New Roman"/>
                      <w:color w:val="262626" w:themeColor="text1" w:themeTint="D9"/>
                      <w:spacing w:val="-3"/>
                      <w:sz w:val="18"/>
                      <w:szCs w:val="18"/>
                    </w:rPr>
                    <w:tab/>
                    <w:t>Human Resource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E Option:</w:t>
                  </w:r>
                  <w:r w:rsidRPr="00517D78">
                    <w:rPr>
                      <w:rFonts w:ascii="Times New Roman" w:hAnsi="Times New Roman"/>
                      <w:color w:val="262626" w:themeColor="text1" w:themeTint="D9"/>
                      <w:spacing w:val="-3"/>
                      <w:sz w:val="18"/>
                      <w:szCs w:val="18"/>
                    </w:rPr>
                    <w:tab/>
                    <w:t>Social Science</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r>
                  <w:r w:rsidR="003060D0" w:rsidRPr="003060D0">
                    <w:rPr>
                      <w:rFonts w:ascii="Times New Roman" w:hAnsi="Times New Roman"/>
                      <w:color w:val="262626" w:themeColor="text1" w:themeTint="D9"/>
                      <w:spacing w:val="-3"/>
                      <w:sz w:val="18"/>
                      <w:szCs w:val="18"/>
                      <w:rPrChange w:id="58" w:author="Michael Rogers" w:date="2010-10-31T09:02:00Z">
                        <w:rPr>
                          <w:rFonts w:ascii="Times New Roman" w:hAnsi="Times New Roman"/>
                          <w:color w:val="FF0000"/>
                          <w:spacing w:val="-3"/>
                          <w:sz w:val="18"/>
                          <w:szCs w:val="18"/>
                          <w:u w:val="single"/>
                        </w:rPr>
                      </w:rPrChange>
                    </w:rPr>
                    <w:t xml:space="preserve">3 </w:t>
                  </w:r>
                </w:p>
                <w:p w:rsidR="00F93FC5" w:rsidRPr="00517D78" w:rsidRDefault="00F93FC5" w:rsidP="00F93FC5">
                  <w:pPr>
                    <w:widowControl w:val="0"/>
                    <w:numPr>
                      <w:ins w:id="59" w:author="Michael Rogers" w:date="2010-10-31T09:01:00Z"/>
                    </w:numPr>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ins w:id="60" w:author="Michael Rogers" w:date="2010-10-31T09:01:00Z"/>
                      <w:rFonts w:ascii="Times New Roman" w:hAnsi="Times New Roman"/>
                      <w:b/>
                      <w:color w:val="262626" w:themeColor="text1" w:themeTint="D9"/>
                      <w:spacing w:val="-3"/>
                      <w:sz w:val="18"/>
                      <w:szCs w:val="18"/>
                    </w:rPr>
                  </w:pPr>
                  <w:ins w:id="61" w:author="Michael Rogers" w:date="2010-10-31T09:01:00Z">
                    <w:r w:rsidRPr="00517D78">
                      <w:rPr>
                        <w:rFonts w:ascii="Times New Roman" w:hAnsi="Times New Roman"/>
                        <w:color w:val="262626" w:themeColor="text1" w:themeTint="D9"/>
                        <w:spacing w:val="-3"/>
                        <w:sz w:val="18"/>
                        <w:szCs w:val="18"/>
                      </w:rPr>
                      <w:t>MKTG</w:t>
                    </w:r>
                    <w:r w:rsidRPr="00517D78">
                      <w:rPr>
                        <w:rFonts w:ascii="Times New Roman" w:hAnsi="Times New Roman"/>
                        <w:color w:val="262626" w:themeColor="text1" w:themeTint="D9"/>
                        <w:spacing w:val="-3"/>
                        <w:sz w:val="18"/>
                        <w:szCs w:val="18"/>
                      </w:rPr>
                      <w:tab/>
                      <w:t>3120</w:t>
                    </w:r>
                    <w:r w:rsidRPr="00517D78">
                      <w:rPr>
                        <w:rFonts w:ascii="Times New Roman" w:hAnsi="Times New Roman"/>
                        <w:color w:val="262626" w:themeColor="text1" w:themeTint="D9"/>
                        <w:spacing w:val="-3"/>
                        <w:sz w:val="18"/>
                        <w:szCs w:val="18"/>
                      </w:rPr>
                      <w:tab/>
                      <w:t>Principles of Marketing</w:t>
                    </w:r>
                    <w:r w:rsidRPr="00517D78">
                      <w:rPr>
                        <w:rFonts w:ascii="Times New Roman" w:hAnsi="Times New Roman"/>
                        <w:color w:val="262626" w:themeColor="text1" w:themeTint="D9"/>
                        <w:spacing w:val="-3"/>
                        <w:sz w:val="18"/>
                        <w:szCs w:val="18"/>
                      </w:rPr>
                      <w:tab/>
                      <w:t xml:space="preserve">                            </w:t>
                    </w:r>
                    <w:r w:rsidR="003060D0" w:rsidRPr="003060D0">
                      <w:rPr>
                        <w:rFonts w:ascii="Times New Roman" w:hAnsi="Times New Roman"/>
                        <w:i/>
                        <w:color w:val="262626" w:themeColor="text1" w:themeTint="D9"/>
                        <w:spacing w:val="-3"/>
                        <w:sz w:val="18"/>
                        <w:szCs w:val="18"/>
                        <w:rPrChange w:id="62" w:author="Michael Rogers" w:date="2010-10-31T09:02:00Z">
                          <w:rPr>
                            <w:rFonts w:ascii="Times New Roman" w:hAnsi="Times New Roman"/>
                            <w:color w:val="FF0000"/>
                            <w:spacing w:val="-3"/>
                            <w:sz w:val="18"/>
                            <w:szCs w:val="18"/>
                            <w:u w:val="single"/>
                          </w:rPr>
                        </w:rPrChange>
                      </w:rPr>
                      <w:t>3</w:t>
                    </w:r>
                  </w:ins>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63" w:author="Michael Rogers" w:date="2010-10-31T09:01:00Z">
                    <w:r w:rsidRPr="00517D78">
                      <w:rPr>
                        <w:rFonts w:ascii="Times New Roman" w:hAnsi="Times New Roman"/>
                        <w:b/>
                        <w:color w:val="262626" w:themeColor="text1" w:themeTint="D9"/>
                        <w:spacing w:val="-3"/>
                        <w:sz w:val="18"/>
                        <w:szCs w:val="18"/>
                      </w:rPr>
                      <w:t>5</w:t>
                    </w:r>
                  </w:ins>
                  <w:del w:id="64" w:author="Michael Rogers" w:date="2010-10-31T09:01:00Z">
                    <w:r w:rsidRPr="00517D78" w:rsidDel="002472DC">
                      <w:rPr>
                        <w:rFonts w:ascii="Times New Roman" w:hAnsi="Times New Roman"/>
                        <w:b/>
                        <w:color w:val="262626" w:themeColor="text1" w:themeTint="D9"/>
                        <w:spacing w:val="-3"/>
                        <w:sz w:val="18"/>
                        <w:szCs w:val="18"/>
                      </w:rPr>
                      <w:delText>2</w:delText>
                    </w:r>
                  </w:del>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p>
              </w:txbxContent>
            </v:textbox>
            <w10:wrap type="square"/>
          </v:shape>
        </w:pict>
      </w:r>
    </w:p>
    <w:p w:rsidR="00F93FC5" w:rsidRDefault="00F93FC5"/>
    <w:p w:rsidR="00F93FC5" w:rsidRDefault="00F93FC5"/>
    <w:p w:rsidR="00F93FC5" w:rsidRDefault="00F93FC5"/>
    <w:p w:rsidR="00F93FC5" w:rsidRDefault="00236525">
      <w:r>
        <w:rPr>
          <w:noProof/>
        </w:rPr>
        <w:pict>
          <v:shape id="_x0000_s1033" type="#_x0000_t202" style="position:absolute;left:0;text-align:left;margin-left:42.15pt;margin-top:4.85pt;width:249.15pt;height:90pt;z-index:251667456" stroked="f">
            <v:textbox style="mso-next-textbox:#_x0000_s1033">
              <w:txbxContent>
                <w:p w:rsidR="00F93FC5" w:rsidRPr="00517D78" w:rsidRDefault="00F93FC5" w:rsidP="00F93FC5">
                  <w:pPr>
                    <w:widowControl w:val="0"/>
                    <w:tabs>
                      <w:tab w:val="left" w:pos="720"/>
                      <w:tab w:val="left" w:pos="1260"/>
                      <w:tab w:val="left" w:pos="405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3100</w:t>
                  </w:r>
                  <w:r w:rsidRPr="00517D78">
                    <w:rPr>
                      <w:rFonts w:ascii="Times New Roman" w:hAnsi="Times New Roman"/>
                      <w:color w:val="262626" w:themeColor="text1" w:themeTint="D9"/>
                      <w:spacing w:val="-3"/>
                      <w:sz w:val="18"/>
                      <w:szCs w:val="18"/>
                    </w:rPr>
                    <w:tab/>
                    <w:t>Business Internship I</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4126</w:t>
                  </w:r>
                  <w:r w:rsidRPr="00517D78">
                    <w:rPr>
                      <w:rFonts w:ascii="Times New Roman" w:hAnsi="Times New Roman"/>
                      <w:color w:val="262626" w:themeColor="text1" w:themeTint="D9"/>
                      <w:spacing w:val="-3"/>
                      <w:sz w:val="18"/>
                      <w:szCs w:val="18"/>
                    </w:rPr>
                    <w:tab/>
                    <w:t>Organizational Learning</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4207</w:t>
                  </w:r>
                  <w:r w:rsidRPr="00517D78">
                    <w:rPr>
                      <w:rFonts w:ascii="Times New Roman" w:hAnsi="Times New Roman"/>
                      <w:color w:val="262626" w:themeColor="text1" w:themeTint="D9"/>
                      <w:spacing w:val="-3"/>
                      <w:sz w:val="18"/>
                      <w:szCs w:val="18"/>
                    </w:rPr>
                    <w:tab/>
                    <w:t>Systems Analysis and Design</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4199</w:t>
                  </w:r>
                  <w:r w:rsidRPr="00517D78">
                    <w:rPr>
                      <w:rFonts w:ascii="Times New Roman" w:hAnsi="Times New Roman"/>
                      <w:color w:val="262626" w:themeColor="text1" w:themeTint="D9"/>
                      <w:spacing w:val="-3"/>
                      <w:sz w:val="18"/>
                      <w:szCs w:val="18"/>
                    </w:rPr>
                    <w:tab/>
                    <w:t>Business Policy</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15</w:t>
                  </w:r>
                </w:p>
                <w:p w:rsidR="00F93FC5" w:rsidRPr="00517D78" w:rsidRDefault="00F93FC5" w:rsidP="00F93FC5">
                  <w:pPr>
                    <w:widowControl w:val="0"/>
                    <w:tabs>
                      <w:tab w:val="left" w:pos="720"/>
                      <w:tab w:val="left" w:pos="1260"/>
                      <w:tab w:val="left" w:pos="6468"/>
                      <w:tab w:val="left" w:pos="10260"/>
                    </w:tabs>
                    <w:autoSpaceDE w:val="0"/>
                    <w:autoSpaceDN w:val="0"/>
                    <w:adjustRightInd w:val="0"/>
                    <w:spacing w:before="8" w:after="0" w:line="207" w:lineRule="exact"/>
                    <w:ind w:left="90" w:hanging="360"/>
                    <w:rPr>
                      <w:rFonts w:ascii="Times New Roman" w:hAnsi="Times New Roman"/>
                      <w:color w:val="262626" w:themeColor="text1" w:themeTint="D9"/>
                      <w:spacing w:val="-3"/>
                      <w:sz w:val="10"/>
                      <w:szCs w:val="10"/>
                    </w:rPr>
                  </w:pPr>
                </w:p>
                <w:p w:rsidR="00F93FC5" w:rsidRPr="00517D78" w:rsidRDefault="00F93FC5" w:rsidP="00F93FC5">
                  <w:pPr>
                    <w:ind w:left="90" w:hanging="360"/>
                    <w:rPr>
                      <w:color w:val="262626" w:themeColor="text1" w:themeTint="D9"/>
                    </w:rPr>
                  </w:pPr>
                </w:p>
              </w:txbxContent>
            </v:textbox>
            <w10:wrap type="square"/>
          </v:shape>
        </w:pict>
      </w:r>
      <w:r>
        <w:rPr>
          <w:noProof/>
        </w:rPr>
        <w:pict>
          <v:shape id="_x0000_s1032" type="#_x0000_t202" style="position:absolute;left:0;text-align:left;margin-left:-237.45pt;margin-top:2.4pt;width:228.45pt;height:92.45pt;z-index:251666432" stroked="f">
            <v:textbox style="mso-next-textbox:#_x0000_s1032;mso-fit-shape-to-text:t">
              <w:txbxContent>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3145</w:t>
                  </w:r>
                  <w:r w:rsidRPr="00517D78">
                    <w:rPr>
                      <w:rFonts w:ascii="Times New Roman" w:hAnsi="Times New Roman"/>
                      <w:color w:val="262626" w:themeColor="text1" w:themeTint="D9"/>
                      <w:spacing w:val="-3"/>
                      <w:sz w:val="18"/>
                      <w:szCs w:val="18"/>
                    </w:rPr>
                    <w:tab/>
                    <w:t>Money and Banking</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4127</w:t>
                  </w:r>
                  <w:r w:rsidRPr="00517D78">
                    <w:rPr>
                      <w:rFonts w:ascii="Times New Roman" w:hAnsi="Times New Roman"/>
                      <w:color w:val="262626" w:themeColor="text1" w:themeTint="D9"/>
                      <w:spacing w:val="-3"/>
                      <w:sz w:val="18"/>
                      <w:szCs w:val="18"/>
                    </w:rPr>
                    <w:tab/>
                    <w:t>Small Business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4206</w:t>
                  </w:r>
                  <w:r w:rsidRPr="00517D78">
                    <w:rPr>
                      <w:rFonts w:ascii="Times New Roman" w:hAnsi="Times New Roman"/>
                      <w:color w:val="262626" w:themeColor="text1" w:themeTint="D9"/>
                      <w:spacing w:val="-3"/>
                      <w:sz w:val="18"/>
                      <w:szCs w:val="18"/>
                    </w:rPr>
                    <w:tab/>
                    <w:t>Database Management Systems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ins w:id="65" w:author="Michael Rogers" w:date="2010-10-31T09:02:00Z">
                    <w:r w:rsidRPr="00517D78">
                      <w:rPr>
                        <w:rFonts w:ascii="Times New Roman" w:hAnsi="Times New Roman"/>
                        <w:color w:val="262626" w:themeColor="text1" w:themeTint="D9"/>
                        <w:spacing w:val="-3"/>
                        <w:sz w:val="18"/>
                        <w:szCs w:val="18"/>
                      </w:rPr>
                      <w:t xml:space="preserve">             </w:t>
                    </w:r>
                  </w:ins>
                  <w:r w:rsidRPr="00517D78">
                    <w:rPr>
                      <w:rFonts w:ascii="Times New Roman" w:hAnsi="Times New Roman"/>
                      <w:color w:val="262626" w:themeColor="text1" w:themeTint="D9"/>
                      <w:spacing w:val="-3"/>
                      <w:sz w:val="18"/>
                      <w:szCs w:val="18"/>
                    </w:rPr>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r w:rsidRPr="00517D78">
                    <w:rPr>
                      <w:rFonts w:ascii="Times New Roman" w:hAnsi="Times New Roman"/>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15 </w:t>
                  </w:r>
                </w:p>
              </w:txbxContent>
            </v:textbox>
            <w10:wrap type="square"/>
          </v:shape>
        </w:pict>
      </w:r>
    </w:p>
    <w:p w:rsidR="00F93FC5" w:rsidRDefault="00F93FC5"/>
    <w:p w:rsidR="00F93FC5" w:rsidRDefault="00F93FC5"/>
    <w:p w:rsidR="00F93FC5" w:rsidRDefault="00F93FC5"/>
    <w:p w:rsidR="00236525" w:rsidRDefault="00236525" w:rsidP="00F93FC5">
      <w:pPr>
        <w:ind w:left="270" w:firstLine="0"/>
        <w:rPr>
          <w:rFonts w:ascii="Times New Roman Bold" w:hAnsi="Times New Roman Bold" w:cs="Times New Roman Bold"/>
          <w:color w:val="191919"/>
          <w:w w:val="97"/>
          <w:sz w:val="31"/>
          <w:szCs w:val="31"/>
        </w:rPr>
      </w:pPr>
    </w:p>
    <w:p w:rsidR="00A84730" w:rsidRDefault="00F93FC5" w:rsidP="00F93FC5">
      <w:pPr>
        <w:ind w:left="270" w:firstLine="0"/>
      </w:pPr>
      <w:r>
        <w:rPr>
          <w:rFonts w:ascii="Times New Roman Bold" w:hAnsi="Times New Roman Bold" w:cs="Times New Roman Bold"/>
          <w:color w:val="191919"/>
          <w:w w:val="97"/>
          <w:sz w:val="31"/>
          <w:szCs w:val="31"/>
        </w:rPr>
        <w:t xml:space="preserve">Requirements for a Bachelor of Science Degree in Management </w:t>
      </w:r>
      <w:r>
        <w:rPr>
          <w:rFonts w:ascii="Times New Roman Bold" w:hAnsi="Times New Roman Bold" w:cs="Times New Roman Bold"/>
          <w:color w:val="191919"/>
          <w:w w:val="98"/>
          <w:sz w:val="31"/>
          <w:szCs w:val="31"/>
        </w:rPr>
        <w:t>(Health Care Administration Concentration)</w:t>
      </w:r>
    </w:p>
    <w:p w:rsidR="00F93FC5" w:rsidRDefault="00F93FC5" w:rsidP="00F93FC5">
      <w:pPr>
        <w:widowControl w:val="0"/>
        <w:autoSpaceDE w:val="0"/>
        <w:autoSpaceDN w:val="0"/>
        <w:adjustRightInd w:val="0"/>
        <w:spacing w:before="69" w:after="0" w:line="200" w:lineRule="exact"/>
        <w:ind w:left="540" w:hanging="180"/>
        <w:jc w:val="both"/>
        <w:rPr>
          <w:rFonts w:ascii="Times New Roman" w:hAnsi="Times New Roman"/>
          <w:color w:val="191919"/>
          <w:spacing w:val="-4"/>
          <w:sz w:val="18"/>
          <w:szCs w:val="18"/>
        </w:rPr>
      </w:pPr>
      <w:r>
        <w:rPr>
          <w:rFonts w:ascii="Times New Roman" w:hAnsi="Times New Roman"/>
          <w:color w:val="191919"/>
          <w:spacing w:val="-3"/>
          <w:sz w:val="18"/>
          <w:szCs w:val="18"/>
        </w:rPr>
        <w:t xml:space="preserve">1. The student must complete a minimum of </w:t>
      </w:r>
      <w:r>
        <w:rPr>
          <w:rFonts w:ascii="Times New Roman" w:hAnsi="Times New Roman"/>
          <w:color w:val="FF0000"/>
          <w:spacing w:val="-3"/>
          <w:sz w:val="18"/>
          <w:szCs w:val="18"/>
        </w:rPr>
        <w:t xml:space="preserve">124 </w:t>
      </w:r>
      <w:r>
        <w:rPr>
          <w:rFonts w:ascii="Times New Roman" w:hAnsi="Times New Roman"/>
          <w:color w:val="191919"/>
          <w:spacing w:val="-3"/>
          <w:sz w:val="18"/>
          <w:szCs w:val="18"/>
        </w:rPr>
        <w:t xml:space="preserve">semester hours with a cumulative grade point average of 2.25 in overall program, </w:t>
      </w:r>
      <w:r>
        <w:rPr>
          <w:rFonts w:ascii="Times New Roman" w:hAnsi="Times New Roman"/>
          <w:color w:val="191919"/>
          <w:spacing w:val="-4"/>
          <w:sz w:val="18"/>
          <w:szCs w:val="18"/>
        </w:rPr>
        <w:t xml:space="preserve">and     a grade of “C” or above in all business courses. </w:t>
      </w:r>
    </w:p>
    <w:p w:rsidR="00F93FC5" w:rsidRDefault="00F93FC5" w:rsidP="00F93FC5">
      <w:pPr>
        <w:widowControl w:val="0"/>
        <w:autoSpaceDE w:val="0"/>
        <w:autoSpaceDN w:val="0"/>
        <w:adjustRightInd w:val="0"/>
        <w:spacing w:after="0" w:line="207" w:lineRule="exact"/>
        <w:ind w:left="540" w:hanging="180"/>
        <w:rPr>
          <w:rFonts w:ascii="Times New Roman" w:hAnsi="Times New Roman"/>
          <w:color w:val="191919"/>
          <w:spacing w:val="-4"/>
          <w:sz w:val="18"/>
          <w:szCs w:val="18"/>
        </w:rPr>
      </w:pPr>
    </w:p>
    <w:p w:rsidR="00F93FC5" w:rsidRDefault="00F93FC5" w:rsidP="00F93FC5">
      <w:pPr>
        <w:widowControl w:val="0"/>
        <w:autoSpaceDE w:val="0"/>
        <w:autoSpaceDN w:val="0"/>
        <w:adjustRightInd w:val="0"/>
        <w:spacing w:before="8" w:after="0" w:line="207" w:lineRule="exact"/>
        <w:ind w:left="540" w:hanging="180"/>
        <w:rPr>
          <w:rFonts w:ascii="Times New Roman" w:hAnsi="Times New Roman"/>
          <w:color w:val="191919"/>
          <w:spacing w:val="-3"/>
          <w:sz w:val="18"/>
          <w:szCs w:val="18"/>
        </w:rPr>
      </w:pPr>
      <w:r>
        <w:rPr>
          <w:rFonts w:ascii="Times New Roman" w:hAnsi="Times New Roman"/>
          <w:color w:val="191919"/>
          <w:spacing w:val="-3"/>
          <w:sz w:val="18"/>
          <w:szCs w:val="18"/>
        </w:rPr>
        <w:t xml:space="preserve">2. The student must have a cumulative grade point average of 2.25 or higher to be admitted to the program. </w:t>
      </w:r>
    </w:p>
    <w:p w:rsidR="00F93FC5" w:rsidRDefault="00F93FC5" w:rsidP="00F93FC5">
      <w:pPr>
        <w:widowControl w:val="0"/>
        <w:autoSpaceDE w:val="0"/>
        <w:autoSpaceDN w:val="0"/>
        <w:adjustRightInd w:val="0"/>
        <w:spacing w:after="0" w:line="200" w:lineRule="exact"/>
        <w:ind w:left="540" w:hanging="180"/>
        <w:jc w:val="both"/>
        <w:rPr>
          <w:rFonts w:ascii="Times New Roman" w:hAnsi="Times New Roman"/>
          <w:color w:val="191919"/>
          <w:spacing w:val="-3"/>
          <w:sz w:val="18"/>
          <w:szCs w:val="18"/>
        </w:rPr>
      </w:pPr>
    </w:p>
    <w:p w:rsidR="00F93FC5" w:rsidRDefault="00F93FC5" w:rsidP="00F93FC5">
      <w:pPr>
        <w:widowControl w:val="0"/>
        <w:autoSpaceDE w:val="0"/>
        <w:autoSpaceDN w:val="0"/>
        <w:adjustRightInd w:val="0"/>
        <w:spacing w:before="39" w:after="0" w:line="200" w:lineRule="exact"/>
        <w:ind w:left="540" w:hanging="180"/>
        <w:jc w:val="both"/>
        <w:rPr>
          <w:rFonts w:ascii="Times New Roman" w:hAnsi="Times New Roman"/>
          <w:color w:val="191919"/>
          <w:spacing w:val="-2"/>
          <w:sz w:val="18"/>
          <w:szCs w:val="18"/>
        </w:rPr>
      </w:pPr>
      <w:r>
        <w:rPr>
          <w:rFonts w:ascii="Times New Roman" w:hAnsi="Times New Roman"/>
          <w:color w:val="191919"/>
          <w:spacing w:val="-1"/>
          <w:sz w:val="18"/>
          <w:szCs w:val="18"/>
        </w:rPr>
        <w:t>3. The student must complete 30 hours of business courses beyond Area F requirements plus an additional 30 hours of healthcare management</w:t>
      </w:r>
      <w:r>
        <w:rPr>
          <w:rFonts w:ascii="Times New Roman" w:hAnsi="Times New Roman"/>
          <w:color w:val="191919"/>
          <w:spacing w:val="-2"/>
          <w:sz w:val="18"/>
          <w:szCs w:val="18"/>
        </w:rPr>
        <w:t xml:space="preserve"> concentration courses. </w:t>
      </w:r>
    </w:p>
    <w:p w:rsidR="00F93FC5" w:rsidRDefault="00F93FC5" w:rsidP="00F93FC5">
      <w:pPr>
        <w:widowControl w:val="0"/>
        <w:autoSpaceDE w:val="0"/>
        <w:autoSpaceDN w:val="0"/>
        <w:adjustRightInd w:val="0"/>
        <w:spacing w:after="0" w:line="207" w:lineRule="exact"/>
        <w:ind w:left="540" w:hanging="180"/>
        <w:rPr>
          <w:rFonts w:ascii="Times New Roman" w:hAnsi="Times New Roman"/>
          <w:color w:val="191919"/>
          <w:spacing w:val="-2"/>
          <w:sz w:val="18"/>
          <w:szCs w:val="18"/>
        </w:rPr>
      </w:pPr>
    </w:p>
    <w:p w:rsidR="00F93FC5" w:rsidRDefault="00F93FC5" w:rsidP="00F93FC5">
      <w:pPr>
        <w:widowControl w:val="0"/>
        <w:autoSpaceDE w:val="0"/>
        <w:autoSpaceDN w:val="0"/>
        <w:adjustRightInd w:val="0"/>
        <w:spacing w:before="8" w:after="0" w:line="207" w:lineRule="exact"/>
        <w:ind w:left="540" w:hanging="180"/>
        <w:rPr>
          <w:rFonts w:ascii="Times New Roman" w:hAnsi="Times New Roman"/>
          <w:color w:val="191919"/>
          <w:spacing w:val="-1"/>
          <w:sz w:val="18"/>
          <w:szCs w:val="18"/>
        </w:rPr>
      </w:pPr>
      <w:r>
        <w:rPr>
          <w:rFonts w:ascii="Times New Roman" w:hAnsi="Times New Roman"/>
          <w:color w:val="191919"/>
          <w:spacing w:val="-1"/>
          <w:sz w:val="18"/>
          <w:szCs w:val="18"/>
        </w:rPr>
        <w:t xml:space="preserve">4. The student must complete the </w:t>
      </w:r>
      <w:del w:id="66" w:author="Michael Rogers" w:date="2010-10-31T09:04:00Z">
        <w:r w:rsidDel="002472DC">
          <w:rPr>
            <w:rFonts w:ascii="Times New Roman" w:hAnsi="Times New Roman"/>
            <w:color w:val="191919"/>
            <w:spacing w:val="-1"/>
            <w:sz w:val="18"/>
            <w:szCs w:val="18"/>
          </w:rPr>
          <w:delText xml:space="preserve">appropriate achievement </w:delText>
        </w:r>
      </w:del>
      <w:ins w:id="67" w:author="Michael Rogers" w:date="2010-10-31T09:04:00Z">
        <w:r>
          <w:rPr>
            <w:rFonts w:ascii="Times New Roman" w:hAnsi="Times New Roman"/>
            <w:color w:val="191919"/>
            <w:spacing w:val="-1"/>
            <w:sz w:val="18"/>
            <w:szCs w:val="18"/>
          </w:rPr>
          <w:t>MFT</w:t>
        </w:r>
      </w:ins>
      <w:del w:id="68" w:author="Michael Rogers" w:date="2010-10-31T09:04:00Z">
        <w:r w:rsidDel="002472DC">
          <w:rPr>
            <w:rFonts w:ascii="Times New Roman" w:hAnsi="Times New Roman"/>
            <w:color w:val="191919"/>
            <w:spacing w:val="-1"/>
            <w:sz w:val="18"/>
            <w:szCs w:val="18"/>
          </w:rPr>
          <w:delText>test for Health Care Administration</w:delText>
        </w:r>
      </w:del>
      <w:ins w:id="69" w:author="Michael Rogers" w:date="2010-10-31T09:04:00Z">
        <w:r>
          <w:rPr>
            <w:rFonts w:ascii="Times New Roman" w:hAnsi="Times New Roman"/>
            <w:color w:val="191919"/>
            <w:spacing w:val="-1"/>
            <w:sz w:val="18"/>
            <w:szCs w:val="18"/>
          </w:rPr>
          <w:t xml:space="preserve"> during the student’s graduating senior semester</w:t>
        </w:r>
        <w:proofErr w:type="gramStart"/>
        <w:r>
          <w:rPr>
            <w:rFonts w:ascii="Times New Roman" w:hAnsi="Times New Roman"/>
            <w:color w:val="191919"/>
            <w:spacing w:val="-1"/>
            <w:sz w:val="18"/>
            <w:szCs w:val="18"/>
          </w:rPr>
          <w:t>.</w:t>
        </w:r>
      </w:ins>
      <w:r>
        <w:rPr>
          <w:rFonts w:ascii="Times New Roman" w:hAnsi="Times New Roman"/>
          <w:color w:val="191919"/>
          <w:spacing w:val="-1"/>
          <w:sz w:val="18"/>
          <w:szCs w:val="18"/>
        </w:rPr>
        <w:t>.</w:t>
      </w:r>
      <w:proofErr w:type="gramEnd"/>
      <w:r>
        <w:rPr>
          <w:rFonts w:ascii="Times New Roman" w:hAnsi="Times New Roman"/>
          <w:color w:val="191919"/>
          <w:spacing w:val="-1"/>
          <w:sz w:val="18"/>
          <w:szCs w:val="18"/>
        </w:rPr>
        <w:t xml:space="preserve"> </w:t>
      </w:r>
    </w:p>
    <w:p w:rsidR="00F93FC5" w:rsidRPr="00517D78" w:rsidRDefault="00F93FC5" w:rsidP="00867716">
      <w:pPr>
        <w:pStyle w:val="Heading2"/>
        <w:ind w:left="180" w:firstLine="0"/>
        <w:rPr>
          <w:rFonts w:ascii="Times New Roman Bold" w:hAnsi="Times New Roman Bold" w:cs="Times New Roman Bold"/>
          <w:color w:val="191919"/>
          <w:w w:val="97"/>
          <w:sz w:val="31"/>
          <w:szCs w:val="31"/>
        </w:rPr>
      </w:pPr>
      <w:bookmarkStart w:id="70" w:name="_Toc295328925"/>
      <w:bookmarkStart w:id="71" w:name="_Toc295578828"/>
      <w:r>
        <w:rPr>
          <w:rFonts w:ascii="Times New Roman Bold" w:hAnsi="Times New Roman Bold" w:cs="Times New Roman Bold"/>
          <w:color w:val="191919"/>
          <w:w w:val="97"/>
          <w:sz w:val="31"/>
          <w:szCs w:val="31"/>
        </w:rPr>
        <w:t xml:space="preserve">Bachelor of Science Degree in </w:t>
      </w:r>
      <w:proofErr w:type="gramStart"/>
      <w:r>
        <w:rPr>
          <w:rFonts w:ascii="Times New Roman Bold" w:hAnsi="Times New Roman Bold" w:cs="Times New Roman Bold"/>
          <w:color w:val="191919"/>
          <w:w w:val="97"/>
          <w:sz w:val="31"/>
          <w:szCs w:val="31"/>
        </w:rPr>
        <w:t xml:space="preserve">Management  </w:t>
      </w:r>
      <w:r>
        <w:rPr>
          <w:rFonts w:ascii="Times New Roman Bold" w:hAnsi="Times New Roman Bold" w:cs="Times New Roman Bold"/>
          <w:color w:val="191919"/>
          <w:w w:val="98"/>
          <w:sz w:val="31"/>
          <w:szCs w:val="31"/>
        </w:rPr>
        <w:t>(</w:t>
      </w:r>
      <w:proofErr w:type="gramEnd"/>
      <w:r>
        <w:rPr>
          <w:rFonts w:ascii="Times New Roman Bold" w:hAnsi="Times New Roman Bold" w:cs="Times New Roman Bold"/>
          <w:color w:val="191919"/>
          <w:w w:val="98"/>
          <w:sz w:val="31"/>
          <w:szCs w:val="31"/>
        </w:rPr>
        <w:t>Health Care Administration Concentration)</w:t>
      </w:r>
      <w:bookmarkEnd w:id="70"/>
      <w:bookmarkEnd w:id="71"/>
      <w:r>
        <w:rPr>
          <w:rFonts w:ascii="Times New Roman Bold" w:hAnsi="Times New Roman Bold" w:cs="Times New Roman Bold"/>
          <w:color w:val="191919"/>
          <w:w w:val="98"/>
          <w:sz w:val="31"/>
          <w:szCs w:val="31"/>
        </w:rPr>
        <w:t xml:space="preserve"> </w:t>
      </w:r>
    </w:p>
    <w:p w:rsidR="00F93FC5" w:rsidRDefault="00F93FC5" w:rsidP="00F93FC5">
      <w:pPr>
        <w:widowControl w:val="0"/>
        <w:tabs>
          <w:tab w:val="left" w:pos="1881"/>
          <w:tab w:val="left" w:pos="2939"/>
          <w:tab w:val="left" w:pos="9496"/>
        </w:tabs>
        <w:autoSpaceDE w:val="0"/>
        <w:autoSpaceDN w:val="0"/>
        <w:adjustRightInd w:val="0"/>
        <w:spacing w:before="56"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Prerequisites</w:t>
      </w:r>
      <w:r>
        <w:rPr>
          <w:rFonts w:ascii="Times New Roman Bold" w:hAnsi="Times New Roman Bold" w:cs="Times New Roman Bold"/>
          <w:color w:val="191919"/>
          <w:spacing w:val="-2"/>
          <w:sz w:val="18"/>
          <w:szCs w:val="18"/>
        </w:rPr>
        <w:tab/>
        <w:t>Credit Hrs.</w:t>
      </w:r>
    </w:p>
    <w:p w:rsidR="00F93FC5" w:rsidRDefault="00F93FC5" w:rsidP="00F93FC5">
      <w:pPr>
        <w:widowControl w:val="0"/>
        <w:autoSpaceDE w:val="0"/>
        <w:autoSpaceDN w:val="0"/>
        <w:adjustRightInd w:val="0"/>
        <w:spacing w:before="2"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F: Program of Study Related Courses</w:t>
      </w:r>
    </w:p>
    <w:p w:rsidR="00F93FC5" w:rsidRDefault="00F93FC5" w:rsidP="00F93FC5">
      <w:pPr>
        <w:widowControl w:val="0"/>
        <w:tabs>
          <w:tab w:val="left" w:pos="1881"/>
          <w:tab w:val="left" w:pos="2939"/>
          <w:tab w:val="left" w:pos="6468"/>
          <w:tab w:val="left" w:pos="10260"/>
        </w:tabs>
        <w:autoSpaceDE w:val="0"/>
        <w:autoSpaceDN w:val="0"/>
        <w:adjustRightInd w:val="0"/>
        <w:spacing w:before="7"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6468"/>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del w:id="72" w:author="Michael Rogers" w:date="2010-10-31T09:08:00Z">
        <w:r w:rsidDel="004A3A81">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 xml:space="preserve"> </w:t>
      </w:r>
      <w:r w:rsidRPr="00517D78">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t>3</w:t>
      </w:r>
    </w:p>
    <w:p w:rsidR="00F93FC5" w:rsidRDefault="00F93FC5" w:rsidP="00F93FC5">
      <w:pPr>
        <w:widowControl w:val="0"/>
        <w:autoSpaceDE w:val="0"/>
        <w:autoSpaceDN w:val="0"/>
        <w:adjustRightInd w:val="0"/>
        <w:spacing w:before="1" w:after="0" w:line="207" w:lineRule="exact"/>
        <w:ind w:left="270" w:hanging="13"/>
        <w:rPr>
          <w:rFonts w:ascii="Times New Roman Bold" w:hAnsi="Times New Roman Bold" w:cs="Times New Roman Bold"/>
          <w:color w:val="191919"/>
          <w:spacing w:val="-2"/>
          <w:sz w:val="18"/>
          <w:szCs w:val="18"/>
        </w:rPr>
      </w:pPr>
      <w:ins w:id="73" w:author="Michael Rogers" w:date="2010-10-31T09:08:00Z">
        <w:r>
          <w:rPr>
            <w:rFonts w:ascii="Times New Roman Bold" w:hAnsi="Times New Roman Bold" w:cs="Times New Roman Bold"/>
            <w:color w:val="191919"/>
            <w:spacing w:val="-2"/>
            <w:sz w:val="18"/>
            <w:szCs w:val="18"/>
          </w:rPr>
          <w:t xml:space="preserve"> </w:t>
        </w:r>
      </w:ins>
      <w:r>
        <w:rPr>
          <w:rFonts w:ascii="Times New Roman Bold" w:hAnsi="Times New Roman Bold" w:cs="Times New Roman Bold"/>
          <w:color w:val="191919"/>
          <w:spacing w:val="-2"/>
          <w:sz w:val="18"/>
          <w:szCs w:val="18"/>
        </w:rPr>
        <w:t xml:space="preserve">Subtotal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t>18</w:t>
      </w:r>
    </w:p>
    <w:p w:rsidR="00F93FC5" w:rsidRDefault="00F93FC5" w:rsidP="00F93FC5">
      <w:pPr>
        <w:widowControl w:val="0"/>
        <w:autoSpaceDE w:val="0"/>
        <w:autoSpaceDN w:val="0"/>
        <w:adjustRightInd w:val="0"/>
        <w:spacing w:after="0" w:line="207" w:lineRule="exact"/>
        <w:ind w:left="270" w:hanging="13"/>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10"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F93FC5" w:rsidRDefault="00F93FC5" w:rsidP="00F93FC5">
      <w:pPr>
        <w:widowControl w:val="0"/>
        <w:tabs>
          <w:tab w:val="left" w:pos="1881"/>
          <w:tab w:val="left" w:pos="2939"/>
          <w:tab w:val="left" w:pos="10260"/>
        </w:tabs>
        <w:autoSpaceDE w:val="0"/>
        <w:autoSpaceDN w:val="0"/>
        <w:adjustRightInd w:val="0"/>
        <w:spacing w:before="7"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2220</w:t>
      </w:r>
      <w:r>
        <w:rPr>
          <w:rFonts w:ascii="Times New Roman" w:hAnsi="Times New Roman"/>
          <w:color w:val="191919"/>
          <w:spacing w:val="-2"/>
          <w:sz w:val="18"/>
          <w:szCs w:val="18"/>
        </w:rPr>
        <w:tab/>
        <w:t>Medical Terminology</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3110</w:t>
      </w:r>
      <w:r>
        <w:rPr>
          <w:rFonts w:ascii="Times New Roman" w:hAnsi="Times New Roman"/>
          <w:color w:val="191919"/>
          <w:spacing w:val="-2"/>
          <w:sz w:val="18"/>
          <w:szCs w:val="18"/>
        </w:rPr>
        <w:tab/>
        <w:t>Introduction to Health Care Org.</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3120</w:t>
      </w:r>
      <w:r>
        <w:rPr>
          <w:rFonts w:ascii="Times New Roman" w:hAnsi="Times New Roman"/>
          <w:color w:val="191919"/>
          <w:spacing w:val="-2"/>
          <w:sz w:val="18"/>
          <w:szCs w:val="18"/>
        </w:rPr>
        <w:tab/>
        <w:t>Ethical/Legal Issues in Health Care</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3220</w:t>
      </w:r>
      <w:r>
        <w:rPr>
          <w:rFonts w:ascii="Times New Roman" w:hAnsi="Times New Roman"/>
          <w:color w:val="191919"/>
          <w:spacing w:val="-2"/>
          <w:sz w:val="18"/>
          <w:szCs w:val="18"/>
        </w:rPr>
        <w:tab/>
        <w:t>Research in Health/Biostatistics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3310</w:t>
      </w:r>
      <w:r>
        <w:rPr>
          <w:rFonts w:ascii="Times New Roman" w:hAnsi="Times New Roman"/>
          <w:color w:val="191919"/>
          <w:spacing w:val="-2"/>
          <w:sz w:val="18"/>
          <w:szCs w:val="18"/>
        </w:rPr>
        <w:tab/>
        <w:t>Chronic Disease</w:t>
      </w:r>
      <w:r>
        <w:rPr>
          <w:rFonts w:ascii="Times New Roman" w:hAnsi="Times New Roman"/>
          <w:color w:val="19191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3411</w:t>
      </w:r>
      <w:r>
        <w:rPr>
          <w:rFonts w:ascii="Times New Roman" w:hAnsi="Times New Roman"/>
          <w:color w:val="191919"/>
          <w:spacing w:val="-2"/>
          <w:sz w:val="18"/>
          <w:szCs w:val="18"/>
        </w:rPr>
        <w:tab/>
        <w:t>Quality Mgt in Health Care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3420</w:t>
      </w:r>
      <w:r w:rsidRPr="00517D78">
        <w:rPr>
          <w:rFonts w:ascii="Times New Roman" w:hAnsi="Times New Roman"/>
          <w:color w:val="262626" w:themeColor="text1" w:themeTint="D9"/>
          <w:spacing w:val="-2"/>
          <w:sz w:val="18"/>
          <w:szCs w:val="18"/>
        </w:rPr>
        <w:tab/>
        <w:t>Economics of Health Care                                       ECON 2106</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4211</w:t>
      </w:r>
      <w:r w:rsidRPr="00517D78">
        <w:rPr>
          <w:rFonts w:ascii="Times New Roman" w:hAnsi="Times New Roman"/>
          <w:color w:val="262626" w:themeColor="text1" w:themeTint="D9"/>
          <w:spacing w:val="-2"/>
          <w:sz w:val="18"/>
          <w:szCs w:val="18"/>
        </w:rPr>
        <w:tab/>
        <w:t>Health Care Admin Practicum I</w:t>
      </w:r>
      <w:r w:rsidRPr="00517D78">
        <w:rPr>
          <w:rFonts w:ascii="Times New Roman" w:hAnsi="Times New Roman"/>
          <w:color w:val="262626" w:themeColor="text1" w:themeTint="D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4410</w:t>
      </w:r>
      <w:r w:rsidRPr="00517D78">
        <w:rPr>
          <w:rFonts w:ascii="Times New Roman" w:hAnsi="Times New Roman"/>
          <w:color w:val="262626" w:themeColor="text1" w:themeTint="D9"/>
          <w:spacing w:val="-2"/>
          <w:sz w:val="18"/>
          <w:szCs w:val="18"/>
        </w:rPr>
        <w:tab/>
        <w:t>Financial Mgt in Health Care                                   ACCT 2102</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4420</w:t>
      </w:r>
      <w:r>
        <w:rPr>
          <w:rFonts w:ascii="Times New Roman" w:hAnsi="Times New Roman"/>
          <w:color w:val="191919"/>
          <w:spacing w:val="-2"/>
          <w:sz w:val="18"/>
          <w:szCs w:val="18"/>
        </w:rPr>
        <w:tab/>
        <w:t>Insurance for Health Care</w:t>
      </w:r>
      <w:r>
        <w:rPr>
          <w:rFonts w:ascii="Times New Roman" w:hAnsi="Times New Roman"/>
          <w:color w:val="191919"/>
          <w:spacing w:val="-2"/>
          <w:sz w:val="18"/>
          <w:szCs w:val="18"/>
        </w:rPr>
        <w:tab/>
        <w:t>3</w:t>
      </w:r>
    </w:p>
    <w:p w:rsidR="00A84730" w:rsidRDefault="00F93FC5" w:rsidP="00F93FC5">
      <w:pPr>
        <w:ind w:firstLine="270"/>
      </w:pPr>
      <w:r>
        <w:rPr>
          <w:rFonts w:ascii="Times New Roman Bold" w:hAnsi="Times New Roman Bold" w:cs="Times New Roman Bold"/>
          <w:color w:val="191919"/>
          <w:spacing w:val="-2"/>
          <w:sz w:val="18"/>
          <w:szCs w:val="18"/>
        </w:rPr>
        <w:t xml:space="preserve">Subtotal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t>30</w:t>
      </w:r>
    </w:p>
    <w:p w:rsidR="00F93FC5" w:rsidRDefault="00F93FC5" w:rsidP="00F93FC5">
      <w:pPr>
        <w:widowControl w:val="0"/>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Health Care Admin Majors Required Courses</w:t>
      </w:r>
    </w:p>
    <w:p w:rsidR="00F93FC5" w:rsidRPr="00517D78" w:rsidRDefault="00F93FC5" w:rsidP="00F93FC5">
      <w:pPr>
        <w:widowControl w:val="0"/>
        <w:tabs>
          <w:tab w:val="left" w:pos="1881"/>
          <w:tab w:val="left" w:pos="2939"/>
          <w:tab w:val="left" w:pos="1008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MGMT</w:t>
      </w:r>
      <w:r>
        <w:rPr>
          <w:rFonts w:ascii="Times New Roman" w:hAnsi="Times New Roman"/>
          <w:color w:val="191919"/>
          <w:spacing w:val="-2"/>
          <w:sz w:val="18"/>
          <w:szCs w:val="18"/>
        </w:rPr>
        <w:tab/>
        <w:t>4125</w:t>
      </w:r>
      <w:r>
        <w:rPr>
          <w:rFonts w:ascii="Times New Roman" w:hAnsi="Times New Roman"/>
          <w:color w:val="191919"/>
          <w:spacing w:val="-2"/>
          <w:sz w:val="18"/>
          <w:szCs w:val="18"/>
        </w:rPr>
        <w:tab/>
      </w:r>
      <w:r w:rsidRPr="00517D78">
        <w:rPr>
          <w:rFonts w:ascii="Times New Roman" w:hAnsi="Times New Roman"/>
          <w:color w:val="262626" w:themeColor="text1" w:themeTint="D9"/>
          <w:spacing w:val="-2"/>
          <w:sz w:val="18"/>
          <w:szCs w:val="18"/>
        </w:rPr>
        <w:t>Human Resource Management                                 MGMT 3105</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4127</w:t>
      </w:r>
      <w:r w:rsidRPr="00517D78">
        <w:rPr>
          <w:rFonts w:ascii="Times New Roman" w:hAnsi="Times New Roman"/>
          <w:color w:val="262626" w:themeColor="text1" w:themeTint="D9"/>
          <w:spacing w:val="-2"/>
          <w:sz w:val="18"/>
          <w:szCs w:val="18"/>
        </w:rPr>
        <w:tab/>
        <w:t xml:space="preserve">Small Business Management                                    </w:t>
      </w:r>
      <w:del w:id="74" w:author="Michael Rogers" w:date="2010-10-31T09:05:00Z">
        <w:r w:rsidRPr="00517D78" w:rsidDel="002472DC">
          <w:rPr>
            <w:rFonts w:ascii="Times New Roman" w:hAnsi="Times New Roman"/>
            <w:color w:val="262626" w:themeColor="text1" w:themeTint="D9"/>
            <w:spacing w:val="-2"/>
            <w:sz w:val="18"/>
            <w:szCs w:val="18"/>
          </w:rPr>
          <w:delText>MGMT 4110, FINC 3105</w:delText>
        </w:r>
      </w:del>
      <w:ins w:id="75" w:author="Michael Rogers" w:date="2010-10-31T09:05:00Z">
        <w:r w:rsidRPr="00517D78">
          <w:rPr>
            <w:rFonts w:ascii="Times New Roman" w:hAnsi="Times New Roman"/>
            <w:color w:val="262626" w:themeColor="text1" w:themeTint="D9"/>
            <w:spacing w:val="-2"/>
            <w:sz w:val="18"/>
            <w:szCs w:val="18"/>
          </w:rPr>
          <w:t>ECON 2106</w:t>
        </w:r>
      </w:ins>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84"/>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4205</w:t>
      </w:r>
      <w:ins w:id="76" w:author="Michael Rogers" w:date="2010-10-31T09:07:00Z">
        <w:r w:rsidRPr="00517D78">
          <w:rPr>
            <w:rFonts w:ascii="Times New Roman" w:hAnsi="Times New Roman"/>
            <w:color w:val="262626" w:themeColor="text1" w:themeTint="D9"/>
            <w:spacing w:val="-2"/>
            <w:sz w:val="18"/>
            <w:szCs w:val="18"/>
          </w:rPr>
          <w:t xml:space="preserve">                </w:t>
        </w:r>
      </w:ins>
      <w:del w:id="77" w:author="Michael Rogers" w:date="2010-10-31T09:07:00Z">
        <w:r w:rsidRPr="00517D78" w:rsidDel="004A3A81">
          <w:rPr>
            <w:rFonts w:ascii="Times New Roman" w:hAnsi="Times New Roman"/>
            <w:color w:val="262626" w:themeColor="text1" w:themeTint="D9"/>
            <w:spacing w:val="-2"/>
            <w:sz w:val="18"/>
            <w:szCs w:val="18"/>
          </w:rPr>
          <w:tab/>
        </w:r>
      </w:del>
      <w:r w:rsidRPr="00517D78">
        <w:rPr>
          <w:rFonts w:ascii="Times New Roman" w:hAnsi="Times New Roman"/>
          <w:color w:val="262626" w:themeColor="text1" w:themeTint="D9"/>
          <w:spacing w:val="-2"/>
          <w:sz w:val="18"/>
          <w:szCs w:val="18"/>
        </w:rPr>
        <w:t xml:space="preserve">Management Information Systems                         </w:t>
      </w:r>
      <w:ins w:id="78" w:author="Michael Rogers" w:date="2010-10-31T09:07:00Z">
        <w:r w:rsidRPr="00517D78">
          <w:rPr>
            <w:rFonts w:ascii="Times New Roman" w:hAnsi="Times New Roman"/>
            <w:color w:val="262626" w:themeColor="text1" w:themeTint="D9"/>
            <w:spacing w:val="-2"/>
            <w:sz w:val="18"/>
            <w:szCs w:val="18"/>
          </w:rPr>
          <w:t xml:space="preserve"> </w:t>
        </w:r>
      </w:ins>
      <w:r w:rsidRPr="00517D78">
        <w:rPr>
          <w:rFonts w:ascii="Times New Roman" w:hAnsi="Times New Roman"/>
          <w:color w:val="262626" w:themeColor="text1" w:themeTint="D9"/>
          <w:spacing w:val="-2"/>
          <w:sz w:val="18"/>
          <w:szCs w:val="18"/>
        </w:rPr>
        <w:t xml:space="preserve"> BISE 2010</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MKTG</w:t>
      </w:r>
      <w:r w:rsidRPr="00517D78">
        <w:rPr>
          <w:rFonts w:ascii="Times New Roman" w:hAnsi="Times New Roman"/>
          <w:color w:val="262626" w:themeColor="text1" w:themeTint="D9"/>
          <w:spacing w:val="-2"/>
          <w:sz w:val="18"/>
          <w:szCs w:val="18"/>
        </w:rPr>
        <w:tab/>
        <w:t>3120</w:t>
      </w:r>
      <w:r w:rsidRPr="00517D78">
        <w:rPr>
          <w:rFonts w:ascii="Times New Roman" w:hAnsi="Times New Roman"/>
          <w:color w:val="262626" w:themeColor="text1" w:themeTint="D9"/>
          <w:spacing w:val="-2"/>
          <w:sz w:val="18"/>
          <w:szCs w:val="18"/>
        </w:rPr>
        <w:tab/>
        <w:t xml:space="preserve">Principles of Marketing                                           </w:t>
      </w:r>
      <w:del w:id="79"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2106</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BUSA</w:t>
      </w:r>
      <w:r w:rsidRPr="00517D78">
        <w:rPr>
          <w:rFonts w:ascii="Times New Roman" w:hAnsi="Times New Roman"/>
          <w:color w:val="262626" w:themeColor="text1" w:themeTint="D9"/>
          <w:spacing w:val="-2"/>
          <w:sz w:val="18"/>
          <w:szCs w:val="18"/>
        </w:rPr>
        <w:tab/>
        <w:t>4105</w:t>
      </w:r>
      <w:r w:rsidRPr="00517D78">
        <w:rPr>
          <w:rFonts w:ascii="Times New Roman" w:hAnsi="Times New Roman"/>
          <w:color w:val="262626" w:themeColor="text1" w:themeTint="D9"/>
          <w:spacing w:val="-2"/>
          <w:sz w:val="18"/>
          <w:szCs w:val="18"/>
        </w:rPr>
        <w:tab/>
        <w:t xml:space="preserve">International Business                                             </w:t>
      </w:r>
      <w:del w:id="80"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2105/ECON 2106, MGMT 3105</w:t>
      </w:r>
      <w:r w:rsidRPr="00517D78">
        <w:rPr>
          <w:rFonts w:ascii="Times New Roman" w:hAnsi="Times New Roman"/>
          <w:color w:val="262626" w:themeColor="text1" w:themeTint="D9"/>
          <w:spacing w:val="-2"/>
          <w:sz w:val="18"/>
          <w:szCs w:val="18"/>
        </w:rPr>
        <w:tab/>
        <w:t>3</w:t>
      </w:r>
    </w:p>
    <w:p w:rsidR="00F93FC5" w:rsidRDefault="00F93FC5" w:rsidP="00F93FC5">
      <w:pPr>
        <w:widowControl w:val="0"/>
        <w:tabs>
          <w:tab w:val="left" w:pos="10080"/>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Area H Electives Approved non-business, 2000 level and higher</w:t>
      </w:r>
      <w:r>
        <w:rPr>
          <w:rFonts w:ascii="Times New Roman" w:hAnsi="Times New Roman"/>
          <w:color w:val="262626" w:themeColor="text1" w:themeTint="D9"/>
          <w:spacing w:val="-2"/>
          <w:sz w:val="18"/>
          <w:szCs w:val="18"/>
        </w:rPr>
        <w:tab/>
      </w:r>
      <w:r w:rsidRPr="00FE560E">
        <w:rPr>
          <w:rFonts w:ascii="Times New Roman" w:hAnsi="Times New Roman"/>
          <w:color w:val="191919"/>
          <w:spacing w:val="-2"/>
          <w:sz w:val="18"/>
          <w:szCs w:val="18"/>
          <w:u w:val="single"/>
        </w:rPr>
        <w:t>12</w:t>
      </w:r>
    </w:p>
    <w:p w:rsidR="00F93FC5" w:rsidRDefault="00F93FC5" w:rsidP="00F93FC5">
      <w:pPr>
        <w:widowControl w:val="0"/>
        <w:tabs>
          <w:tab w:val="left" w:pos="10080"/>
          <w:tab w:val="right" w:pos="10350"/>
        </w:tabs>
        <w:autoSpaceDE w:val="0"/>
        <w:autoSpaceDN w:val="0"/>
        <w:adjustRightInd w:val="0"/>
        <w:spacing w:before="1"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ins w:id="81" w:author="Michael Rogers" w:date="2010-10-31T09:07:00Z">
        <w:r>
          <w:rPr>
            <w:rFonts w:ascii="Times New Roman Bold" w:hAnsi="Times New Roman Bold" w:cs="Times New Roman Bold"/>
            <w:color w:val="191919"/>
            <w:spacing w:val="-2"/>
            <w:sz w:val="18"/>
            <w:szCs w:val="18"/>
          </w:rPr>
          <w:t xml:space="preserve"> </w:t>
        </w:r>
      </w:ins>
      <w:r>
        <w:rPr>
          <w:rFonts w:ascii="Times New Roman Bold" w:hAnsi="Times New Roman Bold" w:cs="Times New Roman Bold"/>
          <w:color w:val="191919"/>
          <w:spacing w:val="-2"/>
          <w:sz w:val="18"/>
          <w:szCs w:val="18"/>
        </w:rPr>
        <w:t xml:space="preserve"> </w:t>
      </w:r>
      <w:r>
        <w:rPr>
          <w:rFonts w:ascii="Times New Roman Bold" w:hAnsi="Times New Roman Bold" w:cs="Times New Roman Bold"/>
          <w:color w:val="191919"/>
          <w:spacing w:val="-2"/>
          <w:sz w:val="18"/>
          <w:szCs w:val="18"/>
        </w:rPr>
        <w:tab/>
      </w:r>
      <w:del w:id="82" w:author="Michael Rogers" w:date="2010-10-31T09:07:00Z">
        <w:r w:rsidDel="004A3A81">
          <w:rPr>
            <w:rFonts w:ascii="Times New Roman Bold" w:hAnsi="Times New Roman Bold" w:cs="Times New Roman Bold"/>
            <w:color w:val="191919"/>
            <w:spacing w:val="-2"/>
            <w:sz w:val="18"/>
            <w:szCs w:val="18"/>
          </w:rPr>
          <w:tab/>
        </w:r>
      </w:del>
      <w:r>
        <w:rPr>
          <w:rFonts w:ascii="Times New Roman Bold" w:hAnsi="Times New Roman Bold" w:cs="Times New Roman Bold"/>
          <w:color w:val="191919"/>
          <w:spacing w:val="-2"/>
          <w:sz w:val="18"/>
          <w:szCs w:val="18"/>
        </w:rPr>
        <w:t>27</w:t>
      </w:r>
    </w:p>
    <w:p w:rsidR="00F93FC5" w:rsidRDefault="00F93FC5" w:rsidP="00F93FC5">
      <w:pPr>
        <w:widowControl w:val="0"/>
        <w:autoSpaceDE w:val="0"/>
        <w:autoSpaceDN w:val="0"/>
        <w:adjustRightInd w:val="0"/>
        <w:spacing w:before="247" w:after="0" w:line="360" w:lineRule="exact"/>
        <w:ind w:left="270" w:firstLine="0"/>
        <w:jc w:val="both"/>
        <w:rPr>
          <w:rFonts w:ascii="Times New Roman Bold" w:hAnsi="Times New Roman Bold" w:cs="Times New Roman Bold"/>
          <w:color w:val="191919"/>
          <w:w w:val="98"/>
          <w:sz w:val="31"/>
          <w:szCs w:val="31"/>
        </w:rPr>
      </w:pPr>
      <w:r>
        <w:rPr>
          <w:rFonts w:ascii="Times New Roman Bold" w:hAnsi="Times New Roman Bold" w:cs="Times New Roman Bold"/>
          <w:color w:val="191919"/>
          <w:w w:val="97"/>
          <w:sz w:val="31"/>
          <w:szCs w:val="31"/>
        </w:rPr>
        <w:t xml:space="preserve">Program of Study for the Bachelor of Science Degree </w:t>
      </w:r>
      <w:r>
        <w:rPr>
          <w:rFonts w:ascii="Times New Roman Bold" w:hAnsi="Times New Roman Bold" w:cs="Times New Roman Bold"/>
          <w:color w:val="191919"/>
          <w:w w:val="98"/>
          <w:sz w:val="31"/>
          <w:szCs w:val="31"/>
        </w:rPr>
        <w:t xml:space="preserve">in Management (Health Care Concentration) </w:t>
      </w:r>
    </w:p>
    <w:p w:rsidR="00F93FC5" w:rsidRDefault="003060D0"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ins w:id="83" w:author="eslove" w:date="2008-07-30T13:08:00Z">
        <w:r w:rsidRPr="003060D0">
          <w:rPr>
            <w:noProof/>
          </w:rPr>
          <w:pict>
            <v:shape id="_x0000_s1035" type="#_x0000_t202" style="position:absolute;left:0;text-align:left;margin-left:289.35pt;margin-top:17.6pt;width:250.4pt;height:96pt;z-index:251670528" stroked="f">
              <v:textbox style="mso-next-textbox:#_x0000_s1035">
                <w:txbxContent>
                  <w:p w:rsidR="00F93FC5" w:rsidRPr="00517D78" w:rsidRDefault="00F93FC5" w:rsidP="00F93FC5">
                    <w:pPr>
                      <w:widowControl w:val="0"/>
                      <w:autoSpaceDE w:val="0"/>
                      <w:autoSpaceDN w:val="0"/>
                      <w:adjustRightInd w:val="0"/>
                      <w:spacing w:before="7"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Freshman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 xml:space="preserve">) </w:t>
                    </w:r>
                    <w:r w:rsidRPr="00517D78">
                      <w:rPr>
                        <w:rFonts w:ascii="Times New Roman" w:hAnsi="Times New Roman"/>
                        <w:b/>
                        <w:color w:val="262626" w:themeColor="text1" w:themeTint="D9"/>
                        <w:spacing w:val="-2"/>
                        <w:sz w:val="18"/>
                        <w:szCs w:val="18"/>
                      </w:rPr>
                      <w:tab/>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1102</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1100</w:t>
                    </w:r>
                    <w:r w:rsidRPr="00517D78">
                      <w:rPr>
                        <w:rFonts w:ascii="Times New Roman" w:hAnsi="Times New Roman"/>
                        <w:color w:val="262626" w:themeColor="text1" w:themeTint="D9"/>
                        <w:spacing w:val="-2"/>
                        <w:sz w:val="18"/>
                        <w:szCs w:val="18"/>
                      </w:rPr>
                      <w:tab/>
                      <w:t>Analytical Discussion of Global Issues</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HIST</w:t>
                    </w:r>
                    <w:r w:rsidRPr="00517D78">
                      <w:rPr>
                        <w:rFonts w:ascii="Times New Roman" w:hAnsi="Times New Roman"/>
                        <w:color w:val="262626" w:themeColor="text1" w:themeTint="D9"/>
                        <w:spacing w:val="-2"/>
                        <w:sz w:val="18"/>
                        <w:szCs w:val="18"/>
                      </w:rPr>
                      <w:tab/>
                      <w:t>1002</w:t>
                    </w:r>
                    <w:r w:rsidRPr="00517D78">
                      <w:rPr>
                        <w:rFonts w:ascii="Times New Roman" w:hAnsi="Times New Roman"/>
                        <w:color w:val="262626" w:themeColor="text1" w:themeTint="D9"/>
                        <w:spacing w:val="-2"/>
                        <w:sz w:val="18"/>
                        <w:szCs w:val="18"/>
                      </w:rPr>
                      <w:tab/>
                      <w:t>Intro to the African Diaspora</w:t>
                    </w:r>
                    <w:r w:rsidRPr="00517D78">
                      <w:rPr>
                        <w:rFonts w:ascii="Times New Roman" w:hAnsi="Times New Roman"/>
                        <w:color w:val="262626" w:themeColor="text1" w:themeTint="D9"/>
                        <w:spacing w:val="-2"/>
                        <w:sz w:val="18"/>
                        <w:szCs w:val="18"/>
                      </w:rPr>
                      <w:tab/>
                      <w:t>2</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C Option:</w:t>
                    </w:r>
                    <w:r w:rsidRPr="00517D78">
                      <w:rPr>
                        <w:rFonts w:ascii="Times New Roman" w:hAnsi="Times New Roman"/>
                        <w:color w:val="262626" w:themeColor="text1" w:themeTint="D9"/>
                        <w:spacing w:val="-2"/>
                        <w:sz w:val="18"/>
                        <w:szCs w:val="18"/>
                      </w:rPr>
                      <w:tab/>
                      <w:t>Humanities ENGL 2111</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Options:</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p>
                  <w:p w:rsidR="00F93FC5" w:rsidRPr="00517D78" w:rsidRDefault="00F93FC5" w:rsidP="00F93FC5">
                    <w:pPr>
                      <w:widowControl w:val="0"/>
                      <w:tabs>
                        <w:tab w:val="left" w:pos="720"/>
                        <w:tab w:val="left" w:pos="1260"/>
                        <w:tab w:val="left" w:pos="39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F93FC5" w:rsidRPr="00517D78" w:rsidRDefault="00F93FC5" w:rsidP="00F93FC5">
                    <w:pPr>
                      <w:widowControl w:val="0"/>
                      <w:tabs>
                        <w:tab w:val="left" w:pos="720"/>
                        <w:tab w:val="left" w:pos="1260"/>
                        <w:tab w:val="left" w:pos="4140"/>
                      </w:tabs>
                      <w:autoSpaceDE w:val="0"/>
                      <w:autoSpaceDN w:val="0"/>
                      <w:adjustRightInd w:val="0"/>
                      <w:spacing w:before="7" w:line="207" w:lineRule="exact"/>
                      <w:ind w:firstLine="0"/>
                      <w:rPr>
                        <w:rFonts w:ascii="Times New Roman Bold" w:hAnsi="Times New Roman Bold" w:cs="Times New Roman Bold"/>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r w:rsidRPr="00517D78">
                      <w:rPr>
                        <w:rFonts w:ascii="Times New Roman Bold" w:hAnsi="Times New Roman Bold" w:cs="Times New Roman Bold"/>
                        <w:b/>
                        <w:color w:val="262626" w:themeColor="text1" w:themeTint="D9"/>
                        <w:spacing w:val="-2"/>
                        <w:sz w:val="18"/>
                        <w:szCs w:val="18"/>
                      </w:rPr>
                      <w:tab/>
                    </w:r>
                  </w:p>
                </w:txbxContent>
              </v:textbox>
              <w10:wrap type="square"/>
            </v:shape>
          </w:pict>
        </w:r>
        <w:r w:rsidRPr="003060D0">
          <w:rPr>
            <w:noProof/>
          </w:rPr>
          <w:pict>
            <v:shape id="_x0000_s1034" type="#_x0000_t202" style="position:absolute;left:0;text-align:left;margin-left:15.45pt;margin-top:17.65pt;width:272.75pt;height:84pt;z-index:251669504" stroked="f">
              <v:textbox style="mso-next-textbox:#_x0000_s1034">
                <w:txbxContent>
                  <w:p w:rsidR="00F93FC5" w:rsidRDefault="00F93FC5" w:rsidP="00F93FC5">
                    <w:pPr>
                      <w:widowControl w:val="0"/>
                      <w:tabs>
                        <w:tab w:val="left" w:pos="7879"/>
                        <w:tab w:val="left" w:pos="9290"/>
                      </w:tabs>
                      <w:autoSpaceDE w:val="0"/>
                      <w:autoSpaceDN w:val="0"/>
                      <w:adjustRightInd w:val="0"/>
                      <w:spacing w:before="12"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Freshman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F93FC5" w:rsidRPr="00517D78" w:rsidRDefault="00F93FC5" w:rsidP="00F93FC5">
                    <w:pPr>
                      <w:widowControl w:val="0"/>
                      <w:tabs>
                        <w:tab w:val="left" w:pos="4680"/>
                        <w:tab w:val="left" w:pos="7879"/>
                        <w:tab w:val="left" w:pos="9290"/>
                      </w:tabs>
                      <w:autoSpaceDE w:val="0"/>
                      <w:autoSpaceDN w:val="0"/>
                      <w:adjustRightInd w:val="0"/>
                      <w:spacing w:before="12"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ASU</w:t>
                    </w:r>
                    <w:r>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1200</w:t>
                    </w:r>
                    <w:r>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 xml:space="preserve">Freshman Seminar &amp; Service to Leadership </w:t>
                    </w:r>
                    <w:r>
                      <w:rPr>
                        <w:rFonts w:ascii="Times New Roman" w:hAnsi="Times New Roman"/>
                        <w:color w:val="262626" w:themeColor="text1" w:themeTint="D9"/>
                        <w:spacing w:val="-2"/>
                        <w:sz w:val="18"/>
                        <w:szCs w:val="18"/>
                      </w:rPr>
                      <w:t xml:space="preserve">    </w:t>
                    </w:r>
                    <w:r>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630"/>
                        <w:tab w:val="left" w:pos="1170"/>
                        <w:tab w:val="left" w:pos="1881"/>
                        <w:tab w:val="left" w:pos="2940"/>
                        <w:tab w:val="left" w:pos="4680"/>
                        <w:tab w:val="left" w:pos="6660"/>
                      </w:tabs>
                      <w:autoSpaceDE w:val="0"/>
                      <w:autoSpaceDN w:val="0"/>
                      <w:adjustRightInd w:val="0"/>
                      <w:spacing w:before="8"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630"/>
                        <w:tab w:val="left" w:pos="1170"/>
                        <w:tab w:val="left" w:pos="1881"/>
                        <w:tab w:val="left" w:pos="2940"/>
                        <w:tab w:val="left" w:pos="468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MATH</w:t>
                    </w:r>
                    <w:r w:rsidRPr="00517D78">
                      <w:rPr>
                        <w:rFonts w:ascii="Times New Roman" w:hAnsi="Times New Roman"/>
                        <w:color w:val="262626" w:themeColor="text1" w:themeTint="D9"/>
                        <w:spacing w:val="-2"/>
                        <w:sz w:val="18"/>
                        <w:szCs w:val="18"/>
                      </w:rPr>
                      <w:tab/>
                      <w:t>1111</w:t>
                    </w:r>
                    <w:r w:rsidRPr="00517D78">
                      <w:rPr>
                        <w:rFonts w:ascii="Times New Roman" w:hAnsi="Times New Roman"/>
                        <w:color w:val="262626" w:themeColor="text1" w:themeTint="D9"/>
                        <w:spacing w:val="-2"/>
                        <w:sz w:val="18"/>
                        <w:szCs w:val="18"/>
                      </w:rPr>
                      <w:tab/>
                      <w:t>Mathematical Modeling or College Algebra</w:t>
                    </w:r>
                    <w:r>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p>
                  <w:p w:rsidR="00F93FC5" w:rsidRPr="00517D78" w:rsidRDefault="00F93FC5" w:rsidP="00F93FC5">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630"/>
                        <w:tab w:val="left" w:pos="117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 xml:space="preserve">Area D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Select One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 xml:space="preserve">Subtotal  </w:t>
                    </w:r>
                    <w:r w:rsidRPr="00517D78">
                      <w:rPr>
                        <w:rFonts w:ascii="Times New Roman Bold" w:hAnsi="Times New Roman Bold" w:cs="Times New Roman Bold"/>
                        <w:color w:val="262626" w:themeColor="text1" w:themeTint="D9"/>
                        <w:spacing w:val="-2"/>
                        <w:sz w:val="18"/>
                        <w:szCs w:val="18"/>
                      </w:rPr>
                      <w:tab/>
                    </w:r>
                    <w:r w:rsidRPr="00517D78">
                      <w:rPr>
                        <w:rFonts w:ascii="Times New Roman Bold" w:hAnsi="Times New Roman Bold" w:cs="Times New Roman Bold"/>
                        <w:color w:val="262626" w:themeColor="text1" w:themeTint="D9"/>
                        <w:spacing w:val="-2"/>
                        <w:sz w:val="18"/>
                        <w:szCs w:val="18"/>
                      </w:rPr>
                      <w:tab/>
                      <w:t>16</w:t>
                    </w:r>
                  </w:p>
                  <w:p w:rsidR="00F93FC5" w:rsidRPr="00517D78" w:rsidRDefault="00F93FC5" w:rsidP="00F93FC5">
                    <w:pPr>
                      <w:widowControl w:val="0"/>
                      <w:autoSpaceDE w:val="0"/>
                      <w:autoSpaceDN w:val="0"/>
                      <w:adjustRightInd w:val="0"/>
                      <w:spacing w:line="207" w:lineRule="exact"/>
                      <w:ind w:left="823" w:firstLine="0"/>
                      <w:rPr>
                        <w:rFonts w:ascii="Times New Roman Bold" w:hAnsi="Times New Roman Bold" w:cs="Times New Roman Bold"/>
                        <w:color w:val="262626" w:themeColor="text1" w:themeTint="D9"/>
                        <w:spacing w:val="-2"/>
                        <w:sz w:val="18"/>
                        <w:szCs w:val="18"/>
                      </w:rPr>
                    </w:pPr>
                  </w:p>
                </w:txbxContent>
              </v:textbox>
              <w10:wrap type="square"/>
            </v:shape>
          </w:pict>
        </w:r>
      </w:ins>
      <w:r w:rsidR="00F93FC5" w:rsidRPr="00517D78">
        <w:rPr>
          <w:rFonts w:ascii="Times New Roman" w:hAnsi="Times New Roman"/>
          <w:color w:val="262626" w:themeColor="text1" w:themeTint="D9"/>
          <w:spacing w:val="-4"/>
          <w:sz w:val="18"/>
          <w:szCs w:val="18"/>
        </w:rPr>
        <w:t xml:space="preserve">124 Semester Hours </w:t>
      </w:r>
    </w:p>
    <w:p w:rsidR="00F93FC5" w:rsidRDefault="003060D0"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sidRPr="003060D0">
        <w:rPr>
          <w:noProof/>
        </w:rPr>
        <w:lastRenderedPageBreak/>
        <w:pict>
          <v:shape id="_x0000_s1036" type="#_x0000_t202" style="position:absolute;left:0;text-align:left;margin-left:15.45pt;margin-top:99.9pt;width:240pt;height:94.65pt;z-index:251671552" stroked="f">
            <v:textbox style="mso-next-textbox:#_x0000_s1036">
              <w:txbxContent>
                <w:p w:rsidR="00F93FC5" w:rsidRPr="00517D78" w:rsidRDefault="00F93FC5" w:rsidP="00F93FC5">
                  <w:pPr>
                    <w:widowControl w:val="0"/>
                    <w:tabs>
                      <w:tab w:val="left" w:pos="720"/>
                      <w:tab w:val="left" w:pos="1170"/>
                    </w:tabs>
                    <w:autoSpaceDE w:val="0"/>
                    <w:autoSpaceDN w:val="0"/>
                    <w:adjustRightInd w:val="0"/>
                    <w:spacing w:before="7"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Sophomore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F93FC5" w:rsidRPr="00517D78" w:rsidRDefault="00F93FC5" w:rsidP="00F93FC5">
                  <w:pPr>
                    <w:widowControl w:val="0"/>
                    <w:tabs>
                      <w:tab w:val="left" w:pos="720"/>
                      <w:tab w:val="left" w:pos="1170"/>
                      <w:tab w:val="left" w:pos="1620"/>
                      <w:tab w:val="left" w:pos="2160"/>
                      <w:tab w:val="left" w:pos="4230"/>
                      <w:tab w:val="left" w:pos="6660"/>
                      <w:tab w:val="left" w:pos="929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Above Core Option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720"/>
                      <w:tab w:val="left" w:pos="1170"/>
                      <w:tab w:val="left" w:pos="1620"/>
                      <w:tab w:val="left" w:pos="216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Area C </w:t>
                  </w:r>
                  <w:r w:rsidRPr="00517D78">
                    <w:rPr>
                      <w:rFonts w:ascii="Times New Roman" w:hAnsi="Times New Roman"/>
                      <w:color w:val="262626" w:themeColor="text1" w:themeTint="D9"/>
                      <w:spacing w:val="-2"/>
                      <w:sz w:val="18"/>
                      <w:szCs w:val="18"/>
                    </w:rPr>
                    <w:tab/>
                    <w:t xml:space="preserve"> </w:t>
                  </w:r>
                  <w:r w:rsidRPr="00517D78">
                    <w:rPr>
                      <w:rFonts w:ascii="Times New Roman" w:hAnsi="Times New Roman"/>
                      <w:color w:val="262626" w:themeColor="text1" w:themeTint="D9"/>
                      <w:spacing w:val="-2"/>
                      <w:sz w:val="18"/>
                      <w:szCs w:val="18"/>
                    </w:rPr>
                    <w:tab/>
                    <w:t>Humanities/Fine Arts - Select One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2160"/>
                      <w:tab w:val="left" w:pos="4230"/>
                      <w:tab w:val="left" w:pos="6660"/>
                      <w:tab w:val="left" w:pos="929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       Social Science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2101</w:t>
                  </w:r>
                  <w:r w:rsidRPr="00517D78">
                    <w:rPr>
                      <w:rFonts w:ascii="Times New Roman" w:hAnsi="Times New Roman"/>
                      <w:color w:val="262626" w:themeColor="text1" w:themeTint="D9"/>
                      <w:spacing w:val="-2"/>
                      <w:sz w:val="18"/>
                      <w:szCs w:val="18"/>
                    </w:rPr>
                    <w:tab/>
                    <w:t xml:space="preserve"> Principles of Accounting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2040</w:t>
                  </w:r>
                  <w:r w:rsidRPr="00517D78">
                    <w:rPr>
                      <w:rFonts w:ascii="Times New Roman" w:hAnsi="Times New Roman"/>
                      <w:color w:val="262626" w:themeColor="text1" w:themeTint="D9"/>
                      <w:spacing w:val="-2"/>
                      <w:sz w:val="18"/>
                      <w:szCs w:val="18"/>
                    </w:rPr>
                    <w:tab/>
                    <w:t>Communication for Management</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2106</w:t>
                  </w:r>
                  <w:r w:rsidRPr="00517D78">
                    <w:rPr>
                      <w:rFonts w:ascii="Times New Roman" w:hAnsi="Times New Roman"/>
                      <w:color w:val="262626" w:themeColor="text1" w:themeTint="D9"/>
                      <w:spacing w:val="-2"/>
                      <w:sz w:val="18"/>
                      <w:szCs w:val="18"/>
                    </w:rPr>
                    <w:tab/>
                    <w:t xml:space="preserve"> Principles of Microeconomics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r w:rsidRPr="003060D0">
        <w:rPr>
          <w:noProof/>
        </w:rPr>
        <w:pict>
          <v:shape id="_x0000_s1037" type="#_x0000_t202" style="position:absolute;left:0;text-align:left;margin-left:288.2pt;margin-top:99.9pt;width:246pt;height:102pt;z-index:251672576" stroked="f">
            <v:textbox style="mso-next-textbox:#_x0000_s1037">
              <w:txbxContent>
                <w:p w:rsidR="00F93FC5" w:rsidRPr="00517D78" w:rsidRDefault="00F93FC5" w:rsidP="00F93FC5">
                  <w:pPr>
                    <w:widowControl w:val="0"/>
                    <w:tabs>
                      <w:tab w:val="left" w:pos="990"/>
                      <w:tab w:val="left" w:pos="1530"/>
                      <w:tab w:val="left" w:pos="4230"/>
                      <w:tab w:val="left" w:pos="6660"/>
                    </w:tabs>
                    <w:autoSpaceDE w:val="0"/>
                    <w:autoSpaceDN w:val="0"/>
                    <w:adjustRightInd w:val="0"/>
                    <w:spacing w:before="5"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Sophomore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POLS</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U.S. &amp; Georgia Government or</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HONR</w:t>
                  </w:r>
                  <w:r w:rsidRPr="00517D78">
                    <w:rPr>
                      <w:rFonts w:ascii="Times New Roman" w:hAnsi="Times New Roman"/>
                      <w:color w:val="262626" w:themeColor="text1" w:themeTint="D9"/>
                      <w:spacing w:val="-2"/>
                      <w:sz w:val="18"/>
                      <w:szCs w:val="18"/>
                    </w:rPr>
                    <w:tab/>
                    <w:t>1161</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w:t>
                  </w:r>
                  <w:r w:rsidRPr="00517D78">
                    <w:rPr>
                      <w:rFonts w:ascii="Times New Roman" w:hAnsi="Times New Roman"/>
                      <w:color w:val="262626" w:themeColor="text1" w:themeTint="D9"/>
                      <w:spacing w:val="-2"/>
                      <w:sz w:val="18"/>
                      <w:szCs w:val="18"/>
                    </w:rPr>
                    <w:tab/>
                    <w:t>Social Science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2102</w:t>
                  </w:r>
                  <w:r w:rsidRPr="00517D78">
                    <w:rPr>
                      <w:rFonts w:ascii="Times New Roman" w:hAnsi="Times New Roman"/>
                      <w:color w:val="262626" w:themeColor="text1" w:themeTint="D9"/>
                      <w:spacing w:val="-2"/>
                      <w:sz w:val="18"/>
                      <w:szCs w:val="18"/>
                    </w:rPr>
                    <w:tab/>
                    <w:t>Principles of Accounting II</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2105</w:t>
                  </w:r>
                  <w:r w:rsidRPr="00517D78">
                    <w:rPr>
                      <w:rFonts w:ascii="Times New Roman" w:hAnsi="Times New Roman"/>
                      <w:color w:val="262626" w:themeColor="text1" w:themeTint="D9"/>
                      <w:spacing w:val="-2"/>
                      <w:sz w:val="18"/>
                      <w:szCs w:val="18"/>
                    </w:rPr>
                    <w:tab/>
                    <w:t>Principles of Macroeconomics</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BISE</w:t>
                  </w:r>
                  <w:r w:rsidRPr="00517D78">
                    <w:rPr>
                      <w:rFonts w:ascii="Times New Roman" w:hAnsi="Times New Roman"/>
                      <w:color w:val="262626" w:themeColor="text1" w:themeTint="D9"/>
                      <w:spacing w:val="-2"/>
                      <w:sz w:val="18"/>
                      <w:szCs w:val="18"/>
                    </w:rPr>
                    <w:tab/>
                    <w:t>2010</w:t>
                  </w:r>
                  <w:r w:rsidRPr="00517D78">
                    <w:rPr>
                      <w:rFonts w:ascii="Times New Roman" w:hAnsi="Times New Roman"/>
                      <w:color w:val="262626" w:themeColor="text1" w:themeTint="D9"/>
                      <w:spacing w:val="-2"/>
                      <w:sz w:val="18"/>
                      <w:szCs w:val="18"/>
                    </w:rPr>
                    <w:tab/>
                    <w:t>Fundamentals of Computer Applications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990"/>
                      <w:tab w:val="left" w:pos="1530"/>
                      <w:tab w:val="left" w:pos="4230"/>
                      <w:tab w:val="righ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p>
    <w:p w:rsidR="00F93FC5" w:rsidRDefault="00F93FC5" w:rsidP="00F93FC5">
      <w:pPr>
        <w:widowControl w:val="0"/>
        <w:autoSpaceDE w:val="0"/>
        <w:autoSpaceDN w:val="0"/>
        <w:adjustRightInd w:val="0"/>
        <w:spacing w:after="0" w:line="402" w:lineRule="exact"/>
        <w:ind w:left="450" w:hanging="13"/>
        <w:rPr>
          <w:rFonts w:ascii="Times New Roman Bold" w:hAnsi="Times New Roman Bold" w:cs="Times New Roman Bold"/>
          <w:color w:val="191919"/>
          <w:spacing w:val="-3"/>
          <w:sz w:val="24"/>
          <w:szCs w:val="24"/>
        </w:rPr>
      </w:pPr>
      <w:del w:id="84" w:author="eslove" w:date="2010-11-01T16:58:00Z">
        <w:r w:rsidDel="00401462">
          <w:rPr>
            <w:rFonts w:ascii="Times New Roman" w:hAnsi="Times New Roman"/>
            <w:color w:val="191919"/>
            <w:spacing w:val="-3"/>
            <w:position w:val="-5"/>
            <w:sz w:val="20"/>
            <w:szCs w:val="20"/>
          </w:rPr>
          <w:tab/>
        </w:r>
      </w:del>
      <w:bookmarkStart w:id="85" w:name="Pg7"/>
      <w:bookmarkStart w:id="86" w:name="Pg8"/>
      <w:bookmarkEnd w:id="85"/>
      <w:bookmarkEnd w:id="86"/>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F93FC5" w:rsidRPr="00517D78" w:rsidRDefault="00F93FC5" w:rsidP="00F93FC5">
      <w:pPr>
        <w:widowControl w:val="0"/>
        <w:autoSpaceDE w:val="0"/>
        <w:autoSpaceDN w:val="0"/>
        <w:adjustRightInd w:val="0"/>
        <w:spacing w:before="13" w:after="0" w:line="220"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 xml:space="preserve">1. The student must earn an Associate of Applied Science (AAS degree in Technology or Associate of Applied Technology (AAT) </w:t>
      </w:r>
      <w:r>
        <w:rPr>
          <w:rFonts w:ascii="Times New Roman" w:hAnsi="Times New Roman"/>
          <w:color w:val="191919"/>
          <w:spacing w:val="-3"/>
          <w:sz w:val="18"/>
          <w:szCs w:val="18"/>
        </w:rPr>
        <w:t xml:space="preserve">from a SACS accredited institution. </w:t>
      </w:r>
    </w:p>
    <w:p w:rsidR="00F93FC5" w:rsidRPr="00517D78" w:rsidRDefault="00F93FC5" w:rsidP="00F93FC5">
      <w:pPr>
        <w:widowControl w:val="0"/>
        <w:autoSpaceDE w:val="0"/>
        <w:autoSpaceDN w:val="0"/>
        <w:adjustRightInd w:val="0"/>
        <w:spacing w:before="4" w:after="0" w:line="207" w:lineRule="exact"/>
        <w:ind w:left="990" w:right="270" w:hanging="189"/>
        <w:jc w:val="both"/>
        <w:rPr>
          <w:rFonts w:ascii="Times New Roman" w:hAnsi="Times New Roman"/>
          <w:color w:val="191919"/>
          <w:spacing w:val="-1"/>
          <w:sz w:val="18"/>
          <w:szCs w:val="18"/>
        </w:rPr>
      </w:pPr>
      <w:r>
        <w:rPr>
          <w:rFonts w:ascii="Times New Roman" w:hAnsi="Times New Roman"/>
          <w:color w:val="191919"/>
          <w:spacing w:val="-1"/>
          <w:sz w:val="18"/>
          <w:szCs w:val="18"/>
        </w:rPr>
        <w:t xml:space="preserve">2. The student must complete 30 semester hours of business majors required courses beyond Area F courses plus additional 36 </w:t>
      </w:r>
      <w:r>
        <w:rPr>
          <w:rFonts w:ascii="Times New Roman" w:hAnsi="Times New Roman"/>
          <w:color w:val="191919"/>
          <w:spacing w:val="-3"/>
          <w:sz w:val="18"/>
          <w:szCs w:val="18"/>
        </w:rPr>
        <w:t xml:space="preserve">semester hours of technology management courses that include up to 27 semester hours of transfer coursework in technology and </w:t>
      </w:r>
      <w:r>
        <w:rPr>
          <w:rFonts w:ascii="Times New Roman" w:hAnsi="Times New Roman"/>
          <w:color w:val="191919"/>
          <w:spacing w:val="-4"/>
          <w:sz w:val="18"/>
          <w:szCs w:val="18"/>
        </w:rPr>
        <w:t xml:space="preserve">a grade of “C” or above in each course in Areas F, G, and H. </w:t>
      </w:r>
    </w:p>
    <w:p w:rsidR="00F93FC5" w:rsidRPr="00517D78" w:rsidRDefault="00F93FC5" w:rsidP="00F93FC5">
      <w:pPr>
        <w:widowControl w:val="0"/>
        <w:autoSpaceDE w:val="0"/>
        <w:autoSpaceDN w:val="0"/>
        <w:adjustRightInd w:val="0"/>
        <w:spacing w:before="41" w:after="0" w:line="200" w:lineRule="exact"/>
        <w:ind w:left="990" w:right="270" w:hanging="189"/>
        <w:jc w:val="both"/>
        <w:rPr>
          <w:rFonts w:ascii="Times New Roman" w:hAnsi="Times New Roman"/>
          <w:color w:val="191919"/>
          <w:spacing w:val="-3"/>
          <w:sz w:val="18"/>
          <w:szCs w:val="18"/>
        </w:rPr>
      </w:pPr>
      <w:r>
        <w:rPr>
          <w:rFonts w:ascii="Times New Roman" w:hAnsi="Times New Roman"/>
          <w:color w:val="191919"/>
          <w:spacing w:val="-3"/>
          <w:sz w:val="18"/>
          <w:szCs w:val="18"/>
        </w:rPr>
        <w:t>3. The student must complete a minimum of 12</w:t>
      </w:r>
      <w:r>
        <w:rPr>
          <w:rFonts w:ascii="Times New Roman" w:hAnsi="Times New Roman"/>
          <w:color w:val="FF0000"/>
          <w:spacing w:val="-3"/>
          <w:sz w:val="18"/>
          <w:szCs w:val="18"/>
        </w:rPr>
        <w:t>3</w:t>
      </w:r>
      <w:r>
        <w:rPr>
          <w:rFonts w:ascii="Times New Roman" w:hAnsi="Times New Roman"/>
          <w:color w:val="191919"/>
          <w:spacing w:val="-3"/>
          <w:sz w:val="18"/>
          <w:szCs w:val="18"/>
        </w:rPr>
        <w:t xml:space="preserve"> semester hours with a minimum cumulative grade point average of 2.25 in </w:t>
      </w:r>
      <w:r>
        <w:rPr>
          <w:rFonts w:ascii="Times New Roman" w:hAnsi="Times New Roman"/>
          <w:color w:val="191919"/>
          <w:spacing w:val="-4"/>
          <w:sz w:val="18"/>
          <w:szCs w:val="18"/>
        </w:rPr>
        <w:t xml:space="preserve">overall program. </w:t>
      </w:r>
    </w:p>
    <w:p w:rsidR="00F93FC5" w:rsidRDefault="00F93FC5" w:rsidP="00F93FC5">
      <w:pPr>
        <w:widowControl w:val="0"/>
        <w:autoSpaceDE w:val="0"/>
        <w:autoSpaceDN w:val="0"/>
        <w:adjustRightInd w:val="0"/>
        <w:spacing w:before="8" w:after="0" w:line="207"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 xml:space="preserve">4. The student must complete the Major Field Achievement Test (MFAT) as a part of course requirements of MGMT 4199. </w:t>
      </w:r>
    </w:p>
    <w:p w:rsidR="00F93FC5" w:rsidRDefault="00F93FC5" w:rsidP="00867716">
      <w:pPr>
        <w:pStyle w:val="Heading2"/>
        <w:ind w:left="450" w:firstLine="0"/>
        <w:rPr>
          <w:rFonts w:ascii="Times New Roman Bold" w:hAnsi="Times New Roman Bold" w:cs="Times New Roman Bold"/>
          <w:color w:val="191919"/>
          <w:spacing w:val="-3"/>
          <w:sz w:val="24"/>
          <w:szCs w:val="24"/>
        </w:rPr>
      </w:pPr>
      <w:bookmarkStart w:id="87" w:name="_Toc295328926"/>
      <w:bookmarkStart w:id="88" w:name="_Toc295578829"/>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bookmarkEnd w:id="87"/>
      <w:bookmarkEnd w:id="88"/>
      <w:r>
        <w:rPr>
          <w:rFonts w:ascii="Times New Roman Bold" w:hAnsi="Times New Roman Bold" w:cs="Times New Roman Bold"/>
          <w:color w:val="191919"/>
          <w:spacing w:val="-3"/>
          <w:sz w:val="24"/>
          <w:szCs w:val="24"/>
        </w:rPr>
        <w:t xml:space="preserve"> </w:t>
      </w:r>
    </w:p>
    <w:p w:rsidR="00F93FC5" w:rsidRPr="00517D78" w:rsidRDefault="00F93FC5" w:rsidP="00F93FC5">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Courses</w:t>
      </w:r>
      <w:r w:rsidRPr="00517D78">
        <w:rPr>
          <w:rFonts w:ascii="Times New Roman Bold" w:hAnsi="Times New Roman Bold" w:cs="Times New Roman Bold"/>
          <w:color w:val="262626" w:themeColor="text1" w:themeTint="D9"/>
          <w:spacing w:val="-3"/>
          <w:sz w:val="18"/>
          <w:szCs w:val="18"/>
        </w:rPr>
        <w:tab/>
        <w:t>Prerequisites</w:t>
      </w:r>
      <w:r w:rsidRPr="00517D78">
        <w:rPr>
          <w:rFonts w:ascii="Times New Roman Bold" w:hAnsi="Times New Roman Bold" w:cs="Times New Roman Bold"/>
          <w:color w:val="262626" w:themeColor="text1" w:themeTint="D9"/>
          <w:spacing w:val="-3"/>
          <w:sz w:val="18"/>
          <w:szCs w:val="18"/>
        </w:rPr>
        <w:tab/>
        <w:t>Credit Hrs.</w:t>
      </w:r>
    </w:p>
    <w:p w:rsidR="00F93FC5" w:rsidRPr="00517D78" w:rsidRDefault="00F93FC5" w:rsidP="00F93FC5">
      <w:pPr>
        <w:widowControl w:val="0"/>
        <w:autoSpaceDE w:val="0"/>
        <w:autoSpaceDN w:val="0"/>
        <w:adjustRightInd w:val="0"/>
        <w:spacing w:before="5"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F:   Program of Study Related Courses (Bridge Courses*)</w:t>
      </w:r>
    </w:p>
    <w:p w:rsidR="00F93FC5" w:rsidRPr="00517D78" w:rsidRDefault="00F93FC5" w:rsidP="00F93FC5">
      <w:pPr>
        <w:widowControl w:val="0"/>
        <w:tabs>
          <w:tab w:val="left" w:pos="1881"/>
          <w:tab w:val="left" w:pos="2940"/>
          <w:tab w:val="left" w:pos="6468"/>
          <w:tab w:val="left" w:pos="9540"/>
        </w:tabs>
        <w:autoSpaceDE w:val="0"/>
        <w:autoSpaceDN w:val="0"/>
        <w:adjustRightInd w:val="0"/>
        <w:spacing w:before="8"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ACCT</w:t>
      </w:r>
      <w:r w:rsidRPr="00517D78">
        <w:rPr>
          <w:rFonts w:ascii="Times New Roman" w:hAnsi="Times New Roman"/>
          <w:color w:val="262626" w:themeColor="text1" w:themeTint="D9"/>
          <w:spacing w:val="-3"/>
          <w:sz w:val="18"/>
          <w:szCs w:val="18"/>
        </w:rPr>
        <w:tab/>
        <w:t>2100</w:t>
      </w:r>
      <w:r w:rsidRPr="00517D78">
        <w:rPr>
          <w:rFonts w:ascii="Times New Roman" w:hAnsi="Times New Roman"/>
          <w:color w:val="262626" w:themeColor="text1" w:themeTint="D9"/>
          <w:spacing w:val="-3"/>
          <w:sz w:val="18"/>
          <w:szCs w:val="18"/>
        </w:rPr>
        <w:tab/>
        <w:t>Survey of Accounting</w:t>
      </w:r>
      <w:r w:rsidRPr="00517D78">
        <w:rPr>
          <w:rFonts w:ascii="Times New Roman" w:hAnsi="Times New Roman"/>
          <w:color w:val="262626" w:themeColor="text1" w:themeTint="D9"/>
          <w:spacing w:val="-3"/>
          <w:sz w:val="18"/>
          <w:szCs w:val="18"/>
        </w:rPr>
        <w:tab/>
        <w:t>Math 1111</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40"/>
          <w:tab w:val="left" w:pos="9540"/>
        </w:tabs>
        <w:autoSpaceDE w:val="0"/>
        <w:autoSpaceDN w:val="0"/>
        <w:adjustRightInd w:val="0"/>
        <w:spacing w:before="4"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2010</w:t>
      </w:r>
      <w:r w:rsidRPr="00517D78">
        <w:rPr>
          <w:rFonts w:ascii="Times New Roman" w:hAnsi="Times New Roman"/>
          <w:color w:val="262626" w:themeColor="text1" w:themeTint="D9"/>
          <w:spacing w:val="-3"/>
          <w:sz w:val="18"/>
          <w:szCs w:val="18"/>
        </w:rPr>
        <w:tab/>
        <w:t>Fundamental of Computer Applications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40"/>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2040</w:t>
      </w:r>
      <w:r w:rsidRPr="00517D78">
        <w:rPr>
          <w:rFonts w:ascii="Times New Roman" w:hAnsi="Times New Roman"/>
          <w:color w:val="262626" w:themeColor="text1" w:themeTint="D9"/>
          <w:spacing w:val="-3"/>
          <w:sz w:val="18"/>
          <w:szCs w:val="18"/>
        </w:rPr>
        <w:tab/>
        <w:t>Communication of Management                              ENGL 1102</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u w:val="single"/>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2201</w:t>
      </w:r>
      <w:r w:rsidRPr="00517D78">
        <w:rPr>
          <w:rFonts w:ascii="Times New Roman" w:hAnsi="Times New Roman"/>
          <w:color w:val="262626" w:themeColor="text1" w:themeTint="D9"/>
          <w:spacing w:val="-3"/>
          <w:sz w:val="18"/>
          <w:szCs w:val="18"/>
        </w:rPr>
        <w:tab/>
        <w:t>Survey of Economics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F93FC5" w:rsidRPr="00517D78" w:rsidRDefault="00F93FC5" w:rsidP="00F93FC5">
      <w:pPr>
        <w:widowControl w:val="0"/>
        <w:tabs>
          <w:tab w:val="left" w:pos="9540"/>
          <w:tab w:val="left" w:pos="10172"/>
        </w:tabs>
        <w:autoSpaceDE w:val="0"/>
        <w:autoSpaceDN w:val="0"/>
        <w:adjustRightInd w:val="0"/>
        <w:spacing w:before="1" w:after="0" w:line="207" w:lineRule="exact"/>
        <w:ind w:left="450" w:right="27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Subtotal</w:t>
      </w:r>
      <w:r w:rsidRPr="00517D78">
        <w:rPr>
          <w:rFonts w:ascii="Times New Roman Bold" w:hAnsi="Times New Roman Bold" w:cs="Times New Roman Bold"/>
          <w:color w:val="262626" w:themeColor="text1" w:themeTint="D9"/>
          <w:spacing w:val="-3"/>
          <w:sz w:val="18"/>
          <w:szCs w:val="18"/>
        </w:rPr>
        <w:tab/>
        <w:t>12</w:t>
      </w:r>
    </w:p>
    <w:p w:rsidR="00F93FC5" w:rsidRPr="00517D78" w:rsidRDefault="00F93FC5" w:rsidP="00F93FC5">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262626" w:themeColor="text1" w:themeTint="D9"/>
          <w:spacing w:val="-3"/>
          <w:sz w:val="18"/>
          <w:szCs w:val="18"/>
        </w:rPr>
      </w:pPr>
    </w:p>
    <w:p w:rsidR="00F93FC5" w:rsidRPr="00517D78" w:rsidRDefault="00F93FC5" w:rsidP="00F93FC5">
      <w:pPr>
        <w:widowControl w:val="0"/>
        <w:autoSpaceDE w:val="0"/>
        <w:autoSpaceDN w:val="0"/>
        <w:adjustRightInd w:val="0"/>
        <w:spacing w:before="10"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G:   Business Majors Required Courses</w:t>
      </w:r>
    </w:p>
    <w:p w:rsidR="00F93FC5" w:rsidRPr="00517D78" w:rsidRDefault="00F93FC5" w:rsidP="00F93FC5">
      <w:pPr>
        <w:widowControl w:val="0"/>
        <w:tabs>
          <w:tab w:val="left" w:pos="1881"/>
          <w:tab w:val="left" w:pos="2939"/>
          <w:tab w:val="left" w:pos="9540"/>
        </w:tabs>
        <w:autoSpaceDE w:val="0"/>
        <w:autoSpaceDN w:val="0"/>
        <w:adjustRightInd w:val="0"/>
        <w:spacing w:before="7"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                                               ECON 2105/ECON 2106, MGMT 3105</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6468"/>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 and Business Statistics</w:t>
      </w:r>
      <w:r w:rsidRPr="00517D78">
        <w:rPr>
          <w:rFonts w:ascii="Times New Roman" w:hAnsi="Times New Roman"/>
          <w:color w:val="262626" w:themeColor="text1" w:themeTint="D9"/>
          <w:spacing w:val="-3"/>
          <w:sz w:val="18"/>
          <w:szCs w:val="18"/>
        </w:rPr>
        <w:tab/>
        <w:t>ECON 2105/ ECON 2106</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                    ACCT 2101</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after="0"/>
        <w:ind w:left="446"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F93FC5" w:rsidRDefault="00F93FC5" w:rsidP="00F93FC5">
      <w:pPr>
        <w:widowControl w:val="0"/>
        <w:autoSpaceDE w:val="0"/>
        <w:autoSpaceDN w:val="0"/>
        <w:adjustRightInd w:val="0"/>
        <w:spacing w:after="0"/>
        <w:ind w:left="446" w:firstLine="0"/>
        <w:rPr>
          <w:rFonts w:ascii="Times New Roman" w:hAnsi="Times New Roman"/>
          <w:color w:val="262626" w:themeColor="text1" w:themeTint="D9"/>
          <w:spacing w:val="-4"/>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sidRPr="00517D78">
        <w:rPr>
          <w:rFonts w:ascii="Times New Roman" w:hAnsi="Times New Roman"/>
          <w:color w:val="262626" w:themeColor="text1" w:themeTint="D9"/>
          <w:spacing w:val="-3"/>
          <w:sz w:val="18"/>
          <w:szCs w:val="18"/>
        </w:rPr>
        <w:t>3106</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sidRPr="00517D78">
        <w:rPr>
          <w:rFonts w:ascii="Times New Roman" w:hAnsi="Times New Roman"/>
          <w:color w:val="262626" w:themeColor="text1" w:themeTint="D9"/>
          <w:spacing w:val="-3"/>
          <w:sz w:val="18"/>
          <w:szCs w:val="18"/>
        </w:rPr>
        <w:t>Management Science and Operations Mgmt           ECON 3205</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t xml:space="preserve">     </w:t>
      </w:r>
      <w:r w:rsidRPr="00517D78">
        <w:rPr>
          <w:rFonts w:ascii="Times New Roman" w:hAnsi="Times New Roman"/>
          <w:color w:val="262626" w:themeColor="text1" w:themeTint="D9"/>
          <w:spacing w:val="-3"/>
          <w:sz w:val="18"/>
          <w:szCs w:val="18"/>
        </w:rPr>
        <w:t>3</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 xml:space="preserve"> 4110 </w:t>
      </w:r>
      <w:r>
        <w:rPr>
          <w:rFonts w:ascii="Times New Roman" w:hAnsi="Times New Roman"/>
          <w:color w:val="191919"/>
          <w:spacing w:val="-3"/>
          <w:sz w:val="18"/>
          <w:szCs w:val="18"/>
        </w:rPr>
        <w:tab/>
        <w:t>Organizational Behavior</w:t>
      </w:r>
      <w:r>
        <w:rPr>
          <w:rFonts w:ascii="Times New Roman" w:hAnsi="Times New Roman"/>
          <w:color w:val="191919"/>
          <w:spacing w:val="-3"/>
          <w:sz w:val="18"/>
          <w:szCs w:val="18"/>
        </w:rPr>
        <w:tab/>
      </w:r>
      <w:r w:rsidRPr="00E454F7">
        <w:rPr>
          <w:rFonts w:ascii="Times New Roman" w:hAnsi="Times New Roman"/>
          <w:color w:val="262626" w:themeColor="text1" w:themeTint="D9"/>
          <w:spacing w:val="-3"/>
          <w:sz w:val="18"/>
          <w:szCs w:val="18"/>
        </w:rPr>
        <w:t xml:space="preserve"> MGMT 3105</w:t>
      </w:r>
      <w:r>
        <w:rPr>
          <w:rFonts w:ascii="Times New Roman" w:hAnsi="Times New Roman"/>
          <w:color w:val="191919"/>
          <w:spacing w:val="-3"/>
          <w:sz w:val="18"/>
          <w:szCs w:val="18"/>
        </w:rPr>
        <w:tab/>
        <w:t>3</w:t>
      </w:r>
    </w:p>
    <w:p w:rsidR="00F93FC5"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 xml:space="preserve">MGMT </w:t>
      </w:r>
      <w:r>
        <w:rPr>
          <w:rFonts w:ascii="Times New Roman" w:hAnsi="Times New Roman"/>
          <w:color w:val="191919"/>
          <w:spacing w:val="-3"/>
          <w:sz w:val="18"/>
          <w:szCs w:val="18"/>
        </w:rPr>
        <w:tab/>
        <w:t>4205</w:t>
      </w:r>
      <w:r>
        <w:rPr>
          <w:rFonts w:ascii="Times New Roman" w:hAnsi="Times New Roman"/>
          <w:color w:val="191919"/>
          <w:spacing w:val="-3"/>
          <w:sz w:val="18"/>
          <w:szCs w:val="18"/>
        </w:rPr>
        <w:tab/>
        <w:t xml:space="preserve">Management Information Systems </w:t>
      </w:r>
      <w:r>
        <w:rPr>
          <w:rFonts w:ascii="Times New Roman" w:hAnsi="Times New Roman"/>
          <w:color w:val="191919"/>
          <w:spacing w:val="-3"/>
          <w:sz w:val="18"/>
          <w:szCs w:val="18"/>
        </w:rPr>
        <w:tab/>
      </w:r>
      <w:r w:rsidRPr="00517D78">
        <w:rPr>
          <w:rFonts w:ascii="Times New Roman" w:hAnsi="Times New Roman"/>
          <w:color w:val="191919"/>
          <w:spacing w:val="-3"/>
          <w:sz w:val="18"/>
          <w:szCs w:val="18"/>
        </w:rPr>
        <w:t>BISE 2010</w:t>
      </w:r>
      <w:r>
        <w:rPr>
          <w:rFonts w:ascii="Times New Roman" w:hAnsi="Times New Roman"/>
          <w:color w:val="191919"/>
          <w:spacing w:val="-3"/>
          <w:sz w:val="18"/>
          <w:szCs w:val="18"/>
        </w:rPr>
        <w:tab/>
        <w:t>3</w:t>
      </w:r>
    </w:p>
    <w:p w:rsidR="00F93FC5"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 xml:space="preserve">MGMT </w:t>
      </w:r>
      <w:r>
        <w:rPr>
          <w:rFonts w:ascii="Times New Roman" w:hAnsi="Times New Roman"/>
          <w:color w:val="191919"/>
          <w:spacing w:val="-3"/>
          <w:sz w:val="18"/>
          <w:szCs w:val="18"/>
        </w:rPr>
        <w:tab/>
        <w:t>4199</w:t>
      </w:r>
      <w:r>
        <w:rPr>
          <w:rFonts w:ascii="Times New Roman" w:hAnsi="Times New Roman"/>
          <w:color w:val="191919"/>
          <w:spacing w:val="-3"/>
          <w:sz w:val="18"/>
          <w:szCs w:val="18"/>
        </w:rPr>
        <w:tab/>
        <w:t>Business Policy</w:t>
      </w:r>
      <w:r>
        <w:rPr>
          <w:rFonts w:ascii="Times New Roman" w:hAnsi="Times New Roman"/>
          <w:color w:val="191919"/>
          <w:spacing w:val="-3"/>
          <w:sz w:val="18"/>
          <w:szCs w:val="18"/>
        </w:rPr>
        <w:tab/>
      </w:r>
      <w:r>
        <w:rPr>
          <w:rFonts w:ascii="Times New Roman" w:hAnsi="Times New Roman"/>
          <w:color w:val="191919"/>
          <w:spacing w:val="-3"/>
          <w:sz w:val="18"/>
          <w:szCs w:val="18"/>
        </w:rPr>
        <w:tab/>
        <w:t>3</w:t>
      </w:r>
    </w:p>
    <w:p w:rsidR="00F93FC5" w:rsidRPr="00517D78"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MKTG</w:t>
      </w:r>
      <w:r>
        <w:rPr>
          <w:rFonts w:ascii="Times New Roman" w:hAnsi="Times New Roman"/>
          <w:color w:val="191919"/>
          <w:spacing w:val="-3"/>
          <w:sz w:val="18"/>
          <w:szCs w:val="18"/>
        </w:rPr>
        <w:tab/>
        <w:t>3120</w:t>
      </w:r>
      <w:r>
        <w:rPr>
          <w:rFonts w:ascii="Times New Roman" w:hAnsi="Times New Roman"/>
          <w:color w:val="191919"/>
          <w:spacing w:val="-3"/>
          <w:sz w:val="18"/>
          <w:szCs w:val="18"/>
        </w:rPr>
        <w:tab/>
        <w:t xml:space="preserve">Principles of Marketing </w:t>
      </w:r>
      <w:r>
        <w:rPr>
          <w:rFonts w:ascii="Times New Roman" w:hAnsi="Times New Roman"/>
          <w:color w:val="191919"/>
          <w:spacing w:val="-3"/>
          <w:sz w:val="18"/>
          <w:szCs w:val="18"/>
        </w:rPr>
        <w:tab/>
      </w:r>
      <w:r w:rsidRPr="00517D78">
        <w:rPr>
          <w:rFonts w:ascii="Times New Roman" w:hAnsi="Times New Roman"/>
          <w:color w:val="191919"/>
          <w:spacing w:val="-3"/>
          <w:sz w:val="18"/>
          <w:szCs w:val="18"/>
        </w:rPr>
        <w:t>ECON 2106</w:t>
      </w:r>
      <w:r>
        <w:rPr>
          <w:rFonts w:ascii="Times New Roman" w:hAnsi="Times New Roman"/>
          <w:color w:val="191919"/>
          <w:spacing w:val="-3"/>
          <w:sz w:val="18"/>
          <w:szCs w:val="18"/>
        </w:rPr>
        <w:tab/>
      </w:r>
      <w:r w:rsidRPr="00517D78">
        <w:rPr>
          <w:rFonts w:ascii="Times New Roman" w:hAnsi="Times New Roman"/>
          <w:color w:val="191919"/>
          <w:spacing w:val="-3"/>
          <w:sz w:val="18"/>
          <w:szCs w:val="18"/>
        </w:rPr>
        <w:t>3</w:t>
      </w:r>
    </w:p>
    <w:p w:rsidR="00F93FC5" w:rsidRPr="00517D78"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sidRPr="00517D78">
        <w:rPr>
          <w:rFonts w:ascii="Times New Roman" w:hAnsi="Times New Roman"/>
          <w:color w:val="191919"/>
          <w:spacing w:val="-3"/>
          <w:sz w:val="18"/>
          <w:szCs w:val="18"/>
        </w:rPr>
        <w:t>Subtotal</w:t>
      </w:r>
      <w:r w:rsidRPr="00517D78">
        <w:rPr>
          <w:rFonts w:ascii="Times New Roman" w:hAnsi="Times New Roman"/>
          <w:color w:val="191919"/>
          <w:spacing w:val="-3"/>
          <w:sz w:val="18"/>
          <w:szCs w:val="18"/>
        </w:rPr>
        <w:tab/>
      </w:r>
      <w:r>
        <w:rPr>
          <w:rFonts w:ascii="Times New Roman" w:hAnsi="Times New Roman"/>
          <w:color w:val="191919"/>
          <w:spacing w:val="-3"/>
          <w:sz w:val="18"/>
          <w:szCs w:val="18"/>
        </w:rPr>
        <w:tab/>
      </w:r>
      <w:r>
        <w:rPr>
          <w:rFonts w:ascii="Times New Roman" w:hAnsi="Times New Roman"/>
          <w:color w:val="191919"/>
          <w:spacing w:val="-3"/>
          <w:sz w:val="18"/>
          <w:szCs w:val="18"/>
        </w:rPr>
        <w:tab/>
      </w:r>
      <w:r>
        <w:rPr>
          <w:rFonts w:ascii="Times New Roman" w:hAnsi="Times New Roman"/>
          <w:color w:val="191919"/>
          <w:spacing w:val="-3"/>
          <w:sz w:val="18"/>
          <w:szCs w:val="18"/>
        </w:rPr>
        <w:tab/>
      </w:r>
      <w:r w:rsidRPr="00517D78">
        <w:rPr>
          <w:rFonts w:ascii="Times New Roman" w:hAnsi="Times New Roman"/>
          <w:color w:val="191919"/>
          <w:spacing w:val="-3"/>
          <w:sz w:val="18"/>
          <w:szCs w:val="18"/>
        </w:rPr>
        <w:t>30</w:t>
      </w:r>
    </w:p>
    <w:p w:rsidR="00F93FC5" w:rsidRPr="00517D78"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p>
    <w:p w:rsidR="00F93FC5" w:rsidRPr="00517D78"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sidRPr="00517D78">
        <w:rPr>
          <w:rFonts w:ascii="Times New Roman" w:hAnsi="Times New Roman"/>
          <w:color w:val="191919"/>
          <w:spacing w:val="-3"/>
          <w:sz w:val="18"/>
          <w:szCs w:val="18"/>
        </w:rPr>
        <w:t>Area H:  Technology Management Majors Required</w:t>
      </w:r>
    </w:p>
    <w:p w:rsidR="00F93FC5"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4126</w:t>
      </w:r>
      <w:r>
        <w:rPr>
          <w:rFonts w:ascii="Times New Roman" w:hAnsi="Times New Roman"/>
          <w:color w:val="191919"/>
          <w:spacing w:val="-3"/>
          <w:sz w:val="18"/>
          <w:szCs w:val="18"/>
        </w:rPr>
        <w:tab/>
        <w:t xml:space="preserve">Organizational Learning </w:t>
      </w:r>
      <w:r>
        <w:rPr>
          <w:rFonts w:ascii="Times New Roman" w:hAnsi="Times New Roman"/>
          <w:color w:val="191919"/>
          <w:spacing w:val="-3"/>
          <w:sz w:val="18"/>
          <w:szCs w:val="18"/>
        </w:rPr>
        <w:tab/>
      </w:r>
      <w:r w:rsidRPr="00517D78">
        <w:rPr>
          <w:rFonts w:ascii="Times New Roman" w:hAnsi="Times New Roman"/>
          <w:color w:val="191919"/>
          <w:spacing w:val="-3"/>
          <w:sz w:val="18"/>
          <w:szCs w:val="18"/>
        </w:rPr>
        <w:t>MGMT 4110</w:t>
      </w:r>
      <w:r>
        <w:rPr>
          <w:rFonts w:ascii="Times New Roman" w:hAnsi="Times New Roman"/>
          <w:color w:val="191919"/>
          <w:spacing w:val="-3"/>
          <w:sz w:val="18"/>
          <w:szCs w:val="18"/>
        </w:rPr>
        <w:tab/>
        <w:t>3</w:t>
      </w:r>
    </w:p>
    <w:p w:rsidR="00F93FC5"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4127</w:t>
      </w:r>
      <w:r>
        <w:rPr>
          <w:rFonts w:ascii="Times New Roman" w:hAnsi="Times New Roman"/>
          <w:color w:val="191919"/>
          <w:spacing w:val="-3"/>
          <w:sz w:val="18"/>
          <w:szCs w:val="18"/>
        </w:rPr>
        <w:tab/>
        <w:t xml:space="preserve">Small Business Management </w:t>
      </w:r>
      <w:r>
        <w:rPr>
          <w:rFonts w:ascii="Times New Roman" w:hAnsi="Times New Roman"/>
          <w:color w:val="191919"/>
          <w:spacing w:val="-3"/>
          <w:sz w:val="18"/>
          <w:szCs w:val="18"/>
        </w:rPr>
        <w:tab/>
      </w:r>
      <w:r w:rsidRPr="00517D78">
        <w:rPr>
          <w:rFonts w:ascii="Times New Roman" w:hAnsi="Times New Roman"/>
          <w:color w:val="191919"/>
          <w:spacing w:val="-3"/>
          <w:sz w:val="18"/>
          <w:szCs w:val="18"/>
        </w:rPr>
        <w:t>MGMT 4110, FINC 3105</w:t>
      </w:r>
      <w:r>
        <w:rPr>
          <w:rFonts w:ascii="Times New Roman" w:hAnsi="Times New Roman"/>
          <w:color w:val="191919"/>
          <w:spacing w:val="-3"/>
          <w:sz w:val="18"/>
          <w:szCs w:val="18"/>
        </w:rPr>
        <w:tab/>
        <w:t>3</w:t>
      </w:r>
    </w:p>
    <w:p w:rsidR="00F93FC5" w:rsidRDefault="00F93FC5" w:rsidP="00F93FC5">
      <w:pPr>
        <w:widowControl w:val="0"/>
        <w:tabs>
          <w:tab w:val="left" w:pos="1530"/>
          <w:tab w:val="left" w:pos="10530"/>
        </w:tabs>
        <w:autoSpaceDE w:val="0"/>
        <w:autoSpaceDN w:val="0"/>
        <w:adjustRightInd w:val="0"/>
        <w:spacing w:before="9" w:after="0" w:line="207" w:lineRule="exact"/>
        <w:ind w:left="270" w:hanging="13"/>
        <w:rPr>
          <w:rFonts w:ascii="Times New Roman" w:hAnsi="Times New Roman"/>
          <w:color w:val="191919"/>
          <w:spacing w:val="-2"/>
          <w:sz w:val="18"/>
          <w:szCs w:val="18"/>
        </w:rPr>
      </w:pPr>
      <w:proofErr w:type="gramStart"/>
      <w:r>
        <w:rPr>
          <w:rFonts w:ascii="Times New Roman" w:hAnsi="Times New Roman"/>
          <w:color w:val="191919"/>
          <w:spacing w:val="-2"/>
          <w:sz w:val="18"/>
          <w:szCs w:val="18"/>
        </w:rPr>
        <w:t>Associate of Applied Science (AAS) in Technology or Associate of Applied Technology (AAT) Transfer Coursework.</w:t>
      </w:r>
      <w:proofErr w:type="gramEnd"/>
    </w:p>
    <w:p w:rsidR="00F93FC5" w:rsidRDefault="00F93FC5" w:rsidP="00236525">
      <w:pPr>
        <w:widowControl w:val="0"/>
        <w:tabs>
          <w:tab w:val="left" w:pos="1530"/>
          <w:tab w:val="left" w:pos="9360"/>
          <w:tab w:val="right" w:pos="9810"/>
        </w:tabs>
        <w:autoSpaceDE w:val="0"/>
        <w:autoSpaceDN w:val="0"/>
        <w:adjustRightInd w:val="0"/>
        <w:spacing w:before="2" w:after="0" w:line="207" w:lineRule="exact"/>
        <w:ind w:left="270" w:hanging="13"/>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t>36</w:t>
      </w:r>
    </w:p>
    <w:p w:rsidR="00F93FC5"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191919"/>
          <w:spacing w:val="-3"/>
          <w:sz w:val="18"/>
          <w:szCs w:val="18"/>
        </w:rPr>
      </w:pPr>
    </w:p>
    <w:p w:rsidR="00F93FC5" w:rsidRDefault="00F93FC5" w:rsidP="00F93FC5">
      <w:pPr>
        <w:widowControl w:val="0"/>
        <w:tabs>
          <w:tab w:val="left" w:pos="1530"/>
          <w:tab w:val="left" w:pos="10530"/>
        </w:tabs>
        <w:autoSpaceDE w:val="0"/>
        <w:autoSpaceDN w:val="0"/>
        <w:adjustRightInd w:val="0"/>
        <w:spacing w:before="12"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Student may complete either the Bridged Curriculum or Area F Curriculum in Business Administration.</w:t>
      </w:r>
    </w:p>
    <w:p w:rsidR="00F93FC5"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w:hAnsi="Times New Roman"/>
          <w:color w:val="191919"/>
          <w:spacing w:val="-2"/>
          <w:sz w:val="18"/>
          <w:szCs w:val="18"/>
        </w:rPr>
      </w:pPr>
    </w:p>
    <w:p w:rsidR="00F93FC5" w:rsidRPr="00F71E0B" w:rsidRDefault="00F93FC5" w:rsidP="00F93FC5">
      <w:pPr>
        <w:widowControl w:val="0"/>
        <w:tabs>
          <w:tab w:val="left" w:pos="1530"/>
          <w:tab w:val="left" w:pos="10530"/>
        </w:tabs>
        <w:autoSpaceDE w:val="0"/>
        <w:autoSpaceDN w:val="0"/>
        <w:adjustRightInd w:val="0"/>
        <w:spacing w:before="7" w:after="0" w:line="207" w:lineRule="exact"/>
        <w:ind w:left="270" w:hanging="13"/>
        <w:rPr>
          <w:rFonts w:ascii="Times New Roman Bold" w:hAnsi="Times New Roman Bold" w:cs="Times New Roman Bold"/>
          <w:color w:val="FF0000"/>
          <w:spacing w:val="-3"/>
          <w:sz w:val="18"/>
          <w:szCs w:val="18"/>
        </w:rPr>
      </w:pPr>
      <w:r>
        <w:rPr>
          <w:rFonts w:ascii="Times New Roman Bold" w:hAnsi="Times New Roman Bold" w:cs="Times New Roman Bold"/>
          <w:color w:val="FF0000"/>
          <w:spacing w:val="-3"/>
          <w:sz w:val="18"/>
          <w:szCs w:val="18"/>
        </w:rPr>
        <w:t>*</w:t>
      </w:r>
      <w:r>
        <w:rPr>
          <w:rFonts w:ascii="Times New Roman Bold" w:hAnsi="Times New Roman Bold" w:cs="Times New Roman Bold"/>
          <w:color w:val="191919"/>
          <w:spacing w:val="-3"/>
          <w:sz w:val="18"/>
          <w:szCs w:val="18"/>
        </w:rPr>
        <w:t>Area F:   Program of Study Related Courses</w:t>
      </w:r>
      <w:r w:rsidRPr="00E454F7">
        <w:rPr>
          <w:rFonts w:ascii="Times New Roman Bold" w:hAnsi="Times New Roman Bold" w:cs="Times New Roman Bold"/>
          <w:color w:val="262626" w:themeColor="text1" w:themeTint="D9"/>
          <w:spacing w:val="-3"/>
          <w:sz w:val="18"/>
          <w:szCs w:val="18"/>
        </w:rPr>
        <w:t xml:space="preserve"> (May be taken in lieu of Bridge Courses)</w:t>
      </w:r>
    </w:p>
    <w:p w:rsidR="00F93FC5" w:rsidRDefault="00F93FC5" w:rsidP="00236525">
      <w:pPr>
        <w:widowControl w:val="0"/>
        <w:tabs>
          <w:tab w:val="left" w:pos="1530"/>
          <w:tab w:val="left" w:pos="1881"/>
          <w:tab w:val="left" w:pos="9630"/>
        </w:tabs>
        <w:autoSpaceDE w:val="0"/>
        <w:autoSpaceDN w:val="0"/>
        <w:adjustRightInd w:val="0"/>
        <w:spacing w:before="7" w:after="0" w:line="207" w:lineRule="exact"/>
        <w:ind w:left="270" w:right="76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2101 Principles of Accounting I</w:t>
      </w:r>
    </w:p>
    <w:p w:rsidR="00F93FC5"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2102   Principles of Accounting II</w:t>
      </w:r>
    </w:p>
    <w:p w:rsidR="00F93FC5"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2010   Fundamentals of Computer Applications</w:t>
      </w:r>
      <w:r>
        <w:rPr>
          <w:rFonts w:ascii="Times New Roman" w:hAnsi="Times New Roman"/>
          <w:color w:val="191919"/>
          <w:spacing w:val="-3"/>
          <w:sz w:val="18"/>
          <w:szCs w:val="18"/>
        </w:rPr>
        <w:tab/>
        <w:t>3</w:t>
      </w:r>
    </w:p>
    <w:p w:rsidR="00F93FC5"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2040   Communication for Management</w:t>
      </w:r>
      <w:r>
        <w:rPr>
          <w:rFonts w:ascii="Times New Roman" w:hAnsi="Times New Roman"/>
          <w:color w:val="191919"/>
          <w:spacing w:val="-3"/>
          <w:sz w:val="18"/>
          <w:szCs w:val="18"/>
        </w:rPr>
        <w:tab/>
        <w:t>3</w:t>
      </w:r>
    </w:p>
    <w:p w:rsidR="00F93FC5" w:rsidRDefault="00F93FC5" w:rsidP="00236525">
      <w:pPr>
        <w:widowControl w:val="0"/>
        <w:tabs>
          <w:tab w:val="left" w:pos="1530"/>
          <w:tab w:val="left" w:pos="1881"/>
          <w:tab w:val="left" w:pos="9630"/>
        </w:tabs>
        <w:autoSpaceDE w:val="0"/>
        <w:autoSpaceDN w:val="0"/>
        <w:adjustRightInd w:val="0"/>
        <w:spacing w:before="4" w:after="0" w:line="207" w:lineRule="exact"/>
        <w:ind w:left="270" w:right="76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2105   Principles of Macroeconomics</w:t>
      </w:r>
      <w:r>
        <w:rPr>
          <w:rFonts w:ascii="Times New Roman" w:hAnsi="Times New Roman"/>
          <w:color w:val="191919"/>
          <w:spacing w:val="-3"/>
          <w:sz w:val="18"/>
          <w:szCs w:val="18"/>
        </w:rPr>
        <w:tab/>
        <w:t>3</w:t>
      </w:r>
    </w:p>
    <w:p w:rsidR="00F93FC5" w:rsidRDefault="00F93FC5" w:rsidP="00236525">
      <w:pPr>
        <w:widowControl w:val="0"/>
        <w:tabs>
          <w:tab w:val="left" w:pos="1530"/>
          <w:tab w:val="left" w:pos="1881"/>
          <w:tab w:val="left" w:pos="9630"/>
        </w:tabs>
        <w:autoSpaceDE w:val="0"/>
        <w:autoSpaceDN w:val="0"/>
        <w:adjustRightInd w:val="0"/>
        <w:spacing w:before="5" w:after="0" w:line="207" w:lineRule="exact"/>
        <w:ind w:left="270" w:right="76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2206   Principles of Microeconomics</w:t>
      </w:r>
      <w:r>
        <w:rPr>
          <w:rFonts w:ascii="Times New Roman" w:hAnsi="Times New Roman"/>
          <w:color w:val="191919"/>
          <w:spacing w:val="-3"/>
          <w:sz w:val="18"/>
          <w:szCs w:val="18"/>
        </w:rPr>
        <w:tab/>
      </w:r>
      <w:r w:rsidRPr="002F4FF9">
        <w:rPr>
          <w:rFonts w:ascii="Times New Roman" w:hAnsi="Times New Roman"/>
          <w:color w:val="191919"/>
          <w:spacing w:val="-3"/>
          <w:sz w:val="18"/>
          <w:szCs w:val="18"/>
          <w:u w:val="single"/>
        </w:rPr>
        <w:t>3</w:t>
      </w:r>
    </w:p>
    <w:p w:rsidR="00F93FC5" w:rsidRDefault="00F93FC5"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w:hAnsi="Times New Roman"/>
          <w:color w:val="262626" w:themeColor="text1" w:themeTint="D9"/>
          <w:spacing w:val="-4"/>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sidR="00236525">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 xml:space="preserve"> </w:t>
      </w:r>
      <w:r w:rsidRPr="00E454F7">
        <w:rPr>
          <w:rFonts w:ascii="Times New Roman Bold" w:hAnsi="Times New Roman Bold" w:cs="Times New Roman Bold"/>
          <w:color w:val="262626" w:themeColor="text1" w:themeTint="D9"/>
          <w:spacing w:val="-3"/>
          <w:sz w:val="18"/>
          <w:szCs w:val="18"/>
        </w:rPr>
        <w:t>12</w:t>
      </w:r>
    </w:p>
    <w:p w:rsidR="00F93FC5" w:rsidRDefault="00F93FC5" w:rsidP="00236525">
      <w:pPr>
        <w:widowControl w:val="0"/>
        <w:tabs>
          <w:tab w:val="left" w:pos="9630"/>
        </w:tabs>
        <w:autoSpaceDE w:val="0"/>
        <w:autoSpaceDN w:val="0"/>
        <w:adjustRightInd w:val="0"/>
        <w:spacing w:before="67" w:after="0" w:line="207" w:lineRule="exact"/>
        <w:ind w:left="270" w:right="760" w:firstLine="0"/>
        <w:rPr>
          <w:rFonts w:ascii="Times New Roman" w:hAnsi="Times New Roman"/>
          <w:color w:val="262626" w:themeColor="text1" w:themeTint="D9"/>
          <w:spacing w:val="-4"/>
          <w:sz w:val="18"/>
          <w:szCs w:val="18"/>
        </w:rPr>
      </w:pPr>
    </w:p>
    <w:p w:rsidR="00236525" w:rsidRDefault="00236525" w:rsidP="00236525">
      <w:pPr>
        <w:widowControl w:val="0"/>
        <w:tabs>
          <w:tab w:val="left" w:pos="9630"/>
        </w:tabs>
        <w:autoSpaceDE w:val="0"/>
        <w:autoSpaceDN w:val="0"/>
        <w:adjustRightInd w:val="0"/>
        <w:spacing w:before="67" w:after="0" w:line="207" w:lineRule="exact"/>
        <w:ind w:left="270" w:right="76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295" w:after="0" w:line="380" w:lineRule="exact"/>
        <w:ind w:left="270" w:right="40" w:firstLine="2"/>
        <w:jc w:val="both"/>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lastRenderedPageBreak/>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F93FC5" w:rsidRDefault="00F93FC5" w:rsidP="00F93FC5">
      <w:pPr>
        <w:widowControl w:val="0"/>
        <w:autoSpaceDE w:val="0"/>
        <w:autoSpaceDN w:val="0"/>
        <w:adjustRightInd w:val="0"/>
        <w:spacing w:before="43" w:after="0" w:line="207" w:lineRule="exact"/>
        <w:ind w:left="270" w:right="40" w:firstLine="2"/>
        <w:rPr>
          <w:rFonts w:ascii="Times New Roman" w:hAnsi="Times New Roman"/>
          <w:color w:val="191919"/>
          <w:spacing w:val="-2"/>
          <w:sz w:val="18"/>
          <w:szCs w:val="18"/>
        </w:rPr>
      </w:pPr>
      <w:r>
        <w:rPr>
          <w:rFonts w:ascii="Times New Roman" w:hAnsi="Times New Roman"/>
          <w:color w:val="191919"/>
          <w:spacing w:val="-2"/>
          <w:sz w:val="18"/>
          <w:szCs w:val="18"/>
        </w:rPr>
        <w:t xml:space="preserve">123 Semester Hours </w:t>
      </w:r>
    </w:p>
    <w:p w:rsidR="00F93FC5" w:rsidRDefault="003060D0"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sidRPr="003060D0">
        <w:rPr>
          <w:noProof/>
        </w:rPr>
        <w:pict>
          <v:shape id="_x0000_s1039" type="#_x0000_t202" style="position:absolute;left:0;text-align:left;margin-left:268.75pt;margin-top:17.9pt;width:244.65pt;height:91.1pt;z-index:251674624" stroked="f">
            <v:textbox style="mso-next-textbox:#_x0000_s1039;mso-fit-shape-to-text:t">
              <w:txbxContent>
                <w:p w:rsidR="00F93FC5" w:rsidRPr="00E454F7" w:rsidRDefault="00F93FC5" w:rsidP="00F93FC5">
                  <w:pPr>
                    <w:widowControl w:val="0"/>
                    <w:tabs>
                      <w:tab w:val="left" w:pos="720"/>
                      <w:tab w:val="left" w:pos="26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(Spring Semester)</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1102</w:t>
                  </w:r>
                  <w:r w:rsidRPr="00E454F7">
                    <w:rPr>
                      <w:rFonts w:ascii="Times New Roman" w:hAnsi="Times New Roman"/>
                      <w:color w:val="262626" w:themeColor="text1" w:themeTint="D9"/>
                      <w:spacing w:val="-3"/>
                      <w:sz w:val="18"/>
                      <w:szCs w:val="18"/>
                    </w:rPr>
                    <w:tab/>
                    <w:t>English Composition II</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COMM</w:t>
                  </w:r>
                  <w:r w:rsidRPr="00E454F7">
                    <w:rPr>
                      <w:rFonts w:ascii="Times New Roman" w:hAnsi="Times New Roman"/>
                      <w:color w:val="262626" w:themeColor="text1" w:themeTint="D9"/>
                      <w:spacing w:val="-3"/>
                      <w:sz w:val="18"/>
                      <w:szCs w:val="18"/>
                    </w:rPr>
                    <w:tab/>
                    <w:t>1100</w:t>
                  </w:r>
                  <w:r w:rsidRPr="00E454F7">
                    <w:rPr>
                      <w:rFonts w:ascii="Times New Roman" w:hAnsi="Times New Roman"/>
                      <w:color w:val="262626" w:themeColor="text1" w:themeTint="D9"/>
                      <w:spacing w:val="-3"/>
                      <w:sz w:val="18"/>
                      <w:szCs w:val="18"/>
                    </w:rPr>
                    <w:tab/>
                    <w:t xml:space="preserve">Public Speaking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HIST</w:t>
                  </w:r>
                  <w:r w:rsidRPr="00E454F7">
                    <w:rPr>
                      <w:rFonts w:ascii="Times New Roman" w:hAnsi="Times New Roman"/>
                      <w:color w:val="262626" w:themeColor="text1" w:themeTint="D9"/>
                      <w:spacing w:val="-3"/>
                      <w:sz w:val="18"/>
                      <w:szCs w:val="18"/>
                    </w:rPr>
                    <w:tab/>
                    <w:t>1002</w:t>
                  </w:r>
                  <w:r w:rsidRPr="00E454F7">
                    <w:rPr>
                      <w:rFonts w:ascii="Times New Roman" w:hAnsi="Times New Roman"/>
                      <w:color w:val="262626" w:themeColor="text1" w:themeTint="D9"/>
                      <w:spacing w:val="-3"/>
                      <w:sz w:val="18"/>
                      <w:szCs w:val="18"/>
                    </w:rPr>
                    <w:tab/>
                    <w:t xml:space="preserve">Intro. </w:t>
                  </w:r>
                  <w:proofErr w:type="gramStart"/>
                  <w:r w:rsidRPr="00E454F7">
                    <w:rPr>
                      <w:rFonts w:ascii="Times New Roman" w:hAnsi="Times New Roman"/>
                      <w:color w:val="262626" w:themeColor="text1" w:themeTint="D9"/>
                      <w:spacing w:val="-3"/>
                      <w:sz w:val="18"/>
                      <w:szCs w:val="18"/>
                    </w:rPr>
                    <w:t>to</w:t>
                  </w:r>
                  <w:proofErr w:type="gramEnd"/>
                  <w:r w:rsidRPr="00E454F7">
                    <w:rPr>
                      <w:rFonts w:ascii="Times New Roman" w:hAnsi="Times New Roman"/>
                      <w:color w:val="262626" w:themeColor="text1" w:themeTint="D9"/>
                      <w:spacing w:val="-3"/>
                      <w:sz w:val="18"/>
                      <w:szCs w:val="18"/>
                    </w:rPr>
                    <w:t xml:space="preserve"> the African Diaspora</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2</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C </w:t>
                  </w:r>
                  <w:r w:rsidRPr="00E454F7">
                    <w:rPr>
                      <w:rFonts w:ascii="Times New Roman" w:hAnsi="Times New Roman"/>
                      <w:color w:val="262626" w:themeColor="text1" w:themeTint="D9"/>
                      <w:spacing w:val="-3"/>
                      <w:sz w:val="18"/>
                      <w:szCs w:val="18"/>
                    </w:rPr>
                    <w:tab/>
                    <w:t xml:space="preserve"> </w:t>
                  </w:r>
                  <w:r w:rsidRPr="00E454F7">
                    <w:rPr>
                      <w:rFonts w:ascii="Times New Roman" w:hAnsi="Times New Roman"/>
                      <w:color w:val="262626" w:themeColor="text1" w:themeTint="D9"/>
                      <w:spacing w:val="-3"/>
                      <w:sz w:val="18"/>
                      <w:szCs w:val="18"/>
                    </w:rPr>
                    <w:tab/>
                    <w:t>H</w:t>
                  </w:r>
                  <w:r>
                    <w:rPr>
                      <w:rFonts w:ascii="Times New Roman" w:hAnsi="Times New Roman"/>
                      <w:color w:val="262626" w:themeColor="text1" w:themeTint="D9"/>
                      <w:spacing w:val="-3"/>
                      <w:sz w:val="18"/>
                      <w:szCs w:val="18"/>
                    </w:rPr>
                    <w:t>umanities/Fine Arts   ENGL 2111</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8584"/>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Science, Math, Technology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4</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8584"/>
                      <w:tab w:val="left" w:pos="9995"/>
                    </w:tabs>
                    <w:autoSpaceDE w:val="0"/>
                    <w:autoSpaceDN w:val="0"/>
                    <w:adjustRightInd w:val="0"/>
                    <w:spacing w:before="2" w:line="207" w:lineRule="exact"/>
                    <w:ind w:right="-105"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5</w:t>
                  </w:r>
                </w:p>
              </w:txbxContent>
            </v:textbox>
            <w10:wrap type="square"/>
          </v:shape>
        </w:pict>
      </w:r>
    </w:p>
    <w:p w:rsidR="00F93FC5" w:rsidRDefault="003060D0" w:rsidP="00F93FC5">
      <w:pPr>
        <w:widowControl w:val="0"/>
        <w:autoSpaceDE w:val="0"/>
        <w:autoSpaceDN w:val="0"/>
        <w:adjustRightInd w:val="0"/>
        <w:spacing w:before="67" w:after="0" w:line="207" w:lineRule="exact"/>
        <w:ind w:left="270" w:firstLine="0"/>
        <w:jc w:val="center"/>
        <w:rPr>
          <w:rFonts w:ascii="Times New Roman" w:hAnsi="Times New Roman"/>
          <w:b/>
          <w:color w:val="262626" w:themeColor="text1" w:themeTint="D9"/>
          <w:spacing w:val="-3"/>
          <w:sz w:val="18"/>
          <w:szCs w:val="18"/>
        </w:rPr>
      </w:pPr>
      <w:r w:rsidRPr="003060D0">
        <w:rPr>
          <w:rFonts w:ascii="Times New Roman" w:hAnsi="Times New Roman"/>
          <w:noProof/>
          <w:color w:val="262626" w:themeColor="text1" w:themeTint="D9"/>
          <w:spacing w:val="-4"/>
          <w:sz w:val="18"/>
          <w:szCs w:val="18"/>
        </w:rPr>
        <w:pict>
          <v:shape id="_x0000_s1040" type="#_x0000_t202" style="position:absolute;left:0;text-align:left;margin-left:9.85pt;margin-top:100.2pt;width:258pt;height:84.2pt;z-index:251675648" stroked="f">
            <v:textbox style="mso-next-textbox:#_x0000_s1040">
              <w:txbxContent>
                <w:p w:rsidR="00F93FC5" w:rsidRPr="00E454F7" w:rsidRDefault="00F93FC5" w:rsidP="00F93FC5">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Junior Year (Fall Semester)</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ECON</w:t>
                  </w:r>
                  <w:r w:rsidRPr="00E454F7">
                    <w:rPr>
                      <w:rFonts w:ascii="Times New Roman" w:hAnsi="Times New Roman"/>
                      <w:color w:val="262626" w:themeColor="text1" w:themeTint="D9"/>
                      <w:spacing w:val="-3"/>
                      <w:sz w:val="18"/>
                      <w:szCs w:val="18"/>
                    </w:rPr>
                    <w:tab/>
                    <w:t>3205</w:t>
                  </w:r>
                  <w:r w:rsidRPr="00E454F7">
                    <w:rPr>
                      <w:rFonts w:ascii="Times New Roman" w:hAnsi="Times New Roman"/>
                      <w:color w:val="262626" w:themeColor="text1" w:themeTint="D9"/>
                      <w:spacing w:val="-3"/>
                      <w:sz w:val="18"/>
                      <w:szCs w:val="18"/>
                    </w:rPr>
                    <w:tab/>
                    <w:t>Economics/Business Statistics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3105</w:t>
                  </w:r>
                  <w:r w:rsidRPr="00E454F7">
                    <w:rPr>
                      <w:rFonts w:ascii="Times New Roman" w:hAnsi="Times New Roman"/>
                      <w:color w:val="262626" w:themeColor="text1" w:themeTint="D9"/>
                      <w:spacing w:val="-3"/>
                      <w:sz w:val="18"/>
                      <w:szCs w:val="18"/>
                    </w:rPr>
                    <w:tab/>
                    <w:t>Legal Environment of Business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5"/>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4110</w:t>
                  </w:r>
                  <w:r w:rsidRPr="00E454F7">
                    <w:rPr>
                      <w:rFonts w:ascii="Times New Roman" w:hAnsi="Times New Roman"/>
                      <w:color w:val="262626" w:themeColor="text1" w:themeTint="D9"/>
                      <w:spacing w:val="-3"/>
                      <w:sz w:val="18"/>
                      <w:szCs w:val="18"/>
                    </w:rPr>
                    <w:tab/>
                    <w:t>Organizational Behavior</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4205</w:t>
                  </w:r>
                  <w:r w:rsidRPr="00E454F7">
                    <w:rPr>
                      <w:rFonts w:ascii="Times New Roman" w:hAnsi="Times New Roman"/>
                      <w:color w:val="262626" w:themeColor="text1" w:themeTint="D9"/>
                      <w:spacing w:val="-3"/>
                      <w:sz w:val="18"/>
                      <w:szCs w:val="18"/>
                    </w:rPr>
                    <w:tab/>
                    <w:t>Management Information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MKTG</w:t>
                  </w:r>
                  <w:r w:rsidRPr="00E454F7">
                    <w:rPr>
                      <w:rFonts w:ascii="Times New Roman" w:hAnsi="Times New Roman"/>
                      <w:color w:val="262626" w:themeColor="text1" w:themeTint="D9"/>
                      <w:spacing w:val="-3"/>
                      <w:sz w:val="18"/>
                      <w:szCs w:val="18"/>
                    </w:rPr>
                    <w:tab/>
                    <w:t>3120</w:t>
                  </w:r>
                  <w:r w:rsidRPr="00E454F7">
                    <w:rPr>
                      <w:rFonts w:ascii="Times New Roman" w:hAnsi="Times New Roman"/>
                      <w:color w:val="262626" w:themeColor="text1" w:themeTint="D9"/>
                      <w:spacing w:val="-3"/>
                      <w:sz w:val="18"/>
                      <w:szCs w:val="18"/>
                    </w:rPr>
                    <w:tab/>
                    <w:t>Principles of Marketing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720"/>
                      <w:tab w:val="left" w:pos="1170"/>
                      <w:tab w:val="left" w:pos="3645"/>
                      <w:tab w:val="left" w:pos="4590"/>
                      <w:tab w:val="left" w:pos="8584"/>
                    </w:tabs>
                    <w:autoSpaceDE w:val="0"/>
                    <w:autoSpaceDN w:val="0"/>
                    <w:adjustRightInd w:val="0"/>
                    <w:spacing w:before="4"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15</w:t>
                  </w:r>
                </w:p>
              </w:txbxContent>
            </v:textbox>
            <w10:wrap type="square"/>
          </v:shape>
        </w:pict>
      </w:r>
      <w:r w:rsidRPr="003060D0">
        <w:rPr>
          <w:noProof/>
        </w:rPr>
        <w:pict>
          <v:shape id="_x0000_s1041" type="#_x0000_t202" style="position:absolute;left:0;text-align:left;margin-left:274pt;margin-top:95.3pt;width:246pt;height:81.15pt;z-index:251676672" stroked="f">
            <v:textbox style="mso-next-textbox:#_x0000_s1041;mso-fit-shape-to-text:t">
              <w:txbxContent>
                <w:p w:rsidR="00F93FC5" w:rsidRPr="00E454F7" w:rsidRDefault="00F93FC5" w:rsidP="00F93FC5">
                  <w:pPr>
                    <w:widowControl w:val="0"/>
                    <w:tabs>
                      <w:tab w:val="left" w:pos="630"/>
                      <w:tab w:val="left" w:pos="1260"/>
                      <w:tab w:val="left" w:pos="3420"/>
                      <w:tab w:val="left" w:pos="4410"/>
                    </w:tabs>
                    <w:autoSpaceDE w:val="0"/>
                    <w:autoSpaceDN w:val="0"/>
                    <w:adjustRightInd w:val="0"/>
                    <w:spacing w:before="9"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Sophomore Year (Spring Semester)</w:t>
                  </w:r>
                  <w:r w:rsidRPr="00E454F7">
                    <w:rPr>
                      <w:rFonts w:ascii="Times New Roman" w:hAnsi="Times New Roman"/>
                      <w:b/>
                      <w:color w:val="262626" w:themeColor="text1" w:themeTint="D9"/>
                      <w:spacing w:val="-3"/>
                      <w:sz w:val="18"/>
                      <w:szCs w:val="18"/>
                    </w:rPr>
                    <w:tab/>
                  </w:r>
                  <w:r w:rsidRPr="00E454F7">
                    <w:rPr>
                      <w:rFonts w:ascii="Times New Roman" w:hAnsi="Times New Roman"/>
                      <w:b/>
                      <w:color w:val="262626" w:themeColor="text1" w:themeTint="D9"/>
                      <w:spacing w:val="-3"/>
                      <w:sz w:val="18"/>
                      <w:szCs w:val="18"/>
                    </w:rPr>
                    <w:tab/>
                  </w:r>
                </w:p>
                <w:p w:rsidR="00F93FC5" w:rsidRDefault="00F93FC5" w:rsidP="00F93FC5">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POLS</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U.S. &amp; Georgia Government or</w:t>
                  </w:r>
                </w:p>
                <w:p w:rsidR="00F93FC5" w:rsidRPr="00E454F7" w:rsidRDefault="00F93FC5" w:rsidP="00F93FC5">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HONR</w:t>
                  </w:r>
                  <w:r w:rsidRPr="00E454F7">
                    <w:rPr>
                      <w:rFonts w:ascii="Times New Roman" w:hAnsi="Times New Roman"/>
                      <w:color w:val="262626" w:themeColor="text1" w:themeTint="D9"/>
                      <w:spacing w:val="-3"/>
                      <w:sz w:val="18"/>
                      <w:szCs w:val="18"/>
                    </w:rPr>
                    <w:tab/>
                    <w:t>1161</w:t>
                  </w:r>
                  <w:r w:rsidRPr="00E454F7">
                    <w:rPr>
                      <w:rFonts w:ascii="Times New Roman" w:hAnsi="Times New Roman"/>
                      <w:color w:val="262626" w:themeColor="text1" w:themeTint="D9"/>
                      <w:spacing w:val="-3"/>
                      <w:sz w:val="18"/>
                      <w:szCs w:val="18"/>
                    </w:rPr>
                    <w:tab/>
                    <w:t>Honors U.S. &amp; Georgia Government</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420"/>
                      <w:tab w:val="left" w:pos="4320"/>
                      <w:tab w:val="left" w:pos="8550"/>
                      <w:tab w:val="left" w:pos="858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E Options   </w:t>
                  </w:r>
                  <w:r w:rsidRPr="00E454F7">
                    <w:rPr>
                      <w:rFonts w:ascii="Times New Roman" w:hAnsi="Times New Roman"/>
                      <w:color w:val="262626" w:themeColor="text1" w:themeTint="D9"/>
                      <w:spacing w:val="-3"/>
                      <w:sz w:val="18"/>
                      <w:szCs w:val="18"/>
                    </w:rPr>
                    <w:tab/>
                    <w:t xml:space="preserve">Social Science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ACCT</w:t>
                  </w:r>
                  <w:r w:rsidRPr="00E454F7">
                    <w:rPr>
                      <w:rFonts w:ascii="Times New Roman" w:hAnsi="Times New Roman"/>
                      <w:color w:val="262626" w:themeColor="text1" w:themeTint="D9"/>
                      <w:spacing w:val="-3"/>
                      <w:sz w:val="18"/>
                      <w:szCs w:val="18"/>
                    </w:rPr>
                    <w:tab/>
                    <w:t>2100</w:t>
                  </w:r>
                  <w:r w:rsidRPr="00E454F7">
                    <w:rPr>
                      <w:rFonts w:ascii="Times New Roman" w:hAnsi="Times New Roman"/>
                      <w:color w:val="262626" w:themeColor="text1" w:themeTint="D9"/>
                      <w:spacing w:val="-3"/>
                      <w:sz w:val="18"/>
                      <w:szCs w:val="18"/>
                    </w:rPr>
                    <w:tab/>
                    <w:t>Survey of Accounting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b/>
                      <w:color w:val="262626" w:themeColor="text1" w:themeTint="D9"/>
                      <w:spacing w:val="-3"/>
                      <w:sz w:val="18"/>
                      <w:szCs w:val="18"/>
                    </w:rPr>
                  </w:pPr>
                  <w:r w:rsidRPr="00E454F7">
                    <w:rPr>
                      <w:rFonts w:ascii="Times New Roman" w:hAnsi="Times New Roman"/>
                      <w:color w:val="262626" w:themeColor="text1" w:themeTint="D9"/>
                      <w:spacing w:val="-3"/>
                      <w:sz w:val="18"/>
                      <w:szCs w:val="18"/>
                    </w:rPr>
                    <w:t>BISE</w:t>
                  </w:r>
                  <w:r w:rsidRPr="00E454F7">
                    <w:rPr>
                      <w:rFonts w:ascii="Times New Roman" w:hAnsi="Times New Roman"/>
                      <w:color w:val="262626" w:themeColor="text1" w:themeTint="D9"/>
                      <w:spacing w:val="-3"/>
                      <w:sz w:val="18"/>
                      <w:szCs w:val="18"/>
                    </w:rPr>
                    <w:tab/>
                    <w:t>2010</w:t>
                  </w:r>
                  <w:r w:rsidRPr="00E454F7">
                    <w:rPr>
                      <w:rFonts w:ascii="Times New Roman" w:hAnsi="Times New Roman"/>
                      <w:color w:val="262626" w:themeColor="text1" w:themeTint="D9"/>
                      <w:spacing w:val="-3"/>
                      <w:sz w:val="18"/>
                      <w:szCs w:val="18"/>
                    </w:rPr>
                    <w:tab/>
                    <w:t>Fundamentals of Computer Applications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r w:rsidRPr="00E454F7">
                    <w:rPr>
                      <w:rFonts w:ascii="Times New Roman Bold" w:hAnsi="Times New Roman Bold" w:cs="Times New Roman Bold"/>
                      <w:color w:val="262626" w:themeColor="text1" w:themeTint="D9"/>
                      <w:spacing w:val="-3"/>
                      <w:sz w:val="18"/>
                      <w:szCs w:val="18"/>
                      <w:u w:val="single"/>
                    </w:rPr>
                    <w:t xml:space="preserve"> </w:t>
                  </w: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12</w:t>
                  </w:r>
                </w:p>
              </w:txbxContent>
            </v:textbox>
            <w10:wrap type="square"/>
          </v:shape>
        </w:pict>
      </w:r>
      <w:r w:rsidRPr="003060D0">
        <w:rPr>
          <w:rFonts w:ascii="Times New Roman" w:hAnsi="Times New Roman"/>
          <w:noProof/>
          <w:color w:val="262626" w:themeColor="text1" w:themeTint="D9"/>
          <w:spacing w:val="-4"/>
          <w:sz w:val="18"/>
          <w:szCs w:val="18"/>
        </w:rPr>
        <w:pict>
          <v:shape id="_x0000_s1038" type="#_x0000_t202" style="position:absolute;left:0;text-align:left;margin-left:9.85pt;margin-top:4.2pt;width:252pt;height:81.35pt;z-index:251673600" stroked="f">
            <v:textbox style="mso-next-textbox:#_x0000_s1038;mso-fit-shape-to-text:t">
              <w:txbxContent>
                <w:p w:rsidR="00F93FC5" w:rsidRPr="00E454F7" w:rsidRDefault="00F93FC5" w:rsidP="00F93FC5">
                  <w:pPr>
                    <w:widowControl w:val="0"/>
                    <w:tabs>
                      <w:tab w:val="left" w:pos="630"/>
                      <w:tab w:val="left" w:pos="1170"/>
                      <w:tab w:val="left" w:pos="4500"/>
                      <w:tab w:val="left" w:pos="8584"/>
                      <w:tab w:val="left" w:pos="9996"/>
                    </w:tabs>
                    <w:autoSpaceDE w:val="0"/>
                    <w:autoSpaceDN w:val="0"/>
                    <w:adjustRightInd w:val="0"/>
                    <w:spacing w:before="1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(Fall Semester)</w:t>
                  </w:r>
                  <w:r w:rsidRPr="00E454F7">
                    <w:rPr>
                      <w:rFonts w:ascii="Times New Roman Bold" w:hAnsi="Times New Roman Bold" w:cs="Times New Roman Bold"/>
                      <w:color w:val="262626" w:themeColor="text1" w:themeTint="D9"/>
                      <w:spacing w:val="-3"/>
                      <w:sz w:val="18"/>
                      <w:szCs w:val="18"/>
                    </w:rPr>
                    <w:tab/>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English Composition I</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MATH</w:t>
                  </w:r>
                  <w:r w:rsidRPr="00E454F7">
                    <w:rPr>
                      <w:rFonts w:ascii="Times New Roman" w:hAnsi="Times New Roman"/>
                      <w:color w:val="262626" w:themeColor="text1" w:themeTint="D9"/>
                      <w:spacing w:val="-3"/>
                      <w:sz w:val="18"/>
                      <w:szCs w:val="18"/>
                    </w:rPr>
                    <w:tab/>
                    <w:t>1111</w:t>
                  </w:r>
                  <w:r w:rsidRPr="00E454F7">
                    <w:rPr>
                      <w:rFonts w:ascii="Times New Roman" w:hAnsi="Times New Roman"/>
                      <w:color w:val="262626" w:themeColor="text1" w:themeTint="D9"/>
                      <w:spacing w:val="-3"/>
                      <w:sz w:val="18"/>
                      <w:szCs w:val="18"/>
                    </w:rPr>
                    <w:tab/>
                    <w:t>Mathematical Modeling or College Algebra</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 xml:space="preserve"> Science, Math, Technology </w:t>
                  </w:r>
                  <w:r w:rsidRPr="00E454F7">
                    <w:rPr>
                      <w:rFonts w:ascii="Times New Roman" w:hAnsi="Times New Roman"/>
                      <w:color w:val="262626" w:themeColor="text1" w:themeTint="D9"/>
                      <w:spacing w:val="-3"/>
                      <w:sz w:val="18"/>
                      <w:szCs w:val="18"/>
                    </w:rPr>
                    <w:tab/>
                    <w:t>4</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Pr>
                      <w:rFonts w:ascii="Times New Roman" w:hAnsi="Times New Roman"/>
                      <w:color w:val="262626" w:themeColor="text1" w:themeTint="D9"/>
                      <w:spacing w:val="-3"/>
                      <w:sz w:val="18"/>
                      <w:szCs w:val="18"/>
                    </w:rPr>
                    <w:tab/>
                    <w:t>Select One</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line="207" w:lineRule="exact"/>
                    <w:ind w:right="-345"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13</w:t>
                  </w:r>
                </w:p>
              </w:txbxContent>
            </v:textbox>
            <w10:wrap type="square"/>
          </v:shape>
        </w:pict>
      </w:r>
    </w:p>
    <w:p w:rsidR="00F93FC5" w:rsidRDefault="003060D0" w:rsidP="00F93FC5">
      <w:pPr>
        <w:widowControl w:val="0"/>
        <w:autoSpaceDE w:val="0"/>
        <w:autoSpaceDN w:val="0"/>
        <w:adjustRightInd w:val="0"/>
        <w:spacing w:before="67" w:after="0" w:line="207" w:lineRule="exact"/>
        <w:ind w:left="270" w:firstLine="0"/>
        <w:jc w:val="center"/>
        <w:rPr>
          <w:rFonts w:ascii="Times New Roman" w:hAnsi="Times New Roman"/>
          <w:color w:val="262626" w:themeColor="text1" w:themeTint="D9"/>
          <w:spacing w:val="-4"/>
          <w:sz w:val="18"/>
          <w:szCs w:val="18"/>
        </w:rPr>
      </w:pPr>
      <w:r w:rsidRPr="003060D0">
        <w:rPr>
          <w:noProof/>
        </w:rPr>
        <w:pict>
          <v:shape id="_x0000_s1042" type="#_x0000_t202" style="position:absolute;left:0;text-align:left;margin-left:-267pt;margin-top:85.1pt;width:257.1pt;height:73.25pt;z-index:251677696" stroked="f">
            <v:textbox style="mso-next-textbox:#_x0000_s1042;mso-fit-shape-to-text:t">
              <w:txbxContent>
                <w:p w:rsidR="00F93FC5" w:rsidRPr="00E454F7" w:rsidRDefault="00F93FC5" w:rsidP="00F93FC5">
                  <w:pPr>
                    <w:widowControl w:val="0"/>
                    <w:tabs>
                      <w:tab w:val="left" w:pos="720"/>
                      <w:tab w:val="left" w:pos="1170"/>
                      <w:tab w:val="left" w:pos="4590"/>
                      <w:tab w:val="left" w:pos="594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(Fall Semester)</w:t>
                  </w:r>
                </w:p>
                <w:p w:rsidR="00F93FC5" w:rsidRPr="00E454F7" w:rsidRDefault="00F93FC5" w:rsidP="00F93FC5">
                  <w:pPr>
                    <w:widowControl w:val="0"/>
                    <w:tabs>
                      <w:tab w:val="left" w:pos="720"/>
                      <w:tab w:val="left" w:pos="1170"/>
                      <w:tab w:val="left" w:pos="2587"/>
                      <w:tab w:val="left" w:pos="3645"/>
                      <w:tab w:val="left" w:pos="4590"/>
                      <w:tab w:val="left" w:pos="594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4127</w:t>
                  </w:r>
                  <w:r w:rsidRPr="00E454F7">
                    <w:rPr>
                      <w:rFonts w:ascii="Times New Roman" w:hAnsi="Times New Roman"/>
                      <w:color w:val="262626" w:themeColor="text1" w:themeTint="D9"/>
                      <w:spacing w:val="-3"/>
                      <w:sz w:val="18"/>
                      <w:szCs w:val="18"/>
                    </w:rPr>
                    <w:tab/>
                    <w:t>Small Business Management</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u w:val="single"/>
                    </w:rPr>
                  </w:pP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u w:val="single"/>
                    </w:rPr>
                    <w:t xml:space="preserve">   </w:t>
                  </w:r>
                </w:p>
                <w:p w:rsidR="00F93FC5" w:rsidRPr="00E454F7" w:rsidRDefault="00F93FC5" w:rsidP="00F93FC5">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3+</w:t>
                  </w:r>
                </w:p>
                <w:p w:rsidR="00F93FC5" w:rsidRPr="00E454F7" w:rsidRDefault="00F93FC5" w:rsidP="00F93FC5">
                  <w:pPr>
                    <w:ind w:firstLine="0"/>
                    <w:rPr>
                      <w:color w:val="262626" w:themeColor="text1" w:themeTint="D9"/>
                    </w:rPr>
                  </w:pPr>
                </w:p>
              </w:txbxContent>
            </v:textbox>
            <w10:wrap type="square"/>
          </v:shape>
        </w:pict>
      </w:r>
      <w:r w:rsidR="00F93FC5" w:rsidRPr="00E454F7">
        <w:rPr>
          <w:rFonts w:ascii="Times New Roman" w:hAnsi="Times New Roman"/>
          <w:b/>
          <w:color w:val="262626" w:themeColor="text1" w:themeTint="D9"/>
          <w:spacing w:val="-3"/>
          <w:sz w:val="18"/>
          <w:szCs w:val="18"/>
        </w:rPr>
        <w:t>AAS/AAT Applied Credits*     (Up to 27 hrs.)</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236525">
      <w:pPr>
        <w:rPr>
          <w:rFonts w:ascii="Times New Roman" w:hAnsi="Times New Roman"/>
          <w:color w:val="262626" w:themeColor="text1" w:themeTint="D9"/>
          <w:spacing w:val="-4"/>
          <w:sz w:val="18"/>
          <w:szCs w:val="18"/>
        </w:rPr>
      </w:pPr>
      <w:r>
        <w:rPr>
          <w:rFonts w:ascii="Times New Roman" w:hAnsi="Times New Roman"/>
          <w:noProof/>
          <w:color w:val="262626" w:themeColor="text1" w:themeTint="D9"/>
          <w:spacing w:val="-4"/>
          <w:sz w:val="18"/>
          <w:szCs w:val="18"/>
        </w:rPr>
        <w:pict>
          <v:shape id="_x0000_s1043" type="#_x0000_t202" style="position:absolute;left:0;text-align:left;margin-left:6.15pt;margin-top:41.3pt;width:246pt;height:70.65pt;z-index:251678720" stroked="f">
            <v:textbox style="mso-next-textbox:#_x0000_s1043;mso-fit-shape-to-text:t">
              <w:txbxContent>
                <w:p w:rsidR="00F93FC5" w:rsidRPr="00E454F7" w:rsidRDefault="00F93FC5" w:rsidP="00F93FC5">
                  <w:pPr>
                    <w:widowControl w:val="0"/>
                    <w:tabs>
                      <w:tab w:val="left" w:pos="540"/>
                      <w:tab w:val="left" w:pos="720"/>
                      <w:tab w:val="left" w:pos="1170"/>
                      <w:tab w:val="left" w:pos="2880"/>
                      <w:tab w:val="left" w:pos="432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(Spring Semester)</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right="-75"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 xml:space="preserve">4111 </w:t>
                  </w:r>
                  <w:r w:rsidRPr="00E454F7">
                    <w:rPr>
                      <w:rFonts w:ascii="Times New Roman" w:hAnsi="Times New Roman"/>
                      <w:color w:val="262626" w:themeColor="text1" w:themeTint="D9"/>
                      <w:spacing w:val="-3"/>
                      <w:sz w:val="18"/>
                      <w:szCs w:val="18"/>
                    </w:rPr>
                    <w:tab/>
                    <w:t xml:space="preserve">Seminar in Org. Theory/Behavior   OR </w:t>
                  </w:r>
                  <w:r w:rsidRPr="00E454F7">
                    <w:rPr>
                      <w:rFonts w:ascii="Times New Roman" w:hAnsi="Times New Roman"/>
                      <w:color w:val="262626" w:themeColor="text1" w:themeTint="D9"/>
                      <w:spacing w:val="-3"/>
                      <w:sz w:val="18"/>
                      <w:szCs w:val="18"/>
                    </w:rPr>
                    <w:tab/>
                    <w:t xml:space="preserve"> </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4030</w:t>
                  </w:r>
                  <w:r w:rsidRPr="00E454F7">
                    <w:rPr>
                      <w:rFonts w:ascii="Times New Roman" w:hAnsi="Times New Roman"/>
                      <w:color w:val="262626" w:themeColor="text1" w:themeTint="D9"/>
                      <w:spacing w:val="-3"/>
                      <w:sz w:val="18"/>
                      <w:szCs w:val="18"/>
                    </w:rPr>
                    <w:tab/>
                    <w:t>Quality Management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4126</w:t>
                  </w:r>
                  <w:r w:rsidRPr="00E454F7">
                    <w:rPr>
                      <w:rFonts w:ascii="Times New Roman" w:hAnsi="Times New Roman"/>
                      <w:color w:val="262626" w:themeColor="text1" w:themeTint="D9"/>
                      <w:spacing w:val="-3"/>
                      <w:sz w:val="18"/>
                      <w:szCs w:val="18"/>
                    </w:rPr>
                    <w:tab/>
                    <w:t>Organizational Learning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4199</w:t>
                  </w:r>
                  <w:r w:rsidRPr="00E454F7">
                    <w:rPr>
                      <w:rFonts w:ascii="Times New Roman" w:hAnsi="Times New Roman"/>
                      <w:color w:val="262626" w:themeColor="text1" w:themeTint="D9"/>
                      <w:spacing w:val="-3"/>
                      <w:sz w:val="18"/>
                      <w:szCs w:val="18"/>
                    </w:rPr>
                    <w:tab/>
                    <w:t>Business Policy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540"/>
                      <w:tab w:val="left" w:pos="720"/>
                      <w:tab w:val="left" w:pos="1170"/>
                      <w:tab w:val="left" w:pos="2880"/>
                      <w:tab w:val="left" w:pos="4320"/>
                      <w:tab w:val="left" w:pos="8584"/>
                      <w:tab w:val="left" w:pos="9995"/>
                    </w:tabs>
                    <w:autoSpaceDE w:val="0"/>
                    <w:autoSpaceDN w:val="0"/>
                    <w:adjustRightInd w:val="0"/>
                    <w:spacing w:before="1"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9+</w:t>
                  </w:r>
                </w:p>
              </w:txbxContent>
            </v:textbox>
            <w10:wrap type="square"/>
          </v:shape>
        </w:pict>
      </w:r>
      <w:r w:rsidR="00F93FC5">
        <w:rPr>
          <w:rFonts w:ascii="Times New Roman" w:hAnsi="Times New Roman"/>
          <w:color w:val="262626" w:themeColor="text1" w:themeTint="D9"/>
          <w:spacing w:val="-4"/>
          <w:sz w:val="18"/>
          <w:szCs w:val="18"/>
        </w:rPr>
        <w:br w:type="page"/>
      </w:r>
    </w:p>
    <w:p w:rsidR="00F93FC5" w:rsidRDefault="00F93FC5" w:rsidP="00867716">
      <w:pPr>
        <w:pStyle w:val="Heading2"/>
        <w:spacing w:before="0"/>
        <w:ind w:left="274" w:firstLine="0"/>
        <w:rPr>
          <w:rFonts w:ascii="Times New Roman" w:hAnsi="Times New Roman"/>
          <w:color w:val="191919"/>
          <w:w w:val="97"/>
          <w:sz w:val="53"/>
          <w:szCs w:val="53"/>
        </w:rPr>
      </w:pPr>
      <w:bookmarkStart w:id="89" w:name="_Toc295328927"/>
      <w:bookmarkStart w:id="90" w:name="_Toc295578830"/>
      <w:r>
        <w:rPr>
          <w:rFonts w:ascii="Times New Roman" w:hAnsi="Times New Roman"/>
          <w:color w:val="191919"/>
          <w:w w:val="96"/>
          <w:sz w:val="71"/>
          <w:szCs w:val="71"/>
        </w:rPr>
        <w:lastRenderedPageBreak/>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A</w:t>
      </w:r>
      <w:r>
        <w:rPr>
          <w:rFonts w:ascii="Times New Roman" w:hAnsi="Times New Roman"/>
          <w:color w:val="191919"/>
          <w:w w:val="96"/>
          <w:sz w:val="53"/>
          <w:szCs w:val="53"/>
        </w:rPr>
        <w:t>CCOUNTING</w:t>
      </w:r>
      <w:r>
        <w:rPr>
          <w:rFonts w:ascii="Times New Roman" w:hAnsi="Times New Roman"/>
          <w:color w:val="191919"/>
          <w:w w:val="96"/>
          <w:sz w:val="71"/>
          <w:szCs w:val="71"/>
        </w:rPr>
        <w:t xml:space="preserve">, </w:t>
      </w:r>
      <w:r>
        <w:rPr>
          <w:rFonts w:ascii="Times New Roman" w:hAnsi="Times New Roman"/>
          <w:color w:val="191919"/>
          <w:w w:val="96"/>
          <w:sz w:val="71"/>
          <w:szCs w:val="71"/>
        </w:rPr>
        <w:br/>
      </w:r>
      <w:r>
        <w:rPr>
          <w:rFonts w:ascii="Times New Roman" w:hAnsi="Times New Roman"/>
          <w:color w:val="191919"/>
          <w:w w:val="97"/>
          <w:sz w:val="71"/>
          <w:szCs w:val="71"/>
        </w:rPr>
        <w:t>B</w:t>
      </w:r>
      <w:r>
        <w:rPr>
          <w:rFonts w:ascii="Times New Roman" w:hAnsi="Times New Roman"/>
          <w:color w:val="191919"/>
          <w:w w:val="97"/>
          <w:sz w:val="53"/>
          <w:szCs w:val="53"/>
        </w:rPr>
        <w:t>USINESS</w:t>
      </w:r>
      <w:r>
        <w:rPr>
          <w:rFonts w:ascii="Times New Roman" w:hAnsi="Times New Roman"/>
          <w:color w:val="191919"/>
          <w:w w:val="97"/>
          <w:sz w:val="71"/>
          <w:szCs w:val="71"/>
        </w:rPr>
        <w:t xml:space="preserve"> I</w:t>
      </w:r>
      <w:r>
        <w:rPr>
          <w:rFonts w:ascii="Times New Roman" w:hAnsi="Times New Roman"/>
          <w:color w:val="191919"/>
          <w:w w:val="97"/>
          <w:sz w:val="53"/>
          <w:szCs w:val="53"/>
        </w:rPr>
        <w:t>NFORMATION</w:t>
      </w:r>
      <w:r>
        <w:rPr>
          <w:rFonts w:ascii="Times New Roman" w:hAnsi="Times New Roman"/>
          <w:color w:val="191919"/>
          <w:w w:val="97"/>
          <w:sz w:val="71"/>
          <w:szCs w:val="71"/>
        </w:rPr>
        <w:t xml:space="preserve"> S</w:t>
      </w:r>
      <w:r>
        <w:rPr>
          <w:rFonts w:ascii="Times New Roman" w:hAnsi="Times New Roman"/>
          <w:color w:val="191919"/>
          <w:w w:val="97"/>
          <w:sz w:val="53"/>
          <w:szCs w:val="53"/>
        </w:rPr>
        <w:t>YSTEMS</w:t>
      </w:r>
      <w:bookmarkEnd w:id="89"/>
      <w:bookmarkEnd w:id="90"/>
    </w:p>
    <w:p w:rsidR="00F93FC5" w:rsidRDefault="00F93FC5" w:rsidP="00867716">
      <w:pPr>
        <w:pStyle w:val="Heading2"/>
        <w:spacing w:before="0"/>
        <w:ind w:left="274" w:firstLine="0"/>
        <w:rPr>
          <w:rFonts w:ascii="Times New Roman" w:hAnsi="Times New Roman"/>
          <w:color w:val="191919"/>
          <w:w w:val="97"/>
          <w:sz w:val="53"/>
          <w:szCs w:val="53"/>
        </w:rPr>
      </w:pPr>
      <w:bookmarkStart w:id="91" w:name="_Toc295328928"/>
      <w:bookmarkStart w:id="92" w:name="_Toc295578831"/>
      <w:r>
        <w:rPr>
          <w:rFonts w:ascii="Times New Roman" w:hAnsi="Times New Roman"/>
          <w:color w:val="191919"/>
          <w:w w:val="97"/>
          <w:sz w:val="53"/>
          <w:szCs w:val="53"/>
        </w:rPr>
        <w:t>AND</w:t>
      </w:r>
      <w:r>
        <w:rPr>
          <w:rFonts w:ascii="Times New Roman" w:hAnsi="Times New Roman"/>
          <w:color w:val="191919"/>
          <w:w w:val="97"/>
          <w:sz w:val="71"/>
          <w:szCs w:val="71"/>
        </w:rPr>
        <w:t xml:space="preserve"> M</w:t>
      </w:r>
      <w:r>
        <w:rPr>
          <w:rFonts w:ascii="Times New Roman" w:hAnsi="Times New Roman"/>
          <w:color w:val="191919"/>
          <w:w w:val="97"/>
          <w:sz w:val="53"/>
          <w:szCs w:val="53"/>
        </w:rPr>
        <w:t>ARKETING</w:t>
      </w:r>
      <w:bookmarkEnd w:id="91"/>
      <w:bookmarkEnd w:id="92"/>
    </w:p>
    <w:p w:rsidR="00F93FC5" w:rsidRDefault="00F93FC5" w:rsidP="00F93FC5">
      <w:pPr>
        <w:widowControl w:val="0"/>
        <w:autoSpaceDE w:val="0"/>
        <w:autoSpaceDN w:val="0"/>
        <w:adjustRightInd w:val="0"/>
        <w:spacing w:before="195" w:after="0" w:line="210" w:lineRule="exact"/>
        <w:ind w:left="270" w:right="450" w:hanging="13"/>
        <w:jc w:val="both"/>
        <w:rPr>
          <w:rFonts w:ascii="Times New Roman" w:hAnsi="Times New Roman"/>
          <w:color w:val="191919"/>
          <w:spacing w:val="-4"/>
          <w:sz w:val="18"/>
          <w:szCs w:val="18"/>
        </w:rPr>
      </w:pPr>
      <w:r>
        <w:rPr>
          <w:rFonts w:ascii="Times New Roman" w:hAnsi="Times New Roman"/>
          <w:color w:val="191919"/>
          <w:spacing w:val="-2"/>
          <w:sz w:val="18"/>
          <w:szCs w:val="18"/>
        </w:rPr>
        <w:t xml:space="preserve">The Accounting, Business Information Systems and Marketing Department offers undergraduate courses for the student who plans to enter </w:t>
      </w:r>
      <w:r>
        <w:rPr>
          <w:rFonts w:ascii="Times New Roman" w:hAnsi="Times New Roman"/>
          <w:color w:val="191919"/>
          <w:spacing w:val="-2"/>
          <w:sz w:val="18"/>
          <w:szCs w:val="18"/>
        </w:rPr>
        <w:br/>
      </w:r>
      <w:r>
        <w:rPr>
          <w:rFonts w:ascii="Times New Roman" w:hAnsi="Times New Roman"/>
          <w:color w:val="191919"/>
          <w:spacing w:val="-3"/>
          <w:sz w:val="18"/>
          <w:szCs w:val="18"/>
        </w:rPr>
        <w:t xml:space="preserve">the business world in an administrative capacity. The programs are accredited by the Association of Collegiate Business Schools and Programs </w:t>
      </w:r>
      <w:r>
        <w:rPr>
          <w:rFonts w:ascii="Times New Roman" w:hAnsi="Times New Roman"/>
          <w:color w:val="191919"/>
          <w:spacing w:val="-4"/>
          <w:sz w:val="18"/>
          <w:szCs w:val="18"/>
        </w:rPr>
        <w:t xml:space="preserve">(ACBSP). </w:t>
      </w:r>
    </w:p>
    <w:p w:rsidR="00F93FC5" w:rsidRPr="00C23BEA" w:rsidRDefault="00F93FC5" w:rsidP="00F93FC5">
      <w:pPr>
        <w:widowControl w:val="0"/>
        <w:autoSpaceDE w:val="0"/>
        <w:autoSpaceDN w:val="0"/>
        <w:adjustRightInd w:val="0"/>
        <w:spacing w:before="208" w:after="0" w:line="213" w:lineRule="exact"/>
        <w:ind w:left="270" w:right="450" w:hanging="13"/>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1"/>
          <w:sz w:val="18"/>
          <w:szCs w:val="18"/>
        </w:rPr>
        <w:t xml:space="preserve">The program of study in Accounting, Business Information Systems and Marketing leads to a Bachelor of Science degree in Accounting, </w:t>
      </w:r>
      <w:r w:rsidRPr="00C23BEA">
        <w:rPr>
          <w:rFonts w:ascii="Times New Roman" w:hAnsi="Times New Roman"/>
          <w:color w:val="262626" w:themeColor="text1" w:themeTint="D9"/>
          <w:spacing w:val="-2"/>
          <w:sz w:val="18"/>
          <w:szCs w:val="18"/>
        </w:rPr>
        <w:t xml:space="preserve">Business Information Systems, or Marketing. Internships are available for students to apply what has been learned in the classroom to real- </w:t>
      </w:r>
      <w:r w:rsidRPr="00C23BEA">
        <w:rPr>
          <w:rFonts w:ascii="Times New Roman" w:hAnsi="Times New Roman"/>
          <w:color w:val="262626" w:themeColor="text1" w:themeTint="D9"/>
          <w:spacing w:val="-3"/>
          <w:sz w:val="18"/>
          <w:szCs w:val="18"/>
        </w:rPr>
        <w:t xml:space="preserve">world situations. To be admitted to programs in Accounting, Business Information Systems, and Marketing as a major, the student must have </w:t>
      </w:r>
      <w:r w:rsidRPr="00C23BEA">
        <w:rPr>
          <w:rFonts w:ascii="Times New Roman" w:hAnsi="Times New Roman"/>
          <w:color w:val="262626" w:themeColor="text1" w:themeTint="D9"/>
          <w:spacing w:val="-4"/>
          <w:sz w:val="18"/>
          <w:szCs w:val="18"/>
        </w:rPr>
        <w:t xml:space="preserve">a cumulative grade point average of 2.25 or higher. </w:t>
      </w:r>
    </w:p>
    <w:p w:rsidR="00F93FC5" w:rsidRPr="00C23BEA" w:rsidRDefault="00F93FC5" w:rsidP="00F93FC5">
      <w:pPr>
        <w:widowControl w:val="0"/>
        <w:autoSpaceDE w:val="0"/>
        <w:autoSpaceDN w:val="0"/>
        <w:adjustRightInd w:val="0"/>
        <w:spacing w:before="207" w:after="0" w:line="213" w:lineRule="exact"/>
        <w:ind w:left="270" w:right="450" w:hanging="13"/>
        <w:jc w:val="both"/>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2"/>
          <w:sz w:val="18"/>
          <w:szCs w:val="18"/>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w:t>
      </w:r>
      <w:r w:rsidRPr="00C23BEA">
        <w:rPr>
          <w:rFonts w:ascii="Times New Roman" w:hAnsi="Times New Roman"/>
          <w:color w:val="262626" w:themeColor="text1" w:themeTint="D9"/>
          <w:spacing w:val="-3"/>
          <w:sz w:val="18"/>
          <w:szCs w:val="18"/>
        </w:rPr>
        <w:t>are also introduced and taught to use and interact with contemporary technology. Developing critical thinking and communications skills</w:t>
      </w:r>
      <w:r>
        <w:rPr>
          <w:rFonts w:ascii="Times New Roman" w:hAnsi="Times New Roman"/>
          <w:color w:val="262626" w:themeColor="text1" w:themeTint="D9"/>
          <w:spacing w:val="-3"/>
          <w:sz w:val="18"/>
          <w:szCs w:val="18"/>
        </w:rPr>
        <w:t xml:space="preserve"> </w:t>
      </w:r>
      <w:r w:rsidRPr="00C23BEA">
        <w:rPr>
          <w:rFonts w:ascii="Times New Roman" w:hAnsi="Times New Roman"/>
          <w:color w:val="262626" w:themeColor="text1" w:themeTint="D9"/>
          <w:spacing w:val="-3"/>
          <w:sz w:val="18"/>
          <w:szCs w:val="18"/>
        </w:rPr>
        <w:t>is</w:t>
      </w:r>
      <w:r>
        <w:rPr>
          <w:rFonts w:ascii="Times New Roman" w:hAnsi="Times New Roman"/>
          <w:color w:val="262626" w:themeColor="text1" w:themeTint="D9"/>
          <w:spacing w:val="-3"/>
          <w:sz w:val="18"/>
          <w:szCs w:val="18"/>
        </w:rPr>
        <w:t xml:space="preserve"> </w:t>
      </w:r>
      <w:r w:rsidRPr="00C23BEA">
        <w:rPr>
          <w:rFonts w:ascii="Times New Roman" w:hAnsi="Times New Roman"/>
          <w:color w:val="262626" w:themeColor="text1" w:themeTint="D9"/>
          <w:spacing w:val="-3"/>
          <w:sz w:val="18"/>
          <w:szCs w:val="18"/>
        </w:rPr>
        <w:t xml:space="preserve">also emphasized in the program. Additionally, students are encouraged to sit for certification examinations at the completion of the program. </w:t>
      </w:r>
    </w:p>
    <w:p w:rsidR="00F93FC5" w:rsidRPr="00C23BEA" w:rsidRDefault="00F93FC5" w:rsidP="00F93FC5">
      <w:pPr>
        <w:widowControl w:val="0"/>
        <w:autoSpaceDE w:val="0"/>
        <w:autoSpaceDN w:val="0"/>
        <w:adjustRightInd w:val="0"/>
        <w:spacing w:before="210" w:after="0" w:line="210" w:lineRule="exact"/>
        <w:ind w:left="270" w:right="450" w:hanging="13"/>
        <w:jc w:val="both"/>
        <w:rPr>
          <w:rFonts w:ascii="Times New Roman" w:hAnsi="Times New Roman"/>
          <w:color w:val="262626" w:themeColor="text1" w:themeTint="D9"/>
          <w:spacing w:val="-1"/>
          <w:sz w:val="18"/>
          <w:szCs w:val="18"/>
        </w:rPr>
      </w:pPr>
      <w:r w:rsidRPr="00C23BEA">
        <w:rPr>
          <w:rFonts w:ascii="Times New Roman" w:hAnsi="Times New Roman"/>
          <w:color w:val="262626" w:themeColor="text1" w:themeTint="D9"/>
          <w:spacing w:val="-3"/>
          <w:sz w:val="18"/>
          <w:szCs w:val="18"/>
        </w:rPr>
        <w:t xml:space="preserve">The business information systems program integrates information technology, people and business.  The program provides professional preparation for persons who are interested in coordinating, </w:t>
      </w:r>
      <w:r w:rsidRPr="00C23BEA">
        <w:rPr>
          <w:rFonts w:ascii="Times New Roman" w:hAnsi="Times New Roman"/>
          <w:color w:val="262626" w:themeColor="text1" w:themeTint="D9"/>
          <w:spacing w:val="-2"/>
          <w:sz w:val="18"/>
          <w:szCs w:val="18"/>
        </w:rPr>
        <w:t>facilitating and expediting functions of the office in business, industrial and governmental organizations. Focus is on the development of computer operation skills</w:t>
      </w:r>
      <w:r w:rsidRPr="00C23BEA">
        <w:rPr>
          <w:rFonts w:ascii="Times New Roman" w:hAnsi="Times New Roman"/>
          <w:color w:val="262626" w:themeColor="text1" w:themeTint="D9"/>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F93FC5" w:rsidRDefault="00F93FC5" w:rsidP="00F93FC5">
      <w:pPr>
        <w:widowControl w:val="0"/>
        <w:autoSpaceDE w:val="0"/>
        <w:autoSpaceDN w:val="0"/>
        <w:adjustRightInd w:val="0"/>
        <w:spacing w:before="206" w:after="0" w:line="215" w:lineRule="exact"/>
        <w:ind w:left="270" w:right="450" w:hanging="13"/>
        <w:jc w:val="both"/>
        <w:rPr>
          <w:rFonts w:ascii="Times New Roman" w:hAnsi="Times New Roman"/>
          <w:color w:val="191919"/>
          <w:spacing w:val="-3"/>
          <w:sz w:val="18"/>
          <w:szCs w:val="18"/>
        </w:rPr>
      </w:pPr>
      <w:r w:rsidRPr="00C23BEA">
        <w:rPr>
          <w:rFonts w:ascii="Times New Roman" w:hAnsi="Times New Roman"/>
          <w:color w:val="262626" w:themeColor="text1" w:themeTint="D9"/>
          <w:spacing w:val="-2"/>
          <w:sz w:val="18"/>
          <w:szCs w:val="18"/>
        </w:rPr>
        <w:t>The marketing program is designed to provide the student with opportunities to acquire the skills, concepts and knowledge neede</w:t>
      </w:r>
      <w:r>
        <w:rPr>
          <w:rFonts w:ascii="Times New Roman" w:hAnsi="Times New Roman"/>
          <w:color w:val="191919"/>
          <w:spacing w:val="-2"/>
          <w:sz w:val="18"/>
          <w:szCs w:val="18"/>
        </w:rPr>
        <w:t xml:space="preserv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w:t>
      </w:r>
      <w:r>
        <w:rPr>
          <w:rFonts w:ascii="Times New Roman" w:hAnsi="Times New Roman"/>
          <w:color w:val="191919"/>
          <w:spacing w:val="-3"/>
          <w:sz w:val="18"/>
          <w:szCs w:val="18"/>
        </w:rPr>
        <w:t xml:space="preserve">purchasing, advertising, promotion, physical distribution, industrial marketing, customer service, marketing research, consumer service </w:t>
      </w:r>
      <w:proofErr w:type="gramStart"/>
      <w:r>
        <w:rPr>
          <w:rFonts w:ascii="Times New Roman" w:hAnsi="Times New Roman"/>
          <w:color w:val="191919"/>
          <w:spacing w:val="-3"/>
          <w:sz w:val="18"/>
          <w:szCs w:val="18"/>
        </w:rPr>
        <w:t>and  many</w:t>
      </w:r>
      <w:proofErr w:type="gramEnd"/>
      <w:r>
        <w:rPr>
          <w:rFonts w:ascii="Times New Roman" w:hAnsi="Times New Roman"/>
          <w:color w:val="191919"/>
          <w:spacing w:val="-3"/>
          <w:sz w:val="18"/>
          <w:szCs w:val="18"/>
        </w:rPr>
        <w:t xml:space="preserve"> other specialties. </w:t>
      </w:r>
    </w:p>
    <w:p w:rsidR="00F93FC5" w:rsidRDefault="00F93FC5" w:rsidP="00F93FC5">
      <w:pPr>
        <w:widowControl w:val="0"/>
        <w:autoSpaceDE w:val="0"/>
        <w:autoSpaceDN w:val="0"/>
        <w:adjustRightInd w:val="0"/>
        <w:spacing w:before="226" w:after="0" w:line="287" w:lineRule="exact"/>
        <w:ind w:left="270" w:right="450" w:hanging="13"/>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A</w:t>
      </w:r>
      <w:r>
        <w:rPr>
          <w:rFonts w:ascii="Times New Roman Bold" w:hAnsi="Times New Roman Bold" w:cs="Times New Roman Bold"/>
          <w:color w:val="191919"/>
          <w:spacing w:val="-5"/>
          <w:sz w:val="24"/>
          <w:szCs w:val="24"/>
        </w:rPr>
        <w:t xml:space="preserve">CCOUNTING </w:t>
      </w:r>
    </w:p>
    <w:p w:rsidR="00F93FC5"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F93FC5" w:rsidRPr="00C23BEA" w:rsidRDefault="00F93FC5" w:rsidP="00F93FC5">
      <w:pPr>
        <w:pStyle w:val="ListParagraph"/>
        <w:widowControl w:val="0"/>
        <w:numPr>
          <w:ilvl w:val="0"/>
          <w:numId w:val="1"/>
        </w:numPr>
        <w:autoSpaceDE w:val="0"/>
        <w:autoSpaceDN w:val="0"/>
        <w:adjustRightInd w:val="0"/>
        <w:spacing w:before="73"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F93FC5" w:rsidRPr="00C23BEA" w:rsidRDefault="00F93FC5" w:rsidP="00F93FC5">
      <w:pPr>
        <w:pStyle w:val="ListParagraph"/>
        <w:widowControl w:val="0"/>
        <w:numPr>
          <w:ilvl w:val="0"/>
          <w:numId w:val="1"/>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27 hours of accounting </w:t>
      </w:r>
      <w:r w:rsidRPr="00C23BEA">
        <w:rPr>
          <w:rFonts w:ascii="Times New Roman" w:hAnsi="Times New Roman"/>
          <w:color w:val="262626" w:themeColor="text1" w:themeTint="D9"/>
          <w:spacing w:val="-2"/>
          <w:sz w:val="18"/>
          <w:szCs w:val="18"/>
        </w:rPr>
        <w:t xml:space="preserve">concentration. </w:t>
      </w:r>
    </w:p>
    <w:p w:rsidR="00F93FC5" w:rsidRPr="00C23BEA" w:rsidRDefault="00F93FC5" w:rsidP="00F93FC5">
      <w:pPr>
        <w:pStyle w:val="ListParagraph"/>
        <w:widowControl w:val="0"/>
        <w:numPr>
          <w:ilvl w:val="0"/>
          <w:numId w:val="1"/>
        </w:numPr>
        <w:autoSpaceDE w:val="0"/>
        <w:autoSpaceDN w:val="0"/>
        <w:adjustRightInd w:val="0"/>
        <w:spacing w:before="200"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2"/>
          <w:sz w:val="18"/>
          <w:szCs w:val="18"/>
        </w:rPr>
        <w:t xml:space="preserve">and a grade of “C” or above in all business courses. </w:t>
      </w:r>
    </w:p>
    <w:p w:rsidR="00F93FC5" w:rsidRPr="00B34BE7" w:rsidRDefault="00F93FC5" w:rsidP="00F93FC5">
      <w:pPr>
        <w:pStyle w:val="ListParagraph"/>
        <w:widowControl w:val="0"/>
        <w:numPr>
          <w:ilvl w:val="0"/>
          <w:numId w:val="1"/>
        </w:numPr>
        <w:autoSpaceDE w:val="0"/>
        <w:autoSpaceDN w:val="0"/>
        <w:adjustRightInd w:val="0"/>
        <w:spacing w:before="4" w:after="0" w:line="207" w:lineRule="exact"/>
        <w:ind w:left="720" w:right="450"/>
        <w:rPr>
          <w:rFonts w:ascii="Times New Roman" w:hAnsi="Times New Roman"/>
          <w:color w:val="191919"/>
          <w:spacing w:val="-2"/>
          <w:sz w:val="18"/>
          <w:szCs w:val="18"/>
        </w:rPr>
      </w:pPr>
      <w:r w:rsidRPr="00C23BEA">
        <w:rPr>
          <w:rFonts w:ascii="Times New Roman" w:hAnsi="Times New Roman"/>
          <w:color w:val="262626" w:themeColor="text1" w:themeTint="D9"/>
          <w:spacing w:val="-2"/>
          <w:sz w:val="18"/>
          <w:szCs w:val="18"/>
        </w:rPr>
        <w:t>The student m</w:t>
      </w:r>
      <w:r w:rsidRPr="00B34BE7">
        <w:rPr>
          <w:rFonts w:ascii="Times New Roman" w:hAnsi="Times New Roman"/>
          <w:color w:val="191919"/>
          <w:spacing w:val="-2"/>
          <w:sz w:val="18"/>
          <w:szCs w:val="18"/>
        </w:rPr>
        <w:t xml:space="preserve">ust complete the Major Field Achievement Test (MFAT) as a part of course requirements for MGMT 4199 </w:t>
      </w:r>
    </w:p>
    <w:p w:rsidR="00F93FC5" w:rsidRDefault="00F93FC5" w:rsidP="00F93FC5">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USINESS</w:t>
      </w:r>
      <w:r>
        <w:rPr>
          <w:rFonts w:ascii="Times New Roman Bold" w:hAnsi="Times New Roman Bold" w:cs="Times New Roman Bold"/>
          <w:color w:val="191919"/>
          <w:spacing w:val="-5"/>
          <w:sz w:val="31"/>
          <w:szCs w:val="31"/>
        </w:rPr>
        <w:t xml:space="preserve"> I</w:t>
      </w:r>
      <w:r>
        <w:rPr>
          <w:rFonts w:ascii="Times New Roman Bold" w:hAnsi="Times New Roman Bold" w:cs="Times New Roman Bold"/>
          <w:color w:val="191919"/>
          <w:spacing w:val="-5"/>
          <w:sz w:val="24"/>
          <w:szCs w:val="24"/>
        </w:rPr>
        <w:t>NFORMATION</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 xml:space="preserve">YSTEMS </w:t>
      </w:r>
    </w:p>
    <w:p w:rsidR="00F93FC5"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F93FC5" w:rsidRPr="00C23BEA" w:rsidRDefault="00F93FC5" w:rsidP="00F93FC5">
      <w:pPr>
        <w:pStyle w:val="ListParagraph"/>
        <w:widowControl w:val="0"/>
        <w:numPr>
          <w:ilvl w:val="1"/>
          <w:numId w:val="2"/>
        </w:numPr>
        <w:autoSpaceDE w:val="0"/>
        <w:autoSpaceDN w:val="0"/>
        <w:adjustRightInd w:val="0"/>
        <w:spacing w:before="56"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F93FC5" w:rsidRPr="00C23BEA" w:rsidRDefault="00F93FC5" w:rsidP="00F93FC5">
      <w:pPr>
        <w:pStyle w:val="ListParagraph"/>
        <w:widowControl w:val="0"/>
        <w:numPr>
          <w:ilvl w:val="1"/>
          <w:numId w:val="2"/>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30 hours of information </w:t>
      </w:r>
      <w:r w:rsidRPr="00C23BEA">
        <w:rPr>
          <w:rFonts w:ascii="Times New Roman" w:hAnsi="Times New Roman"/>
          <w:color w:val="262626" w:themeColor="text1" w:themeTint="D9"/>
          <w:spacing w:val="-2"/>
          <w:sz w:val="18"/>
          <w:szCs w:val="18"/>
        </w:rPr>
        <w:t xml:space="preserve">systems concentration. </w:t>
      </w:r>
    </w:p>
    <w:p w:rsidR="00F93FC5" w:rsidRPr="00C23BEA" w:rsidRDefault="00F93FC5" w:rsidP="00F93FC5">
      <w:pPr>
        <w:pStyle w:val="ListParagraph"/>
        <w:widowControl w:val="0"/>
        <w:numPr>
          <w:ilvl w:val="1"/>
          <w:numId w:val="2"/>
        </w:numPr>
        <w:autoSpaceDE w:val="0"/>
        <w:autoSpaceDN w:val="0"/>
        <w:adjustRightInd w:val="0"/>
        <w:spacing w:before="200" w:after="0" w:line="220" w:lineRule="exact"/>
        <w:ind w:left="720" w:right="450"/>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3"/>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4"/>
          <w:sz w:val="18"/>
          <w:szCs w:val="18"/>
        </w:rPr>
        <w:t xml:space="preserve">and a grade of “C” or above in all business courses. </w:t>
      </w:r>
    </w:p>
    <w:p w:rsidR="00F93FC5" w:rsidRPr="00C23BEA" w:rsidRDefault="00F93FC5" w:rsidP="00F93FC5">
      <w:pPr>
        <w:pStyle w:val="ListParagraph"/>
        <w:widowControl w:val="0"/>
        <w:autoSpaceDE w:val="0"/>
        <w:autoSpaceDN w:val="0"/>
        <w:adjustRightInd w:val="0"/>
        <w:spacing w:before="11" w:after="0" w:line="207" w:lineRule="exact"/>
        <w:ind w:right="450" w:firstLine="0"/>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2"/>
          <w:sz w:val="18"/>
          <w:szCs w:val="18"/>
        </w:rPr>
        <w:t>The student must complete the Major Field Achievement Test (MFAT) as a part of a course requirement for MGMT 4199.</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3060D0" w:rsidRDefault="00F93FC5" w:rsidP="003060D0">
      <w:pPr>
        <w:widowControl w:val="0"/>
        <w:autoSpaceDE w:val="0"/>
        <w:autoSpaceDN w:val="0"/>
        <w:adjustRightInd w:val="0"/>
        <w:spacing w:before="5" w:after="0" w:line="287" w:lineRule="exact"/>
        <w:ind w:left="270" w:right="720" w:firstLine="2"/>
        <w:rPr>
          <w:ins w:id="93" w:author="eslove" w:date="2010-11-01T14:07:00Z"/>
          <w:rFonts w:ascii="Times New Roman Bold" w:hAnsi="Times New Roman Bold" w:cs="Times New Roman Bold"/>
          <w:color w:val="191919"/>
          <w:spacing w:val="-3"/>
          <w:sz w:val="24"/>
          <w:szCs w:val="24"/>
        </w:rPr>
        <w:pPrChange w:id="94" w:author="eslove" w:date="2010-11-01T14:08:00Z">
          <w:pPr>
            <w:widowControl w:val="0"/>
            <w:autoSpaceDE w:val="0"/>
            <w:autoSpaceDN w:val="0"/>
            <w:adjustRightInd w:val="0"/>
            <w:spacing w:before="5" w:after="0" w:line="287" w:lineRule="exact"/>
            <w:ind w:left="1528"/>
          </w:pPr>
        </w:pPrChange>
      </w:pPr>
      <w:ins w:id="95" w:author="eslove" w:date="2010-11-01T14:07:00Z">
        <w:r>
          <w:rPr>
            <w:rFonts w:ascii="Times New Roman Bold" w:hAnsi="Times New Roman Bold" w:cs="Times New Roman Bold"/>
            <w:color w:val="191919"/>
            <w:spacing w:val="-3"/>
            <w:sz w:val="31"/>
            <w:szCs w:val="31"/>
          </w:rPr>
          <w:lastRenderedPageBreak/>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ins>
    </w:p>
    <w:p w:rsidR="003060D0" w:rsidRDefault="003060D0" w:rsidP="003060D0">
      <w:pPr>
        <w:widowControl w:val="0"/>
        <w:autoSpaceDE w:val="0"/>
        <w:autoSpaceDN w:val="0"/>
        <w:adjustRightInd w:val="0"/>
        <w:spacing w:before="5" w:after="0" w:line="287" w:lineRule="exact"/>
        <w:ind w:left="270" w:right="720"/>
        <w:rPr>
          <w:ins w:id="96" w:author="eslove" w:date="2010-11-01T14:07:00Z"/>
          <w:rFonts w:ascii="Times New Roman Bold" w:hAnsi="Times New Roman Bold" w:cs="Times New Roman Bold"/>
          <w:color w:val="191919"/>
          <w:spacing w:val="-3"/>
          <w:sz w:val="24"/>
          <w:szCs w:val="24"/>
        </w:rPr>
        <w:pPrChange w:id="97" w:author="eslove" w:date="2010-11-01T14:08:00Z">
          <w:pPr>
            <w:widowControl w:val="0"/>
            <w:autoSpaceDE w:val="0"/>
            <w:autoSpaceDN w:val="0"/>
            <w:adjustRightInd w:val="0"/>
            <w:spacing w:before="5" w:after="0" w:line="287" w:lineRule="exact"/>
            <w:ind w:left="1528"/>
          </w:pPr>
        </w:pPrChange>
      </w:pPr>
    </w:p>
    <w:p w:rsidR="003060D0" w:rsidRDefault="00F93FC5" w:rsidP="003060D0">
      <w:pPr>
        <w:pStyle w:val="ListParagraph"/>
        <w:widowControl w:val="0"/>
        <w:numPr>
          <w:ilvl w:val="3"/>
          <w:numId w:val="4"/>
        </w:numPr>
        <w:autoSpaceDE w:val="0"/>
        <w:autoSpaceDN w:val="0"/>
        <w:adjustRightInd w:val="0"/>
        <w:spacing w:before="73" w:after="0" w:line="207" w:lineRule="exact"/>
        <w:ind w:left="810" w:right="720"/>
        <w:rPr>
          <w:ins w:id="98" w:author="eslove" w:date="2010-11-01T14:07:00Z"/>
          <w:rFonts w:ascii="Times New Roman" w:hAnsi="Times New Roman"/>
          <w:color w:val="191919"/>
          <w:spacing w:val="-3"/>
          <w:sz w:val="18"/>
          <w:szCs w:val="18"/>
        </w:rPr>
        <w:pPrChange w:id="99" w:author="eslove" w:date="2010-11-01T14:08:00Z">
          <w:pPr>
            <w:widowControl w:val="0"/>
            <w:autoSpaceDE w:val="0"/>
            <w:autoSpaceDN w:val="0"/>
            <w:adjustRightInd w:val="0"/>
            <w:spacing w:before="73" w:after="0" w:line="207" w:lineRule="exact"/>
            <w:ind w:left="1705"/>
          </w:pPr>
        </w:pPrChange>
      </w:pPr>
      <w:ins w:id="100" w:author="eslove" w:date="2010-11-01T14:07:00Z">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ins>
    </w:p>
    <w:p w:rsidR="003060D0" w:rsidRDefault="003060D0" w:rsidP="003060D0">
      <w:pPr>
        <w:widowControl w:val="0"/>
        <w:autoSpaceDE w:val="0"/>
        <w:autoSpaceDN w:val="0"/>
        <w:adjustRightInd w:val="0"/>
        <w:spacing w:after="0" w:line="207" w:lineRule="exact"/>
        <w:ind w:left="810" w:right="720"/>
        <w:rPr>
          <w:ins w:id="101" w:author="eslove" w:date="2010-11-01T14:07:00Z"/>
          <w:rFonts w:ascii="Times New Roman" w:hAnsi="Times New Roman"/>
          <w:color w:val="191919"/>
          <w:spacing w:val="-3"/>
          <w:sz w:val="18"/>
          <w:szCs w:val="18"/>
        </w:rPr>
        <w:pPrChange w:id="102" w:author="eslove" w:date="2010-11-01T14:08:00Z">
          <w:pPr>
            <w:widowControl w:val="0"/>
            <w:autoSpaceDE w:val="0"/>
            <w:autoSpaceDN w:val="0"/>
            <w:adjustRightInd w:val="0"/>
            <w:spacing w:after="0" w:line="207" w:lineRule="exact"/>
            <w:ind w:left="1705"/>
          </w:pPr>
        </w:pPrChange>
      </w:pPr>
    </w:p>
    <w:p w:rsidR="003060D0" w:rsidRDefault="00F93FC5" w:rsidP="003060D0">
      <w:pPr>
        <w:pStyle w:val="ListParagraph"/>
        <w:widowControl w:val="0"/>
        <w:numPr>
          <w:ilvl w:val="3"/>
          <w:numId w:val="4"/>
        </w:numPr>
        <w:autoSpaceDE w:val="0"/>
        <w:autoSpaceDN w:val="0"/>
        <w:adjustRightInd w:val="0"/>
        <w:spacing w:before="6" w:after="0" w:line="207" w:lineRule="exact"/>
        <w:ind w:left="810" w:right="720"/>
        <w:rPr>
          <w:ins w:id="103" w:author="eslove" w:date="2010-11-01T14:07:00Z"/>
          <w:rFonts w:ascii="Times New Roman" w:hAnsi="Times New Roman"/>
          <w:color w:val="191919"/>
          <w:spacing w:val="-1"/>
          <w:sz w:val="18"/>
          <w:szCs w:val="18"/>
        </w:rPr>
        <w:pPrChange w:id="104" w:author="eslove" w:date="2010-11-01T14:08:00Z">
          <w:pPr>
            <w:widowControl w:val="0"/>
            <w:autoSpaceDE w:val="0"/>
            <w:autoSpaceDN w:val="0"/>
            <w:adjustRightInd w:val="0"/>
            <w:spacing w:before="6" w:after="0" w:line="207" w:lineRule="exact"/>
            <w:ind w:left="1705"/>
          </w:pPr>
        </w:pPrChange>
      </w:pPr>
      <w:ins w:id="105" w:author="eslove" w:date="2010-11-01T14:07:00Z">
        <w:r w:rsidRPr="00903FC2">
          <w:rPr>
            <w:rFonts w:ascii="Times New Roman" w:hAnsi="Times New Roman"/>
            <w:color w:val="191919"/>
            <w:spacing w:val="-1"/>
            <w:sz w:val="18"/>
            <w:szCs w:val="18"/>
          </w:rPr>
          <w:t xml:space="preserve">The student must have a cumulative grade point average of 2.25 or higher to be admitted to the program. </w:t>
        </w:r>
      </w:ins>
    </w:p>
    <w:p w:rsidR="003060D0" w:rsidRDefault="003060D0" w:rsidP="003060D0">
      <w:pPr>
        <w:widowControl w:val="0"/>
        <w:autoSpaceDE w:val="0"/>
        <w:autoSpaceDN w:val="0"/>
        <w:adjustRightInd w:val="0"/>
        <w:spacing w:after="0" w:line="200" w:lineRule="exact"/>
        <w:ind w:left="810" w:right="720"/>
        <w:jc w:val="both"/>
        <w:rPr>
          <w:ins w:id="106" w:author="eslove" w:date="2010-11-01T14:07:00Z"/>
          <w:rFonts w:ascii="Times New Roman" w:hAnsi="Times New Roman"/>
          <w:color w:val="191919"/>
          <w:spacing w:val="-1"/>
          <w:sz w:val="18"/>
          <w:szCs w:val="18"/>
        </w:rPr>
        <w:pPrChange w:id="107" w:author="eslove" w:date="2010-11-01T14:08:00Z">
          <w:pPr>
            <w:widowControl w:val="0"/>
            <w:autoSpaceDE w:val="0"/>
            <w:autoSpaceDN w:val="0"/>
            <w:adjustRightInd w:val="0"/>
            <w:spacing w:after="0" w:line="200" w:lineRule="exact"/>
            <w:ind w:left="1705"/>
            <w:jc w:val="both"/>
          </w:pPr>
        </w:pPrChange>
      </w:pPr>
    </w:p>
    <w:p w:rsidR="003060D0" w:rsidRDefault="00F93FC5" w:rsidP="003060D0">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191919"/>
          <w:spacing w:val="-2"/>
          <w:sz w:val="18"/>
          <w:szCs w:val="18"/>
        </w:rPr>
        <w:pPrChange w:id="108" w:author="eslove" w:date="2010-11-01T14:08:00Z">
          <w:pPr>
            <w:widowControl w:val="0"/>
            <w:autoSpaceDE w:val="0"/>
            <w:autoSpaceDN w:val="0"/>
            <w:adjustRightInd w:val="0"/>
            <w:spacing w:after="0" w:line="500" w:lineRule="exact"/>
            <w:ind w:left="1518" w:right="1576" w:firstLine="186"/>
            <w:jc w:val="both"/>
          </w:pPr>
        </w:pPrChange>
      </w:pPr>
      <w:ins w:id="109" w:author="eslove" w:date="2010-11-01T14:07:00Z">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ins>
    </w:p>
    <w:p w:rsidR="00F93FC5" w:rsidRPr="00903FC2" w:rsidRDefault="00F93FC5" w:rsidP="00F93FC5">
      <w:pPr>
        <w:pStyle w:val="ListParagraph"/>
        <w:ind w:left="810"/>
        <w:rPr>
          <w:rFonts w:ascii="Times New Roman" w:hAnsi="Times New Roman"/>
          <w:color w:val="191919"/>
          <w:spacing w:val="-2"/>
          <w:sz w:val="18"/>
          <w:szCs w:val="18"/>
        </w:rPr>
      </w:pPr>
    </w:p>
    <w:p w:rsidR="00F93FC5" w:rsidRDefault="00F93FC5" w:rsidP="00F93FC5">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191919"/>
          <w:spacing w:val="-2"/>
          <w:sz w:val="18"/>
          <w:szCs w:val="18"/>
        </w:rPr>
      </w:pPr>
      <w:ins w:id="110" w:author="eslove" w:date="2010-11-01T14:07:00Z">
        <w:r w:rsidRPr="00903FC2">
          <w:rPr>
            <w:rFonts w:ascii="Times New Roman" w:hAnsi="Times New Roman"/>
            <w:color w:val="191919"/>
            <w:spacing w:val="-2"/>
            <w:sz w:val="18"/>
            <w:szCs w:val="18"/>
          </w:rPr>
          <w:t>The student must complete the Major Field Achievement Test (MFT) as a part of course requirements for MGMT 4199.</w:t>
        </w:r>
      </w:ins>
    </w:p>
    <w:p w:rsidR="005A2E35" w:rsidRPr="005A2E35" w:rsidRDefault="005A2E35" w:rsidP="005A2E35">
      <w:pPr>
        <w:pStyle w:val="ListParagraph"/>
        <w:rPr>
          <w:rFonts w:ascii="Times New Roman" w:hAnsi="Times New Roman"/>
          <w:color w:val="191919"/>
          <w:spacing w:val="-2"/>
          <w:sz w:val="18"/>
          <w:szCs w:val="18"/>
        </w:rPr>
      </w:pPr>
    </w:p>
    <w:p w:rsidR="00000000" w:rsidRDefault="005A2E35">
      <w:pPr>
        <w:widowControl w:val="0"/>
        <w:autoSpaceDE w:val="0"/>
        <w:autoSpaceDN w:val="0"/>
        <w:adjustRightInd w:val="0"/>
        <w:spacing w:before="5" w:after="0" w:line="287" w:lineRule="exact"/>
        <w:ind w:left="270" w:right="720" w:firstLine="2"/>
        <w:rPr>
          <w:ins w:id="111" w:author="eslove" w:date="2010-11-01T14:07:00Z"/>
          <w:rFonts w:ascii="Times New Roman Bold" w:hAnsi="Times New Roman Bold" w:cs="Times New Roman Bold"/>
          <w:color w:val="191919"/>
          <w:spacing w:val="-3"/>
          <w:sz w:val="24"/>
          <w:szCs w:val="24"/>
        </w:rPr>
        <w:pPrChange w:id="112" w:author="eslove" w:date="2010-11-01T14:08:00Z">
          <w:pPr>
            <w:widowControl w:val="0"/>
            <w:autoSpaceDE w:val="0"/>
            <w:autoSpaceDN w:val="0"/>
            <w:adjustRightInd w:val="0"/>
            <w:spacing w:before="5" w:after="0" w:line="287" w:lineRule="exact"/>
            <w:ind w:left="1528"/>
          </w:pPr>
        </w:pPrChange>
      </w:pPr>
      <w:ins w:id="113" w:author="eslove" w:date="2010-11-01T14:07:00Z">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w:t>
        </w:r>
      </w:ins>
      <w:r>
        <w:rPr>
          <w:rFonts w:ascii="Times New Roman Bold" w:hAnsi="Times New Roman Bold" w:cs="Times New Roman Bold"/>
          <w:color w:val="191919"/>
          <w:spacing w:val="-3"/>
          <w:sz w:val="31"/>
          <w:szCs w:val="31"/>
        </w:rPr>
        <w:t>L</w:t>
      </w:r>
      <w:r w:rsidRPr="005A2E35">
        <w:rPr>
          <w:rFonts w:ascii="Times New Roman Bold" w:hAnsi="Times New Roman Bold" w:cs="Times New Roman Bold"/>
          <w:color w:val="191919"/>
          <w:spacing w:val="-3"/>
          <w:sz w:val="24"/>
          <w:szCs w:val="24"/>
        </w:rPr>
        <w:t>OGISTICS</w:t>
      </w:r>
      <w:ins w:id="114" w:author="eslove" w:date="2010-11-01T14:07:00Z">
        <w:r>
          <w:rPr>
            <w:rFonts w:ascii="Times New Roman Bold" w:hAnsi="Times New Roman Bold" w:cs="Times New Roman Bold"/>
            <w:color w:val="191919"/>
            <w:spacing w:val="-3"/>
            <w:sz w:val="24"/>
            <w:szCs w:val="24"/>
          </w:rPr>
          <w:t xml:space="preserve"> </w:t>
        </w:r>
      </w:ins>
    </w:p>
    <w:p w:rsidR="00000000" w:rsidRDefault="005367FD">
      <w:pPr>
        <w:widowControl w:val="0"/>
        <w:autoSpaceDE w:val="0"/>
        <w:autoSpaceDN w:val="0"/>
        <w:adjustRightInd w:val="0"/>
        <w:spacing w:before="5" w:after="0" w:line="287" w:lineRule="exact"/>
        <w:ind w:left="270" w:right="720"/>
        <w:rPr>
          <w:ins w:id="115" w:author="eslove" w:date="2010-11-01T14:07:00Z"/>
          <w:rFonts w:ascii="Times New Roman Bold" w:hAnsi="Times New Roman Bold" w:cs="Times New Roman Bold"/>
          <w:color w:val="191919"/>
          <w:spacing w:val="-3"/>
          <w:sz w:val="24"/>
          <w:szCs w:val="24"/>
        </w:rPr>
        <w:pPrChange w:id="116" w:author="eslove" w:date="2010-11-01T14:08:00Z">
          <w:pPr>
            <w:widowControl w:val="0"/>
            <w:autoSpaceDE w:val="0"/>
            <w:autoSpaceDN w:val="0"/>
            <w:adjustRightInd w:val="0"/>
            <w:spacing w:before="5" w:after="0" w:line="287" w:lineRule="exact"/>
            <w:ind w:left="1528"/>
          </w:pPr>
        </w:pPrChange>
      </w:pPr>
    </w:p>
    <w:p w:rsidR="00000000" w:rsidRDefault="005A2E35">
      <w:pPr>
        <w:pStyle w:val="ListParagraph"/>
        <w:widowControl w:val="0"/>
        <w:numPr>
          <w:ilvl w:val="0"/>
          <w:numId w:val="5"/>
        </w:numPr>
        <w:autoSpaceDE w:val="0"/>
        <w:autoSpaceDN w:val="0"/>
        <w:adjustRightInd w:val="0"/>
        <w:spacing w:before="73" w:after="0" w:line="207" w:lineRule="exact"/>
        <w:ind w:left="810" w:right="720"/>
        <w:rPr>
          <w:ins w:id="117" w:author="eslove" w:date="2010-11-01T14:07:00Z"/>
          <w:rFonts w:ascii="Times New Roman" w:hAnsi="Times New Roman"/>
          <w:color w:val="191919"/>
          <w:spacing w:val="-3"/>
          <w:sz w:val="18"/>
          <w:szCs w:val="18"/>
        </w:rPr>
        <w:pPrChange w:id="118" w:author="eslove" w:date="2010-11-01T14:08:00Z">
          <w:pPr>
            <w:widowControl w:val="0"/>
            <w:autoSpaceDE w:val="0"/>
            <w:autoSpaceDN w:val="0"/>
            <w:adjustRightInd w:val="0"/>
            <w:spacing w:before="73" w:after="0" w:line="207" w:lineRule="exact"/>
            <w:ind w:left="1705"/>
          </w:pPr>
        </w:pPrChange>
      </w:pPr>
      <w:ins w:id="119" w:author="eslove" w:date="2010-11-01T14:07:00Z">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ins>
    </w:p>
    <w:p w:rsidR="00000000" w:rsidRDefault="005367FD">
      <w:pPr>
        <w:widowControl w:val="0"/>
        <w:autoSpaceDE w:val="0"/>
        <w:autoSpaceDN w:val="0"/>
        <w:adjustRightInd w:val="0"/>
        <w:spacing w:after="0" w:line="207" w:lineRule="exact"/>
        <w:ind w:left="810" w:right="720"/>
        <w:rPr>
          <w:ins w:id="120" w:author="eslove" w:date="2010-11-01T14:07:00Z"/>
          <w:rFonts w:ascii="Times New Roman" w:hAnsi="Times New Roman"/>
          <w:color w:val="191919"/>
          <w:spacing w:val="-3"/>
          <w:sz w:val="18"/>
          <w:szCs w:val="18"/>
        </w:rPr>
        <w:pPrChange w:id="121" w:author="eslove" w:date="2010-11-01T14:08:00Z">
          <w:pPr>
            <w:widowControl w:val="0"/>
            <w:autoSpaceDE w:val="0"/>
            <w:autoSpaceDN w:val="0"/>
            <w:adjustRightInd w:val="0"/>
            <w:spacing w:after="0" w:line="207" w:lineRule="exact"/>
            <w:ind w:left="1705"/>
          </w:pPr>
        </w:pPrChange>
      </w:pPr>
    </w:p>
    <w:p w:rsidR="00000000" w:rsidRDefault="005A2E35">
      <w:pPr>
        <w:pStyle w:val="ListParagraph"/>
        <w:widowControl w:val="0"/>
        <w:numPr>
          <w:ilvl w:val="0"/>
          <w:numId w:val="5"/>
        </w:numPr>
        <w:autoSpaceDE w:val="0"/>
        <w:autoSpaceDN w:val="0"/>
        <w:adjustRightInd w:val="0"/>
        <w:spacing w:before="6" w:after="0" w:line="207" w:lineRule="exact"/>
        <w:ind w:left="810" w:right="720"/>
        <w:rPr>
          <w:ins w:id="122" w:author="eslove" w:date="2010-11-01T14:07:00Z"/>
          <w:rFonts w:ascii="Times New Roman" w:hAnsi="Times New Roman"/>
          <w:color w:val="191919"/>
          <w:spacing w:val="-1"/>
          <w:sz w:val="18"/>
          <w:szCs w:val="18"/>
        </w:rPr>
        <w:pPrChange w:id="123" w:author="eslove" w:date="2010-11-01T14:08:00Z">
          <w:pPr>
            <w:widowControl w:val="0"/>
            <w:autoSpaceDE w:val="0"/>
            <w:autoSpaceDN w:val="0"/>
            <w:adjustRightInd w:val="0"/>
            <w:spacing w:before="6" w:after="0" w:line="207" w:lineRule="exact"/>
            <w:ind w:left="1705"/>
          </w:pPr>
        </w:pPrChange>
      </w:pPr>
      <w:ins w:id="124" w:author="eslove" w:date="2010-11-01T14:07:00Z">
        <w:r w:rsidRPr="00903FC2">
          <w:rPr>
            <w:rFonts w:ascii="Times New Roman" w:hAnsi="Times New Roman"/>
            <w:color w:val="191919"/>
            <w:spacing w:val="-1"/>
            <w:sz w:val="18"/>
            <w:szCs w:val="18"/>
          </w:rPr>
          <w:t xml:space="preserve">The student must have a cumulative grade point average of 2.25 or higher to be admitted to the program. </w:t>
        </w:r>
      </w:ins>
    </w:p>
    <w:p w:rsidR="00000000" w:rsidRDefault="005367FD">
      <w:pPr>
        <w:widowControl w:val="0"/>
        <w:autoSpaceDE w:val="0"/>
        <w:autoSpaceDN w:val="0"/>
        <w:adjustRightInd w:val="0"/>
        <w:spacing w:after="0" w:line="200" w:lineRule="exact"/>
        <w:ind w:left="810" w:right="720"/>
        <w:jc w:val="both"/>
        <w:rPr>
          <w:ins w:id="125" w:author="eslove" w:date="2010-11-01T14:07:00Z"/>
          <w:rFonts w:ascii="Times New Roman" w:hAnsi="Times New Roman"/>
          <w:color w:val="191919"/>
          <w:spacing w:val="-1"/>
          <w:sz w:val="18"/>
          <w:szCs w:val="18"/>
        </w:rPr>
        <w:pPrChange w:id="126" w:author="eslove" w:date="2010-11-01T14:08:00Z">
          <w:pPr>
            <w:widowControl w:val="0"/>
            <w:autoSpaceDE w:val="0"/>
            <w:autoSpaceDN w:val="0"/>
            <w:adjustRightInd w:val="0"/>
            <w:spacing w:after="0" w:line="200" w:lineRule="exact"/>
            <w:ind w:left="1705"/>
            <w:jc w:val="both"/>
          </w:pPr>
        </w:pPrChange>
      </w:pPr>
    </w:p>
    <w:p w:rsidR="00000000" w:rsidRDefault="005A2E35">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191919"/>
          <w:spacing w:val="-2"/>
          <w:sz w:val="18"/>
          <w:szCs w:val="18"/>
        </w:rPr>
        <w:pPrChange w:id="127" w:author="eslove" w:date="2010-11-01T14:08:00Z">
          <w:pPr>
            <w:widowControl w:val="0"/>
            <w:autoSpaceDE w:val="0"/>
            <w:autoSpaceDN w:val="0"/>
            <w:adjustRightInd w:val="0"/>
            <w:spacing w:after="0" w:line="500" w:lineRule="exact"/>
            <w:ind w:left="1518" w:right="1576" w:firstLine="186"/>
            <w:jc w:val="both"/>
          </w:pPr>
        </w:pPrChange>
      </w:pPr>
      <w:ins w:id="128" w:author="eslove" w:date="2010-11-01T14:07:00Z">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ins>
    </w:p>
    <w:p w:rsidR="005A2E35" w:rsidRPr="00903FC2" w:rsidRDefault="005A2E35" w:rsidP="005A2E35">
      <w:pPr>
        <w:pStyle w:val="ListParagraph"/>
        <w:ind w:left="810"/>
        <w:rPr>
          <w:rFonts w:ascii="Times New Roman" w:hAnsi="Times New Roman"/>
          <w:color w:val="191919"/>
          <w:spacing w:val="-2"/>
          <w:sz w:val="18"/>
          <w:szCs w:val="18"/>
        </w:rPr>
      </w:pPr>
    </w:p>
    <w:p w:rsidR="005A2E35" w:rsidRPr="00903FC2" w:rsidRDefault="005A2E35" w:rsidP="005A2E35">
      <w:pPr>
        <w:pStyle w:val="ListParagraph"/>
        <w:widowControl w:val="0"/>
        <w:numPr>
          <w:ilvl w:val="0"/>
          <w:numId w:val="5"/>
        </w:numPr>
        <w:autoSpaceDE w:val="0"/>
        <w:autoSpaceDN w:val="0"/>
        <w:adjustRightInd w:val="0"/>
        <w:spacing w:before="19" w:after="0" w:line="200" w:lineRule="exact"/>
        <w:ind w:left="810" w:right="720"/>
        <w:jc w:val="both"/>
        <w:rPr>
          <w:ins w:id="129" w:author="eslove" w:date="2010-11-01T14:07:00Z"/>
          <w:rFonts w:ascii="Times New Roman" w:hAnsi="Times New Roman"/>
          <w:color w:val="191919"/>
          <w:spacing w:val="-2"/>
          <w:sz w:val="18"/>
          <w:szCs w:val="18"/>
        </w:rPr>
      </w:pPr>
      <w:ins w:id="130" w:author="eslove" w:date="2010-11-01T14:07:00Z">
        <w:r w:rsidRPr="00903FC2">
          <w:rPr>
            <w:rFonts w:ascii="Times New Roman" w:hAnsi="Times New Roman"/>
            <w:color w:val="191919"/>
            <w:spacing w:val="-2"/>
            <w:sz w:val="18"/>
            <w:szCs w:val="18"/>
          </w:rPr>
          <w:t>The student must complete the Major Field Achievement Test (MFT) as a part of course requirements for MGMT 4199.</w:t>
        </w:r>
      </w:ins>
    </w:p>
    <w:p w:rsidR="005A2E35" w:rsidRPr="00903FC2" w:rsidRDefault="005A2E35" w:rsidP="005A2E35">
      <w:pPr>
        <w:pStyle w:val="ListParagraph"/>
        <w:widowControl w:val="0"/>
        <w:autoSpaceDE w:val="0"/>
        <w:autoSpaceDN w:val="0"/>
        <w:adjustRightInd w:val="0"/>
        <w:spacing w:before="19" w:after="0" w:line="200" w:lineRule="exact"/>
        <w:ind w:left="810" w:right="720" w:firstLine="0"/>
        <w:jc w:val="both"/>
        <w:rPr>
          <w:ins w:id="131" w:author="eslove" w:date="2010-11-01T14:07:00Z"/>
          <w:rFonts w:ascii="Times New Roman" w:hAnsi="Times New Roman"/>
          <w:color w:val="191919"/>
          <w:spacing w:val="-2"/>
          <w:sz w:val="18"/>
          <w:szCs w:val="18"/>
        </w:rPr>
      </w:pPr>
    </w:p>
    <w:p w:rsidR="003060D0" w:rsidRPr="003060D0" w:rsidRDefault="00F93FC5" w:rsidP="003060D0">
      <w:pPr>
        <w:pStyle w:val="Heading2"/>
        <w:ind w:left="270" w:firstLine="0"/>
        <w:rPr>
          <w:rFonts w:ascii="Times New Roman" w:hAnsi="Times New Roman" w:cs="Times New Roman"/>
          <w:color w:val="191919"/>
          <w:spacing w:val="-2"/>
          <w:sz w:val="18"/>
          <w:szCs w:val="18"/>
          <w:rPrChange w:id="132" w:author="eslove" w:date="2010-11-01T14:06:00Z">
            <w:rPr>
              <w:rFonts w:ascii="Times New Roman Bold" w:hAnsi="Times New Roman Bold" w:cs="Times New Roman Bold"/>
              <w:color w:val="191919"/>
              <w:spacing w:val="-3"/>
              <w:sz w:val="24"/>
              <w:szCs w:val="24"/>
            </w:rPr>
          </w:rPrChange>
        </w:rPr>
        <w:pPrChange w:id="133" w:author="eslove" w:date="2010-11-01T14:10:00Z">
          <w:pPr>
            <w:widowControl w:val="0"/>
            <w:autoSpaceDE w:val="0"/>
            <w:autoSpaceDN w:val="0"/>
            <w:adjustRightInd w:val="0"/>
            <w:spacing w:after="0" w:line="500" w:lineRule="exact"/>
            <w:ind w:left="1518" w:right="1576" w:firstLine="186"/>
            <w:jc w:val="both"/>
          </w:pPr>
        </w:pPrChange>
      </w:pPr>
      <w:del w:id="134" w:author="eslove" w:date="2010-11-01T14:10:00Z">
        <w:r w:rsidDel="008A76C4">
          <w:rPr>
            <w:rFonts w:ascii="Times New Roman" w:hAnsi="Times New Roman"/>
            <w:color w:val="191919"/>
            <w:spacing w:val="-2"/>
            <w:sz w:val="18"/>
            <w:szCs w:val="18"/>
          </w:rPr>
          <w:delText xml:space="preserve"> </w:delText>
        </w:r>
        <w:r w:rsidDel="008A76C4">
          <w:rPr>
            <w:rFonts w:ascii="Times New Roman Bold" w:hAnsi="Times New Roman Bold" w:cs="Times New Roman Bold"/>
            <w:color w:val="191919"/>
            <w:spacing w:val="-3"/>
            <w:sz w:val="31"/>
            <w:szCs w:val="31"/>
          </w:rPr>
          <w:delText>B</w:delText>
        </w:r>
      </w:del>
      <w:bookmarkStart w:id="135" w:name="_Toc295328929"/>
      <w:bookmarkStart w:id="136" w:name="_Toc295578832"/>
      <w:ins w:id="137" w:author="eslove" w:date="2010-11-01T14:10:00Z">
        <w:r>
          <w:rPr>
            <w:rFonts w:ascii="Times New Roman Bold" w:hAnsi="Times New Roman Bold" w:cs="Times New Roman Bold"/>
            <w:color w:val="191919"/>
            <w:spacing w:val="-3"/>
            <w:sz w:val="31"/>
            <w:szCs w:val="31"/>
          </w:rPr>
          <w:t>B</w:t>
        </w:r>
      </w:ins>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CCOUNTING</w:t>
      </w:r>
      <w:bookmarkEnd w:id="135"/>
      <w:bookmarkEnd w:id="136"/>
      <w:r>
        <w:rPr>
          <w:rFonts w:ascii="Times New Roman Bold" w:hAnsi="Times New Roman Bold" w:cs="Times New Roman Bold"/>
          <w:color w:val="191919"/>
          <w:spacing w:val="-3"/>
          <w:sz w:val="24"/>
          <w:szCs w:val="24"/>
        </w:rPr>
        <w:t xml:space="preserve"> </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tabs>
          <w:tab w:val="right" w:pos="3600"/>
          <w:tab w:val="left" w:pos="7200"/>
          <w:tab w:val="right" w:pos="10350"/>
        </w:tabs>
        <w:autoSpaceDE w:val="0"/>
        <w:autoSpaceDN w:val="0"/>
        <w:adjustRightInd w:val="0"/>
        <w:spacing w:before="29" w:after="0" w:line="207" w:lineRule="exact"/>
        <w:ind w:left="270" w:firstLine="0"/>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 xml:space="preserve">Courses </w:t>
      </w:r>
      <w:r>
        <w:rPr>
          <w:rFonts w:ascii="Times New Roman Bold" w:hAnsi="Times New Roman Bold" w:cs="Times New Roman Bold"/>
          <w:color w:val="191919"/>
          <w:spacing w:val="-3"/>
          <w:sz w:val="18"/>
          <w:szCs w:val="18"/>
        </w:rPr>
        <w:tab/>
        <w:t xml:space="preserve">Titles  </w:t>
      </w:r>
      <w:r>
        <w:rPr>
          <w:rFonts w:ascii="Times New Roman Bold" w:hAnsi="Times New Roman Bold" w:cs="Times New Roman Bold"/>
          <w:color w:val="191919"/>
          <w:spacing w:val="-3"/>
          <w:sz w:val="18"/>
          <w:szCs w:val="18"/>
        </w:rPr>
        <w:tab/>
      </w:r>
      <w:r w:rsidRPr="00903FC2">
        <w:rPr>
          <w:rFonts w:ascii="Times New Roman Bold" w:hAnsi="Times New Roman Bold" w:cs="Times New Roman Bold"/>
          <w:color w:val="262626" w:themeColor="text1" w:themeTint="D9"/>
          <w:spacing w:val="-3"/>
          <w:sz w:val="18"/>
          <w:szCs w:val="18"/>
        </w:rPr>
        <w:t xml:space="preserve">Prerequisites </w:t>
      </w:r>
      <w:r w:rsidRPr="00903FC2">
        <w:rPr>
          <w:rFonts w:ascii="Times New Roman Bold" w:hAnsi="Times New Roman Bold" w:cs="Times New Roman Bold"/>
          <w:color w:val="262626" w:themeColor="text1" w:themeTint="D9"/>
          <w:spacing w:val="-3"/>
          <w:sz w:val="18"/>
          <w:szCs w:val="18"/>
        </w:rPr>
        <w:tab/>
        <w:t xml:space="preserve">Credit </w:t>
      </w:r>
    </w:p>
    <w:p w:rsidR="00F93FC5" w:rsidRDefault="00F93FC5" w:rsidP="00F93FC5">
      <w:pPr>
        <w:widowControl w:val="0"/>
        <w:tabs>
          <w:tab w:val="right" w:pos="10350"/>
        </w:tabs>
        <w:autoSpaceDE w:val="0"/>
        <w:autoSpaceDN w:val="0"/>
        <w:adjustRightInd w:val="0"/>
        <w:spacing w:before="1" w:after="0" w:line="198"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 xml:space="preserve">Area F: Program of Study Related Courses Hrs </w:t>
      </w:r>
    </w:p>
    <w:p w:rsidR="00F93FC5" w:rsidRDefault="00F93FC5" w:rsidP="00F93FC5">
      <w:pPr>
        <w:widowControl w:val="0"/>
        <w:tabs>
          <w:tab w:val="left" w:pos="2577"/>
          <w:tab w:val="left" w:pos="3635"/>
          <w:tab w:val="left" w:pos="7163"/>
          <w:tab w:val="right" w:pos="10350"/>
        </w:tabs>
        <w:autoSpaceDE w:val="0"/>
        <w:autoSpaceDN w:val="0"/>
        <w:adjustRightInd w:val="0"/>
        <w:spacing w:before="22"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left" w:pos="7163"/>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03FC2">
        <w:rPr>
          <w:rFonts w:ascii="Times New Roman" w:hAnsi="Times New Roman"/>
          <w:color w:val="262626" w:themeColor="text1" w:themeTint="D9"/>
          <w:spacing w:val="-2"/>
          <w:sz w:val="18"/>
          <w:szCs w:val="18"/>
        </w:rPr>
        <w:t xml:space="preserve">  ENGL 1102</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u w:val="single"/>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2F4FF9">
        <w:rPr>
          <w:rFonts w:ascii="Times New Roman" w:hAnsi="Times New Roman"/>
          <w:color w:val="191919"/>
          <w:spacing w:val="-2"/>
          <w:sz w:val="18"/>
          <w:szCs w:val="18"/>
          <w:u w:val="single"/>
        </w:rPr>
        <w:t>3</w:t>
      </w:r>
    </w:p>
    <w:p w:rsidR="00F93FC5" w:rsidDel="008A76C4" w:rsidRDefault="00F93FC5" w:rsidP="00F93FC5">
      <w:pPr>
        <w:widowControl w:val="0"/>
        <w:tabs>
          <w:tab w:val="right" w:pos="10350"/>
          <w:tab w:val="left" w:pos="10867"/>
        </w:tabs>
        <w:autoSpaceDE w:val="0"/>
        <w:autoSpaceDN w:val="0"/>
        <w:adjustRightInd w:val="0"/>
        <w:spacing w:before="1" w:after="0" w:line="207" w:lineRule="exact"/>
        <w:ind w:left="270" w:firstLine="0"/>
        <w:rPr>
          <w:del w:id="138" w:author="eslove" w:date="2010-11-01T14:13:00Z"/>
          <w:rFonts w:ascii="Times New Roman" w:hAnsi="Times New Roman"/>
          <w:color w:val="191919"/>
          <w:spacing w:val="-2"/>
          <w:sz w:val="18"/>
          <w:szCs w:val="18"/>
        </w:rPr>
      </w:pPr>
    </w:p>
    <w:p w:rsidR="00F93FC5" w:rsidRDefault="00F93FC5" w:rsidP="00F93FC5">
      <w:pPr>
        <w:widowControl w:val="0"/>
        <w:tabs>
          <w:tab w:val="right" w:pos="10350"/>
          <w:tab w:val="left" w:pos="10867"/>
        </w:tabs>
        <w:autoSpaceDE w:val="0"/>
        <w:autoSpaceDN w:val="0"/>
        <w:adjustRightInd w:val="0"/>
        <w:spacing w:before="1"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t>18</w:t>
      </w:r>
    </w:p>
    <w:p w:rsidR="00F93FC5"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191919"/>
          <w:spacing w:val="-2"/>
          <w:sz w:val="18"/>
          <w:szCs w:val="18"/>
        </w:rPr>
      </w:pPr>
    </w:p>
    <w:p w:rsidR="00F93FC5"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Majors Required Courses</w:t>
      </w:r>
    </w:p>
    <w:p w:rsidR="00F93FC5" w:rsidRPr="00903FC2" w:rsidRDefault="00F93FC5" w:rsidP="00F93FC5">
      <w:pPr>
        <w:widowControl w:val="0"/>
        <w:tabs>
          <w:tab w:val="left" w:pos="2576"/>
          <w:tab w:val="left" w:pos="3635"/>
          <w:tab w:val="right" w:pos="1035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BUSA</w:t>
      </w:r>
      <w:r w:rsidRPr="00903FC2">
        <w:rPr>
          <w:rFonts w:ascii="Times New Roman" w:hAnsi="Times New Roman"/>
          <w:color w:val="262626" w:themeColor="text1" w:themeTint="D9"/>
          <w:spacing w:val="-2"/>
          <w:sz w:val="18"/>
          <w:szCs w:val="18"/>
        </w:rPr>
        <w:tab/>
        <w:t>4105</w:t>
      </w:r>
      <w:r w:rsidRPr="00903FC2">
        <w:rPr>
          <w:rFonts w:ascii="Times New Roman" w:hAnsi="Times New Roman"/>
          <w:color w:val="262626" w:themeColor="text1" w:themeTint="D9"/>
          <w:spacing w:val="-2"/>
          <w:sz w:val="18"/>
          <w:szCs w:val="18"/>
        </w:rPr>
        <w:tab/>
        <w:t>International Business                                             ECON 2105/ECON 2106,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ECON</w:t>
      </w:r>
      <w:r w:rsidRPr="00903FC2">
        <w:rPr>
          <w:rFonts w:ascii="Times New Roman" w:hAnsi="Times New Roman"/>
          <w:color w:val="262626" w:themeColor="text1" w:themeTint="D9"/>
          <w:spacing w:val="-2"/>
          <w:sz w:val="18"/>
          <w:szCs w:val="18"/>
        </w:rPr>
        <w:tab/>
        <w:t>3205</w:t>
      </w:r>
      <w:r w:rsidRPr="00903FC2">
        <w:rPr>
          <w:rFonts w:ascii="Times New Roman" w:hAnsi="Times New Roman"/>
          <w:color w:val="262626" w:themeColor="text1" w:themeTint="D9"/>
          <w:spacing w:val="-2"/>
          <w:sz w:val="18"/>
          <w:szCs w:val="18"/>
        </w:rPr>
        <w:tab/>
        <w:t>Economics and Business Statistics                         ECON 2105/ECON2106</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FINC</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Foundations of Financial Management                  ACCT 2101</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Legal Environment of Business</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3106</w:t>
      </w:r>
      <w:r w:rsidRPr="00903FC2">
        <w:rPr>
          <w:rFonts w:ascii="Times New Roman" w:hAnsi="Times New Roman"/>
          <w:color w:val="262626" w:themeColor="text1" w:themeTint="D9"/>
          <w:spacing w:val="-2"/>
          <w:sz w:val="18"/>
          <w:szCs w:val="18"/>
        </w:rPr>
        <w:tab/>
        <w:t xml:space="preserve">Management Science and </w:t>
      </w:r>
      <w:proofErr w:type="gramStart"/>
      <w:r w:rsidRPr="00903FC2">
        <w:rPr>
          <w:rFonts w:ascii="Times New Roman" w:hAnsi="Times New Roman"/>
          <w:color w:val="262626" w:themeColor="text1" w:themeTint="D9"/>
          <w:spacing w:val="-2"/>
          <w:sz w:val="18"/>
          <w:szCs w:val="18"/>
        </w:rPr>
        <w:t>Operations  Mgmt</w:t>
      </w:r>
      <w:proofErr w:type="gramEnd"/>
      <w:r w:rsidRPr="00903FC2">
        <w:rPr>
          <w:rFonts w:ascii="Times New Roman" w:hAnsi="Times New Roman"/>
          <w:color w:val="262626" w:themeColor="text1" w:themeTint="D9"/>
          <w:spacing w:val="-2"/>
          <w:sz w:val="18"/>
          <w:szCs w:val="18"/>
        </w:rPr>
        <w:t xml:space="preserve">        ECON 3205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4110</w:t>
      </w:r>
      <w:r w:rsidRPr="00903FC2">
        <w:rPr>
          <w:rFonts w:ascii="Times New Roman" w:hAnsi="Times New Roman"/>
          <w:color w:val="262626" w:themeColor="text1" w:themeTint="D9"/>
          <w:spacing w:val="-2"/>
          <w:sz w:val="18"/>
          <w:szCs w:val="18"/>
        </w:rPr>
        <w:tab/>
        <w:t>Organizational Behavior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4125</w:t>
      </w:r>
      <w:r w:rsidRPr="00903FC2">
        <w:rPr>
          <w:rFonts w:ascii="Times New Roman" w:hAnsi="Times New Roman"/>
          <w:color w:val="262626" w:themeColor="text1" w:themeTint="D9"/>
          <w:spacing w:val="-2"/>
          <w:sz w:val="18"/>
          <w:szCs w:val="18"/>
        </w:rPr>
        <w:tab/>
        <w:t>Human Resource Management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Management Information Systems                         BISE 2010</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4199</w:t>
      </w:r>
      <w:r w:rsidRPr="00903FC2">
        <w:rPr>
          <w:rFonts w:ascii="Times New Roman" w:hAnsi="Times New Roman"/>
          <w:color w:val="262626" w:themeColor="text1" w:themeTint="D9"/>
          <w:spacing w:val="-2"/>
          <w:sz w:val="18"/>
          <w:szCs w:val="18"/>
        </w:rPr>
        <w:tab/>
        <w:t>Business Policy</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u w:val="single"/>
        </w:rPr>
      </w:pPr>
      <w:r w:rsidRPr="00903FC2">
        <w:rPr>
          <w:rFonts w:ascii="Times New Roman" w:hAnsi="Times New Roman"/>
          <w:color w:val="262626" w:themeColor="text1" w:themeTint="D9"/>
          <w:spacing w:val="-2"/>
          <w:sz w:val="18"/>
          <w:szCs w:val="18"/>
        </w:rPr>
        <w:t>MKTG</w:t>
      </w:r>
      <w:r w:rsidRPr="00903FC2">
        <w:rPr>
          <w:rFonts w:ascii="Times New Roman" w:hAnsi="Times New Roman"/>
          <w:color w:val="262626" w:themeColor="text1" w:themeTint="D9"/>
          <w:spacing w:val="-2"/>
          <w:sz w:val="18"/>
          <w:szCs w:val="18"/>
        </w:rPr>
        <w:tab/>
        <w:t>3120</w:t>
      </w:r>
      <w:r w:rsidRPr="00903FC2">
        <w:rPr>
          <w:rFonts w:ascii="Times New Roman" w:hAnsi="Times New Roman"/>
          <w:color w:val="262626" w:themeColor="text1" w:themeTint="D9"/>
          <w:spacing w:val="-2"/>
          <w:sz w:val="18"/>
          <w:szCs w:val="18"/>
        </w:rPr>
        <w:tab/>
        <w:t>Principles of Marketing                                           ECON 2106</w:t>
      </w:r>
      <w:r w:rsidRPr="00903FC2">
        <w:rPr>
          <w:rFonts w:ascii="Times New Roman" w:hAnsi="Times New Roman"/>
          <w:color w:val="262626" w:themeColor="text1" w:themeTint="D9"/>
          <w:spacing w:val="-2"/>
          <w:sz w:val="18"/>
          <w:szCs w:val="18"/>
        </w:rPr>
        <w:tab/>
      </w:r>
      <w:r w:rsidRPr="00903FC2">
        <w:rPr>
          <w:rFonts w:ascii="Times New Roman" w:hAnsi="Times New Roman"/>
          <w:color w:val="262626" w:themeColor="text1" w:themeTint="D9"/>
          <w:spacing w:val="-2"/>
          <w:sz w:val="18"/>
          <w:szCs w:val="18"/>
          <w:u w:val="single"/>
        </w:rPr>
        <w:t>3</w:t>
      </w:r>
    </w:p>
    <w:p w:rsidR="00F93FC5" w:rsidRPr="00903FC2" w:rsidDel="008A76C4" w:rsidRDefault="00F93FC5" w:rsidP="00F93FC5">
      <w:pPr>
        <w:widowControl w:val="0"/>
        <w:tabs>
          <w:tab w:val="right" w:pos="10350"/>
        </w:tabs>
        <w:autoSpaceDE w:val="0"/>
        <w:autoSpaceDN w:val="0"/>
        <w:adjustRightInd w:val="0"/>
        <w:spacing w:before="2" w:after="0" w:line="207" w:lineRule="exact"/>
        <w:ind w:left="270" w:firstLine="0"/>
        <w:rPr>
          <w:del w:id="139" w:author="eslove" w:date="2010-11-01T14:13:00Z"/>
          <w:rFonts w:ascii="Times New Roman" w:hAnsi="Times New Roman"/>
          <w:color w:val="262626" w:themeColor="text1" w:themeTint="D9"/>
          <w:spacing w:val="-2"/>
          <w:sz w:val="18"/>
          <w:szCs w:val="18"/>
          <w:u w:val="single"/>
        </w:rPr>
      </w:pPr>
    </w:p>
    <w:p w:rsidR="00F93FC5" w:rsidRPr="00903FC2"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 xml:space="preserve">Subtotal                                                                                                                                                                                                          </w:t>
      </w:r>
      <w:r w:rsidR="000C1B80">
        <w:rPr>
          <w:rFonts w:ascii="Times New Roman Bold" w:hAnsi="Times New Roman Bold" w:cs="Times New Roman Bold"/>
          <w:color w:val="262626" w:themeColor="text1" w:themeTint="D9"/>
          <w:spacing w:val="-2"/>
          <w:sz w:val="18"/>
          <w:szCs w:val="18"/>
        </w:rPr>
        <w:tab/>
      </w:r>
      <w:r w:rsidRPr="00903FC2">
        <w:rPr>
          <w:rFonts w:ascii="Times New Roman Bold" w:hAnsi="Times New Roman Bold" w:cs="Times New Roman Bold"/>
          <w:color w:val="262626" w:themeColor="text1" w:themeTint="D9"/>
          <w:spacing w:val="-2"/>
          <w:sz w:val="18"/>
          <w:szCs w:val="18"/>
        </w:rPr>
        <w:t>30</w:t>
      </w:r>
    </w:p>
    <w:p w:rsidR="00F93FC5" w:rsidRPr="00903FC2"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262626" w:themeColor="text1" w:themeTint="D9"/>
          <w:spacing w:val="-2"/>
          <w:sz w:val="18"/>
          <w:szCs w:val="18"/>
        </w:rPr>
      </w:pPr>
    </w:p>
    <w:p w:rsidR="00F93FC5" w:rsidRPr="00903FC2"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Area H: Accounting Majors Required Courses</w:t>
      </w:r>
    </w:p>
    <w:p w:rsidR="00F93FC5" w:rsidRPr="00903FC2" w:rsidRDefault="00F93FC5" w:rsidP="00F93FC5">
      <w:pPr>
        <w:widowControl w:val="0"/>
        <w:tabs>
          <w:tab w:val="left" w:pos="2577"/>
          <w:tab w:val="left" w:pos="3635"/>
          <w:tab w:val="right" w:pos="1035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3101</w:t>
      </w:r>
      <w:r w:rsidRPr="00903FC2">
        <w:rPr>
          <w:rFonts w:ascii="Times New Roman" w:hAnsi="Times New Roman"/>
          <w:color w:val="262626" w:themeColor="text1" w:themeTint="D9"/>
          <w:spacing w:val="-2"/>
          <w:sz w:val="18"/>
          <w:szCs w:val="18"/>
        </w:rPr>
        <w:tab/>
        <w:t>Intermediate Accounting I                                       ACCT 2102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3102</w:t>
      </w:r>
      <w:r w:rsidRPr="00903FC2">
        <w:rPr>
          <w:rFonts w:ascii="Times New Roman" w:hAnsi="Times New Roman"/>
          <w:color w:val="262626" w:themeColor="text1" w:themeTint="D9"/>
          <w:spacing w:val="-2"/>
          <w:sz w:val="18"/>
          <w:szCs w:val="18"/>
        </w:rPr>
        <w:tab/>
        <w:t>Intermediate Accounting II                                      ACCT 3101, FINC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3103</w:t>
      </w:r>
      <w:r w:rsidRPr="00903FC2">
        <w:rPr>
          <w:rFonts w:ascii="Times New Roman" w:hAnsi="Times New Roman"/>
          <w:color w:val="262626" w:themeColor="text1" w:themeTint="D9"/>
          <w:spacing w:val="-2"/>
          <w:sz w:val="18"/>
          <w:szCs w:val="18"/>
        </w:rPr>
        <w:tab/>
        <w:t>Intermediate Accounting III                                     ACCT 3102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4101</w:t>
      </w:r>
      <w:r w:rsidRPr="00903FC2">
        <w:rPr>
          <w:rFonts w:ascii="Times New Roman" w:hAnsi="Times New Roman"/>
          <w:color w:val="262626" w:themeColor="text1" w:themeTint="D9"/>
          <w:spacing w:val="-2"/>
          <w:sz w:val="18"/>
          <w:szCs w:val="18"/>
        </w:rPr>
        <w:tab/>
        <w:t>Cost Accounting I                                                     ACCT 2102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4111</w:t>
      </w:r>
      <w:r w:rsidRPr="00903FC2">
        <w:rPr>
          <w:rFonts w:ascii="Times New Roman" w:hAnsi="Times New Roman"/>
          <w:color w:val="262626" w:themeColor="text1" w:themeTint="D9"/>
          <w:spacing w:val="-2"/>
          <w:sz w:val="18"/>
          <w:szCs w:val="18"/>
        </w:rPr>
        <w:tab/>
        <w:t>Auditing I                                                                  ACCT 3102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4121</w:t>
      </w:r>
      <w:r w:rsidRPr="00903FC2">
        <w:rPr>
          <w:rFonts w:ascii="Times New Roman" w:hAnsi="Times New Roman"/>
          <w:color w:val="262626" w:themeColor="text1" w:themeTint="D9"/>
          <w:spacing w:val="-2"/>
          <w:sz w:val="18"/>
          <w:szCs w:val="18"/>
        </w:rPr>
        <w:tab/>
        <w:t>Tax Accounting I                                                      ACCT 2102</w:t>
      </w:r>
      <w:r w:rsidRPr="00903FC2">
        <w:rPr>
          <w:rFonts w:ascii="Times New Roman" w:hAnsi="Times New Roman"/>
          <w:color w:val="262626" w:themeColor="text1" w:themeTint="D9"/>
          <w:spacing w:val="-2"/>
          <w:sz w:val="18"/>
          <w:szCs w:val="18"/>
        </w:rPr>
        <w:tab/>
        <w:t>3</w:t>
      </w:r>
    </w:p>
    <w:p w:rsidR="003060D0" w:rsidRDefault="00F93FC5" w:rsidP="003060D0">
      <w:pPr>
        <w:widowControl w:val="0"/>
        <w:tabs>
          <w:tab w:val="left" w:pos="2576"/>
          <w:tab w:val="left" w:pos="3635"/>
          <w:tab w:val="right" w:pos="10350"/>
        </w:tabs>
        <w:autoSpaceDE w:val="0"/>
        <w:autoSpaceDN w:val="0"/>
        <w:adjustRightInd w:val="0"/>
        <w:spacing w:before="5" w:after="0" w:line="207" w:lineRule="exact"/>
        <w:ind w:left="270" w:firstLine="0"/>
        <w:rPr>
          <w:del w:id="140" w:author="eslove" w:date="2010-11-01T14:12:00Z"/>
          <w:rFonts w:ascii="Century Gothic Bold" w:hAnsi="Century Gothic Bold" w:cs="Century Gothic Bold"/>
          <w:color w:val="191919"/>
          <w:w w:val="97"/>
          <w:position w:val="2"/>
          <w:sz w:val="35"/>
          <w:szCs w:val="35"/>
        </w:rPr>
        <w:pPrChange w:id="141" w:author="eslove" w:date="2010-11-01T14:12:00Z">
          <w:pPr>
            <w:widowControl w:val="0"/>
            <w:tabs>
              <w:tab w:val="left" w:pos="2576"/>
              <w:tab w:val="left" w:pos="3635"/>
            </w:tabs>
            <w:autoSpaceDE w:val="0"/>
            <w:autoSpaceDN w:val="0"/>
            <w:adjustRightInd w:val="0"/>
            <w:spacing w:before="5" w:after="0" w:line="207" w:lineRule="exact"/>
            <w:ind w:left="556" w:firstLine="961"/>
          </w:pPr>
        </w:pPrChange>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Accounting Information Systems                             ACCT 2102, BISE 2010</w:t>
      </w:r>
      <w:r>
        <w:rPr>
          <w:rFonts w:ascii="Times New Roman" w:hAnsi="Times New Roman"/>
          <w:color w:val="191919"/>
          <w:spacing w:val="-2"/>
          <w:sz w:val="18"/>
          <w:szCs w:val="18"/>
        </w:rPr>
        <w:tab/>
        <w:t>3</w:t>
      </w:r>
    </w:p>
    <w:p w:rsidR="003060D0" w:rsidRDefault="003060D0" w:rsidP="003060D0">
      <w:pPr>
        <w:widowControl w:val="0"/>
        <w:tabs>
          <w:tab w:val="left" w:pos="2577"/>
          <w:tab w:val="left" w:pos="3635"/>
          <w:tab w:val="right" w:pos="10350"/>
        </w:tabs>
        <w:autoSpaceDE w:val="0"/>
        <w:autoSpaceDN w:val="0"/>
        <w:adjustRightInd w:val="0"/>
        <w:spacing w:before="5" w:after="0" w:line="207" w:lineRule="exact"/>
        <w:ind w:left="270" w:firstLine="0"/>
        <w:rPr>
          <w:ins w:id="142" w:author="eslove" w:date="2010-11-01T14:12:00Z"/>
          <w:rFonts w:ascii="Times New Roman" w:hAnsi="Times New Roman"/>
          <w:color w:val="191919"/>
          <w:spacing w:val="-2"/>
          <w:sz w:val="18"/>
          <w:szCs w:val="18"/>
        </w:rPr>
        <w:pPrChange w:id="143" w:author="eslove" w:date="2010-11-01T14:12:00Z">
          <w:pPr>
            <w:widowControl w:val="0"/>
            <w:tabs>
              <w:tab w:val="left" w:pos="2577"/>
              <w:tab w:val="left" w:pos="3635"/>
              <w:tab w:val="left" w:pos="10956"/>
            </w:tabs>
            <w:autoSpaceDE w:val="0"/>
            <w:autoSpaceDN w:val="0"/>
            <w:adjustRightInd w:val="0"/>
            <w:spacing w:before="5" w:after="0" w:line="207" w:lineRule="exact"/>
            <w:ind w:left="556" w:firstLine="961"/>
          </w:pPr>
        </w:pPrChange>
      </w:pPr>
    </w:p>
    <w:p w:rsidR="003060D0" w:rsidRDefault="00F93FC5" w:rsidP="003060D0">
      <w:pPr>
        <w:widowControl w:val="0"/>
        <w:tabs>
          <w:tab w:val="left" w:pos="1530"/>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Change w:id="144" w:author="eslove" w:date="2010-11-01T14:13:00Z">
          <w:pPr>
            <w:widowControl w:val="0"/>
            <w:tabs>
              <w:tab w:val="left" w:pos="2576"/>
              <w:tab w:val="left" w:pos="3635"/>
            </w:tabs>
            <w:autoSpaceDE w:val="0"/>
            <w:autoSpaceDN w:val="0"/>
            <w:adjustRightInd w:val="0"/>
            <w:spacing w:before="5" w:after="0" w:line="207" w:lineRule="exact"/>
            <w:ind w:left="556" w:firstLine="961"/>
          </w:pPr>
        </w:pPrChange>
      </w:pPr>
      <w:ins w:id="145" w:author="eslove" w:date="2010-11-01T14:13:00Z">
        <w:r>
          <w:rPr>
            <w:rFonts w:ascii="Century Gothic Bold" w:hAnsi="Century Gothic Bold" w:cs="Century Gothic Bold"/>
            <w:color w:val="191919"/>
            <w:w w:val="97"/>
            <w:position w:val="2"/>
            <w:sz w:val="35"/>
            <w:szCs w:val="35"/>
          </w:rPr>
          <w:tab/>
        </w:r>
      </w:ins>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3</w:t>
      </w:r>
    </w:p>
    <w:p w:rsidR="00F93FC5" w:rsidRPr="002F4FF9"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191919"/>
          <w:spacing w:val="-2"/>
          <w:sz w:val="18"/>
          <w:szCs w:val="18"/>
          <w:u w:val="single"/>
        </w:rPr>
      </w:pPr>
      <w:r>
        <w:rPr>
          <w:rFonts w:ascii="Times New Roman Bold" w:hAnsi="Times New Roman Bold" w:cs="Times New Roman Bold"/>
          <w:color w:val="191919"/>
          <w:spacing w:val="-2"/>
          <w:sz w:val="18"/>
          <w:szCs w:val="18"/>
        </w:rPr>
        <w:t>Elective **</w:t>
      </w:r>
      <w:r>
        <w:rPr>
          <w:rFonts w:ascii="Times New Roman Bold" w:hAnsi="Times New Roman Bold" w:cs="Times New Roman Bold"/>
          <w:color w:val="191919"/>
          <w:spacing w:val="-2"/>
          <w:sz w:val="18"/>
          <w:szCs w:val="18"/>
        </w:rPr>
        <w:tab/>
      </w:r>
      <w:r w:rsidRPr="002F4FF9">
        <w:rPr>
          <w:rFonts w:ascii="Times New Roman Bold" w:hAnsi="Times New Roman Bold" w:cs="Times New Roman Bold"/>
          <w:color w:val="191919"/>
          <w:spacing w:val="-2"/>
          <w:sz w:val="18"/>
          <w:szCs w:val="18"/>
          <w:u w:val="single"/>
        </w:rPr>
        <w:t>3</w:t>
      </w:r>
    </w:p>
    <w:p w:rsidR="003060D0" w:rsidRDefault="00F93FC5" w:rsidP="003060D0">
      <w:pPr>
        <w:widowControl w:val="0"/>
        <w:tabs>
          <w:tab w:val="left" w:pos="1530"/>
          <w:tab w:val="right" w:pos="10350"/>
          <w:tab w:val="left" w:pos="10867"/>
        </w:tabs>
        <w:autoSpaceDE w:val="0"/>
        <w:autoSpaceDN w:val="0"/>
        <w:adjustRightInd w:val="0"/>
        <w:spacing w:before="7" w:after="0" w:line="207" w:lineRule="exact"/>
        <w:ind w:left="270" w:firstLine="0"/>
        <w:rPr>
          <w:del w:id="146" w:author="eslove" w:date="2010-11-01T14:13:00Z"/>
          <w:rFonts w:ascii="Times New Roman Bold" w:hAnsi="Times New Roman Bold" w:cs="Times New Roman Bold"/>
          <w:color w:val="191919"/>
          <w:spacing w:val="-2"/>
          <w:sz w:val="18"/>
          <w:szCs w:val="18"/>
        </w:rPr>
        <w:pPrChange w:id="147" w:author="eslove" w:date="2010-11-01T14:14:00Z">
          <w:pPr>
            <w:widowControl w:val="0"/>
            <w:tabs>
              <w:tab w:val="left" w:pos="10867"/>
            </w:tabs>
            <w:autoSpaceDE w:val="0"/>
            <w:autoSpaceDN w:val="0"/>
            <w:adjustRightInd w:val="0"/>
            <w:spacing w:before="7" w:after="0" w:line="207" w:lineRule="exact"/>
            <w:ind w:left="556" w:firstLine="961"/>
          </w:pPr>
        </w:pPrChange>
      </w:pPr>
      <w:r>
        <w:rPr>
          <w:rFonts w:ascii="Times New Roman Bold" w:hAnsi="Times New Roman Bold" w:cs="Times New Roman Bold"/>
          <w:color w:val="191919"/>
          <w:spacing w:val="-2"/>
          <w:sz w:val="18"/>
          <w:szCs w:val="18"/>
        </w:rPr>
        <w:t>S</w:t>
      </w:r>
    </w:p>
    <w:p w:rsidR="003060D0" w:rsidRDefault="00F93FC5" w:rsidP="003060D0">
      <w:pPr>
        <w:widowControl w:val="0"/>
        <w:tabs>
          <w:tab w:val="left" w:pos="1530"/>
          <w:tab w:val="right" w:pos="10350"/>
          <w:tab w:val="left" w:pos="10867"/>
        </w:tabs>
        <w:autoSpaceDE w:val="0"/>
        <w:autoSpaceDN w:val="0"/>
        <w:adjustRightInd w:val="0"/>
        <w:spacing w:before="7" w:after="0" w:line="207" w:lineRule="exact"/>
        <w:ind w:left="270" w:firstLine="0"/>
        <w:rPr>
          <w:rFonts w:ascii="Times New Roman Bold" w:hAnsi="Times New Roman Bold" w:cs="Times New Roman Bold"/>
          <w:color w:val="191919"/>
          <w:spacing w:val="-2"/>
          <w:sz w:val="18"/>
          <w:szCs w:val="18"/>
        </w:rPr>
        <w:pPrChange w:id="148" w:author="eslove" w:date="2010-11-01T14:14:00Z">
          <w:pPr>
            <w:widowControl w:val="0"/>
            <w:tabs>
              <w:tab w:val="left" w:pos="10867"/>
            </w:tabs>
            <w:autoSpaceDE w:val="0"/>
            <w:autoSpaceDN w:val="0"/>
            <w:adjustRightInd w:val="0"/>
            <w:spacing w:before="7" w:after="0" w:line="207" w:lineRule="exact"/>
            <w:ind w:left="556" w:firstLine="961"/>
          </w:pPr>
        </w:pPrChange>
      </w:pPr>
      <w:proofErr w:type="gramStart"/>
      <w:r>
        <w:rPr>
          <w:rFonts w:ascii="Times New Roman Bold" w:hAnsi="Times New Roman Bold" w:cs="Times New Roman Bold"/>
          <w:color w:val="191919"/>
          <w:spacing w:val="-2"/>
          <w:sz w:val="18"/>
          <w:szCs w:val="18"/>
        </w:rPr>
        <w:t>ubtotal</w:t>
      </w:r>
      <w:proofErr w:type="gramEnd"/>
      <w:r>
        <w:rPr>
          <w:rFonts w:ascii="Times New Roman Bold" w:hAnsi="Times New Roman Bold" w:cs="Times New Roman Bold"/>
          <w:color w:val="191919"/>
          <w:spacing w:val="-2"/>
          <w:sz w:val="18"/>
          <w:szCs w:val="18"/>
        </w:rPr>
        <w:tab/>
      </w:r>
      <w:r w:rsidR="000C1B80">
        <w:rPr>
          <w:rFonts w:ascii="Times New Roman Bold" w:hAnsi="Times New Roman Bold" w:cs="Times New Roman Bold"/>
          <w:color w:val="191919"/>
          <w:spacing w:val="-2"/>
          <w:sz w:val="18"/>
          <w:szCs w:val="18"/>
        </w:rPr>
        <w:tab/>
      </w:r>
      <w:r w:rsidRPr="00903FC2">
        <w:rPr>
          <w:rFonts w:ascii="Times New Roman Bold" w:hAnsi="Times New Roman Bold" w:cs="Times New Roman Bold"/>
          <w:color w:val="262626" w:themeColor="text1" w:themeTint="D9"/>
          <w:spacing w:val="-2"/>
          <w:sz w:val="18"/>
          <w:szCs w:val="18"/>
        </w:rPr>
        <w:t>27</w:t>
      </w:r>
    </w:p>
    <w:p w:rsidR="00F93FC5" w:rsidDel="008A76C4" w:rsidRDefault="00F93FC5" w:rsidP="00F93FC5">
      <w:pPr>
        <w:widowControl w:val="0"/>
        <w:tabs>
          <w:tab w:val="right" w:pos="10350"/>
        </w:tabs>
        <w:autoSpaceDE w:val="0"/>
        <w:autoSpaceDN w:val="0"/>
        <w:adjustRightInd w:val="0"/>
        <w:spacing w:after="0" w:line="207" w:lineRule="exact"/>
        <w:ind w:left="270" w:firstLine="0"/>
        <w:rPr>
          <w:del w:id="149" w:author="eslove" w:date="2010-11-01T14:15:00Z"/>
          <w:rFonts w:ascii="Times New Roman Bold" w:hAnsi="Times New Roman Bold" w:cs="Times New Roman Bold"/>
          <w:color w:val="191919"/>
          <w:spacing w:val="-2"/>
          <w:sz w:val="18"/>
          <w:szCs w:val="18"/>
        </w:rPr>
      </w:pPr>
    </w:p>
    <w:p w:rsidR="00867716" w:rsidRDefault="00F93FC5" w:rsidP="00F93FC5">
      <w:pPr>
        <w:widowControl w:val="0"/>
        <w:tabs>
          <w:tab w:val="right" w:pos="10350"/>
        </w:tabs>
        <w:autoSpaceDE w:val="0"/>
        <w:autoSpaceDN w:val="0"/>
        <w:adjustRightInd w:val="0"/>
        <w:spacing w:before="10"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 Approved Foreign Language or at least 2000 level course in any non-</w:t>
      </w:r>
      <w:r w:rsidR="000C1B80">
        <w:rPr>
          <w:rFonts w:ascii="Times New Roman" w:hAnsi="Times New Roman"/>
          <w:color w:val="191919"/>
          <w:spacing w:val="-2"/>
          <w:sz w:val="18"/>
          <w:szCs w:val="18"/>
        </w:rPr>
        <w:t xml:space="preserve">business course, including BUSA </w:t>
      </w:r>
      <w:r>
        <w:rPr>
          <w:rFonts w:ascii="Times New Roman" w:hAnsi="Times New Roman"/>
          <w:color w:val="191919"/>
          <w:spacing w:val="-2"/>
          <w:sz w:val="18"/>
          <w:szCs w:val="18"/>
        </w:rPr>
        <w:t>4100</w:t>
      </w:r>
      <w:r w:rsidR="000C1B80">
        <w:rPr>
          <w:rFonts w:ascii="Times New Roman" w:hAnsi="Times New Roman"/>
          <w:color w:val="191919"/>
          <w:spacing w:val="-2"/>
          <w:sz w:val="18"/>
          <w:szCs w:val="18"/>
        </w:rPr>
        <w:t xml:space="preserve"> </w:t>
      </w:r>
      <w:r>
        <w:rPr>
          <w:rFonts w:ascii="Times New Roman" w:hAnsi="Times New Roman"/>
          <w:color w:val="191919"/>
          <w:spacing w:val="-2"/>
          <w:sz w:val="18"/>
          <w:szCs w:val="18"/>
        </w:rPr>
        <w:t>(Business Internship II).</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0C1B80" w:rsidRDefault="000C1B80" w:rsidP="000C1B80">
      <w:pPr>
        <w:widowControl w:val="0"/>
        <w:autoSpaceDE w:val="0"/>
        <w:autoSpaceDN w:val="0"/>
        <w:adjustRightInd w:val="0"/>
        <w:spacing w:before="5" w:after="0" w:line="287" w:lineRule="exact"/>
        <w:ind w:left="180" w:hanging="15"/>
        <w:rPr>
          <w:rFonts w:ascii="Times New Roman Bold" w:hAnsi="Times New Roman Bold" w:cs="Times New Roman Bold"/>
          <w:color w:val="191919"/>
          <w:spacing w:val="-4"/>
          <w:sz w:val="24"/>
          <w:szCs w:val="24"/>
        </w:rPr>
      </w:pPr>
      <w:r>
        <w:rPr>
          <w:rFonts w:ascii="Times New Roman Bold" w:hAnsi="Times New Roman Bold" w:cs="Times New Roman Bold"/>
          <w:color w:val="191919"/>
          <w:spacing w:val="-4"/>
          <w:sz w:val="31"/>
          <w:szCs w:val="31"/>
        </w:rPr>
        <w:t>P</w:t>
      </w:r>
      <w:r>
        <w:rPr>
          <w:rFonts w:ascii="Times New Roman Bold" w:hAnsi="Times New Roman Bold" w:cs="Times New Roman Bold"/>
          <w:color w:val="191919"/>
          <w:spacing w:val="-4"/>
          <w:sz w:val="24"/>
          <w:szCs w:val="24"/>
        </w:rPr>
        <w:t>ROGRAM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TUDY FOR THE</w:t>
      </w:r>
      <w:r>
        <w:rPr>
          <w:rFonts w:ascii="Times New Roman Bold" w:hAnsi="Times New Roman Bold" w:cs="Times New Roman Bold"/>
          <w:color w:val="191919"/>
          <w:spacing w:val="-4"/>
          <w:sz w:val="31"/>
          <w:szCs w:val="31"/>
        </w:rPr>
        <w:t xml:space="preserve"> B</w:t>
      </w:r>
      <w:r>
        <w:rPr>
          <w:rFonts w:ascii="Times New Roman Bold" w:hAnsi="Times New Roman Bold" w:cs="Times New Roman Bold"/>
          <w:color w:val="191919"/>
          <w:spacing w:val="-4"/>
          <w:sz w:val="24"/>
          <w:szCs w:val="24"/>
        </w:rPr>
        <w:t>ACHELOR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CIENCE</w:t>
      </w:r>
      <w:r>
        <w:rPr>
          <w:rFonts w:ascii="Times New Roman Bold" w:hAnsi="Times New Roman Bold" w:cs="Times New Roman Bold"/>
          <w:color w:val="191919"/>
          <w:spacing w:val="-4"/>
          <w:sz w:val="31"/>
          <w:szCs w:val="31"/>
        </w:rPr>
        <w:t xml:space="preserve"> D</w:t>
      </w:r>
      <w:r>
        <w:rPr>
          <w:rFonts w:ascii="Times New Roman Bold" w:hAnsi="Times New Roman Bold" w:cs="Times New Roman Bold"/>
          <w:color w:val="191919"/>
          <w:spacing w:val="-4"/>
          <w:sz w:val="24"/>
          <w:szCs w:val="24"/>
        </w:rPr>
        <w:t>EGREE IN</w:t>
      </w:r>
      <w:r>
        <w:rPr>
          <w:rFonts w:ascii="Times New Roman Bold" w:hAnsi="Times New Roman Bold" w:cs="Times New Roman Bold"/>
          <w:color w:val="191919"/>
          <w:spacing w:val="-4"/>
          <w:sz w:val="31"/>
          <w:szCs w:val="31"/>
        </w:rPr>
        <w:t xml:space="preserve"> A</w:t>
      </w:r>
      <w:r>
        <w:rPr>
          <w:rFonts w:ascii="Times New Roman Bold" w:hAnsi="Times New Roman Bold" w:cs="Times New Roman Bold"/>
          <w:color w:val="191919"/>
          <w:spacing w:val="-4"/>
          <w:sz w:val="24"/>
          <w:szCs w:val="24"/>
        </w:rPr>
        <w:t xml:space="preserve">CCOUNTING </w:t>
      </w:r>
    </w:p>
    <w:p w:rsidR="000C1B80" w:rsidRDefault="000C1B80" w:rsidP="000C1B80">
      <w:pPr>
        <w:widowControl w:val="0"/>
        <w:autoSpaceDE w:val="0"/>
        <w:autoSpaceDN w:val="0"/>
        <w:adjustRightInd w:val="0"/>
        <w:spacing w:before="60" w:after="0" w:line="207" w:lineRule="exact"/>
        <w:ind w:left="180" w:firstLine="0"/>
        <w:rPr>
          <w:ins w:id="150" w:author="eslove" w:date="2010-11-01T14:19:00Z"/>
          <w:rFonts w:ascii="Times New Roman" w:hAnsi="Times New Roman"/>
          <w:color w:val="191919"/>
          <w:spacing w:val="-2"/>
          <w:sz w:val="18"/>
          <w:szCs w:val="18"/>
        </w:rPr>
      </w:pPr>
      <w:r>
        <w:rPr>
          <w:rFonts w:ascii="Times New Roman" w:hAnsi="Times New Roman"/>
          <w:color w:val="191919"/>
          <w:spacing w:val="-2"/>
          <w:sz w:val="18"/>
          <w:szCs w:val="18"/>
        </w:rPr>
        <w:t>12</w:t>
      </w:r>
      <w:r>
        <w:rPr>
          <w:rFonts w:ascii="Times New Roman" w:hAnsi="Times New Roman"/>
          <w:color w:val="FF0000"/>
          <w:spacing w:val="-2"/>
          <w:sz w:val="18"/>
          <w:szCs w:val="18"/>
        </w:rPr>
        <w:t>4</w:t>
      </w:r>
      <w:r>
        <w:rPr>
          <w:rFonts w:ascii="Times New Roman" w:hAnsi="Times New Roman"/>
          <w:color w:val="191919"/>
          <w:spacing w:val="-2"/>
          <w:sz w:val="18"/>
          <w:szCs w:val="18"/>
        </w:rPr>
        <w:t xml:space="preserve"> Semester Hours </w:t>
      </w:r>
    </w:p>
    <w:p w:rsidR="00F93FC5" w:rsidRDefault="003060D0"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w:hAnsi="Times New Roman"/>
          <w:noProof/>
          <w:color w:val="262626" w:themeColor="text1" w:themeTint="D9"/>
          <w:spacing w:val="-4"/>
          <w:sz w:val="18"/>
          <w:szCs w:val="18"/>
        </w:rPr>
        <w:pict>
          <v:shape id="_x0000_s1045" type="#_x0000_t202" style="position:absolute;left:0;text-align:left;margin-left:299.2pt;margin-top:6.2pt;width:228pt;height:96pt;z-index:251680768" stroked="f">
            <v:textbox style="mso-next-textbox:#_x0000_s1045">
              <w:txbxContent>
                <w:p w:rsidR="000C1B80" w:rsidRPr="00B1715B" w:rsidRDefault="000C1B80" w:rsidP="000C1B80">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0C1B80" w:rsidRPr="00B1715B" w:rsidRDefault="000C1B80" w:rsidP="000C1B80">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 xml:space="preserve">                                                                              </w:t>
                  </w:r>
                  <w:r w:rsidRPr="00B1715B">
                    <w:rPr>
                      <w:rFonts w:ascii="Times New Roman" w:hAnsi="Times New Roman"/>
                      <w:b/>
                      <w:color w:val="262626" w:themeColor="text1" w:themeTint="D9"/>
                      <w:spacing w:val="-3"/>
                      <w:sz w:val="18"/>
                      <w:szCs w:val="18"/>
                    </w:rPr>
                    <w:tab/>
                    <w:t>16</w:t>
                  </w:r>
                </w:p>
              </w:txbxContent>
            </v:textbox>
            <w10:wrap type="square"/>
          </v:shape>
        </w:pict>
      </w:r>
      <w:r>
        <w:rPr>
          <w:rFonts w:ascii="Times New Roman" w:hAnsi="Times New Roman"/>
          <w:noProof/>
          <w:color w:val="262626" w:themeColor="text1" w:themeTint="D9"/>
          <w:spacing w:val="-4"/>
          <w:sz w:val="18"/>
          <w:szCs w:val="18"/>
        </w:rPr>
        <w:pict>
          <v:shape id="_x0000_s1044" type="#_x0000_t202" style="position:absolute;left:0;text-align:left;margin-left:9pt;margin-top:6.2pt;width:245.75pt;height:96pt;z-index:251679744" stroked="f">
            <v:textbox style="mso-next-textbox:#_x0000_s1044">
              <w:txbxContent>
                <w:p w:rsidR="000C1B80" w:rsidRPr="00B1715B" w:rsidRDefault="000C1B80" w:rsidP="000C1B80">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0C1B80" w:rsidRPr="00B1715B" w:rsidRDefault="000C1B80" w:rsidP="000C1B80">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ASU</w:t>
                  </w:r>
                  <w:r w:rsidRPr="00B1715B">
                    <w:rPr>
                      <w:rFonts w:ascii="Times New Roman" w:hAnsi="Times New Roman"/>
                      <w:color w:val="262626" w:themeColor="text1" w:themeTint="D9"/>
                      <w:spacing w:val="-3"/>
                      <w:sz w:val="18"/>
                      <w:szCs w:val="18"/>
                    </w:rPr>
                    <w:tab/>
                    <w:t>1200</w:t>
                  </w:r>
                  <w:r w:rsidRPr="00B1715B">
                    <w:rPr>
                      <w:rFonts w:ascii="Times New Roman" w:hAnsi="Times New Roman"/>
                      <w:color w:val="262626" w:themeColor="text1" w:themeTint="D9"/>
                      <w:spacing w:val="-3"/>
                      <w:sz w:val="18"/>
                      <w:szCs w:val="18"/>
                    </w:rPr>
                    <w:tab/>
                    <w:t>Freshman Seminar &amp; Service to Leadership</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sidRPr="00B1715B">
                    <w:rPr>
                      <w:rFonts w:ascii="Times New Roman" w:hAnsi="Times New Roman"/>
                      <w:color w:val="262626" w:themeColor="text1" w:themeTint="D9"/>
                      <w:spacing w:val="-3"/>
                      <w:sz w:val="18"/>
                      <w:szCs w:val="18"/>
                    </w:rPr>
                    <w:tab/>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D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16                         </w:t>
                  </w:r>
                </w:p>
              </w:txbxContent>
            </v:textbox>
            <w10:wrap type="square"/>
          </v:shape>
        </w:pic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3060D0"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w:hAnsi="Times New Roman"/>
          <w:noProof/>
          <w:color w:val="262626" w:themeColor="text1" w:themeTint="D9"/>
          <w:spacing w:val="-4"/>
          <w:sz w:val="18"/>
          <w:szCs w:val="18"/>
        </w:rPr>
        <w:pict>
          <v:shape id="_x0000_s1049" type="#_x0000_t202" style="position:absolute;left:0;text-align:left;margin-left:28.6pt;margin-top:123.2pt;width:240pt;height:93.5pt;z-index:251684864" stroked="f">
            <v:textbox style="mso-fit-shape-to-text:t">
              <w:txbxContent>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 xml:space="preserve">Senior </w:t>
                  </w:r>
                  <w:proofErr w:type="gramStart"/>
                  <w:r w:rsidRPr="00B1715B">
                    <w:rPr>
                      <w:rFonts w:ascii="Times New Roman Bold" w:hAnsi="Times New Roman Bold" w:cs="Times New Roman Bold"/>
                      <w:color w:val="262626" w:themeColor="text1" w:themeTint="D9"/>
                      <w:spacing w:val="-3"/>
                      <w:sz w:val="18"/>
                      <w:szCs w:val="18"/>
                    </w:rPr>
                    <w:t>Year  (</w:t>
                  </w:r>
                  <w:proofErr w:type="gramEnd"/>
                  <w:r w:rsidRPr="00B1715B">
                    <w:rPr>
                      <w:rFonts w:ascii="Times New Roman Bold" w:hAnsi="Times New Roman Bold" w:cs="Times New Roman Bold"/>
                      <w:color w:val="262626" w:themeColor="text1" w:themeTint="D9"/>
                      <w:spacing w:val="-3"/>
                      <w:sz w:val="18"/>
                      <w:szCs w:val="18"/>
                    </w:rPr>
                    <w:t>Spring Semester)</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4110</w:t>
                  </w:r>
                  <w:r w:rsidRPr="00B1715B">
                    <w:rPr>
                      <w:rFonts w:ascii="Times New Roman" w:hAnsi="Times New Roman"/>
                      <w:color w:val="262626" w:themeColor="text1" w:themeTint="D9"/>
                      <w:spacing w:val="-3"/>
                      <w:sz w:val="18"/>
                      <w:szCs w:val="18"/>
                    </w:rPr>
                    <w:tab/>
                    <w:t>Organizational Behavior                               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4111</w:t>
                  </w:r>
                  <w:r w:rsidRPr="00B1715B">
                    <w:rPr>
                      <w:rFonts w:ascii="Times New Roman" w:hAnsi="Times New Roman"/>
                      <w:color w:val="262626" w:themeColor="text1" w:themeTint="D9"/>
                      <w:spacing w:val="-3"/>
                      <w:sz w:val="18"/>
                      <w:szCs w:val="18"/>
                    </w:rPr>
                    <w:tab/>
                    <w:t xml:space="preserve">Auditing I </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4205</w:t>
                  </w:r>
                  <w:r w:rsidRPr="00B1715B">
                    <w:rPr>
                      <w:rFonts w:ascii="Times New Roman" w:hAnsi="Times New Roman"/>
                      <w:color w:val="262626" w:themeColor="text1" w:themeTint="D9"/>
                      <w:spacing w:val="-3"/>
                      <w:sz w:val="18"/>
                      <w:szCs w:val="18"/>
                    </w:rPr>
                    <w:tab/>
                    <w:t xml:space="preserve">Accounting Information Systems  </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H: Elective Non-Bus. </w:t>
                  </w:r>
                  <w:proofErr w:type="gramStart"/>
                  <w:r w:rsidRPr="00B1715B">
                    <w:rPr>
                      <w:rFonts w:ascii="Times New Roman" w:hAnsi="Times New Roman"/>
                      <w:color w:val="262626" w:themeColor="text1" w:themeTint="D9"/>
                      <w:spacing w:val="-3"/>
                      <w:sz w:val="18"/>
                      <w:szCs w:val="18"/>
                    </w:rPr>
                    <w:t>Elect.</w:t>
                  </w:r>
                  <w:proofErr w:type="gramEnd"/>
                  <w:r w:rsidRPr="00B1715B">
                    <w:rPr>
                      <w:rFonts w:ascii="Times New Roman" w:hAnsi="Times New Roman"/>
                      <w:color w:val="262626" w:themeColor="text1" w:themeTint="D9"/>
                      <w:spacing w:val="-3"/>
                      <w:sz w:val="18"/>
                      <w:szCs w:val="18"/>
                    </w:rPr>
                    <w:t xml:space="preserve"> (See Check sheet for Courses)</w:t>
                  </w:r>
                  <w:r w:rsidRPr="00B1715B">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u w:val="single"/>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4199</w:t>
                  </w:r>
                  <w:r w:rsidRPr="00B1715B">
                    <w:rPr>
                      <w:rFonts w:ascii="Times New Roman" w:hAnsi="Times New Roman"/>
                      <w:color w:val="262626" w:themeColor="text1" w:themeTint="D9"/>
                      <w:spacing w:val="-3"/>
                      <w:sz w:val="18"/>
                      <w:szCs w:val="18"/>
                    </w:rPr>
                    <w:tab/>
                    <w:t>Business Policy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15</w:t>
                  </w:r>
                </w:p>
              </w:txbxContent>
            </v:textbox>
            <w10:wrap type="square"/>
          </v:shape>
        </w:pict>
      </w:r>
      <w:r>
        <w:rPr>
          <w:rFonts w:ascii="Times New Roman" w:hAnsi="Times New Roman"/>
          <w:noProof/>
          <w:color w:val="262626" w:themeColor="text1" w:themeTint="D9"/>
          <w:spacing w:val="-4"/>
          <w:sz w:val="18"/>
          <w:szCs w:val="18"/>
        </w:rPr>
        <w:pict>
          <v:shape id="_x0000_s1048" type="#_x0000_t202" style="position:absolute;left:0;text-align:left;margin-left:-254.75pt;margin-top:123.2pt;width:245.75pt;height:84pt;z-index:251683840" stroked="f">
            <v:textbox>
              <w:txbxContent>
                <w:p w:rsidR="000C1B80" w:rsidRPr="00B1715B" w:rsidRDefault="000C1B80" w:rsidP="000C1B80">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Senior Year (Fall Semester)</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3100</w:t>
                  </w:r>
                  <w:r w:rsidRPr="00B1715B">
                    <w:rPr>
                      <w:rFonts w:ascii="Times New Roman" w:hAnsi="Times New Roman"/>
                      <w:color w:val="262626" w:themeColor="text1" w:themeTint="D9"/>
                      <w:spacing w:val="-3"/>
                      <w:sz w:val="18"/>
                      <w:szCs w:val="18"/>
                    </w:rPr>
                    <w:tab/>
                    <w:t xml:space="preserve">Business Internship I   </w:t>
                  </w:r>
                  <w:r w:rsidRPr="00B1715B">
                    <w:rPr>
                      <w:rFonts w:ascii="Times New Roman" w:hAnsi="Times New Roman"/>
                      <w:color w:val="262626" w:themeColor="text1" w:themeTint="D9"/>
                      <w:spacing w:val="-3"/>
                      <w:sz w:val="18"/>
                      <w:szCs w:val="18"/>
                    </w:rPr>
                    <w:tab/>
                    <w:t xml:space="preserve">3                                                             </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3103</w:t>
                  </w:r>
                  <w:r w:rsidRPr="00B1715B">
                    <w:rPr>
                      <w:rFonts w:ascii="Times New Roman" w:hAnsi="Times New Roman"/>
                      <w:color w:val="262626" w:themeColor="text1" w:themeTint="D9"/>
                      <w:spacing w:val="-3"/>
                      <w:sz w:val="18"/>
                      <w:szCs w:val="18"/>
                    </w:rPr>
                    <w:tab/>
                    <w:t xml:space="preserve">Intermediate Accounting III </w:t>
                  </w:r>
                  <w:r w:rsidRPr="00B1715B">
                    <w:rPr>
                      <w:rFonts w:ascii="Times New Roman" w:hAnsi="Times New Roman"/>
                      <w:color w:val="262626" w:themeColor="text1" w:themeTint="D9"/>
                      <w:spacing w:val="-3"/>
                      <w:sz w:val="18"/>
                      <w:szCs w:val="18"/>
                    </w:rPr>
                    <w:tab/>
                    <w:t xml:space="preserve">3                                       </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4105</w:t>
                  </w:r>
                  <w:r w:rsidRPr="00B1715B">
                    <w:rPr>
                      <w:rFonts w:ascii="Times New Roman" w:hAnsi="Times New Roman"/>
                      <w:color w:val="262626" w:themeColor="text1" w:themeTint="D9"/>
                      <w:spacing w:val="-3"/>
                      <w:sz w:val="18"/>
                      <w:szCs w:val="18"/>
                    </w:rPr>
                    <w:tab/>
                    <w:t>International Business</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4101</w:t>
                  </w:r>
                  <w:r w:rsidRPr="00B1715B">
                    <w:rPr>
                      <w:rFonts w:ascii="Times New Roman" w:hAnsi="Times New Roman"/>
                      <w:color w:val="262626" w:themeColor="text1" w:themeTint="D9"/>
                      <w:spacing w:val="-3"/>
                      <w:sz w:val="18"/>
                      <w:szCs w:val="18"/>
                    </w:rPr>
                    <w:tab/>
                    <w:t>Cost Accounting I</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4121</w:t>
                  </w:r>
                  <w:r w:rsidRPr="00B1715B">
                    <w:rPr>
                      <w:rFonts w:ascii="Times New Roman" w:hAnsi="Times New Roman"/>
                      <w:color w:val="262626" w:themeColor="text1" w:themeTint="D9"/>
                      <w:spacing w:val="-3"/>
                      <w:sz w:val="18"/>
                      <w:szCs w:val="18"/>
                    </w:rPr>
                    <w:tab/>
                    <w:t xml:space="preserve">Tax Accounting I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Subtotal</w:t>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t>15</w:t>
                  </w:r>
                </w:p>
              </w:txbxContent>
            </v:textbox>
            <w10:wrap type="square"/>
          </v:shape>
        </w:pict>
      </w:r>
      <w:r>
        <w:rPr>
          <w:rFonts w:ascii="Times New Roman" w:hAnsi="Times New Roman"/>
          <w:noProof/>
          <w:color w:val="262626" w:themeColor="text1" w:themeTint="D9"/>
          <w:spacing w:val="-4"/>
          <w:sz w:val="18"/>
          <w:szCs w:val="18"/>
        </w:rPr>
        <w:pict>
          <v:shape id="_x0000_s1047" type="#_x0000_t202" style="position:absolute;left:0;text-align:left;margin-left:28.6pt;margin-top:6.3pt;width:228pt;height:126pt;z-index:251682816" stroked="f">
            <v:textbox style="mso-next-textbox:#_x0000_s1047">
              <w:txbxContent>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Sophomore Year (</w:t>
                  </w:r>
                  <w:proofErr w:type="gramStart"/>
                  <w:r w:rsidRPr="00B1715B">
                    <w:rPr>
                      <w:rFonts w:ascii="Times New Roman" w:hAnsi="Times New Roman"/>
                      <w:b/>
                      <w:color w:val="262626" w:themeColor="text1" w:themeTint="D9"/>
                      <w:spacing w:val="-2"/>
                      <w:sz w:val="18"/>
                      <w:szCs w:val="18"/>
                    </w:rPr>
                    <w:t>Spring</w:t>
                  </w:r>
                  <w:proofErr w:type="gramEnd"/>
                  <w:r w:rsidRPr="00B1715B">
                    <w:rPr>
                      <w:rFonts w:ascii="Times New Roman" w:hAnsi="Times New Roman"/>
                      <w:b/>
                      <w:color w:val="262626" w:themeColor="text1" w:themeTint="D9"/>
                      <w:spacing w:val="-2"/>
                      <w:sz w:val="18"/>
                      <w:szCs w:val="18"/>
                    </w:rPr>
                    <w:t xml:space="preserve">) </w:t>
                  </w:r>
                </w:p>
                <w:p w:rsidR="000C1B80" w:rsidRPr="00B1715B" w:rsidRDefault="000C1B80" w:rsidP="000C1B80">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t>1</w:t>
                  </w:r>
                </w:p>
                <w:p w:rsidR="000C1B80" w:rsidRPr="00B1715B" w:rsidRDefault="000C1B80" w:rsidP="000C1B80">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Area E Option: </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0C1B80" w:rsidRPr="00B1715B" w:rsidRDefault="000C1B80" w:rsidP="000C1B80">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 xml:space="preserve">Communication for Management </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ACCT </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POLS</w:t>
                  </w:r>
                  <w:r w:rsidRPr="00B1715B">
                    <w:rPr>
                      <w:rFonts w:ascii="Times New Roman" w:hAnsi="Times New Roman"/>
                      <w:color w:val="262626" w:themeColor="text1" w:themeTint="D9"/>
                      <w:spacing w:val="-2"/>
                      <w:sz w:val="18"/>
                      <w:szCs w:val="18"/>
                    </w:rPr>
                    <w:tab/>
                    <w:t>1101</w:t>
                  </w:r>
                  <w:r w:rsidRPr="00B1715B">
                    <w:rPr>
                      <w:rFonts w:ascii="Times New Roman" w:hAnsi="Times New Roman"/>
                      <w:color w:val="262626" w:themeColor="text1" w:themeTint="D9"/>
                      <w:spacing w:val="-2"/>
                      <w:sz w:val="18"/>
                      <w:szCs w:val="18"/>
                    </w:rPr>
                    <w:tab/>
                    <w:t>U. S. &amp; Georgia Government or</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HONR</w:t>
                  </w:r>
                  <w:r w:rsidRPr="00B1715B">
                    <w:rPr>
                      <w:rFonts w:ascii="Times New Roman" w:hAnsi="Times New Roman"/>
                      <w:color w:val="262626" w:themeColor="text1" w:themeTint="D9"/>
                      <w:spacing w:val="-2"/>
                      <w:sz w:val="18"/>
                      <w:szCs w:val="18"/>
                    </w:rPr>
                    <w:tab/>
                    <w:t xml:space="preserve">1161 </w:t>
                  </w:r>
                  <w:r w:rsidRPr="00B1715B">
                    <w:rPr>
                      <w:rFonts w:ascii="Times New Roman" w:hAnsi="Times New Roman"/>
                      <w:color w:val="262626" w:themeColor="text1" w:themeTint="D9"/>
                      <w:spacing w:val="-2"/>
                      <w:sz w:val="18"/>
                      <w:szCs w:val="18"/>
                    </w:rPr>
                    <w:tab/>
                    <w:t>Honors U.S. &amp; Georgia Government</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0C1B80" w:rsidRPr="00B1715B" w:rsidRDefault="000C1B80" w:rsidP="000C1B80">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t xml:space="preserve">                                                                                   </w:t>
                  </w:r>
                  <w:r w:rsidRPr="00B1715B">
                    <w:rPr>
                      <w:rFonts w:ascii="Times New Roman" w:hAnsi="Times New Roman"/>
                      <w:b/>
                      <w:color w:val="262626" w:themeColor="text1" w:themeTint="D9"/>
                      <w:spacing w:val="-2"/>
                      <w:sz w:val="18"/>
                      <w:szCs w:val="18"/>
                    </w:rPr>
                    <w:tab/>
                    <w:t>16</w:t>
                  </w:r>
                </w:p>
              </w:txbxContent>
            </v:textbox>
            <w10:wrap type="square"/>
          </v:shape>
        </w:pict>
      </w:r>
      <w:r>
        <w:rPr>
          <w:rFonts w:ascii="Times New Roman" w:hAnsi="Times New Roman"/>
          <w:noProof/>
          <w:color w:val="262626" w:themeColor="text1" w:themeTint="D9"/>
          <w:spacing w:val="-4"/>
          <w:sz w:val="18"/>
          <w:szCs w:val="18"/>
        </w:rPr>
        <w:pict>
          <v:shape id="_x0000_s1046" type="#_x0000_t202" style="position:absolute;left:0;text-align:left;margin-left:-247.7pt;margin-top:6.3pt;width:247.6pt;height:126pt;z-index:251681792" stroked="f">
            <v:textbox style="mso-next-textbox:#_x0000_s1046">
              <w:txbxContent>
                <w:p w:rsidR="000C1B80" w:rsidRPr="00B1715B" w:rsidRDefault="000C1B80" w:rsidP="000C1B80">
                  <w:pPr>
                    <w:widowControl w:val="0"/>
                    <w:tabs>
                      <w:tab w:val="left" w:pos="1440"/>
                      <w:tab w:val="left" w:pos="2940"/>
                      <w:tab w:val="left" w:pos="6468"/>
                      <w:tab w:val="left" w:pos="10260"/>
                    </w:tabs>
                    <w:autoSpaceDE w:val="0"/>
                    <w:autoSpaceDN w:val="0"/>
                    <w:adjustRightInd w:val="0"/>
                    <w:spacing w:before="8" w:after="0" w:line="207" w:lineRule="exact"/>
                    <w:ind w:left="-90"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Sophomore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 xml:space="preserve">Fall) </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1</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 xml:space="preserve">3  </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E Option:</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C</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Humanities/Fine Arts – Select One</w:t>
                  </w:r>
                  <w:r w:rsidRPr="00B1715B">
                    <w:rPr>
                      <w:rFonts w:ascii="Times New Roman" w:hAnsi="Times New Roman"/>
                      <w:color w:val="262626" w:themeColor="text1" w:themeTint="D9"/>
                      <w:spacing w:val="-2"/>
                      <w:sz w:val="18"/>
                      <w:szCs w:val="18"/>
                    </w:rPr>
                    <w:tab/>
                    <w:t xml:space="preserve">3  </w:t>
                  </w:r>
                </w:p>
                <w:p w:rsidR="000C1B80" w:rsidRPr="00B1715B" w:rsidRDefault="000C1B80" w:rsidP="000C1B80">
                  <w:pPr>
                    <w:widowControl w:val="0"/>
                    <w:tabs>
                      <w:tab w:val="left" w:pos="630"/>
                      <w:tab w:val="left" w:pos="4410"/>
                      <w:tab w:val="left" w:pos="5130"/>
                    </w:tabs>
                    <w:autoSpaceDE w:val="0"/>
                    <w:autoSpaceDN w:val="0"/>
                    <w:adjustRightInd w:val="0"/>
                    <w:spacing w:before="54" w:line="207" w:lineRule="exact"/>
                    <w:ind w:left="-90"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r>
                  <w:r w:rsidRPr="00B1715B">
                    <w:rPr>
                      <w:rFonts w:ascii="Times New Roman" w:hAnsi="Times New Roman"/>
                      <w:b/>
                      <w:color w:val="262626" w:themeColor="text1" w:themeTint="D9"/>
                      <w:spacing w:val="-2"/>
                      <w:sz w:val="18"/>
                      <w:szCs w:val="18"/>
                    </w:rPr>
                    <w:tab/>
                    <w:t>16</w:t>
                  </w:r>
                </w:p>
              </w:txbxContent>
            </v:textbox>
            <w10:wrap type="square"/>
          </v:shape>
        </w:pic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0C1B80" w:rsidRDefault="00A3239C" w:rsidP="00867716">
      <w:pPr>
        <w:pStyle w:val="Heading2"/>
        <w:ind w:left="180" w:firstLine="0"/>
        <w:rPr>
          <w:rFonts w:ascii="Times New Roman Bold" w:hAnsi="Times New Roman Bold" w:cs="Times New Roman Bold"/>
          <w:color w:val="262626" w:themeColor="text1" w:themeTint="D9"/>
          <w:spacing w:val="-3"/>
          <w:sz w:val="24"/>
          <w:szCs w:val="24"/>
        </w:rPr>
      </w:pPr>
      <w:bookmarkStart w:id="151" w:name="_Toc295328930"/>
      <w:bookmarkStart w:id="152" w:name="_Toc295578833"/>
      <w:r w:rsidRPr="00B1715B">
        <w:rPr>
          <w:rFonts w:ascii="Times New Roman Bold" w:hAnsi="Times New Roman Bold" w:cs="Times New Roman Bold"/>
          <w:color w:val="262626" w:themeColor="text1" w:themeTint="D9"/>
          <w:spacing w:val="-3"/>
          <w:sz w:val="31"/>
          <w:szCs w:val="31"/>
        </w:rPr>
        <w:t>B</w:t>
      </w:r>
      <w:r w:rsidRPr="00B1715B">
        <w:rPr>
          <w:rFonts w:ascii="Times New Roman Bold" w:hAnsi="Times New Roman Bold" w:cs="Times New Roman Bold"/>
          <w:color w:val="262626" w:themeColor="text1" w:themeTint="D9"/>
          <w:spacing w:val="-3"/>
          <w:sz w:val="24"/>
          <w:szCs w:val="24"/>
        </w:rPr>
        <w:t>ACHELOR OF</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CIENCE</w:t>
      </w:r>
      <w:r w:rsidRPr="00B1715B">
        <w:rPr>
          <w:rFonts w:ascii="Times New Roman Bold" w:hAnsi="Times New Roman Bold" w:cs="Times New Roman Bold"/>
          <w:color w:val="262626" w:themeColor="text1" w:themeTint="D9"/>
          <w:spacing w:val="-3"/>
          <w:sz w:val="31"/>
          <w:szCs w:val="31"/>
        </w:rPr>
        <w:t xml:space="preserve"> D</w:t>
      </w:r>
      <w:r w:rsidRPr="00B1715B">
        <w:rPr>
          <w:rFonts w:ascii="Times New Roman Bold" w:hAnsi="Times New Roman Bold" w:cs="Times New Roman Bold"/>
          <w:color w:val="262626" w:themeColor="text1" w:themeTint="D9"/>
          <w:spacing w:val="-3"/>
          <w:sz w:val="24"/>
          <w:szCs w:val="24"/>
        </w:rPr>
        <w:t>EGREE IN</w:t>
      </w:r>
      <w:r w:rsidRPr="00B1715B">
        <w:rPr>
          <w:rFonts w:ascii="Times New Roman Bold" w:hAnsi="Times New Roman Bold" w:cs="Times New Roman Bold"/>
          <w:color w:val="262626" w:themeColor="text1" w:themeTint="D9"/>
          <w:spacing w:val="-3"/>
          <w:sz w:val="31"/>
          <w:szCs w:val="31"/>
        </w:rPr>
        <w:t xml:space="preserve"> B</w:t>
      </w:r>
      <w:r w:rsidRPr="00B1715B">
        <w:rPr>
          <w:rFonts w:ascii="Times New Roman Bold" w:hAnsi="Times New Roman Bold" w:cs="Times New Roman Bold"/>
          <w:color w:val="262626" w:themeColor="text1" w:themeTint="D9"/>
          <w:spacing w:val="-3"/>
          <w:sz w:val="24"/>
          <w:szCs w:val="24"/>
        </w:rPr>
        <w:t>USINESS</w:t>
      </w:r>
      <w:r w:rsidRPr="00B1715B">
        <w:rPr>
          <w:rFonts w:ascii="Times New Roman Bold" w:hAnsi="Times New Roman Bold" w:cs="Times New Roman Bold"/>
          <w:color w:val="262626" w:themeColor="text1" w:themeTint="D9"/>
          <w:spacing w:val="-3"/>
          <w:sz w:val="31"/>
          <w:szCs w:val="31"/>
        </w:rPr>
        <w:t xml:space="preserve"> 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YSTEMS</w:t>
      </w:r>
      <w:bookmarkEnd w:id="151"/>
      <w:bookmarkEnd w:id="152"/>
    </w:p>
    <w:p w:rsidR="00A3239C" w:rsidRPr="00B1715B" w:rsidRDefault="00A3239C" w:rsidP="00A3239C">
      <w:pPr>
        <w:widowControl w:val="0"/>
        <w:tabs>
          <w:tab w:val="left" w:pos="2589"/>
          <w:tab w:val="left" w:pos="3648"/>
          <w:tab w:val="left" w:pos="7176"/>
        </w:tabs>
        <w:autoSpaceDE w:val="0"/>
        <w:autoSpaceDN w:val="0"/>
        <w:adjustRightInd w:val="0"/>
        <w:spacing w:before="76"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Courses</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Title</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Prerequisites</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 xml:space="preserve">           Credit</w:t>
      </w:r>
    </w:p>
    <w:p w:rsidR="00A3239C" w:rsidRPr="00B1715B" w:rsidRDefault="00A3239C" w:rsidP="00A3239C">
      <w:pPr>
        <w:widowControl w:val="0"/>
        <w:autoSpaceDE w:val="0"/>
        <w:autoSpaceDN w:val="0"/>
        <w:adjustRightInd w:val="0"/>
        <w:spacing w:before="4"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F: Program of Study Related Courses Hours</w:t>
      </w:r>
    </w:p>
    <w:p w:rsidR="00A3239C" w:rsidRPr="00B1715B" w:rsidRDefault="00A3239C" w:rsidP="00A3239C">
      <w:pPr>
        <w:widowControl w:val="0"/>
        <w:tabs>
          <w:tab w:val="left" w:pos="2589"/>
          <w:tab w:val="left" w:pos="3648"/>
          <w:tab w:val="left" w:pos="7176"/>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MATH 1111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                                     ACCT 2101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Communication for Management                            ENGL 1102</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tabs>
          <w:tab w:val="left" w:pos="10260"/>
          <w:tab w:val="left" w:pos="10880"/>
        </w:tabs>
        <w:autoSpaceDE w:val="0"/>
        <w:autoSpaceDN w:val="0"/>
        <w:adjustRightInd w:val="0"/>
        <w:spacing w:before="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18</w:t>
      </w:r>
    </w:p>
    <w:p w:rsidR="00A3239C" w:rsidRPr="00B1715B" w:rsidRDefault="00A3239C" w:rsidP="00A3239C">
      <w:pPr>
        <w:widowControl w:val="0"/>
        <w:tabs>
          <w:tab w:val="left" w:pos="10260"/>
        </w:tabs>
        <w:autoSpaceDE w:val="0"/>
        <w:autoSpaceDN w:val="0"/>
        <w:adjustRightInd w:val="0"/>
        <w:spacing w:after="0" w:line="207" w:lineRule="exact"/>
        <w:ind w:left="360" w:hanging="1"/>
        <w:rPr>
          <w:rFonts w:ascii="Times New Roman Bold" w:hAnsi="Times New Roman Bold" w:cs="Times New Roman Bold"/>
          <w:color w:val="262626" w:themeColor="text1" w:themeTint="D9"/>
          <w:spacing w:val="-2"/>
          <w:sz w:val="18"/>
          <w:szCs w:val="18"/>
        </w:rPr>
      </w:pPr>
    </w:p>
    <w:p w:rsidR="00A3239C" w:rsidRPr="00B1715B"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G: Business Majors Required Courses</w:t>
      </w:r>
    </w:p>
    <w:p w:rsidR="00A3239C" w:rsidRPr="00B1715B" w:rsidRDefault="00A3239C" w:rsidP="00A3239C">
      <w:pPr>
        <w:widowControl w:val="0"/>
        <w:tabs>
          <w:tab w:val="left" w:pos="2589"/>
          <w:tab w:val="left" w:pos="3647"/>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4105</w:t>
      </w:r>
      <w:r w:rsidRPr="00B1715B">
        <w:rPr>
          <w:rFonts w:ascii="Times New Roman" w:hAnsi="Times New Roman"/>
          <w:color w:val="262626" w:themeColor="text1" w:themeTint="D9"/>
          <w:spacing w:val="-2"/>
          <w:sz w:val="18"/>
          <w:szCs w:val="18"/>
        </w:rPr>
        <w:tab/>
        <w:t>International Business                                             ECON 2105/ECON 2106,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7176"/>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3205</w:t>
      </w:r>
      <w:r w:rsidRPr="00B1715B">
        <w:rPr>
          <w:rFonts w:ascii="Times New Roman" w:hAnsi="Times New Roman"/>
          <w:color w:val="262626" w:themeColor="text1" w:themeTint="D9"/>
          <w:spacing w:val="-2"/>
          <w:sz w:val="18"/>
          <w:szCs w:val="18"/>
        </w:rPr>
        <w:tab/>
        <w:t>Economics and Business Statistics</w:t>
      </w:r>
      <w:r w:rsidRPr="00B1715B">
        <w:rPr>
          <w:rFonts w:ascii="Times New Roman" w:hAnsi="Times New Roman"/>
          <w:color w:val="262626" w:themeColor="text1" w:themeTint="D9"/>
          <w:spacing w:val="-2"/>
          <w:sz w:val="18"/>
          <w:szCs w:val="18"/>
        </w:rPr>
        <w:tab/>
        <w:t>ECON 2105/ECON 2106</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FINC</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Foundations of Financial Management                  ACCT 2101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Legal Environment of Business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3106</w:t>
      </w:r>
      <w:r w:rsidRPr="00B1715B">
        <w:rPr>
          <w:rFonts w:ascii="Times New Roman" w:hAnsi="Times New Roman"/>
          <w:color w:val="262626" w:themeColor="text1" w:themeTint="D9"/>
          <w:spacing w:val="-2"/>
          <w:sz w:val="18"/>
          <w:szCs w:val="18"/>
        </w:rPr>
        <w:tab/>
        <w:t>Management Science and Operations Mgmt         ECON 3205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4110</w:t>
      </w:r>
      <w:r w:rsidRPr="00B1715B">
        <w:rPr>
          <w:rFonts w:ascii="Times New Roman" w:hAnsi="Times New Roman"/>
          <w:color w:val="262626" w:themeColor="text1" w:themeTint="D9"/>
          <w:spacing w:val="-2"/>
          <w:sz w:val="18"/>
          <w:szCs w:val="18"/>
        </w:rPr>
        <w:tab/>
        <w:t>Organizational Behavior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4125</w:t>
      </w:r>
      <w:r w:rsidRPr="00B1715B">
        <w:rPr>
          <w:rFonts w:ascii="Times New Roman" w:hAnsi="Times New Roman"/>
          <w:color w:val="262626" w:themeColor="text1" w:themeTint="D9"/>
          <w:spacing w:val="-2"/>
          <w:sz w:val="18"/>
          <w:szCs w:val="18"/>
        </w:rPr>
        <w:tab/>
        <w:t>Human Resource Management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4205</w:t>
      </w:r>
      <w:r w:rsidRPr="00B1715B">
        <w:rPr>
          <w:rFonts w:ascii="Times New Roman" w:hAnsi="Times New Roman"/>
          <w:color w:val="262626" w:themeColor="text1" w:themeTint="D9"/>
          <w:spacing w:val="-2"/>
          <w:sz w:val="18"/>
          <w:szCs w:val="18"/>
        </w:rPr>
        <w:tab/>
        <w:t>Management Information Systems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4199</w:t>
      </w:r>
      <w:r w:rsidRPr="00B1715B">
        <w:rPr>
          <w:rFonts w:ascii="Times New Roman" w:hAnsi="Times New Roman"/>
          <w:color w:val="262626" w:themeColor="text1" w:themeTint="D9"/>
          <w:spacing w:val="-2"/>
          <w:sz w:val="18"/>
          <w:szCs w:val="18"/>
        </w:rPr>
        <w:tab/>
        <w:t>Business Policy</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MKTG</w:t>
      </w:r>
      <w:r w:rsidRPr="00B1715B">
        <w:rPr>
          <w:rFonts w:ascii="Times New Roman" w:hAnsi="Times New Roman"/>
          <w:color w:val="262626" w:themeColor="text1" w:themeTint="D9"/>
          <w:spacing w:val="-2"/>
          <w:sz w:val="18"/>
          <w:szCs w:val="18"/>
        </w:rPr>
        <w:tab/>
        <w:t>3120</w:t>
      </w:r>
      <w:r w:rsidRPr="00B1715B">
        <w:rPr>
          <w:rFonts w:ascii="Times New Roman" w:hAnsi="Times New Roman"/>
          <w:color w:val="262626" w:themeColor="text1" w:themeTint="D9"/>
          <w:spacing w:val="-2"/>
          <w:sz w:val="18"/>
          <w:szCs w:val="18"/>
        </w:rPr>
        <w:tab/>
        <w:t>Principles of Marketing                                           ECON 2106</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tabs>
          <w:tab w:val="left" w:pos="10260"/>
          <w:tab w:val="left" w:pos="10880"/>
        </w:tabs>
        <w:autoSpaceDE w:val="0"/>
        <w:autoSpaceDN w:val="0"/>
        <w:adjustRightInd w:val="0"/>
        <w:spacing w:before="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30</w:t>
      </w:r>
    </w:p>
    <w:p w:rsidR="00A3239C" w:rsidRPr="00B1715B" w:rsidRDefault="00A3239C" w:rsidP="00A3239C">
      <w:pPr>
        <w:widowControl w:val="0"/>
        <w:autoSpaceDE w:val="0"/>
        <w:autoSpaceDN w:val="0"/>
        <w:adjustRightInd w:val="0"/>
        <w:spacing w:after="0" w:line="207" w:lineRule="exact"/>
        <w:ind w:left="360" w:hanging="1"/>
        <w:rPr>
          <w:rFonts w:ascii="Times New Roman Bold" w:hAnsi="Times New Roman Bold" w:cs="Times New Roman Bold"/>
          <w:color w:val="262626" w:themeColor="text1" w:themeTint="D9"/>
          <w:spacing w:val="-2"/>
          <w:sz w:val="18"/>
          <w:szCs w:val="18"/>
        </w:rPr>
      </w:pPr>
    </w:p>
    <w:p w:rsidR="00A3239C" w:rsidRPr="00B1715B"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H: Business Information Systems Majors Required Courses</w:t>
      </w:r>
    </w:p>
    <w:p w:rsidR="00A3239C" w:rsidRPr="00B1715B" w:rsidRDefault="00A3239C" w:rsidP="00A3239C">
      <w:pPr>
        <w:widowControl w:val="0"/>
        <w:tabs>
          <w:tab w:val="left" w:pos="2589"/>
          <w:tab w:val="left" w:pos="3648"/>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3090</w:t>
      </w:r>
      <w:r w:rsidRPr="00B1715B">
        <w:rPr>
          <w:rFonts w:ascii="Times New Roman" w:hAnsi="Times New Roman"/>
          <w:color w:val="262626" w:themeColor="text1" w:themeTint="D9"/>
          <w:spacing w:val="-2"/>
          <w:sz w:val="18"/>
          <w:szCs w:val="18"/>
        </w:rPr>
        <w:tab/>
        <w:t>Information Systems Framework</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proofErr w:type="gramStart"/>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Information Resource Mgmt.</w:t>
      </w:r>
      <w:proofErr w:type="gramEnd"/>
      <w:r w:rsidRPr="00B1715B">
        <w:rPr>
          <w:rFonts w:ascii="Times New Roman" w:hAnsi="Times New Roman"/>
          <w:color w:val="262626" w:themeColor="text1" w:themeTint="D9"/>
          <w:spacing w:val="-2"/>
          <w:sz w:val="18"/>
          <w:szCs w:val="18"/>
        </w:rPr>
        <w:t xml:space="preserve">                                  BISE 3090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3330                Human-Computer Interaction</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lastRenderedPageBreak/>
        <w:t>BISE</w:t>
      </w:r>
      <w:r w:rsidRPr="00B1715B">
        <w:rPr>
          <w:rFonts w:ascii="Times New Roman" w:hAnsi="Times New Roman"/>
          <w:color w:val="262626" w:themeColor="text1" w:themeTint="D9"/>
          <w:spacing w:val="-2"/>
          <w:sz w:val="18"/>
          <w:szCs w:val="18"/>
        </w:rPr>
        <w:tab/>
        <w:t>3350</w:t>
      </w:r>
      <w:r w:rsidRPr="00B1715B">
        <w:rPr>
          <w:rFonts w:ascii="Times New Roman" w:hAnsi="Times New Roman"/>
          <w:color w:val="262626" w:themeColor="text1" w:themeTint="D9"/>
          <w:spacing w:val="-2"/>
          <w:sz w:val="18"/>
          <w:szCs w:val="18"/>
        </w:rPr>
        <w:tab/>
        <w:t>Telecommunications Management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4206</w:t>
      </w:r>
      <w:r w:rsidRPr="00B1715B">
        <w:rPr>
          <w:rFonts w:ascii="Times New Roman" w:hAnsi="Times New Roman"/>
          <w:color w:val="262626" w:themeColor="text1" w:themeTint="D9"/>
          <w:spacing w:val="-2"/>
          <w:sz w:val="18"/>
          <w:szCs w:val="18"/>
        </w:rPr>
        <w:tab/>
        <w:t>Database Mgmt Systems#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4207</w:t>
      </w:r>
      <w:r w:rsidRPr="00B1715B">
        <w:rPr>
          <w:rFonts w:ascii="Times New Roman" w:hAnsi="Times New Roman"/>
          <w:color w:val="262626" w:themeColor="text1" w:themeTint="D9"/>
          <w:spacing w:val="-2"/>
          <w:sz w:val="18"/>
          <w:szCs w:val="18"/>
        </w:rPr>
        <w:tab/>
        <w:t>Systems Analysis &amp; Design#                                  BISE 2010, MGMT 4205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Business Internship I</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autoSpaceDE w:val="0"/>
        <w:autoSpaceDN w:val="0"/>
        <w:adjustRightInd w:val="0"/>
        <w:spacing w:before="197" w:after="0" w:line="207" w:lineRule="exact"/>
        <w:ind w:left="360" w:hanging="1"/>
        <w:rPr>
          <w:rFonts w:ascii="Times New Roman" w:hAnsi="Times New Roman"/>
          <w:color w:val="262626" w:themeColor="text1" w:themeTint="D9"/>
          <w:spacing w:val="-4"/>
          <w:sz w:val="18"/>
          <w:szCs w:val="18"/>
        </w:rPr>
      </w:pPr>
      <w:r w:rsidRPr="00B1715B">
        <w:rPr>
          <w:rFonts w:ascii="Times New Roman" w:hAnsi="Times New Roman"/>
          <w:color w:val="262626" w:themeColor="text1" w:themeTint="D9"/>
          <w:spacing w:val="-4"/>
          <w:sz w:val="18"/>
          <w:szCs w:val="18"/>
        </w:rPr>
        <w:t xml:space="preserve">Elective*                                                                                                                                                                                                                      </w:t>
      </w:r>
      <w:r>
        <w:rPr>
          <w:rFonts w:ascii="Times New Roman" w:hAnsi="Times New Roman"/>
          <w:color w:val="262626" w:themeColor="text1" w:themeTint="D9"/>
          <w:spacing w:val="-4"/>
          <w:sz w:val="18"/>
          <w:szCs w:val="18"/>
        </w:rPr>
        <w:tab/>
        <w:t xml:space="preserve">     </w:t>
      </w:r>
      <w:r w:rsidRPr="00B1715B">
        <w:rPr>
          <w:rFonts w:ascii="Times New Roman" w:hAnsi="Times New Roman"/>
          <w:color w:val="262626" w:themeColor="text1" w:themeTint="D9"/>
          <w:spacing w:val="-4"/>
          <w:sz w:val="18"/>
          <w:szCs w:val="18"/>
        </w:rPr>
        <w:t>3</w:t>
      </w:r>
    </w:p>
    <w:p w:rsidR="00A3239C" w:rsidRPr="00B1715B" w:rsidRDefault="00A3239C" w:rsidP="00A3239C">
      <w:pPr>
        <w:widowControl w:val="0"/>
        <w:tabs>
          <w:tab w:val="left" w:pos="10260"/>
        </w:tabs>
        <w:autoSpaceDE w:val="0"/>
        <w:autoSpaceDN w:val="0"/>
        <w:adjustRightInd w:val="0"/>
        <w:spacing w:before="24" w:after="0" w:line="207" w:lineRule="exact"/>
        <w:ind w:left="360"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Elective**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autoSpaceDE w:val="0"/>
        <w:autoSpaceDN w:val="0"/>
        <w:adjustRightInd w:val="0"/>
        <w:spacing w:before="20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 xml:space="preserve">Subtotal                                                                                                                                                                                                         </w:t>
      </w:r>
      <w:r>
        <w:rPr>
          <w:rFonts w:ascii="Times New Roman Bold" w:hAnsi="Times New Roman Bold" w:cs="Times New Roman Bold"/>
          <w:color w:val="262626" w:themeColor="text1" w:themeTint="D9"/>
          <w:spacing w:val="-2"/>
          <w:sz w:val="18"/>
          <w:szCs w:val="18"/>
        </w:rPr>
        <w:t xml:space="preserve">             </w:t>
      </w:r>
      <w:r w:rsidRPr="00B1715B">
        <w:rPr>
          <w:rFonts w:ascii="Times New Roman Bold" w:hAnsi="Times New Roman Bold" w:cs="Times New Roman Bold"/>
          <w:color w:val="262626" w:themeColor="text1" w:themeTint="D9"/>
          <w:spacing w:val="-2"/>
          <w:sz w:val="18"/>
          <w:szCs w:val="18"/>
        </w:rPr>
        <w:t xml:space="preserve"> 27 </w:t>
      </w:r>
    </w:p>
    <w:p w:rsidR="00A3239C" w:rsidRPr="00B1715B" w:rsidRDefault="00A3239C" w:rsidP="00A3239C">
      <w:pPr>
        <w:widowControl w:val="0"/>
        <w:autoSpaceDE w:val="0"/>
        <w:autoSpaceDN w:val="0"/>
        <w:adjustRightInd w:val="0"/>
        <w:spacing w:before="13"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    Any 3000 to 4000 level Business course, including BUSA 4100. </w:t>
      </w:r>
    </w:p>
    <w:p w:rsidR="00A3239C" w:rsidRPr="00B1715B" w:rsidRDefault="00A3239C" w:rsidP="00A3239C">
      <w:pPr>
        <w:widowControl w:val="0"/>
        <w:autoSpaceDE w:val="0"/>
        <w:autoSpaceDN w:val="0"/>
        <w:adjustRightInd w:val="0"/>
        <w:spacing w:before="1" w:after="0" w:line="198" w:lineRule="exact"/>
        <w:ind w:left="360"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w:t>
      </w:r>
      <w:proofErr w:type="gramStart"/>
      <w:r w:rsidRPr="00B1715B">
        <w:rPr>
          <w:rFonts w:ascii="Times New Roman" w:hAnsi="Times New Roman"/>
          <w:color w:val="262626" w:themeColor="text1" w:themeTint="D9"/>
          <w:spacing w:val="-3"/>
          <w:sz w:val="18"/>
          <w:szCs w:val="18"/>
        </w:rPr>
        <w:t>*  Approved</w:t>
      </w:r>
      <w:proofErr w:type="gramEnd"/>
      <w:r w:rsidRPr="00B1715B">
        <w:rPr>
          <w:rFonts w:ascii="Times New Roman" w:hAnsi="Times New Roman"/>
          <w:color w:val="262626" w:themeColor="text1" w:themeTint="D9"/>
          <w:spacing w:val="-3"/>
          <w:sz w:val="18"/>
          <w:szCs w:val="18"/>
        </w:rPr>
        <w:t xml:space="preserve"> foreign language or at least 2000 level course in any non-business course, including Computer Science. </w:t>
      </w:r>
    </w:p>
    <w:p w:rsidR="00A3239C" w:rsidRPr="00B1715B" w:rsidRDefault="00A3239C" w:rsidP="00A3239C">
      <w:pPr>
        <w:widowControl w:val="0"/>
        <w:autoSpaceDE w:val="0"/>
        <w:autoSpaceDN w:val="0"/>
        <w:adjustRightInd w:val="0"/>
        <w:spacing w:before="1" w:after="0" w:line="198" w:lineRule="exact"/>
        <w:ind w:left="360"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Cross-listed under Management</w:t>
      </w:r>
    </w:p>
    <w:p w:rsidR="00A3239C" w:rsidRPr="00B1715B" w:rsidRDefault="00A3239C" w:rsidP="00A3239C">
      <w:pPr>
        <w:widowControl w:val="0"/>
        <w:autoSpaceDE w:val="0"/>
        <w:autoSpaceDN w:val="0"/>
        <w:adjustRightInd w:val="0"/>
        <w:spacing w:before="249" w:after="0" w:line="287" w:lineRule="exact"/>
        <w:ind w:left="360" w:hanging="1"/>
        <w:rPr>
          <w:rFonts w:ascii="Times New Roman Bold" w:hAnsi="Times New Roman Bold" w:cs="Times New Roman Bold"/>
          <w:color w:val="262626" w:themeColor="text1" w:themeTint="D9"/>
          <w:spacing w:val="-3"/>
          <w:sz w:val="24"/>
          <w:szCs w:val="24"/>
        </w:rPr>
      </w:pPr>
      <w:r w:rsidRPr="00B1715B">
        <w:rPr>
          <w:rFonts w:ascii="Times New Roman Bold" w:hAnsi="Times New Roman Bold" w:cs="Times New Roman Bold"/>
          <w:color w:val="262626" w:themeColor="text1" w:themeTint="D9"/>
          <w:spacing w:val="-3"/>
          <w:sz w:val="31"/>
          <w:szCs w:val="31"/>
        </w:rPr>
        <w:t>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YSTEMS</w:t>
      </w:r>
      <w:r w:rsidRPr="00B1715B">
        <w:rPr>
          <w:rFonts w:ascii="Times New Roman Bold" w:hAnsi="Times New Roman Bold" w:cs="Times New Roman Bold"/>
          <w:color w:val="262626" w:themeColor="text1" w:themeTint="D9"/>
          <w:spacing w:val="-3"/>
          <w:sz w:val="31"/>
          <w:szCs w:val="31"/>
        </w:rPr>
        <w:t xml:space="preserve"> E</w:t>
      </w:r>
      <w:r w:rsidRPr="00B1715B">
        <w:rPr>
          <w:rFonts w:ascii="Times New Roman Bold" w:hAnsi="Times New Roman Bold" w:cs="Times New Roman Bold"/>
          <w:color w:val="262626" w:themeColor="text1" w:themeTint="D9"/>
          <w:spacing w:val="-3"/>
          <w:sz w:val="24"/>
          <w:szCs w:val="24"/>
        </w:rPr>
        <w:t>LECTIVE</w:t>
      </w:r>
      <w:r w:rsidRPr="00B1715B">
        <w:rPr>
          <w:rFonts w:ascii="Times New Roman Bold" w:hAnsi="Times New Roman Bold" w:cs="Times New Roman Bold"/>
          <w:color w:val="262626" w:themeColor="text1" w:themeTint="D9"/>
          <w:spacing w:val="-3"/>
          <w:sz w:val="31"/>
          <w:szCs w:val="31"/>
        </w:rPr>
        <w:t xml:space="preserve"> O</w:t>
      </w:r>
      <w:r w:rsidRPr="00B1715B">
        <w:rPr>
          <w:rFonts w:ascii="Times New Roman Bold" w:hAnsi="Times New Roman Bold" w:cs="Times New Roman Bold"/>
          <w:color w:val="262626" w:themeColor="text1" w:themeTint="D9"/>
          <w:spacing w:val="-3"/>
          <w:sz w:val="24"/>
          <w:szCs w:val="24"/>
        </w:rPr>
        <w:t xml:space="preserve">PTIONS </w:t>
      </w:r>
    </w:p>
    <w:p w:rsidR="00A3239C" w:rsidRPr="00B1715B" w:rsidRDefault="00A3239C" w:rsidP="00A3239C">
      <w:pPr>
        <w:widowControl w:val="0"/>
        <w:tabs>
          <w:tab w:val="left" w:pos="2589"/>
          <w:tab w:val="left" w:pos="3648"/>
          <w:tab w:val="left" w:pos="10260"/>
        </w:tabs>
        <w:autoSpaceDE w:val="0"/>
        <w:autoSpaceDN w:val="0"/>
        <w:adjustRightInd w:val="0"/>
        <w:spacing w:before="77"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3210</w:t>
      </w:r>
      <w:r w:rsidRPr="00B1715B">
        <w:rPr>
          <w:rFonts w:ascii="Times New Roman" w:hAnsi="Times New Roman"/>
          <w:color w:val="262626" w:themeColor="text1" w:themeTint="D9"/>
          <w:spacing w:val="-2"/>
          <w:sz w:val="18"/>
          <w:szCs w:val="18"/>
        </w:rPr>
        <w:tab/>
        <w:t>Desktop Publishing &amp; Multi-media</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3300</w:t>
      </w:r>
      <w:r w:rsidRPr="00B1715B">
        <w:rPr>
          <w:rFonts w:ascii="Times New Roman" w:hAnsi="Times New Roman"/>
          <w:color w:val="262626" w:themeColor="text1" w:themeTint="D9"/>
          <w:spacing w:val="-2"/>
          <w:sz w:val="18"/>
          <w:szCs w:val="18"/>
        </w:rPr>
        <w:tab/>
        <w:t>Human-computer Interactions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4210</w:t>
      </w:r>
      <w:r w:rsidRPr="00B1715B">
        <w:rPr>
          <w:rFonts w:ascii="Times New Roman" w:hAnsi="Times New Roman"/>
          <w:color w:val="262626" w:themeColor="text1" w:themeTint="D9"/>
          <w:spacing w:val="-2"/>
          <w:sz w:val="18"/>
          <w:szCs w:val="18"/>
        </w:rPr>
        <w:tab/>
        <w:t>Decision Support Systems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4220</w:t>
      </w:r>
      <w:r w:rsidRPr="00B1715B">
        <w:rPr>
          <w:rFonts w:ascii="Times New Roman" w:hAnsi="Times New Roman"/>
          <w:color w:val="262626" w:themeColor="text1" w:themeTint="D9"/>
          <w:spacing w:val="-2"/>
          <w:sz w:val="18"/>
          <w:szCs w:val="18"/>
        </w:rPr>
        <w:tab/>
        <w:t>Special Topics and Research in Information Systems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4250</w:t>
      </w:r>
      <w:r w:rsidRPr="00B1715B">
        <w:rPr>
          <w:rFonts w:ascii="Times New Roman" w:hAnsi="Times New Roman"/>
          <w:color w:val="262626" w:themeColor="text1" w:themeTint="D9"/>
          <w:spacing w:val="-2"/>
          <w:sz w:val="18"/>
          <w:szCs w:val="18"/>
        </w:rPr>
        <w:tab/>
        <w:t>Information Systems Certifications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4260</w:t>
      </w:r>
      <w:r w:rsidRPr="00B1715B">
        <w:rPr>
          <w:rFonts w:ascii="Times New Roman" w:hAnsi="Times New Roman"/>
          <w:color w:val="262626" w:themeColor="text1" w:themeTint="D9"/>
          <w:spacing w:val="-2"/>
          <w:sz w:val="18"/>
          <w:szCs w:val="18"/>
        </w:rPr>
        <w:tab/>
        <w:t>E-Commerce</w:t>
      </w:r>
      <w:r w:rsidRPr="00B1715B">
        <w:rPr>
          <w:rFonts w:ascii="Times New Roman" w:hAnsi="Times New Roman"/>
          <w:color w:val="262626" w:themeColor="text1" w:themeTint="D9"/>
          <w:spacing w:val="-2"/>
          <w:sz w:val="18"/>
          <w:szCs w:val="18"/>
        </w:rPr>
        <w:tab/>
        <w:t>3</w:t>
      </w:r>
    </w:p>
    <w:p w:rsidR="00A3239C" w:rsidRDefault="00A3239C"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I</w:t>
      </w:r>
      <w:r>
        <w:rPr>
          <w:rFonts w:ascii="Times New Roman Bold" w:hAnsi="Times New Roman Bold" w:cs="Times New Roman Bold"/>
          <w:color w:val="191919"/>
          <w:spacing w:val="-3"/>
          <w:sz w:val="24"/>
          <w:szCs w:val="24"/>
        </w:rPr>
        <w:t>NFORMATION</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 xml:space="preserve">YSTEMS </w:t>
      </w:r>
    </w:p>
    <w:p w:rsidR="00A3239C" w:rsidRDefault="003060D0"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sidRPr="003060D0">
        <w:rPr>
          <w:noProof/>
          <w:color w:val="000000" w:themeColor="text1"/>
        </w:rPr>
        <w:pict>
          <v:shape id="_x0000_s1050" type="#_x0000_t202" style="position:absolute;left:0;text-align:left;margin-left:21.7pt;margin-top:17.55pt;width:251.45pt;height:96pt;z-index:251685888" stroked="f">
            <v:textbox style="mso-next-textbox:#_x0000_s1050">
              <w:txbxContent>
                <w:p w:rsidR="00A3239C" w:rsidRPr="00B1715B" w:rsidRDefault="00A3239C" w:rsidP="00A3239C">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A3239C" w:rsidRPr="00B1715B" w:rsidRDefault="00A3239C" w:rsidP="00A3239C">
                  <w:pPr>
                    <w:widowControl w:val="0"/>
                    <w:tabs>
                      <w:tab w:val="righ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proofErr w:type="gramStart"/>
                  <w:r>
                    <w:rPr>
                      <w:rFonts w:ascii="Times New Roman" w:hAnsi="Times New Roman"/>
                      <w:color w:val="262626" w:themeColor="text1" w:themeTint="D9"/>
                      <w:spacing w:val="-3"/>
                      <w:sz w:val="18"/>
                      <w:szCs w:val="18"/>
                    </w:rPr>
                    <w:t xml:space="preserve">ASU  </w:t>
                  </w:r>
                  <w:r w:rsidRPr="00B1715B">
                    <w:rPr>
                      <w:rFonts w:ascii="Times New Roman" w:hAnsi="Times New Roman"/>
                      <w:color w:val="262626" w:themeColor="text1" w:themeTint="D9"/>
                      <w:spacing w:val="-3"/>
                      <w:sz w:val="18"/>
                      <w:szCs w:val="18"/>
                    </w:rPr>
                    <w:t>1200</w:t>
                  </w:r>
                  <w:proofErr w:type="gramEnd"/>
                  <w:r w:rsidRPr="00B1715B">
                    <w:rPr>
                      <w:rFonts w:ascii="Times New Roman" w:hAnsi="Times New Roman"/>
                      <w:color w:val="262626" w:themeColor="text1" w:themeTint="D9"/>
                      <w:spacing w:val="-3"/>
                      <w:sz w:val="18"/>
                      <w:szCs w:val="18"/>
                    </w:rPr>
                    <w:tab/>
                    <w:t>Freshman Seminar &amp; Service to Leadership3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A3239C" w:rsidRPr="00B1715B" w:rsidRDefault="00A3239C" w:rsidP="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16</w:t>
                  </w:r>
                </w:p>
              </w:txbxContent>
            </v:textbox>
            <w10:wrap type="square"/>
          </v:shape>
        </w:pict>
      </w:r>
      <w:r w:rsidRPr="003060D0">
        <w:rPr>
          <w:noProof/>
          <w:color w:val="000000" w:themeColor="text1"/>
        </w:rPr>
        <w:pict>
          <v:shape id="_x0000_s1051" type="#_x0000_t202" style="position:absolute;left:0;text-align:left;margin-left:287.95pt;margin-top:25.25pt;width:228pt;height:96pt;z-index:251686912" stroked="f">
            <v:textbox style="mso-next-textbox:#_x0000_s1051">
              <w:txbxContent>
                <w:p w:rsidR="00A3239C" w:rsidRPr="00B1715B"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A3239C" w:rsidRPr="00B1715B"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16</w:t>
                  </w:r>
                </w:p>
              </w:txbxContent>
            </v:textbox>
            <w10:wrap type="square"/>
          </v:shape>
        </w:pict>
      </w:r>
      <w:r w:rsidR="00A3239C" w:rsidRPr="00867716">
        <w:rPr>
          <w:rFonts w:ascii="Times New Roman" w:hAnsi="Times New Roman"/>
          <w:color w:val="000000" w:themeColor="text1"/>
          <w:spacing w:val="-4"/>
          <w:sz w:val="18"/>
          <w:szCs w:val="18"/>
        </w:rPr>
        <w:t xml:space="preserve">124   </w:t>
      </w:r>
      <w:r w:rsidR="00A3239C">
        <w:rPr>
          <w:rFonts w:ascii="Times New Roman" w:hAnsi="Times New Roman"/>
          <w:color w:val="191919"/>
          <w:spacing w:val="-4"/>
          <w:sz w:val="18"/>
          <w:szCs w:val="18"/>
        </w:rPr>
        <w:t xml:space="preserve">Semester </w:t>
      </w:r>
      <w:r w:rsidR="00A3239C">
        <w:rPr>
          <w:rFonts w:ascii="Times New Roman" w:hAnsi="Times New Roman"/>
          <w:color w:val="191919"/>
          <w:spacing w:val="-2"/>
          <w:sz w:val="18"/>
          <w:szCs w:val="18"/>
        </w:rPr>
        <w:t xml:space="preserve">Hours </w:t>
      </w:r>
    </w:p>
    <w:p w:rsidR="00A3239C" w:rsidRDefault="003060D0"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57" type="#_x0000_t202" style="position:absolute;left:0;text-align:left;margin-left:279.7pt;margin-top:341.9pt;width:234pt;height:122.25pt;z-index:251693056" stroked="f">
            <v:textbox style="mso-next-textbox:#_x0000_s1057">
              <w:txbxContent>
                <w:p w:rsidR="00A3239C" w:rsidRPr="00482E7D" w:rsidRDefault="00A3239C" w:rsidP="00A3239C">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 xml:space="preserve">Senior </w:t>
                  </w:r>
                  <w:proofErr w:type="gramStart"/>
                  <w:r w:rsidRPr="00482E7D">
                    <w:rPr>
                      <w:rFonts w:ascii="Times New Roman Bold" w:hAnsi="Times New Roman Bold" w:cs="Times New Roman Bold"/>
                      <w:color w:val="262626" w:themeColor="text1" w:themeTint="D9"/>
                      <w:spacing w:val="-3"/>
                      <w:sz w:val="18"/>
                      <w:szCs w:val="18"/>
                    </w:rPr>
                    <w:t>Year  (</w:t>
                  </w:r>
                  <w:proofErr w:type="gramEnd"/>
                  <w:r w:rsidRPr="00482E7D">
                    <w:rPr>
                      <w:rFonts w:ascii="Times New Roman Bold" w:hAnsi="Times New Roman Bold" w:cs="Times New Roman Bold"/>
                      <w:color w:val="262626" w:themeColor="text1" w:themeTint="D9"/>
                      <w:spacing w:val="-3"/>
                      <w:sz w:val="18"/>
                      <w:szCs w:val="18"/>
                    </w:rPr>
                    <w:t>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 xml:space="preserve">Business Policy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4207</w:t>
                  </w:r>
                  <w:r w:rsidRPr="00482E7D">
                    <w:rPr>
                      <w:rFonts w:ascii="Times New Roman" w:hAnsi="Times New Roman"/>
                      <w:color w:val="262626" w:themeColor="text1" w:themeTint="D9"/>
                      <w:spacing w:val="-2"/>
                      <w:sz w:val="18"/>
                      <w:szCs w:val="18"/>
                    </w:rPr>
                    <w:tab/>
                    <w:t>Systems Analysis &amp; Design</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3350</w:t>
                  </w:r>
                  <w:r w:rsidRPr="00482E7D">
                    <w:rPr>
                      <w:rFonts w:ascii="Times New Roman" w:hAnsi="Times New Roman"/>
                      <w:color w:val="262626" w:themeColor="text1" w:themeTint="D9"/>
                      <w:spacing w:val="-2"/>
                      <w:sz w:val="18"/>
                      <w:szCs w:val="18"/>
                    </w:rPr>
                    <w:tab/>
                    <w:t>Telecommunications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Bus. Elective (3000/4000 Bus. Course)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 xml:space="preserve">3 </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t>15</w:t>
                  </w:r>
                </w:p>
              </w:txbxContent>
            </v:textbox>
            <w10:wrap type="square"/>
          </v:shape>
        </w:pict>
      </w:r>
      <w:r>
        <w:rPr>
          <w:rFonts w:ascii="Times New Roman" w:hAnsi="Times New Roman"/>
          <w:noProof/>
          <w:color w:val="191919"/>
          <w:spacing w:val="-2"/>
          <w:sz w:val="18"/>
          <w:szCs w:val="18"/>
        </w:rPr>
        <w:pict>
          <v:shape id="_x0000_s1056" type="#_x0000_t202" style="position:absolute;left:0;text-align:left;margin-left:21.7pt;margin-top:341.9pt;width:222pt;height:122.25pt;z-index:251692032" stroked="f">
            <v:textbox style="mso-next-textbox:#_x0000_s1056">
              <w:txbxContent>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 xml:space="preserve"> 3090 Information Systems Framework  </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Information Resource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3330</w:t>
                  </w:r>
                  <w:r w:rsidRPr="00482E7D">
                    <w:rPr>
                      <w:rFonts w:ascii="Times New Roman" w:hAnsi="Times New Roman"/>
                      <w:color w:val="262626" w:themeColor="text1" w:themeTint="D9"/>
                      <w:spacing w:val="-2"/>
                      <w:sz w:val="18"/>
                      <w:szCs w:val="18"/>
                    </w:rPr>
                    <w:tab/>
                    <w:t>Human Computer Interaction</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4206</w:t>
                  </w:r>
                  <w:r w:rsidRPr="00482E7D">
                    <w:rPr>
                      <w:rFonts w:ascii="Times New Roman" w:hAnsi="Times New Roman"/>
                      <w:color w:val="262626" w:themeColor="text1" w:themeTint="D9"/>
                      <w:spacing w:val="-2"/>
                      <w:sz w:val="18"/>
                      <w:szCs w:val="18"/>
                    </w:rPr>
                    <w:tab/>
                    <w:t>Database Management Systems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Non-Bus. Elective (See Check sheet for 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 xml:space="preserve"> 15</w:t>
                  </w:r>
                </w:p>
              </w:txbxContent>
            </v:textbox>
            <w10:wrap type="square"/>
          </v:shape>
        </w:pict>
      </w:r>
      <w:r>
        <w:rPr>
          <w:rFonts w:ascii="Times New Roman" w:hAnsi="Times New Roman"/>
          <w:noProof/>
          <w:color w:val="191919"/>
          <w:spacing w:val="-2"/>
          <w:sz w:val="18"/>
          <w:szCs w:val="18"/>
        </w:rPr>
        <w:pict>
          <v:shape id="_x0000_s1054" type="#_x0000_t202" style="position:absolute;left:0;text-align:left;margin-left:21.7pt;margin-top:239.9pt;width:222pt;height:96pt;z-index:251689984" wrapcoords="-73 0 -73 21420 21600 21420 21600 0 -73 0" stroked="f">
            <v:textbox style="mso-next-textbox:#_x0000_s1054">
              <w:txbxContent>
                <w:p w:rsidR="00A3239C" w:rsidRPr="00482E7D" w:rsidRDefault="00A3239C" w:rsidP="00A3239C">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 Principles of Marketing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 Foundations of Financial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 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 International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r w:rsidRPr="003060D0">
        <w:rPr>
          <w:noProof/>
        </w:rPr>
        <w:pict>
          <v:shape id="_x0000_s1055" type="#_x0000_t202" style="position:absolute;left:0;text-align:left;margin-left:277.45pt;margin-top:233.9pt;width:238.5pt;height:108pt;z-index:251691008" wrapcoords="-68 0 -68 21420 21600 21420 21600 0 -68 0" stroked="f">
            <v:textbox>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 xml:space="preserve">3100 Business Internship I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 Economic and Business Statistics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 Management Science/Operations Mgt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 Human Resource Mgt.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r w:rsidRPr="003060D0">
        <w:rPr>
          <w:noProof/>
        </w:rPr>
        <w:pict>
          <v:shape id="_x0000_s1052" type="#_x0000_t202" style="position:absolute;left:0;text-align:left;margin-left:21.7pt;margin-top:107.9pt;width:228pt;height:126pt;z-index:251687936" stroked="f">
            <v:textbox style="mso-next-textbox:#_x0000_s1052">
              <w:txbxContent>
                <w:p w:rsidR="00A3239C" w:rsidRPr="00482E7D" w:rsidRDefault="00A3239C" w:rsidP="00A3239C">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r w:rsidRPr="003060D0">
        <w:rPr>
          <w:noProof/>
        </w:rPr>
        <w:pict>
          <v:shape id="_x0000_s1053" type="#_x0000_t202" style="position:absolute;left:0;text-align:left;margin-left:279.7pt;margin-top:107.9pt;width:228pt;height:126pt;z-index:251688960" stroked="f">
            <v:textbox style="mso-next-textbox:#_x0000_s1053">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r>
                  <w:r>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16</w:t>
                  </w:r>
                </w:p>
              </w:txbxContent>
            </v:textbox>
            <w10:wrap type="square"/>
          </v:shape>
        </w:pic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867716">
      <w:pPr>
        <w:pStyle w:val="Heading2"/>
        <w:ind w:left="180" w:firstLine="0"/>
        <w:rPr>
          <w:rFonts w:ascii="Times New Roman Bold" w:hAnsi="Times New Roman Bold" w:cs="Times New Roman Bold"/>
          <w:color w:val="262626" w:themeColor="text1" w:themeTint="D9"/>
          <w:spacing w:val="-3"/>
          <w:sz w:val="24"/>
          <w:szCs w:val="24"/>
        </w:rPr>
      </w:pPr>
      <w:bookmarkStart w:id="153" w:name="_Toc295328931"/>
      <w:bookmarkStart w:id="154" w:name="_Toc295578834"/>
      <w:r w:rsidRPr="00482E7D">
        <w:rPr>
          <w:rFonts w:ascii="Times New Roman Bold" w:hAnsi="Times New Roman Bold" w:cs="Times New Roman Bold"/>
          <w:color w:val="262626" w:themeColor="text1" w:themeTint="D9"/>
          <w:spacing w:val="-3"/>
          <w:sz w:val="31"/>
          <w:szCs w:val="31"/>
        </w:rPr>
        <w:t>B</w:t>
      </w:r>
      <w:r w:rsidRPr="00482E7D">
        <w:rPr>
          <w:rFonts w:ascii="Times New Roman Bold" w:hAnsi="Times New Roman Bold" w:cs="Times New Roman Bold"/>
          <w:color w:val="262626" w:themeColor="text1" w:themeTint="D9"/>
          <w:spacing w:val="-3"/>
          <w:sz w:val="24"/>
          <w:szCs w:val="24"/>
        </w:rPr>
        <w:t>ACHELOR OF</w:t>
      </w:r>
      <w:r w:rsidRPr="00482E7D">
        <w:rPr>
          <w:rFonts w:ascii="Times New Roman Bold" w:hAnsi="Times New Roman Bold" w:cs="Times New Roman Bold"/>
          <w:color w:val="262626" w:themeColor="text1" w:themeTint="D9"/>
          <w:spacing w:val="-3"/>
          <w:sz w:val="31"/>
          <w:szCs w:val="31"/>
        </w:rPr>
        <w:t xml:space="preserve"> S</w:t>
      </w:r>
      <w:r w:rsidRPr="00482E7D">
        <w:rPr>
          <w:rFonts w:ascii="Times New Roman Bold" w:hAnsi="Times New Roman Bold" w:cs="Times New Roman Bold"/>
          <w:color w:val="262626" w:themeColor="text1" w:themeTint="D9"/>
          <w:spacing w:val="-3"/>
          <w:sz w:val="24"/>
          <w:szCs w:val="24"/>
        </w:rPr>
        <w:t>CIENCE</w:t>
      </w:r>
      <w:r w:rsidRPr="00482E7D">
        <w:rPr>
          <w:rFonts w:ascii="Times New Roman Bold" w:hAnsi="Times New Roman Bold" w:cs="Times New Roman Bold"/>
          <w:color w:val="262626" w:themeColor="text1" w:themeTint="D9"/>
          <w:spacing w:val="-3"/>
          <w:sz w:val="31"/>
          <w:szCs w:val="31"/>
        </w:rPr>
        <w:t xml:space="preserve"> D</w:t>
      </w:r>
      <w:r w:rsidRPr="00482E7D">
        <w:rPr>
          <w:rFonts w:ascii="Times New Roman Bold" w:hAnsi="Times New Roman Bold" w:cs="Times New Roman Bold"/>
          <w:color w:val="262626" w:themeColor="text1" w:themeTint="D9"/>
          <w:spacing w:val="-3"/>
          <w:sz w:val="24"/>
          <w:szCs w:val="24"/>
        </w:rPr>
        <w:t>EGREE IN</w:t>
      </w:r>
      <w:r w:rsidRPr="00482E7D">
        <w:rPr>
          <w:rFonts w:ascii="Times New Roman Bold" w:hAnsi="Times New Roman Bold" w:cs="Times New Roman Bold"/>
          <w:color w:val="262626" w:themeColor="text1" w:themeTint="D9"/>
          <w:spacing w:val="-3"/>
          <w:sz w:val="31"/>
          <w:szCs w:val="31"/>
        </w:rPr>
        <w:t xml:space="preserve"> M</w:t>
      </w:r>
      <w:r w:rsidRPr="00482E7D">
        <w:rPr>
          <w:rFonts w:ascii="Times New Roman Bold" w:hAnsi="Times New Roman Bold" w:cs="Times New Roman Bold"/>
          <w:color w:val="262626" w:themeColor="text1" w:themeTint="D9"/>
          <w:spacing w:val="-3"/>
          <w:sz w:val="24"/>
          <w:szCs w:val="24"/>
        </w:rPr>
        <w:t>ARKETING</w:t>
      </w:r>
      <w:bookmarkEnd w:id="153"/>
      <w:bookmarkEnd w:id="154"/>
    </w:p>
    <w:p w:rsidR="00A3239C" w:rsidRPr="00482E7D" w:rsidRDefault="00A3239C" w:rsidP="00A3239C">
      <w:pPr>
        <w:widowControl w:val="0"/>
        <w:tabs>
          <w:tab w:val="left" w:pos="3645"/>
          <w:tab w:val="left" w:pos="7173"/>
          <w:tab w:val="left" w:pos="10260"/>
        </w:tabs>
        <w:autoSpaceDE w:val="0"/>
        <w:autoSpaceDN w:val="0"/>
        <w:adjustRightInd w:val="0"/>
        <w:spacing w:before="74"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Courses</w:t>
      </w:r>
      <w:r w:rsidRPr="00482E7D">
        <w:rPr>
          <w:rFonts w:ascii="Times New Roman Bold" w:hAnsi="Times New Roman Bold" w:cs="Times New Roman Bold"/>
          <w:color w:val="262626" w:themeColor="text1" w:themeTint="D9"/>
          <w:spacing w:val="-2"/>
          <w:sz w:val="18"/>
          <w:szCs w:val="18"/>
        </w:rPr>
        <w:tab/>
        <w:t>Titles</w:t>
      </w:r>
      <w:r w:rsidRPr="00482E7D">
        <w:rPr>
          <w:rFonts w:ascii="Times New Roman Bold" w:hAnsi="Times New Roman Bold" w:cs="Times New Roman Bold"/>
          <w:color w:val="262626" w:themeColor="text1" w:themeTint="D9"/>
          <w:spacing w:val="-2"/>
          <w:sz w:val="18"/>
          <w:szCs w:val="18"/>
        </w:rPr>
        <w:tab/>
        <w:t>Prerequisites</w:t>
      </w:r>
      <w:r w:rsidRPr="00482E7D">
        <w:rPr>
          <w:rFonts w:ascii="Times New Roman Bold" w:hAnsi="Times New Roman Bold" w:cs="Times New Roman Bold"/>
          <w:color w:val="262626" w:themeColor="text1" w:themeTint="D9"/>
          <w:spacing w:val="-2"/>
          <w:sz w:val="18"/>
          <w:szCs w:val="18"/>
        </w:rPr>
        <w:tab/>
        <w:t>Credit</w:t>
      </w:r>
    </w:p>
    <w:p w:rsidR="00A3239C" w:rsidRPr="00482E7D" w:rsidRDefault="00A3239C" w:rsidP="00A3239C">
      <w:pPr>
        <w:widowControl w:val="0"/>
        <w:tabs>
          <w:tab w:val="left" w:pos="10260"/>
        </w:tabs>
        <w:autoSpaceDE w:val="0"/>
        <w:autoSpaceDN w:val="0"/>
        <w:adjustRightInd w:val="0"/>
        <w:spacing w:before="4"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F: Program of Study Related Courses Hours</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 xml:space="preserve">Principles of Accounting I </w:t>
      </w:r>
      <w:r w:rsidRPr="00482E7D">
        <w:rPr>
          <w:rFonts w:ascii="Times New Roman" w:hAnsi="Times New Roman"/>
          <w:color w:val="262626" w:themeColor="text1" w:themeTint="D9"/>
          <w:spacing w:val="-2"/>
          <w:sz w:val="18"/>
          <w:szCs w:val="18"/>
        </w:rPr>
        <w:tab/>
        <w:t>MATH 1111</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ACCT 2101</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610"/>
          <w:tab w:val="left" w:pos="3645"/>
          <w:tab w:val="left" w:pos="7200"/>
          <w:tab w:val="left" w:pos="10260"/>
          <w:tab w:val="left" w:pos="10800"/>
          <w:tab w:val="left" w:pos="11160"/>
        </w:tabs>
        <w:autoSpaceDE w:val="0"/>
        <w:autoSpaceDN w:val="0"/>
        <w:adjustRightInd w:val="0"/>
        <w:spacing w:before="5" w:after="0" w:line="207" w:lineRule="exact"/>
        <w:ind w:left="180" w:right="27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BISE               </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 for Management </w:t>
      </w:r>
      <w:r w:rsidRPr="00482E7D">
        <w:rPr>
          <w:rFonts w:ascii="Times New Roman" w:hAnsi="Times New Roman"/>
          <w:color w:val="262626" w:themeColor="text1" w:themeTint="D9"/>
          <w:spacing w:val="-2"/>
          <w:sz w:val="18"/>
          <w:szCs w:val="18"/>
        </w:rPr>
        <w:tab/>
        <w:t>ENGL 1102</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1530"/>
          <w:tab w:val="left" w:pos="2610"/>
          <w:tab w:val="left" w:pos="3645"/>
          <w:tab w:val="left" w:pos="7200"/>
          <w:tab w:val="left" w:pos="10260"/>
          <w:tab w:val="left" w:pos="10800"/>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ECON             </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p>
    <w:p w:rsidR="00A3239C" w:rsidRPr="00482E7D" w:rsidRDefault="00A3239C" w:rsidP="00A3239C">
      <w:pPr>
        <w:widowControl w:val="0"/>
        <w:tabs>
          <w:tab w:val="left" w:pos="7200"/>
          <w:tab w:val="left" w:pos="10260"/>
          <w:tab w:val="left" w:pos="10800"/>
          <w:tab w:val="left" w:pos="10877"/>
        </w:tabs>
        <w:autoSpaceDE w:val="0"/>
        <w:autoSpaceDN w:val="0"/>
        <w:adjustRightInd w:val="0"/>
        <w:spacing w:before="2"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18</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262626" w:themeColor="text1" w:themeTint="D9"/>
          <w:spacing w:val="-2"/>
          <w:sz w:val="18"/>
          <w:szCs w:val="18"/>
        </w:rPr>
      </w:pPr>
    </w:p>
    <w:p w:rsidR="00A3239C" w:rsidRPr="00482E7D"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G: Business Majors Required Courses</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                                             ECON 2105/ECON 2106,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 xml:space="preserve">Economics and Business Statistics                         ECON 2105/ECON 2106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                  ACCT 2101</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         ECON 3205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w:t>
      </w:r>
      <w:r w:rsidRPr="00482E7D">
        <w:rPr>
          <w:rFonts w:ascii="Times New Roman" w:hAnsi="Times New Roman"/>
          <w:color w:val="262626" w:themeColor="text1" w:themeTint="D9"/>
          <w:spacing w:val="-2"/>
          <w:sz w:val="18"/>
          <w:szCs w:val="18"/>
        </w:rPr>
        <w:tab/>
        <w:t>Human Resource Management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                         BISE 2010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Business Policy</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                                           ECON 2106</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u w:val="single"/>
        </w:rPr>
      </w:pPr>
    </w:p>
    <w:p w:rsidR="00A3239C" w:rsidRPr="00482E7D" w:rsidRDefault="00A3239C" w:rsidP="00A3239C">
      <w:pPr>
        <w:widowControl w:val="0"/>
        <w:tabs>
          <w:tab w:val="left" w:pos="10260"/>
        </w:tabs>
        <w:autoSpaceDE w:val="0"/>
        <w:autoSpaceDN w:val="0"/>
        <w:adjustRightInd w:val="0"/>
        <w:spacing w:before="2"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 xml:space="preserve">Subtotal                                                                                                                                                                                                    </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30</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262626" w:themeColor="text1" w:themeTint="D9"/>
          <w:spacing w:val="-2"/>
          <w:sz w:val="18"/>
          <w:szCs w:val="18"/>
        </w:rPr>
      </w:pPr>
    </w:p>
    <w:p w:rsidR="00A3239C" w:rsidRPr="00482E7D"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H: Marketing Major Required Courses</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                                                  MKTG 3120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80"/>
        </w:tabs>
        <w:autoSpaceDE w:val="0"/>
        <w:autoSpaceDN w:val="0"/>
        <w:adjustRightInd w:val="0"/>
        <w:spacing w:before="4" w:after="0" w:line="207" w:lineRule="exact"/>
        <w:ind w:left="180" w:right="-72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 xml:space="preserve">Fundamentals of Selling                                                                                                              </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3134</w:t>
      </w:r>
      <w:r w:rsidRPr="00482E7D">
        <w:rPr>
          <w:rFonts w:ascii="Times New Roman" w:hAnsi="Times New Roman"/>
          <w:color w:val="262626" w:themeColor="text1" w:themeTint="D9"/>
          <w:spacing w:val="-2"/>
          <w:sz w:val="18"/>
          <w:szCs w:val="18"/>
        </w:rPr>
        <w:tab/>
        <w:t>Marketing Research                                                  MKTG 3120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                                       MKTG 3120</w:t>
      </w:r>
      <w:r w:rsidRPr="00482E7D">
        <w:rPr>
          <w:rFonts w:ascii="Times New Roman" w:hAnsi="Times New Roman"/>
          <w:color w:val="262626" w:themeColor="text1" w:themeTint="D9"/>
          <w:spacing w:val="-2"/>
          <w:sz w:val="18"/>
          <w:szCs w:val="18"/>
        </w:rPr>
        <w:tab/>
        <w:t>3</w:t>
      </w:r>
    </w:p>
    <w:p w:rsidR="003060D0" w:rsidRDefault="00A3239C" w:rsidP="003060D0">
      <w:pPr>
        <w:widowControl w:val="0"/>
        <w:tabs>
          <w:tab w:val="left" w:pos="2587"/>
          <w:tab w:val="left" w:pos="3645"/>
          <w:tab w:val="left" w:pos="7200"/>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Change w:id="155" w:author="eslove" w:date="2010-11-01T16:30:00Z">
          <w:pPr>
            <w:widowControl w:val="0"/>
            <w:tabs>
              <w:tab w:val="left" w:pos="2587"/>
              <w:tab w:val="left" w:pos="3645"/>
              <w:tab w:val="left" w:pos="10966"/>
            </w:tabs>
            <w:autoSpaceDE w:val="0"/>
            <w:autoSpaceDN w:val="0"/>
            <w:adjustRightInd w:val="0"/>
            <w:spacing w:before="4" w:after="0" w:line="207" w:lineRule="exact"/>
            <w:ind w:left="1170"/>
          </w:pPr>
        </w:pPrChange>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w:t>
      </w:r>
      <w:ins w:id="156" w:author="eslove" w:date="2010-11-01T16:25:00Z">
        <w:r w:rsidRPr="00482E7D">
          <w:rPr>
            <w:rFonts w:ascii="Times New Roman" w:hAnsi="Times New Roman"/>
            <w:color w:val="262626" w:themeColor="text1" w:themeTint="D9"/>
            <w:spacing w:val="-2"/>
            <w:sz w:val="18"/>
            <w:szCs w:val="18"/>
          </w:rPr>
          <w:t>4</w:t>
        </w:r>
      </w:ins>
      <w:del w:id="157" w:author="eslove" w:date="2010-11-01T16:25:00Z">
        <w:r w:rsidRPr="00482E7D" w:rsidDel="00FF69F9">
          <w:rPr>
            <w:rFonts w:ascii="Times New Roman" w:hAnsi="Times New Roman"/>
            <w:color w:val="262626" w:themeColor="text1" w:themeTint="D9"/>
            <w:spacing w:val="-2"/>
            <w:sz w:val="18"/>
            <w:szCs w:val="18"/>
          </w:rPr>
          <w:delText>3</w:delText>
        </w:r>
      </w:del>
      <w:r w:rsidRPr="00482E7D">
        <w:rPr>
          <w:rFonts w:ascii="Times New Roman" w:hAnsi="Times New Roman"/>
          <w:color w:val="262626" w:themeColor="text1" w:themeTint="D9"/>
          <w:spacing w:val="-2"/>
          <w:sz w:val="18"/>
          <w:szCs w:val="18"/>
        </w:rPr>
        <w:t>0</w:t>
      </w:r>
      <w:r w:rsidRPr="00482E7D">
        <w:rPr>
          <w:rFonts w:ascii="Times New Roman" w:hAnsi="Times New Roman"/>
          <w:color w:val="262626" w:themeColor="text1" w:themeTint="D9"/>
          <w:spacing w:val="-2"/>
          <w:sz w:val="18"/>
          <w:szCs w:val="18"/>
        </w:rPr>
        <w:tab/>
      </w:r>
      <w:del w:id="158" w:author="eslove" w:date="2010-11-01T16:25:00Z">
        <w:r w:rsidRPr="00482E7D" w:rsidDel="00FF69F9">
          <w:rPr>
            <w:rFonts w:ascii="Times New Roman" w:hAnsi="Times New Roman"/>
            <w:color w:val="262626" w:themeColor="text1" w:themeTint="D9"/>
            <w:spacing w:val="-2"/>
            <w:sz w:val="18"/>
            <w:szCs w:val="18"/>
          </w:rPr>
          <w:delText>Marketing Channels</w:delText>
        </w:r>
      </w:del>
      <w:ins w:id="159" w:author="eslove" w:date="2010-11-01T16:25:00Z">
        <w:r w:rsidRPr="00482E7D">
          <w:rPr>
            <w:rFonts w:ascii="Times New Roman" w:hAnsi="Times New Roman"/>
            <w:color w:val="262626" w:themeColor="text1" w:themeTint="D9"/>
            <w:spacing w:val="-2"/>
            <w:sz w:val="18"/>
            <w:szCs w:val="18"/>
          </w:rPr>
          <w:t>Retail Management</w:t>
        </w:r>
      </w:ins>
      <w:ins w:id="160" w:author="eslove" w:date="2010-11-01T16:30:00Z">
        <w:r w:rsidRPr="00482E7D">
          <w:rPr>
            <w:rFonts w:ascii="Times New Roman" w:hAnsi="Times New Roman"/>
            <w:color w:val="262626" w:themeColor="text1" w:themeTint="D9"/>
            <w:spacing w:val="-2"/>
            <w:sz w:val="18"/>
            <w:szCs w:val="18"/>
          </w:rPr>
          <w:tab/>
          <w:t>MKTG 3120</w:t>
        </w:r>
      </w:ins>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4170</w:t>
      </w:r>
      <w:r w:rsidRPr="00482E7D">
        <w:rPr>
          <w:rFonts w:ascii="Times New Roman" w:hAnsi="Times New Roman"/>
          <w:color w:val="262626" w:themeColor="text1" w:themeTint="D9"/>
          <w:spacing w:val="-2"/>
          <w:sz w:val="18"/>
          <w:szCs w:val="18"/>
        </w:rPr>
        <w:tab/>
        <w:t>Marketing Management                                            MKTG 3120</w:t>
      </w:r>
      <w:r w:rsidRPr="00482E7D">
        <w:rPr>
          <w:rFonts w:ascii="Times New Roman" w:hAnsi="Times New Roman"/>
          <w:color w:val="262626" w:themeColor="text1" w:themeTint="D9"/>
          <w:spacing w:val="-2"/>
          <w:sz w:val="18"/>
          <w:szCs w:val="18"/>
        </w:rPr>
        <w:tab/>
        <w:t>3</w:t>
      </w:r>
    </w:p>
    <w:p w:rsidR="003060D0" w:rsidRDefault="00A3239C" w:rsidP="003060D0">
      <w:pPr>
        <w:widowControl w:val="0"/>
        <w:tabs>
          <w:tab w:val="left" w:pos="2587"/>
          <w:tab w:val="left" w:pos="3645"/>
          <w:tab w:val="left" w:pos="7200"/>
          <w:tab w:val="left" w:pos="10260"/>
          <w:tab w:val="left" w:pos="10966"/>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Change w:id="161" w:author="eslove" w:date="2010-11-01T16:29:00Z">
          <w:pPr>
            <w:widowControl w:val="0"/>
            <w:tabs>
              <w:tab w:val="left" w:pos="2587"/>
              <w:tab w:val="left" w:pos="3645"/>
              <w:tab w:val="left" w:pos="10966"/>
            </w:tabs>
            <w:autoSpaceDE w:val="0"/>
            <w:autoSpaceDN w:val="0"/>
            <w:adjustRightInd w:val="0"/>
            <w:spacing w:before="8" w:after="0" w:line="207" w:lineRule="exact"/>
            <w:ind w:left="1170"/>
          </w:pPr>
        </w:pPrChange>
      </w:pPr>
      <w:ins w:id="162" w:author="eslove" w:date="2010-11-01T16:26:00Z">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4180</w:t>
        </w:r>
        <w:r w:rsidRPr="00482E7D">
          <w:rPr>
            <w:rFonts w:ascii="Times New Roman" w:hAnsi="Times New Roman"/>
            <w:color w:val="262626" w:themeColor="text1" w:themeTint="D9"/>
            <w:spacing w:val="-2"/>
            <w:sz w:val="18"/>
            <w:szCs w:val="18"/>
          </w:rPr>
          <w:tab/>
          <w:t>Marketing Information Systems</w:t>
        </w:r>
      </w:ins>
      <w:ins w:id="163" w:author="eslove" w:date="2010-11-01T16:29:00Z">
        <w:r w:rsidRPr="00482E7D">
          <w:rPr>
            <w:rFonts w:ascii="Times New Roman" w:hAnsi="Times New Roman"/>
            <w:color w:val="262626" w:themeColor="text1" w:themeTint="D9"/>
            <w:spacing w:val="-2"/>
            <w:sz w:val="18"/>
            <w:szCs w:val="18"/>
          </w:rPr>
          <w:tab/>
          <w:t>MKTG 3120</w:t>
        </w:r>
      </w:ins>
      <w:del w:id="164" w:author="eslove" w:date="2010-11-01T16:25:00Z">
        <w:r w:rsidRPr="00482E7D" w:rsidDel="00FF69F9">
          <w:rPr>
            <w:rFonts w:ascii="Times New Roman" w:hAnsi="Times New Roman"/>
            <w:color w:val="262626" w:themeColor="text1" w:themeTint="D9"/>
            <w:spacing w:val="-2"/>
            <w:sz w:val="18"/>
            <w:szCs w:val="18"/>
          </w:rPr>
          <w:delText>BUSA</w:delText>
        </w:r>
        <w:r w:rsidRPr="00482E7D" w:rsidDel="00FF69F9">
          <w:rPr>
            <w:rFonts w:ascii="Times New Roman" w:hAnsi="Times New Roman"/>
            <w:color w:val="262626" w:themeColor="text1" w:themeTint="D9"/>
            <w:spacing w:val="-2"/>
            <w:sz w:val="18"/>
            <w:szCs w:val="18"/>
          </w:rPr>
          <w:tab/>
          <w:delText>3100</w:delText>
        </w:r>
        <w:r w:rsidRPr="00482E7D" w:rsidDel="00FF69F9">
          <w:rPr>
            <w:rFonts w:ascii="Times New Roman" w:hAnsi="Times New Roman"/>
            <w:color w:val="262626" w:themeColor="text1" w:themeTint="D9"/>
            <w:spacing w:val="-2"/>
            <w:sz w:val="18"/>
            <w:szCs w:val="18"/>
          </w:rPr>
          <w:tab/>
          <w:delText>Business Internship I</w:delText>
        </w:r>
      </w:del>
      <w:r w:rsidRPr="00482E7D">
        <w:rPr>
          <w:rFonts w:ascii="Times New Roman" w:hAnsi="Times New Roman"/>
          <w:color w:val="262626" w:themeColor="text1" w:themeTint="D9"/>
          <w:spacing w:val="-2"/>
          <w:sz w:val="18"/>
          <w:szCs w:val="18"/>
        </w:rPr>
        <w:tab/>
        <w:t>3</w:t>
      </w:r>
    </w:p>
    <w:p w:rsidR="003060D0" w:rsidRDefault="00A3239C" w:rsidP="003060D0">
      <w:pPr>
        <w:widowControl w:val="0"/>
        <w:tabs>
          <w:tab w:val="left" w:pos="2610"/>
          <w:tab w:val="left" w:pos="3690"/>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Change w:id="165" w:author="eslove" w:date="2010-11-01T16:26:00Z">
          <w:pPr>
            <w:widowControl w:val="0"/>
            <w:tabs>
              <w:tab w:val="left" w:pos="10966"/>
            </w:tabs>
            <w:autoSpaceDE w:val="0"/>
            <w:autoSpaceDN w:val="0"/>
            <w:adjustRightInd w:val="0"/>
            <w:spacing w:before="5" w:after="0" w:line="207" w:lineRule="exact"/>
            <w:ind w:left="1170"/>
          </w:pPr>
        </w:pPrChange>
      </w:pPr>
      <w:ins w:id="166" w:author="eslove" w:date="2010-11-01T16:25:00Z">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sidDel="00FF69F9">
          <w:rPr>
            <w:rFonts w:ascii="Times New Roman" w:hAnsi="Times New Roman"/>
            <w:color w:val="262626" w:themeColor="text1" w:themeTint="D9"/>
            <w:spacing w:val="-2"/>
            <w:sz w:val="18"/>
            <w:szCs w:val="18"/>
          </w:rPr>
          <w:t xml:space="preserve"> </w:t>
        </w:r>
      </w:ins>
      <w:del w:id="167" w:author="eslove" w:date="2010-11-01T16:25:00Z">
        <w:r w:rsidRPr="00482E7D" w:rsidDel="00FF69F9">
          <w:rPr>
            <w:rFonts w:ascii="Times New Roman" w:hAnsi="Times New Roman"/>
            <w:color w:val="262626" w:themeColor="text1" w:themeTint="D9"/>
            <w:spacing w:val="-2"/>
            <w:sz w:val="18"/>
            <w:szCs w:val="18"/>
          </w:rPr>
          <w:delText>Electives*</w:delText>
        </w:r>
      </w:del>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Electives*</w:t>
      </w:r>
      <w:del w:id="168" w:author="eslove" w:date="2010-11-01T16:25:00Z">
        <w:r w:rsidRPr="00482E7D" w:rsidDel="00FF69F9">
          <w:rPr>
            <w:rFonts w:ascii="Times New Roman" w:hAnsi="Times New Roman"/>
            <w:color w:val="262626" w:themeColor="text1" w:themeTint="D9"/>
            <w:spacing w:val="-2"/>
            <w:sz w:val="18"/>
            <w:szCs w:val="18"/>
          </w:rPr>
          <w:delText>*</w:delText>
        </w:r>
      </w:del>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w:hAnsi="Times New Roman"/>
          <w:color w:val="262626" w:themeColor="text1" w:themeTint="D9"/>
          <w:spacing w:val="-2"/>
          <w:sz w:val="18"/>
          <w:szCs w:val="18"/>
        </w:rPr>
      </w:pPr>
    </w:p>
    <w:p w:rsidR="00A3239C" w:rsidRDefault="00A3239C" w:rsidP="00A3239C">
      <w:pPr>
        <w:widowControl w:val="0"/>
        <w:tabs>
          <w:tab w:val="left" w:pos="10260"/>
          <w:tab w:val="left" w:pos="10877"/>
        </w:tabs>
        <w:autoSpaceDE w:val="0"/>
        <w:autoSpaceDN w:val="0"/>
        <w:adjustRightInd w:val="0"/>
        <w:spacing w:before="7" w:after="0" w:line="207" w:lineRule="exact"/>
        <w:ind w:left="180" w:firstLine="0"/>
        <w:rPr>
          <w:rFonts w:ascii="Times New Roman Bold" w:hAnsi="Times New Roman Bold" w:cs="Times New Roman Bold"/>
          <w:color w:val="19191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A3239C"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191919"/>
          <w:spacing w:val="-2"/>
          <w:sz w:val="18"/>
          <w:szCs w:val="18"/>
        </w:rPr>
      </w:pPr>
    </w:p>
    <w:p w:rsidR="00A3239C" w:rsidRDefault="00A3239C" w:rsidP="00A3239C">
      <w:pPr>
        <w:widowControl w:val="0"/>
        <w:tabs>
          <w:tab w:val="left" w:pos="10260"/>
        </w:tabs>
        <w:autoSpaceDE w:val="0"/>
        <w:autoSpaceDN w:val="0"/>
        <w:adjustRightInd w:val="0"/>
        <w:spacing w:before="12" w:after="0" w:line="207" w:lineRule="exact"/>
        <w:ind w:left="180" w:firstLine="0"/>
        <w:rPr>
          <w:rFonts w:ascii="Times New Roman" w:hAnsi="Times New Roman"/>
          <w:color w:val="191919"/>
          <w:spacing w:val="-2"/>
          <w:sz w:val="18"/>
          <w:szCs w:val="18"/>
        </w:rPr>
      </w:pPr>
      <w:r>
        <w:rPr>
          <w:rFonts w:ascii="Times New Roman" w:hAnsi="Times New Roman"/>
          <w:color w:val="191919"/>
          <w:spacing w:val="-2"/>
          <w:sz w:val="18"/>
          <w:szCs w:val="18"/>
        </w:rPr>
        <w:t>*Any 3000/4000 level business courses, including BUSA 4100.</w: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Pr>
          <w:rFonts w:ascii="Times New Roman" w:hAnsi="Times New Roman"/>
          <w:color w:val="191919"/>
          <w:spacing w:val="-1"/>
          <w:sz w:val="18"/>
          <w:szCs w:val="18"/>
        </w:rPr>
        <w:t>**Approved foreign language or at least 2000 level course in any non-business course, including Computer Science.</w: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867716">
      <w:pPr>
        <w:widowControl w:val="0"/>
        <w:autoSpaceDE w:val="0"/>
        <w:autoSpaceDN w:val="0"/>
        <w:adjustRightInd w:val="0"/>
        <w:spacing w:after="0" w:line="287" w:lineRule="exact"/>
        <w:ind w:left="18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p>
    <w:p w:rsidR="00A3239C" w:rsidRDefault="00A3239C" w:rsidP="00867716">
      <w:pPr>
        <w:ind w:left="180" w:firstLine="0"/>
        <w:rPr>
          <w:rFonts w:ascii="Times New Roman" w:hAnsi="Times New Roman"/>
          <w:color w:val="191919"/>
          <w:spacing w:val="-2"/>
          <w:sz w:val="18"/>
          <w:szCs w:val="18"/>
        </w:rPr>
      </w:pPr>
      <w:r w:rsidRPr="00867716">
        <w:rPr>
          <w:rFonts w:ascii="Times New Roman" w:hAnsi="Times New Roman"/>
          <w:color w:val="000000" w:themeColor="text1"/>
          <w:spacing w:val="-2"/>
          <w:sz w:val="18"/>
          <w:szCs w:val="18"/>
        </w:rPr>
        <w:t xml:space="preserve">124 </w:t>
      </w:r>
      <w:r>
        <w:rPr>
          <w:rFonts w:ascii="Times New Roman" w:hAnsi="Times New Roman"/>
          <w:color w:val="191919"/>
          <w:spacing w:val="-2"/>
          <w:sz w:val="18"/>
          <w:szCs w:val="18"/>
        </w:rPr>
        <w:t>Semester Hours</w:t>
      </w:r>
    </w:p>
    <w:p w:rsidR="00A3239C" w:rsidRDefault="003060D0"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59" type="#_x0000_t202" style="position:absolute;margin-left:261.7pt;margin-top:4.35pt;width:228pt;height:96pt;z-index:251695104" stroked="f">
            <v:textbox style="mso-next-textbox:#_x0000_s1059">
              <w:txbxContent>
                <w:p w:rsidR="00A3239C" w:rsidRPr="00482E7D"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Freshman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Spring)</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1102</w:t>
                  </w:r>
                  <w:r w:rsidRPr="00482E7D">
                    <w:rPr>
                      <w:rFonts w:ascii="Times New Roman" w:hAnsi="Times New Roman"/>
                      <w:color w:val="262626" w:themeColor="text1" w:themeTint="D9"/>
                      <w:spacing w:val="-3"/>
                      <w:sz w:val="18"/>
                      <w:szCs w:val="18"/>
                    </w:rPr>
                    <w:tab/>
                    <w:t>English Composition II</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COMM</w:t>
                  </w:r>
                  <w:r w:rsidRPr="00482E7D">
                    <w:rPr>
                      <w:rFonts w:ascii="Times New Roman" w:hAnsi="Times New Roman"/>
                      <w:color w:val="262626" w:themeColor="text1" w:themeTint="D9"/>
                      <w:spacing w:val="-3"/>
                      <w:sz w:val="18"/>
                      <w:szCs w:val="18"/>
                    </w:rPr>
                    <w:tab/>
                    <w:t>1100</w:t>
                  </w:r>
                  <w:r w:rsidRPr="00482E7D">
                    <w:rPr>
                      <w:rFonts w:ascii="Times New Roman" w:hAnsi="Times New Roman"/>
                      <w:color w:val="262626" w:themeColor="text1" w:themeTint="D9"/>
                      <w:spacing w:val="-3"/>
                      <w:sz w:val="18"/>
                      <w:szCs w:val="18"/>
                    </w:rPr>
                    <w:tab/>
                    <w:t>Analytical Discussion of Global Issues</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HIST</w:t>
                  </w:r>
                  <w:r w:rsidRPr="00482E7D">
                    <w:rPr>
                      <w:rFonts w:ascii="Times New Roman" w:hAnsi="Times New Roman"/>
                      <w:color w:val="262626" w:themeColor="text1" w:themeTint="D9"/>
                      <w:spacing w:val="-3"/>
                      <w:sz w:val="18"/>
                      <w:szCs w:val="18"/>
                    </w:rPr>
                    <w:tab/>
                    <w:t>1002</w:t>
                  </w:r>
                  <w:r w:rsidRPr="00482E7D">
                    <w:rPr>
                      <w:rFonts w:ascii="Times New Roman" w:hAnsi="Times New Roman"/>
                      <w:color w:val="262626" w:themeColor="text1" w:themeTint="D9"/>
                      <w:spacing w:val="-3"/>
                      <w:sz w:val="18"/>
                      <w:szCs w:val="18"/>
                    </w:rPr>
                    <w:tab/>
                    <w:t>Intro to the African Diaspora</w:t>
                  </w:r>
                  <w:r w:rsidRPr="00482E7D">
                    <w:rPr>
                      <w:rFonts w:ascii="Times New Roman" w:hAnsi="Times New Roman"/>
                      <w:color w:val="262626" w:themeColor="text1" w:themeTint="D9"/>
                      <w:spacing w:val="-3"/>
                      <w:sz w:val="18"/>
                      <w:szCs w:val="18"/>
                    </w:rPr>
                    <w:tab/>
                    <w:t>2</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C</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Humanities/Fine Arts ENGL 2111</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t>4</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Above Core Option</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1</w:t>
                  </w:r>
                  <w:r w:rsidRPr="00482E7D">
                    <w:rPr>
                      <w:rFonts w:ascii="Times New Roman" w:hAnsi="Times New Roman"/>
                      <w:color w:val="262626" w:themeColor="text1" w:themeTint="D9"/>
                      <w:spacing w:val="-3"/>
                      <w:sz w:val="18"/>
                      <w:szCs w:val="18"/>
                    </w:rPr>
                    <w:t xml:space="preserve"> </w:t>
                  </w:r>
                </w:p>
                <w:p w:rsidR="00A3239C" w:rsidRPr="00482E7D"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Subtotal </w:t>
                  </w:r>
                  <w:r w:rsidRPr="00482E7D">
                    <w:rPr>
                      <w:rFonts w:ascii="Times New Roman" w:hAnsi="Times New Roman"/>
                      <w:b/>
                      <w:color w:val="262626" w:themeColor="text1" w:themeTint="D9"/>
                      <w:spacing w:val="-3"/>
                      <w:sz w:val="18"/>
                      <w:szCs w:val="18"/>
                    </w:rPr>
                    <w:tab/>
                    <w:t xml:space="preserve">                                                                       </w:t>
                  </w:r>
                  <w:r w:rsidRPr="00482E7D">
                    <w:rPr>
                      <w:rFonts w:ascii="Times New Roman" w:hAnsi="Times New Roman"/>
                      <w:b/>
                      <w:color w:val="262626" w:themeColor="text1" w:themeTint="D9"/>
                      <w:spacing w:val="-3"/>
                      <w:sz w:val="18"/>
                      <w:szCs w:val="18"/>
                    </w:rPr>
                    <w:tab/>
                    <w:t>16</w:t>
                  </w:r>
                </w:p>
              </w:txbxContent>
            </v:textbox>
            <w10:wrap type="square"/>
          </v:shape>
        </w:pict>
      </w:r>
      <w:r w:rsidRPr="003060D0">
        <w:rPr>
          <w:noProof/>
        </w:rPr>
        <w:pict>
          <v:shape id="_x0000_s1058" type="#_x0000_t202" style="position:absolute;margin-left:-.6pt;margin-top:4.35pt;width:228pt;height:96pt;z-index:251694080" stroked="f">
            <v:textbox style="mso-next-textbox:#_x0000_s1058">
              <w:txbxContent>
                <w:p w:rsidR="00A3239C" w:rsidRPr="00482E7D" w:rsidRDefault="00A3239C" w:rsidP="00A3239C">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Freshman Year (</w:t>
                  </w:r>
                  <w:proofErr w:type="gramStart"/>
                  <w:r w:rsidRPr="00482E7D">
                    <w:rPr>
                      <w:rFonts w:ascii="Times New Roman" w:hAnsi="Times New Roman"/>
                      <w:b/>
                      <w:color w:val="262626" w:themeColor="text1" w:themeTint="D9"/>
                      <w:spacing w:val="-2"/>
                      <w:sz w:val="18"/>
                      <w:szCs w:val="18"/>
                    </w:rPr>
                    <w:t>Fall</w:t>
                  </w:r>
                  <w:proofErr w:type="gramEnd"/>
                  <w:r w:rsidRPr="00482E7D">
                    <w:rPr>
                      <w:rFonts w:ascii="Times New Roman" w:hAnsi="Times New Roman"/>
                      <w:b/>
                      <w:color w:val="262626" w:themeColor="text1" w:themeTint="D9"/>
                      <w:spacing w:val="-2"/>
                      <w:sz w:val="18"/>
                      <w:szCs w:val="18"/>
                    </w:rPr>
                    <w:t>)</w:t>
                  </w:r>
                </w:p>
                <w:p w:rsidR="00A3239C" w:rsidRPr="00482E7D" w:rsidRDefault="00A3239C" w:rsidP="00A3239C">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ASU</w:t>
                  </w:r>
                  <w:r w:rsidRPr="00482E7D">
                    <w:rPr>
                      <w:rFonts w:ascii="Times New Roman" w:hAnsi="Times New Roman"/>
                      <w:color w:val="262626" w:themeColor="text1" w:themeTint="D9"/>
                      <w:spacing w:val="-3"/>
                      <w:sz w:val="18"/>
                      <w:szCs w:val="18"/>
                    </w:rPr>
                    <w:tab/>
                    <w:t>1200</w:t>
                  </w:r>
                  <w:r w:rsidRPr="00482E7D">
                    <w:rPr>
                      <w:rFonts w:ascii="Times New Roman" w:hAnsi="Times New Roman"/>
                      <w:color w:val="262626" w:themeColor="text1" w:themeTint="D9"/>
                      <w:spacing w:val="-3"/>
                      <w:sz w:val="18"/>
                      <w:szCs w:val="18"/>
                    </w:rPr>
                    <w:tab/>
                    <w:t>Freshman Seminar &amp; Service to Leadership3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1101</w:t>
                  </w:r>
                  <w:r w:rsidRPr="00482E7D">
                    <w:rPr>
                      <w:rFonts w:ascii="Times New Roman" w:hAnsi="Times New Roman"/>
                      <w:color w:val="262626" w:themeColor="text1" w:themeTint="D9"/>
                      <w:spacing w:val="-3"/>
                      <w:sz w:val="18"/>
                      <w:szCs w:val="18"/>
                    </w:rPr>
                    <w:tab/>
                    <w:t>English Composition I</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MATH</w:t>
                  </w:r>
                  <w:r w:rsidRPr="00482E7D">
                    <w:rPr>
                      <w:rFonts w:ascii="Times New Roman" w:hAnsi="Times New Roman"/>
                      <w:color w:val="262626" w:themeColor="text1" w:themeTint="D9"/>
                      <w:spacing w:val="-3"/>
                      <w:sz w:val="18"/>
                      <w:szCs w:val="18"/>
                    </w:rPr>
                    <w:tab/>
                    <w:t>1111</w:t>
                  </w:r>
                  <w:r w:rsidRPr="00482E7D">
                    <w:rPr>
                      <w:rFonts w:ascii="Times New Roman" w:hAnsi="Times New Roman"/>
                      <w:color w:val="262626" w:themeColor="text1" w:themeTint="D9"/>
                      <w:spacing w:val="-3"/>
                      <w:sz w:val="18"/>
                      <w:szCs w:val="18"/>
                    </w:rPr>
                    <w:tab/>
                    <w:t>Mathematical Modeling or College Algebra3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 xml:space="preserve">Area D </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4</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Select One</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3</w:t>
                  </w:r>
                </w:p>
                <w:p w:rsidR="00A3239C" w:rsidRPr="00482E7D" w:rsidRDefault="00A3239C" w:rsidP="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 xml:space="preserve"> </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 xml:space="preserve">16 </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3060D0"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61" type="#_x0000_t202" style="position:absolute;margin-left:256.45pt;margin-top:2.4pt;width:228pt;height:126pt;z-index:251697152" stroked="f">
            <v:textbox style="mso-next-textbox:#_x0000_s1061">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 xml:space="preserve">                                                                            </w:t>
                  </w:r>
                  <w:r w:rsidRPr="00482E7D">
                    <w:rPr>
                      <w:rFonts w:ascii="Times New Roman" w:hAnsi="Times New Roman"/>
                      <w:b/>
                      <w:color w:val="262626" w:themeColor="text1" w:themeTint="D9"/>
                      <w:spacing w:val="-2"/>
                      <w:sz w:val="18"/>
                      <w:szCs w:val="18"/>
                    </w:rPr>
                    <w:tab/>
                    <w:t>16</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585F5F"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lastRenderedPageBreak/>
        <w:pict>
          <v:shape id="_x0000_s1060" type="#_x0000_t202" style="position:absolute;margin-left:26.1pt;margin-top:16.55pt;width:228pt;height:126pt;z-index:251696128" stroked="f">
            <v:textbox style="mso-next-textbox:#_x0000_s1060">
              <w:txbxContent>
                <w:p w:rsidR="00A3239C" w:rsidRPr="00482E7D" w:rsidRDefault="00A3239C" w:rsidP="00A3239C">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585F5F"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63" type="#_x0000_t202" style="position:absolute;margin-left:28.35pt;margin-top:45.15pt;width:238.5pt;height:97.8pt;z-index:251699200" wrapcoords="-68 0 -68 21420 21600 21420 21600 0 -68 0" stroked="f">
            <v:textbox style="mso-next-textbox:#_x0000_s1063">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 xml:space="preserve">Management Information Systems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Economics and Business Statistics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t xml:space="preserve">                                  </w:t>
                  </w:r>
                </w:p>
                <w:p w:rsidR="00A3239C" w:rsidRPr="00482E7D" w:rsidRDefault="00A3239C" w:rsidP="00A3239C">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p>
    <w:p w:rsidR="00A3239C" w:rsidRDefault="00585F5F"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62" type="#_x0000_t202" style="position:absolute;margin-left:-231.05pt;margin-top:3.1pt;width:222pt;height:97.8pt;z-index:251698176" wrapcoords="-73 0 -73 21420 21600 21420 21600 0 -73 0" stroked="f">
            <v:textbox style="mso-next-textbox:#_x0000_s1062">
              <w:txbxContent>
                <w:p w:rsidR="00A3239C" w:rsidRPr="00482E7D" w:rsidRDefault="00A3239C" w:rsidP="00A3239C">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 Social Science</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585F5F" w:rsidP="00A3239C">
      <w:pPr>
        <w:ind w:firstLine="0"/>
        <w:rPr>
          <w:rFonts w:ascii="Times New Roman" w:hAnsi="Times New Roman"/>
          <w:color w:val="191919"/>
          <w:spacing w:val="-2"/>
          <w:sz w:val="18"/>
          <w:szCs w:val="18"/>
        </w:rPr>
      </w:pPr>
      <w:r w:rsidRPr="003060D0">
        <w:rPr>
          <w:noProof/>
        </w:rPr>
        <w:pict>
          <v:shape id="_x0000_s1064" type="#_x0000_t202" style="position:absolute;margin-left:32.1pt;margin-top:61.35pt;width:234pt;height:109.8pt;z-index:251700224" stroked="f">
            <v:textbox style="mso-next-textbox:#_x0000_s1064">
              <w:txbxContent>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Fundamental of Selling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H: ELECTIVE Non-Bus. </w:t>
                  </w:r>
                  <w:proofErr w:type="gramStart"/>
                  <w:r w:rsidRPr="00482E7D">
                    <w:rPr>
                      <w:rFonts w:ascii="Times New Roman" w:hAnsi="Times New Roman"/>
                      <w:color w:val="262626" w:themeColor="text1" w:themeTint="D9"/>
                      <w:spacing w:val="-2"/>
                      <w:sz w:val="18"/>
                      <w:szCs w:val="18"/>
                    </w:rPr>
                    <w:t>Elect.</w:t>
                  </w:r>
                  <w:proofErr w:type="gramEnd"/>
                  <w:r w:rsidRPr="00482E7D">
                    <w:rPr>
                      <w:rFonts w:ascii="Times New Roman" w:hAnsi="Times New Roman"/>
                      <w:color w:val="262626" w:themeColor="text1" w:themeTint="D9"/>
                      <w:spacing w:val="-2"/>
                      <w:sz w:val="18"/>
                      <w:szCs w:val="18"/>
                    </w:rPr>
                    <w:t xml:space="preserve"> (See Check sheet for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 4199 Business Policy</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16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15</w:t>
                  </w:r>
                </w:p>
              </w:txbxContent>
            </v:textbox>
            <w10:wrap type="square"/>
          </v:shape>
        </w:pict>
      </w:r>
      <w:r>
        <w:rPr>
          <w:rFonts w:ascii="Times New Roman" w:hAnsi="Times New Roman"/>
          <w:noProof/>
          <w:color w:val="191919"/>
          <w:spacing w:val="-2"/>
          <w:sz w:val="18"/>
          <w:szCs w:val="18"/>
        </w:rPr>
        <w:pict>
          <v:shape id="_x0000_s1065" type="#_x0000_t202" style="position:absolute;margin-left:17.7pt;margin-top:20.15pt;width:234pt;height:101.1pt;z-index:251701248" stroked="f">
            <v:textbox style="mso-next-textbox:#_x0000_s1065">
              <w:txbxContent>
                <w:p w:rsidR="00A3239C" w:rsidRPr="00482E7D" w:rsidRDefault="00A3239C" w:rsidP="00A3239C">
                  <w:pPr>
                    <w:widowControl w:val="0"/>
                    <w:tabs>
                      <w:tab w:val="left" w:pos="630"/>
                      <w:tab w:val="left" w:pos="1170"/>
                      <w:tab w:val="left" w:pos="4050"/>
                    </w:tabs>
                    <w:autoSpaceDE w:val="0"/>
                    <w:autoSpaceDN w:val="0"/>
                    <w:adjustRightInd w:val="0"/>
                    <w:spacing w:before="10" w:after="0" w:line="207" w:lineRule="exact"/>
                    <w:ind w:firstLine="0"/>
                    <w:rPr>
                      <w:rFonts w:ascii="Times New Roman Bold" w:hAnsi="Times New Roman Bold" w:cs="Times New Roman Bold"/>
                      <w:spacing w:val="-3"/>
                      <w:sz w:val="18"/>
                      <w:szCs w:val="18"/>
                    </w:rPr>
                  </w:pPr>
                  <w:r w:rsidRPr="00482E7D">
                    <w:rPr>
                      <w:rFonts w:ascii="Times New Roman Bold" w:hAnsi="Times New Roman Bold" w:cs="Times New Roman Bold"/>
                      <w:spacing w:val="-3"/>
                      <w:sz w:val="18"/>
                      <w:szCs w:val="18"/>
                    </w:rPr>
                    <w:t xml:space="preserve">Senior Year </w:t>
                  </w:r>
                  <w:del w:id="169" w:author="eslove" w:date="2010-11-01T14:30:00Z">
                    <w:r w:rsidRPr="00482E7D" w:rsidDel="00406945">
                      <w:rPr>
                        <w:rFonts w:ascii="Times New Roman Bold" w:hAnsi="Times New Roman Bold" w:cs="Times New Roman Bold"/>
                        <w:spacing w:val="-3"/>
                        <w:sz w:val="18"/>
                        <w:szCs w:val="18"/>
                      </w:rPr>
                      <w:delText xml:space="preserve"> </w:delText>
                    </w:r>
                  </w:del>
                  <w:r w:rsidRPr="00482E7D">
                    <w:rPr>
                      <w:rFonts w:ascii="Times New Roman Bold" w:hAnsi="Times New Roman Bold" w:cs="Times New Roman Bold"/>
                      <w:spacing w:val="-3"/>
                      <w:sz w:val="18"/>
                      <w:szCs w:val="18"/>
                    </w:rPr>
                    <w:t>(Spring Semester)</w:t>
                  </w:r>
                </w:p>
                <w:p w:rsidR="003060D0" w:rsidRDefault="00A3239C" w:rsidP="003060D0">
                  <w:pPr>
                    <w:widowControl w:val="0"/>
                    <w:tabs>
                      <w:tab w:val="left" w:pos="0"/>
                      <w:tab w:val="left" w:pos="630"/>
                      <w:tab w:val="left" w:pos="108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Change w:id="170" w:author="eslove" w:date="2010-11-01T16:24:00Z">
                      <w:pPr>
                        <w:widowControl w:val="0"/>
                        <w:tabs>
                          <w:tab w:val="left" w:pos="0"/>
                          <w:tab w:val="left" w:pos="630"/>
                          <w:tab w:val="left" w:pos="1170"/>
                          <w:tab w:val="left" w:pos="4140"/>
                          <w:tab w:val="left" w:pos="4320"/>
                        </w:tabs>
                        <w:autoSpaceDE w:val="0"/>
                        <w:autoSpaceDN w:val="0"/>
                        <w:adjustRightInd w:val="0"/>
                        <w:spacing w:before="54" w:after="0" w:line="207" w:lineRule="exact"/>
                        <w:ind w:right="-915"/>
                      </w:pPr>
                    </w:pPrChange>
                  </w:pPr>
                  <w:r w:rsidRPr="00482E7D">
                    <w:rPr>
                      <w:rFonts w:ascii="Times New Roman" w:hAnsi="Times New Roman"/>
                      <w:spacing w:val="-2"/>
                      <w:sz w:val="18"/>
                      <w:szCs w:val="18"/>
                    </w:rPr>
                    <w:t>BUSA</w:t>
                  </w:r>
                  <w:r w:rsidRPr="00482E7D">
                    <w:rPr>
                      <w:rFonts w:ascii="Times New Roman" w:hAnsi="Times New Roman"/>
                      <w:spacing w:val="-2"/>
                      <w:sz w:val="18"/>
                      <w:szCs w:val="18"/>
                    </w:rPr>
                    <w:tab/>
                    <w:t xml:space="preserve">3100 </w:t>
                  </w:r>
                  <w:ins w:id="171" w:author="eslove" w:date="2010-11-01T16:24:00Z">
                    <w:r w:rsidRPr="00482E7D">
                      <w:rPr>
                        <w:rFonts w:ascii="Times New Roman" w:hAnsi="Times New Roman"/>
                        <w:spacing w:val="-2"/>
                        <w:sz w:val="18"/>
                        <w:szCs w:val="18"/>
                      </w:rPr>
                      <w:tab/>
                    </w:r>
                  </w:ins>
                  <w:del w:id="172" w:author="eslove" w:date="2010-11-01T16:24:00Z">
                    <w:r w:rsidRPr="00482E7D" w:rsidDel="00FF69F9">
                      <w:rPr>
                        <w:rFonts w:ascii="Times New Roman" w:hAnsi="Times New Roman"/>
                        <w:spacing w:val="-2"/>
                        <w:sz w:val="18"/>
                        <w:szCs w:val="18"/>
                      </w:rPr>
                      <w:tab/>
                    </w:r>
                  </w:del>
                  <w:r w:rsidRPr="00482E7D">
                    <w:rPr>
                      <w:rFonts w:ascii="Times New Roman" w:hAnsi="Times New Roman"/>
                      <w:spacing w:val="-2"/>
                      <w:sz w:val="18"/>
                      <w:szCs w:val="18"/>
                    </w:rPr>
                    <w:t xml:space="preserve">Business Internship I </w:t>
                  </w:r>
                  <w:r w:rsidRPr="00482E7D">
                    <w:rPr>
                      <w:rFonts w:ascii="Times New Roman" w:hAnsi="Times New Roman"/>
                      <w:spacing w:val="-2"/>
                      <w:sz w:val="18"/>
                      <w:szCs w:val="18"/>
                    </w:rPr>
                    <w:tab/>
                    <w:t>3</w:t>
                  </w:r>
                </w:p>
                <w:p w:rsidR="00A3239C" w:rsidRPr="00482E7D" w:rsidRDefault="00A3239C" w:rsidP="00A3239C">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t>3132</w:t>
                  </w:r>
                  <w:r w:rsidRPr="00482E7D">
                    <w:rPr>
                      <w:rFonts w:ascii="Times New Roman" w:hAnsi="Times New Roman"/>
                      <w:spacing w:val="-2"/>
                      <w:sz w:val="18"/>
                      <w:szCs w:val="18"/>
                    </w:rPr>
                    <w:tab/>
                    <w:t>Fundamental of Selling</w:t>
                  </w:r>
                  <w:r w:rsidRPr="00482E7D">
                    <w:rPr>
                      <w:rFonts w:ascii="Times New Roman" w:hAnsi="Times New Roman"/>
                      <w:spacing w:val="-2"/>
                      <w:sz w:val="18"/>
                      <w:szCs w:val="18"/>
                    </w:rPr>
                    <w:tab/>
                    <w:t>3</w:t>
                  </w:r>
                </w:p>
                <w:p w:rsidR="00A3239C" w:rsidRPr="00482E7D" w:rsidRDefault="00A3239C" w:rsidP="00A3239C">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r>
                  <w:del w:id="173" w:author="eslove" w:date="2010-11-01T16:23:00Z">
                    <w:r w:rsidRPr="00482E7D" w:rsidDel="00000C3B">
                      <w:rPr>
                        <w:rFonts w:ascii="Times New Roman" w:hAnsi="Times New Roman"/>
                        <w:spacing w:val="-2"/>
                        <w:sz w:val="18"/>
                        <w:szCs w:val="18"/>
                      </w:rPr>
                      <w:delText>4130</w:delText>
                    </w:r>
                    <w:r w:rsidRPr="00482E7D" w:rsidDel="00000C3B">
                      <w:rPr>
                        <w:rFonts w:ascii="Times New Roman" w:hAnsi="Times New Roman"/>
                        <w:spacing w:val="-2"/>
                        <w:sz w:val="18"/>
                        <w:szCs w:val="18"/>
                      </w:rPr>
                      <w:tab/>
                      <w:delText>Marketing Channel</w:delText>
                    </w:r>
                  </w:del>
                  <w:ins w:id="174" w:author="eslove" w:date="2010-11-01T16:23:00Z">
                    <w:r w:rsidRPr="00482E7D">
                      <w:rPr>
                        <w:rFonts w:ascii="Times New Roman" w:hAnsi="Times New Roman"/>
                        <w:spacing w:val="-2"/>
                        <w:sz w:val="18"/>
                        <w:szCs w:val="18"/>
                      </w:rPr>
                      <w:t>4140</w:t>
                    </w:r>
                    <w:r w:rsidRPr="00482E7D">
                      <w:rPr>
                        <w:rFonts w:ascii="Times New Roman" w:hAnsi="Times New Roman"/>
                        <w:spacing w:val="-2"/>
                        <w:sz w:val="18"/>
                        <w:szCs w:val="18"/>
                      </w:rPr>
                      <w:tab/>
                      <w:t>Retail Management</w:t>
                    </w:r>
                  </w:ins>
                  <w:r w:rsidRPr="00482E7D">
                    <w:rPr>
                      <w:rFonts w:ascii="Times New Roman" w:hAnsi="Times New Roman"/>
                      <w:spacing w:val="-2"/>
                      <w:sz w:val="18"/>
                      <w:szCs w:val="18"/>
                    </w:rPr>
                    <w:tab/>
                    <w:t>3</w:t>
                  </w:r>
                </w:p>
                <w:p w:rsidR="00A3239C" w:rsidRPr="00482E7D" w:rsidRDefault="00A3239C" w:rsidP="00A3239C">
                  <w:pPr>
                    <w:widowControl w:val="0"/>
                    <w:tabs>
                      <w:tab w:val="left" w:pos="0"/>
                      <w:tab w:val="left" w:pos="630"/>
                      <w:tab w:val="left" w:pos="1080"/>
                      <w:tab w:val="left" w:pos="117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
                  <w:r w:rsidRPr="00482E7D">
                    <w:rPr>
                      <w:rFonts w:ascii="Times New Roman" w:hAnsi="Times New Roman"/>
                      <w:spacing w:val="-2"/>
                      <w:sz w:val="18"/>
                      <w:szCs w:val="18"/>
                    </w:rPr>
                    <w:t xml:space="preserve">MGMT </w:t>
                  </w:r>
                  <w:r w:rsidRPr="00482E7D">
                    <w:rPr>
                      <w:rFonts w:ascii="Times New Roman" w:hAnsi="Times New Roman"/>
                      <w:spacing w:val="-2"/>
                      <w:sz w:val="18"/>
                      <w:szCs w:val="18"/>
                    </w:rPr>
                    <w:tab/>
                    <w:t xml:space="preserve">4199 </w:t>
                  </w:r>
                  <w:r w:rsidRPr="00482E7D">
                    <w:rPr>
                      <w:rFonts w:ascii="Times New Roman" w:hAnsi="Times New Roman"/>
                      <w:spacing w:val="-2"/>
                      <w:sz w:val="18"/>
                      <w:szCs w:val="18"/>
                    </w:rPr>
                    <w:tab/>
                    <w:t>Business Policy</w:t>
                  </w:r>
                  <w:r w:rsidRPr="00482E7D">
                    <w:rPr>
                      <w:rFonts w:ascii="Times New Roman" w:hAnsi="Times New Roman"/>
                      <w:spacing w:val="-2"/>
                      <w:sz w:val="18"/>
                      <w:szCs w:val="18"/>
                    </w:rPr>
                    <w:tab/>
                    <w:t xml:space="preserve">3                                                                                          </w:t>
                  </w:r>
                </w:p>
                <w:p w:rsidR="003060D0" w:rsidRDefault="00A3239C" w:rsidP="003060D0">
                  <w:pPr>
                    <w:widowControl w:val="0"/>
                    <w:tabs>
                      <w:tab w:val="left" w:pos="630"/>
                      <w:tab w:val="left" w:pos="1080"/>
                      <w:tab w:val="left" w:pos="4140"/>
                    </w:tabs>
                    <w:autoSpaceDE w:val="0"/>
                    <w:autoSpaceDN w:val="0"/>
                    <w:adjustRightInd w:val="0"/>
                    <w:spacing w:before="10" w:after="0" w:line="207" w:lineRule="exact"/>
                    <w:ind w:firstLine="0"/>
                    <w:rPr>
                      <w:rFonts w:ascii="Times New Roman" w:hAnsi="Times New Roman"/>
                      <w:b/>
                      <w:spacing w:val="-3"/>
                      <w:sz w:val="18"/>
                      <w:szCs w:val="18"/>
                    </w:rPr>
                    <w:pPrChange w:id="175" w:author="eslove" w:date="2010-11-01T16:24:00Z">
                      <w:pPr>
                        <w:widowControl w:val="0"/>
                        <w:tabs>
                          <w:tab w:val="left" w:pos="630"/>
                          <w:tab w:val="left" w:pos="1170"/>
                          <w:tab w:val="left" w:pos="4140"/>
                        </w:tabs>
                        <w:autoSpaceDE w:val="0"/>
                        <w:autoSpaceDN w:val="0"/>
                        <w:adjustRightInd w:val="0"/>
                        <w:spacing w:before="10" w:after="0" w:line="207" w:lineRule="exact"/>
                      </w:pPr>
                    </w:pPrChange>
                  </w:pPr>
                  <w:del w:id="176" w:author="eslove" w:date="2010-11-01T16:24:00Z">
                    <w:r w:rsidRPr="00482E7D" w:rsidDel="00000C3B">
                      <w:rPr>
                        <w:rFonts w:ascii="Times New Roman" w:hAnsi="Times New Roman"/>
                        <w:spacing w:val="-2"/>
                        <w:sz w:val="18"/>
                        <w:szCs w:val="18"/>
                      </w:rPr>
                      <w:delText>Area H: ELECTIVE Bus. Elective (3000/4000 Bus. Course)</w:delText>
                    </w:r>
                  </w:del>
                  <w:ins w:id="177" w:author="eslove" w:date="2010-11-01T16:24:00Z">
                    <w:r w:rsidRPr="00482E7D">
                      <w:rPr>
                        <w:rFonts w:ascii="Times New Roman" w:hAnsi="Times New Roman"/>
                        <w:spacing w:val="-2"/>
                        <w:sz w:val="18"/>
                        <w:szCs w:val="18"/>
                      </w:rPr>
                      <w:t>MKTG</w:t>
                    </w:r>
                    <w:r w:rsidRPr="00482E7D">
                      <w:rPr>
                        <w:rFonts w:ascii="Times New Roman" w:hAnsi="Times New Roman"/>
                        <w:spacing w:val="-2"/>
                        <w:sz w:val="18"/>
                        <w:szCs w:val="18"/>
                      </w:rPr>
                      <w:tab/>
                      <w:t>4180</w:t>
                    </w:r>
                    <w:r w:rsidRPr="00482E7D">
                      <w:rPr>
                        <w:rFonts w:ascii="Times New Roman" w:hAnsi="Times New Roman"/>
                        <w:spacing w:val="-2"/>
                        <w:sz w:val="18"/>
                        <w:szCs w:val="18"/>
                      </w:rPr>
                      <w:tab/>
                      <w:t>Marketing Information Systems</w:t>
                    </w:r>
                  </w:ins>
                  <w:r w:rsidRPr="00482E7D">
                    <w:rPr>
                      <w:rFonts w:ascii="Times New Roman" w:hAnsi="Times New Roman"/>
                      <w:spacing w:val="-2"/>
                      <w:sz w:val="18"/>
                      <w:szCs w:val="18"/>
                    </w:rPr>
                    <w:tab/>
                  </w:r>
                  <w:r w:rsidRPr="00482E7D">
                    <w:rPr>
                      <w:rFonts w:ascii="Times New Roman" w:hAnsi="Times New Roman"/>
                      <w:spacing w:val="-2"/>
                      <w:sz w:val="18"/>
                      <w:szCs w:val="18"/>
                      <w:u w:val="single"/>
                    </w:rPr>
                    <w:t xml:space="preserve">3  </w:t>
                  </w:r>
                  <w:r w:rsidRPr="00482E7D">
                    <w:rPr>
                      <w:rFonts w:ascii="Times New Roman" w:hAnsi="Times New Roman"/>
                      <w:spacing w:val="-2"/>
                      <w:sz w:val="18"/>
                      <w:szCs w:val="18"/>
                    </w:rPr>
                    <w:t xml:space="preserve">                                                                                                 </w:t>
                  </w:r>
                  <w:r w:rsidRPr="00482E7D">
                    <w:rPr>
                      <w:rFonts w:ascii="Times New Roman" w:hAnsi="Times New Roman"/>
                      <w:b/>
                      <w:spacing w:val="-3"/>
                      <w:sz w:val="18"/>
                      <w:szCs w:val="18"/>
                    </w:rPr>
                    <w:t>Subtotal</w:t>
                  </w:r>
                  <w:r w:rsidRPr="00482E7D">
                    <w:rPr>
                      <w:rFonts w:ascii="Times New Roman" w:hAnsi="Times New Roman"/>
                      <w:b/>
                      <w:spacing w:val="-3"/>
                      <w:sz w:val="18"/>
                      <w:szCs w:val="18"/>
                    </w:rPr>
                    <w:tab/>
                  </w:r>
                  <w:r w:rsidRPr="00482E7D">
                    <w:rPr>
                      <w:rFonts w:ascii="Times New Roman" w:hAnsi="Times New Roman"/>
                      <w:b/>
                      <w:spacing w:val="-3"/>
                      <w:sz w:val="18"/>
                      <w:szCs w:val="18"/>
                    </w:rPr>
                    <w:tab/>
                  </w:r>
                  <w:r w:rsidRPr="00482E7D">
                    <w:rPr>
                      <w:rFonts w:ascii="Times New Roman" w:hAnsi="Times New Roman"/>
                      <w:b/>
                      <w:spacing w:val="-3"/>
                      <w:sz w:val="18"/>
                      <w:szCs w:val="18"/>
                    </w:rPr>
                    <w:tab/>
                    <w:t>15</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pPr>
    </w:p>
    <w:p w:rsidR="00A3239C" w:rsidRDefault="00A3239C" w:rsidP="00867716">
      <w:pPr>
        <w:pStyle w:val="Heading2"/>
        <w:ind w:left="180" w:firstLine="0"/>
        <w:rPr>
          <w:ins w:id="178" w:author="eslove" w:date="2010-11-01T14:39:00Z"/>
          <w:rFonts w:ascii="Times New Roman Bold" w:hAnsi="Times New Roman Bold" w:cs="Times New Roman Bold"/>
          <w:color w:val="191919"/>
          <w:spacing w:val="-3"/>
          <w:sz w:val="24"/>
          <w:szCs w:val="24"/>
        </w:rPr>
      </w:pPr>
      <w:bookmarkStart w:id="179" w:name="_Toc295328932"/>
      <w:bookmarkStart w:id="180" w:name="_Toc295578835"/>
      <w:ins w:id="181" w:author="eslove" w:date="2010-11-01T14:39:00Z">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 xml:space="preserve">EGREE </w:t>
        </w:r>
      </w:ins>
      <w:ins w:id="182" w:author="eslove" w:date="2010-11-01T15:32:00Z">
        <w:r>
          <w:rPr>
            <w:rFonts w:ascii="Times New Roman Bold" w:hAnsi="Times New Roman Bold" w:cs="Times New Roman Bold"/>
            <w:color w:val="191919"/>
            <w:spacing w:val="-3"/>
            <w:sz w:val="24"/>
            <w:szCs w:val="24"/>
          </w:rPr>
          <w:t>IN LOGISTICS</w:t>
        </w:r>
        <w:bookmarkEnd w:id="179"/>
        <w:bookmarkEnd w:id="180"/>
        <w:r>
          <w:rPr>
            <w:rFonts w:ascii="Times New Roman Bold" w:hAnsi="Times New Roman Bold" w:cs="Times New Roman Bold"/>
            <w:color w:val="191919"/>
            <w:spacing w:val="-3"/>
            <w:sz w:val="24"/>
            <w:szCs w:val="24"/>
          </w:rPr>
          <w:t xml:space="preserve"> </w:t>
        </w:r>
      </w:ins>
    </w:p>
    <w:p w:rsidR="00A3239C" w:rsidRPr="00284CE2" w:rsidRDefault="00A3239C" w:rsidP="00A3239C">
      <w:pPr>
        <w:widowControl w:val="0"/>
        <w:tabs>
          <w:tab w:val="left" w:pos="3645"/>
          <w:tab w:val="left" w:pos="7173"/>
          <w:tab w:val="left" w:pos="10567"/>
        </w:tabs>
        <w:autoSpaceDE w:val="0"/>
        <w:autoSpaceDN w:val="0"/>
        <w:adjustRightInd w:val="0"/>
        <w:spacing w:before="74" w:after="0" w:line="207" w:lineRule="exact"/>
        <w:ind w:left="180" w:firstLine="0"/>
        <w:rPr>
          <w:ins w:id="183" w:author="eslove" w:date="2010-11-01T14:39:00Z"/>
          <w:rFonts w:ascii="Times New Roman Bold" w:hAnsi="Times New Roman Bold" w:cs="Times New Roman Bold"/>
          <w:color w:val="262626" w:themeColor="text1" w:themeTint="D9"/>
          <w:spacing w:val="-2"/>
          <w:sz w:val="18"/>
          <w:szCs w:val="18"/>
        </w:rPr>
      </w:pPr>
      <w:ins w:id="184" w:author="eslove" w:date="2010-11-01T14:39:00Z">
        <w:r w:rsidRPr="00284CE2">
          <w:rPr>
            <w:rFonts w:ascii="Times New Roman Bold" w:hAnsi="Times New Roman Bold" w:cs="Times New Roman Bold"/>
            <w:color w:val="262626" w:themeColor="text1" w:themeTint="D9"/>
            <w:spacing w:val="-2"/>
            <w:sz w:val="18"/>
            <w:szCs w:val="18"/>
          </w:rPr>
          <w:t>Courses</w:t>
        </w:r>
        <w:r w:rsidRPr="00284CE2">
          <w:rPr>
            <w:rFonts w:ascii="Times New Roman Bold" w:hAnsi="Times New Roman Bold" w:cs="Times New Roman Bold"/>
            <w:color w:val="262626" w:themeColor="text1" w:themeTint="D9"/>
            <w:spacing w:val="-2"/>
            <w:sz w:val="18"/>
            <w:szCs w:val="18"/>
          </w:rPr>
          <w:tab/>
          <w:t>Titles</w:t>
        </w:r>
        <w:r w:rsidRPr="00284CE2">
          <w:rPr>
            <w:rFonts w:ascii="Times New Roman Bold" w:hAnsi="Times New Roman Bold" w:cs="Times New Roman Bold"/>
            <w:color w:val="262626" w:themeColor="text1" w:themeTint="D9"/>
            <w:spacing w:val="-2"/>
            <w:sz w:val="18"/>
            <w:szCs w:val="18"/>
          </w:rPr>
          <w:tab/>
          <w:t>Prerequisites</w:t>
        </w:r>
        <w:r w:rsidRPr="00284CE2">
          <w:rPr>
            <w:rFonts w:ascii="Times New Roman Bold" w:hAnsi="Times New Roman Bold" w:cs="Times New Roman Bold"/>
            <w:color w:val="262626" w:themeColor="text1" w:themeTint="D9"/>
            <w:spacing w:val="-2"/>
            <w:sz w:val="18"/>
            <w:szCs w:val="18"/>
          </w:rPr>
          <w:tab/>
          <w:t>Credit</w:t>
        </w:r>
      </w:ins>
    </w:p>
    <w:p w:rsidR="00A3239C" w:rsidRPr="00284CE2" w:rsidRDefault="00A3239C" w:rsidP="00A3239C">
      <w:pPr>
        <w:widowControl w:val="0"/>
        <w:autoSpaceDE w:val="0"/>
        <w:autoSpaceDN w:val="0"/>
        <w:adjustRightInd w:val="0"/>
        <w:spacing w:before="4" w:after="0" w:line="207" w:lineRule="exact"/>
        <w:ind w:left="180" w:firstLine="0"/>
        <w:rPr>
          <w:ins w:id="185" w:author="eslove" w:date="2010-11-01T14:39:00Z"/>
          <w:rFonts w:ascii="Times New Roman Bold" w:hAnsi="Times New Roman Bold" w:cs="Times New Roman Bold"/>
          <w:color w:val="262626" w:themeColor="text1" w:themeTint="D9"/>
          <w:spacing w:val="-2"/>
          <w:sz w:val="18"/>
          <w:szCs w:val="18"/>
        </w:rPr>
      </w:pPr>
      <w:ins w:id="186" w:author="eslove" w:date="2010-11-01T14:39:00Z">
        <w:r w:rsidRPr="00284CE2">
          <w:rPr>
            <w:rFonts w:ascii="Times New Roman Bold" w:hAnsi="Times New Roman Bold" w:cs="Times New Roman Bold"/>
            <w:color w:val="262626" w:themeColor="text1" w:themeTint="D9"/>
            <w:spacing w:val="-2"/>
            <w:sz w:val="18"/>
            <w:szCs w:val="18"/>
          </w:rPr>
          <w:t>Area F: Program of Study Related Courses Hours</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87" w:author="eslove" w:date="2010-11-01T14:39:00Z"/>
          <w:rFonts w:ascii="Times New Roman" w:hAnsi="Times New Roman"/>
          <w:color w:val="262626" w:themeColor="text1" w:themeTint="D9"/>
          <w:spacing w:val="-2"/>
          <w:sz w:val="18"/>
          <w:szCs w:val="18"/>
        </w:rPr>
      </w:pPr>
      <w:ins w:id="188"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2101</w:t>
        </w:r>
        <w:r w:rsidRPr="00284CE2">
          <w:rPr>
            <w:rFonts w:ascii="Times New Roman" w:hAnsi="Times New Roman"/>
            <w:color w:val="262626" w:themeColor="text1" w:themeTint="D9"/>
            <w:spacing w:val="-2"/>
            <w:sz w:val="18"/>
            <w:szCs w:val="18"/>
          </w:rPr>
          <w:tab/>
          <w:t xml:space="preserve">Principles of Accounting I </w:t>
        </w:r>
        <w:r w:rsidRPr="00284CE2">
          <w:rPr>
            <w:rFonts w:ascii="Times New Roman" w:hAnsi="Times New Roman"/>
            <w:color w:val="262626" w:themeColor="text1" w:themeTint="D9"/>
            <w:spacing w:val="-2"/>
            <w:sz w:val="18"/>
            <w:szCs w:val="18"/>
          </w:rPr>
          <w:tab/>
          <w:t>MATH 1111</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89" w:author="eslove" w:date="2010-11-01T14:39:00Z"/>
          <w:rFonts w:ascii="Times New Roman" w:hAnsi="Times New Roman"/>
          <w:color w:val="262626" w:themeColor="text1" w:themeTint="D9"/>
          <w:spacing w:val="-2"/>
          <w:sz w:val="18"/>
          <w:szCs w:val="18"/>
        </w:rPr>
      </w:pPr>
      <w:ins w:id="190"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2102</w:t>
        </w:r>
        <w:r w:rsidRPr="00284CE2">
          <w:rPr>
            <w:rFonts w:ascii="Times New Roman" w:hAnsi="Times New Roman"/>
            <w:color w:val="262626" w:themeColor="text1" w:themeTint="D9"/>
            <w:spacing w:val="-2"/>
            <w:sz w:val="18"/>
            <w:szCs w:val="18"/>
          </w:rPr>
          <w:tab/>
          <w:t>Principles of Accounting II</w:t>
        </w:r>
        <w:r w:rsidRPr="00284CE2">
          <w:rPr>
            <w:rFonts w:ascii="Times New Roman" w:hAnsi="Times New Roman"/>
            <w:color w:val="262626" w:themeColor="text1" w:themeTint="D9"/>
            <w:spacing w:val="-2"/>
            <w:sz w:val="18"/>
            <w:szCs w:val="18"/>
          </w:rPr>
          <w:tab/>
          <w:t>ACCT 2101</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91" w:author="eslove" w:date="2010-11-01T14:39:00Z"/>
          <w:rFonts w:ascii="Times New Roman" w:hAnsi="Times New Roman"/>
          <w:color w:val="262626" w:themeColor="text1" w:themeTint="D9"/>
          <w:spacing w:val="-2"/>
          <w:sz w:val="18"/>
          <w:szCs w:val="18"/>
        </w:rPr>
      </w:pPr>
      <w:ins w:id="192" w:author="eslove" w:date="2010-11-01T14:39:00Z">
        <w:r w:rsidRPr="00284CE2">
          <w:rPr>
            <w:rFonts w:ascii="Times New Roman" w:hAnsi="Times New Roman"/>
            <w:color w:val="262626" w:themeColor="text1" w:themeTint="D9"/>
            <w:spacing w:val="-2"/>
            <w:sz w:val="18"/>
            <w:szCs w:val="18"/>
          </w:rPr>
          <w:t>BISE</w:t>
        </w:r>
        <w:r w:rsidRPr="00284CE2">
          <w:rPr>
            <w:rFonts w:ascii="Times New Roman" w:hAnsi="Times New Roman"/>
            <w:color w:val="262626" w:themeColor="text1" w:themeTint="D9"/>
            <w:spacing w:val="-2"/>
            <w:sz w:val="18"/>
            <w:szCs w:val="18"/>
          </w:rPr>
          <w:tab/>
          <w:t>2010</w:t>
        </w:r>
        <w:r w:rsidRPr="00284CE2">
          <w:rPr>
            <w:rFonts w:ascii="Times New Roman" w:hAnsi="Times New Roman"/>
            <w:color w:val="262626" w:themeColor="text1" w:themeTint="D9"/>
            <w:spacing w:val="-2"/>
            <w:sz w:val="18"/>
            <w:szCs w:val="18"/>
          </w:rPr>
          <w:tab/>
          <w:t>Fundamentals of Computer Applications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610"/>
          <w:tab w:val="left" w:pos="3645"/>
          <w:tab w:val="left" w:pos="7200"/>
          <w:tab w:val="left" w:pos="10260"/>
          <w:tab w:val="left" w:pos="11160"/>
        </w:tabs>
        <w:autoSpaceDE w:val="0"/>
        <w:autoSpaceDN w:val="0"/>
        <w:adjustRightInd w:val="0"/>
        <w:spacing w:before="5" w:after="0" w:line="207" w:lineRule="exact"/>
        <w:ind w:left="180" w:right="270" w:firstLine="0"/>
        <w:rPr>
          <w:ins w:id="193" w:author="eslove" w:date="2010-11-01T14:39:00Z"/>
          <w:rFonts w:ascii="Times New Roman" w:hAnsi="Times New Roman"/>
          <w:color w:val="262626" w:themeColor="text1" w:themeTint="D9"/>
          <w:spacing w:val="-2"/>
          <w:sz w:val="18"/>
          <w:szCs w:val="18"/>
        </w:rPr>
      </w:pPr>
      <w:ins w:id="194" w:author="eslove" w:date="2010-11-01T14:39:00Z">
        <w:r w:rsidRPr="00284CE2">
          <w:rPr>
            <w:rFonts w:ascii="Times New Roman" w:hAnsi="Times New Roman"/>
            <w:color w:val="262626" w:themeColor="text1" w:themeTint="D9"/>
            <w:spacing w:val="-2"/>
            <w:sz w:val="18"/>
            <w:szCs w:val="18"/>
          </w:rPr>
          <w:t xml:space="preserve">BISE               </w:t>
        </w:r>
        <w:r w:rsidRPr="00284CE2">
          <w:rPr>
            <w:rFonts w:ascii="Times New Roman" w:hAnsi="Times New Roman"/>
            <w:color w:val="262626" w:themeColor="text1" w:themeTint="D9"/>
            <w:spacing w:val="-2"/>
            <w:sz w:val="18"/>
            <w:szCs w:val="18"/>
          </w:rPr>
          <w:tab/>
          <w:t>2040</w:t>
        </w:r>
        <w:r w:rsidRPr="00284CE2">
          <w:rPr>
            <w:rFonts w:ascii="Times New Roman" w:hAnsi="Times New Roman"/>
            <w:color w:val="262626" w:themeColor="text1" w:themeTint="D9"/>
            <w:spacing w:val="-2"/>
            <w:sz w:val="18"/>
            <w:szCs w:val="18"/>
          </w:rPr>
          <w:tab/>
          <w:t xml:space="preserve">Communication for Management </w:t>
        </w:r>
        <w:r w:rsidRPr="00284CE2">
          <w:rPr>
            <w:rFonts w:ascii="Times New Roman" w:hAnsi="Times New Roman"/>
            <w:color w:val="262626" w:themeColor="text1" w:themeTint="D9"/>
            <w:spacing w:val="-2"/>
            <w:sz w:val="18"/>
            <w:szCs w:val="18"/>
          </w:rPr>
          <w:tab/>
          <w:t>ENGL 1102</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1530"/>
          <w:tab w:val="left" w:pos="2610"/>
          <w:tab w:val="left" w:pos="3645"/>
          <w:tab w:val="left" w:pos="7200"/>
          <w:tab w:val="left" w:pos="10260"/>
        </w:tabs>
        <w:autoSpaceDE w:val="0"/>
        <w:autoSpaceDN w:val="0"/>
        <w:adjustRightInd w:val="0"/>
        <w:spacing w:before="5" w:after="0" w:line="207" w:lineRule="exact"/>
        <w:ind w:left="180" w:firstLine="0"/>
        <w:rPr>
          <w:ins w:id="195" w:author="eslove" w:date="2010-11-01T14:39:00Z"/>
          <w:rFonts w:ascii="Times New Roman" w:hAnsi="Times New Roman"/>
          <w:color w:val="262626" w:themeColor="text1" w:themeTint="D9"/>
          <w:spacing w:val="-2"/>
          <w:sz w:val="18"/>
          <w:szCs w:val="18"/>
        </w:rPr>
      </w:pPr>
      <w:ins w:id="196" w:author="eslove" w:date="2010-11-01T14:39:00Z">
        <w:r w:rsidRPr="00284CE2">
          <w:rPr>
            <w:rFonts w:ascii="Times New Roman" w:hAnsi="Times New Roman"/>
            <w:color w:val="262626" w:themeColor="text1" w:themeTint="D9"/>
            <w:spacing w:val="-2"/>
            <w:sz w:val="18"/>
            <w:szCs w:val="18"/>
          </w:rPr>
          <w:t xml:space="preserve">ECON             </w:t>
        </w:r>
        <w:r w:rsidRPr="00284CE2">
          <w:rPr>
            <w:rFonts w:ascii="Times New Roman" w:hAnsi="Times New Roman"/>
            <w:color w:val="262626" w:themeColor="text1" w:themeTint="D9"/>
            <w:spacing w:val="-2"/>
            <w:sz w:val="18"/>
            <w:szCs w:val="18"/>
          </w:rPr>
          <w:tab/>
          <w:t>2105</w:t>
        </w:r>
        <w:r w:rsidRPr="00284CE2">
          <w:rPr>
            <w:rFonts w:ascii="Times New Roman" w:hAnsi="Times New Roman"/>
            <w:color w:val="262626" w:themeColor="text1" w:themeTint="D9"/>
            <w:spacing w:val="-2"/>
            <w:sz w:val="18"/>
            <w:szCs w:val="18"/>
          </w:rPr>
          <w:tab/>
          <w:t>Principles of Macroeconomics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97" w:author="eslove" w:date="2010-11-01T14:39:00Z"/>
          <w:rFonts w:ascii="Times New Roman" w:hAnsi="Times New Roman"/>
          <w:color w:val="262626" w:themeColor="text1" w:themeTint="D9"/>
          <w:spacing w:val="-2"/>
          <w:sz w:val="18"/>
          <w:szCs w:val="18"/>
          <w:u w:val="single"/>
        </w:rPr>
      </w:pPr>
      <w:ins w:id="198"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2106</w:t>
        </w:r>
        <w:r w:rsidRPr="00284CE2">
          <w:rPr>
            <w:rFonts w:ascii="Times New Roman" w:hAnsi="Times New Roman"/>
            <w:color w:val="262626" w:themeColor="text1" w:themeTint="D9"/>
            <w:spacing w:val="-2"/>
            <w:sz w:val="18"/>
            <w:szCs w:val="18"/>
          </w:rPr>
          <w:tab/>
          <w:t>Principles of Microeconomics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99" w:author="eslove" w:date="2010-11-01T14:39:00Z"/>
          <w:rFonts w:ascii="Times New Roman" w:hAnsi="Times New Roman"/>
          <w:color w:val="262626" w:themeColor="text1" w:themeTint="D9"/>
          <w:spacing w:val="-2"/>
          <w:sz w:val="18"/>
          <w:szCs w:val="18"/>
          <w:u w:val="single"/>
        </w:rPr>
      </w:pPr>
    </w:p>
    <w:p w:rsidR="00A3239C" w:rsidRPr="00284CE2" w:rsidRDefault="00A3239C" w:rsidP="00A3239C">
      <w:pPr>
        <w:widowControl w:val="0"/>
        <w:tabs>
          <w:tab w:val="left" w:pos="7200"/>
          <w:tab w:val="left" w:pos="10260"/>
          <w:tab w:val="left" w:pos="10877"/>
        </w:tabs>
        <w:autoSpaceDE w:val="0"/>
        <w:autoSpaceDN w:val="0"/>
        <w:adjustRightInd w:val="0"/>
        <w:spacing w:before="2" w:after="0" w:line="207" w:lineRule="exact"/>
        <w:ind w:left="180" w:firstLine="0"/>
        <w:rPr>
          <w:ins w:id="200" w:author="eslove" w:date="2010-11-01T14:39:00Z"/>
          <w:rFonts w:ascii="Times New Roman Bold" w:hAnsi="Times New Roman Bold" w:cs="Times New Roman Bold"/>
          <w:color w:val="262626" w:themeColor="text1" w:themeTint="D9"/>
          <w:spacing w:val="-2"/>
          <w:sz w:val="18"/>
          <w:szCs w:val="18"/>
        </w:rPr>
      </w:pPr>
      <w:ins w:id="201" w:author="eslove" w:date="2010-11-01T14:39:00Z">
        <w:r w:rsidRPr="00284CE2">
          <w:rPr>
            <w:rFonts w:ascii="Times New Roman Bold" w:hAnsi="Times New Roman Bold" w:cs="Times New Roman Bold"/>
            <w:color w:val="262626" w:themeColor="text1" w:themeTint="D9"/>
            <w:spacing w:val="-2"/>
            <w:sz w:val="18"/>
            <w:szCs w:val="18"/>
          </w:rPr>
          <w:t>Subtotal</w:t>
        </w:r>
        <w:r w:rsidRPr="00284CE2">
          <w:rPr>
            <w:rFonts w:ascii="Times New Roman Bold" w:hAnsi="Times New Roman Bold" w:cs="Times New Roman Bold"/>
            <w:color w:val="262626" w:themeColor="text1" w:themeTint="D9"/>
            <w:spacing w:val="-2"/>
            <w:sz w:val="18"/>
            <w:szCs w:val="18"/>
          </w:rPr>
          <w:tab/>
        </w:r>
        <w:r w:rsidRPr="00284CE2">
          <w:rPr>
            <w:rFonts w:ascii="Times New Roman Bold" w:hAnsi="Times New Roman Bold" w:cs="Times New Roman Bold"/>
            <w:color w:val="262626" w:themeColor="text1" w:themeTint="D9"/>
            <w:spacing w:val="-2"/>
            <w:sz w:val="18"/>
            <w:szCs w:val="18"/>
          </w:rPr>
          <w:tab/>
          <w:t>18</w:t>
        </w:r>
      </w:ins>
    </w:p>
    <w:p w:rsidR="00A3239C" w:rsidRPr="00284CE2" w:rsidRDefault="00A3239C" w:rsidP="00A3239C">
      <w:pPr>
        <w:widowControl w:val="0"/>
        <w:tabs>
          <w:tab w:val="left" w:pos="10260"/>
        </w:tabs>
        <w:autoSpaceDE w:val="0"/>
        <w:autoSpaceDN w:val="0"/>
        <w:adjustRightInd w:val="0"/>
        <w:spacing w:after="0" w:line="207" w:lineRule="exact"/>
        <w:ind w:left="180" w:firstLine="0"/>
        <w:rPr>
          <w:ins w:id="202" w:author="eslove" w:date="2010-11-01T14:39:00Z"/>
          <w:rFonts w:ascii="Times New Roman Bold" w:hAnsi="Times New Roman Bold" w:cs="Times New Roman Bold"/>
          <w:color w:val="262626" w:themeColor="text1" w:themeTint="D9"/>
          <w:spacing w:val="-2"/>
          <w:sz w:val="18"/>
          <w:szCs w:val="18"/>
        </w:rPr>
      </w:pPr>
    </w:p>
    <w:p w:rsidR="00A3239C" w:rsidRPr="00284CE2" w:rsidRDefault="00A3239C" w:rsidP="00A3239C">
      <w:pPr>
        <w:widowControl w:val="0"/>
        <w:tabs>
          <w:tab w:val="left" w:pos="10260"/>
        </w:tabs>
        <w:autoSpaceDE w:val="0"/>
        <w:autoSpaceDN w:val="0"/>
        <w:adjustRightInd w:val="0"/>
        <w:spacing w:before="9" w:after="0" w:line="207" w:lineRule="exact"/>
        <w:ind w:left="180" w:firstLine="0"/>
        <w:rPr>
          <w:ins w:id="203" w:author="eslove" w:date="2010-11-01T14:39:00Z"/>
          <w:rFonts w:ascii="Times New Roman Bold" w:hAnsi="Times New Roman Bold" w:cs="Times New Roman Bold"/>
          <w:color w:val="262626" w:themeColor="text1" w:themeTint="D9"/>
          <w:spacing w:val="-2"/>
          <w:sz w:val="18"/>
          <w:szCs w:val="18"/>
        </w:rPr>
      </w:pPr>
      <w:ins w:id="204" w:author="eslove" w:date="2010-11-01T14:39:00Z">
        <w:r w:rsidRPr="00284CE2">
          <w:rPr>
            <w:rFonts w:ascii="Times New Roman Bold" w:hAnsi="Times New Roman Bold" w:cs="Times New Roman Bold"/>
            <w:color w:val="262626" w:themeColor="text1" w:themeTint="D9"/>
            <w:spacing w:val="-2"/>
            <w:sz w:val="18"/>
            <w:szCs w:val="18"/>
          </w:rPr>
          <w:t>Area G: Business Majors Required Courses</w:t>
        </w:r>
      </w:ins>
    </w:p>
    <w:p w:rsidR="003060D0" w:rsidRDefault="00A3239C" w:rsidP="003060D0">
      <w:pPr>
        <w:widowControl w:val="0"/>
        <w:tabs>
          <w:tab w:val="left" w:pos="2587"/>
          <w:tab w:val="left" w:pos="3645"/>
          <w:tab w:val="left" w:pos="10260"/>
        </w:tabs>
        <w:autoSpaceDE w:val="0"/>
        <w:autoSpaceDN w:val="0"/>
        <w:adjustRightInd w:val="0"/>
        <w:spacing w:before="8" w:after="0" w:line="207" w:lineRule="exact"/>
        <w:ind w:left="180" w:firstLine="0"/>
        <w:rPr>
          <w:ins w:id="205" w:author="eslove" w:date="2010-11-01T14:39:00Z"/>
          <w:rFonts w:ascii="Times New Roman" w:hAnsi="Times New Roman"/>
          <w:color w:val="262626" w:themeColor="text1" w:themeTint="D9"/>
          <w:spacing w:val="-2"/>
          <w:sz w:val="18"/>
          <w:szCs w:val="18"/>
        </w:rPr>
        <w:pPrChange w:id="206" w:author="eslove" w:date="2010-11-01T14:43:00Z">
          <w:pPr>
            <w:widowControl w:val="0"/>
            <w:tabs>
              <w:tab w:val="left" w:pos="2587"/>
              <w:tab w:val="left" w:pos="3645"/>
              <w:tab w:val="left" w:pos="10966"/>
            </w:tabs>
            <w:autoSpaceDE w:val="0"/>
            <w:autoSpaceDN w:val="0"/>
            <w:adjustRightInd w:val="0"/>
            <w:spacing w:before="8" w:after="0" w:line="207" w:lineRule="exact"/>
            <w:ind w:left="1170"/>
          </w:pPr>
        </w:pPrChange>
      </w:pPr>
      <w:ins w:id="207" w:author="eslove" w:date="2010-11-01T14:39: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4105</w:t>
        </w:r>
        <w:r w:rsidRPr="00284CE2">
          <w:rPr>
            <w:rFonts w:ascii="Times New Roman" w:hAnsi="Times New Roman"/>
            <w:color w:val="262626" w:themeColor="text1" w:themeTint="D9"/>
            <w:spacing w:val="-2"/>
            <w:sz w:val="18"/>
            <w:szCs w:val="18"/>
          </w:rPr>
          <w:tab/>
          <w:t>International Business                                             ECON 2105/ECON 2106, MGMT 3105</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5" w:after="0" w:line="207" w:lineRule="exact"/>
        <w:ind w:left="180" w:firstLine="0"/>
        <w:rPr>
          <w:ins w:id="208" w:author="eslove" w:date="2010-11-01T14:39:00Z"/>
          <w:rFonts w:ascii="Times New Roman" w:hAnsi="Times New Roman"/>
          <w:color w:val="262626" w:themeColor="text1" w:themeTint="D9"/>
          <w:spacing w:val="-2"/>
          <w:sz w:val="18"/>
          <w:szCs w:val="18"/>
        </w:rPr>
        <w:pPrChange w:id="209"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10"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3205</w:t>
        </w:r>
        <w:r w:rsidRPr="00284CE2">
          <w:rPr>
            <w:rFonts w:ascii="Times New Roman" w:hAnsi="Times New Roman"/>
            <w:color w:val="262626" w:themeColor="text1" w:themeTint="D9"/>
            <w:spacing w:val="-2"/>
            <w:sz w:val="18"/>
            <w:szCs w:val="18"/>
          </w:rPr>
          <w:tab/>
          <w:t xml:space="preserve">Economics and Business Statistics                         ECON 2105/ECON 2106                  </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4" w:after="0" w:line="207" w:lineRule="exact"/>
        <w:ind w:left="180" w:firstLine="0"/>
        <w:rPr>
          <w:ins w:id="211" w:author="eslove" w:date="2010-11-01T14:39:00Z"/>
          <w:rFonts w:ascii="Times New Roman" w:hAnsi="Times New Roman"/>
          <w:color w:val="262626" w:themeColor="text1" w:themeTint="D9"/>
          <w:spacing w:val="-2"/>
          <w:sz w:val="18"/>
          <w:szCs w:val="18"/>
        </w:rPr>
        <w:pPrChange w:id="212"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213" w:author="eslove" w:date="2010-11-01T14:39:00Z">
        <w:r w:rsidRPr="00284CE2">
          <w:rPr>
            <w:rFonts w:ascii="Times New Roman" w:hAnsi="Times New Roman"/>
            <w:color w:val="262626" w:themeColor="text1" w:themeTint="D9"/>
            <w:spacing w:val="-2"/>
            <w:sz w:val="18"/>
            <w:szCs w:val="18"/>
          </w:rPr>
          <w:t>FINC</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Foundations of Financial Management                  ACCT 2101</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5" w:after="0" w:line="207" w:lineRule="exact"/>
        <w:ind w:left="180" w:firstLine="0"/>
        <w:rPr>
          <w:ins w:id="214" w:author="eslove" w:date="2010-11-01T14:39:00Z"/>
          <w:rFonts w:ascii="Times New Roman" w:hAnsi="Times New Roman"/>
          <w:color w:val="262626" w:themeColor="text1" w:themeTint="D9"/>
          <w:spacing w:val="-2"/>
          <w:sz w:val="18"/>
          <w:szCs w:val="18"/>
        </w:rPr>
        <w:pPrChange w:id="215"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16"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Legal Environment of Business</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5" w:after="0" w:line="207" w:lineRule="exact"/>
        <w:ind w:left="180" w:firstLine="0"/>
        <w:rPr>
          <w:ins w:id="217" w:author="eslove" w:date="2010-11-01T14:39:00Z"/>
          <w:rFonts w:ascii="Times New Roman" w:hAnsi="Times New Roman"/>
          <w:color w:val="262626" w:themeColor="text1" w:themeTint="D9"/>
          <w:spacing w:val="-2"/>
          <w:sz w:val="18"/>
          <w:szCs w:val="18"/>
        </w:rPr>
        <w:pPrChange w:id="218"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19"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3106</w:t>
        </w:r>
        <w:r w:rsidRPr="00284CE2">
          <w:rPr>
            <w:rFonts w:ascii="Times New Roman" w:hAnsi="Times New Roman"/>
            <w:color w:val="262626" w:themeColor="text1" w:themeTint="D9"/>
            <w:spacing w:val="-2"/>
            <w:sz w:val="18"/>
            <w:szCs w:val="18"/>
          </w:rPr>
          <w:tab/>
          <w:t>Management Science and Operations Mgmt         ECON 3205</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4" w:after="0" w:line="207" w:lineRule="exact"/>
        <w:ind w:left="180" w:firstLine="0"/>
        <w:rPr>
          <w:ins w:id="220" w:author="eslove" w:date="2010-11-01T14:39:00Z"/>
          <w:rFonts w:ascii="Times New Roman" w:hAnsi="Times New Roman"/>
          <w:color w:val="262626" w:themeColor="text1" w:themeTint="D9"/>
          <w:spacing w:val="-2"/>
          <w:sz w:val="18"/>
          <w:szCs w:val="18"/>
        </w:rPr>
        <w:pPrChange w:id="221"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222"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4110</w:t>
        </w:r>
        <w:r w:rsidRPr="00284CE2">
          <w:rPr>
            <w:rFonts w:ascii="Times New Roman" w:hAnsi="Times New Roman"/>
            <w:color w:val="262626" w:themeColor="text1" w:themeTint="D9"/>
            <w:spacing w:val="-2"/>
            <w:sz w:val="18"/>
            <w:szCs w:val="18"/>
          </w:rPr>
          <w:tab/>
          <w:t>Organizational Behavior                                         MGMT 3105</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5" w:after="0" w:line="207" w:lineRule="exact"/>
        <w:ind w:left="180" w:firstLine="0"/>
        <w:rPr>
          <w:ins w:id="223" w:author="eslove" w:date="2010-11-01T14:39:00Z"/>
          <w:rFonts w:ascii="Times New Roman" w:hAnsi="Times New Roman"/>
          <w:color w:val="262626" w:themeColor="text1" w:themeTint="D9"/>
          <w:spacing w:val="-2"/>
          <w:sz w:val="18"/>
          <w:szCs w:val="18"/>
        </w:rPr>
        <w:pPrChange w:id="224"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25"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4125</w:t>
        </w:r>
        <w:r w:rsidRPr="00284CE2">
          <w:rPr>
            <w:rFonts w:ascii="Times New Roman" w:hAnsi="Times New Roman"/>
            <w:color w:val="262626" w:themeColor="text1" w:themeTint="D9"/>
            <w:spacing w:val="-2"/>
            <w:sz w:val="18"/>
            <w:szCs w:val="18"/>
          </w:rPr>
          <w:tab/>
          <w:t>Human Resource Management                               MGMT 3105</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5" w:after="0" w:line="207" w:lineRule="exact"/>
        <w:ind w:left="180" w:firstLine="0"/>
        <w:rPr>
          <w:ins w:id="226" w:author="eslove" w:date="2010-11-01T14:39:00Z"/>
          <w:rFonts w:ascii="Times New Roman" w:hAnsi="Times New Roman"/>
          <w:color w:val="262626" w:themeColor="text1" w:themeTint="D9"/>
          <w:spacing w:val="-2"/>
          <w:sz w:val="18"/>
          <w:szCs w:val="18"/>
        </w:rPr>
        <w:pPrChange w:id="227"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28"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4205</w:t>
        </w:r>
        <w:r w:rsidRPr="00284CE2">
          <w:rPr>
            <w:rFonts w:ascii="Times New Roman" w:hAnsi="Times New Roman"/>
            <w:color w:val="262626" w:themeColor="text1" w:themeTint="D9"/>
            <w:spacing w:val="-2"/>
            <w:sz w:val="18"/>
            <w:szCs w:val="18"/>
          </w:rPr>
          <w:tab/>
          <w:t>Management Information Systems                         BISE 2010</w:t>
        </w:r>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7110"/>
          <w:tab w:val="left" w:pos="10260"/>
        </w:tabs>
        <w:autoSpaceDE w:val="0"/>
        <w:autoSpaceDN w:val="0"/>
        <w:adjustRightInd w:val="0"/>
        <w:spacing w:before="4" w:after="0" w:line="207" w:lineRule="exact"/>
        <w:ind w:left="180" w:firstLine="0"/>
        <w:rPr>
          <w:ins w:id="229" w:author="eslove" w:date="2010-11-01T14:39:00Z"/>
          <w:rFonts w:ascii="Times New Roman" w:hAnsi="Times New Roman"/>
          <w:color w:val="262626" w:themeColor="text1" w:themeTint="D9"/>
          <w:spacing w:val="-2"/>
          <w:sz w:val="18"/>
          <w:szCs w:val="18"/>
        </w:rPr>
        <w:pPrChange w:id="230" w:author="eslove" w:date="2010-11-01T16:31:00Z">
          <w:pPr>
            <w:widowControl w:val="0"/>
            <w:tabs>
              <w:tab w:val="left" w:pos="2587"/>
              <w:tab w:val="left" w:pos="3645"/>
              <w:tab w:val="left" w:pos="10966"/>
            </w:tabs>
            <w:autoSpaceDE w:val="0"/>
            <w:autoSpaceDN w:val="0"/>
            <w:adjustRightInd w:val="0"/>
            <w:spacing w:before="4" w:after="0" w:line="207" w:lineRule="exact"/>
            <w:ind w:left="1170"/>
          </w:pPr>
        </w:pPrChange>
      </w:pPr>
      <w:ins w:id="231"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4199</w:t>
        </w:r>
        <w:r w:rsidRPr="00284CE2">
          <w:rPr>
            <w:rFonts w:ascii="Times New Roman" w:hAnsi="Times New Roman"/>
            <w:color w:val="262626" w:themeColor="text1" w:themeTint="D9"/>
            <w:spacing w:val="-2"/>
            <w:sz w:val="18"/>
            <w:szCs w:val="18"/>
          </w:rPr>
          <w:tab/>
          <w:t>Business Policy</w:t>
        </w:r>
      </w:ins>
      <w:ins w:id="232" w:author="eslove" w:date="2010-11-01T16:31:00Z">
        <w:r w:rsidRPr="00284CE2">
          <w:rPr>
            <w:rFonts w:ascii="Times New Roman" w:hAnsi="Times New Roman"/>
            <w:color w:val="262626" w:themeColor="text1" w:themeTint="D9"/>
            <w:spacing w:val="-2"/>
            <w:sz w:val="18"/>
            <w:szCs w:val="18"/>
          </w:rPr>
          <w:tab/>
          <w:t>Senior Standing</w:t>
        </w:r>
      </w:ins>
      <w:ins w:id="233" w:author="eslove" w:date="2010-11-01T14:39: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7"/>
          <w:tab w:val="left" w:pos="3645"/>
          <w:tab w:val="left" w:pos="10260"/>
        </w:tabs>
        <w:autoSpaceDE w:val="0"/>
        <w:autoSpaceDN w:val="0"/>
        <w:adjustRightInd w:val="0"/>
        <w:spacing w:before="5" w:after="0" w:line="207" w:lineRule="exact"/>
        <w:ind w:left="180" w:firstLine="0"/>
        <w:rPr>
          <w:ins w:id="234" w:author="eslove" w:date="2010-11-01T14:39:00Z"/>
          <w:rFonts w:ascii="Times New Roman" w:hAnsi="Times New Roman"/>
          <w:color w:val="262626" w:themeColor="text1" w:themeTint="D9"/>
          <w:spacing w:val="-2"/>
          <w:sz w:val="18"/>
          <w:szCs w:val="18"/>
          <w:u w:val="single"/>
        </w:rPr>
        <w:pPrChange w:id="235"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36" w:author="eslove" w:date="2010-11-01T14:39:00Z">
        <w:r w:rsidRPr="00284CE2">
          <w:rPr>
            <w:rFonts w:ascii="Times New Roman" w:hAnsi="Times New Roman"/>
            <w:color w:val="262626" w:themeColor="text1" w:themeTint="D9"/>
            <w:spacing w:val="-2"/>
            <w:sz w:val="18"/>
            <w:szCs w:val="18"/>
          </w:rPr>
          <w:t>MKTG</w:t>
        </w:r>
        <w:r w:rsidRPr="00284CE2">
          <w:rPr>
            <w:rFonts w:ascii="Times New Roman" w:hAnsi="Times New Roman"/>
            <w:color w:val="262626" w:themeColor="text1" w:themeTint="D9"/>
            <w:spacing w:val="-2"/>
            <w:sz w:val="18"/>
            <w:szCs w:val="18"/>
          </w:rPr>
          <w:tab/>
          <w:t>3120</w:t>
        </w:r>
        <w:r w:rsidRPr="00284CE2">
          <w:rPr>
            <w:rFonts w:ascii="Times New Roman" w:hAnsi="Times New Roman"/>
            <w:color w:val="262626" w:themeColor="text1" w:themeTint="D9"/>
            <w:spacing w:val="-2"/>
            <w:sz w:val="18"/>
            <w:szCs w:val="18"/>
          </w:rPr>
          <w:tab/>
          <w:t>Principles of Marketing                                           ECON 2106</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3060D0" w:rsidRDefault="003060D0" w:rsidP="003060D0">
      <w:pPr>
        <w:widowControl w:val="0"/>
        <w:tabs>
          <w:tab w:val="left" w:pos="2587"/>
          <w:tab w:val="left" w:pos="3645"/>
          <w:tab w:val="left" w:pos="10260"/>
        </w:tabs>
        <w:autoSpaceDE w:val="0"/>
        <w:autoSpaceDN w:val="0"/>
        <w:adjustRightInd w:val="0"/>
        <w:spacing w:before="5" w:after="0" w:line="207" w:lineRule="exact"/>
        <w:ind w:left="180" w:firstLine="0"/>
        <w:rPr>
          <w:ins w:id="237" w:author="eslove" w:date="2010-11-01T14:39:00Z"/>
          <w:rFonts w:ascii="Times New Roman" w:hAnsi="Times New Roman"/>
          <w:color w:val="262626" w:themeColor="text1" w:themeTint="D9"/>
          <w:spacing w:val="-2"/>
          <w:sz w:val="18"/>
          <w:szCs w:val="18"/>
          <w:u w:val="single"/>
        </w:rPr>
        <w:pPrChange w:id="238"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p>
    <w:p w:rsidR="003060D0" w:rsidRDefault="00A3239C" w:rsidP="003060D0">
      <w:pPr>
        <w:widowControl w:val="0"/>
        <w:tabs>
          <w:tab w:val="left" w:pos="10260"/>
        </w:tabs>
        <w:autoSpaceDE w:val="0"/>
        <w:autoSpaceDN w:val="0"/>
        <w:adjustRightInd w:val="0"/>
        <w:spacing w:before="2" w:after="0" w:line="207" w:lineRule="exact"/>
        <w:ind w:left="180" w:firstLine="0"/>
        <w:rPr>
          <w:ins w:id="239" w:author="eslove" w:date="2010-11-01T14:39:00Z"/>
          <w:rFonts w:ascii="Times New Roman Bold" w:hAnsi="Times New Roman Bold" w:cs="Times New Roman Bold"/>
          <w:color w:val="262626" w:themeColor="text1" w:themeTint="D9"/>
          <w:spacing w:val="-2"/>
          <w:sz w:val="18"/>
          <w:szCs w:val="18"/>
        </w:rPr>
        <w:pPrChange w:id="240" w:author="eslove" w:date="2010-11-01T14:43:00Z">
          <w:pPr>
            <w:widowControl w:val="0"/>
            <w:tabs>
              <w:tab w:val="left" w:pos="10800"/>
              <w:tab w:val="left" w:pos="10980"/>
            </w:tabs>
            <w:autoSpaceDE w:val="0"/>
            <w:autoSpaceDN w:val="0"/>
            <w:adjustRightInd w:val="0"/>
            <w:spacing w:before="2" w:after="0" w:line="207" w:lineRule="exact"/>
            <w:ind w:left="1170"/>
          </w:pPr>
        </w:pPrChange>
      </w:pPr>
      <w:ins w:id="241" w:author="eslove" w:date="2010-11-01T14:39:00Z">
        <w:r w:rsidRPr="00284CE2">
          <w:rPr>
            <w:rFonts w:ascii="Times New Roman Bold" w:hAnsi="Times New Roman Bold" w:cs="Times New Roman Bold"/>
            <w:color w:val="262626" w:themeColor="text1" w:themeTint="D9"/>
            <w:spacing w:val="-2"/>
            <w:sz w:val="18"/>
            <w:szCs w:val="18"/>
          </w:rPr>
          <w:t xml:space="preserve">Subtotal                                                                                                                                                                                                    </w:t>
        </w:r>
        <w:r w:rsidRPr="00284CE2">
          <w:rPr>
            <w:rFonts w:ascii="Times New Roman Bold" w:hAnsi="Times New Roman Bold" w:cs="Times New Roman Bold"/>
            <w:color w:val="262626" w:themeColor="text1" w:themeTint="D9"/>
            <w:spacing w:val="-2"/>
            <w:sz w:val="18"/>
            <w:szCs w:val="18"/>
          </w:rPr>
          <w:tab/>
          <w:t>30</w:t>
        </w:r>
      </w:ins>
    </w:p>
    <w:p w:rsidR="003060D0" w:rsidRDefault="003060D0" w:rsidP="003060D0">
      <w:pPr>
        <w:widowControl w:val="0"/>
        <w:tabs>
          <w:tab w:val="left" w:pos="10260"/>
        </w:tabs>
        <w:autoSpaceDE w:val="0"/>
        <w:autoSpaceDN w:val="0"/>
        <w:adjustRightInd w:val="0"/>
        <w:spacing w:before="5" w:after="0" w:line="287" w:lineRule="exact"/>
        <w:ind w:left="180" w:firstLine="0"/>
        <w:rPr>
          <w:ins w:id="242" w:author="eslove" w:date="2010-11-01T14:39:00Z"/>
          <w:rFonts w:ascii="Times New Roman Bold" w:hAnsi="Times New Roman Bold" w:cs="Times New Roman Bold"/>
          <w:b/>
          <w:color w:val="262626" w:themeColor="text1" w:themeTint="D9"/>
          <w:spacing w:val="-3"/>
          <w:sz w:val="31"/>
          <w:szCs w:val="31"/>
        </w:rPr>
        <w:pPrChange w:id="243" w:author="eslove" w:date="2010-11-01T14:31:00Z">
          <w:pPr>
            <w:widowControl w:val="0"/>
            <w:autoSpaceDE w:val="0"/>
            <w:autoSpaceDN w:val="0"/>
            <w:adjustRightInd w:val="0"/>
            <w:spacing w:before="5" w:after="0" w:line="287" w:lineRule="exact"/>
          </w:pPr>
        </w:pPrChange>
      </w:pPr>
    </w:p>
    <w:p w:rsidR="00A3239C" w:rsidRPr="00284CE2" w:rsidRDefault="00A3239C" w:rsidP="00A3239C">
      <w:pPr>
        <w:widowControl w:val="0"/>
        <w:tabs>
          <w:tab w:val="left" w:pos="10260"/>
        </w:tabs>
        <w:autoSpaceDE w:val="0"/>
        <w:autoSpaceDN w:val="0"/>
        <w:adjustRightInd w:val="0"/>
        <w:spacing w:before="9" w:after="0" w:line="207" w:lineRule="exact"/>
        <w:ind w:left="180" w:firstLine="0"/>
        <w:rPr>
          <w:ins w:id="244" w:author="eslove" w:date="2010-11-01T14:42:00Z"/>
          <w:rFonts w:ascii="Times New Roman Bold" w:hAnsi="Times New Roman Bold" w:cs="Times New Roman Bold"/>
          <w:color w:val="262626" w:themeColor="text1" w:themeTint="D9"/>
          <w:spacing w:val="-2"/>
          <w:sz w:val="18"/>
          <w:szCs w:val="18"/>
        </w:rPr>
      </w:pPr>
      <w:ins w:id="245" w:author="eslove" w:date="2010-11-01T14:40:00Z">
        <w:r w:rsidRPr="00284CE2">
          <w:rPr>
            <w:rFonts w:ascii="Times New Roman Bold" w:hAnsi="Times New Roman Bold" w:cs="Times New Roman Bold"/>
            <w:color w:val="262626" w:themeColor="text1" w:themeTint="D9"/>
            <w:spacing w:val="-2"/>
            <w:sz w:val="18"/>
            <w:szCs w:val="18"/>
          </w:rPr>
          <w:t xml:space="preserve">Area H: </w:t>
        </w:r>
      </w:ins>
      <w:ins w:id="246" w:author="eslove" w:date="2010-11-01T14:42:00Z">
        <w:r w:rsidRPr="00284CE2">
          <w:rPr>
            <w:rFonts w:ascii="Times New Roman Bold" w:hAnsi="Times New Roman Bold" w:cs="Times New Roman Bold"/>
            <w:color w:val="262626" w:themeColor="text1" w:themeTint="D9"/>
            <w:spacing w:val="-2"/>
            <w:sz w:val="18"/>
            <w:szCs w:val="18"/>
          </w:rPr>
          <w:t xml:space="preserve">Logistics Management </w:t>
        </w:r>
      </w:ins>
      <w:ins w:id="247" w:author="eslove" w:date="2010-11-01T14:40:00Z">
        <w:r w:rsidRPr="00284CE2">
          <w:rPr>
            <w:rFonts w:ascii="Times New Roman Bold" w:hAnsi="Times New Roman Bold" w:cs="Times New Roman Bold"/>
            <w:color w:val="262626" w:themeColor="text1" w:themeTint="D9"/>
            <w:spacing w:val="-2"/>
            <w:sz w:val="18"/>
            <w:szCs w:val="18"/>
          </w:rPr>
          <w:t>Majors Required Courses</w:t>
        </w:r>
      </w:ins>
    </w:p>
    <w:p w:rsidR="003060D0" w:rsidRDefault="00A3239C"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48" w:author="eslove" w:date="2010-11-01T16:16:00Z"/>
          <w:rFonts w:ascii="Times New Roman" w:hAnsi="Times New Roman"/>
          <w:color w:val="262626" w:themeColor="text1" w:themeTint="D9"/>
          <w:spacing w:val="-2"/>
          <w:sz w:val="18"/>
          <w:szCs w:val="18"/>
        </w:rPr>
        <w:pPrChange w:id="24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0" w:author="eslove" w:date="2010-11-01T16:16: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3220</w:t>
        </w:r>
        <w:r w:rsidRPr="00284CE2">
          <w:rPr>
            <w:rFonts w:ascii="Times New Roman" w:hAnsi="Times New Roman"/>
            <w:color w:val="262626" w:themeColor="text1" w:themeTint="D9"/>
            <w:spacing w:val="-2"/>
            <w:sz w:val="18"/>
            <w:szCs w:val="18"/>
          </w:rPr>
          <w:tab/>
          <w:t>Contemporary Logistics</w:t>
        </w:r>
        <w:r w:rsidRPr="00284CE2">
          <w:rPr>
            <w:rFonts w:ascii="Times New Roman" w:hAnsi="Times New Roman"/>
            <w:color w:val="262626" w:themeColor="text1" w:themeTint="D9"/>
            <w:spacing w:val="-2"/>
            <w:sz w:val="18"/>
            <w:szCs w:val="18"/>
          </w:rPr>
          <w:tab/>
        </w:r>
      </w:ins>
      <w:ins w:id="251" w:author="eslove" w:date="2010-11-01T16:30:00Z">
        <w:r w:rsidR="003060D0" w:rsidRPr="003060D0">
          <w:rPr>
            <w:rFonts w:ascii="Times New Roman" w:hAnsi="Times New Roman"/>
            <w:color w:val="262626" w:themeColor="text1" w:themeTint="D9"/>
            <w:spacing w:val="-2"/>
            <w:sz w:val="18"/>
            <w:szCs w:val="18"/>
            <w:rPrChange w:id="252" w:author="eslove" w:date="2010-11-01T16:30:00Z">
              <w:rPr>
                <w:rFonts w:ascii="Times New Roman" w:hAnsi="Times New Roman"/>
                <w:color w:val="191919"/>
                <w:spacing w:val="-2"/>
                <w:sz w:val="18"/>
                <w:szCs w:val="18"/>
              </w:rPr>
            </w:rPrChange>
          </w:rPr>
          <w:t>ECON 3205</w:t>
        </w:r>
      </w:ins>
      <w:ins w:id="253" w:author="eslove" w:date="2010-11-01T16:16: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54" w:author="eslove" w:date="2010-11-01T16:17:00Z"/>
          <w:rFonts w:ascii="Times New Roman" w:hAnsi="Times New Roman"/>
          <w:color w:val="262626" w:themeColor="text1" w:themeTint="D9"/>
          <w:spacing w:val="-2"/>
          <w:sz w:val="18"/>
          <w:szCs w:val="18"/>
        </w:rPr>
        <w:pPrChange w:id="255"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6"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3230</w:t>
        </w:r>
        <w:r w:rsidRPr="00284CE2">
          <w:rPr>
            <w:rFonts w:ascii="Times New Roman" w:hAnsi="Times New Roman"/>
            <w:color w:val="262626" w:themeColor="text1" w:themeTint="D9"/>
            <w:spacing w:val="-2"/>
            <w:sz w:val="18"/>
            <w:szCs w:val="18"/>
          </w:rPr>
          <w:tab/>
          <w:t xml:space="preserve">Logistics Security </w:t>
        </w:r>
        <w:r w:rsidRPr="00284CE2">
          <w:rPr>
            <w:rFonts w:ascii="Times New Roman" w:hAnsi="Times New Roman"/>
            <w:color w:val="262626" w:themeColor="text1" w:themeTint="D9"/>
            <w:spacing w:val="-2"/>
            <w:sz w:val="18"/>
            <w:szCs w:val="18"/>
          </w:rPr>
          <w:tab/>
          <w:t>MGMT 3105</w:t>
        </w:r>
      </w:ins>
      <w:ins w:id="257" w:author="eslove" w:date="2010-11-01T14:43: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58" w:author="eslove" w:date="2010-11-01T14:42:00Z"/>
          <w:rFonts w:ascii="Times New Roman" w:hAnsi="Times New Roman"/>
          <w:color w:val="262626" w:themeColor="text1" w:themeTint="D9"/>
          <w:spacing w:val="-2"/>
          <w:sz w:val="18"/>
          <w:szCs w:val="18"/>
        </w:rPr>
        <w:pPrChange w:id="25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60" w:author="eslove" w:date="2010-11-01T16:17: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4210</w:t>
        </w:r>
        <w:r w:rsidRPr="00284CE2">
          <w:rPr>
            <w:rFonts w:ascii="Times New Roman" w:hAnsi="Times New Roman"/>
            <w:color w:val="262626" w:themeColor="text1" w:themeTint="D9"/>
            <w:spacing w:val="-2"/>
            <w:sz w:val="18"/>
            <w:szCs w:val="18"/>
          </w:rPr>
          <w:tab/>
          <w:t>Transportation Management</w:t>
        </w:r>
        <w:r w:rsidRPr="00284CE2">
          <w:rPr>
            <w:rFonts w:ascii="Times New Roman" w:hAnsi="Times New Roman"/>
            <w:color w:val="262626" w:themeColor="text1" w:themeTint="D9"/>
            <w:spacing w:val="-2"/>
            <w:sz w:val="18"/>
            <w:szCs w:val="18"/>
          </w:rPr>
          <w:tab/>
        </w:r>
      </w:ins>
      <w:ins w:id="261" w:author="eslove" w:date="2010-11-01T16:30:00Z">
        <w:r w:rsidRPr="00284CE2">
          <w:rPr>
            <w:rFonts w:ascii="Times New Roman" w:hAnsi="Times New Roman"/>
            <w:color w:val="262626" w:themeColor="text1" w:themeTint="D9"/>
            <w:spacing w:val="-2"/>
            <w:sz w:val="18"/>
            <w:szCs w:val="18"/>
          </w:rPr>
          <w:t>ECON 3205</w:t>
        </w:r>
      </w:ins>
      <w:ins w:id="262" w:author="eslove" w:date="2010-11-01T16:17: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63" w:author="eslove" w:date="2010-11-01T14:42:00Z"/>
          <w:rFonts w:ascii="Times New Roman" w:hAnsi="Times New Roman"/>
          <w:color w:val="262626" w:themeColor="text1" w:themeTint="D9"/>
          <w:spacing w:val="-2"/>
          <w:sz w:val="18"/>
          <w:szCs w:val="18"/>
        </w:rPr>
        <w:pPrChange w:id="264"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65"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4220</w:t>
        </w:r>
        <w:r w:rsidRPr="00284CE2">
          <w:rPr>
            <w:rFonts w:ascii="Times New Roman" w:hAnsi="Times New Roman"/>
            <w:color w:val="262626" w:themeColor="text1" w:themeTint="D9"/>
            <w:spacing w:val="-2"/>
            <w:sz w:val="18"/>
            <w:szCs w:val="18"/>
          </w:rPr>
          <w:tab/>
          <w:t>Supply Chain Management</w:t>
        </w:r>
        <w:r w:rsidRPr="00284CE2">
          <w:rPr>
            <w:rFonts w:ascii="Times New Roman" w:hAnsi="Times New Roman"/>
            <w:color w:val="262626" w:themeColor="text1" w:themeTint="D9"/>
            <w:spacing w:val="-2"/>
            <w:sz w:val="18"/>
            <w:szCs w:val="18"/>
          </w:rPr>
          <w:tab/>
          <w:t>Senior Standing</w:t>
        </w:r>
      </w:ins>
      <w:ins w:id="266" w:author="eslove" w:date="2010-11-01T14:43: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67" w:author="eslove" w:date="2010-11-01T14:42:00Z"/>
          <w:rFonts w:ascii="Times New Roman" w:hAnsi="Times New Roman"/>
          <w:color w:val="262626" w:themeColor="text1" w:themeTint="D9"/>
          <w:spacing w:val="-2"/>
          <w:sz w:val="18"/>
          <w:szCs w:val="18"/>
        </w:rPr>
        <w:pPrChange w:id="268"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69" w:author="eslove" w:date="2010-11-01T14:42:00Z">
        <w:r w:rsidRPr="00284CE2">
          <w:rPr>
            <w:rFonts w:ascii="Times New Roman" w:hAnsi="Times New Roman"/>
            <w:color w:val="262626" w:themeColor="text1" w:themeTint="D9"/>
            <w:spacing w:val="-2"/>
            <w:sz w:val="18"/>
            <w:szCs w:val="18"/>
          </w:rPr>
          <w:t xml:space="preserve">LOGM </w:t>
        </w:r>
        <w:r w:rsidRPr="00284CE2">
          <w:rPr>
            <w:rFonts w:ascii="Times New Roman" w:hAnsi="Times New Roman"/>
            <w:color w:val="262626" w:themeColor="text1" w:themeTint="D9"/>
            <w:spacing w:val="-2"/>
            <w:sz w:val="18"/>
            <w:szCs w:val="18"/>
          </w:rPr>
          <w:tab/>
          <w:t>4225</w:t>
        </w:r>
        <w:r w:rsidRPr="00284CE2">
          <w:rPr>
            <w:rFonts w:ascii="Times New Roman" w:hAnsi="Times New Roman"/>
            <w:color w:val="262626" w:themeColor="text1" w:themeTint="D9"/>
            <w:spacing w:val="-2"/>
            <w:sz w:val="18"/>
            <w:szCs w:val="18"/>
          </w:rPr>
          <w:tab/>
          <w:t>Warehousing</w:t>
        </w:r>
        <w:r w:rsidRPr="00284CE2">
          <w:rPr>
            <w:rFonts w:ascii="Times New Roman" w:hAnsi="Times New Roman"/>
            <w:color w:val="262626" w:themeColor="text1" w:themeTint="D9"/>
            <w:spacing w:val="-2"/>
            <w:sz w:val="18"/>
            <w:szCs w:val="18"/>
          </w:rPr>
          <w:tab/>
        </w:r>
      </w:ins>
      <w:r w:rsidRPr="00284CE2">
        <w:rPr>
          <w:rFonts w:ascii="Times New Roman" w:hAnsi="Times New Roman"/>
          <w:color w:val="262626" w:themeColor="text1" w:themeTint="D9"/>
          <w:spacing w:val="-2"/>
          <w:sz w:val="18"/>
          <w:szCs w:val="18"/>
        </w:rPr>
        <w:tab/>
      </w:r>
      <w:ins w:id="270" w:author="eslove" w:date="2010-11-01T14:42:00Z">
        <w:r w:rsidRPr="00284CE2">
          <w:rPr>
            <w:rFonts w:ascii="Times New Roman" w:hAnsi="Times New Roman"/>
            <w:color w:val="262626" w:themeColor="text1" w:themeTint="D9"/>
            <w:spacing w:val="-2"/>
            <w:sz w:val="18"/>
            <w:szCs w:val="18"/>
          </w:rPr>
          <w:t>LOGM 3220</w:t>
        </w:r>
      </w:ins>
      <w:ins w:id="271" w:author="eslove" w:date="2010-11-01T14:43: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72" w:author="eslove" w:date="2010-11-01T14:42:00Z"/>
          <w:rFonts w:ascii="Times New Roman" w:hAnsi="Times New Roman"/>
          <w:color w:val="262626" w:themeColor="text1" w:themeTint="D9"/>
          <w:spacing w:val="-2"/>
          <w:sz w:val="18"/>
          <w:szCs w:val="18"/>
        </w:rPr>
        <w:pPrChange w:id="27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74"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4230</w:t>
        </w:r>
        <w:r w:rsidRPr="00284CE2">
          <w:rPr>
            <w:rFonts w:ascii="Times New Roman" w:hAnsi="Times New Roman"/>
            <w:color w:val="262626" w:themeColor="text1" w:themeTint="D9"/>
            <w:spacing w:val="-2"/>
            <w:sz w:val="18"/>
            <w:szCs w:val="18"/>
          </w:rPr>
          <w:tab/>
          <w:t>Logistics Information Systems</w:t>
        </w:r>
        <w:r w:rsidRPr="00284CE2">
          <w:rPr>
            <w:rFonts w:ascii="Times New Roman" w:hAnsi="Times New Roman"/>
            <w:color w:val="262626" w:themeColor="text1" w:themeTint="D9"/>
            <w:spacing w:val="-2"/>
            <w:sz w:val="18"/>
            <w:szCs w:val="18"/>
          </w:rPr>
          <w:tab/>
          <w:t>BISE 2010; MKTG 3120</w:t>
        </w:r>
      </w:ins>
      <w:ins w:id="275" w:author="eslove" w:date="2010-11-01T14:43: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76" w:author="eslove" w:date="2010-11-01T14:54:00Z"/>
          <w:rFonts w:ascii="Times New Roman" w:hAnsi="Times New Roman"/>
          <w:color w:val="262626" w:themeColor="text1" w:themeTint="D9"/>
          <w:spacing w:val="-2"/>
          <w:sz w:val="18"/>
          <w:szCs w:val="18"/>
        </w:rPr>
        <w:pPrChange w:id="277"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78"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4270</w:t>
        </w:r>
        <w:r w:rsidRPr="00284CE2">
          <w:rPr>
            <w:rFonts w:ascii="Times New Roman" w:hAnsi="Times New Roman"/>
            <w:color w:val="262626" w:themeColor="text1" w:themeTint="D9"/>
            <w:spacing w:val="-2"/>
            <w:sz w:val="18"/>
            <w:szCs w:val="18"/>
          </w:rPr>
          <w:tab/>
          <w:t>Global Logistics</w:t>
        </w:r>
        <w:r w:rsidRPr="00284CE2">
          <w:rPr>
            <w:rFonts w:ascii="Times New Roman" w:hAnsi="Times New Roman"/>
            <w:color w:val="262626" w:themeColor="text1" w:themeTint="D9"/>
            <w:spacing w:val="-2"/>
            <w:sz w:val="18"/>
            <w:szCs w:val="18"/>
          </w:rPr>
          <w:tab/>
          <w:t>Senior Standing</w:t>
        </w:r>
      </w:ins>
      <w:ins w:id="279" w:author="eslove" w:date="2010-11-01T14:43:00Z">
        <w:r w:rsidRPr="00284CE2">
          <w:rPr>
            <w:rFonts w:ascii="Times New Roman" w:hAnsi="Times New Roman"/>
            <w:color w:val="262626" w:themeColor="text1" w:themeTint="D9"/>
            <w:spacing w:val="-2"/>
            <w:sz w:val="18"/>
            <w:szCs w:val="18"/>
          </w:rPr>
          <w:tab/>
          <w:t>3</w:t>
        </w:r>
      </w:ins>
    </w:p>
    <w:p w:rsidR="003060D0" w:rsidRDefault="00A3239C" w:rsidP="003060D0">
      <w:pPr>
        <w:widowControl w:val="0"/>
        <w:tabs>
          <w:tab w:val="left" w:pos="2589"/>
          <w:tab w:val="left" w:pos="3690"/>
          <w:tab w:val="left" w:pos="10260"/>
        </w:tabs>
        <w:autoSpaceDE w:val="0"/>
        <w:autoSpaceDN w:val="0"/>
        <w:adjustRightInd w:val="0"/>
        <w:spacing w:before="5" w:after="0" w:line="207" w:lineRule="exact"/>
        <w:ind w:left="180" w:firstLine="0"/>
        <w:rPr>
          <w:ins w:id="280" w:author="eslove" w:date="2010-11-01T14:55:00Z"/>
          <w:rFonts w:ascii="Times New Roman" w:hAnsi="Times New Roman"/>
          <w:color w:val="262626" w:themeColor="text1" w:themeTint="D9"/>
          <w:spacing w:val="-2"/>
          <w:sz w:val="18"/>
          <w:szCs w:val="18"/>
        </w:rPr>
        <w:pPrChange w:id="281"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82" w:author="eslove" w:date="2010-11-01T14:54: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3100</w:t>
        </w:r>
        <w:r w:rsidRPr="00284CE2">
          <w:rPr>
            <w:rFonts w:ascii="Times New Roman" w:hAnsi="Times New Roman"/>
            <w:color w:val="262626" w:themeColor="text1" w:themeTint="D9"/>
            <w:spacing w:val="-2"/>
            <w:sz w:val="18"/>
            <w:szCs w:val="18"/>
          </w:rPr>
          <w:tab/>
          <w:t>Business Internship I</w:t>
        </w:r>
      </w:ins>
      <w:r w:rsidRPr="00284CE2">
        <w:rPr>
          <w:rFonts w:ascii="Times New Roman" w:hAnsi="Times New Roman"/>
          <w:color w:val="262626" w:themeColor="text1" w:themeTint="D9"/>
          <w:spacing w:val="-2"/>
          <w:sz w:val="18"/>
          <w:szCs w:val="18"/>
        </w:rPr>
        <w:tab/>
      </w:r>
      <w:ins w:id="283" w:author="eslove" w:date="2010-11-01T14:54:00Z">
        <w:r w:rsidRPr="00284CE2">
          <w:rPr>
            <w:rFonts w:ascii="Times New Roman" w:hAnsi="Times New Roman"/>
            <w:color w:val="262626" w:themeColor="text1" w:themeTint="D9"/>
            <w:spacing w:val="-2"/>
            <w:sz w:val="18"/>
            <w:szCs w:val="18"/>
          </w:rPr>
          <w:t>3</w:t>
        </w:r>
      </w:ins>
    </w:p>
    <w:p w:rsidR="003060D0" w:rsidRDefault="00A3239C" w:rsidP="003060D0">
      <w:pPr>
        <w:widowControl w:val="0"/>
        <w:tabs>
          <w:tab w:val="left" w:pos="2589"/>
          <w:tab w:val="left" w:pos="3690"/>
          <w:tab w:val="left" w:pos="10260"/>
        </w:tabs>
        <w:autoSpaceDE w:val="0"/>
        <w:autoSpaceDN w:val="0"/>
        <w:adjustRightInd w:val="0"/>
        <w:spacing w:before="5" w:after="0" w:line="207" w:lineRule="exact"/>
        <w:ind w:left="180" w:firstLine="0"/>
        <w:rPr>
          <w:ins w:id="284" w:author="eslove" w:date="2010-11-01T14:54:00Z"/>
          <w:rFonts w:ascii="Times New Roman" w:hAnsi="Times New Roman"/>
          <w:color w:val="262626" w:themeColor="text1" w:themeTint="D9"/>
          <w:spacing w:val="-2"/>
          <w:sz w:val="18"/>
          <w:szCs w:val="18"/>
        </w:rPr>
        <w:pPrChange w:id="285"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86" w:author="eslove" w:date="2010-11-01T14:55: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4100</w:t>
        </w:r>
        <w:r w:rsidRPr="00284CE2">
          <w:rPr>
            <w:rFonts w:ascii="Times New Roman" w:hAnsi="Times New Roman"/>
            <w:color w:val="262626" w:themeColor="text1" w:themeTint="D9"/>
            <w:spacing w:val="-2"/>
            <w:sz w:val="18"/>
            <w:szCs w:val="18"/>
          </w:rPr>
          <w:tab/>
          <w:t>Business Internship II</w:t>
        </w:r>
        <w:r w:rsidRPr="00284CE2">
          <w:rPr>
            <w:rFonts w:ascii="Times New Roman" w:hAnsi="Times New Roman"/>
            <w:color w:val="262626" w:themeColor="text1" w:themeTint="D9"/>
            <w:spacing w:val="-2"/>
            <w:sz w:val="18"/>
            <w:szCs w:val="18"/>
          </w:rPr>
          <w:tab/>
        </w:r>
        <w:r w:rsidR="003060D0" w:rsidRPr="003060D0">
          <w:rPr>
            <w:rFonts w:ascii="Times New Roman" w:hAnsi="Times New Roman"/>
            <w:color w:val="262626" w:themeColor="text1" w:themeTint="D9"/>
            <w:spacing w:val="-2"/>
            <w:sz w:val="18"/>
            <w:szCs w:val="18"/>
            <w:u w:val="single"/>
            <w:rPrChange w:id="287" w:author="eslove" w:date="2010-11-01T16:18:00Z">
              <w:rPr>
                <w:rFonts w:ascii="Times New Roman" w:hAnsi="Times New Roman"/>
                <w:color w:val="191919"/>
                <w:spacing w:val="-2"/>
                <w:sz w:val="18"/>
                <w:szCs w:val="18"/>
              </w:rPr>
            </w:rPrChange>
          </w:rPr>
          <w:t>3</w:t>
        </w:r>
      </w:ins>
    </w:p>
    <w:p w:rsidR="003060D0" w:rsidRDefault="003060D0" w:rsidP="003060D0">
      <w:pPr>
        <w:widowControl w:val="0"/>
        <w:tabs>
          <w:tab w:val="left" w:pos="1620"/>
          <w:tab w:val="left" w:pos="2610"/>
          <w:tab w:val="left" w:pos="3690"/>
          <w:tab w:val="left" w:pos="7110"/>
          <w:tab w:val="left" w:pos="10260"/>
        </w:tabs>
        <w:autoSpaceDE w:val="0"/>
        <w:autoSpaceDN w:val="0"/>
        <w:adjustRightInd w:val="0"/>
        <w:spacing w:after="0"/>
        <w:ind w:left="180" w:firstLine="0"/>
        <w:rPr>
          <w:ins w:id="288" w:author="eslove" w:date="2010-11-01T16:17:00Z"/>
          <w:rFonts w:ascii="Times New Roman" w:hAnsi="Times New Roman"/>
          <w:color w:val="262626" w:themeColor="text1" w:themeTint="D9"/>
          <w:spacing w:val="-2"/>
          <w:sz w:val="18"/>
          <w:szCs w:val="18"/>
        </w:rPr>
        <w:pPrChange w:id="28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p>
    <w:p w:rsidR="00A3239C" w:rsidRDefault="003060D0" w:rsidP="00A3239C">
      <w:pPr>
        <w:tabs>
          <w:tab w:val="left" w:pos="10260"/>
        </w:tabs>
        <w:ind w:left="180" w:firstLine="0"/>
        <w:rPr>
          <w:rFonts w:ascii="Times New Roman" w:hAnsi="Times New Roman"/>
          <w:b/>
          <w:color w:val="262626" w:themeColor="text1" w:themeTint="D9"/>
          <w:spacing w:val="-2"/>
          <w:sz w:val="18"/>
          <w:szCs w:val="18"/>
        </w:rPr>
      </w:pPr>
      <w:ins w:id="290" w:author="eslove" w:date="2010-11-01T16:17:00Z">
        <w:r w:rsidRPr="003060D0">
          <w:rPr>
            <w:rFonts w:ascii="Times New Roman" w:hAnsi="Times New Roman"/>
            <w:b/>
            <w:color w:val="262626" w:themeColor="text1" w:themeTint="D9"/>
            <w:spacing w:val="-2"/>
            <w:sz w:val="18"/>
            <w:szCs w:val="18"/>
            <w:rPrChange w:id="291" w:author="eslove" w:date="2010-11-01T16:18:00Z">
              <w:rPr>
                <w:rFonts w:ascii="Times New Roman" w:hAnsi="Times New Roman"/>
                <w:color w:val="191919"/>
                <w:spacing w:val="-2"/>
                <w:sz w:val="18"/>
                <w:szCs w:val="18"/>
              </w:rPr>
            </w:rPrChange>
          </w:rPr>
          <w:t>Subtotal</w:t>
        </w:r>
      </w:ins>
      <w:r w:rsidR="00A3239C">
        <w:rPr>
          <w:rFonts w:ascii="Times New Roman" w:hAnsi="Times New Roman"/>
          <w:b/>
          <w:color w:val="262626" w:themeColor="text1" w:themeTint="D9"/>
          <w:spacing w:val="-2"/>
          <w:sz w:val="18"/>
          <w:szCs w:val="18"/>
        </w:rPr>
        <w:tab/>
      </w:r>
      <w:ins w:id="292" w:author="eslove" w:date="2010-11-01T16:17:00Z">
        <w:r w:rsidRPr="003060D0">
          <w:rPr>
            <w:rFonts w:ascii="Times New Roman" w:hAnsi="Times New Roman"/>
            <w:b/>
            <w:color w:val="262626" w:themeColor="text1" w:themeTint="D9"/>
            <w:spacing w:val="-2"/>
            <w:sz w:val="18"/>
            <w:szCs w:val="18"/>
            <w:rPrChange w:id="293" w:author="eslove" w:date="2010-11-01T16:18:00Z">
              <w:rPr>
                <w:rFonts w:ascii="Times New Roman" w:hAnsi="Times New Roman"/>
                <w:color w:val="191919"/>
                <w:spacing w:val="-2"/>
                <w:sz w:val="18"/>
                <w:szCs w:val="18"/>
              </w:rPr>
            </w:rPrChange>
          </w:rPr>
          <w:t>30</w:t>
        </w:r>
      </w:ins>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3060D0" w:rsidRDefault="00A3239C" w:rsidP="003060D0">
      <w:pPr>
        <w:widowControl w:val="0"/>
        <w:autoSpaceDE w:val="0"/>
        <w:autoSpaceDN w:val="0"/>
        <w:adjustRightInd w:val="0"/>
        <w:spacing w:before="5" w:after="0" w:line="287" w:lineRule="exact"/>
        <w:ind w:left="180" w:firstLine="0"/>
        <w:rPr>
          <w:ins w:id="294" w:author="eslove" w:date="2010-11-01T14:31:00Z"/>
          <w:rFonts w:ascii="Times New Roman Bold" w:hAnsi="Times New Roman Bold" w:cs="Times New Roman Bold"/>
          <w:spacing w:val="-3"/>
          <w:sz w:val="24"/>
          <w:szCs w:val="24"/>
        </w:rPr>
        <w:pPrChange w:id="295" w:author="eslove" w:date="2010-11-01T14:38:00Z">
          <w:pPr>
            <w:widowControl w:val="0"/>
            <w:autoSpaceDE w:val="0"/>
            <w:autoSpaceDN w:val="0"/>
            <w:adjustRightInd w:val="0"/>
            <w:spacing w:before="5" w:after="0" w:line="287" w:lineRule="exact"/>
          </w:pPr>
        </w:pPrChange>
      </w:pPr>
      <w:ins w:id="296" w:author="eslove" w:date="2010-11-01T14:31:00Z">
        <w:r w:rsidRPr="00096E75">
          <w:rPr>
            <w:rFonts w:ascii="Times New Roman Bold" w:hAnsi="Times New Roman Bold" w:cs="Times New Roman Bold"/>
            <w:b/>
            <w:spacing w:val="-3"/>
            <w:sz w:val="31"/>
            <w:szCs w:val="31"/>
          </w:rPr>
          <w:t>P</w:t>
        </w:r>
        <w:r w:rsidRPr="00096E75">
          <w:rPr>
            <w:rFonts w:ascii="Times New Roman Bold" w:hAnsi="Times New Roman Bold" w:cs="Times New Roman Bold"/>
            <w:b/>
            <w:spacing w:val="-3"/>
            <w:sz w:val="24"/>
            <w:szCs w:val="24"/>
          </w:rPr>
          <w:t>ROGRAM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TUDY FOR THE</w:t>
        </w:r>
        <w:r w:rsidRPr="00096E75">
          <w:rPr>
            <w:rFonts w:ascii="Times New Roman Bold" w:hAnsi="Times New Roman Bold" w:cs="Times New Roman Bold"/>
            <w:b/>
            <w:spacing w:val="-3"/>
            <w:sz w:val="31"/>
            <w:szCs w:val="31"/>
          </w:rPr>
          <w:t xml:space="preserve"> B</w:t>
        </w:r>
        <w:r w:rsidRPr="00096E75">
          <w:rPr>
            <w:rFonts w:ascii="Times New Roman Bold" w:hAnsi="Times New Roman Bold" w:cs="Times New Roman Bold"/>
            <w:b/>
            <w:spacing w:val="-3"/>
            <w:sz w:val="24"/>
            <w:szCs w:val="24"/>
          </w:rPr>
          <w:t>ACHELOR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CIENCE</w:t>
        </w:r>
        <w:r w:rsidRPr="00096E75">
          <w:rPr>
            <w:rFonts w:ascii="Times New Roman Bold" w:hAnsi="Times New Roman Bold" w:cs="Times New Roman Bold"/>
            <w:b/>
            <w:spacing w:val="-3"/>
            <w:sz w:val="31"/>
            <w:szCs w:val="31"/>
          </w:rPr>
          <w:t xml:space="preserve"> D</w:t>
        </w:r>
        <w:r w:rsidRPr="00096E75">
          <w:rPr>
            <w:rFonts w:ascii="Times New Roman Bold" w:hAnsi="Times New Roman Bold" w:cs="Times New Roman Bold"/>
            <w:b/>
            <w:spacing w:val="-3"/>
            <w:sz w:val="24"/>
            <w:szCs w:val="24"/>
          </w:rPr>
          <w:t>EGREE</w:t>
        </w:r>
        <w:r w:rsidRPr="009B1D18">
          <w:rPr>
            <w:rFonts w:ascii="Times New Roman Bold" w:hAnsi="Times New Roman Bold" w:cs="Times New Roman Bold"/>
            <w:spacing w:val="-3"/>
            <w:sz w:val="24"/>
            <w:szCs w:val="24"/>
          </w:rPr>
          <w:t xml:space="preserve"> IN</w:t>
        </w:r>
        <w:r w:rsidRPr="009B1D18">
          <w:rPr>
            <w:rFonts w:ascii="Times New Roman Bold" w:hAnsi="Times New Roman Bold" w:cs="Times New Roman Bold"/>
            <w:spacing w:val="-3"/>
            <w:sz w:val="31"/>
            <w:szCs w:val="31"/>
          </w:rPr>
          <w:t xml:space="preserve"> </w:t>
        </w:r>
        <w:r w:rsidRPr="00154B57">
          <w:rPr>
            <w:rFonts w:ascii="Times New Roman Bold" w:hAnsi="Times New Roman Bold" w:cs="Times New Roman Bold"/>
            <w:spacing w:val="-3"/>
            <w:sz w:val="24"/>
            <w:szCs w:val="24"/>
          </w:rPr>
          <w:t xml:space="preserve">LOGISTICS </w:t>
        </w:r>
      </w:ins>
    </w:p>
    <w:p w:rsidR="00A3239C" w:rsidRDefault="00A3239C" w:rsidP="00A3239C">
      <w:pPr>
        <w:tabs>
          <w:tab w:val="left" w:pos="10260"/>
        </w:tabs>
        <w:ind w:left="180" w:firstLine="0"/>
        <w:rPr>
          <w:rFonts w:ascii="Times New Roman" w:hAnsi="Times New Roman"/>
          <w:spacing w:val="-2"/>
          <w:sz w:val="18"/>
          <w:szCs w:val="18"/>
        </w:rPr>
      </w:pPr>
      <w:ins w:id="297" w:author="eslove" w:date="2010-11-01T14:31:00Z">
        <w:r w:rsidRPr="009B1D18">
          <w:rPr>
            <w:rFonts w:ascii="Times New Roman" w:hAnsi="Times New Roman"/>
            <w:spacing w:val="-2"/>
            <w:sz w:val="18"/>
            <w:szCs w:val="18"/>
          </w:rPr>
          <w:t>124 Semester Hours</w:t>
        </w:r>
      </w:ins>
    </w:p>
    <w:p w:rsidR="00A3239C" w:rsidRDefault="003060D0" w:rsidP="00A3239C">
      <w:pPr>
        <w:tabs>
          <w:tab w:val="left" w:pos="10260"/>
        </w:tabs>
        <w:ind w:left="180" w:firstLine="0"/>
      </w:pPr>
      <w:r>
        <w:rPr>
          <w:noProof/>
        </w:rPr>
        <w:pict>
          <v:shape id="_x0000_s1067" type="#_x0000_t202" style="position:absolute;left:0;text-align:left;margin-left:273.1pt;margin-top:13.25pt;width:228pt;height:86.25pt;z-index:251703296" stroked="f">
            <v:textbox style="mso-next-textbox:#_x0000_s1067">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 xml:space="preserve">Freshman </w:t>
                  </w:r>
                  <w:proofErr w:type="gramStart"/>
                  <w:r w:rsidRPr="00284CE2">
                    <w:rPr>
                      <w:rFonts w:ascii="Times New Roman" w:hAnsi="Times New Roman"/>
                      <w:b/>
                      <w:spacing w:val="-3"/>
                      <w:sz w:val="18"/>
                      <w:szCs w:val="18"/>
                    </w:rPr>
                    <w:t>Year  (</w:t>
                  </w:r>
                  <w:proofErr w:type="gramEnd"/>
                  <w:r w:rsidRPr="00284CE2">
                    <w:rPr>
                      <w:rFonts w:ascii="Times New Roman" w:hAnsi="Times New Roman"/>
                      <w:b/>
                      <w:spacing w:val="-3"/>
                      <w:sz w:val="18"/>
                      <w:szCs w:val="18"/>
                    </w:rPr>
                    <w:t>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1102</w:t>
                  </w:r>
                  <w:r w:rsidRPr="00284CE2">
                    <w:rPr>
                      <w:rFonts w:ascii="Times New Roman" w:hAnsi="Times New Roman"/>
                      <w:spacing w:val="-3"/>
                      <w:sz w:val="18"/>
                      <w:szCs w:val="18"/>
                    </w:rPr>
                    <w:tab/>
                    <w:t>English Composition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COMM</w:t>
                  </w:r>
                  <w:r w:rsidRPr="00284CE2">
                    <w:rPr>
                      <w:rFonts w:ascii="Times New Roman" w:hAnsi="Times New Roman"/>
                      <w:spacing w:val="-3"/>
                      <w:sz w:val="18"/>
                      <w:szCs w:val="18"/>
                    </w:rPr>
                    <w:tab/>
                    <w:t>1100</w:t>
                  </w:r>
                  <w:r w:rsidRPr="00284CE2">
                    <w:rPr>
                      <w:rFonts w:ascii="Times New Roman" w:hAnsi="Times New Roman"/>
                      <w:spacing w:val="-3"/>
                      <w:sz w:val="18"/>
                      <w:szCs w:val="18"/>
                    </w:rPr>
                    <w:tab/>
                    <w:t>Analytical Discussion of Global Issues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C</w:t>
                  </w:r>
                  <w:r w:rsidRPr="00284CE2">
                    <w:rPr>
                      <w:rFonts w:ascii="Times New Roman" w:hAnsi="Times New Roman"/>
                      <w:spacing w:val="-3"/>
                      <w:sz w:val="18"/>
                      <w:szCs w:val="18"/>
                    </w:rPr>
                    <w:tab/>
                  </w:r>
                  <w:r w:rsidRPr="00284CE2">
                    <w:rPr>
                      <w:rFonts w:ascii="Times New Roman" w:hAnsi="Times New Roman"/>
                      <w:spacing w:val="-3"/>
                      <w:sz w:val="18"/>
                      <w:szCs w:val="18"/>
                    </w:rPr>
                    <w:tab/>
                    <w:t>Humanities/Fine Arts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D</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MATH </w:t>
                  </w:r>
                  <w:r w:rsidRPr="00284CE2">
                    <w:rPr>
                      <w:rFonts w:ascii="Times New Roman" w:hAnsi="Times New Roman"/>
                      <w:spacing w:val="-3"/>
                      <w:sz w:val="18"/>
                      <w:szCs w:val="18"/>
                    </w:rPr>
                    <w:tab/>
                    <w:t>1201</w:t>
                  </w:r>
                  <w:r w:rsidRPr="00284CE2">
                    <w:rPr>
                      <w:rFonts w:ascii="Times New Roman" w:hAnsi="Times New Roman"/>
                      <w:spacing w:val="-3"/>
                      <w:sz w:val="18"/>
                      <w:szCs w:val="18"/>
                    </w:rPr>
                    <w:tab/>
                    <w:t>Survey of Calculus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r>
        <w:rPr>
          <w:noProof/>
        </w:rPr>
        <w:pict>
          <v:shape id="_x0000_s1066" type="#_x0000_t202" style="position:absolute;left:0;text-align:left;margin-left:-2.8pt;margin-top:13.25pt;width:228pt;height:96pt;z-index:251702272" stroked="f">
            <v:textbox style="mso-next-textbox:#_x0000_s1066">
              <w:txbxContent>
                <w:p w:rsidR="003060D0" w:rsidRDefault="00A3239C" w:rsidP="003060D0">
                  <w:pPr>
                    <w:widowControl w:val="0"/>
                    <w:autoSpaceDE w:val="0"/>
                    <w:autoSpaceDN w:val="0"/>
                    <w:adjustRightInd w:val="0"/>
                    <w:spacing w:before="54" w:after="0" w:line="207" w:lineRule="exact"/>
                    <w:ind w:left="180" w:firstLine="0"/>
                    <w:rPr>
                      <w:rFonts w:ascii="Times New Roman" w:hAnsi="Times New Roman"/>
                      <w:b/>
                      <w:spacing w:val="-2"/>
                      <w:sz w:val="18"/>
                      <w:szCs w:val="18"/>
                    </w:rPr>
                    <w:pPrChange w:id="298" w:author="eslove" w:date="2010-11-01T14:32:00Z">
                      <w:pPr>
                        <w:widowControl w:val="0"/>
                        <w:autoSpaceDE w:val="0"/>
                        <w:autoSpaceDN w:val="0"/>
                        <w:adjustRightInd w:val="0"/>
                        <w:spacing w:before="54" w:after="0" w:line="207" w:lineRule="exact"/>
                      </w:pPr>
                    </w:pPrChange>
                  </w:pPr>
                  <w:r w:rsidRPr="00284CE2">
                    <w:rPr>
                      <w:rFonts w:ascii="Times New Roman" w:hAnsi="Times New Roman"/>
                      <w:b/>
                      <w:spacing w:val="-2"/>
                      <w:sz w:val="18"/>
                      <w:szCs w:val="18"/>
                    </w:rPr>
                    <w:t>Freshman Year (Fall Semester)</w:t>
                  </w:r>
                </w:p>
                <w:p w:rsidR="003060D0" w:rsidRDefault="00A3239C" w:rsidP="003060D0">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99" w:author="eslove" w:date="2010-11-01T14:32:00Z">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ASU</w:t>
                  </w:r>
                  <w:r w:rsidRPr="00284CE2">
                    <w:rPr>
                      <w:rFonts w:ascii="Times New Roman" w:hAnsi="Times New Roman"/>
                      <w:spacing w:val="-3"/>
                      <w:sz w:val="18"/>
                      <w:szCs w:val="18"/>
                    </w:rPr>
                    <w:tab/>
                    <w:t>1200</w:t>
                  </w:r>
                  <w:r w:rsidRPr="00284CE2">
                    <w:rPr>
                      <w:rFonts w:ascii="Times New Roman" w:hAnsi="Times New Roman"/>
                      <w:spacing w:val="-3"/>
                      <w:sz w:val="18"/>
                      <w:szCs w:val="18"/>
                    </w:rPr>
                    <w:tab/>
                    <w:t>Freshman Seminar &amp; Service to Leadership3</w:t>
                  </w:r>
                </w:p>
                <w:p w:rsidR="003060D0" w:rsidRDefault="00A3239C" w:rsidP="003060D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300"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ENGL</w:t>
                  </w:r>
                  <w:r w:rsidRPr="00284CE2">
                    <w:rPr>
                      <w:rFonts w:ascii="Times New Roman" w:hAnsi="Times New Roman"/>
                      <w:spacing w:val="-3"/>
                      <w:sz w:val="18"/>
                      <w:szCs w:val="18"/>
                    </w:rPr>
                    <w:tab/>
                    <w:t>1101</w:t>
                  </w:r>
                  <w:r w:rsidRPr="00284CE2">
                    <w:rPr>
                      <w:rFonts w:ascii="Times New Roman" w:hAnsi="Times New Roman"/>
                      <w:spacing w:val="-3"/>
                      <w:sz w:val="18"/>
                      <w:szCs w:val="18"/>
                    </w:rPr>
                    <w:tab/>
                    <w:t>English Composition I</w:t>
                  </w:r>
                  <w:r w:rsidRPr="00284CE2">
                    <w:rPr>
                      <w:rFonts w:ascii="Times New Roman" w:hAnsi="Times New Roman"/>
                      <w:spacing w:val="-3"/>
                      <w:sz w:val="18"/>
                      <w:szCs w:val="18"/>
                    </w:rPr>
                    <w:tab/>
                  </w:r>
                  <w:r w:rsidRPr="00284CE2">
                    <w:rPr>
                      <w:rFonts w:ascii="Times New Roman" w:hAnsi="Times New Roman"/>
                      <w:spacing w:val="-3"/>
                      <w:sz w:val="18"/>
                      <w:szCs w:val="18"/>
                    </w:rPr>
                    <w:tab/>
                    <w:t>3</w:t>
                  </w:r>
                </w:p>
                <w:p w:rsidR="003060D0" w:rsidRDefault="00A3239C" w:rsidP="003060D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301"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MATH</w:t>
                  </w:r>
                  <w:r w:rsidRPr="00284CE2">
                    <w:rPr>
                      <w:rFonts w:ascii="Times New Roman" w:hAnsi="Times New Roman"/>
                      <w:spacing w:val="-3"/>
                      <w:sz w:val="18"/>
                      <w:szCs w:val="18"/>
                    </w:rPr>
                    <w:tab/>
                    <w:t>1111</w:t>
                  </w:r>
                  <w:r w:rsidRPr="00284CE2">
                    <w:rPr>
                      <w:rFonts w:ascii="Times New Roman" w:hAnsi="Times New Roman"/>
                      <w:spacing w:val="-3"/>
                      <w:sz w:val="18"/>
                      <w:szCs w:val="18"/>
                    </w:rPr>
                    <w:tab/>
                    <w:t>Mathematical Modeling or College Algebra3</w:t>
                  </w:r>
                </w:p>
                <w:p w:rsidR="003060D0" w:rsidRDefault="00A3239C" w:rsidP="003060D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302"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 xml:space="preserve">Area D </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3060D0" w:rsidRDefault="00A3239C" w:rsidP="003060D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303"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Area E Option</w:t>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3060D0" w:rsidRDefault="00A3239C" w:rsidP="003060D0">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left="180" w:firstLine="0"/>
                    <w:rPr>
                      <w:b/>
                      <w:spacing w:val="-3"/>
                      <w:sz w:val="18"/>
                      <w:szCs w:val="18"/>
                    </w:rPr>
                    <w:pPrChange w:id="304" w:author="eslove" w:date="2010-11-01T14:32:00Z">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pPr>
                    </w:pPrChange>
                  </w:pPr>
                  <w:r w:rsidRPr="00284CE2">
                    <w:rPr>
                      <w:rFonts w:ascii="Times New Roman" w:hAnsi="Times New Roman"/>
                      <w:b/>
                      <w:spacing w:val="-3"/>
                      <w:sz w:val="18"/>
                      <w:szCs w:val="18"/>
                    </w:rPr>
                    <w:t xml:space="preserve">Subtotal      </w:t>
                  </w:r>
                  <w:del w:id="305" w:author="eslove" w:date="2010-11-01T14:33:00Z">
                    <w:r w:rsidRPr="00284CE2" w:rsidDel="00406945">
                      <w:rPr>
                        <w:rFonts w:ascii="Times New Roman" w:hAnsi="Times New Roman"/>
                        <w:b/>
                        <w:spacing w:val="-3"/>
                        <w:sz w:val="18"/>
                        <w:szCs w:val="18"/>
                      </w:rPr>
                      <w:delText xml:space="preserve">      </w:delText>
                    </w:r>
                  </w:del>
                  <w:r w:rsidRPr="00284CE2">
                    <w:rPr>
                      <w:rFonts w:ascii="Times New Roman" w:hAnsi="Times New Roman"/>
                      <w:b/>
                      <w:spacing w:val="-3"/>
                      <w:sz w:val="18"/>
                      <w:szCs w:val="18"/>
                    </w:rPr>
                    <w:t xml:space="preserve">     </w:t>
                  </w:r>
                  <w:r>
                    <w:rPr>
                      <w:rFonts w:ascii="Times New Roman" w:hAnsi="Times New Roman"/>
                      <w:b/>
                      <w:spacing w:val="-3"/>
                      <w:sz w:val="18"/>
                      <w:szCs w:val="18"/>
                    </w:rPr>
                    <w:t xml:space="preserve"> </w:t>
                  </w:r>
                  <w:r w:rsidRPr="00284CE2">
                    <w:rPr>
                      <w:rFonts w:ascii="Times New Roman" w:hAnsi="Times New Roman"/>
                      <w:b/>
                      <w:spacing w:val="-3"/>
                      <w:sz w:val="18"/>
                      <w:szCs w:val="18"/>
                    </w:rPr>
                    <w:t xml:space="preserve">                                                                  16                         </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3060D0" w:rsidP="00A3239C">
      <w:pPr>
        <w:tabs>
          <w:tab w:val="left" w:pos="10260"/>
        </w:tabs>
        <w:ind w:left="180" w:firstLine="0"/>
      </w:pPr>
      <w:r>
        <w:rPr>
          <w:noProof/>
        </w:rPr>
        <w:pict>
          <v:shape id="_x0000_s1068" type="#_x0000_t202" style="position:absolute;left:0;text-align:left;margin-left:-223.9pt;margin-top:22.4pt;width:228pt;height:96pt;z-index:251704320" stroked="f">
            <v:textbox style="mso-next-textbox:#_x0000_s1068">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2101</w:t>
                  </w:r>
                  <w:r w:rsidRPr="00284CE2">
                    <w:rPr>
                      <w:rFonts w:ascii="Times New Roman" w:hAnsi="Times New Roman"/>
                      <w:spacing w:val="-3"/>
                      <w:sz w:val="18"/>
                      <w:szCs w:val="18"/>
                    </w:rPr>
                    <w:tab/>
                    <w:t>Principles of Accounting 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2105</w:t>
                  </w:r>
                  <w:r w:rsidRPr="00284CE2">
                    <w:rPr>
                      <w:rFonts w:ascii="Times New Roman" w:hAnsi="Times New Roman"/>
                      <w:spacing w:val="-3"/>
                      <w:sz w:val="18"/>
                      <w:szCs w:val="18"/>
                    </w:rPr>
                    <w:tab/>
                    <w:t>Principles of Macroeconomics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2010</w:t>
                  </w:r>
                  <w:r w:rsidRPr="00284CE2">
                    <w:rPr>
                      <w:rFonts w:ascii="Times New Roman" w:hAnsi="Times New Roman"/>
                      <w:spacing w:val="-3"/>
                      <w:sz w:val="18"/>
                      <w:szCs w:val="18"/>
                    </w:rPr>
                    <w:tab/>
                    <w:t>Fundamentals of Computer Applications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2111</w:t>
                  </w:r>
                  <w:r w:rsidRPr="00284CE2">
                    <w:rPr>
                      <w:rFonts w:ascii="Times New Roman" w:hAnsi="Times New Roman"/>
                      <w:spacing w:val="-3"/>
                      <w:sz w:val="18"/>
                      <w:szCs w:val="18"/>
                    </w:rPr>
                    <w:tab/>
                    <w:t>World Literature</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after="0"/>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after="0"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r>
        <w:rPr>
          <w:noProof/>
        </w:rPr>
        <w:pict>
          <v:shape id="_x0000_s1069" type="#_x0000_t202" style="position:absolute;left:0;text-align:left;margin-left:34.35pt;margin-top:22.4pt;width:228pt;height:96pt;z-index:251705344" stroked="f">
            <v:textbox style="mso-next-textbox:#_x0000_s1069">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HIST</w:t>
                  </w:r>
                  <w:r w:rsidRPr="00284CE2">
                    <w:rPr>
                      <w:rFonts w:ascii="Times New Roman" w:hAnsi="Times New Roman"/>
                      <w:spacing w:val="-3"/>
                      <w:sz w:val="18"/>
                      <w:szCs w:val="18"/>
                    </w:rPr>
                    <w:tab/>
                    <w:t>1002</w:t>
                  </w:r>
                  <w:r w:rsidRPr="00284CE2">
                    <w:rPr>
                      <w:rFonts w:ascii="Times New Roman" w:hAnsi="Times New Roman"/>
                      <w:spacing w:val="-3"/>
                      <w:sz w:val="18"/>
                      <w:szCs w:val="18"/>
                    </w:rPr>
                    <w:tab/>
                    <w:t>Intro. To African Diaspora</w:t>
                  </w:r>
                  <w:r w:rsidRPr="00284CE2">
                    <w:rPr>
                      <w:rFonts w:ascii="Times New Roman" w:hAnsi="Times New Roman"/>
                      <w:spacing w:val="-3"/>
                      <w:sz w:val="18"/>
                      <w:szCs w:val="18"/>
                    </w:rPr>
                    <w:tab/>
                    <w:t>2</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POLD</w:t>
                  </w:r>
                  <w:r w:rsidRPr="00284CE2">
                    <w:rPr>
                      <w:rFonts w:ascii="Times New Roman" w:hAnsi="Times New Roman"/>
                      <w:spacing w:val="-3"/>
                      <w:sz w:val="18"/>
                      <w:szCs w:val="18"/>
                    </w:rPr>
                    <w:tab/>
                    <w:t>1101</w:t>
                  </w:r>
                  <w:r w:rsidRPr="00284CE2">
                    <w:rPr>
                      <w:rFonts w:ascii="Times New Roman" w:hAnsi="Times New Roman"/>
                      <w:spacing w:val="-3"/>
                      <w:sz w:val="18"/>
                      <w:szCs w:val="18"/>
                    </w:rPr>
                    <w:tab/>
                    <w:t>U.S. &amp; Georgia Government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2102</w:t>
                  </w:r>
                  <w:r w:rsidRPr="00284CE2">
                    <w:rPr>
                      <w:rFonts w:ascii="Times New Roman" w:hAnsi="Times New Roman"/>
                      <w:spacing w:val="-3"/>
                      <w:sz w:val="18"/>
                      <w:szCs w:val="18"/>
                    </w:rPr>
                    <w:tab/>
                    <w:t>Principles of Accounting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2106</w:t>
                  </w:r>
                  <w:r w:rsidRPr="00284CE2">
                    <w:rPr>
                      <w:rFonts w:ascii="Times New Roman" w:hAnsi="Times New Roman"/>
                      <w:spacing w:val="-3"/>
                      <w:sz w:val="18"/>
                      <w:szCs w:val="18"/>
                    </w:rPr>
                    <w:tab/>
                    <w:t>Principles of Microeconomics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3060D0" w:rsidP="00A3239C">
      <w:pPr>
        <w:tabs>
          <w:tab w:val="left" w:pos="10260"/>
        </w:tabs>
        <w:ind w:left="180" w:firstLine="0"/>
      </w:pPr>
      <w:r>
        <w:rPr>
          <w:noProof/>
        </w:rPr>
        <w:pict>
          <v:shape id="_x0000_s1071" type="#_x0000_t202" style="position:absolute;left:0;text-align:left;margin-left:263.35pt;margin-top:11.95pt;width:228pt;height:83.25pt;z-index:251707392" stroked="f">
            <v:textbox style="mso-next-textbox:#_x0000_s1071">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2040</w:t>
                  </w:r>
                  <w:r w:rsidRPr="00284CE2">
                    <w:rPr>
                      <w:rFonts w:ascii="Times New Roman" w:hAnsi="Times New Roman"/>
                      <w:spacing w:val="-3"/>
                      <w:sz w:val="18"/>
                      <w:szCs w:val="18"/>
                    </w:rPr>
                    <w:tab/>
                    <w:t>Communications for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MKTG</w:t>
                  </w:r>
                  <w:r w:rsidRPr="00284CE2">
                    <w:rPr>
                      <w:rFonts w:ascii="Times New Roman" w:hAnsi="Times New Roman"/>
                      <w:spacing w:val="-3"/>
                      <w:sz w:val="18"/>
                      <w:szCs w:val="18"/>
                    </w:rPr>
                    <w:tab/>
                    <w:t>3120</w:t>
                  </w:r>
                  <w:r w:rsidRPr="00284CE2">
                    <w:rPr>
                      <w:rFonts w:ascii="Times New Roman" w:hAnsi="Times New Roman"/>
                      <w:spacing w:val="-3"/>
                      <w:sz w:val="18"/>
                      <w:szCs w:val="18"/>
                    </w:rPr>
                    <w:tab/>
                    <w:t>Principles of Marketing</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FINC</w:t>
                  </w:r>
                  <w:r w:rsidRPr="00284CE2">
                    <w:rPr>
                      <w:rFonts w:ascii="Times New Roman" w:hAnsi="Times New Roman"/>
                      <w:spacing w:val="-3"/>
                      <w:sz w:val="18"/>
                      <w:szCs w:val="18"/>
                    </w:rPr>
                    <w:tab/>
                    <w:t>3205</w:t>
                  </w:r>
                  <w:r w:rsidRPr="00284CE2">
                    <w:rPr>
                      <w:rFonts w:ascii="Times New Roman" w:hAnsi="Times New Roman"/>
                      <w:spacing w:val="-3"/>
                      <w:sz w:val="18"/>
                      <w:szCs w:val="18"/>
                    </w:rPr>
                    <w:tab/>
                    <w:t>Foundations of Financial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3106</w:t>
                  </w:r>
                  <w:r w:rsidRPr="00284CE2">
                    <w:rPr>
                      <w:rFonts w:ascii="Times New Roman" w:hAnsi="Times New Roman"/>
                      <w:spacing w:val="-3"/>
                      <w:sz w:val="18"/>
                      <w:szCs w:val="18"/>
                    </w:rPr>
                    <w:tab/>
                    <w:t>Mgmt. Science and Operations Mgmt.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BUSA</w:t>
                  </w:r>
                  <w:r w:rsidRPr="00284CE2">
                    <w:rPr>
                      <w:rFonts w:ascii="Times New Roman" w:hAnsi="Times New Roman"/>
                      <w:spacing w:val="-3"/>
                      <w:sz w:val="18"/>
                      <w:szCs w:val="18"/>
                    </w:rPr>
                    <w:tab/>
                    <w:t>3100</w:t>
                  </w:r>
                  <w:r w:rsidRPr="00284CE2">
                    <w:rPr>
                      <w:rFonts w:ascii="Times New Roman" w:hAnsi="Times New Roman"/>
                      <w:spacing w:val="-3"/>
                      <w:sz w:val="18"/>
                      <w:szCs w:val="18"/>
                    </w:rPr>
                    <w:tab/>
                    <w:t>Business Internship I *</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Pr>
          <w:noProof/>
        </w:rPr>
        <w:pict>
          <v:shape id="_x0000_s1070" type="#_x0000_t202" style="position:absolute;left:0;text-align:left;margin-left:10.35pt;margin-top:15.7pt;width:228pt;height:96pt;z-index:251706368" stroked="f">
            <v:textbox style="mso-next-textbox:#_x0000_s1070">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3205</w:t>
                  </w:r>
                  <w:r w:rsidRPr="00284CE2">
                    <w:rPr>
                      <w:rFonts w:ascii="Times New Roman" w:hAnsi="Times New Roman"/>
                      <w:spacing w:val="-3"/>
                      <w:sz w:val="18"/>
                      <w:szCs w:val="18"/>
                    </w:rPr>
                    <w:tab/>
                    <w:t>Economics and Business Statistics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3105</w:t>
                  </w:r>
                  <w:r w:rsidRPr="00284CE2">
                    <w:rPr>
                      <w:rFonts w:ascii="Times New Roman" w:hAnsi="Times New Roman"/>
                      <w:spacing w:val="-3"/>
                      <w:sz w:val="18"/>
                      <w:szCs w:val="18"/>
                    </w:rPr>
                    <w:tab/>
                    <w:t>Legal Environment of Business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3220</w:t>
                  </w:r>
                  <w:r w:rsidRPr="00284CE2">
                    <w:rPr>
                      <w:rFonts w:ascii="Times New Roman" w:hAnsi="Times New Roman"/>
                      <w:spacing w:val="-3"/>
                      <w:sz w:val="18"/>
                      <w:szCs w:val="18"/>
                    </w:rPr>
                    <w:tab/>
                    <w:t>Contemporary Logistics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3230</w:t>
                  </w:r>
                  <w:r w:rsidRPr="00284CE2">
                    <w:rPr>
                      <w:rFonts w:ascii="Times New Roman" w:hAnsi="Times New Roman"/>
                      <w:spacing w:val="-3"/>
                      <w:sz w:val="18"/>
                      <w:szCs w:val="18"/>
                    </w:rPr>
                    <w:tab/>
                    <w:t>Logistics Security</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3060D0" w:rsidP="00A3239C">
      <w:pPr>
        <w:tabs>
          <w:tab w:val="left" w:pos="10260"/>
        </w:tabs>
        <w:ind w:left="180" w:firstLine="0"/>
      </w:pPr>
      <w:r>
        <w:rPr>
          <w:noProof/>
        </w:rPr>
        <w:pict>
          <v:shape id="_x0000_s1073" type="#_x0000_t202" style="position:absolute;left:0;text-align:left;margin-left:257.35pt;margin-top:21.8pt;width:228pt;height:96pt;z-index:251709440" stroked="f">
            <v:textbox style="mso-next-textbox:#_x0000_s1073">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4105</w:t>
                  </w:r>
                  <w:r w:rsidRPr="00284CE2">
                    <w:rPr>
                      <w:rFonts w:ascii="Times New Roman" w:hAnsi="Times New Roman"/>
                      <w:spacing w:val="-3"/>
                      <w:sz w:val="18"/>
                      <w:szCs w:val="18"/>
                    </w:rPr>
                    <w:tab/>
                    <w:t>International Business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4220</w:t>
                  </w:r>
                  <w:r w:rsidRPr="00284CE2">
                    <w:rPr>
                      <w:rFonts w:ascii="Times New Roman" w:hAnsi="Times New Roman"/>
                      <w:spacing w:val="-3"/>
                      <w:sz w:val="18"/>
                      <w:szCs w:val="18"/>
                    </w:rPr>
                    <w:tab/>
                    <w:t>Supply Chain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4230</w:t>
                  </w:r>
                  <w:r w:rsidRPr="00284CE2">
                    <w:rPr>
                      <w:rFonts w:ascii="Times New Roman" w:hAnsi="Times New Roman"/>
                      <w:spacing w:val="-3"/>
                      <w:sz w:val="18"/>
                      <w:szCs w:val="18"/>
                    </w:rPr>
                    <w:tab/>
                    <w:t>Logistics Information Systems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4270</w:t>
                  </w:r>
                  <w:r w:rsidRPr="00284CE2">
                    <w:rPr>
                      <w:rFonts w:ascii="Times New Roman" w:hAnsi="Times New Roman"/>
                      <w:spacing w:val="-3"/>
                      <w:sz w:val="18"/>
                      <w:szCs w:val="18"/>
                    </w:rPr>
                    <w:tab/>
                    <w:t>Global Logistics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4125</w:t>
                  </w:r>
                  <w:r w:rsidRPr="00284CE2">
                    <w:rPr>
                      <w:rFonts w:ascii="Times New Roman" w:hAnsi="Times New Roman"/>
                      <w:spacing w:val="-3"/>
                      <w:sz w:val="18"/>
                      <w:szCs w:val="18"/>
                    </w:rPr>
                    <w:tab/>
                    <w:t>Human Resource Management</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Pr>
          <w:noProof/>
        </w:rPr>
        <w:pict>
          <v:shape id="_x0000_s1072" type="#_x0000_t202" style="position:absolute;left:0;text-align:left;margin-left:10.35pt;margin-top:21.8pt;width:228pt;height:96pt;z-index:251708416" stroked="f">
            <v:textbox style="mso-next-textbox:#_x0000_s1072">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MGMT </w:t>
                  </w:r>
                  <w:r w:rsidRPr="00284CE2">
                    <w:rPr>
                      <w:rFonts w:ascii="Times New Roman" w:hAnsi="Times New Roman"/>
                      <w:spacing w:val="-3"/>
                      <w:sz w:val="18"/>
                      <w:szCs w:val="18"/>
                    </w:rPr>
                    <w:tab/>
                    <w:t>4110</w:t>
                  </w:r>
                  <w:r w:rsidRPr="00284CE2">
                    <w:rPr>
                      <w:rFonts w:ascii="Times New Roman" w:hAnsi="Times New Roman"/>
                      <w:spacing w:val="-3"/>
                      <w:sz w:val="18"/>
                      <w:szCs w:val="18"/>
                    </w:rPr>
                    <w:tab/>
                    <w:t>Organizational Behavior</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4210</w:t>
                  </w:r>
                  <w:r w:rsidRPr="00284CE2">
                    <w:rPr>
                      <w:rFonts w:ascii="Times New Roman" w:hAnsi="Times New Roman"/>
                      <w:spacing w:val="-3"/>
                      <w:sz w:val="18"/>
                      <w:szCs w:val="18"/>
                    </w:rPr>
                    <w:tab/>
                    <w:t>Transportation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4225</w:t>
                  </w:r>
                  <w:r w:rsidRPr="00284CE2">
                    <w:rPr>
                      <w:rFonts w:ascii="Times New Roman" w:hAnsi="Times New Roman"/>
                      <w:spacing w:val="-3"/>
                      <w:sz w:val="18"/>
                      <w:szCs w:val="18"/>
                    </w:rPr>
                    <w:tab/>
                    <w:t>Warehousing</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4100</w:t>
                  </w:r>
                  <w:r w:rsidRPr="00284CE2">
                    <w:rPr>
                      <w:rFonts w:ascii="Times New Roman" w:hAnsi="Times New Roman"/>
                      <w:spacing w:val="-3"/>
                      <w:sz w:val="18"/>
                      <w:szCs w:val="18"/>
                    </w:rPr>
                    <w:tab/>
                    <w:t>Business Internship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2B5EC0">
      <w:pPr>
        <w:tabs>
          <w:tab w:val="left" w:pos="10260"/>
        </w:tabs>
        <w:ind w:firstLine="0"/>
      </w:pPr>
    </w:p>
    <w:sectPr w:rsidR="00A3239C" w:rsidSect="00236525">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7FD" w:rsidRDefault="005367FD" w:rsidP="00A84730">
      <w:pPr>
        <w:spacing w:after="0"/>
      </w:pPr>
      <w:r>
        <w:separator/>
      </w:r>
    </w:p>
  </w:endnote>
  <w:endnote w:type="continuationSeparator" w:id="0">
    <w:p w:rsidR="005367FD" w:rsidRDefault="005367FD" w:rsidP="00A847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Gothic Bold">
    <w:altName w:val="Futura Hv"/>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236525" w:rsidP="00A84730">
    <w:pPr>
      <w:pStyle w:val="Footer"/>
      <w:jc w:val="center"/>
    </w:pPr>
    <w:r w:rsidRPr="003060D0">
      <w:rPr>
        <w:noProof/>
      </w:rPr>
      <w:pict>
        <v:shapetype id="_x0000_t202" coordsize="21600,21600" o:spt="202" path="m,l,21600r21600,l21600,xe">
          <v:stroke joinstyle="miter"/>
          <v:path gradientshapeok="t" o:connecttype="rect"/>
        </v:shapetype>
        <v:shape id="_x0000_s2066" type="#_x0000_t202" style="position:absolute;left:0;text-align:left;margin-left:-38.95pt;margin-top:-22.65pt;width:34pt;height:34.15pt;z-index:251661312">
          <v:textbox>
            <w:txbxContent>
              <w:p w:rsidR="00F93FC5" w:rsidRPr="00A84730" w:rsidRDefault="003060D0" w:rsidP="00A84730">
                <w:pPr>
                  <w:ind w:firstLine="0"/>
                  <w:rPr>
                    <w:rFonts w:ascii="Impact" w:hAnsi="Impact"/>
                    <w:sz w:val="40"/>
                    <w:szCs w:val="40"/>
                  </w:rPr>
                </w:pPr>
                <w:r w:rsidRPr="00A84730">
                  <w:rPr>
                    <w:rFonts w:ascii="Impact" w:hAnsi="Impact"/>
                    <w:sz w:val="40"/>
                    <w:szCs w:val="40"/>
                  </w:rPr>
                  <w:fldChar w:fldCharType="begin"/>
                </w:r>
                <w:r w:rsidR="00F93FC5" w:rsidRPr="00A84730">
                  <w:rPr>
                    <w:rFonts w:ascii="Impact" w:hAnsi="Impact"/>
                    <w:sz w:val="40"/>
                    <w:szCs w:val="40"/>
                  </w:rPr>
                  <w:instrText xml:space="preserve"> PAGE   \* MERGEFORMAT </w:instrText>
                </w:r>
                <w:r w:rsidRPr="00A84730">
                  <w:rPr>
                    <w:rFonts w:ascii="Impact" w:hAnsi="Impact"/>
                    <w:sz w:val="40"/>
                    <w:szCs w:val="40"/>
                  </w:rPr>
                  <w:fldChar w:fldCharType="separate"/>
                </w:r>
                <w:r w:rsidR="00585F5F">
                  <w:rPr>
                    <w:rFonts w:ascii="Impact" w:hAnsi="Impact"/>
                    <w:noProof/>
                    <w:sz w:val="40"/>
                    <w:szCs w:val="40"/>
                  </w:rPr>
                  <w:t>14</w:t>
                </w:r>
                <w:r w:rsidRPr="00A84730">
                  <w:rPr>
                    <w:rFonts w:ascii="Impact" w:hAnsi="Impact"/>
                    <w:sz w:val="40"/>
                    <w:szCs w:val="40"/>
                  </w:rPr>
                  <w:fldChar w:fldCharType="end"/>
                </w:r>
              </w:p>
            </w:txbxContent>
          </v:textbox>
        </v:shape>
      </w:pict>
    </w:r>
    <w:r w:rsidR="00F93FC5">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Pr="00A84730" w:rsidRDefault="00236525" w:rsidP="00A84730">
    <w:pPr>
      <w:pStyle w:val="Footer"/>
      <w:jc w:val="center"/>
      <w:rPr>
        <w:sz w:val="18"/>
        <w:szCs w:val="18"/>
      </w:rPr>
    </w:pPr>
    <w:r>
      <w:rPr>
        <w:noProof/>
      </w:rPr>
      <w:pict>
        <v:shapetype id="_x0000_t202" coordsize="21600,21600" o:spt="202" path="m,l,21600r21600,l21600,xe">
          <v:stroke joinstyle="miter"/>
          <v:path gradientshapeok="t" o:connecttype="rect"/>
        </v:shapetype>
        <v:shape id="_x0000_s2085" type="#_x0000_t202" style="position:absolute;left:0;text-align:left;margin-left:530.05pt;margin-top:-19.8pt;width:34pt;height:34.15pt;z-index:251663360">
          <v:textbox inset="0,0,0,0">
            <w:txbxContent>
              <w:p w:rsidR="00F93FC5" w:rsidRPr="00A84730" w:rsidRDefault="003060D0" w:rsidP="00A84730">
                <w:pPr>
                  <w:ind w:firstLine="0"/>
                  <w:rPr>
                    <w:rFonts w:ascii="Impact" w:hAnsi="Impact"/>
                    <w:sz w:val="40"/>
                    <w:szCs w:val="40"/>
                  </w:rPr>
                </w:pPr>
                <w:r w:rsidRPr="00A84730">
                  <w:rPr>
                    <w:rFonts w:ascii="Impact" w:hAnsi="Impact"/>
                    <w:sz w:val="40"/>
                    <w:szCs w:val="40"/>
                  </w:rPr>
                  <w:fldChar w:fldCharType="begin"/>
                </w:r>
                <w:r w:rsidR="00F93FC5" w:rsidRPr="00A84730">
                  <w:rPr>
                    <w:rFonts w:ascii="Impact" w:hAnsi="Impact"/>
                    <w:sz w:val="40"/>
                    <w:szCs w:val="40"/>
                  </w:rPr>
                  <w:instrText xml:space="preserve"> PAGE   \* MERGEFORMAT </w:instrText>
                </w:r>
                <w:r w:rsidRPr="00A84730">
                  <w:rPr>
                    <w:rFonts w:ascii="Impact" w:hAnsi="Impact"/>
                    <w:sz w:val="40"/>
                    <w:szCs w:val="40"/>
                  </w:rPr>
                  <w:fldChar w:fldCharType="separate"/>
                </w:r>
                <w:r w:rsidR="00585F5F">
                  <w:rPr>
                    <w:rFonts w:ascii="Impact" w:hAnsi="Impact"/>
                    <w:noProof/>
                    <w:sz w:val="40"/>
                    <w:szCs w:val="40"/>
                  </w:rPr>
                  <w:t>13</w:t>
                </w:r>
                <w:r w:rsidRPr="00A84730">
                  <w:rPr>
                    <w:rFonts w:ascii="Impact" w:hAnsi="Impact"/>
                    <w:sz w:val="40"/>
                    <w:szCs w:val="40"/>
                  </w:rPr>
                  <w:fldChar w:fldCharType="end"/>
                </w:r>
              </w:p>
            </w:txbxContent>
          </v:textbox>
        </v:shape>
      </w:pict>
    </w:r>
    <w:r w:rsidR="00F93FC5" w:rsidRPr="00A84730">
      <w:t>2011-2012 U</w:t>
    </w:r>
    <w:r w:rsidR="00F93FC5" w:rsidRPr="00A84730">
      <w:rPr>
        <w:sz w:val="18"/>
        <w:szCs w:val="18"/>
      </w:rPr>
      <w:t xml:space="preserve">NDERGRADUATE </w:t>
    </w:r>
    <w:r w:rsidR="00F93FC5" w:rsidRPr="00A84730">
      <w:t>C</w:t>
    </w:r>
    <w:r w:rsidR="00F93FC5" w:rsidRPr="00A84730">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7FD" w:rsidRDefault="005367FD" w:rsidP="00A84730">
      <w:pPr>
        <w:spacing w:after="0"/>
      </w:pPr>
      <w:r>
        <w:separator/>
      </w:r>
    </w:p>
  </w:footnote>
  <w:footnote w:type="continuationSeparator" w:id="0">
    <w:p w:rsidR="005367FD" w:rsidRDefault="005367FD" w:rsidP="00A847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236525">
    <w:pPr>
      <w:pStyle w:val="Header"/>
    </w:pPr>
    <w:r>
      <w:rPr>
        <w:noProof/>
      </w:rPr>
      <w:pict>
        <v:group id="_x0000_s2106" style="position:absolute;left:0;text-align:left;margin-left:-60.15pt;margin-top:-36pt;width:175.2pt;height:795.8pt;z-index:251665408" coordorigin="2815" coordsize="3504,15916">
          <v:rect id="_x0000_s210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7" inset="0,0,0,0">
              <w:txbxContent>
                <w:p w:rsidR="00236525" w:rsidRDefault="00236525" w:rsidP="00236525">
                  <w:pPr>
                    <w:spacing w:after="0"/>
                    <w:ind w:firstLine="0"/>
                    <w:rPr>
                      <w:b/>
                      <w:color w:val="000000" w:themeColor="text1"/>
                    </w:rPr>
                  </w:pPr>
                  <w:r>
                    <w:rPr>
                      <w:b/>
                      <w:color w:val="000000" w:themeColor="text1"/>
                    </w:rPr>
                    <w:t xml:space="preserve">   </w:t>
                  </w:r>
                </w:p>
                <w:p w:rsidR="00236525" w:rsidRPr="00E963F1" w:rsidRDefault="00236525"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8" style="position:absolute;left:2815;width:3504;height:15916" coordorigin="3095" coordsize="3504,15916">
            <v:group id="_x0000_s2109" style="position:absolute;left:3095;width:1104;height:15916" coordorigin="5929,3" coordsize="1104,15916">
              <v:rect id="_x0000_s21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10" inset="0,0,0,0">
                  <w:txbxContent>
                    <w:p w:rsidR="00236525" w:rsidRDefault="00236525" w:rsidP="00236525">
                      <w:pPr>
                        <w:spacing w:after="0"/>
                        <w:ind w:firstLine="0"/>
                        <w:rPr>
                          <w:b/>
                          <w:color w:val="000000" w:themeColor="text1"/>
                        </w:rPr>
                      </w:pPr>
                      <w:r>
                        <w:rPr>
                          <w:b/>
                          <w:color w:val="000000" w:themeColor="text1"/>
                        </w:rPr>
                        <w:t xml:space="preserve">   </w:t>
                      </w:r>
                    </w:p>
                    <w:p w:rsidR="00236525" w:rsidRDefault="00236525"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236525" w:rsidRDefault="00236525"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236525" w:rsidRPr="00E963F1" w:rsidRDefault="00236525"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11" style="position:absolute;left:5929;top:2404;width:1104;height:13112" coordorigin="3836,2408" coordsize="1104,13112">
                <v:shapetype id="_x0000_t32" coordsize="21600,21600" o:spt="32" o:oned="t" path="m,l21600,21600e" filled="f">
                  <v:path arrowok="t" fillok="f" o:connecttype="none"/>
                  <o:lock v:ext="edit" shapetype="t"/>
                </v:shapetype>
                <v:shape id="_x0000_s2112" type="#_x0000_t32" style="position:absolute;left:3889;top:4172;width:1051;height:0" o:connectortype="straight" strokeweight="2pt"/>
                <v:shape id="_x0000_s2113" type="#_x0000_t32" style="position:absolute;left:3889;top:2408;width:1051;height:0" o:connectortype="straight" strokeweight="2pt"/>
                <v:shape id="Freeform 2758" o:spid="_x0000_s21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6" type="#_x0000_t32" style="position:absolute;left:3889;top:6006;width:1051;height:0" o:connectortype="straight" strokeweight="2pt"/>
                <v:shape id="_x0000_s2117" type="#_x0000_t32" style="position:absolute;left:3889;top:7786;width:1051;height:0" o:connectortype="straight" strokeweight="2pt"/>
                <v:shape id="_x0000_s2118" type="#_x0000_t32" style="position:absolute;left:3889;top:9663;width:1051;height:0" o:connectortype="straight" strokeweight="2pt"/>
                <v:shape id="_x0000_s2119" type="#_x0000_t32" style="position:absolute;left:3889;top:11481;width:1051;height:0" o:connectortype="straight" strokeweight="2pt"/>
                <v:shape id="_x0000_s2120" type="#_x0000_t32" style="position:absolute;left:3889;top:13281;width:1051;height:0" o:connectortype="straight" strokeweight="2pt"/>
              </v:group>
            </v:group>
            <v:rect id="_x0000_s2121" style="position:absolute;left:3775;top:375;width:2824;height:421" fillcolor="white [3201]" strokecolor="#bfbfbf [2412]" strokeweight="2.5pt">
              <v:shadow color="#868686"/>
              <v:textbox>
                <w:txbxContent>
                  <w:p w:rsidR="00236525" w:rsidRDefault="00236525" w:rsidP="00236525">
                    <w:r>
                      <w:t>Business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236525">
    <w:pPr>
      <w:pStyle w:val="Header"/>
    </w:pPr>
    <w:r>
      <w:rPr>
        <w:noProof/>
      </w:rPr>
      <w:pict>
        <v:group id="_x0000_s2090" style="position:absolute;left:0;text-align:left;margin-left:429pt;margin-top:-36pt;width:155.05pt;height:795.8pt;z-index:251664384" coordorigin="1612,-59" coordsize="3101,15916">
          <v:rect id="_x0000_s2091"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91" inset="0,0,0,0">
              <w:txbxContent>
                <w:p w:rsidR="00236525" w:rsidRDefault="00236525" w:rsidP="00236525">
                  <w:pPr>
                    <w:spacing w:after="0"/>
                    <w:ind w:firstLine="0"/>
                    <w:rPr>
                      <w:b/>
                      <w:color w:val="000000" w:themeColor="text1"/>
                    </w:rPr>
                  </w:pPr>
                  <w:r>
                    <w:rPr>
                      <w:b/>
                      <w:color w:val="000000" w:themeColor="text1"/>
                    </w:rPr>
                    <w:t xml:space="preserve">   </w:t>
                  </w:r>
                </w:p>
                <w:p w:rsidR="00236525" w:rsidRPr="00E963F1" w:rsidRDefault="00236525"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92" style="position:absolute;left:1612;top:-59;width:3101;height:15916" coordorigin="2629,-59" coordsize="3101,15916">
            <v:group id="_x0000_s2093" style="position:absolute;left:4650;top:-59;width:1080;height:15916" coordorigin="7514,7" coordsize="1080,15916">
              <v:rect id="_x0000_s2094"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94" inset="0,0,0,0">
                  <w:txbxContent>
                    <w:p w:rsidR="00236525" w:rsidRDefault="00236525" w:rsidP="00236525">
                      <w:pPr>
                        <w:spacing w:after="0"/>
                        <w:ind w:firstLine="0"/>
                        <w:rPr>
                          <w:b/>
                          <w:color w:val="000000" w:themeColor="text1"/>
                        </w:rPr>
                      </w:pPr>
                      <w:r>
                        <w:rPr>
                          <w:b/>
                          <w:color w:val="000000" w:themeColor="text1"/>
                        </w:rPr>
                        <w:t xml:space="preserve">   </w:t>
                      </w:r>
                    </w:p>
                    <w:p w:rsidR="00236525" w:rsidRDefault="00236525"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236525" w:rsidRDefault="00236525"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School                   Descriptions            Index</w:t>
                      </w:r>
                    </w:p>
                    <w:p w:rsidR="00236525" w:rsidRPr="00E963F1" w:rsidRDefault="00236525"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95" style="position:absolute;left:7514;top:2465;width:1075;height:13112" coordorigin="7514,2465" coordsize="1075,13112">
                <v:shapetype id="_x0000_t32" coordsize="21600,21600" o:spt="32" o:oned="t" path="m,l21600,21600e" filled="f">
                  <v:path arrowok="t" fillok="f" o:connecttype="none"/>
                  <o:lock v:ext="edit" shapetype="t"/>
                </v:shapetype>
                <v:shape id="_x0000_s2096" type="#_x0000_t32" style="position:absolute;left:7514;top:4229;width:1051;height:0" o:connectortype="straight" strokeweight="2pt"/>
                <v:shape id="_x0000_s2097" type="#_x0000_t32" style="position:absolute;left:7514;top:2465;width:1051;height:0" o:connectortype="straight" strokeweight="2pt"/>
                <v:shape id="Freeform 2758" o:spid="_x0000_s2098"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9"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00" type="#_x0000_t32" style="position:absolute;left:7514;top:6063;width:1051;height:0" o:connectortype="straight" strokeweight="2pt"/>
                <v:shape id="_x0000_s2101" type="#_x0000_t32" style="position:absolute;left:7514;top:7843;width:1051;height:0" o:connectortype="straight" strokeweight="2pt"/>
                <v:shape id="_x0000_s2102" type="#_x0000_t32" style="position:absolute;left:7514;top:9720;width:1051;height:0" o:connectortype="straight" strokeweight="2pt"/>
                <v:shape id="_x0000_s2103" type="#_x0000_t32" style="position:absolute;left:7514;top:11538;width:1051;height:0" o:connectortype="straight" strokeweight="2pt"/>
                <v:shape id="_x0000_s2104" type="#_x0000_t32" style="position:absolute;left:7514;top:13338;width:1051;height:0" o:connectortype="straight" strokeweight="2pt"/>
              </v:group>
            </v:group>
            <v:rect id="_x0000_s2105" style="position:absolute;left:2629;top:276;width:2360;height:441" fillcolor="white [3212]" strokecolor="#d8d8d8 [2732]" strokeweight="3pt">
              <v:shadow on="t" type="perspective" color="#622423 [1605]" opacity=".5" offset="1pt" offset2="-1pt"/>
              <v:textbox>
                <w:txbxContent>
                  <w:p w:rsidR="00236525" w:rsidRDefault="00236525" w:rsidP="00236525">
                    <w:r>
                      <w:t>Business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characterSpacingControl w:val="doNotCompress"/>
  <w:hdrShapeDefaults>
    <o:shapedefaults v:ext="edit" spidmax="11266">
      <o:colormenu v:ext="edit" fillcolor="none"/>
    </o:shapedefaults>
    <o:shapelayout v:ext="edit">
      <o:idmap v:ext="edit" data="2"/>
      <o:rules v:ext="edit">
        <o:r id="V:Rule29" type="connector" idref="#_x0000_s2102"/>
        <o:r id="V:Rule30" type="connector" idref="#_x0000_s2103"/>
        <o:r id="V:Rule31" type="connector" idref="#_x0000_s2097"/>
        <o:r id="V:Rule32" type="connector" idref="#_x0000_s2100"/>
        <o:r id="V:Rule33" type="connector" idref="#_x0000_s2104"/>
        <o:r id="V:Rule34" type="connector" idref="#_x0000_s2096"/>
        <o:r id="V:Rule35" type="connector" idref="#_x0000_s2101"/>
        <o:r id="V:Rule36" type="connector" idref="#_x0000_s2117"/>
        <o:r id="V:Rule37" type="connector" idref="#_x0000_s2120"/>
        <o:r id="V:Rule38" type="connector" idref="#_x0000_s2119"/>
        <o:r id="V:Rule39" type="connector" idref="#_x0000_s2113"/>
        <o:r id="V:Rule40" type="connector" idref="#_x0000_s2112"/>
        <o:r id="V:Rule41" type="connector" idref="#_x0000_s2118"/>
        <o:r id="V:Rule42" type="connector" idref="#_x0000_s2116"/>
      </o:rules>
    </o:shapelayout>
  </w:hdrShapeDefaults>
  <w:footnotePr>
    <w:footnote w:id="-1"/>
    <w:footnote w:id="0"/>
  </w:footnotePr>
  <w:endnotePr>
    <w:endnote w:id="-1"/>
    <w:endnote w:id="0"/>
  </w:endnotePr>
  <w:compat>
    <w:useFELayout/>
  </w:compat>
  <w:rsids>
    <w:rsidRoot w:val="00A84730"/>
    <w:rsid w:val="000C1B80"/>
    <w:rsid w:val="00236525"/>
    <w:rsid w:val="00272154"/>
    <w:rsid w:val="002B5EC0"/>
    <w:rsid w:val="003060D0"/>
    <w:rsid w:val="003E1706"/>
    <w:rsid w:val="005367FD"/>
    <w:rsid w:val="00585F5F"/>
    <w:rsid w:val="005A2E35"/>
    <w:rsid w:val="005B4CB3"/>
    <w:rsid w:val="006E58F1"/>
    <w:rsid w:val="006F2981"/>
    <w:rsid w:val="00772E3D"/>
    <w:rsid w:val="007909D9"/>
    <w:rsid w:val="00867716"/>
    <w:rsid w:val="009274C1"/>
    <w:rsid w:val="00946B9C"/>
    <w:rsid w:val="00A3239C"/>
    <w:rsid w:val="00A4282F"/>
    <w:rsid w:val="00A84730"/>
    <w:rsid w:val="00AA18D2"/>
    <w:rsid w:val="00AB19A7"/>
    <w:rsid w:val="00C07687"/>
    <w:rsid w:val="00D439F5"/>
    <w:rsid w:val="00DC772D"/>
    <w:rsid w:val="00F93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0"/>
  </w:style>
  <w:style w:type="paragraph" w:styleId="Heading1">
    <w:name w:val="heading 1"/>
    <w:basedOn w:val="Normal"/>
    <w:next w:val="Normal"/>
    <w:link w:val="Heading1Char"/>
    <w:uiPriority w:val="9"/>
    <w:qFormat/>
    <w:rsid w:val="00867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4730"/>
    <w:pPr>
      <w:tabs>
        <w:tab w:val="center" w:pos="4320"/>
        <w:tab w:val="right" w:pos="8640"/>
      </w:tabs>
      <w:spacing w:after="0"/>
    </w:pPr>
  </w:style>
  <w:style w:type="character" w:customStyle="1" w:styleId="HeaderChar">
    <w:name w:val="Header Char"/>
    <w:basedOn w:val="DefaultParagraphFont"/>
    <w:link w:val="Header"/>
    <w:uiPriority w:val="99"/>
    <w:semiHidden/>
    <w:rsid w:val="00A84730"/>
  </w:style>
  <w:style w:type="paragraph" w:styleId="Footer">
    <w:name w:val="footer"/>
    <w:basedOn w:val="Normal"/>
    <w:link w:val="FooterChar"/>
    <w:uiPriority w:val="99"/>
    <w:semiHidden/>
    <w:unhideWhenUsed/>
    <w:rsid w:val="00A84730"/>
    <w:pPr>
      <w:tabs>
        <w:tab w:val="center" w:pos="4320"/>
        <w:tab w:val="right" w:pos="8640"/>
      </w:tabs>
      <w:spacing w:after="0"/>
    </w:pPr>
  </w:style>
  <w:style w:type="character" w:customStyle="1" w:styleId="FooterChar">
    <w:name w:val="Footer Char"/>
    <w:basedOn w:val="DefaultParagraphFont"/>
    <w:link w:val="Footer"/>
    <w:uiPriority w:val="99"/>
    <w:semiHidden/>
    <w:rsid w:val="00A84730"/>
  </w:style>
  <w:style w:type="paragraph" w:styleId="ListParagraph">
    <w:name w:val="List Paragraph"/>
    <w:basedOn w:val="Normal"/>
    <w:uiPriority w:val="34"/>
    <w:qFormat/>
    <w:rsid w:val="00F93FC5"/>
    <w:pPr>
      <w:ind w:left="720"/>
      <w:contextualSpacing/>
    </w:pPr>
  </w:style>
  <w:style w:type="paragraph" w:styleId="BalloonText">
    <w:name w:val="Balloon Text"/>
    <w:basedOn w:val="Normal"/>
    <w:link w:val="BalloonTextChar"/>
    <w:uiPriority w:val="99"/>
    <w:semiHidden/>
    <w:unhideWhenUsed/>
    <w:rsid w:val="008677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716"/>
    <w:rPr>
      <w:rFonts w:ascii="Tahoma" w:hAnsi="Tahoma" w:cs="Tahoma"/>
      <w:sz w:val="16"/>
      <w:szCs w:val="16"/>
    </w:rPr>
  </w:style>
  <w:style w:type="paragraph" w:styleId="TOC1">
    <w:name w:val="toc 1"/>
    <w:basedOn w:val="Normal"/>
    <w:next w:val="Normal"/>
    <w:autoRedefine/>
    <w:uiPriority w:val="39"/>
    <w:unhideWhenUsed/>
    <w:rsid w:val="00867716"/>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867716"/>
    <w:pPr>
      <w:spacing w:before="240" w:after="0"/>
    </w:pPr>
    <w:rPr>
      <w:b/>
      <w:bCs/>
      <w:sz w:val="20"/>
      <w:szCs w:val="20"/>
    </w:rPr>
  </w:style>
  <w:style w:type="paragraph" w:styleId="TOC3">
    <w:name w:val="toc 3"/>
    <w:basedOn w:val="Normal"/>
    <w:next w:val="Normal"/>
    <w:autoRedefine/>
    <w:uiPriority w:val="39"/>
    <w:unhideWhenUsed/>
    <w:rsid w:val="00867716"/>
    <w:pPr>
      <w:spacing w:after="0"/>
      <w:ind w:left="220"/>
    </w:pPr>
    <w:rPr>
      <w:sz w:val="20"/>
      <w:szCs w:val="20"/>
    </w:rPr>
  </w:style>
  <w:style w:type="paragraph" w:styleId="TOC4">
    <w:name w:val="toc 4"/>
    <w:basedOn w:val="Normal"/>
    <w:next w:val="Normal"/>
    <w:autoRedefine/>
    <w:uiPriority w:val="39"/>
    <w:unhideWhenUsed/>
    <w:rsid w:val="00867716"/>
    <w:pPr>
      <w:spacing w:after="0"/>
      <w:ind w:left="440"/>
    </w:pPr>
    <w:rPr>
      <w:sz w:val="20"/>
      <w:szCs w:val="20"/>
    </w:rPr>
  </w:style>
  <w:style w:type="paragraph" w:styleId="TOC5">
    <w:name w:val="toc 5"/>
    <w:basedOn w:val="Normal"/>
    <w:next w:val="Normal"/>
    <w:autoRedefine/>
    <w:uiPriority w:val="39"/>
    <w:unhideWhenUsed/>
    <w:rsid w:val="00867716"/>
    <w:pPr>
      <w:spacing w:after="0"/>
      <w:ind w:left="660"/>
    </w:pPr>
    <w:rPr>
      <w:sz w:val="20"/>
      <w:szCs w:val="20"/>
    </w:rPr>
  </w:style>
  <w:style w:type="paragraph" w:styleId="TOC6">
    <w:name w:val="toc 6"/>
    <w:basedOn w:val="Normal"/>
    <w:next w:val="Normal"/>
    <w:autoRedefine/>
    <w:uiPriority w:val="39"/>
    <w:unhideWhenUsed/>
    <w:rsid w:val="00867716"/>
    <w:pPr>
      <w:spacing w:after="0"/>
      <w:ind w:left="880"/>
    </w:pPr>
    <w:rPr>
      <w:sz w:val="20"/>
      <w:szCs w:val="20"/>
    </w:rPr>
  </w:style>
  <w:style w:type="paragraph" w:styleId="TOC7">
    <w:name w:val="toc 7"/>
    <w:basedOn w:val="Normal"/>
    <w:next w:val="Normal"/>
    <w:autoRedefine/>
    <w:uiPriority w:val="39"/>
    <w:unhideWhenUsed/>
    <w:rsid w:val="00867716"/>
    <w:pPr>
      <w:spacing w:after="0"/>
      <w:ind w:left="1100"/>
    </w:pPr>
    <w:rPr>
      <w:sz w:val="20"/>
      <w:szCs w:val="20"/>
    </w:rPr>
  </w:style>
  <w:style w:type="paragraph" w:styleId="TOC8">
    <w:name w:val="toc 8"/>
    <w:basedOn w:val="Normal"/>
    <w:next w:val="Normal"/>
    <w:autoRedefine/>
    <w:uiPriority w:val="39"/>
    <w:unhideWhenUsed/>
    <w:rsid w:val="00867716"/>
    <w:pPr>
      <w:spacing w:after="0"/>
      <w:ind w:left="1320"/>
    </w:pPr>
    <w:rPr>
      <w:sz w:val="20"/>
      <w:szCs w:val="20"/>
    </w:rPr>
  </w:style>
  <w:style w:type="paragraph" w:styleId="TOC9">
    <w:name w:val="toc 9"/>
    <w:basedOn w:val="Normal"/>
    <w:next w:val="Normal"/>
    <w:autoRedefine/>
    <w:uiPriority w:val="39"/>
    <w:unhideWhenUsed/>
    <w:rsid w:val="00867716"/>
    <w:pPr>
      <w:spacing w:after="0"/>
      <w:ind w:left="1540"/>
    </w:pPr>
    <w:rPr>
      <w:sz w:val="20"/>
      <w:szCs w:val="20"/>
    </w:rPr>
  </w:style>
  <w:style w:type="character" w:customStyle="1" w:styleId="Heading1Char">
    <w:name w:val="Heading 1 Char"/>
    <w:basedOn w:val="DefaultParagraphFont"/>
    <w:link w:val="Heading1"/>
    <w:uiPriority w:val="9"/>
    <w:rsid w:val="008677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77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06097-2A35-4F11-9121-63A55DE6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4746</Words>
  <Characters>27054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3</cp:revision>
  <dcterms:created xsi:type="dcterms:W3CDTF">2011-06-11T22:07:00Z</dcterms:created>
  <dcterms:modified xsi:type="dcterms:W3CDTF">2011-06-11T22:10:00Z</dcterms:modified>
</cp:coreProperties>
</file>