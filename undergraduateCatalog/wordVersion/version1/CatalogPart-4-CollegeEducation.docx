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A30" w:rsidRDefault="008102E8">
      <w:pPr>
        <w:pStyle w:val="TOC1"/>
        <w:tabs>
          <w:tab w:val="right" w:pos="10560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r w:rsidRPr="008102E8"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  <w:fldChar w:fldCharType="begin"/>
      </w:r>
      <w:r w:rsidR="00BB42A4" w:rsidRPr="00BB42A4"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  <w:instrText xml:space="preserve"> TOC \o "1-2" \h \z \u </w:instrText>
      </w:r>
      <w:r w:rsidRPr="008102E8"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  <w:fldChar w:fldCharType="separate"/>
      </w:r>
      <w:hyperlink w:anchor="_Toc295331391" w:history="1">
        <w:r w:rsidR="00555A30" w:rsidRPr="00B941E2">
          <w:rPr>
            <w:rStyle w:val="Hyperlink"/>
            <w:rFonts w:ascii="Times New Roman" w:hAnsi="Times New Roman"/>
            <w:noProof/>
            <w:spacing w:val="-26"/>
            <w:position w:val="-6"/>
          </w:rPr>
          <w:t>COLLEG</w:t>
        </w:r>
        <w:r w:rsidR="00555A30" w:rsidRPr="00B941E2">
          <w:rPr>
            <w:rStyle w:val="Hyperlink"/>
            <w:rFonts w:ascii="Times New Roman" w:hAnsi="Times New Roman"/>
            <w:noProof/>
            <w:position w:val="-6"/>
          </w:rPr>
          <w:t>E</w:t>
        </w:r>
        <w:r w:rsidR="00555A30" w:rsidRPr="00B941E2">
          <w:rPr>
            <w:rStyle w:val="Hyperlink"/>
            <w:rFonts w:ascii="Times New Roman" w:hAnsi="Times New Roman"/>
            <w:noProof/>
            <w:spacing w:val="29"/>
            <w:position w:val="-6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26"/>
            <w:position w:val="-6"/>
          </w:rPr>
          <w:t>OF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A30" w:rsidRDefault="008102E8">
      <w:pPr>
        <w:pStyle w:val="TOC1"/>
        <w:tabs>
          <w:tab w:val="right" w:pos="10560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295331392" w:history="1">
        <w:r w:rsidR="00555A30" w:rsidRPr="00B941E2">
          <w:rPr>
            <w:rStyle w:val="Hyperlink"/>
            <w:rFonts w:ascii="Times New Roman" w:hAnsi="Times New Roman"/>
            <w:noProof/>
            <w:spacing w:val="-26"/>
            <w:position w:val="4"/>
          </w:rPr>
          <w:t>EDUC</w:t>
        </w:r>
        <w:r w:rsidR="00555A30" w:rsidRPr="00B941E2">
          <w:rPr>
            <w:rStyle w:val="Hyperlink"/>
            <w:rFonts w:ascii="Times New Roman" w:hAnsi="Times New Roman"/>
            <w:noProof/>
            <w:spacing w:val="-132"/>
            <w:position w:val="4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  <w:spacing w:val="-26"/>
            <w:position w:val="4"/>
          </w:rPr>
          <w:t>TION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A30" w:rsidRDefault="008102E8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393" w:history="1">
        <w:r w:rsidR="00555A30" w:rsidRPr="00B941E2">
          <w:rPr>
            <w:rStyle w:val="Hyperlink"/>
            <w:rFonts w:ascii="Times New Roman" w:hAnsi="Times New Roman"/>
            <w:noProof/>
            <w:spacing w:val="-4"/>
          </w:rPr>
          <w:t>COLLEG</w:t>
        </w:r>
        <w:r w:rsidR="00555A30" w:rsidRPr="00B941E2">
          <w:rPr>
            <w:rStyle w:val="Hyperlink"/>
            <w:rFonts w:ascii="Times New Roman" w:hAnsi="Times New Roman"/>
            <w:noProof/>
          </w:rPr>
          <w:t>E</w:t>
        </w:r>
        <w:r w:rsidR="00555A30" w:rsidRPr="00B941E2">
          <w:rPr>
            <w:rStyle w:val="Hyperlink"/>
            <w:rFonts w:ascii="Times New Roman" w:hAnsi="Times New Roman"/>
            <w:noProof/>
            <w:spacing w:val="38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4"/>
          </w:rPr>
          <w:t>O</w:t>
        </w:r>
        <w:r w:rsidR="00555A30" w:rsidRPr="00B941E2">
          <w:rPr>
            <w:rStyle w:val="Hyperlink"/>
            <w:rFonts w:ascii="Times New Roman" w:hAnsi="Times New Roman"/>
            <w:noProof/>
          </w:rPr>
          <w:t>F</w:t>
        </w:r>
        <w:r w:rsidR="00555A30" w:rsidRPr="00B941E2">
          <w:rPr>
            <w:rStyle w:val="Hyperlink"/>
            <w:rFonts w:ascii="Times New Roman" w:hAnsi="Times New Roman"/>
            <w:noProof/>
            <w:spacing w:val="38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4"/>
          </w:rPr>
          <w:t>EDUC</w:t>
        </w:r>
        <w:r w:rsidR="00555A30" w:rsidRPr="00B941E2">
          <w:rPr>
            <w:rStyle w:val="Hyperlink"/>
            <w:rFonts w:ascii="Times New Roman" w:hAnsi="Times New Roman"/>
            <w:noProof/>
            <w:spacing w:val="-63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  <w:spacing w:val="-4"/>
          </w:rPr>
          <w:t>TION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5A30" w:rsidRDefault="008102E8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394" w:history="1">
        <w:r w:rsidR="00555A30" w:rsidRPr="00B941E2">
          <w:rPr>
            <w:rStyle w:val="Hyperlink"/>
            <w:rFonts w:ascii="Times New Roman" w:hAnsi="Times New Roman"/>
            <w:noProof/>
          </w:rPr>
          <w:t>DEPARTMENT OF TEACHER EDUCATION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5A30" w:rsidRDefault="008102E8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395" w:history="1"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ACCREDI</w:t>
        </w:r>
        <w:r w:rsidR="00555A30" w:rsidRPr="00B941E2">
          <w:rPr>
            <w:rStyle w:val="Hyperlink"/>
            <w:rFonts w:ascii="Times New Roman" w:hAnsi="Times New Roman"/>
            <w:noProof/>
            <w:spacing w:val="-15"/>
          </w:rPr>
          <w:t>TA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TION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5A30" w:rsidRDefault="008102E8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396" w:history="1"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CE</w:t>
        </w:r>
        <w:r w:rsidR="00555A30" w:rsidRPr="00B941E2">
          <w:rPr>
            <w:rStyle w:val="Hyperlink"/>
            <w:rFonts w:ascii="Times New Roman" w:hAnsi="Times New Roman"/>
            <w:noProof/>
            <w:spacing w:val="-8"/>
          </w:rPr>
          <w:t>R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TIFIC</w:t>
        </w:r>
        <w:r w:rsidR="00555A30"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TION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5A30" w:rsidRDefault="008102E8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397" w:history="1"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TEACHE</w:t>
        </w:r>
        <w:r w:rsidR="00555A30" w:rsidRPr="00B941E2">
          <w:rPr>
            <w:rStyle w:val="Hyperlink"/>
            <w:rFonts w:ascii="Times New Roman" w:hAnsi="Times New Roman"/>
            <w:noProof/>
          </w:rPr>
          <w:t>R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EDUC</w:t>
        </w:r>
        <w:r w:rsidR="00555A30"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TIO</w:t>
        </w:r>
        <w:r w:rsidR="00555A30" w:rsidRPr="00B941E2">
          <w:rPr>
            <w:rStyle w:val="Hyperlink"/>
            <w:rFonts w:ascii="Times New Roman" w:hAnsi="Times New Roman"/>
            <w:noProof/>
          </w:rPr>
          <w:t>N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GOVERNANC</w:t>
        </w:r>
        <w:r w:rsidR="00555A30" w:rsidRPr="00B941E2">
          <w:rPr>
            <w:rStyle w:val="Hyperlink"/>
            <w:rFonts w:ascii="Times New Roman" w:hAnsi="Times New Roman"/>
            <w:noProof/>
          </w:rPr>
          <w:t>E</w:t>
        </w:r>
        <w:r w:rsidR="00555A30" w:rsidRPr="00B941E2">
          <w:rPr>
            <w:rStyle w:val="Hyperlink"/>
            <w:rFonts w:ascii="Times New Roman" w:hAnsi="Times New Roman"/>
            <w:noProof/>
            <w:spacing w:val="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AN</w:t>
        </w:r>
        <w:r w:rsidR="00555A30" w:rsidRPr="00B941E2">
          <w:rPr>
            <w:rStyle w:val="Hyperlink"/>
            <w:rFonts w:ascii="Times New Roman" w:hAnsi="Times New Roman"/>
            <w:noProof/>
          </w:rPr>
          <w:t>D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CURRICULA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5A30" w:rsidRDefault="008102E8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398" w:history="1">
        <w:r w:rsidR="00555A30" w:rsidRPr="00B941E2">
          <w:rPr>
            <w:rStyle w:val="Hyperlink"/>
            <w:rFonts w:ascii="Times New Roman" w:hAnsi="Times New Roman"/>
            <w:noProof/>
            <w:spacing w:val="-2"/>
          </w:rPr>
          <w:t>BACHELO</w:t>
        </w:r>
        <w:r w:rsidR="00555A30" w:rsidRPr="00B941E2">
          <w:rPr>
            <w:rStyle w:val="Hyperlink"/>
            <w:rFonts w:ascii="Times New Roman" w:hAnsi="Times New Roman"/>
            <w:noProof/>
          </w:rPr>
          <w:t>R</w:t>
        </w:r>
        <w:r w:rsidR="00555A30" w:rsidRPr="00B941E2">
          <w:rPr>
            <w:rStyle w:val="Hyperlink"/>
            <w:rFonts w:ascii="Times New Roman" w:hAnsi="Times New Roman"/>
            <w:noProof/>
            <w:spacing w:val="17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2"/>
          </w:rPr>
          <w:t>O</w:t>
        </w:r>
        <w:r w:rsidR="00555A30" w:rsidRPr="00B941E2">
          <w:rPr>
            <w:rStyle w:val="Hyperlink"/>
            <w:rFonts w:ascii="Times New Roman" w:hAnsi="Times New Roman"/>
            <w:noProof/>
          </w:rPr>
          <w:t>F</w:t>
        </w:r>
        <w:r w:rsidR="00555A30" w:rsidRPr="00B941E2">
          <w:rPr>
            <w:rStyle w:val="Hyperlink"/>
            <w:rFonts w:ascii="Times New Roman" w:hAnsi="Times New Roman"/>
            <w:noProof/>
            <w:spacing w:val="8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2"/>
          </w:rPr>
          <w:t>SCIENC</w:t>
        </w:r>
        <w:r w:rsidR="00555A30" w:rsidRPr="00B941E2">
          <w:rPr>
            <w:rStyle w:val="Hyperlink"/>
            <w:rFonts w:ascii="Times New Roman" w:hAnsi="Times New Roman"/>
            <w:noProof/>
          </w:rPr>
          <w:t>E</w:t>
        </w:r>
        <w:r w:rsidR="00555A30" w:rsidRPr="00B941E2">
          <w:rPr>
            <w:rStyle w:val="Hyperlink"/>
            <w:rFonts w:ascii="Times New Roman" w:hAnsi="Times New Roman"/>
            <w:noProof/>
            <w:spacing w:val="17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2"/>
          </w:rPr>
          <w:t>I</w:t>
        </w:r>
        <w:r w:rsidR="00555A30" w:rsidRPr="00B941E2">
          <w:rPr>
            <w:rStyle w:val="Hyperlink"/>
            <w:rFonts w:ascii="Times New Roman" w:hAnsi="Times New Roman"/>
            <w:noProof/>
          </w:rPr>
          <w:t>N</w:t>
        </w:r>
        <w:r w:rsidR="00555A30" w:rsidRPr="00B941E2">
          <w:rPr>
            <w:rStyle w:val="Hyperlink"/>
            <w:rFonts w:ascii="Times New Roman" w:hAnsi="Times New Roman"/>
            <w:noProof/>
            <w:spacing w:val="17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2"/>
          </w:rPr>
          <w:t>EAR</w:t>
        </w:r>
        <w:r w:rsidR="00555A30" w:rsidRPr="00B941E2">
          <w:rPr>
            <w:rStyle w:val="Hyperlink"/>
            <w:rFonts w:ascii="Times New Roman" w:hAnsi="Times New Roman"/>
            <w:noProof/>
            <w:spacing w:val="-24"/>
          </w:rPr>
          <w:t>L</w:t>
        </w:r>
        <w:r w:rsidR="00555A30" w:rsidRPr="00B941E2">
          <w:rPr>
            <w:rStyle w:val="Hyperlink"/>
            <w:rFonts w:ascii="Times New Roman" w:hAnsi="Times New Roman"/>
            <w:noProof/>
          </w:rPr>
          <w:t>Y</w:t>
        </w:r>
        <w:r w:rsidR="00555A30" w:rsidRPr="00B941E2">
          <w:rPr>
            <w:rStyle w:val="Hyperlink"/>
            <w:rFonts w:ascii="Times New Roman" w:hAnsi="Times New Roman"/>
            <w:noProof/>
            <w:spacing w:val="8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2"/>
          </w:rPr>
          <w:t>CHILDHOO</w:t>
        </w:r>
        <w:r w:rsidR="00555A30" w:rsidRPr="00B941E2">
          <w:rPr>
            <w:rStyle w:val="Hyperlink"/>
            <w:rFonts w:ascii="Times New Roman" w:hAnsi="Times New Roman"/>
            <w:noProof/>
          </w:rPr>
          <w:t>D</w:t>
        </w:r>
        <w:r w:rsidR="00555A30" w:rsidRPr="00B941E2">
          <w:rPr>
            <w:rStyle w:val="Hyperlink"/>
            <w:rFonts w:ascii="Times New Roman" w:hAnsi="Times New Roman"/>
            <w:noProof/>
            <w:spacing w:val="17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2"/>
          </w:rPr>
          <w:t>EDUC</w:t>
        </w:r>
        <w:r w:rsidR="00555A30" w:rsidRPr="00B941E2">
          <w:rPr>
            <w:rStyle w:val="Hyperlink"/>
            <w:rFonts w:ascii="Times New Roman" w:hAnsi="Times New Roman"/>
            <w:noProof/>
            <w:spacing w:val="-20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  <w:spacing w:val="-2"/>
          </w:rPr>
          <w:t>TION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5A30" w:rsidRDefault="008102E8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399" w:history="1"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BACHELO</w:t>
        </w:r>
        <w:r w:rsidR="00555A30" w:rsidRPr="00B941E2">
          <w:rPr>
            <w:rStyle w:val="Hyperlink"/>
            <w:rFonts w:ascii="Times New Roman" w:hAnsi="Times New Roman"/>
            <w:noProof/>
          </w:rPr>
          <w:t>R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O</w:t>
        </w:r>
        <w:r w:rsidR="00555A30" w:rsidRPr="00B941E2">
          <w:rPr>
            <w:rStyle w:val="Hyperlink"/>
            <w:rFonts w:ascii="Times New Roman" w:hAnsi="Times New Roman"/>
            <w:noProof/>
          </w:rPr>
          <w:t>F</w:t>
        </w:r>
        <w:r w:rsidR="00555A30" w:rsidRPr="00B941E2">
          <w:rPr>
            <w:rStyle w:val="Hyperlink"/>
            <w:rFonts w:ascii="Times New Roman" w:hAnsi="Times New Roman"/>
            <w:noProof/>
            <w:spacing w:val="6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SCIENC</w:t>
        </w:r>
        <w:r w:rsidR="00555A30" w:rsidRPr="00B941E2">
          <w:rPr>
            <w:rStyle w:val="Hyperlink"/>
            <w:rFonts w:ascii="Times New Roman" w:hAnsi="Times New Roman"/>
            <w:noProof/>
          </w:rPr>
          <w:t>E</w:t>
        </w:r>
        <w:r w:rsidR="00555A30" w:rsidRPr="00B941E2">
          <w:rPr>
            <w:rStyle w:val="Hyperlink"/>
            <w:rFonts w:ascii="Times New Roman" w:hAnsi="Times New Roman"/>
            <w:noProof/>
            <w:spacing w:val="12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I</w:t>
        </w:r>
        <w:r w:rsidR="00555A30" w:rsidRPr="00B941E2">
          <w:rPr>
            <w:rStyle w:val="Hyperlink"/>
            <w:rFonts w:ascii="Times New Roman" w:hAnsi="Times New Roman"/>
            <w:noProof/>
          </w:rPr>
          <w:t>N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MIDDL</w:t>
        </w:r>
        <w:r w:rsidR="00555A30" w:rsidRPr="00B941E2">
          <w:rPr>
            <w:rStyle w:val="Hyperlink"/>
            <w:rFonts w:ascii="Times New Roman" w:hAnsi="Times New Roman"/>
            <w:noProof/>
          </w:rPr>
          <w:t>E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GRADE</w:t>
        </w:r>
        <w:r w:rsidR="00555A30" w:rsidRPr="00B941E2">
          <w:rPr>
            <w:rStyle w:val="Hyperlink"/>
            <w:rFonts w:ascii="Times New Roman" w:hAnsi="Times New Roman"/>
            <w:noProof/>
          </w:rPr>
          <w:t>S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EDUC</w:t>
        </w:r>
        <w:r w:rsidR="00555A30"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TIO</w:t>
        </w:r>
        <w:r w:rsidR="00555A30" w:rsidRPr="00B941E2">
          <w:rPr>
            <w:rStyle w:val="Hyperlink"/>
            <w:rFonts w:ascii="Times New Roman" w:hAnsi="Times New Roman"/>
            <w:noProof/>
          </w:rPr>
          <w:t>N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(MGE</w:t>
        </w:r>
        <w:r w:rsidR="00555A30" w:rsidRPr="00B941E2">
          <w:rPr>
            <w:rStyle w:val="Hyperlink"/>
            <w:rFonts w:ascii="Times New Roman" w:hAnsi="Times New Roman"/>
            <w:noProof/>
          </w:rPr>
          <w:t>D</w:t>
        </w:r>
        <w:r w:rsidR="00555A30" w:rsidRPr="00B941E2">
          <w:rPr>
            <w:rStyle w:val="Hyperlink"/>
            <w:rFonts w:ascii="Times New Roman" w:hAnsi="Times New Roman"/>
            <w:noProof/>
            <w:spacing w:val="-2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4-8)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5A30" w:rsidRDefault="008102E8">
      <w:pPr>
        <w:pStyle w:val="TOC2"/>
        <w:tabs>
          <w:tab w:val="left" w:pos="6244"/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0" w:history="1">
        <w:r w:rsidR="00555A30" w:rsidRPr="00B941E2">
          <w:rPr>
            <w:rStyle w:val="Hyperlink"/>
            <w:rFonts w:ascii="Times New Roman" w:hAnsi="Times New Roman"/>
            <w:noProof/>
            <w:spacing w:val="-2"/>
          </w:rPr>
          <w:t>B.S</w:t>
        </w:r>
        <w:r w:rsidR="00555A30" w:rsidRPr="00B941E2">
          <w:rPr>
            <w:rStyle w:val="Hyperlink"/>
            <w:rFonts w:ascii="Times New Roman" w:hAnsi="Times New Roman"/>
            <w:noProof/>
          </w:rPr>
          <w:t>.</w:t>
        </w:r>
        <w:r w:rsidR="00555A30" w:rsidRPr="00B941E2">
          <w:rPr>
            <w:rStyle w:val="Hyperlink"/>
            <w:rFonts w:ascii="Times New Roman" w:hAnsi="Times New Roman"/>
            <w:noProof/>
            <w:spacing w:val="-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2"/>
          </w:rPr>
          <w:t>I</w:t>
        </w:r>
        <w:r w:rsidR="00555A30" w:rsidRPr="00B941E2">
          <w:rPr>
            <w:rStyle w:val="Hyperlink"/>
            <w:rFonts w:ascii="Times New Roman" w:hAnsi="Times New Roman"/>
            <w:noProof/>
          </w:rPr>
          <w:t>N</w:t>
        </w:r>
        <w:r w:rsidR="00555A30" w:rsidRPr="00B941E2">
          <w:rPr>
            <w:rStyle w:val="Hyperlink"/>
            <w:rFonts w:ascii="Times New Roman" w:hAnsi="Times New Roman"/>
            <w:noProof/>
            <w:spacing w:val="17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2"/>
          </w:rPr>
          <w:t>SPECIA</w:t>
        </w:r>
        <w:r w:rsidR="00555A30" w:rsidRPr="00B941E2">
          <w:rPr>
            <w:rStyle w:val="Hyperlink"/>
            <w:rFonts w:ascii="Times New Roman" w:hAnsi="Times New Roman"/>
            <w:noProof/>
          </w:rPr>
          <w:t>L</w:t>
        </w:r>
        <w:r w:rsidR="00555A30" w:rsidRPr="00B941E2">
          <w:rPr>
            <w:rStyle w:val="Hyperlink"/>
            <w:rFonts w:ascii="Times New Roman" w:hAnsi="Times New Roman"/>
            <w:noProof/>
            <w:spacing w:val="4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2"/>
          </w:rPr>
          <w:t>EDUC</w:t>
        </w:r>
        <w:r w:rsidR="00555A30" w:rsidRPr="00B941E2">
          <w:rPr>
            <w:rStyle w:val="Hyperlink"/>
            <w:rFonts w:ascii="Times New Roman" w:hAnsi="Times New Roman"/>
            <w:noProof/>
            <w:spacing w:val="-20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  <w:spacing w:val="-2"/>
          </w:rPr>
          <w:t>TIO</w:t>
        </w:r>
        <w:r w:rsidR="00555A30" w:rsidRPr="00B941E2">
          <w:rPr>
            <w:rStyle w:val="Hyperlink"/>
            <w:rFonts w:ascii="Times New Roman" w:hAnsi="Times New Roman"/>
            <w:noProof/>
          </w:rPr>
          <w:t>N</w:t>
        </w:r>
        <w:r w:rsidR="00555A30" w:rsidRPr="00B941E2">
          <w:rPr>
            <w:rStyle w:val="Hyperlink"/>
            <w:rFonts w:ascii="Times New Roman" w:hAnsi="Times New Roman"/>
            <w:noProof/>
            <w:spacing w:val="17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2"/>
          </w:rPr>
          <w:t>ADAPTED</w:t>
        </w:r>
        <w:r w:rsidR="00555A30" w:rsidRPr="00B941E2">
          <w:rPr>
            <w:rStyle w:val="Hyperlink"/>
            <w:rFonts w:ascii="Times New Roman" w:hAnsi="Times New Roman"/>
            <w:noProof/>
            <w:spacing w:val="4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2"/>
          </w:rPr>
          <w:t>CURRICULU</w:t>
        </w:r>
        <w:r w:rsidR="00555A30" w:rsidRPr="00B941E2">
          <w:rPr>
            <w:rStyle w:val="Hyperlink"/>
            <w:rFonts w:ascii="Times New Roman" w:hAnsi="Times New Roman"/>
            <w:noProof/>
          </w:rPr>
          <w:t>M</w:t>
        </w:r>
        <w:r w:rsidR="00555A30" w:rsidRPr="00B941E2">
          <w:rPr>
            <w:rStyle w:val="Hyperlink"/>
            <w:rFonts w:ascii="Times New Roman" w:hAnsi="Times New Roman"/>
            <w:noProof/>
            <w:spacing w:val="17"/>
          </w:rPr>
          <w:t xml:space="preserve"> </w:t>
        </w:r>
        <w:r w:rsidR="00555A30">
          <w:rPr>
            <w:b w:val="0"/>
            <w:bCs w:val="0"/>
            <w:noProof/>
            <w:sz w:val="22"/>
            <w:szCs w:val="22"/>
          </w:rPr>
          <w:tab/>
        </w:r>
        <w:r w:rsidR="00555A30" w:rsidRPr="00B941E2">
          <w:rPr>
            <w:rStyle w:val="Hyperlink"/>
            <w:rFonts w:ascii="Times New Roman" w:hAnsi="Times New Roman"/>
            <w:noProof/>
            <w:spacing w:val="17"/>
          </w:rPr>
          <w:t>P</w:t>
        </w:r>
        <w:r w:rsidR="00555A30" w:rsidRPr="00B941E2">
          <w:rPr>
            <w:rStyle w:val="Hyperlink"/>
            <w:rFonts w:ascii="Times New Roman" w:hAnsi="Times New Roman"/>
            <w:noProof/>
            <w:spacing w:val="-2"/>
          </w:rPr>
          <w:t>-12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5A30" w:rsidRDefault="008102E8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1" w:history="1"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OFFIC</w:t>
        </w:r>
        <w:r w:rsidR="00555A30" w:rsidRPr="00B941E2">
          <w:rPr>
            <w:rStyle w:val="Hyperlink"/>
            <w:rFonts w:ascii="Times New Roman" w:hAnsi="Times New Roman"/>
            <w:noProof/>
          </w:rPr>
          <w:t>E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O</w:t>
        </w:r>
        <w:r w:rsidR="00555A30" w:rsidRPr="00B941E2">
          <w:rPr>
            <w:rStyle w:val="Hyperlink"/>
            <w:rFonts w:ascii="Times New Roman" w:hAnsi="Times New Roman"/>
            <w:noProof/>
          </w:rPr>
          <w:t>F</w:t>
        </w:r>
        <w:r w:rsidR="00555A30" w:rsidRPr="00B941E2">
          <w:rPr>
            <w:rStyle w:val="Hyperlink"/>
            <w:rFonts w:ascii="Times New Roman" w:hAnsi="Times New Roman"/>
            <w:noProof/>
            <w:spacing w:val="-7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ADMISSIO</w:t>
        </w:r>
        <w:r w:rsidR="00555A30" w:rsidRPr="00B941E2">
          <w:rPr>
            <w:rStyle w:val="Hyperlink"/>
            <w:rFonts w:ascii="Times New Roman" w:hAnsi="Times New Roman"/>
            <w:noProof/>
          </w:rPr>
          <w:t>N</w:t>
        </w:r>
        <w:r w:rsidR="00555A30" w:rsidRPr="00B941E2">
          <w:rPr>
            <w:rStyle w:val="Hyperlink"/>
            <w:rFonts w:ascii="Times New Roman" w:hAnsi="Times New Roman"/>
            <w:noProof/>
            <w:spacing w:val="9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4"/>
          </w:rPr>
          <w:t>T</w:t>
        </w:r>
        <w:r w:rsidR="00555A30" w:rsidRPr="00B941E2">
          <w:rPr>
            <w:rStyle w:val="Hyperlink"/>
            <w:rFonts w:ascii="Times New Roman" w:hAnsi="Times New Roman"/>
            <w:noProof/>
          </w:rPr>
          <w:t>O</w:t>
        </w:r>
        <w:r w:rsidR="00555A30" w:rsidRPr="00B941E2">
          <w:rPr>
            <w:rStyle w:val="Hyperlink"/>
            <w:rFonts w:ascii="Times New Roman" w:hAnsi="Times New Roman"/>
            <w:noProof/>
            <w:spacing w:val="9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TH</w:t>
        </w:r>
        <w:r w:rsidR="00555A30" w:rsidRPr="00B941E2">
          <w:rPr>
            <w:rStyle w:val="Hyperlink"/>
            <w:rFonts w:ascii="Times New Roman" w:hAnsi="Times New Roman"/>
            <w:noProof/>
          </w:rPr>
          <w:t>E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PROFESSIONA</w:t>
        </w:r>
        <w:r w:rsidR="00555A30" w:rsidRPr="00B941E2">
          <w:rPr>
            <w:rStyle w:val="Hyperlink"/>
            <w:rFonts w:ascii="Times New Roman" w:hAnsi="Times New Roman"/>
            <w:noProof/>
          </w:rPr>
          <w:t>L</w:t>
        </w:r>
        <w:r w:rsidR="00555A30" w:rsidRPr="00B941E2">
          <w:rPr>
            <w:rStyle w:val="Hyperlink"/>
            <w:rFonts w:ascii="Times New Roman" w:hAnsi="Times New Roman"/>
            <w:noProof/>
            <w:spacing w:val="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EDUC</w:t>
        </w:r>
        <w:r w:rsidR="00555A30"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TIO</w:t>
        </w:r>
        <w:r w:rsidR="00555A30" w:rsidRPr="00B941E2">
          <w:rPr>
            <w:rStyle w:val="Hyperlink"/>
            <w:rFonts w:ascii="Times New Roman" w:hAnsi="Times New Roman"/>
            <w:noProof/>
          </w:rPr>
          <w:t>N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UNIT/TEACHE</w:t>
        </w:r>
        <w:r w:rsidR="00555A30" w:rsidRPr="00B941E2">
          <w:rPr>
            <w:rStyle w:val="Hyperlink"/>
            <w:rFonts w:ascii="Times New Roman" w:hAnsi="Times New Roman"/>
            <w:noProof/>
          </w:rPr>
          <w:t>R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EDUC</w:t>
        </w:r>
        <w:r w:rsidR="00555A30"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TION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5A30" w:rsidRDefault="008102E8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2" w:history="1"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APPLIC</w:t>
        </w:r>
        <w:r w:rsidR="00555A30"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TIO</w:t>
        </w:r>
        <w:r w:rsidR="00555A30" w:rsidRPr="00B941E2">
          <w:rPr>
            <w:rStyle w:val="Hyperlink"/>
            <w:rFonts w:ascii="Times New Roman" w:hAnsi="Times New Roman"/>
            <w:noProof/>
          </w:rPr>
          <w:t>N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FO</w:t>
        </w:r>
        <w:r w:rsidR="00555A30" w:rsidRPr="00B941E2">
          <w:rPr>
            <w:rStyle w:val="Hyperlink"/>
            <w:rFonts w:ascii="Times New Roman" w:hAnsi="Times New Roman"/>
            <w:noProof/>
          </w:rPr>
          <w:t>R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 xml:space="preserve"> ADMISSION</w:t>
        </w:r>
        <w:r w:rsidR="00555A30" w:rsidRPr="00B941E2">
          <w:rPr>
            <w:rStyle w:val="Hyperlink"/>
            <w:rFonts w:ascii="Times New Roman" w:hAnsi="Times New Roman"/>
            <w:noProof/>
          </w:rPr>
          <w:t>S</w:t>
        </w:r>
        <w:r w:rsidR="00555A30" w:rsidRPr="00B941E2">
          <w:rPr>
            <w:rStyle w:val="Hyperlink"/>
            <w:rFonts w:ascii="Times New Roman" w:hAnsi="Times New Roman"/>
            <w:noProof/>
            <w:spacing w:val="9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4"/>
          </w:rPr>
          <w:t>T</w:t>
        </w:r>
        <w:r w:rsidR="00555A30" w:rsidRPr="00B941E2">
          <w:rPr>
            <w:rStyle w:val="Hyperlink"/>
            <w:rFonts w:ascii="Times New Roman" w:hAnsi="Times New Roman"/>
            <w:noProof/>
          </w:rPr>
          <w:t>O</w:t>
        </w:r>
        <w:r w:rsidR="00555A30" w:rsidRPr="00B941E2">
          <w:rPr>
            <w:rStyle w:val="Hyperlink"/>
            <w:rFonts w:ascii="Times New Roman" w:hAnsi="Times New Roman"/>
            <w:noProof/>
            <w:spacing w:val="9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TH</w:t>
        </w:r>
        <w:r w:rsidR="00555A30" w:rsidRPr="00B941E2">
          <w:rPr>
            <w:rStyle w:val="Hyperlink"/>
            <w:rFonts w:ascii="Times New Roman" w:hAnsi="Times New Roman"/>
            <w:noProof/>
          </w:rPr>
          <w:t>E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PROFESSIONA</w:t>
        </w:r>
        <w:r w:rsidR="00555A30" w:rsidRPr="00B941E2">
          <w:rPr>
            <w:rStyle w:val="Hyperlink"/>
            <w:rFonts w:ascii="Times New Roman" w:hAnsi="Times New Roman"/>
            <w:noProof/>
          </w:rPr>
          <w:t>L</w:t>
        </w:r>
        <w:r w:rsidR="00555A30" w:rsidRPr="00B941E2">
          <w:rPr>
            <w:rStyle w:val="Hyperlink"/>
            <w:rFonts w:ascii="Times New Roman" w:hAnsi="Times New Roman"/>
            <w:noProof/>
            <w:spacing w:val="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EDUC</w:t>
        </w:r>
        <w:r w:rsidR="00555A30"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TIO</w:t>
        </w:r>
        <w:r w:rsidR="00555A30" w:rsidRPr="00B941E2">
          <w:rPr>
            <w:rStyle w:val="Hyperlink"/>
            <w:rFonts w:ascii="Times New Roman" w:hAnsi="Times New Roman"/>
            <w:noProof/>
          </w:rPr>
          <w:t>N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UNIT/TEACHE</w:t>
        </w:r>
        <w:r w:rsidR="00555A30" w:rsidRPr="00B941E2">
          <w:rPr>
            <w:rStyle w:val="Hyperlink"/>
            <w:rFonts w:ascii="Times New Roman" w:hAnsi="Times New Roman"/>
            <w:noProof/>
          </w:rPr>
          <w:t>R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EDUC</w:t>
        </w:r>
        <w:r w:rsidR="00555A30"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TION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5A30" w:rsidRDefault="008102E8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3" w:history="1"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REQUIREMENT</w:t>
        </w:r>
        <w:r w:rsidR="00555A30" w:rsidRPr="00B941E2">
          <w:rPr>
            <w:rStyle w:val="Hyperlink"/>
            <w:rFonts w:ascii="Times New Roman" w:hAnsi="Times New Roman"/>
            <w:noProof/>
          </w:rPr>
          <w:t>S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FO</w:t>
        </w:r>
        <w:r w:rsidR="00555A30" w:rsidRPr="00B941E2">
          <w:rPr>
            <w:rStyle w:val="Hyperlink"/>
            <w:rFonts w:ascii="Times New Roman" w:hAnsi="Times New Roman"/>
            <w:noProof/>
          </w:rPr>
          <w:t xml:space="preserve">R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ADMISSIO</w:t>
        </w:r>
        <w:r w:rsidR="00555A30" w:rsidRPr="00B941E2">
          <w:rPr>
            <w:rStyle w:val="Hyperlink"/>
            <w:rFonts w:ascii="Times New Roman" w:hAnsi="Times New Roman"/>
            <w:noProof/>
          </w:rPr>
          <w:t>N</w:t>
        </w:r>
        <w:r w:rsidR="00555A30" w:rsidRPr="00B941E2">
          <w:rPr>
            <w:rStyle w:val="Hyperlink"/>
            <w:rFonts w:ascii="Times New Roman" w:hAnsi="Times New Roman"/>
            <w:noProof/>
            <w:spacing w:val="9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4"/>
          </w:rPr>
          <w:t>T</w:t>
        </w:r>
        <w:r w:rsidR="00555A30" w:rsidRPr="00B941E2">
          <w:rPr>
            <w:rStyle w:val="Hyperlink"/>
            <w:rFonts w:ascii="Times New Roman" w:hAnsi="Times New Roman"/>
            <w:noProof/>
          </w:rPr>
          <w:t>O</w:t>
        </w:r>
        <w:r w:rsidR="00555A30" w:rsidRPr="00B941E2">
          <w:rPr>
            <w:rStyle w:val="Hyperlink"/>
            <w:rFonts w:ascii="Times New Roman" w:hAnsi="Times New Roman"/>
            <w:noProof/>
            <w:spacing w:val="9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TH</w:t>
        </w:r>
        <w:r w:rsidR="00555A30" w:rsidRPr="00B941E2">
          <w:rPr>
            <w:rStyle w:val="Hyperlink"/>
            <w:rFonts w:ascii="Times New Roman" w:hAnsi="Times New Roman"/>
            <w:noProof/>
          </w:rPr>
          <w:t>E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PROFESSIONA</w:t>
        </w:r>
        <w:r w:rsidR="00555A30" w:rsidRPr="00B941E2">
          <w:rPr>
            <w:rStyle w:val="Hyperlink"/>
            <w:rFonts w:ascii="Times New Roman" w:hAnsi="Times New Roman"/>
            <w:noProof/>
          </w:rPr>
          <w:t>L</w:t>
        </w:r>
        <w:r w:rsidR="00555A30" w:rsidRPr="00B941E2">
          <w:rPr>
            <w:rStyle w:val="Hyperlink"/>
            <w:rFonts w:ascii="Times New Roman" w:hAnsi="Times New Roman"/>
            <w:noProof/>
            <w:spacing w:val="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EDUC</w:t>
        </w:r>
        <w:r w:rsidR="00555A30"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TIO</w:t>
        </w:r>
        <w:r w:rsidR="00555A30" w:rsidRPr="00B941E2">
          <w:rPr>
            <w:rStyle w:val="Hyperlink"/>
            <w:rFonts w:ascii="Times New Roman" w:hAnsi="Times New Roman"/>
            <w:noProof/>
          </w:rPr>
          <w:t>N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UNIT/TEACHE</w:t>
        </w:r>
        <w:r w:rsidR="00555A30" w:rsidRPr="00B941E2">
          <w:rPr>
            <w:rStyle w:val="Hyperlink"/>
            <w:rFonts w:ascii="Times New Roman" w:hAnsi="Times New Roman"/>
            <w:noProof/>
          </w:rPr>
          <w:t>R</w:t>
        </w:r>
        <w:r w:rsidR="00555A30"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EDUC</w:t>
        </w:r>
        <w:r w:rsidR="00555A30"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  <w:spacing w:val="-1"/>
          </w:rPr>
          <w:t>TION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5A30" w:rsidRDefault="008102E8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4" w:history="1">
        <w:r w:rsidR="00555A30" w:rsidRPr="00B941E2">
          <w:rPr>
            <w:rStyle w:val="Hyperlink"/>
            <w:rFonts w:ascii="Times New Roman" w:hAnsi="Times New Roman"/>
            <w:noProof/>
            <w:spacing w:val="-4"/>
          </w:rPr>
          <w:t>ADVISEMEN</w:t>
        </w:r>
        <w:r w:rsidR="00555A30" w:rsidRPr="00B941E2">
          <w:rPr>
            <w:rStyle w:val="Hyperlink"/>
            <w:rFonts w:ascii="Times New Roman" w:hAnsi="Times New Roman"/>
            <w:noProof/>
          </w:rPr>
          <w:t>T</w:t>
        </w:r>
        <w:r w:rsidR="00555A30" w:rsidRPr="00B941E2">
          <w:rPr>
            <w:rStyle w:val="Hyperlink"/>
            <w:rFonts w:ascii="Times New Roman" w:hAnsi="Times New Roman"/>
            <w:noProof/>
            <w:spacing w:val="-12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4"/>
          </w:rPr>
          <w:t>ACADEMY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5A30" w:rsidRDefault="008102E8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5" w:history="1">
        <w:r w:rsidR="00555A30" w:rsidRPr="00B941E2">
          <w:rPr>
            <w:rStyle w:val="Hyperlink"/>
            <w:rFonts w:ascii="Times New Roman" w:hAnsi="Times New Roman"/>
            <w:noProof/>
          </w:rPr>
          <w:t>MINOR</w:t>
        </w:r>
        <w:r w:rsidR="00555A30"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IN</w:t>
        </w:r>
        <w:r w:rsidR="00555A30"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EDUC</w:t>
        </w:r>
        <w:r w:rsidR="00555A30" w:rsidRPr="00B941E2">
          <w:rPr>
            <w:rStyle w:val="Hyperlink"/>
            <w:rFonts w:ascii="Times New Roman" w:hAnsi="Times New Roman"/>
            <w:noProof/>
            <w:spacing w:val="-13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</w:rPr>
          <w:t>TION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5A30" w:rsidRDefault="008102E8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6" w:history="1">
        <w:r w:rsidR="00555A30" w:rsidRPr="00B941E2">
          <w:rPr>
            <w:rStyle w:val="Hyperlink"/>
            <w:rFonts w:ascii="Times New Roman" w:hAnsi="Times New Roman"/>
            <w:noProof/>
          </w:rPr>
          <w:t>DE</w:t>
        </w:r>
        <w:r w:rsidR="00555A30" w:rsidRPr="00B941E2">
          <w:rPr>
            <w:rStyle w:val="Hyperlink"/>
            <w:rFonts w:ascii="Times New Roman" w:hAnsi="Times New Roman"/>
            <w:noProof/>
            <w:spacing w:val="-18"/>
          </w:rPr>
          <w:t>P</w:t>
        </w:r>
        <w:r w:rsidR="00555A30" w:rsidRPr="00B941E2">
          <w:rPr>
            <w:rStyle w:val="Hyperlink"/>
            <w:rFonts w:ascii="Times New Roman" w:hAnsi="Times New Roman"/>
            <w:noProof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  <w:spacing w:val="-9"/>
          </w:rPr>
          <w:t>R</w:t>
        </w:r>
        <w:r w:rsidR="00555A30" w:rsidRPr="00B941E2">
          <w:rPr>
            <w:rStyle w:val="Hyperlink"/>
            <w:rFonts w:ascii="Times New Roman" w:hAnsi="Times New Roman"/>
            <w:noProof/>
          </w:rPr>
          <w:t>TMENT</w:t>
        </w:r>
        <w:r w:rsidR="00555A30" w:rsidRPr="00B941E2">
          <w:rPr>
            <w:rStyle w:val="Hyperlink"/>
            <w:rFonts w:ascii="Times New Roman" w:hAnsi="Times New Roman"/>
            <w:noProof/>
            <w:spacing w:val="16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OF</w:t>
        </w:r>
        <w:r w:rsidR="00555A30" w:rsidRPr="00B941E2">
          <w:rPr>
            <w:rStyle w:val="Hyperlink"/>
            <w:rFonts w:ascii="Times New Roman" w:hAnsi="Times New Roman"/>
            <w:noProof/>
            <w:spacing w:val="11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HEA</w:t>
        </w:r>
        <w:r w:rsidR="00555A30" w:rsidRPr="00B941E2">
          <w:rPr>
            <w:rStyle w:val="Hyperlink"/>
            <w:rFonts w:ascii="Times New Roman" w:hAnsi="Times New Roman"/>
            <w:noProof/>
            <w:spacing w:val="-22"/>
          </w:rPr>
          <w:t>L</w:t>
        </w:r>
        <w:r w:rsidR="00555A30" w:rsidRPr="00B941E2">
          <w:rPr>
            <w:rStyle w:val="Hyperlink"/>
            <w:rFonts w:ascii="Times New Roman" w:hAnsi="Times New Roman"/>
            <w:noProof/>
          </w:rPr>
          <w:t>TH, PHYSICAL</w:t>
        </w:r>
        <w:r w:rsidR="00555A30" w:rsidRPr="00B941E2">
          <w:rPr>
            <w:rStyle w:val="Hyperlink"/>
            <w:rFonts w:ascii="Times New Roman" w:hAnsi="Times New Roman"/>
            <w:noProof/>
            <w:spacing w:val="7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EDUC</w:t>
        </w:r>
        <w:r w:rsidR="00555A30" w:rsidRPr="00B941E2">
          <w:rPr>
            <w:rStyle w:val="Hyperlink"/>
            <w:rFonts w:ascii="Times New Roman" w:hAnsi="Times New Roman"/>
            <w:noProof/>
            <w:spacing w:val="-18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</w:rPr>
          <w:t>TION</w:t>
        </w:r>
        <w:r w:rsidR="00555A30" w:rsidRPr="00B941E2">
          <w:rPr>
            <w:rStyle w:val="Hyperlink"/>
            <w:rFonts w:ascii="Times New Roman" w:hAnsi="Times New Roman"/>
            <w:noProof/>
            <w:spacing w:val="7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AND</w:t>
        </w:r>
        <w:r w:rsidR="00555A30" w:rsidRPr="00B941E2">
          <w:rPr>
            <w:rStyle w:val="Hyperlink"/>
            <w:rFonts w:ascii="Times New Roman" w:hAnsi="Times New Roman"/>
            <w:noProof/>
            <w:spacing w:val="20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RECRE</w:t>
        </w:r>
        <w:r w:rsidR="00555A30" w:rsidRPr="00B941E2">
          <w:rPr>
            <w:rStyle w:val="Hyperlink"/>
            <w:rFonts w:ascii="Times New Roman" w:hAnsi="Times New Roman"/>
            <w:noProof/>
            <w:spacing w:val="-18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</w:rPr>
          <w:t>TION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5A30" w:rsidRDefault="008102E8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7" w:history="1">
        <w:r w:rsidR="00555A30" w:rsidRPr="00B941E2">
          <w:rPr>
            <w:rStyle w:val="Hyperlink"/>
            <w:rFonts w:ascii="Times New Roman" w:hAnsi="Times New Roman"/>
            <w:noProof/>
          </w:rPr>
          <w:t>BACHELOR OF</w:t>
        </w:r>
        <w:r w:rsidR="00555A30" w:rsidRPr="00B941E2">
          <w:rPr>
            <w:rStyle w:val="Hyperlink"/>
            <w:rFonts w:ascii="Times New Roman" w:hAnsi="Times New Roman"/>
            <w:noProof/>
            <w:spacing w:val="-9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SCIENCE DEGREE IN HEA</w:t>
        </w:r>
        <w:r w:rsidR="00555A30" w:rsidRPr="00B941E2">
          <w:rPr>
            <w:rStyle w:val="Hyperlink"/>
            <w:rFonts w:ascii="Times New Roman" w:hAnsi="Times New Roman"/>
            <w:noProof/>
            <w:spacing w:val="-22"/>
          </w:rPr>
          <w:t>L</w:t>
        </w:r>
        <w:r w:rsidR="00555A30" w:rsidRPr="00B941E2">
          <w:rPr>
            <w:rStyle w:val="Hyperlink"/>
            <w:rFonts w:ascii="Times New Roman" w:hAnsi="Times New Roman"/>
            <w:noProof/>
          </w:rPr>
          <w:t>TH</w:t>
        </w:r>
        <w:r w:rsidR="00555A30" w:rsidRPr="00B941E2">
          <w:rPr>
            <w:rStyle w:val="Hyperlink"/>
            <w:rFonts w:ascii="Times New Roman" w:hAnsi="Times New Roman"/>
            <w:noProof/>
            <w:spacing w:val="-10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AND</w:t>
        </w:r>
        <w:r w:rsidR="00555A30"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PHYSICAL</w:t>
        </w:r>
        <w:r w:rsidR="00555A30" w:rsidRPr="00B941E2">
          <w:rPr>
            <w:rStyle w:val="Hyperlink"/>
            <w:rFonts w:ascii="Times New Roman" w:hAnsi="Times New Roman"/>
            <w:noProof/>
            <w:spacing w:val="47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EDUC</w:t>
        </w:r>
        <w:r w:rsidR="00555A30" w:rsidRPr="00B941E2">
          <w:rPr>
            <w:rStyle w:val="Hyperlink"/>
            <w:rFonts w:ascii="Times New Roman" w:hAnsi="Times New Roman"/>
            <w:noProof/>
            <w:spacing w:val="-18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</w:rPr>
          <w:t>TION (TEACHING)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5A30" w:rsidRDefault="008102E8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8" w:history="1">
        <w:r w:rsidR="00555A30" w:rsidRPr="00B941E2">
          <w:rPr>
            <w:rStyle w:val="Hyperlink"/>
            <w:rFonts w:ascii="Times New Roman" w:hAnsi="Times New Roman"/>
            <w:noProof/>
          </w:rPr>
          <w:t>BACHELOR</w:t>
        </w:r>
        <w:r w:rsidR="00555A30"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OF</w:t>
        </w:r>
        <w:r w:rsidR="00555A30" w:rsidRPr="00B941E2">
          <w:rPr>
            <w:rStyle w:val="Hyperlink"/>
            <w:rFonts w:ascii="Times New Roman" w:hAnsi="Times New Roman"/>
            <w:noProof/>
            <w:spacing w:val="8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SCIENCE</w:t>
        </w:r>
        <w:r w:rsidR="00555A30"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DEGREE</w:t>
        </w:r>
        <w:r w:rsidR="00555A30"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IN</w:t>
        </w:r>
        <w:r w:rsidR="00555A30"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HEA</w:t>
        </w:r>
        <w:r w:rsidR="00555A30" w:rsidRPr="00B941E2">
          <w:rPr>
            <w:rStyle w:val="Hyperlink"/>
            <w:rFonts w:ascii="Times New Roman" w:hAnsi="Times New Roman"/>
            <w:noProof/>
            <w:spacing w:val="-17"/>
          </w:rPr>
          <w:t>L</w:t>
        </w:r>
        <w:r w:rsidR="00555A30" w:rsidRPr="00B941E2">
          <w:rPr>
            <w:rStyle w:val="Hyperlink"/>
            <w:rFonts w:ascii="Times New Roman" w:hAnsi="Times New Roman"/>
            <w:noProof/>
          </w:rPr>
          <w:t>TH, PHYSICAL</w:t>
        </w:r>
        <w:r w:rsidR="00555A30" w:rsidRPr="00B941E2">
          <w:rPr>
            <w:rStyle w:val="Hyperlink"/>
            <w:rFonts w:ascii="Times New Roman" w:hAnsi="Times New Roman"/>
            <w:noProof/>
            <w:spacing w:val="5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EDUC</w:t>
        </w:r>
        <w:r w:rsidR="00555A30" w:rsidRPr="00B941E2">
          <w:rPr>
            <w:rStyle w:val="Hyperlink"/>
            <w:rFonts w:ascii="Times New Roman" w:hAnsi="Times New Roman"/>
            <w:noProof/>
            <w:spacing w:val="-13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</w:rPr>
          <w:t>TION</w:t>
        </w:r>
        <w:r w:rsidR="00555A30" w:rsidRPr="00B941E2">
          <w:rPr>
            <w:rStyle w:val="Hyperlink"/>
            <w:rFonts w:ascii="Times New Roman" w:hAnsi="Times New Roman"/>
            <w:noProof/>
            <w:spacing w:val="5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AND</w:t>
        </w:r>
        <w:r w:rsidR="00555A30"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RECRE</w:t>
        </w:r>
        <w:r w:rsidR="00555A30" w:rsidRPr="00B941E2">
          <w:rPr>
            <w:rStyle w:val="Hyperlink"/>
            <w:rFonts w:ascii="Times New Roman" w:hAnsi="Times New Roman"/>
            <w:noProof/>
            <w:spacing w:val="-13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</w:rPr>
          <w:t>TION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5A30" w:rsidRDefault="008102E8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9" w:history="1">
        <w:r w:rsidR="00555A30" w:rsidRPr="00B941E2">
          <w:rPr>
            <w:rStyle w:val="Hyperlink"/>
            <w:rFonts w:ascii="Times New Roman" w:hAnsi="Times New Roman"/>
            <w:noProof/>
          </w:rPr>
          <w:t>ENDORSEMENT</w:t>
        </w:r>
        <w:r w:rsidR="00555A30" w:rsidRPr="00B941E2">
          <w:rPr>
            <w:rStyle w:val="Hyperlink"/>
            <w:rFonts w:ascii="Times New Roman" w:hAnsi="Times New Roman"/>
            <w:noProof/>
            <w:spacing w:val="12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IN</w:t>
        </w:r>
        <w:r w:rsidR="00555A30"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DRIVER</w:t>
        </w:r>
        <w:r w:rsidR="00555A30"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</w:rPr>
          <w:t>EDUC</w:t>
        </w:r>
        <w:r w:rsidR="00555A30" w:rsidRPr="00B941E2">
          <w:rPr>
            <w:rStyle w:val="Hyperlink"/>
            <w:rFonts w:ascii="Times New Roman" w:hAnsi="Times New Roman"/>
            <w:noProof/>
            <w:spacing w:val="-13"/>
          </w:rPr>
          <w:t>A</w:t>
        </w:r>
        <w:r w:rsidR="00555A30" w:rsidRPr="00B941E2">
          <w:rPr>
            <w:rStyle w:val="Hyperlink"/>
            <w:rFonts w:ascii="Times New Roman" w:hAnsi="Times New Roman"/>
            <w:noProof/>
          </w:rPr>
          <w:t>TION</w:t>
        </w:r>
        <w:r w:rsidR="00555A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B42A4" w:rsidRDefault="008102E8">
      <w:pPr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</w:pPr>
      <w:r w:rsidRPr="00BB42A4"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  <w:fldChar w:fldCharType="end"/>
      </w:r>
    </w:p>
    <w:p w:rsidR="00BB42A4" w:rsidRDefault="00BB42A4">
      <w:pPr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</w:pPr>
    </w:p>
    <w:p w:rsidR="00BB42A4" w:rsidRDefault="00BB42A4">
      <w:pPr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</w:pPr>
    </w:p>
    <w:p w:rsidR="00BB42A4" w:rsidRDefault="00BB42A4">
      <w:pPr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</w:pPr>
    </w:p>
    <w:p w:rsidR="00BB42A4" w:rsidRDefault="00BB42A4">
      <w:pPr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</w:pPr>
    </w:p>
    <w:p w:rsidR="00BB42A4" w:rsidRDefault="00BB42A4">
      <w:pPr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</w:pPr>
    </w:p>
    <w:p w:rsidR="00BB42A4" w:rsidRPr="00BB42A4" w:rsidRDefault="00BB42A4">
      <w:pPr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</w:pPr>
      <w:r w:rsidRPr="00BB42A4"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  <w:br w:type="page"/>
      </w:r>
    </w:p>
    <w:p w:rsidR="00BB42A4" w:rsidRDefault="00BB42A4">
      <w:pPr>
        <w:rPr>
          <w:rFonts w:ascii="Times New Roman" w:hAnsi="Times New Roman"/>
          <w:color w:val="191919"/>
          <w:spacing w:val="-26"/>
          <w:position w:val="-6"/>
          <w:sz w:val="128"/>
          <w:szCs w:val="128"/>
        </w:rPr>
      </w:pPr>
      <w:r>
        <w:rPr>
          <w:rFonts w:ascii="Times New Roman" w:hAnsi="Times New Roman"/>
          <w:color w:val="191919"/>
          <w:spacing w:val="-26"/>
          <w:position w:val="-6"/>
          <w:sz w:val="128"/>
          <w:szCs w:val="128"/>
        </w:rPr>
        <w:lastRenderedPageBreak/>
        <w:br w:type="page"/>
      </w:r>
    </w:p>
    <w:p w:rsidR="00152F3B" w:rsidRPr="00BB42A4" w:rsidRDefault="00152F3B" w:rsidP="00BB42A4">
      <w:pPr>
        <w:pStyle w:val="Heading1"/>
        <w:spacing w:before="0"/>
        <w:jc w:val="center"/>
        <w:rPr>
          <w:rFonts w:ascii="Times New Roman" w:hAnsi="Times New Roman"/>
          <w:color w:val="000000"/>
          <w:sz w:val="96"/>
          <w:szCs w:val="96"/>
        </w:rPr>
      </w:pPr>
      <w:r w:rsidRPr="00BB42A4">
        <w:rPr>
          <w:rFonts w:ascii="Times New Roman" w:hAnsi="Times New Roman"/>
          <w:noProof/>
          <w:color w:val="191919"/>
          <w:spacing w:val="-26"/>
          <w:position w:val="-6"/>
          <w:sz w:val="96"/>
          <w:szCs w:val="96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172085</wp:posOffset>
            </wp:positionV>
            <wp:extent cx="6448425" cy="4391025"/>
            <wp:effectExtent l="19050" t="0" r="9525" b="0"/>
            <wp:wrapSquare wrapText="bothSides"/>
            <wp:docPr id="7" name="Picture 0" descr="part2Educatio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EducationP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02E8" w:rsidRPr="008102E8">
        <w:rPr>
          <w:rFonts w:ascii="Calibri" w:hAnsi="Calibri"/>
          <w:noProof/>
          <w:color w:val="auto"/>
          <w:sz w:val="96"/>
          <w:szCs w:val="96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left:0;text-align:left;margin-left:20.85pt;margin-top:-71.7pt;width:12pt;height:50.6pt;z-index:-251641856;mso-position-horizontal-relative:page;mso-position-vertical-relative:text" o:allowincell="f" filled="f" stroked="f">
            <v:textbox style="layout-flow:vertical;mso-layout-flow-alt:bottom-to-top" inset="0,0,0,0">
              <w:txbxContent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8102E8" w:rsidRPr="008102E8">
        <w:rPr>
          <w:rFonts w:ascii="Calibri" w:hAnsi="Calibri"/>
          <w:noProof/>
          <w:color w:val="auto"/>
          <w:sz w:val="96"/>
          <w:szCs w:val="96"/>
          <w:lang w:eastAsia="en-US"/>
        </w:rPr>
        <w:pict>
          <v:shape id="_x0000_s1075" type="#_x0000_t202" style="position:absolute;left:0;text-align:left;margin-left:20.85pt;margin-top:-157.2pt;width:12pt;height:41.8pt;z-index:-251640832;mso-position-horizontal-relative:page;mso-position-vertical-relative:text" o:allowincell="f" filled="f" stroked="f">
            <v:textbox style="layout-flow:vertical;mso-layout-flow-alt:bottom-to-top" inset="0,0,0,0">
              <w:txbxContent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bookmarkStart w:id="0" w:name="_Toc295331391"/>
      <w:r w:rsidRPr="00BB42A4"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COLLEG</w:t>
      </w:r>
      <w:r w:rsidRPr="00BB42A4">
        <w:rPr>
          <w:rFonts w:ascii="Times New Roman" w:hAnsi="Times New Roman"/>
          <w:color w:val="191919"/>
          <w:position w:val="-6"/>
          <w:sz w:val="96"/>
          <w:szCs w:val="96"/>
        </w:rPr>
        <w:t>E</w:t>
      </w:r>
      <w:r w:rsidRPr="00BB42A4">
        <w:rPr>
          <w:rFonts w:ascii="Times New Roman" w:hAnsi="Times New Roman"/>
          <w:color w:val="191919"/>
          <w:spacing w:val="29"/>
          <w:position w:val="-6"/>
          <w:sz w:val="96"/>
          <w:szCs w:val="96"/>
        </w:rPr>
        <w:t xml:space="preserve"> </w:t>
      </w:r>
      <w:r w:rsidRPr="00BB42A4"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OF</w:t>
      </w:r>
      <w:bookmarkEnd w:id="0"/>
    </w:p>
    <w:p w:rsidR="00152F3B" w:rsidRDefault="00152F3B" w:rsidP="00BB42A4">
      <w:pPr>
        <w:pStyle w:val="Heading1"/>
        <w:spacing w:before="0"/>
        <w:jc w:val="center"/>
        <w:rPr>
          <w:rFonts w:ascii="Times New Roman" w:hAnsi="Times New Roman"/>
          <w:color w:val="000000"/>
          <w:sz w:val="96"/>
          <w:szCs w:val="96"/>
        </w:rPr>
      </w:pPr>
      <w:bookmarkStart w:id="1" w:name="_Toc295331392"/>
      <w:r w:rsidRPr="00BB42A4">
        <w:rPr>
          <w:rFonts w:ascii="Times New Roman" w:hAnsi="Times New Roman"/>
          <w:color w:val="191919"/>
          <w:spacing w:val="-26"/>
          <w:position w:val="4"/>
          <w:sz w:val="96"/>
          <w:szCs w:val="96"/>
        </w:rPr>
        <w:t>EDUC</w:t>
      </w:r>
      <w:r w:rsidRPr="00BB42A4">
        <w:rPr>
          <w:rFonts w:ascii="Times New Roman" w:hAnsi="Times New Roman"/>
          <w:color w:val="191919"/>
          <w:spacing w:val="-132"/>
          <w:position w:val="4"/>
          <w:sz w:val="96"/>
          <w:szCs w:val="96"/>
        </w:rPr>
        <w:t>A</w:t>
      </w:r>
      <w:r w:rsidRPr="00BB42A4">
        <w:rPr>
          <w:rFonts w:ascii="Times New Roman" w:hAnsi="Times New Roman"/>
          <w:color w:val="191919"/>
          <w:spacing w:val="-26"/>
          <w:position w:val="4"/>
          <w:sz w:val="96"/>
          <w:szCs w:val="96"/>
        </w:rPr>
        <w:t>TION</w:t>
      </w:r>
      <w:bookmarkEnd w:id="1"/>
    </w:p>
    <w:p w:rsidR="00946B9C" w:rsidRDefault="00946B9C"/>
    <w:p w:rsidR="007D77D2" w:rsidRDefault="007D77D2"/>
    <w:p w:rsidR="007D77D2" w:rsidRDefault="007D77D2"/>
    <w:p w:rsidR="007D77D2" w:rsidRDefault="007D77D2"/>
    <w:p w:rsidR="007D77D2" w:rsidRDefault="007D77D2"/>
    <w:p w:rsidR="007D77D2" w:rsidRDefault="007D77D2"/>
    <w:p w:rsidR="007D77D2" w:rsidRDefault="007D77D2"/>
    <w:p w:rsidR="007D77D2" w:rsidRDefault="007D77D2"/>
    <w:p w:rsidR="007D77D2" w:rsidRDefault="007D77D2"/>
    <w:p w:rsidR="007D77D2" w:rsidRDefault="007D77D2"/>
    <w:p w:rsidR="007D77D2" w:rsidRDefault="00152F3B" w:rsidP="00BB42A4">
      <w:pPr>
        <w:pStyle w:val="Heading2"/>
        <w:ind w:left="180" w:firstLine="0"/>
        <w:rPr>
          <w:rFonts w:ascii="Times New Roman" w:hAnsi="Times New Roman"/>
          <w:color w:val="191919"/>
          <w:spacing w:val="-4"/>
          <w:sz w:val="54"/>
          <w:szCs w:val="54"/>
        </w:rPr>
      </w:pPr>
      <w:bookmarkStart w:id="2" w:name="_Toc295331393"/>
      <w:r>
        <w:rPr>
          <w:rFonts w:ascii="Times New Roman" w:hAnsi="Times New Roman"/>
          <w:color w:val="191919"/>
          <w:spacing w:val="-4"/>
          <w:sz w:val="72"/>
          <w:szCs w:val="72"/>
        </w:rPr>
        <w:lastRenderedPageBreak/>
        <w:t>C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OLLEG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72"/>
          <w:szCs w:val="72"/>
        </w:rPr>
        <w:t>E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DUC</w:t>
      </w:r>
      <w:r>
        <w:rPr>
          <w:rFonts w:ascii="Times New Roman" w:hAnsi="Times New Roman"/>
          <w:color w:val="191919"/>
          <w:spacing w:val="-63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TION</w:t>
      </w:r>
      <w:bookmarkEnd w:id="2"/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22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collaboratio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Humanities</w:t>
      </w:r>
      <w:r>
        <w:rPr>
          <w:rFonts w:ascii="Times New Roman" w:hAnsi="Times New Roman"/>
          <w:color w:val="191919"/>
          <w:sz w:val="18"/>
          <w:szCs w:val="18"/>
        </w:rPr>
        <w:t xml:space="preserve"> and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(know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Unit-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.E.U.</w:t>
      </w:r>
      <w:r>
        <w:rPr>
          <w:rFonts w:ascii="Times New Roman" w:hAnsi="Times New Roman"/>
          <w:color w:val="191919"/>
          <w:sz w:val="18"/>
          <w:szCs w:val="18"/>
        </w:rPr>
        <w:t xml:space="preserve">)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committe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belie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candidate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a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share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>
        <w:rPr>
          <w:rFonts w:ascii="Times New Roman" w:hAnsi="Times New Roman"/>
          <w:color w:val="191919"/>
          <w:sz w:val="18"/>
          <w:szCs w:val="18"/>
        </w:rPr>
        <w:t xml:space="preserve">2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public schools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ogethe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>
        <w:rPr>
          <w:rFonts w:ascii="Times New Roman" w:hAnsi="Times New Roman"/>
          <w:color w:val="191919"/>
          <w:sz w:val="18"/>
          <w:szCs w:val="18"/>
        </w:rPr>
        <w:t xml:space="preserve">2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partners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a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continuou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performance-base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environment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.E.U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adopte</w:t>
      </w:r>
      <w:r>
        <w:rPr>
          <w:rFonts w:ascii="Times New Roman" w:hAnsi="Times New Roman"/>
          <w:color w:val="191919"/>
          <w:sz w:val="18"/>
          <w:szCs w:val="18"/>
        </w:rPr>
        <w:t xml:space="preserve">d a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visio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of</w:t>
      </w:r>
      <w:r>
        <w:rPr>
          <w:rFonts w:ascii="Times New Roman" w:hAnsi="Times New Roman"/>
          <w:color w:val="191919"/>
          <w:sz w:val="18"/>
          <w:szCs w:val="18"/>
        </w:rPr>
        <w:t xml:space="preserve">: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teaching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continuou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performance-base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educators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.E.U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operate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premise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teachin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continuou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candidate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reflective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technologicall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culturally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responsiv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practitioner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(i.e.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teacher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personnel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nee</w:t>
      </w:r>
      <w:r>
        <w:rPr>
          <w:rFonts w:ascii="Times New Roman" w:hAnsi="Times New Roman"/>
          <w:color w:val="191919"/>
          <w:sz w:val="18"/>
          <w:szCs w:val="18"/>
        </w:rPr>
        <w:t>ds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learners.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achiev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this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.E.U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nurture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value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-gir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curricula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velopment/disposition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candidates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value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processes/indicator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cornerstone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candidate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are capabl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positivel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impactin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achievemen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learners.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6" w:after="0" w:line="200" w:lineRule="exact"/>
        <w:ind w:left="180" w:right="22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22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eam coordinate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operation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fered: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7" w:after="0" w:line="140" w:lineRule="exact"/>
        <w:ind w:left="180" w:right="220" w:firstLine="0"/>
        <w:jc w:val="both"/>
        <w:rPr>
          <w:rFonts w:ascii="Times New Roman" w:hAnsi="Times New Roman"/>
          <w:color w:val="000000"/>
          <w:sz w:val="14"/>
          <w:szCs w:val="1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88"/>
        <w:gridCol w:w="2435"/>
        <w:gridCol w:w="2270"/>
      </w:tblGrid>
      <w:tr w:rsidR="00152F3B" w:rsidRPr="007A7452" w:rsidTr="009F4AE2">
        <w:trPr>
          <w:trHeight w:hRule="exact" w:val="19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 w:line="251" w:lineRule="auto"/>
              <w:ind w:left="180" w:right="220" w:firstLine="0"/>
              <w:jc w:val="both"/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Major/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 xml:space="preserve">ea </w:t>
            </w:r>
          </w:p>
          <w:p w:rsidR="00152F3B" w:rsidRPr="0006479D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 w:line="251" w:lineRule="auto"/>
              <w:ind w:left="180" w:right="220" w:firstLine="0"/>
              <w:jc w:val="both"/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Childhoo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Middl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Grade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–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Adapted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Curriculum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22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Grades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P-5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P-12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4-8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9-12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7-12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P-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22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right="220" w:firstLine="0"/>
              <w:jc w:val="both"/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Deg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ee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180" w:right="22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Science </w:t>
            </w:r>
          </w:p>
        </w:tc>
      </w:tr>
      <w:tr w:rsidR="00152F3B" w:rsidRPr="007A7452" w:rsidTr="009F4AE2">
        <w:trPr>
          <w:trHeight w:hRule="exact" w:val="84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 w:line="252" w:lineRule="auto"/>
              <w:ind w:left="180" w:right="22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Major/Non-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 xml:space="preserve">ea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Health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80" w:right="22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Deg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ee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left="180" w:right="220" w:firstLine="0"/>
              <w:jc w:val="both"/>
              <w:rPr>
                <w:rFonts w:ascii="Times New Roman" w:hAnsi="Times New Roman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80" w:right="22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</w:tr>
    </w:tbl>
    <w:p w:rsidR="00152F3B" w:rsidRPr="002568E8" w:rsidRDefault="00E178A2" w:rsidP="00E178A2">
      <w:pPr>
        <w:pStyle w:val="Heading2"/>
        <w:ind w:left="180" w:firstLine="0"/>
        <w:rPr>
          <w:rFonts w:ascii="Times New Roman" w:hAnsi="Times New Roman"/>
          <w:color w:val="000000" w:themeColor="text1"/>
          <w:sz w:val="36"/>
          <w:szCs w:val="36"/>
        </w:rPr>
      </w:pPr>
      <w:bookmarkStart w:id="3" w:name="_Toc295331394"/>
      <w:r w:rsidRPr="002568E8">
        <w:rPr>
          <w:rFonts w:ascii="Times New Roman" w:hAnsi="Times New Roman"/>
          <w:color w:val="000000" w:themeColor="text1"/>
          <w:sz w:val="48"/>
          <w:szCs w:val="48"/>
        </w:rPr>
        <w:t>D</w:t>
      </w:r>
      <w:r w:rsidRPr="002568E8">
        <w:rPr>
          <w:rFonts w:ascii="Times New Roman" w:hAnsi="Times New Roman"/>
          <w:color w:val="000000" w:themeColor="text1"/>
          <w:sz w:val="36"/>
          <w:szCs w:val="36"/>
        </w:rPr>
        <w:t xml:space="preserve">EPARTMENT OF </w:t>
      </w:r>
      <w:r w:rsidRPr="002568E8">
        <w:rPr>
          <w:rFonts w:ascii="Times New Roman" w:hAnsi="Times New Roman"/>
          <w:color w:val="000000" w:themeColor="text1"/>
          <w:sz w:val="48"/>
          <w:szCs w:val="48"/>
        </w:rPr>
        <w:t>T</w:t>
      </w:r>
      <w:r w:rsidRPr="002568E8">
        <w:rPr>
          <w:rFonts w:ascii="Times New Roman" w:hAnsi="Times New Roman"/>
          <w:color w:val="000000" w:themeColor="text1"/>
          <w:sz w:val="36"/>
          <w:szCs w:val="36"/>
        </w:rPr>
        <w:t xml:space="preserve">EACHER </w:t>
      </w:r>
      <w:r w:rsidRPr="002568E8">
        <w:rPr>
          <w:rFonts w:ascii="Times New Roman" w:hAnsi="Times New Roman"/>
          <w:color w:val="000000" w:themeColor="text1"/>
          <w:sz w:val="48"/>
          <w:szCs w:val="48"/>
        </w:rPr>
        <w:t>E</w:t>
      </w:r>
      <w:r w:rsidRPr="002568E8">
        <w:rPr>
          <w:rFonts w:ascii="Times New Roman" w:hAnsi="Times New Roman"/>
          <w:color w:val="000000" w:themeColor="text1"/>
          <w:sz w:val="36"/>
          <w:szCs w:val="36"/>
        </w:rPr>
        <w:t>DUCATION</w:t>
      </w:r>
      <w:bookmarkEnd w:id="3"/>
    </w:p>
    <w:p w:rsidR="00E178A2" w:rsidRDefault="00E178A2" w:rsidP="00E178A2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of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Early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Childhood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Middle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Special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Education.</w:t>
      </w:r>
      <w:r>
        <w:rPr>
          <w:rFonts w:ascii="Times New Roman" w:hAnsi="Times New Roman"/>
          <w:color w:val="191919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(Please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Catalog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information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about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fered).</w:t>
      </w:r>
      <w:r>
        <w:rPr>
          <w:rFonts w:ascii="Times New Roman" w:hAnsi="Times New Roman"/>
          <w:color w:val="191919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approved and leads to Level-4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Certification by the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Professional Standards Commission.</w:t>
      </w:r>
    </w:p>
    <w:p w:rsidR="00E178A2" w:rsidRDefault="00E178A2" w:rsidP="00E178A2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E178A2" w:rsidRPr="00E178A2" w:rsidRDefault="00E178A2" w:rsidP="00E178A2">
      <w:pPr>
        <w:widowControl w:val="0"/>
        <w:autoSpaceDE w:val="0"/>
        <w:autoSpaceDN w:val="0"/>
        <w:adjustRightInd w:val="0"/>
        <w:spacing w:after="0"/>
        <w:ind w:left="187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select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wenty-one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designated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required. All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seeking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initial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-4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Certification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position w:val="1"/>
          <w:sz w:val="18"/>
          <w:szCs w:val="18"/>
        </w:rPr>
        <w:t>and are governed by all of the general</w:t>
      </w:r>
      <w:r>
        <w:rPr>
          <w:rFonts w:ascii="Times New Roman" w:hAnsi="Times New Roman"/>
          <w:color w:val="191919"/>
          <w:spacing w:val="-3"/>
          <w:position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position w:val="1"/>
          <w:sz w:val="18"/>
          <w:szCs w:val="18"/>
        </w:rPr>
        <w:t>T</w:t>
      </w:r>
      <w:r>
        <w:rPr>
          <w:rFonts w:ascii="Times New Roman" w:hAnsi="Times New Roman"/>
          <w:color w:val="191919"/>
          <w:position w:val="1"/>
          <w:sz w:val="18"/>
          <w:szCs w:val="18"/>
        </w:rPr>
        <w:t>eacher Education policies as stated here under the section titled College of Education.</w:t>
      </w:r>
    </w:p>
    <w:p w:rsidR="00152F3B" w:rsidRDefault="00152F3B" w:rsidP="00E178A2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4" w:name="_Toc295331395"/>
      <w:r>
        <w:rPr>
          <w:rFonts w:ascii="Times New Roman" w:hAnsi="Times New Roman"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CCREDI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TA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TION</w:t>
      </w:r>
      <w:bookmarkEnd w:id="4"/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22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22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Counci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reditation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Souther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and 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awar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Bachelo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Maste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 Specialis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degrees.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8" w:after="0" w:line="190" w:lineRule="exact"/>
        <w:ind w:left="180" w:right="22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152F3B" w:rsidRDefault="00152F3B" w:rsidP="00E178A2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5" w:name="_Toc295331396"/>
      <w:r>
        <w:rPr>
          <w:rFonts w:ascii="Times New Roman" w:hAnsi="Times New Roman"/>
          <w:color w:val="191919"/>
          <w:spacing w:val="-1"/>
          <w:sz w:val="24"/>
          <w:szCs w:val="24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TIFIC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TION</w:t>
      </w:r>
      <w:bookmarkEnd w:id="5"/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22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22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Commission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and 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recommendatio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Level-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teachers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credential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teachin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Pleas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producin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impac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file application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eaching.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8" w:after="0" w:line="190" w:lineRule="exact"/>
        <w:ind w:left="180" w:right="22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152F3B" w:rsidRDefault="00152F3B" w:rsidP="00E178A2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6" w:name="_Toc295331397"/>
      <w:r>
        <w:rPr>
          <w:rFonts w:ascii="Times New Roman" w:hAnsi="Times New Roman"/>
          <w:color w:val="191919"/>
          <w:spacing w:val="-1"/>
          <w:sz w:val="24"/>
          <w:szCs w:val="24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OVERNANC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URRICULA</w:t>
      </w:r>
      <w:bookmarkEnd w:id="6"/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22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22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department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Alb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governe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liste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section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eacher 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Leadership Team.</w:t>
      </w:r>
    </w:p>
    <w:p w:rsidR="00152F3B" w:rsidRDefault="00152F3B"/>
    <w:p w:rsidR="007D77D2" w:rsidRDefault="007D77D2"/>
    <w:p w:rsidR="007D77D2" w:rsidRDefault="007D77D2"/>
    <w:p w:rsidR="007D77D2" w:rsidRDefault="007D77D2"/>
    <w:p w:rsidR="00152F3B" w:rsidRDefault="00152F3B" w:rsidP="00E178A2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7" w:name="_Toc295331398"/>
      <w:r>
        <w:rPr>
          <w:rFonts w:ascii="Times New Roman" w:hAnsi="Times New Roman"/>
          <w:color w:val="191919"/>
          <w:spacing w:val="-2"/>
          <w:sz w:val="32"/>
          <w:szCs w:val="32"/>
        </w:rPr>
        <w:t>B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32"/>
          <w:szCs w:val="32"/>
        </w:rPr>
        <w:t>S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CIENC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32"/>
          <w:szCs w:val="32"/>
        </w:rPr>
        <w:t>E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AR</w:t>
      </w:r>
      <w:r>
        <w:rPr>
          <w:rFonts w:ascii="Times New Roman" w:hAnsi="Times New Roman"/>
          <w:color w:val="191919"/>
          <w:spacing w:val="-24"/>
          <w:sz w:val="24"/>
          <w:szCs w:val="24"/>
        </w:rPr>
        <w:t>L</w:t>
      </w:r>
      <w:r>
        <w:rPr>
          <w:rFonts w:ascii="Times New Roman" w:hAnsi="Times New Roman"/>
          <w:color w:val="191919"/>
          <w:sz w:val="24"/>
          <w:szCs w:val="24"/>
        </w:rPr>
        <w:t>Y</w:t>
      </w:r>
      <w:r>
        <w:rPr>
          <w:rFonts w:ascii="Times New Roman" w:hAnsi="Times New Roman"/>
          <w:color w:val="191919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32"/>
          <w:szCs w:val="32"/>
        </w:rPr>
        <w:t>C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HILDHOO</w:t>
      </w:r>
      <w:r>
        <w:rPr>
          <w:rFonts w:ascii="Times New Roman" w:hAnsi="Times New Roman"/>
          <w:color w:val="191919"/>
          <w:sz w:val="24"/>
          <w:szCs w:val="24"/>
        </w:rPr>
        <w:t>D</w:t>
      </w:r>
      <w:r>
        <w:rPr>
          <w:rFonts w:ascii="Times New Roman" w:hAnsi="Times New Roman"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32"/>
          <w:szCs w:val="32"/>
        </w:rPr>
        <w:t>E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DUC</w:t>
      </w:r>
      <w:r>
        <w:rPr>
          <w:rFonts w:ascii="Times New Roman" w:hAnsi="Times New Roman"/>
          <w:color w:val="191919"/>
          <w:spacing w:val="-20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TION</w:t>
      </w:r>
      <w:bookmarkEnd w:id="7"/>
    </w:p>
    <w:p w:rsidR="00152F3B" w:rsidRDefault="00152F3B" w:rsidP="00152F3B">
      <w:pPr>
        <w:widowControl w:val="0"/>
        <w:autoSpaceDE w:val="0"/>
        <w:autoSpaceDN w:val="0"/>
        <w:adjustRightInd w:val="0"/>
        <w:spacing w:before="13" w:after="0" w:line="200" w:lineRule="exact"/>
        <w:ind w:left="180" w:firstLine="0"/>
        <w:rPr>
          <w:rFonts w:ascii="Times New Roman" w:hAnsi="Times New Roman"/>
          <w:color w:val="000000"/>
          <w:sz w:val="20"/>
          <w:szCs w:val="20"/>
        </w:rPr>
      </w:pPr>
    </w:p>
    <w:p w:rsidR="007D77D2" w:rsidRDefault="00152F3B" w:rsidP="00152F3B">
      <w:pPr>
        <w:ind w:left="180" w:firstLine="0"/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</w:t>
      </w:r>
    </w:p>
    <w:p w:rsidR="00152F3B" w:rsidRDefault="00152F3B" w:rsidP="00152F3B">
      <w:pPr>
        <w:widowControl w:val="0"/>
        <w:tabs>
          <w:tab w:val="left" w:pos="3260"/>
          <w:tab w:val="left" w:pos="9630"/>
          <w:tab w:val="left" w:pos="9960"/>
        </w:tabs>
        <w:autoSpaceDE w:val="0"/>
        <w:autoSpaceDN w:val="0"/>
        <w:adjustRightInd w:val="0"/>
        <w:spacing w:after="0" w:line="430" w:lineRule="atLeast"/>
        <w:ind w:left="180" w:right="13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ESSENTIA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4"/>
        <w:gridCol w:w="1001"/>
        <w:gridCol w:w="5031"/>
        <w:gridCol w:w="2934"/>
      </w:tblGrid>
      <w:tr w:rsidR="00152F3B" w:rsidRPr="007A7452" w:rsidTr="00152F3B">
        <w:trPr>
          <w:trHeight w:hRule="exact" w:val="237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102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Algebra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tabs>
          <w:tab w:val="left" w:pos="963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3"/>
        <w:gridCol w:w="975"/>
        <w:gridCol w:w="5087"/>
        <w:gridCol w:w="2875"/>
      </w:tblGrid>
      <w:tr w:rsidR="00152F3B" w:rsidRPr="007A7452" w:rsidTr="00152F3B">
        <w:trPr>
          <w:trHeight w:hRule="exact" w:val="237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Speaking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Diaspora(s)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tabs>
          <w:tab w:val="left" w:pos="963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HUMANITIES/FIN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8"/>
        <w:gridCol w:w="817"/>
        <w:gridCol w:w="5055"/>
        <w:gridCol w:w="2910"/>
      </w:tblGrid>
      <w:tr w:rsidR="00152F3B" w:rsidRPr="007A7452" w:rsidTr="00152F3B">
        <w:trPr>
          <w:trHeight w:hRule="exact" w:val="237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0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322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542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left="40" w:firstLine="5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ONE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ARAP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5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0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5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Appreciation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5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MUSC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Appreciation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8102E8" w:rsidP="00152F3B">
      <w:pPr>
        <w:widowControl w:val="0"/>
        <w:tabs>
          <w:tab w:val="left" w:pos="9450"/>
        </w:tabs>
        <w:autoSpaceDE w:val="0"/>
        <w:autoSpaceDN w:val="0"/>
        <w:adjustRightInd w:val="0"/>
        <w:spacing w:after="0" w:line="250" w:lineRule="auto"/>
        <w:ind w:left="180" w:right="130" w:firstLine="0"/>
        <w:rPr>
          <w:rFonts w:ascii="Times New Roman" w:hAnsi="Times New Roman"/>
          <w:color w:val="000000"/>
          <w:sz w:val="18"/>
          <w:szCs w:val="18"/>
        </w:rPr>
      </w:pPr>
      <w:r w:rsidRPr="008102E8">
        <w:rPr>
          <w:rFonts w:ascii="Calibri" w:hAnsi="Calibri"/>
          <w:noProof/>
          <w:lang w:eastAsia="en-US"/>
        </w:rPr>
        <w:pict>
          <v:shape id="_x0000_s1094" type="#_x0000_t202" style="position:absolute;left:0;text-align:left;margin-left:70pt;margin-top:21.25pt;width:490pt;height:145.6pt;z-index:-251629568;mso-position-horizontal-relative:page;mso-position-vertical-relative:text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61"/>
                    <w:gridCol w:w="842"/>
                    <w:gridCol w:w="5289"/>
                    <w:gridCol w:w="2608"/>
                  </w:tblGrid>
                  <w:tr w:rsidR="00152F3B" w:rsidRPr="007A7452">
                    <w:trPr>
                      <w:trHeight w:hRule="exact" w:val="237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59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Biologica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Science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9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12K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Biologica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Science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9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14K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Surve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Biotechnology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9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15K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Environmenta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Biology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9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151K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Surve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9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152K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Surve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8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1001K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8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1002K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8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1020K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Surve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Moder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&amp;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5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3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ech.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>
                    <w:trPr>
                      <w:trHeight w:hRule="exact" w:val="322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1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9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24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Basi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Statistics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>
                    <w:trPr>
                      <w:trHeight w:hRule="exact" w:val="624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4" w:after="0"/>
                          <w:ind w:left="40" w:firstLine="5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"/>
                            <w:sz w:val="18"/>
                            <w:szCs w:val="18"/>
                          </w:rPr>
                          <w:t>REQUIRED</w:t>
                        </w:r>
                      </w:p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2" w:after="0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1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10" w:lineRule="exact"/>
                          <w:ind w:firstLine="50"/>
                          <w:rPr>
                            <w:rFonts w:ascii="Times New Roman" w:hAnsi="Times New Roman"/>
                            <w:sz w:val="11"/>
                            <w:szCs w:val="11"/>
                          </w:rPr>
                        </w:pPr>
                      </w:p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ind w:firstLine="5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59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10" w:lineRule="exact"/>
                          <w:ind w:firstLine="50"/>
                          <w:rPr>
                            <w:rFonts w:ascii="Times New Roman" w:hAnsi="Times New Roman"/>
                            <w:sz w:val="11"/>
                            <w:szCs w:val="11"/>
                          </w:rPr>
                        </w:pPr>
                      </w:p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ind w:firstLine="5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Preca</w:t>
                        </w:r>
                        <w:r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culus</w:t>
                        </w:r>
                        <w:proofErr w:type="spellEnd"/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10" w:lineRule="exact"/>
                          <w:ind w:firstLine="50"/>
                          <w:rPr>
                            <w:rFonts w:ascii="Times New Roman" w:hAnsi="Times New Roman"/>
                            <w:sz w:val="11"/>
                            <w:szCs w:val="11"/>
                          </w:rPr>
                        </w:pPr>
                      </w:p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ind w:firstLine="5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firstLine="5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152F3B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</w:t>
      </w:r>
      <w:r w:rsidR="00152F3B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A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 w:rsidR="00152F3B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TEC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(10-</w:t>
      </w:r>
      <w:r w:rsidR="00152F3B">
        <w:rPr>
          <w:rFonts w:ascii="Times New Roman" w:hAnsi="Times New Roman"/>
          <w:b/>
          <w:bCs/>
          <w:color w:val="191919"/>
          <w:spacing w:val="-11"/>
          <w:sz w:val="18"/>
          <w:szCs w:val="18"/>
        </w:rPr>
        <w:t>1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 OPTIO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proofErr w:type="gramStart"/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I</w:t>
      </w:r>
      <w:proofErr w:type="gramEnd"/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Non-Scienc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MAJOR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(Selec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152F3B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TWO)</w:t>
      </w:r>
    </w:p>
    <w:p w:rsidR="007D77D2" w:rsidRDefault="007D77D2"/>
    <w:p w:rsidR="007D77D2" w:rsidRDefault="007D77D2"/>
    <w:p w:rsidR="007D77D2" w:rsidRDefault="007D77D2"/>
    <w:p w:rsidR="007D77D2" w:rsidRDefault="007D77D2"/>
    <w:p w:rsidR="007D77D2" w:rsidRDefault="007D77D2"/>
    <w:p w:rsidR="007D77D2" w:rsidRDefault="007D77D2"/>
    <w:p w:rsidR="00152F3B" w:rsidRDefault="00152F3B" w:rsidP="00152F3B">
      <w:pPr>
        <w:widowControl w:val="0"/>
        <w:tabs>
          <w:tab w:val="left" w:pos="9540"/>
        </w:tabs>
        <w:autoSpaceDE w:val="0"/>
        <w:autoSpaceDN w:val="0"/>
        <w:adjustRightInd w:val="0"/>
        <w:spacing w:before="30" w:after="0"/>
        <w:ind w:left="18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3"/>
        <w:gridCol w:w="1002"/>
        <w:gridCol w:w="4975"/>
        <w:gridCol w:w="2990"/>
      </w:tblGrid>
      <w:tr w:rsidR="00152F3B" w:rsidRPr="007A7452" w:rsidTr="00152F3B">
        <w:trPr>
          <w:trHeight w:hRule="exact" w:val="237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161</w:t>
            </w: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Govt.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9" w:after="0"/>
        <w:ind w:left="180" w:firstLine="5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othe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courses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3"/>
        <w:gridCol w:w="1005"/>
        <w:gridCol w:w="5184"/>
        <w:gridCol w:w="2778"/>
      </w:tblGrid>
      <w:tr w:rsidR="00152F3B" w:rsidRPr="007A7452" w:rsidTr="00152F3B">
        <w:trPr>
          <w:trHeight w:hRule="exact" w:val="298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2105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Macroeconomics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2106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Microeconomics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Economics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GEOG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Geography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13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151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152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PHIL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Philosophy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Politica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lastRenderedPageBreak/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Law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PSYC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Psychology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30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203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Anthropolog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220" w:lineRule="exact"/>
        <w:ind w:firstLine="4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tabs>
          <w:tab w:val="left" w:pos="2280"/>
        </w:tabs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ABOV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12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Freshme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220" w:lineRule="exact"/>
        <w:ind w:firstLine="4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THREE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3"/>
        <w:gridCol w:w="1025"/>
        <w:gridCol w:w="4967"/>
        <w:gridCol w:w="2995"/>
      </w:tblGrid>
      <w:tr w:rsidR="00152F3B" w:rsidRPr="007A7452" w:rsidTr="009F4AE2">
        <w:trPr>
          <w:trHeight w:hRule="exact" w:val="237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HEDP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0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ellness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Sports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Fitness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1003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1004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1005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1006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98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1007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Aquatics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I=Institutiona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•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=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•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=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•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=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Required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220" w:lineRule="exact"/>
        <w:ind w:firstLine="4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tabs>
          <w:tab w:val="left" w:pos="9380"/>
        </w:tabs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Stud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(Foundations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8"/>
        <w:gridCol w:w="960"/>
        <w:gridCol w:w="5574"/>
        <w:gridCol w:w="2388"/>
      </w:tblGrid>
      <w:tr w:rsidR="00152F3B" w:rsidRPr="007A7452" w:rsidTr="009F4AE2">
        <w:trPr>
          <w:trHeight w:hRule="exact" w:val="234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9F4AE2">
            <w:pPr>
              <w:widowControl w:val="0"/>
              <w:autoSpaceDE w:val="0"/>
              <w:autoSpaceDN w:val="0"/>
              <w:adjustRightInd w:val="0"/>
              <w:spacing w:before="6" w:after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9F4AE2">
            <w:pPr>
              <w:widowControl w:val="0"/>
              <w:autoSpaceDE w:val="0"/>
              <w:autoSpaceDN w:val="0"/>
              <w:adjustRightInd w:val="0"/>
              <w:spacing w:before="6" w:after="0"/>
              <w:ind w:left="24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9F4AE2">
            <w:pPr>
              <w:widowControl w:val="0"/>
              <w:autoSpaceDE w:val="0"/>
              <w:autoSpaceDN w:val="0"/>
              <w:adjustRightInd w:val="0"/>
              <w:spacing w:before="6" w:after="0"/>
              <w:ind w:left="3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9F4AE2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F3B" w:rsidRPr="007A7452" w:rsidTr="009F4AE2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Invs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Crit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Issue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</w:t>
            </w:r>
            <w:proofErr w:type="spellEnd"/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2120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/Cu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tural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Perspe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tives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cation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Cnt</w:t>
            </w:r>
            <w:proofErr w:type="spellEnd"/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2130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Learning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ISCI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2001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Life/Eart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ISCI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2002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2008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Number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Ope</w:t>
            </w:r>
            <w:r w:rsidRPr="007A7452"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>ations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52F3B" w:rsidRDefault="00152F3B" w:rsidP="00152F3B">
      <w:pPr>
        <w:widowControl w:val="0"/>
        <w:tabs>
          <w:tab w:val="left" w:pos="9340"/>
        </w:tabs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ofessiona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7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8"/>
        <w:gridCol w:w="970"/>
        <w:gridCol w:w="5417"/>
        <w:gridCol w:w="2545"/>
      </w:tblGrid>
      <w:tr w:rsidR="00152F3B" w:rsidRPr="007A7452" w:rsidTr="009F4AE2">
        <w:trPr>
          <w:trHeight w:hRule="exact" w:val="237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25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370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Classroom Management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3319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Quantitativ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Skills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3200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3354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ou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4400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Studies/Cul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tural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Diversity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4420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Preschoo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3378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Creative/E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firstLine="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F3B" w:rsidRPr="007A7452" w:rsidTr="009F4AE2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firstLin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firstLin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Performance-Base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Learning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4450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Measurement/Evaluation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98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3230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orary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Perspe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tives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Excep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ional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Students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firstLine="4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Concentratio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eas</w:t>
      </w:r>
    </w:p>
    <w:p w:rsidR="00152F3B" w:rsidRDefault="00152F3B" w:rsidP="00152F3B">
      <w:pPr>
        <w:widowControl w:val="0"/>
        <w:tabs>
          <w:tab w:val="left" w:pos="922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Readin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)</w:t>
      </w:r>
      <w:proofErr w:type="gramEnd"/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75"/>
        <w:gridCol w:w="715"/>
        <w:gridCol w:w="48"/>
        <w:gridCol w:w="1392"/>
        <w:gridCol w:w="3783"/>
        <w:gridCol w:w="2787"/>
      </w:tblGrid>
      <w:tr w:rsidR="00152F3B" w:rsidRPr="007A7452" w:rsidTr="009F4AE2">
        <w:trPr>
          <w:trHeight w:hRule="exact" w:val="23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3322</w:t>
            </w:r>
          </w:p>
        </w:tc>
        <w:tc>
          <w:tcPr>
            <w:tcW w:w="5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Children'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Literature/Lang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*ECEC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3355</w:t>
            </w:r>
          </w:p>
        </w:tc>
        <w:tc>
          <w:tcPr>
            <w:tcW w:w="5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Developmenta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Reading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*ECEC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4423</w:t>
            </w:r>
          </w:p>
        </w:tc>
        <w:tc>
          <w:tcPr>
            <w:tcW w:w="5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Correctiv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Reading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32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*ECEC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4500</w:t>
            </w:r>
          </w:p>
        </w:tc>
        <w:tc>
          <w:tcPr>
            <w:tcW w:w="5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Remedia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Practicum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5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left="40" w:firstLine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Mathematics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4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4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3000</w:t>
            </w:r>
          </w:p>
        </w:tc>
        <w:tc>
          <w:tcPr>
            <w:tcW w:w="5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4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4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Number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Applications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right="41" w:firstLine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hrs)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3001</w:t>
            </w:r>
          </w:p>
        </w:tc>
        <w:tc>
          <w:tcPr>
            <w:tcW w:w="5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Concepts/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echnology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19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Discret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448"/>
        </w:trPr>
        <w:tc>
          <w:tcPr>
            <w:tcW w:w="9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9" w:after="0" w:line="200" w:lineRule="exact"/>
              <w:ind w:firstLine="4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tabs>
                <w:tab w:val="left" w:pos="8980"/>
              </w:tabs>
              <w:autoSpaceDE w:val="0"/>
              <w:autoSpaceDN w:val="0"/>
              <w:adjustRightInd w:val="0"/>
              <w:spacing w:after="0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Experienc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hours)</w:t>
            </w:r>
          </w:p>
        </w:tc>
      </w:tr>
      <w:tr w:rsidR="00152F3B" w:rsidRPr="007A7452" w:rsidTr="009F4AE2">
        <w:trPr>
          <w:trHeight w:hRule="exact" w:val="21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4400</w:t>
            </w:r>
          </w:p>
        </w:tc>
        <w:tc>
          <w:tcPr>
            <w:tcW w:w="5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eachers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152F3B" w:rsidRPr="007A7452" w:rsidTr="009F4AE2">
        <w:trPr>
          <w:trHeight w:hRule="exact" w:val="32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4460</w:t>
            </w:r>
          </w:p>
        </w:tc>
        <w:tc>
          <w:tcPr>
            <w:tcW w:w="5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eaching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</w:tr>
      <w:tr w:rsidR="00152F3B" w:rsidRPr="007A7452" w:rsidTr="009F4AE2">
        <w:trPr>
          <w:trHeight w:hRule="exact" w:val="62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left="40" w:firstLine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Elective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4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4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2300</w:t>
            </w:r>
          </w:p>
        </w:tc>
        <w:tc>
          <w:tcPr>
            <w:tcW w:w="5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4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4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Master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Seminar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4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4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gridAfter w:val="2"/>
          <w:wAfter w:w="6570" w:type="dxa"/>
          <w:trHeight w:hRule="exact" w:val="462"/>
        </w:trPr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*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Courses must be taken                 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4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 sequence</w:t>
            </w:r>
          </w:p>
        </w:tc>
      </w:tr>
    </w:tbl>
    <w:p w:rsidR="007D77D2" w:rsidRDefault="007D77D2" w:rsidP="00152F3B">
      <w:pPr>
        <w:ind w:left="90" w:firstLine="0"/>
      </w:pPr>
    </w:p>
    <w:p w:rsidR="00152F3B" w:rsidRDefault="00152F3B">
      <w:r>
        <w:br w:type="page"/>
      </w:r>
    </w:p>
    <w:p w:rsidR="00152F3B" w:rsidRDefault="00152F3B" w:rsidP="00E178A2">
      <w:pPr>
        <w:pStyle w:val="Heading2"/>
        <w:ind w:left="180" w:firstLine="0"/>
        <w:rPr>
          <w:rFonts w:ascii="Times New Roman" w:hAnsi="Times New Roman"/>
          <w:b w:val="0"/>
          <w:bCs w:val="0"/>
          <w:color w:val="191919"/>
          <w:spacing w:val="-1"/>
          <w:sz w:val="24"/>
          <w:szCs w:val="24"/>
        </w:rPr>
      </w:pPr>
      <w:bookmarkStart w:id="8" w:name="_Toc295331399"/>
      <w:r>
        <w:rPr>
          <w:rFonts w:ascii="Times New Roman" w:hAnsi="Times New Roman"/>
          <w:color w:val="191919"/>
          <w:spacing w:val="-1"/>
          <w:sz w:val="24"/>
          <w:szCs w:val="24"/>
        </w:rPr>
        <w:lastRenderedPageBreak/>
        <w:t>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IDDL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(MGE</w:t>
      </w:r>
      <w:r>
        <w:rPr>
          <w:rFonts w:ascii="Times New Roman" w:hAnsi="Times New Roman"/>
          <w:color w:val="191919"/>
          <w:sz w:val="24"/>
          <w:szCs w:val="24"/>
        </w:rPr>
        <w:t>D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4-8)</w:t>
      </w:r>
      <w:bookmarkEnd w:id="8"/>
    </w:p>
    <w:p w:rsidR="00152F3B" w:rsidRDefault="00152F3B" w:rsidP="00152F3B">
      <w:pPr>
        <w:widowControl w:val="0"/>
        <w:tabs>
          <w:tab w:val="left" w:pos="3260"/>
          <w:tab w:val="right" w:pos="9960"/>
        </w:tabs>
        <w:autoSpaceDE w:val="0"/>
        <w:autoSpaceDN w:val="0"/>
        <w:adjustRightInd w:val="0"/>
        <w:spacing w:before="20" w:after="0" w:line="430" w:lineRule="atLeast"/>
        <w:ind w:left="180" w:right="13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 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ESSENTIA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4"/>
        <w:gridCol w:w="1001"/>
        <w:gridCol w:w="5031"/>
        <w:gridCol w:w="2934"/>
      </w:tblGrid>
      <w:tr w:rsidR="00152F3B" w:rsidRPr="007A7452" w:rsidTr="00152F3B">
        <w:trPr>
          <w:trHeight w:hRule="exact" w:val="235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6" w:after="0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6" w:after="0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102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Algebra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tabs>
          <w:tab w:val="right" w:pos="10140"/>
        </w:tabs>
        <w:autoSpaceDE w:val="0"/>
        <w:autoSpaceDN w:val="0"/>
        <w:adjustRightInd w:val="0"/>
        <w:spacing w:after="0"/>
        <w:ind w:left="27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3"/>
        <w:gridCol w:w="975"/>
        <w:gridCol w:w="5124"/>
        <w:gridCol w:w="2838"/>
      </w:tblGrid>
      <w:tr w:rsidR="00152F3B" w:rsidRPr="007A7452" w:rsidTr="00152F3B">
        <w:trPr>
          <w:trHeight w:hRule="exact" w:val="237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21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2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Speaking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Diaspor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(S)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152F3B" w:rsidRDefault="008102E8" w:rsidP="00152F3B">
      <w:pPr>
        <w:widowControl w:val="0"/>
        <w:tabs>
          <w:tab w:val="left" w:pos="2200"/>
          <w:tab w:val="left" w:pos="3280"/>
          <w:tab w:val="left" w:pos="10140"/>
          <w:tab w:val="left" w:pos="10740"/>
        </w:tabs>
        <w:autoSpaceDE w:val="0"/>
        <w:autoSpaceDN w:val="0"/>
        <w:adjustRightInd w:val="0"/>
        <w:spacing w:after="0" w:line="252" w:lineRule="auto"/>
        <w:ind w:left="270" w:right="129" w:firstLine="50"/>
        <w:jc w:val="both"/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</w:pPr>
      <w:r w:rsidRPr="008102E8">
        <w:rPr>
          <w:rFonts w:ascii="Calibri" w:hAnsi="Calibri"/>
          <w:noProof/>
          <w:lang w:eastAsia="en-US"/>
        </w:rPr>
        <w:pict>
          <v:shape id="_x0000_s1140" type="#_x0000_t202" style="position:absolute;left:0;text-align:left;margin-left:70pt;margin-top:32.25pt;width:490pt;height:113pt;z-index:-251618304;mso-position-horizontal-relative:page" o:allowincell="f" filled="f" stroked="f">
            <v:textbox inset="0,0,0,0">
              <w:txbxContent>
                <w:tbl>
                  <w:tblPr>
                    <w:tblW w:w="972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80"/>
                    <w:gridCol w:w="1080"/>
                    <w:gridCol w:w="5052"/>
                    <w:gridCol w:w="2508"/>
                  </w:tblGrid>
                  <w:tr w:rsidR="00152F3B" w:rsidRPr="007A7452" w:rsidTr="00152F3B">
                    <w:trPr>
                      <w:trHeight w:hRule="exact" w:val="234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HONR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Humanitie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(H)</w:t>
                        </w:r>
                      </w:p>
                    </w:tc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 w:rsidTr="00152F3B">
                    <w:trPr>
                      <w:trHeight w:hRule="exact" w:val="198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ENGL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12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5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orl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d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Literatur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or</w:t>
                        </w:r>
                      </w:p>
                    </w:tc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 w:rsidTr="00152F3B">
                    <w:trPr>
                      <w:trHeight w:hRule="exact" w:val="234"/>
                    </w:trPr>
                    <w:tc>
                      <w:tcPr>
                        <w:tcW w:w="972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(Require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d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fo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MGE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D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Major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w/languag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Art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Concentration)</w:t>
                        </w:r>
                      </w:p>
                    </w:tc>
                  </w:tr>
                  <w:tr w:rsidR="00152F3B" w:rsidRPr="007A7452" w:rsidTr="00152F3B">
                    <w:trPr>
                      <w:trHeight w:hRule="exact" w:val="216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77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HONR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77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12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77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Humanitie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V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5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(H)</w:t>
                        </w:r>
                      </w:p>
                    </w:tc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77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 w:rsidTr="00152F3B">
                    <w:trPr>
                      <w:trHeight w:hRule="exact" w:val="216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ARAP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Appreciation</w:t>
                        </w:r>
                      </w:p>
                    </w:tc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 w:rsidTr="00152F3B">
                    <w:trPr>
                      <w:trHeight w:hRule="exact" w:val="216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MUSC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Musi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Appreciation</w:t>
                        </w:r>
                      </w:p>
                    </w:tc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 w:rsidTr="00152F3B">
                    <w:trPr>
                      <w:trHeight w:hRule="exact" w:val="216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FREN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2201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Intermediat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French</w:t>
                        </w:r>
                      </w:p>
                    </w:tc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 w:rsidTr="00152F3B">
                    <w:trPr>
                      <w:trHeight w:hRule="exact" w:val="216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GERM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2221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Intermediat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German</w:t>
                        </w:r>
                      </w:p>
                    </w:tc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 w:rsidTr="00152F3B">
                    <w:trPr>
                      <w:trHeight w:hRule="exact" w:val="216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7"/>
                            <w:sz w:val="18"/>
                            <w:szCs w:val="18"/>
                          </w:rPr>
                          <w:t>P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AN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2231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Intermediat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Spanish</w:t>
                        </w:r>
                      </w:p>
                    </w:tc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 w:rsidTr="00152F3B">
                    <w:trPr>
                      <w:trHeight w:hRule="exact" w:val="298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FIAR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Introductio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Fin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Arts</w:t>
                        </w:r>
                      </w:p>
                    </w:tc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152F3B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HUMANITIES/FIN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152F3B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 w:rsidR="00152F3B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hours) 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  <w:tab w:val="left" w:pos="10140"/>
          <w:tab w:val="left" w:pos="10740"/>
        </w:tabs>
        <w:autoSpaceDE w:val="0"/>
        <w:autoSpaceDN w:val="0"/>
        <w:adjustRightInd w:val="0"/>
        <w:spacing w:after="0" w:line="252" w:lineRule="auto"/>
        <w:ind w:left="270" w:right="129" w:firstLine="5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2200"/>
          <w:tab w:val="left" w:pos="3280"/>
          <w:tab w:val="left" w:pos="10140"/>
          <w:tab w:val="left" w:pos="10740"/>
        </w:tabs>
        <w:autoSpaceDE w:val="0"/>
        <w:autoSpaceDN w:val="0"/>
        <w:adjustRightInd w:val="0"/>
        <w:spacing w:after="0" w:line="252" w:lineRule="auto"/>
        <w:ind w:left="270" w:right="129" w:firstLine="5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w/languag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Concentration)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4" w:after="0" w:line="140" w:lineRule="exact"/>
        <w:ind w:firstLine="50"/>
        <w:rPr>
          <w:rFonts w:ascii="Times New Roman" w:hAnsi="Times New Roman"/>
          <w:color w:val="000000"/>
          <w:sz w:val="14"/>
          <w:szCs w:val="1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tabs>
          <w:tab w:val="right" w:pos="9820"/>
        </w:tabs>
        <w:autoSpaceDE w:val="0"/>
        <w:autoSpaceDN w:val="0"/>
        <w:adjustRightInd w:val="0"/>
        <w:spacing w:before="30" w:after="0" w:line="247" w:lineRule="auto"/>
        <w:ind w:left="270" w:right="130" w:firstLine="0"/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(10-</w:t>
      </w:r>
      <w:r>
        <w:rPr>
          <w:rFonts w:ascii="Times New Roman" w:hAnsi="Times New Roman"/>
          <w:b/>
          <w:bCs/>
          <w:color w:val="191919"/>
          <w:spacing w:val="-11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hours) </w:t>
      </w:r>
    </w:p>
    <w:p w:rsidR="00152F3B" w:rsidRDefault="00152F3B" w:rsidP="00152F3B">
      <w:pPr>
        <w:widowControl w:val="0"/>
        <w:tabs>
          <w:tab w:val="right" w:pos="9820"/>
        </w:tabs>
        <w:autoSpaceDE w:val="0"/>
        <w:autoSpaceDN w:val="0"/>
        <w:adjustRightInd w:val="0"/>
        <w:spacing w:before="30" w:after="0" w:line="247" w:lineRule="auto"/>
        <w:ind w:left="27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OPTIO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I</w:t>
      </w:r>
      <w:proofErr w:type="gramEnd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Non-Scienc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TWO)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6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14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Biotechnolog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Environmenta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2" w:after="0" w:line="220" w:lineRule="exact"/>
        <w:ind w:left="270" w:firstLine="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ONE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12" w:after="0" w:line="250" w:lineRule="auto"/>
        <w:ind w:left="270" w:right="129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Pre-calculu</w:t>
      </w:r>
      <w:r>
        <w:rPr>
          <w:rFonts w:ascii="Times New Roman" w:hAnsi="Times New Roman"/>
          <w:color w:val="191919"/>
          <w:sz w:val="18"/>
          <w:szCs w:val="18"/>
        </w:rPr>
        <w:t>s (Required Course)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3 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240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Microcomputer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 w:line="250" w:lineRule="auto"/>
        <w:ind w:left="270" w:right="129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Statistic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3 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Computer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Application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w/Mat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221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2" w:after="0" w:line="220" w:lineRule="exact"/>
        <w:ind w:left="270" w:firstLine="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tabs>
          <w:tab w:val="left" w:pos="1350"/>
          <w:tab w:val="left" w:pos="2430"/>
          <w:tab w:val="right" w:pos="990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3"/>
        <w:gridCol w:w="1002"/>
        <w:gridCol w:w="5375"/>
        <w:gridCol w:w="2590"/>
      </w:tblGrid>
      <w:tr w:rsidR="00152F3B" w:rsidRPr="007A7452" w:rsidTr="00152F3B">
        <w:trPr>
          <w:trHeight w:hRule="exact"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47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47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47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47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747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5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5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161</w:t>
            </w: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5" w:after="0"/>
              <w:ind w:left="27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Govt.</w:t>
            </w:r>
          </w:p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9" w:after="0"/>
              <w:ind w:left="27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(Optiona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Only)</w:t>
            </w:r>
          </w:p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9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othe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courses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5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2" w:after="0" w:line="120" w:lineRule="exact"/>
        <w:ind w:left="270" w:firstLine="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3"/>
        <w:gridCol w:w="1015"/>
        <w:gridCol w:w="4710"/>
        <w:gridCol w:w="3252"/>
      </w:tblGrid>
      <w:tr w:rsidR="00152F3B" w:rsidRPr="007A7452" w:rsidTr="00152F3B">
        <w:trPr>
          <w:trHeight w:hRule="exact" w:val="237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9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2105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9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Macroeconomics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9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2106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Microeconomics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30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46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20"/>
          <w:tab w:val="left" w:pos="2300"/>
          <w:tab w:val="left" w:pos="9760"/>
        </w:tabs>
        <w:autoSpaceDE w:val="0"/>
        <w:autoSpaceDN w:val="0"/>
        <w:adjustRightInd w:val="0"/>
        <w:spacing w:before="43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Minoritie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34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PSY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Psycholog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203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Anthropolog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tabs>
          <w:tab w:val="left" w:pos="916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ABOV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1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Freshme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THREE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3"/>
        <w:gridCol w:w="1025"/>
        <w:gridCol w:w="4967"/>
        <w:gridCol w:w="2995"/>
      </w:tblGrid>
      <w:tr w:rsidR="00152F3B" w:rsidRPr="007A7452" w:rsidTr="009F4AE2">
        <w:trPr>
          <w:trHeight w:hRule="exact" w:val="237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HEDP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ellness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Sports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Fitness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1003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1004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1005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1006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98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1007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Aquatics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left="180" w:firstLine="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tabs>
          <w:tab w:val="left" w:pos="926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Stud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Relate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3"/>
        <w:gridCol w:w="55"/>
        <w:gridCol w:w="960"/>
        <w:gridCol w:w="5574"/>
        <w:gridCol w:w="2388"/>
      </w:tblGrid>
      <w:tr w:rsidR="00152F3B" w:rsidRPr="007A7452" w:rsidTr="009F4AE2">
        <w:trPr>
          <w:trHeight w:hRule="exact" w:val="216"/>
        </w:trPr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Invs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Crit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Issue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</w:t>
            </w:r>
            <w:proofErr w:type="spellEnd"/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2120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Prespe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Cnt</w:t>
            </w:r>
            <w:proofErr w:type="spellEnd"/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2130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Learning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37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you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concentration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8"/>
        <w:gridCol w:w="1000"/>
        <w:gridCol w:w="4978"/>
        <w:gridCol w:w="2984"/>
      </w:tblGrid>
      <w:tr w:rsidR="00152F3B" w:rsidRPr="007A7452" w:rsidTr="009F4AE2">
        <w:trPr>
          <w:trHeight w:hRule="exact" w:val="237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2105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riting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(LA Concentration)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ENGL 2204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204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Advanced Composition (LA Concentration)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POLS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2101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 to Political Science (SS Concentration)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2113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Minorities in America (SS Concentration)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9166FA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166FA">
              <w:rPr>
                <w:rFonts w:ascii="Times New Roman" w:hAnsi="Times New Roman"/>
                <w:sz w:val="18"/>
                <w:szCs w:val="18"/>
              </w:rPr>
              <w:t>HIST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2115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African American History (SS Concentration)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0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2310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Scientifi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(S Concentration)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183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MATH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2411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Basic Statistics (MATH Concentration)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98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2008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Foundations of Numbers &amp; Operations (M&amp;S concentration)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left="180" w:firstLine="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tabs>
          <w:tab w:val="left" w:pos="908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Methods/Curriculum/Conten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3"/>
        <w:gridCol w:w="995"/>
        <w:gridCol w:w="5417"/>
        <w:gridCol w:w="2545"/>
      </w:tblGrid>
      <w:tr w:rsidR="00152F3B" w:rsidRPr="007A7452" w:rsidTr="009F4AE2">
        <w:trPr>
          <w:trHeight w:hRule="exact" w:val="237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370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Classroom Management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3306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Psychology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3230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orary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Perspe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tives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Excep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Students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4450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Measuremen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Evaluation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3315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Need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98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4439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left="180" w:firstLine="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Concentratio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eas</w:t>
      </w:r>
    </w:p>
    <w:p w:rsidR="00152F3B" w:rsidRDefault="00152F3B" w:rsidP="00152F3B">
      <w:pPr>
        <w:widowControl w:val="0"/>
        <w:tabs>
          <w:tab w:val="left" w:pos="90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3"/>
        <w:gridCol w:w="995"/>
        <w:gridCol w:w="5029"/>
        <w:gridCol w:w="2933"/>
      </w:tblGrid>
      <w:tr w:rsidR="00152F3B" w:rsidRPr="007A7452" w:rsidTr="009F4AE2">
        <w:trPr>
          <w:trHeight w:hRule="exact" w:val="237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4423</w:t>
            </w:r>
          </w:p>
        </w:tc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3326</w:t>
            </w:r>
          </w:p>
        </w:tc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Preadolescen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Literature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3204</w:t>
            </w:r>
          </w:p>
        </w:tc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Rhetori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riting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3305</w:t>
            </w:r>
          </w:p>
        </w:tc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Grammar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98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3106</w:t>
            </w:r>
          </w:p>
        </w:tc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echnica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riting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tabs>
          <w:tab w:val="right" w:pos="10350"/>
        </w:tabs>
        <w:autoSpaceDE w:val="0"/>
        <w:autoSpaceDN w:val="0"/>
        <w:adjustRightInd w:val="0"/>
        <w:spacing w:before="30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lastRenderedPageBreak/>
        <w:t>Mathematic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1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331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 w:line="250" w:lineRule="auto"/>
        <w:ind w:left="3260" w:right="89" w:hanging="30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Number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Application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3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(Pre-requisit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)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after="0" w:line="250" w:lineRule="auto"/>
        <w:ind w:left="3260" w:right="89" w:hanging="30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Mathematica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3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(Pre-requisit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13)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Discret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321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Geometr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0350"/>
        </w:tabs>
        <w:autoSpaceDE w:val="0"/>
        <w:autoSpaceDN w:val="0"/>
        <w:adjustRightInd w:val="0"/>
        <w:spacing w:before="2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tabs>
          <w:tab w:val="right" w:pos="1035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1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442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470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Economi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340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451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Issue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Globa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0350"/>
        </w:tabs>
        <w:autoSpaceDE w:val="0"/>
        <w:autoSpaceDN w:val="0"/>
        <w:adjustRightInd w:val="0"/>
        <w:spacing w:before="2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tabs>
          <w:tab w:val="right" w:pos="1035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1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2200"/>
          <w:tab w:val="left" w:pos="328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310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Spac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0350"/>
        </w:tabs>
        <w:autoSpaceDE w:val="0"/>
        <w:autoSpaceDN w:val="0"/>
        <w:adjustRightInd w:val="0"/>
        <w:spacing w:before="5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tabs>
          <w:tab w:val="right" w:pos="1044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eachin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Experienc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4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440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446</w:t>
      </w:r>
      <w:r>
        <w:rPr>
          <w:rFonts w:ascii="Times New Roman" w:hAnsi="Times New Roman"/>
          <w:color w:val="191919"/>
          <w:sz w:val="18"/>
          <w:szCs w:val="18"/>
        </w:rPr>
        <w:t xml:space="preserve">1 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30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</w:t>
      </w:r>
    </w:p>
    <w:p w:rsidR="00152F3B" w:rsidRDefault="00152F3B" w:rsidP="00152F3B">
      <w:pPr>
        <w:widowControl w:val="0"/>
        <w:tabs>
          <w:tab w:val="left" w:pos="1060"/>
          <w:tab w:val="left" w:pos="2140"/>
          <w:tab w:val="left" w:pos="10350"/>
        </w:tabs>
        <w:autoSpaceDE w:val="0"/>
        <w:autoSpaceDN w:val="0"/>
        <w:adjustRightInd w:val="0"/>
        <w:spacing w:before="1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230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Master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E178A2">
      <w:pPr>
        <w:pStyle w:val="Heading2"/>
        <w:ind w:left="180" w:firstLine="0"/>
        <w:rPr>
          <w:rFonts w:ascii="Times New Roman" w:hAnsi="Times New Roman"/>
          <w:color w:val="000000"/>
          <w:sz w:val="32"/>
          <w:szCs w:val="32"/>
        </w:rPr>
      </w:pPr>
      <w:bookmarkStart w:id="9" w:name="_Toc295331400"/>
      <w:r>
        <w:rPr>
          <w:rFonts w:ascii="Times New Roman" w:hAnsi="Times New Roman"/>
          <w:color w:val="191919"/>
          <w:spacing w:val="-2"/>
          <w:sz w:val="32"/>
          <w:szCs w:val="32"/>
        </w:rPr>
        <w:t>B.S</w:t>
      </w:r>
      <w:r>
        <w:rPr>
          <w:rFonts w:ascii="Times New Roman" w:hAnsi="Times New Roman"/>
          <w:color w:val="191919"/>
          <w:sz w:val="32"/>
          <w:szCs w:val="32"/>
        </w:rPr>
        <w:t>.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32"/>
          <w:szCs w:val="32"/>
        </w:rPr>
        <w:t>S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PECIA</w:t>
      </w:r>
      <w:r>
        <w:rPr>
          <w:rFonts w:ascii="Times New Roman" w:hAnsi="Times New Roman"/>
          <w:color w:val="191919"/>
          <w:sz w:val="24"/>
          <w:szCs w:val="24"/>
        </w:rPr>
        <w:t>L</w:t>
      </w:r>
      <w:r>
        <w:rPr>
          <w:rFonts w:ascii="Times New Roman" w:hAnsi="Times New Roman"/>
          <w:color w:val="191919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32"/>
          <w:szCs w:val="32"/>
        </w:rPr>
        <w:t>E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DUC</w:t>
      </w:r>
      <w:r>
        <w:rPr>
          <w:rFonts w:ascii="Times New Roman" w:hAnsi="Times New Roman"/>
          <w:color w:val="191919"/>
          <w:spacing w:val="-20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TIO</w:t>
      </w:r>
      <w:r>
        <w:rPr>
          <w:rFonts w:ascii="Times New Roman" w:hAnsi="Times New Roman"/>
          <w:color w:val="191919"/>
          <w:sz w:val="24"/>
          <w:szCs w:val="24"/>
        </w:rPr>
        <w:t>N</w:t>
      </w:r>
      <w:r w:rsidRPr="0037296E">
        <w:rPr>
          <w:rFonts w:ascii="Times New Roman" w:hAnsi="Times New Roman"/>
          <w:color w:val="191919"/>
          <w:spacing w:val="17"/>
          <w:sz w:val="24"/>
          <w:szCs w:val="24"/>
        </w:rPr>
        <w:t xml:space="preserve"> </w:t>
      </w:r>
      <w:r w:rsidRPr="0037296E">
        <w:rPr>
          <w:rFonts w:ascii="Times New Roman" w:hAnsi="Times New Roman"/>
          <w:color w:val="191919"/>
          <w:spacing w:val="-2"/>
          <w:sz w:val="24"/>
          <w:szCs w:val="24"/>
        </w:rPr>
        <w:t>ADAPTED</w:t>
      </w:r>
      <w:r>
        <w:rPr>
          <w:rFonts w:ascii="Times New Roman" w:hAnsi="Times New Roman"/>
          <w:color w:val="191919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32"/>
          <w:szCs w:val="32"/>
        </w:rPr>
        <w:t>C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URRICULU</w:t>
      </w:r>
      <w:r>
        <w:rPr>
          <w:rFonts w:ascii="Times New Roman" w:hAnsi="Times New Roman"/>
          <w:color w:val="191919"/>
          <w:sz w:val="24"/>
          <w:szCs w:val="24"/>
        </w:rPr>
        <w:t>M</w:t>
      </w:r>
      <w:r>
        <w:rPr>
          <w:rFonts w:ascii="Times New Roman" w:hAnsi="Times New Roman"/>
          <w:color w:val="191919"/>
          <w:spacing w:val="17"/>
          <w:sz w:val="24"/>
          <w:szCs w:val="24"/>
        </w:rPr>
        <w:t xml:space="preserve"> </w:t>
      </w:r>
      <w:r w:rsidRPr="0037296E">
        <w:rPr>
          <w:rFonts w:ascii="Times New Roman" w:hAnsi="Times New Roman"/>
          <w:color w:val="191919"/>
          <w:spacing w:val="17"/>
          <w:sz w:val="24"/>
          <w:szCs w:val="24"/>
        </w:rPr>
        <w:tab/>
        <w:t>P</w:t>
      </w:r>
      <w:r w:rsidRPr="0037296E">
        <w:rPr>
          <w:rFonts w:ascii="Times New Roman" w:hAnsi="Times New Roman"/>
          <w:color w:val="191919"/>
          <w:spacing w:val="-2"/>
          <w:sz w:val="24"/>
          <w:szCs w:val="24"/>
        </w:rPr>
        <w:t>-12</w:t>
      </w:r>
      <w:bookmarkEnd w:id="9"/>
    </w:p>
    <w:p w:rsidR="00152F3B" w:rsidRDefault="00152F3B" w:rsidP="00152F3B">
      <w:pPr>
        <w:widowControl w:val="0"/>
        <w:autoSpaceDE w:val="0"/>
        <w:autoSpaceDN w:val="0"/>
        <w:adjustRightInd w:val="0"/>
        <w:spacing w:before="8" w:after="0" w:line="260" w:lineRule="exact"/>
        <w:ind w:left="180" w:firstLine="0"/>
        <w:rPr>
          <w:rFonts w:ascii="Times New Roman" w:hAnsi="Times New Roman"/>
          <w:color w:val="000000"/>
          <w:sz w:val="26"/>
          <w:szCs w:val="26"/>
        </w:rPr>
      </w:pPr>
    </w:p>
    <w:p w:rsidR="00152F3B" w:rsidRDefault="008102E8" w:rsidP="00152F3B">
      <w:pPr>
        <w:widowControl w:val="0"/>
        <w:tabs>
          <w:tab w:val="left" w:pos="2280"/>
          <w:tab w:val="left" w:pos="8980"/>
          <w:tab w:val="left" w:pos="9160"/>
        </w:tabs>
        <w:autoSpaceDE w:val="0"/>
        <w:autoSpaceDN w:val="0"/>
        <w:adjustRightInd w:val="0"/>
        <w:spacing w:after="0" w:line="250" w:lineRule="auto"/>
        <w:ind w:left="180" w:right="1450" w:firstLine="0"/>
        <w:rPr>
          <w:rFonts w:ascii="Times New Roman" w:hAnsi="Times New Roman"/>
          <w:color w:val="000000"/>
          <w:sz w:val="18"/>
          <w:szCs w:val="18"/>
        </w:rPr>
      </w:pPr>
      <w:r w:rsidRPr="008102E8">
        <w:rPr>
          <w:rFonts w:ascii="Calibri" w:hAnsi="Calibri"/>
          <w:noProof/>
          <w:lang w:eastAsia="en-US"/>
        </w:rPr>
        <w:pict>
          <v:shape id="_x0000_s1158" type="#_x0000_t202" style="position:absolute;left:0;text-align:left;margin-left:62.5pt;margin-top:21.25pt;width:490pt;height:59.2pt;z-index:-251596800;mso-position-horizontal-relative:page" o:allowincell="f" filled="f" stroked="f">
            <v:textbox style="mso-next-textbox:#_x0000_s115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34"/>
                    <w:gridCol w:w="1001"/>
                    <w:gridCol w:w="5031"/>
                    <w:gridCol w:w="2934"/>
                  </w:tblGrid>
                  <w:tr w:rsidR="00152F3B" w:rsidRPr="007A7452">
                    <w:trPr>
                      <w:trHeight w:hRule="exact" w:val="237"/>
                    </w:trPr>
                    <w:tc>
                      <w:tcPr>
                        <w:tcW w:w="8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ENGL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101</w:t>
                        </w:r>
                      </w:p>
                    </w:tc>
                    <w:tc>
                      <w:tcPr>
                        <w:tcW w:w="5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Englis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Compositio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or</w:t>
                        </w:r>
                      </w:p>
                    </w:tc>
                    <w:tc>
                      <w:tcPr>
                        <w:tcW w:w="2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right="40" w:firstLine="3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8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HONR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1111</w:t>
                        </w:r>
                      </w:p>
                    </w:tc>
                    <w:tc>
                      <w:tcPr>
                        <w:tcW w:w="5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Humanitie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(H)</w:t>
                        </w:r>
                      </w:p>
                    </w:tc>
                    <w:tc>
                      <w:tcPr>
                        <w:tcW w:w="2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3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8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ENGL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102</w:t>
                        </w:r>
                      </w:p>
                    </w:tc>
                    <w:tc>
                      <w:tcPr>
                        <w:tcW w:w="5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Englis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Compositio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or</w:t>
                        </w:r>
                      </w:p>
                    </w:tc>
                    <w:tc>
                      <w:tcPr>
                        <w:tcW w:w="2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3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8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HONR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5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Humanitie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(H)</w:t>
                        </w:r>
                      </w:p>
                    </w:tc>
                    <w:tc>
                      <w:tcPr>
                        <w:tcW w:w="2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3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>
                    <w:trPr>
                      <w:trHeight w:hRule="exact" w:val="298"/>
                    </w:trPr>
                    <w:tc>
                      <w:tcPr>
                        <w:tcW w:w="8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1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1111</w:t>
                        </w:r>
                      </w:p>
                    </w:tc>
                    <w:tc>
                      <w:tcPr>
                        <w:tcW w:w="5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Colleg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Algebra</w:t>
                        </w:r>
                      </w:p>
                    </w:tc>
                    <w:tc>
                      <w:tcPr>
                        <w:tcW w:w="2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3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52F3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itle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 w:rsidR="00152F3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edi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 ARE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152F3B"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ESSENTIA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="00152F3B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SKILL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tabs>
          <w:tab w:val="left" w:pos="9160"/>
        </w:tabs>
        <w:autoSpaceDE w:val="0"/>
        <w:autoSpaceDN w:val="0"/>
        <w:adjustRightInd w:val="0"/>
        <w:spacing w:before="30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3"/>
        <w:gridCol w:w="975"/>
        <w:gridCol w:w="5087"/>
        <w:gridCol w:w="2875"/>
      </w:tblGrid>
      <w:tr w:rsidR="00152F3B" w:rsidRPr="007A7452" w:rsidTr="00152F3B">
        <w:trPr>
          <w:trHeight w:hRule="exact" w:val="237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Speaking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Diaspora(s)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firstLine="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tabs>
          <w:tab w:val="left" w:pos="916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HUMANITIES/FIN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83"/>
        <w:gridCol w:w="855"/>
        <w:gridCol w:w="5052"/>
        <w:gridCol w:w="2910"/>
      </w:tblGrid>
      <w:tr w:rsidR="00152F3B" w:rsidRPr="007A7452" w:rsidTr="00152F3B">
        <w:trPr>
          <w:trHeight w:hRule="exact" w:val="237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322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542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One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ARAP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Appreciation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MUSC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Appreciation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FREN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2201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French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GERM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2221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German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7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2231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Spanish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FIAR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Arts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firstLine="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tabs>
          <w:tab w:val="left" w:pos="8840"/>
        </w:tabs>
        <w:autoSpaceDE w:val="0"/>
        <w:autoSpaceDN w:val="0"/>
        <w:adjustRightInd w:val="0"/>
        <w:spacing w:after="0" w:line="250" w:lineRule="auto"/>
        <w:ind w:left="180" w:right="40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(10-</w:t>
      </w:r>
      <w:r>
        <w:rPr>
          <w:rFonts w:ascii="Times New Roman" w:hAnsi="Times New Roman"/>
          <w:b/>
          <w:bCs/>
          <w:color w:val="191919"/>
          <w:spacing w:val="-11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 OPTIO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Non-Scienc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TWO)</w:t>
      </w:r>
    </w:p>
    <w:p w:rsidR="00152F3B" w:rsidRDefault="00152F3B" w:rsidP="00152F3B">
      <w:pPr>
        <w:widowControl w:val="0"/>
        <w:tabs>
          <w:tab w:val="left" w:pos="1170"/>
          <w:tab w:val="left" w:pos="2070"/>
          <w:tab w:val="left" w:pos="9760"/>
        </w:tabs>
        <w:autoSpaceDE w:val="0"/>
        <w:autoSpaceDN w:val="0"/>
        <w:adjustRightInd w:val="0"/>
        <w:spacing w:before="3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170"/>
          <w:tab w:val="left" w:pos="207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170"/>
          <w:tab w:val="left" w:pos="207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lastRenderedPageBreak/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14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Biotechnolog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170"/>
          <w:tab w:val="left" w:pos="207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Environmenta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170"/>
          <w:tab w:val="left" w:pos="207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170"/>
          <w:tab w:val="left" w:pos="207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170"/>
          <w:tab w:val="left" w:pos="207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170"/>
          <w:tab w:val="left" w:pos="207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170"/>
          <w:tab w:val="left" w:pos="207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One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right" w:pos="9760"/>
        </w:tabs>
        <w:autoSpaceDE w:val="0"/>
        <w:autoSpaceDN w:val="0"/>
        <w:adjustRightInd w:val="0"/>
        <w:spacing w:before="12" w:after="0" w:line="250" w:lineRule="auto"/>
        <w:ind w:left="140" w:right="1449" w:firstLine="4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Pre-Calculu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3 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right" w:pos="9760"/>
        </w:tabs>
        <w:autoSpaceDE w:val="0"/>
        <w:autoSpaceDN w:val="0"/>
        <w:adjustRightInd w:val="0"/>
        <w:spacing w:before="12" w:after="0" w:line="250" w:lineRule="auto"/>
        <w:ind w:left="140" w:right="1449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(Require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w/Scienc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Concentration)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240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Microcomputer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Statistic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Computer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Applications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221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ELECTIVES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9" w:after="0"/>
        <w:ind w:left="18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9" w:after="0"/>
        <w:ind w:left="180" w:firstLine="5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othe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courses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3"/>
        <w:gridCol w:w="1005"/>
        <w:gridCol w:w="5184"/>
        <w:gridCol w:w="2778"/>
      </w:tblGrid>
      <w:tr w:rsidR="00152F3B" w:rsidRPr="007A7452" w:rsidTr="00152F3B">
        <w:trPr>
          <w:trHeight w:hRule="exact" w:val="237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2105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Macroeconomics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2106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Microeconomics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Economics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GEOG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Geography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13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151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152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PHIL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Philosophy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Politica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Law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PSYC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Psychology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2031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Anthropology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1" w:after="0" w:line="50" w:lineRule="exact"/>
        <w:ind w:left="180" w:firstLine="50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07"/>
        <w:gridCol w:w="850"/>
        <w:gridCol w:w="5238"/>
        <w:gridCol w:w="2605"/>
      </w:tblGrid>
      <w:tr w:rsidR="00152F3B" w:rsidRPr="007A7452" w:rsidTr="00152F3B">
        <w:trPr>
          <w:trHeight w:hRule="exact" w:val="624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90" w:right="-38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ABOV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THE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ASU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firstLine="5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CORE: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1200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ind w:left="180" w:firstLine="50"/>
              <w:rPr>
                <w:rFonts w:ascii="Times New Roman" w:hAnsi="Times New Roman"/>
                <w:sz w:val="28"/>
                <w:szCs w:val="28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Freshme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Leadership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right="41" w:firstLine="50"/>
              <w:jc w:val="right"/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hours)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54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left="40" w:firstLine="5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ee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HEDP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5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5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24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ellness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5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Sports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Fitnes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1003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1004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1005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1006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1007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Aquatic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9" w:after="0" w:line="40" w:lineRule="exact"/>
        <w:ind w:firstLine="50"/>
        <w:rPr>
          <w:rFonts w:ascii="Times New Roman" w:hAnsi="Times New Roman"/>
          <w:sz w:val="4"/>
          <w:szCs w:val="4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71"/>
        <w:gridCol w:w="1201"/>
        <w:gridCol w:w="5191"/>
        <w:gridCol w:w="2637"/>
      </w:tblGrid>
      <w:tr w:rsidR="00152F3B" w:rsidRPr="007A7452" w:rsidTr="00152F3B">
        <w:trPr>
          <w:trHeight w:hRule="exact"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40" w:right="-2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F: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2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Foundations</w: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right="41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hrs)</w:t>
            </w:r>
          </w:p>
        </w:tc>
      </w:tr>
      <w:tr w:rsidR="00152F3B" w:rsidRPr="007A7452" w:rsidTr="00152F3B">
        <w:trPr>
          <w:trHeight w:hRule="exact" w:val="218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9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</w: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28" w:hanging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Invs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Crit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Issue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9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2120</w: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Prespe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Cnt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9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2130</w: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Learning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9" w:after="0" w:line="110" w:lineRule="exact"/>
        <w:ind w:firstLine="50"/>
        <w:rPr>
          <w:rFonts w:ascii="Times New Roman" w:hAnsi="Times New Roman"/>
          <w:sz w:val="11"/>
          <w:szCs w:val="11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you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concentratio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eas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8"/>
        <w:gridCol w:w="1000"/>
        <w:gridCol w:w="6311"/>
        <w:gridCol w:w="1651"/>
      </w:tblGrid>
      <w:tr w:rsidR="00152F3B" w:rsidRPr="007A7452" w:rsidTr="00152F3B">
        <w:trPr>
          <w:trHeight w:hRule="exact" w:val="237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28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2105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6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hanging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hanging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w/Languag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concentration: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F3B" w:rsidRPr="007A7452" w:rsidTr="00152F3B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2101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Politica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Linea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hanging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hanging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w/Socia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Concentration)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F3B" w:rsidRPr="007A7452" w:rsidTr="00152F3B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2310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Scientifi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w/Scienc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Concentration)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left="270" w:firstLine="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tabs>
          <w:tab w:val="left" w:pos="945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ofessiona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(4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Hrs)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8"/>
        <w:gridCol w:w="970"/>
        <w:gridCol w:w="6108"/>
        <w:gridCol w:w="1854"/>
      </w:tblGrid>
      <w:tr w:rsidR="00152F3B" w:rsidRPr="007A7452" w:rsidTr="00152F3B">
        <w:trPr>
          <w:trHeight w:hRule="exact" w:val="237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25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370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Classroom Management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3300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Characteristic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wit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Disabilities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3310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Instructiona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Methods/Material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wit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Disabilities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4400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Environmen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Behavio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Managemen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3340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ransition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Instructiona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Plannin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4450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Measuremen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Evaluation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3230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Contemporar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Perspective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Exceptiona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Students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3315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Need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tabs>
          <w:tab w:val="left" w:pos="2280"/>
          <w:tab w:val="left" w:pos="8980"/>
        </w:tabs>
        <w:autoSpaceDE w:val="0"/>
        <w:autoSpaceDN w:val="0"/>
        <w:adjustRightInd w:val="0"/>
        <w:spacing w:before="30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tabs>
          <w:tab w:val="left" w:pos="904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Languag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Readin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50"/>
        <w:gridCol w:w="995"/>
        <w:gridCol w:w="5214"/>
        <w:gridCol w:w="2521"/>
      </w:tblGrid>
      <w:tr w:rsidR="00152F3B" w:rsidRPr="007A7452" w:rsidTr="00152F3B">
        <w:trPr>
          <w:trHeight w:hRule="exact" w:val="237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3305</w:t>
            </w:r>
          </w:p>
        </w:tc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Grammar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3326</w:t>
            </w:r>
          </w:p>
        </w:tc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Preadolescen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Literature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4423</w:t>
            </w:r>
          </w:p>
        </w:tc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4439</w:t>
            </w:r>
          </w:p>
        </w:tc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4" w:after="0" w:line="120" w:lineRule="exact"/>
        <w:ind w:left="180" w:firstLine="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Mathematic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50"/>
        <w:gridCol w:w="1005"/>
        <w:gridCol w:w="5082"/>
        <w:gridCol w:w="2643"/>
      </w:tblGrid>
      <w:tr w:rsidR="00152F3B" w:rsidRPr="007A7452" w:rsidTr="00152F3B">
        <w:trPr>
          <w:trHeight w:hRule="exact" w:val="235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3000</w:t>
            </w:r>
          </w:p>
        </w:tc>
        <w:tc>
          <w:tcPr>
            <w:tcW w:w="508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Number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Applications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6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3001</w:t>
            </w:r>
          </w:p>
        </w:tc>
        <w:tc>
          <w:tcPr>
            <w:tcW w:w="508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Concepts/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echnology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08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Discret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3213</w:t>
            </w:r>
          </w:p>
        </w:tc>
        <w:tc>
          <w:tcPr>
            <w:tcW w:w="508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Geometry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left="180" w:firstLine="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tabs>
          <w:tab w:val="left" w:pos="904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50"/>
        <w:gridCol w:w="797"/>
        <w:gridCol w:w="5312"/>
        <w:gridCol w:w="2650"/>
      </w:tblGrid>
      <w:tr w:rsidR="00152F3B" w:rsidRPr="007A7452" w:rsidTr="00152F3B">
        <w:trPr>
          <w:trHeight w:hRule="exact" w:val="237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3101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Geography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3403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gia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4705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Economi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gia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322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4422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542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left="18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Science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left="180" w:firstLine="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180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3001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left="180" w:firstLine="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180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Concept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Physics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left="180" w:right="41" w:firstLine="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Hours)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3002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BIOL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3109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Concept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198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4434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448"/>
        </w:trPr>
        <w:tc>
          <w:tcPr>
            <w:tcW w:w="100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9" w:after="0" w:line="200" w:lineRule="exact"/>
              <w:ind w:left="180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tabs>
                <w:tab w:val="left" w:pos="8940"/>
              </w:tabs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Experienc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Hours)</w:t>
            </w:r>
          </w:p>
        </w:tc>
      </w:tr>
      <w:tr w:rsidR="00152F3B" w:rsidRPr="007A7452" w:rsidTr="00152F3B">
        <w:trPr>
          <w:trHeight w:hRule="exact" w:val="218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4400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eaching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4460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Disabled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152F3B" w:rsidRPr="007A7452" w:rsidTr="00152F3B">
        <w:trPr>
          <w:trHeight w:hRule="exact" w:val="322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4470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Inclusiv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Environments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152F3B" w:rsidRPr="007A7452" w:rsidTr="00152F3B">
        <w:trPr>
          <w:trHeight w:hRule="exact" w:val="624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left="18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ELECTIVE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left="180" w:firstLine="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180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2300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left="180" w:firstLine="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180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Master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Seminar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left="180" w:firstLine="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180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2415C3" w:rsidRDefault="002415C3">
      <w:pP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br w:type="page"/>
      </w:r>
    </w:p>
    <w:p w:rsidR="00152F3B" w:rsidRDefault="00152F3B" w:rsidP="00E178A2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10" w:name="_Toc295331401"/>
      <w:r>
        <w:rPr>
          <w:rFonts w:ascii="Times New Roman" w:hAnsi="Times New Roman"/>
          <w:color w:val="191919"/>
          <w:spacing w:val="-1"/>
          <w:sz w:val="24"/>
          <w:szCs w:val="24"/>
        </w:rPr>
        <w:lastRenderedPageBreak/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NIT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/T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TION</w:t>
      </w:r>
      <w:bookmarkEnd w:id="10"/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Forma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mandator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pursuin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initia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 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include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pursuin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approved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post-baccalaureat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initia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Level-</w:t>
      </w:r>
      <w:r>
        <w:rPr>
          <w:rFonts w:ascii="Times New Roman" w:hAnsi="Times New Roman"/>
          <w:color w:val="191919"/>
          <w:sz w:val="18"/>
          <w:szCs w:val="18"/>
        </w:rPr>
        <w:t xml:space="preserve">4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teac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ers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Students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eligible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3000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4000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until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eacher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rofessional 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administrativel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withdraw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class(</w:t>
      </w:r>
      <w:proofErr w:type="spellStart"/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ndidate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are 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successfull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backgroun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check.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152F3B" w:rsidRDefault="00152F3B" w:rsidP="00E178A2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11" w:name="_Toc295331402"/>
      <w:r>
        <w:rPr>
          <w:rFonts w:ascii="Times New Roman" w:hAnsi="Times New Roman"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PPLIC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NIT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/T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TION</w:t>
      </w:r>
      <w:bookmarkEnd w:id="11"/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 Application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 Admission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Unit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obtained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from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ith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the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processin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submission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encourage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–Basi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enrolled 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>
        <w:rPr>
          <w:rFonts w:ascii="Times New Roman" w:hAnsi="Times New Roman"/>
          <w:color w:val="191919"/>
          <w:sz w:val="18"/>
          <w:szCs w:val="18"/>
        </w:rPr>
        <w:t xml:space="preserve">C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 xml:space="preserve">: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Invest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Crit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./</w:t>
      </w:r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>Contemp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Issue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urs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t a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nrollment.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14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E178A2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12" w:name="_Toc295331403"/>
      <w:r>
        <w:rPr>
          <w:rFonts w:ascii="Times New Roman" w:hAnsi="Times New Roman"/>
          <w:color w:val="191919"/>
          <w:spacing w:val="-1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NIT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/T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TION</w:t>
      </w:r>
      <w:bookmarkEnd w:id="12"/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college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Therefore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forma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take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desiri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entr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the 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unconditiona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eacher Education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candidate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expecte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mode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highes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mandate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mission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times.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6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Pr="00152F3B" w:rsidRDefault="00152F3B" w:rsidP="00152F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5" w:after="0" w:line="250" w:lineRule="auto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Completio</w:t>
      </w:r>
      <w:r w:rsidRPr="00152F3B">
        <w:rPr>
          <w:rFonts w:ascii="Times New Roman" w:hAnsi="Times New Roman"/>
          <w:color w:val="191919"/>
          <w:sz w:val="18"/>
          <w:szCs w:val="18"/>
        </w:rPr>
        <w:t>n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f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z w:val="18"/>
          <w:szCs w:val="18"/>
        </w:rPr>
        <w:t>a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minimu</w:t>
      </w:r>
      <w:r w:rsidRPr="00152F3B">
        <w:rPr>
          <w:rFonts w:ascii="Times New Roman" w:hAnsi="Times New Roman"/>
          <w:color w:val="191919"/>
          <w:sz w:val="18"/>
          <w:szCs w:val="18"/>
        </w:rPr>
        <w:t>m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f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3</w:t>
      </w:r>
      <w:r w:rsidRPr="00152F3B">
        <w:rPr>
          <w:rFonts w:ascii="Times New Roman" w:hAnsi="Times New Roman"/>
          <w:color w:val="191919"/>
          <w:sz w:val="18"/>
          <w:szCs w:val="18"/>
        </w:rPr>
        <w:t>6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 w:rsidRPr="00152F3B">
        <w:rPr>
          <w:rFonts w:ascii="Times New Roman" w:hAnsi="Times New Roman"/>
          <w:color w:val="191919"/>
          <w:sz w:val="18"/>
          <w:szCs w:val="18"/>
        </w:rPr>
        <w:t>r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 w:rsidRPr="00152F3B">
        <w:rPr>
          <w:rFonts w:ascii="Times New Roman" w:hAnsi="Times New Roman"/>
          <w:color w:val="191919"/>
          <w:sz w:val="18"/>
          <w:szCs w:val="18"/>
        </w:rPr>
        <w:t>s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 w:rsidRPr="00152F3B">
        <w:rPr>
          <w:rFonts w:ascii="Times New Roman" w:hAnsi="Times New Roman"/>
          <w:color w:val="191919"/>
          <w:sz w:val="18"/>
          <w:szCs w:val="18"/>
        </w:rPr>
        <w:t>m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area</w:t>
      </w:r>
      <w:r w:rsidRPr="00152F3B">
        <w:rPr>
          <w:rFonts w:ascii="Times New Roman" w:hAnsi="Times New Roman"/>
          <w:color w:val="191919"/>
          <w:sz w:val="18"/>
          <w:szCs w:val="18"/>
        </w:rPr>
        <w:t>s</w:t>
      </w:r>
      <w:r w:rsidRPr="00152F3B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Pr="00152F3B">
        <w:rPr>
          <w:rFonts w:ascii="Times New Roman" w:hAnsi="Times New Roman"/>
          <w:color w:val="191919"/>
          <w:sz w:val="18"/>
          <w:szCs w:val="18"/>
        </w:rPr>
        <w:t>,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 w:rsidRPr="00152F3B">
        <w:rPr>
          <w:rFonts w:ascii="Times New Roman" w:hAnsi="Times New Roman"/>
          <w:color w:val="191919"/>
          <w:sz w:val="18"/>
          <w:szCs w:val="18"/>
        </w:rPr>
        <w:t>,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 w:rsidRPr="00152F3B">
        <w:rPr>
          <w:rFonts w:ascii="Times New Roman" w:hAnsi="Times New Roman"/>
          <w:color w:val="191919"/>
          <w:sz w:val="18"/>
          <w:szCs w:val="18"/>
        </w:rPr>
        <w:t>,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f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z w:val="18"/>
          <w:szCs w:val="18"/>
        </w:rPr>
        <w:t>a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cumulativ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grad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poin</w:t>
      </w:r>
      <w:r w:rsidRPr="00152F3B">
        <w:rPr>
          <w:rFonts w:ascii="Times New Roman" w:hAnsi="Times New Roman"/>
          <w:color w:val="191919"/>
          <w:sz w:val="18"/>
          <w:szCs w:val="18"/>
        </w:rPr>
        <w:t>t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averag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of 2.</w:t>
      </w:r>
      <w:r w:rsidRPr="00152F3B">
        <w:rPr>
          <w:rFonts w:ascii="Times New Roman" w:hAnsi="Times New Roman"/>
          <w:color w:val="191919"/>
          <w:sz w:val="18"/>
          <w:szCs w:val="18"/>
        </w:rPr>
        <w:t>5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r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above.</w:t>
      </w:r>
    </w:p>
    <w:p w:rsidR="00152F3B" w:rsidRPr="00152F3B" w:rsidRDefault="00152F3B" w:rsidP="00152F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200" w:lineRule="exact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Completio</w:t>
      </w:r>
      <w:r w:rsidRPr="00152F3B">
        <w:rPr>
          <w:rFonts w:ascii="Times New Roman" w:hAnsi="Times New Roman"/>
          <w:color w:val="191919"/>
          <w:sz w:val="18"/>
          <w:szCs w:val="18"/>
        </w:rPr>
        <w:t>n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f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 w:rsidRPr="00152F3B">
        <w:rPr>
          <w:rFonts w:ascii="Times New Roman" w:hAnsi="Times New Roman"/>
          <w:color w:val="191919"/>
          <w:sz w:val="18"/>
          <w:szCs w:val="18"/>
        </w:rPr>
        <w:t>C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 w:rsidRPr="00152F3B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 w:rsidRPr="00152F3B">
        <w:rPr>
          <w:rFonts w:ascii="Times New Roman" w:hAnsi="Times New Roman"/>
          <w:color w:val="191919"/>
          <w:sz w:val="18"/>
          <w:szCs w:val="18"/>
        </w:rPr>
        <w:t>,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ENG</w:t>
      </w:r>
      <w:r w:rsidRPr="00152F3B">
        <w:rPr>
          <w:rFonts w:ascii="Times New Roman" w:hAnsi="Times New Roman"/>
          <w:color w:val="191919"/>
          <w:sz w:val="18"/>
          <w:szCs w:val="18"/>
        </w:rPr>
        <w:t>L</w:t>
      </w:r>
      <w:r w:rsidRPr="00152F3B">
        <w:rPr>
          <w:rFonts w:ascii="Times New Roman" w:hAnsi="Times New Roman"/>
          <w:color w:val="191919"/>
          <w:spacing w:val="-8"/>
          <w:sz w:val="18"/>
          <w:szCs w:val="18"/>
        </w:rPr>
        <w:t xml:space="preserve"> 1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 w:rsidRPr="00152F3B">
        <w:rPr>
          <w:rFonts w:ascii="Times New Roman" w:hAnsi="Times New Roman"/>
          <w:color w:val="191919"/>
          <w:sz w:val="18"/>
          <w:szCs w:val="18"/>
        </w:rPr>
        <w:t>1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 w:rsidRPr="00152F3B">
        <w:rPr>
          <w:rFonts w:ascii="Times New Roman" w:hAnsi="Times New Roman"/>
          <w:color w:val="191919"/>
          <w:sz w:val="18"/>
          <w:szCs w:val="18"/>
        </w:rPr>
        <w:t>2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 w:rsidRPr="00152F3B"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Pr="00152F3B">
        <w:rPr>
          <w:rFonts w:ascii="Times New Roman" w:hAnsi="Times New Roman"/>
          <w:color w:val="191919"/>
          <w:sz w:val="18"/>
          <w:szCs w:val="18"/>
        </w:rPr>
        <w:t>H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 w:rsidRPr="00152F3B">
        <w:rPr>
          <w:rFonts w:ascii="Times New Roman" w:hAnsi="Times New Roman"/>
          <w:color w:val="191919"/>
          <w:sz w:val="18"/>
          <w:szCs w:val="18"/>
        </w:rPr>
        <w:t>1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(o</w:t>
      </w:r>
      <w:r w:rsidRPr="00152F3B">
        <w:rPr>
          <w:rFonts w:ascii="Times New Roman" w:hAnsi="Times New Roman"/>
          <w:color w:val="191919"/>
          <w:sz w:val="18"/>
          <w:szCs w:val="18"/>
        </w:rPr>
        <w:t>r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equivalent</w:t>
      </w:r>
      <w:r w:rsidRPr="00152F3B">
        <w:rPr>
          <w:rFonts w:ascii="Times New Roman" w:hAnsi="Times New Roman"/>
          <w:color w:val="191919"/>
          <w:sz w:val="18"/>
          <w:szCs w:val="18"/>
        </w:rPr>
        <w:t>)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 w:rsidRPr="00152F3B">
        <w:rPr>
          <w:rFonts w:ascii="Times New Roman" w:hAnsi="Times New Roman"/>
          <w:color w:val="191919"/>
          <w:sz w:val="18"/>
          <w:szCs w:val="18"/>
        </w:rPr>
        <w:t>h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grade</w:t>
      </w:r>
      <w:r w:rsidRPr="00152F3B">
        <w:rPr>
          <w:rFonts w:ascii="Times New Roman" w:hAnsi="Times New Roman"/>
          <w:color w:val="191919"/>
          <w:sz w:val="18"/>
          <w:szCs w:val="18"/>
        </w:rPr>
        <w:t>s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f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“C</w:t>
      </w:r>
      <w:r w:rsidRPr="00152F3B">
        <w:rPr>
          <w:rFonts w:ascii="Times New Roman" w:hAnsi="Times New Roman"/>
          <w:color w:val="191919"/>
          <w:sz w:val="18"/>
          <w:szCs w:val="18"/>
        </w:rPr>
        <w:t>”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r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abov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successful completio</w:t>
      </w:r>
      <w:r w:rsidRPr="00152F3B">
        <w:rPr>
          <w:rFonts w:ascii="Times New Roman" w:hAnsi="Times New Roman"/>
          <w:color w:val="191919"/>
          <w:sz w:val="18"/>
          <w:szCs w:val="18"/>
        </w:rPr>
        <w:t>n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f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 w:rsidRPr="00152F3B">
        <w:rPr>
          <w:rFonts w:ascii="Times New Roman" w:hAnsi="Times New Roman"/>
          <w:color w:val="191919"/>
          <w:sz w:val="18"/>
          <w:szCs w:val="18"/>
        </w:rPr>
        <w:t>’</w:t>
      </w:r>
      <w:r w:rsidRPr="00152F3B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Examinatio</w:t>
      </w:r>
      <w:r w:rsidRPr="00152F3B">
        <w:rPr>
          <w:rFonts w:ascii="Times New Roman" w:hAnsi="Times New Roman"/>
          <w:color w:val="191919"/>
          <w:sz w:val="18"/>
          <w:szCs w:val="18"/>
        </w:rPr>
        <w:t>n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 w:rsidRPr="00152F3B">
        <w:rPr>
          <w:rFonts w:ascii="Times New Roman" w:hAnsi="Times New Roman"/>
          <w:color w:val="191919"/>
          <w:sz w:val="18"/>
          <w:szCs w:val="18"/>
        </w:rPr>
        <w:t>c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Skills.</w:t>
      </w:r>
    </w:p>
    <w:p w:rsidR="00152F3B" w:rsidRPr="00152F3B" w:rsidRDefault="00152F3B" w:rsidP="00152F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5" w:after="0" w:line="220" w:lineRule="exact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Proficienc</w:t>
      </w:r>
      <w:r w:rsidRPr="00152F3B">
        <w:rPr>
          <w:rFonts w:ascii="Times New Roman" w:hAnsi="Times New Roman"/>
          <w:color w:val="191919"/>
          <w:sz w:val="18"/>
          <w:szCs w:val="18"/>
        </w:rPr>
        <w:t>y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Pr="00152F3B">
        <w:rPr>
          <w:rFonts w:ascii="Times New Roman" w:hAnsi="Times New Roman"/>
          <w:color w:val="191919"/>
          <w:sz w:val="18"/>
          <w:szCs w:val="18"/>
        </w:rPr>
        <w:t>n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ora</w:t>
      </w:r>
      <w:r w:rsidRPr="00152F3B">
        <w:rPr>
          <w:rFonts w:ascii="Times New Roman" w:hAnsi="Times New Roman"/>
          <w:color w:val="191919"/>
          <w:sz w:val="18"/>
          <w:szCs w:val="18"/>
        </w:rPr>
        <w:t>l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communication</w:t>
      </w:r>
      <w:r w:rsidRPr="00152F3B">
        <w:rPr>
          <w:rFonts w:ascii="Times New Roman" w:hAnsi="Times New Roman"/>
          <w:color w:val="191919"/>
          <w:sz w:val="18"/>
          <w:szCs w:val="18"/>
        </w:rPr>
        <w:t>s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Pr="00152F3B">
        <w:rPr>
          <w:rFonts w:ascii="Times New Roman" w:hAnsi="Times New Roman"/>
          <w:color w:val="191919"/>
          <w:sz w:val="18"/>
          <w:szCs w:val="18"/>
        </w:rPr>
        <w:t>s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demonstrate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Pr="00152F3B">
        <w:rPr>
          <w:rFonts w:ascii="Times New Roman" w:hAnsi="Times New Roman"/>
          <w:color w:val="191919"/>
          <w:sz w:val="18"/>
          <w:szCs w:val="18"/>
        </w:rPr>
        <w:t>n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 w:rsidRPr="00152F3B">
        <w:rPr>
          <w:rFonts w:ascii="Times New Roman" w:hAnsi="Times New Roman"/>
          <w:color w:val="191919"/>
          <w:sz w:val="18"/>
          <w:szCs w:val="18"/>
        </w:rPr>
        <w:t>C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 w:rsidRPr="00152F3B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 w:rsidRPr="00152F3B">
        <w:rPr>
          <w:rFonts w:ascii="Times New Roman" w:hAnsi="Times New Roman"/>
          <w:color w:val="191919"/>
          <w:sz w:val="18"/>
          <w:szCs w:val="18"/>
        </w:rPr>
        <w:t>,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 w:rsidRPr="00152F3B">
        <w:rPr>
          <w:rFonts w:ascii="Times New Roman" w:hAnsi="Times New Roman"/>
          <w:color w:val="191919"/>
          <w:sz w:val="18"/>
          <w:szCs w:val="18"/>
        </w:rPr>
        <w:t>C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2120</w:t>
      </w:r>
      <w:r w:rsidRPr="00152F3B">
        <w:rPr>
          <w:rFonts w:ascii="Times New Roman" w:hAnsi="Times New Roman"/>
          <w:color w:val="191919"/>
          <w:sz w:val="18"/>
          <w:szCs w:val="18"/>
        </w:rPr>
        <w:t>,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 w:rsidRPr="00152F3B">
        <w:rPr>
          <w:rFonts w:ascii="Times New Roman" w:hAnsi="Times New Roman"/>
          <w:color w:val="191919"/>
          <w:sz w:val="18"/>
          <w:szCs w:val="18"/>
        </w:rPr>
        <w:t>C</w:t>
      </w:r>
      <w:proofErr w:type="gramEnd"/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2130.</w:t>
      </w:r>
    </w:p>
    <w:p w:rsidR="00152F3B" w:rsidRPr="00152F3B" w:rsidRDefault="00152F3B" w:rsidP="00152F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5" w:after="0" w:line="220" w:lineRule="exact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Pr="00152F3B">
        <w:rPr>
          <w:rFonts w:ascii="Times New Roman" w:hAnsi="Times New Roman"/>
          <w:color w:val="191919"/>
          <w:sz w:val="18"/>
          <w:szCs w:val="18"/>
        </w:rPr>
        <w:t>n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acceptabl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 w:rsidRPr="00152F3B">
        <w:rPr>
          <w:rFonts w:ascii="Times New Roman" w:hAnsi="Times New Roman"/>
          <w:color w:val="191919"/>
          <w:sz w:val="18"/>
          <w:szCs w:val="18"/>
        </w:rPr>
        <w:t>y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f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mental</w:t>
      </w:r>
      <w:r w:rsidRPr="00152F3B">
        <w:rPr>
          <w:rFonts w:ascii="Times New Roman" w:hAnsi="Times New Roman"/>
          <w:color w:val="191919"/>
          <w:sz w:val="18"/>
          <w:szCs w:val="18"/>
        </w:rPr>
        <w:t>,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emotiona</w:t>
      </w:r>
      <w:r w:rsidRPr="00152F3B">
        <w:rPr>
          <w:rFonts w:ascii="Times New Roman" w:hAnsi="Times New Roman"/>
          <w:color w:val="191919"/>
          <w:sz w:val="18"/>
          <w:szCs w:val="18"/>
        </w:rPr>
        <w:t>l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 w:rsidRPr="00152F3B">
        <w:rPr>
          <w:rFonts w:ascii="Times New Roman" w:hAnsi="Times New Roman"/>
          <w:color w:val="191919"/>
          <w:sz w:val="18"/>
          <w:szCs w:val="18"/>
        </w:rPr>
        <w:t>l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health.</w:t>
      </w:r>
    </w:p>
    <w:p w:rsidR="00152F3B" w:rsidRPr="00152F3B" w:rsidRDefault="00152F3B" w:rsidP="00152F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5" w:after="0" w:line="250" w:lineRule="auto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Demonstratio</w:t>
      </w:r>
      <w:r w:rsidRPr="00152F3B">
        <w:rPr>
          <w:rFonts w:ascii="Times New Roman" w:hAnsi="Times New Roman"/>
          <w:color w:val="191919"/>
          <w:sz w:val="18"/>
          <w:szCs w:val="18"/>
        </w:rPr>
        <w:t>n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f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compute</w:t>
      </w:r>
      <w:r w:rsidRPr="00152F3B">
        <w:rPr>
          <w:rFonts w:ascii="Times New Roman" w:hAnsi="Times New Roman"/>
          <w:color w:val="191919"/>
          <w:sz w:val="18"/>
          <w:szCs w:val="18"/>
        </w:rPr>
        <w:t>r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proficienc</w:t>
      </w:r>
      <w:r w:rsidRPr="00152F3B">
        <w:rPr>
          <w:rFonts w:ascii="Times New Roman" w:hAnsi="Times New Roman"/>
          <w:color w:val="191919"/>
          <w:sz w:val="18"/>
          <w:szCs w:val="18"/>
        </w:rPr>
        <w:t>y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 w:rsidRPr="00152F3B">
        <w:rPr>
          <w:rFonts w:ascii="Times New Roman" w:hAnsi="Times New Roman"/>
          <w:color w:val="191919"/>
          <w:sz w:val="18"/>
          <w:szCs w:val="18"/>
        </w:rPr>
        <w:t>y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completin</w:t>
      </w:r>
      <w:r w:rsidRPr="00152F3B">
        <w:rPr>
          <w:rFonts w:ascii="Times New Roman" w:hAnsi="Times New Roman"/>
          <w:color w:val="191919"/>
          <w:sz w:val="18"/>
          <w:szCs w:val="18"/>
        </w:rPr>
        <w:t>g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 w:rsidRPr="00152F3B">
        <w:rPr>
          <w:rFonts w:ascii="Times New Roman" w:hAnsi="Times New Roman"/>
          <w:color w:val="191919"/>
          <w:sz w:val="18"/>
          <w:szCs w:val="18"/>
        </w:rPr>
        <w:t>C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321</w:t>
      </w:r>
      <w:r w:rsidRPr="00152F3B">
        <w:rPr>
          <w:rFonts w:ascii="Times New Roman" w:hAnsi="Times New Roman"/>
          <w:color w:val="191919"/>
          <w:sz w:val="18"/>
          <w:szCs w:val="18"/>
        </w:rPr>
        <w:t>0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r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Compute</w:t>
      </w:r>
      <w:r w:rsidRPr="00152F3B">
        <w:rPr>
          <w:rFonts w:ascii="Times New Roman" w:hAnsi="Times New Roman"/>
          <w:color w:val="191919"/>
          <w:sz w:val="18"/>
          <w:szCs w:val="18"/>
        </w:rPr>
        <w:t>r</w:t>
      </w:r>
      <w:r w:rsidRPr="00152F3B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est.</w:t>
      </w:r>
    </w:p>
    <w:p w:rsidR="00152F3B" w:rsidRPr="00152F3B" w:rsidRDefault="00152F3B" w:rsidP="00152F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5" w:after="0" w:line="250" w:lineRule="auto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Satisfactio</w:t>
      </w:r>
      <w:r w:rsidRPr="00152F3B">
        <w:rPr>
          <w:rFonts w:ascii="Times New Roman" w:hAnsi="Times New Roman"/>
          <w:color w:val="191919"/>
          <w:sz w:val="18"/>
          <w:szCs w:val="18"/>
        </w:rPr>
        <w:t>n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f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uniqu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 w:rsidRPr="00152F3B">
        <w:rPr>
          <w:rFonts w:ascii="Times New Roman" w:hAnsi="Times New Roman"/>
          <w:color w:val="191919"/>
          <w:sz w:val="18"/>
          <w:szCs w:val="18"/>
        </w:rPr>
        <w:t>s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f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specifi</w:t>
      </w:r>
      <w:r w:rsidRPr="00152F3B">
        <w:rPr>
          <w:rFonts w:ascii="Times New Roman" w:hAnsi="Times New Roman"/>
          <w:color w:val="191919"/>
          <w:sz w:val="18"/>
          <w:szCs w:val="18"/>
        </w:rPr>
        <w:t>c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progra</w:t>
      </w:r>
      <w:r w:rsidRPr="00152F3B">
        <w:rPr>
          <w:rFonts w:ascii="Times New Roman" w:hAnsi="Times New Roman"/>
          <w:color w:val="191919"/>
          <w:sz w:val="18"/>
          <w:szCs w:val="18"/>
        </w:rPr>
        <w:t>m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applie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Pr="00152F3B">
        <w:rPr>
          <w:rFonts w:ascii="Times New Roman" w:hAnsi="Times New Roman"/>
          <w:color w:val="191919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approva</w:t>
      </w:r>
      <w:r w:rsidRPr="00152F3B">
        <w:rPr>
          <w:rFonts w:ascii="Times New Roman" w:hAnsi="Times New Roman"/>
          <w:color w:val="191919"/>
          <w:sz w:val="18"/>
          <w:szCs w:val="18"/>
        </w:rPr>
        <w:t>l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 w:rsidRPr="00152F3B">
        <w:rPr>
          <w:rFonts w:ascii="Times New Roman" w:hAnsi="Times New Roman"/>
          <w:color w:val="191919"/>
          <w:sz w:val="18"/>
          <w:szCs w:val="18"/>
        </w:rPr>
        <w:t>y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correspondin</w:t>
      </w:r>
      <w:r w:rsidRPr="00152F3B">
        <w:rPr>
          <w:rFonts w:ascii="Times New Roman" w:hAnsi="Times New Roman"/>
          <w:color w:val="191919"/>
          <w:sz w:val="18"/>
          <w:szCs w:val="18"/>
        </w:rPr>
        <w:t>g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progra</w:t>
      </w:r>
      <w:r w:rsidRPr="00152F3B">
        <w:rPr>
          <w:rFonts w:ascii="Times New Roman" w:hAnsi="Times New Roman"/>
          <w:color w:val="191919"/>
          <w:sz w:val="18"/>
          <w:szCs w:val="18"/>
        </w:rPr>
        <w:t>m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coordinato</w:t>
      </w:r>
      <w:r w:rsidRPr="00152F3B"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 w:rsidRPr="00152F3B">
        <w:rPr>
          <w:rFonts w:ascii="Times New Roman" w:hAnsi="Times New Roman"/>
          <w:color w:val="191919"/>
          <w:sz w:val="18"/>
          <w:szCs w:val="18"/>
        </w:rPr>
        <w:t xml:space="preserve">.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Thi</w:t>
      </w:r>
      <w:r w:rsidRPr="00152F3B">
        <w:rPr>
          <w:rFonts w:ascii="Times New Roman" w:hAnsi="Times New Roman"/>
          <w:color w:val="191919"/>
          <w:sz w:val="18"/>
          <w:szCs w:val="18"/>
        </w:rPr>
        <w:t>s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ma</w:t>
      </w:r>
      <w:r w:rsidRPr="00152F3B">
        <w:rPr>
          <w:rFonts w:ascii="Times New Roman" w:hAnsi="Times New Roman"/>
          <w:color w:val="191919"/>
          <w:sz w:val="18"/>
          <w:szCs w:val="18"/>
        </w:rPr>
        <w:t>y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includ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specifi</w:t>
      </w:r>
      <w:r w:rsidRPr="00152F3B">
        <w:rPr>
          <w:rFonts w:ascii="Times New Roman" w:hAnsi="Times New Roman"/>
          <w:color w:val="191919"/>
          <w:sz w:val="18"/>
          <w:szCs w:val="18"/>
        </w:rPr>
        <w:t>c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achievemen</w:t>
      </w:r>
      <w:r w:rsidRPr="00152F3B">
        <w:rPr>
          <w:rFonts w:ascii="Times New Roman" w:hAnsi="Times New Roman"/>
          <w:color w:val="191919"/>
          <w:sz w:val="18"/>
          <w:szCs w:val="18"/>
        </w:rPr>
        <w:t>t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test</w:t>
      </w:r>
      <w:r w:rsidRPr="00152F3B">
        <w:rPr>
          <w:rFonts w:ascii="Times New Roman" w:hAnsi="Times New Roman"/>
          <w:color w:val="191919"/>
          <w:sz w:val="18"/>
          <w:szCs w:val="18"/>
        </w:rPr>
        <w:t>s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r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 w:rsidRPr="00152F3B">
        <w:rPr>
          <w:rFonts w:ascii="Times New Roman" w:hAnsi="Times New Roman"/>
          <w:color w:val="191919"/>
          <w:sz w:val="18"/>
          <w:szCs w:val="18"/>
        </w:rPr>
        <w:t>l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performanc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requirements.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6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pre-requisit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at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3210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echnology/Medi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pre-requisit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courses.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enrollmen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course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enrollin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300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and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 xml:space="preserve">0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 administrativel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withdraw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class(</w:t>
      </w:r>
      <w:proofErr w:type="spellStart"/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>).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6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ransitio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Status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waive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fulfil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Pr="002568E8" w:rsidRDefault="00152F3B" w:rsidP="00E178A2">
      <w:pPr>
        <w:pStyle w:val="Heading2"/>
        <w:ind w:left="180" w:firstLine="0"/>
        <w:rPr>
          <w:rFonts w:ascii="Times New Roman" w:hAnsi="Times New Roman"/>
          <w:color w:val="191919"/>
          <w:spacing w:val="-4"/>
          <w:sz w:val="28"/>
          <w:szCs w:val="28"/>
        </w:rPr>
      </w:pPr>
      <w:bookmarkStart w:id="13" w:name="_Toc295331404"/>
      <w:r w:rsidRPr="002568E8">
        <w:rPr>
          <w:rFonts w:ascii="Times New Roman" w:hAnsi="Times New Roman"/>
          <w:color w:val="191919"/>
          <w:spacing w:val="-4"/>
          <w:sz w:val="40"/>
          <w:szCs w:val="40"/>
        </w:rPr>
        <w:t>A</w:t>
      </w:r>
      <w:r w:rsidRPr="002568E8">
        <w:rPr>
          <w:rFonts w:ascii="Times New Roman" w:hAnsi="Times New Roman"/>
          <w:color w:val="191919"/>
          <w:spacing w:val="-4"/>
          <w:sz w:val="28"/>
          <w:szCs w:val="28"/>
        </w:rPr>
        <w:t>DVISEMEN</w:t>
      </w:r>
      <w:r w:rsidRPr="002568E8">
        <w:rPr>
          <w:rFonts w:ascii="Times New Roman" w:hAnsi="Times New Roman"/>
          <w:color w:val="191919"/>
          <w:sz w:val="28"/>
          <w:szCs w:val="28"/>
        </w:rPr>
        <w:t>T</w:t>
      </w:r>
      <w:r w:rsidRPr="002568E8">
        <w:rPr>
          <w:rFonts w:ascii="Times New Roman" w:hAnsi="Times New Roman"/>
          <w:color w:val="191919"/>
          <w:spacing w:val="-12"/>
          <w:sz w:val="28"/>
          <w:szCs w:val="28"/>
        </w:rPr>
        <w:t xml:space="preserve"> </w:t>
      </w:r>
      <w:r w:rsidRPr="002568E8">
        <w:rPr>
          <w:rFonts w:ascii="Times New Roman" w:hAnsi="Times New Roman"/>
          <w:color w:val="191919"/>
          <w:spacing w:val="-4"/>
          <w:sz w:val="40"/>
          <w:szCs w:val="40"/>
        </w:rPr>
        <w:t>A</w:t>
      </w:r>
      <w:r w:rsidRPr="002568E8">
        <w:rPr>
          <w:rFonts w:ascii="Times New Roman" w:hAnsi="Times New Roman"/>
          <w:color w:val="191919"/>
          <w:spacing w:val="-4"/>
          <w:sz w:val="28"/>
          <w:szCs w:val="28"/>
        </w:rPr>
        <w:t>CADEMY</w:t>
      </w:r>
      <w:bookmarkEnd w:id="13"/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DVISEMEN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CADEM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BJECTIVES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develope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ganize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interes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 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timel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accurat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abou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procedures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object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 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follows: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6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2568E8">
      <w:pPr>
        <w:widowControl w:val="0"/>
        <w:autoSpaceDE w:val="0"/>
        <w:autoSpaceDN w:val="0"/>
        <w:adjustRightInd w:val="0"/>
        <w:spacing w:after="0"/>
        <w:ind w:left="630" w:right="130" w:hanging="18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knowledgeabl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counse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abou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programs.</w:t>
      </w:r>
    </w:p>
    <w:p w:rsidR="00152F3B" w:rsidRDefault="00152F3B" w:rsidP="002568E8">
      <w:pPr>
        <w:widowControl w:val="0"/>
        <w:autoSpaceDE w:val="0"/>
        <w:autoSpaceDN w:val="0"/>
        <w:adjustRightInd w:val="0"/>
        <w:spacing w:after="0"/>
        <w:ind w:left="630" w:right="130" w:hanging="18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increas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retentio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ultimatel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matriculatio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beyond.</w:t>
      </w:r>
    </w:p>
    <w:p w:rsidR="00152F3B" w:rsidRDefault="00152F3B" w:rsidP="002568E8">
      <w:pPr>
        <w:widowControl w:val="0"/>
        <w:autoSpaceDE w:val="0"/>
        <w:autoSpaceDN w:val="0"/>
        <w:adjustRightInd w:val="0"/>
        <w:spacing w:after="0" w:line="250" w:lineRule="auto"/>
        <w:ind w:left="630" w:right="130" w:hanging="18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ye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formall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accepte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nto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Program.</w:t>
      </w:r>
    </w:p>
    <w:p w:rsidR="00152F3B" w:rsidRDefault="00152F3B" w:rsidP="002568E8">
      <w:pPr>
        <w:widowControl w:val="0"/>
        <w:autoSpaceDE w:val="0"/>
        <w:autoSpaceDN w:val="0"/>
        <w:adjustRightInd w:val="0"/>
        <w:spacing w:after="0"/>
        <w:ind w:left="630" w:right="130" w:hanging="18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strategie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majors.</w:t>
      </w:r>
    </w:p>
    <w:p w:rsidR="00152F3B" w:rsidRDefault="00152F3B" w:rsidP="002568E8">
      <w:pPr>
        <w:widowControl w:val="0"/>
        <w:autoSpaceDE w:val="0"/>
        <w:autoSpaceDN w:val="0"/>
        <w:adjustRightInd w:val="0"/>
        <w:spacing w:after="0" w:line="250" w:lineRule="auto"/>
        <w:ind w:left="630" w:right="130" w:hanging="18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scree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prospectiv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regardin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alternativ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pathway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determine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they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Education.</w:t>
      </w:r>
    </w:p>
    <w:p w:rsidR="00152F3B" w:rsidRDefault="00152F3B" w:rsidP="002568E8">
      <w:pPr>
        <w:widowControl w:val="0"/>
        <w:autoSpaceDE w:val="0"/>
        <w:autoSpaceDN w:val="0"/>
        <w:adjustRightInd w:val="0"/>
        <w:spacing w:after="0"/>
        <w:ind w:left="630" w:right="130" w:hanging="18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support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activities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direction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successfull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examination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sing</w:t>
      </w:r>
      <w:r w:rsidR="002568E8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Master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classes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strategies.</w:t>
      </w:r>
    </w:p>
    <w:p w:rsidR="00152F3B" w:rsidRDefault="00152F3B" w:rsidP="002568E8">
      <w:pPr>
        <w:widowControl w:val="0"/>
        <w:autoSpaceDE w:val="0"/>
        <w:autoSpaceDN w:val="0"/>
        <w:adjustRightInd w:val="0"/>
        <w:spacing w:after="0"/>
        <w:ind w:left="630" w:right="130" w:hanging="18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activities.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7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lastRenderedPageBreak/>
        <w:t>P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-E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AJORS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/A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DVISEMEN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CADEMY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68"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e-educatio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decla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admitte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TE.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9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18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successfull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re-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graduation.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UIDELINE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GAC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–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XAMIN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ESTIN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ROGRAM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guideline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regardin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examination: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18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45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Invest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Crit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>/Contemp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Issue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Education.</w:t>
      </w:r>
      <w:proofErr w:type="gramEnd"/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45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630" w:right="670" w:hanging="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successfull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assessment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schedul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intensive 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weakness.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45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45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recommendatio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examination.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45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45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7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DVISEMEN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CADEM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CTIVITIES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ion.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18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6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Instructio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Guidance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selectio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accordin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to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9"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Catalo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Sheets.</w:t>
      </w:r>
      <w:proofErr w:type="gramEnd"/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18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6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’</w:t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estin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Policie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(ne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evised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)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–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Regardin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Courses 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first-tim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enrollment.</w:t>
      </w:r>
      <w:r w:rsidRPr="00152F3B">
        <w:rPr>
          <w:rFonts w:ascii="Calibri" w:hAnsi="Calibri"/>
          <w:noProof/>
          <w:lang w:eastAsia="en-US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Classes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tudents 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class(</w:t>
      </w:r>
      <w:proofErr w:type="spellStart"/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immediatel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Pr="00E178A2" w:rsidRDefault="00E178A2" w:rsidP="00152F3B">
      <w:pPr>
        <w:widowControl w:val="0"/>
        <w:autoSpaceDE w:val="0"/>
        <w:autoSpaceDN w:val="0"/>
        <w:adjustRightInd w:val="0"/>
        <w:spacing w:before="20"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</w:t>
      </w:r>
      <w:r w:rsidRPr="00E178A2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ENALT</w:t>
      </w:r>
      <w:r w:rsidRPr="00E178A2"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F</w:t>
      </w:r>
      <w:r w:rsidRPr="00E178A2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 w:rsidRPr="00E178A2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N</w:t>
      </w:r>
      <w:r w:rsidRPr="00E178A2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-</w:t>
      </w:r>
      <w:r w:rsidRPr="00E178A2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COMPLIANCE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regardles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accumulated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willfull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remedial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class(</w:t>
      </w:r>
      <w:proofErr w:type="spellStart"/>
      <w:proofErr w:type="gramEnd"/>
      <w:r>
        <w:rPr>
          <w:rFonts w:ascii="Times New Roman" w:hAnsi="Times New Roman"/>
          <w:color w:val="191919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following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NOT be </w:t>
      </w:r>
      <w:r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allowed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additional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courses. </w:t>
      </w:r>
      <w:r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Second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time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violators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regul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be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suspende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6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willfull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gramEnd"/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remedial </w:t>
      </w:r>
      <w:r>
        <w:rPr>
          <w:rFonts w:ascii="Times New Roman" w:hAnsi="Times New Roman"/>
          <w:color w:val="191919"/>
          <w:sz w:val="18"/>
          <w:szCs w:val="18"/>
        </w:rPr>
        <w:t>class(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following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 be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allowed </w:t>
      </w:r>
      <w:r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additional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courses. </w:t>
      </w:r>
      <w:r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Second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time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violators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regul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be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suspende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6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mis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si</w:t>
      </w:r>
      <w:r>
        <w:rPr>
          <w:rFonts w:ascii="Times New Roman" w:hAnsi="Times New Roman"/>
          <w:color w:val="191919"/>
          <w:sz w:val="18"/>
          <w:szCs w:val="18"/>
        </w:rPr>
        <w:t>x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(6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clas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resul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recommende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proofErr w:type="gramEnd"/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instructo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take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remedia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class(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additional courses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violator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suspende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3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Mandator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Regen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Sessions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2"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Counse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Sessions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Applicant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to 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Simmon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Roo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Holle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Hall.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3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Informe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Informed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2"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Advis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atten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mandator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meeting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Chairperso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dvisors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concerns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meeting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kee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curren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information.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3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Earl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Experience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2"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Advis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experience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opportunitie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childre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supervise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setting.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6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Students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9"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Advis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neede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unconditiona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lastRenderedPageBreak/>
        <w:t>P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ofessiona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Developmen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1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orkshops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2"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Advis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atten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workshop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provided.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220" w:lineRule="exact"/>
        <w:ind w:left="18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Mission: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2"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Ou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missio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n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o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oduc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ofessiona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educator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o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engag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n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continuou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ofessiona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development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,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t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ofessiona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expectation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such a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punctualit</w:t>
      </w:r>
      <w:r>
        <w:rPr>
          <w:rFonts w:ascii="Times New Roman" w:hAnsi="Times New Roman"/>
          <w:i/>
          <w:iCs/>
          <w:color w:val="191919"/>
          <w:spacing w:val="-11"/>
          <w:sz w:val="18"/>
          <w:szCs w:val="18"/>
        </w:rPr>
        <w:t>y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,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ofessiona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ganizations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,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atten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d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confe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ences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,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esentations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,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d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demonstrat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ofessiona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standa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d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ethica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behaviors.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0" w:after="0" w:line="260" w:lineRule="exact"/>
        <w:ind w:left="180" w:right="130" w:firstLine="0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ROFESSIONAL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OURSES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All professional education courses in the department 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eacher Education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requires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authentic field experiences.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18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*Junior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ear and Senior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ear Clinical Experiences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18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following senior year experiences are required of all baccalaureate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students.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7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EGINNING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CHOOL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XPERIENCE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spend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two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weeks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observe/participate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beginning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udents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apply 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Beginning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Experience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during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spring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prior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year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scheduled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teach,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whether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Stu- dent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fall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spring.</w:t>
      </w:r>
      <w:r>
        <w:rPr>
          <w:rFonts w:ascii="Times New Roman" w:hAnsi="Times New Roman"/>
          <w:color w:val="191919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non-paid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volunteer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experience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member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chool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setting. Approval and arrangements for the Beginning School Experience are made with the public school by the Director of Clinical Expe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iences. Service for one year as a paraprofessional may substitute for the Beginning School Experience.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EACHING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capstone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experience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entry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baccalaureate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conducted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select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 advised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against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taking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additional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classes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while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doing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their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eaching. 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ching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at- tending the Pre-Student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 Seminar in the preceding semeste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 – (EDUC 4400 - Prep for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eaching)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4" w:lineRule="exact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The Student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must comply with the participating school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’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 d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ess code.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right="130" w:firstLine="0"/>
        <w:jc w:val="both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2415C3" w:rsidRDefault="002415C3" w:rsidP="002415C3">
      <w:pPr>
        <w:widowControl w:val="0"/>
        <w:autoSpaceDE w:val="0"/>
        <w:autoSpaceDN w:val="0"/>
        <w:adjustRightInd w:val="0"/>
        <w:spacing w:before="20"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EQUIREMENTS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EACHING</w:t>
      </w:r>
    </w:p>
    <w:p w:rsidR="002415C3" w:rsidRDefault="002415C3" w:rsidP="002415C3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 all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programs,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Admissions to Student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 requires that the student:</w:t>
      </w:r>
    </w:p>
    <w:p w:rsidR="002415C3" w:rsidRDefault="002415C3" w:rsidP="002415C3">
      <w:pPr>
        <w:widowControl w:val="0"/>
        <w:autoSpaceDE w:val="0"/>
        <w:autoSpaceDN w:val="0"/>
        <w:adjustRightInd w:val="0"/>
        <w:spacing w:before="19" w:after="0" w:line="220" w:lineRule="exact"/>
        <w:ind w:left="180" w:right="130" w:firstLine="0"/>
        <w:rPr>
          <w:rFonts w:ascii="Times New Roman" w:hAnsi="Times New Roman"/>
          <w:color w:val="000000"/>
        </w:rPr>
      </w:pPr>
    </w:p>
    <w:p w:rsidR="002415C3" w:rsidRPr="002415C3" w:rsidRDefault="002415C3" w:rsidP="002415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Be fully admitted to the Professional Education Unit/</w:t>
      </w:r>
      <w:r w:rsidRPr="002415C3"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eacher Education and is in good standing (G.</w:t>
      </w:r>
      <w:r w:rsidRPr="002415C3">
        <w:rPr>
          <w:rFonts w:ascii="Times New Roman" w:hAnsi="Times New Roman"/>
          <w:color w:val="191919"/>
          <w:spacing w:val="-20"/>
          <w:sz w:val="18"/>
          <w:szCs w:val="18"/>
        </w:rPr>
        <w:t>P</w:t>
      </w:r>
      <w:r w:rsidRPr="002415C3">
        <w:rPr>
          <w:rFonts w:ascii="Times New Roman" w:hAnsi="Times New Roman"/>
          <w:color w:val="191919"/>
          <w:sz w:val="18"/>
          <w:szCs w:val="18"/>
        </w:rPr>
        <w:t>.A. of 2.5 or better).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Has completed the required specialty area (teaching content) and professional courses including EDUC 4400: Preparation for Stu</w:t>
      </w:r>
      <w:r w:rsidRPr="002415C3"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 w:rsidRPr="002415C3">
        <w:rPr>
          <w:rFonts w:ascii="Times New Roman" w:hAnsi="Times New Roman"/>
          <w:color w:val="191919"/>
          <w:sz w:val="18"/>
          <w:szCs w:val="18"/>
        </w:rPr>
        <w:t>ent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04" w:lineRule="exact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eaching/Internship.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Has applied for</w:t>
      </w:r>
      <w:r w:rsidRPr="002415C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z w:val="18"/>
          <w:szCs w:val="18"/>
        </w:rPr>
        <w:t>Admission to Student</w:t>
      </w:r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eaching by attending the Pre-Student</w:t>
      </w:r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eaching seminar the preceding semeste</w:t>
      </w:r>
      <w:r w:rsidRPr="002415C3"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 w:rsidRPr="002415C3">
        <w:rPr>
          <w:rFonts w:ascii="Times New Roman" w:hAnsi="Times New Roman"/>
          <w:color w:val="191919"/>
          <w:sz w:val="18"/>
          <w:szCs w:val="18"/>
        </w:rPr>
        <w:t>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Has filed an</w:t>
      </w:r>
      <w:r w:rsidRPr="002415C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z w:val="18"/>
          <w:szCs w:val="18"/>
        </w:rPr>
        <w:t>Application for</w:t>
      </w:r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 xml:space="preserve">eacher Certification after completing </w:t>
      </w:r>
      <w:proofErr w:type="gramStart"/>
      <w:r w:rsidRPr="002415C3">
        <w:rPr>
          <w:rFonts w:ascii="Times New Roman" w:hAnsi="Times New Roman"/>
          <w:color w:val="191919"/>
          <w:sz w:val="18"/>
          <w:szCs w:val="18"/>
        </w:rPr>
        <w:t>the  Student</w:t>
      </w:r>
      <w:proofErr w:type="gramEnd"/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eaching Experience.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 xml:space="preserve">Is covered by Professional Liability Insurance.  (Inexpensive insurance </w:t>
      </w:r>
      <w:proofErr w:type="gramStart"/>
      <w:r w:rsidRPr="002415C3">
        <w:rPr>
          <w:rFonts w:ascii="Times New Roman" w:hAnsi="Times New Roman"/>
          <w:color w:val="191919"/>
          <w:sz w:val="18"/>
          <w:szCs w:val="18"/>
        </w:rPr>
        <w:t>coverage  is</w:t>
      </w:r>
      <w:proofErr w:type="gramEnd"/>
      <w:r w:rsidRPr="002415C3">
        <w:rPr>
          <w:rFonts w:ascii="Times New Roman" w:hAnsi="Times New Roman"/>
          <w:color w:val="191919"/>
          <w:sz w:val="18"/>
          <w:szCs w:val="18"/>
        </w:rPr>
        <w:t xml:space="preserve"> usually acquired through Professional</w:t>
      </w:r>
      <w:r w:rsidRPr="002415C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z w:val="18"/>
          <w:szCs w:val="18"/>
        </w:rPr>
        <w:t>Ass</w:t>
      </w:r>
      <w:r w:rsidRPr="002415C3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2415C3">
        <w:rPr>
          <w:rFonts w:ascii="Times New Roman" w:hAnsi="Times New Roman"/>
          <w:color w:val="191919"/>
          <w:sz w:val="18"/>
          <w:szCs w:val="18"/>
        </w:rPr>
        <w:t>ciation Membership and proof of  medical insurance).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Has passed the GACE Basic Skills examination, including unconditional admission to</w:t>
      </w:r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eacher Education.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Has completed Clinical Experience (30 hours) prior to Student</w:t>
      </w:r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eaching (EDUC 4400 Prep for</w:t>
      </w:r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eaching).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Has completed a full year of Student</w:t>
      </w:r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eaching prior to Graduation.</w:t>
      </w:r>
    </w:p>
    <w:p w:rsidR="002415C3" w:rsidRDefault="002415C3" w:rsidP="002415C3">
      <w:pPr>
        <w:widowControl w:val="0"/>
        <w:autoSpaceDE w:val="0"/>
        <w:autoSpaceDN w:val="0"/>
        <w:adjustRightInd w:val="0"/>
        <w:spacing w:before="5" w:after="0" w:line="190" w:lineRule="exact"/>
        <w:ind w:left="180" w:right="130" w:firstLine="0"/>
        <w:rPr>
          <w:rFonts w:ascii="Times New Roman" w:hAnsi="Times New Roman"/>
          <w:color w:val="000000"/>
          <w:sz w:val="19"/>
          <w:szCs w:val="19"/>
        </w:rPr>
      </w:pPr>
    </w:p>
    <w:p w:rsidR="002415C3" w:rsidRDefault="002415C3" w:rsidP="002415C3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NTERNSHIP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RACTICUM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OURSES</w:t>
      </w:r>
    </w:p>
    <w:p w:rsidR="002415C3" w:rsidRDefault="002415C3" w:rsidP="002415C3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rPr>
          <w:rFonts w:ascii="Times New Roman" w:hAnsi="Times New Roman"/>
          <w:color w:val="000000"/>
          <w:sz w:val="24"/>
          <w:szCs w:val="24"/>
        </w:rPr>
      </w:pPr>
    </w:p>
    <w:p w:rsidR="002415C3" w:rsidRDefault="002415C3" w:rsidP="002415C3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internship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practicum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lieu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governed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policies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 requirements are applicable to these courses.</w:t>
      </w:r>
    </w:p>
    <w:p w:rsidR="002415C3" w:rsidRDefault="002415C3" w:rsidP="002415C3">
      <w:pPr>
        <w:widowControl w:val="0"/>
        <w:autoSpaceDE w:val="0"/>
        <w:autoSpaceDN w:val="0"/>
        <w:adjustRightInd w:val="0"/>
        <w:spacing w:before="16" w:after="0" w:line="200" w:lineRule="exact"/>
        <w:ind w:left="180" w:right="130" w:firstLine="0"/>
        <w:rPr>
          <w:rFonts w:ascii="Times New Roman" w:hAnsi="Times New Roman"/>
          <w:color w:val="000000"/>
          <w:sz w:val="20"/>
          <w:szCs w:val="20"/>
        </w:rPr>
      </w:pPr>
    </w:p>
    <w:p w:rsidR="002415C3" w:rsidRDefault="002415C3" w:rsidP="002415C3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*Students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have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been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formally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permitted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oll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</w:p>
    <w:p w:rsidR="002415C3" w:rsidRDefault="002415C3" w:rsidP="002415C3">
      <w:pPr>
        <w:widowControl w:val="0"/>
        <w:autoSpaceDE w:val="0"/>
        <w:autoSpaceDN w:val="0"/>
        <w:adjustRightInd w:val="0"/>
        <w:spacing w:before="9"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Clinical Experience.</w:t>
      </w:r>
      <w:proofErr w:type="gramEnd"/>
    </w:p>
    <w:p w:rsidR="002415C3" w:rsidRDefault="002415C3" w:rsidP="002415C3">
      <w:pPr>
        <w:widowControl w:val="0"/>
        <w:autoSpaceDE w:val="0"/>
        <w:autoSpaceDN w:val="0"/>
        <w:adjustRightInd w:val="0"/>
        <w:spacing w:before="7" w:after="0" w:line="200" w:lineRule="exact"/>
        <w:ind w:left="180" w:right="130" w:firstLine="0"/>
        <w:rPr>
          <w:rFonts w:ascii="Times New Roman" w:hAnsi="Times New Roman"/>
          <w:color w:val="000000"/>
          <w:sz w:val="20"/>
          <w:szCs w:val="20"/>
        </w:rPr>
      </w:pPr>
    </w:p>
    <w:p w:rsidR="002415C3" w:rsidRDefault="002415C3" w:rsidP="002568E8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14" w:name="_Toc295331405"/>
      <w:r>
        <w:rPr>
          <w:rFonts w:ascii="Times New Roman" w:hAnsi="Times New Roman"/>
          <w:color w:val="191919"/>
          <w:sz w:val="24"/>
          <w:szCs w:val="24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INOR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TION</w:t>
      </w:r>
      <w:bookmarkEnd w:id="14"/>
    </w:p>
    <w:p w:rsidR="002415C3" w:rsidRDefault="002415C3" w:rsidP="002415C3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Requirements for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 to the Minor:</w:t>
      </w:r>
    </w:p>
    <w:p w:rsidR="002415C3" w:rsidRDefault="002415C3" w:rsidP="002415C3">
      <w:pPr>
        <w:widowControl w:val="0"/>
        <w:autoSpaceDE w:val="0"/>
        <w:autoSpaceDN w:val="0"/>
        <w:adjustRightInd w:val="0"/>
        <w:spacing w:before="19" w:after="0" w:line="220" w:lineRule="exact"/>
        <w:ind w:left="180" w:right="130" w:firstLine="0"/>
        <w:rPr>
          <w:rFonts w:ascii="Times New Roman" w:hAnsi="Times New Roman"/>
          <w:color w:val="000000"/>
        </w:rPr>
      </w:pPr>
    </w:p>
    <w:p w:rsidR="002415C3" w:rsidRPr="002415C3" w:rsidRDefault="002415C3" w:rsidP="002415C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right="130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 xml:space="preserve">Completion of core courses with no less than a grade of “C” in English </w:t>
      </w:r>
      <w:r w:rsidRPr="002415C3"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 w:rsidRPr="002415C3">
        <w:rPr>
          <w:rFonts w:ascii="Times New Roman" w:hAnsi="Times New Roman"/>
          <w:color w:val="191919"/>
          <w:sz w:val="18"/>
          <w:szCs w:val="18"/>
        </w:rPr>
        <w:t xml:space="preserve">101, </w:t>
      </w:r>
      <w:r w:rsidRPr="002415C3"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 w:rsidRPr="002415C3">
        <w:rPr>
          <w:rFonts w:ascii="Times New Roman" w:hAnsi="Times New Roman"/>
          <w:color w:val="191919"/>
          <w:sz w:val="18"/>
          <w:szCs w:val="18"/>
        </w:rPr>
        <w:t>102.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right="130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Grade point average of 2.50 or bette</w:t>
      </w:r>
      <w:r w:rsidRPr="002415C3"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 w:rsidRPr="002415C3">
        <w:rPr>
          <w:rFonts w:ascii="Times New Roman" w:hAnsi="Times New Roman"/>
          <w:color w:val="191919"/>
          <w:sz w:val="18"/>
          <w:szCs w:val="18"/>
        </w:rPr>
        <w:t>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right="130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Successful completion of the Regent</w:t>
      </w:r>
      <w:r w:rsidRPr="002415C3"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 w:rsidRPr="002415C3">
        <w:rPr>
          <w:rFonts w:ascii="Times New Roman" w:hAnsi="Times New Roman"/>
          <w:color w:val="191919"/>
          <w:sz w:val="18"/>
          <w:szCs w:val="18"/>
        </w:rPr>
        <w:t>s</w:t>
      </w:r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est.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right="130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Successful completion of the GACE Basic Skills</w:t>
      </w:r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est.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right="130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pacing w:val="-7"/>
          <w:sz w:val="18"/>
          <w:szCs w:val="18"/>
        </w:rPr>
        <w:t>W</w:t>
      </w:r>
      <w:r w:rsidRPr="002415C3">
        <w:rPr>
          <w:rFonts w:ascii="Times New Roman" w:hAnsi="Times New Roman"/>
          <w:color w:val="191919"/>
          <w:sz w:val="18"/>
          <w:szCs w:val="18"/>
        </w:rPr>
        <w:t>ritten recommendation by the student</w:t>
      </w:r>
      <w:r w:rsidRPr="002415C3"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 w:rsidRPr="002415C3">
        <w:rPr>
          <w:rFonts w:ascii="Times New Roman" w:hAnsi="Times New Roman"/>
          <w:color w:val="191919"/>
          <w:sz w:val="18"/>
          <w:szCs w:val="18"/>
        </w:rPr>
        <w:t>s adviso</w:t>
      </w:r>
      <w:r w:rsidRPr="002415C3"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 w:rsidRPr="002415C3">
        <w:rPr>
          <w:rFonts w:ascii="Times New Roman" w:hAnsi="Times New Roman"/>
          <w:color w:val="191919"/>
          <w:sz w:val="18"/>
          <w:szCs w:val="18"/>
        </w:rPr>
        <w:t>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right="130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Student must be admitted to the Professional Education Unit/</w:t>
      </w:r>
      <w:r w:rsidRPr="002415C3"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eacher Education.</w:t>
      </w:r>
    </w:p>
    <w:p w:rsidR="00152F3B" w:rsidRDefault="00152F3B">
      <w:r>
        <w:br w:type="page"/>
      </w:r>
    </w:p>
    <w:p w:rsidR="007A4626" w:rsidRDefault="007A4626" w:rsidP="002568E8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5" w:name="_Toc295331406"/>
      <w:r>
        <w:rPr>
          <w:rFonts w:ascii="Times New Roman" w:hAnsi="Times New Roman"/>
          <w:color w:val="191919"/>
          <w:sz w:val="32"/>
          <w:szCs w:val="32"/>
        </w:rPr>
        <w:lastRenderedPageBreak/>
        <w:t>D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9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TMENT</w:t>
      </w:r>
      <w:r>
        <w:rPr>
          <w:rFonts w:ascii="Times New Roman" w:hAnsi="Times New Roman"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H</w:t>
      </w:r>
      <w:r>
        <w:rPr>
          <w:rFonts w:ascii="Times New Roman" w:hAnsi="Times New Roman"/>
          <w:color w:val="191919"/>
          <w:sz w:val="24"/>
          <w:szCs w:val="24"/>
        </w:rPr>
        <w:t>EA</w:t>
      </w:r>
      <w:r>
        <w:rPr>
          <w:rFonts w:ascii="Times New Roman" w:hAnsi="Times New Roman"/>
          <w:color w:val="191919"/>
          <w:spacing w:val="-22"/>
          <w:sz w:val="24"/>
          <w:szCs w:val="24"/>
        </w:rPr>
        <w:t>L</w:t>
      </w:r>
      <w:r>
        <w:rPr>
          <w:rFonts w:ascii="Times New Roman" w:hAnsi="Times New Roman"/>
          <w:color w:val="191919"/>
          <w:sz w:val="24"/>
          <w:szCs w:val="24"/>
        </w:rPr>
        <w:t>TH</w:t>
      </w:r>
      <w:r>
        <w:rPr>
          <w:rFonts w:ascii="Times New Roman" w:hAnsi="Times New Roman"/>
          <w:color w:val="191919"/>
          <w:sz w:val="32"/>
          <w:szCs w:val="32"/>
        </w:rPr>
        <w:t>, P</w:t>
      </w:r>
      <w:r>
        <w:rPr>
          <w:rFonts w:ascii="Times New Roman" w:hAnsi="Times New Roman"/>
          <w:color w:val="191919"/>
          <w:sz w:val="24"/>
          <w:szCs w:val="24"/>
        </w:rPr>
        <w:t>HYSICAL</w:t>
      </w:r>
      <w:r>
        <w:rPr>
          <w:rFonts w:ascii="Times New Roman" w:hAnsi="Times New Roman"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E</w:t>
      </w:r>
      <w:r>
        <w:rPr>
          <w:rFonts w:ascii="Times New Roman" w:hAnsi="Times New Roman"/>
          <w:color w:val="191919"/>
          <w:sz w:val="24"/>
          <w:szCs w:val="24"/>
        </w:rPr>
        <w:t>DUC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TION</w:t>
      </w:r>
      <w:r>
        <w:rPr>
          <w:rFonts w:ascii="Times New Roman" w:hAnsi="Times New Roman"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AND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ECRE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TION</w:t>
      </w:r>
      <w:bookmarkEnd w:id="15"/>
    </w:p>
    <w:p w:rsidR="007A4626" w:rsidRDefault="007A4626" w:rsidP="007A4626">
      <w:pPr>
        <w:widowControl w:val="0"/>
        <w:autoSpaceDE w:val="0"/>
        <w:autoSpaceDN w:val="0"/>
        <w:adjustRightInd w:val="0"/>
        <w:spacing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before="3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 w:line="278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curriculum of the Health, Physical Education, and Recreation (HPER) department is designed to meet and exceed state and na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ional ac-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creditation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standards and to prepare students for their professional field of choice.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the HPER dep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rtment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two Bachelor of Science degrees: Bachelor of Science degree in Health and Physical Education-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certification 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d a Bachelor of Science degree in Health, Physical Education, and Recreation.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All students seeking initial Level-4 certification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or the Bache-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lor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of Science in Health and Physical Education (teaching) must apply for admission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and must meet all req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irements set forth by the College of Education. (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Please </w:t>
      </w:r>
      <w:r>
        <w:rPr>
          <w:rFonts w:ascii="Times New Roman" w:hAnsi="Times New Roman"/>
          <w:i/>
          <w:i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efer to the app</w:t>
      </w:r>
      <w:r>
        <w:rPr>
          <w:rFonts w:ascii="Times New Roman" w:hAnsi="Times New Roman"/>
          <w:i/>
          <w:i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opriate section in </w:t>
      </w:r>
      <w:r>
        <w:rPr>
          <w:rFonts w:ascii="Times New Roman" w:hAnsi="Times New Roman"/>
          <w:i/>
          <w:i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eacher Education</w:t>
      </w:r>
      <w:r>
        <w:rPr>
          <w:rFonts w:ascii="Times New Roman" w:hAnsi="Times New Roman"/>
          <w:color w:val="191919"/>
          <w:sz w:val="18"/>
          <w:szCs w:val="18"/>
        </w:rPr>
        <w:t>.) In addition, an endorsement in driver education is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fered.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1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 w:line="278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The mission of the HPER department is to </w:t>
      </w:r>
      <w:del w:id="16" w:author="lnorman" w:date="2011-04-05T16:15:00Z">
        <w:r w:rsidDel="00065D6B">
          <w:rPr>
            <w:rFonts w:ascii="Times New Roman" w:hAnsi="Times New Roman"/>
            <w:color w:val="191919"/>
            <w:sz w:val="18"/>
            <w:szCs w:val="18"/>
          </w:rPr>
          <w:delText>equip</w:delText>
        </w:r>
      </w:del>
      <w:ins w:id="17" w:author="lnorman" w:date="2011-04-05T16:15:00Z">
        <w:r>
          <w:rPr>
            <w:rFonts w:ascii="Times New Roman" w:hAnsi="Times New Roman"/>
            <w:color w:val="191919"/>
            <w:sz w:val="18"/>
            <w:szCs w:val="18"/>
          </w:rPr>
          <w:t xml:space="preserve"> arm our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students and stake-holders with the </w:t>
      </w:r>
      <w:ins w:id="18" w:author="lnorman" w:date="2011-04-05T16:15:00Z">
        <w:r>
          <w:rPr>
            <w:rFonts w:ascii="Times New Roman" w:hAnsi="Times New Roman"/>
            <w:color w:val="191919"/>
            <w:sz w:val="18"/>
            <w:szCs w:val="18"/>
          </w:rPr>
          <w:t xml:space="preserve">knowledge, </w:t>
        </w:r>
      </w:ins>
      <w:r>
        <w:rPr>
          <w:rFonts w:ascii="Times New Roman" w:hAnsi="Times New Roman"/>
          <w:color w:val="191919"/>
          <w:sz w:val="18"/>
          <w:szCs w:val="18"/>
        </w:rPr>
        <w:t>skills and ability needed to enhance the 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lth and welfare of society through the acquisition of knowledge, the significance of discover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and the value of communication that le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ds to </w:t>
      </w:r>
      <w:ins w:id="19" w:author="lnorman" w:date="2011-04-05T16:16:00Z">
        <w:r>
          <w:rPr>
            <w:rFonts w:ascii="Times New Roman" w:hAnsi="Times New Roman"/>
            <w:color w:val="191919"/>
            <w:sz w:val="18"/>
            <w:szCs w:val="18"/>
          </w:rPr>
          <w:t xml:space="preserve">perpetual 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participation in physical and recreational </w:t>
      </w:r>
      <w:ins w:id="20" w:author="lnorman" w:date="2011-04-05T16:17:00Z">
        <w:r>
          <w:rPr>
            <w:rFonts w:ascii="Times New Roman" w:hAnsi="Times New Roman"/>
            <w:color w:val="191919"/>
            <w:sz w:val="18"/>
            <w:szCs w:val="18"/>
          </w:rPr>
          <w:t xml:space="preserve">endeavors. </w:t>
        </w:r>
      </w:ins>
      <w:r>
        <w:rPr>
          <w:rFonts w:ascii="Times New Roman" w:hAnsi="Times New Roman"/>
          <w:color w:val="191919"/>
          <w:sz w:val="18"/>
          <w:szCs w:val="18"/>
        </w:rPr>
        <w:t>As an academic unit focusing on a multi-disciplinary approach to 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 of health and human performance, the intent of the HPER department is to inspire a passion for continuous learning, to endorse 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lthy behaviors, and to indoctrinate our students to become</w:t>
      </w:r>
      <w:ins w:id="21" w:author="lnorman" w:date="2011-04-05T16:19:00Z">
        <w:r>
          <w:rPr>
            <w:rFonts w:ascii="Times New Roman" w:hAnsi="Times New Roman"/>
            <w:color w:val="191919"/>
            <w:sz w:val="18"/>
            <w:szCs w:val="18"/>
          </w:rPr>
          <w:t xml:space="preserve"> fully certified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leaders and valued members of societ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vision of the HPER department is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be acclaimed for distinction in academic instruction, innovative in scholarship, and renowned for highly prepared graduates.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80" w:lineRule="exact"/>
        <w:ind w:left="180" w:right="130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A4626" w:rsidRDefault="007A4626" w:rsidP="002568E8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22" w:name="_Toc295331407"/>
      <w:r>
        <w:rPr>
          <w:rFonts w:ascii="Times New Roman" w:hAnsi="Times New Roman"/>
          <w:color w:val="191919"/>
          <w:sz w:val="24"/>
          <w:szCs w:val="24"/>
        </w:rPr>
        <w:t>BACHELOR OF</w:t>
      </w:r>
      <w:r>
        <w:rPr>
          <w:rFonts w:ascii="Times New Roman" w:hAnsi="Times New Roman"/>
          <w:color w:val="191919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SCIENCE DEGREE IN HEA</w:t>
      </w:r>
      <w:r>
        <w:rPr>
          <w:rFonts w:ascii="Times New Roman" w:hAnsi="Times New Roman"/>
          <w:color w:val="191919"/>
          <w:spacing w:val="-22"/>
          <w:sz w:val="24"/>
          <w:szCs w:val="24"/>
        </w:rPr>
        <w:t>L</w:t>
      </w:r>
      <w:r>
        <w:rPr>
          <w:rFonts w:ascii="Times New Roman" w:hAnsi="Times New Roman"/>
          <w:color w:val="191919"/>
          <w:sz w:val="24"/>
          <w:szCs w:val="24"/>
        </w:rPr>
        <w:t>TH</w:t>
      </w:r>
      <w:r>
        <w:rPr>
          <w:rFonts w:ascii="Times New Roman" w:hAnsi="Times New Roman"/>
          <w:color w:val="191919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PHYSICAL</w:t>
      </w:r>
      <w:r>
        <w:rPr>
          <w:rFonts w:ascii="Times New Roman" w:hAnsi="Times New Roman"/>
          <w:color w:val="191919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EDUC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TION (T</w:t>
      </w:r>
      <w:r>
        <w:rPr>
          <w:rFonts w:ascii="Times New Roman" w:hAnsi="Times New Roman"/>
          <w:color w:val="191919"/>
          <w:sz w:val="18"/>
          <w:szCs w:val="18"/>
        </w:rPr>
        <w:t>EACHING</w:t>
      </w:r>
      <w:r>
        <w:rPr>
          <w:rFonts w:ascii="Times New Roman" w:hAnsi="Times New Roman"/>
          <w:color w:val="191919"/>
          <w:sz w:val="24"/>
          <w:szCs w:val="24"/>
        </w:rPr>
        <w:t>)</w:t>
      </w:r>
      <w:bookmarkEnd w:id="22"/>
    </w:p>
    <w:p w:rsidR="007D77D2" w:rsidRDefault="007D77D2"/>
    <w:p w:rsidR="007A4626" w:rsidRDefault="007A4626" w:rsidP="007A4626">
      <w:pPr>
        <w:widowControl w:val="0"/>
        <w:tabs>
          <w:tab w:val="left" w:pos="2260"/>
          <w:tab w:val="left" w:pos="8910"/>
        </w:tabs>
        <w:autoSpaceDE w:val="0"/>
        <w:autoSpaceDN w:val="0"/>
        <w:adjustRightInd w:val="0"/>
        <w:spacing w:after="0"/>
        <w:ind w:left="180" w:right="130" w:hanging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Hours</w:t>
      </w:r>
    </w:p>
    <w:p w:rsidR="007A4626" w:rsidRDefault="007A4626" w:rsidP="007A4626">
      <w:pPr>
        <w:widowControl w:val="0"/>
        <w:tabs>
          <w:tab w:val="left" w:pos="891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A: ESSENTIAL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SKILLS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(9 hours)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2"/>
        <w:gridCol w:w="851"/>
        <w:gridCol w:w="4999"/>
        <w:gridCol w:w="3097"/>
      </w:tblGrid>
      <w:tr w:rsidR="007A4626" w:rsidRPr="007A7452" w:rsidTr="007A4626">
        <w:trPr>
          <w:trHeight w:hRule="exact" w:val="235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35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4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 or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 (H)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 or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198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II (H)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34"/>
        </w:trPr>
        <w:tc>
          <w:tcPr>
            <w:tcW w:w="97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One, as required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5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4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2" w:firstLine="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7D77D2" w:rsidRDefault="007D77D2" w:rsidP="007A4626">
      <w:pPr>
        <w:ind w:firstLine="50"/>
      </w:pPr>
    </w:p>
    <w:p w:rsidR="007A4626" w:rsidRDefault="007A4626" w:rsidP="007A4626">
      <w:pPr>
        <w:widowControl w:val="0"/>
        <w:tabs>
          <w:tab w:val="left" w:pos="8910"/>
        </w:tabs>
        <w:autoSpaceDE w:val="0"/>
        <w:autoSpaceDN w:val="0"/>
        <w:adjustRightInd w:val="0"/>
        <w:spacing w:after="0"/>
        <w:ind w:left="18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B: INSTITUTIONAL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OPTIONS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(5 hours)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1"/>
        <w:gridCol w:w="795"/>
        <w:gridCol w:w="5056"/>
        <w:gridCol w:w="3037"/>
      </w:tblGrid>
      <w:tr w:rsidR="007A4626" w:rsidRPr="007A7452" w:rsidTr="007A4626">
        <w:trPr>
          <w:trHeight w:hRule="exact" w:val="23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29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Fundamentals of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Speaking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Diaspora(s)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4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tabs>
          <w:tab w:val="left" w:pos="891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C: HUMANITIES/FINE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(6 hours)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9"/>
        <w:gridCol w:w="687"/>
        <w:gridCol w:w="5019"/>
        <w:gridCol w:w="3075"/>
      </w:tblGrid>
      <w:tr w:rsidR="007A4626" w:rsidRPr="007A7452" w:rsidTr="007A4626">
        <w:trPr>
          <w:trHeight w:hRule="exact" w:val="235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 or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III (H)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4626" w:rsidRPr="007A7452" w:rsidTr="007A4626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II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FREN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French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4626" w:rsidRPr="007A7452" w:rsidTr="007A4626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7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2231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Spanish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4626" w:rsidRPr="007A7452" w:rsidTr="007A4626">
        <w:trPr>
          <w:trHeight w:hRule="exact" w:val="298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IV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(H)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A4626" w:rsidRDefault="007A4626"/>
    <w:p w:rsidR="007A4626" w:rsidRDefault="007A4626" w:rsidP="007A4626">
      <w:pPr>
        <w:widowControl w:val="0"/>
        <w:tabs>
          <w:tab w:val="left" w:pos="868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D: SCIENCE, M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 &amp;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TECH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(10-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 hours)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Option I: Non-Science Majors (Select 2)</w:t>
      </w:r>
    </w:p>
    <w:p w:rsidR="007A4626" w:rsidRDefault="007A4626" w:rsidP="007A4626">
      <w:pPr>
        <w:widowControl w:val="0"/>
        <w:tabs>
          <w:tab w:val="left" w:pos="1140"/>
          <w:tab w:val="left" w:pos="981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 xml:space="preserve">1K  </w:t>
      </w:r>
      <w:r>
        <w:rPr>
          <w:rFonts w:ascii="Times New Roman" w:hAnsi="Times New Roman"/>
          <w:color w:val="191919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Intro to Biological Science</w:t>
      </w:r>
      <w:ins w:id="23" w:author="lnorman" w:date="2011-04-05T14:48:00Z">
        <w:r>
          <w:rPr>
            <w:rFonts w:ascii="Times New Roman" w:hAnsi="Times New Roman"/>
            <w:color w:val="191919"/>
            <w:sz w:val="18"/>
            <w:szCs w:val="18"/>
          </w:rPr>
          <w:t xml:space="preserve"> I</w:t>
        </w:r>
      </w:ins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40"/>
          <w:tab w:val="left" w:pos="981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 xml:space="preserve">12K 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Intro to Biological Science</w:t>
      </w:r>
      <w:ins w:id="24" w:author="lnorman" w:date="2011-04-05T14:48:00Z">
        <w:r>
          <w:rPr>
            <w:rFonts w:ascii="Times New Roman" w:hAnsi="Times New Roman"/>
            <w:color w:val="191919"/>
            <w:sz w:val="18"/>
            <w:szCs w:val="18"/>
          </w:rPr>
          <w:t xml:space="preserve"> II</w:t>
        </w:r>
      </w:ins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40"/>
          <w:tab w:val="left" w:pos="981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 xml:space="preserve">14K 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Biotechnology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40"/>
          <w:tab w:val="left" w:pos="981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 xml:space="preserve">15K 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Intro to Environmental Biology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40"/>
          <w:tab w:val="left" w:pos="981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151K  </w:t>
      </w:r>
      <w:r>
        <w:rPr>
          <w:rFonts w:ascii="Times New Roman" w:hAnsi="Times New Roman"/>
          <w:color w:val="191919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40"/>
          <w:tab w:val="left" w:pos="981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152K  </w:t>
      </w:r>
      <w:r>
        <w:rPr>
          <w:rFonts w:ascii="Times New Roman" w:hAnsi="Times New Roman"/>
          <w:color w:val="191919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40"/>
          <w:tab w:val="left" w:pos="981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lastRenderedPageBreak/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1001K  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Physical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1002K  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Physical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1020K  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Modern Science &amp;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/>
    <w:p w:rsidR="007A4626" w:rsidRDefault="007A4626" w:rsidP="007A4626">
      <w:pPr>
        <w:widowControl w:val="0"/>
        <w:autoSpaceDE w:val="0"/>
        <w:autoSpaceDN w:val="0"/>
        <w:adjustRightInd w:val="0"/>
        <w:spacing w:before="30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one: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1003</w:t>
      </w:r>
      <w:r>
        <w:rPr>
          <w:rFonts w:ascii="Times New Roman" w:hAnsi="Times New Roman"/>
          <w:color w:val="191919"/>
          <w:sz w:val="18"/>
          <w:szCs w:val="18"/>
        </w:rPr>
        <w:tab/>
        <w:t>Intro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ind w:firstLine="40"/>
        <w:rPr>
          <w:rFonts w:ascii="Times New Roman" w:hAnsi="Times New Roman"/>
          <w:color w:val="000000"/>
        </w:rPr>
      </w:pPr>
      <w:ins w:id="25" w:author="lnorman" w:date="2011-04-05T14:50:00Z">
        <w:r>
          <w:rPr>
            <w:rFonts w:ascii="Times New Roman" w:hAnsi="Times New Roman"/>
            <w:color w:val="000000"/>
          </w:rPr>
          <w:t xml:space="preserve">   </w:t>
        </w:r>
      </w:ins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Intro to Computers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Pre-Calculus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1201</w:t>
      </w:r>
      <w:r>
        <w:rPr>
          <w:rFonts w:ascii="Times New Roman" w:hAnsi="Times New Roman"/>
          <w:color w:val="191919"/>
          <w:sz w:val="18"/>
          <w:szCs w:val="18"/>
        </w:rPr>
        <w:tab/>
        <w:t>Survey of 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Basic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ab/>
        <w:t>2100</w:t>
      </w:r>
      <w:r>
        <w:rPr>
          <w:rFonts w:ascii="Times New Roman" w:hAnsi="Times New Roman"/>
          <w:color w:val="191919"/>
          <w:sz w:val="18"/>
          <w:szCs w:val="18"/>
        </w:rPr>
        <w:tab/>
        <w:t>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Soc Sciences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2" w:after="0" w:line="220" w:lineRule="exact"/>
        <w:ind w:firstLine="40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Option II- Science Majors (Select 2)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4"/>
        <w:gridCol w:w="747"/>
        <w:gridCol w:w="4826"/>
        <w:gridCol w:w="3202"/>
      </w:tblGrid>
      <w:tr w:rsidR="007A4626" w:rsidRPr="007A7452" w:rsidTr="00B8396C">
        <w:trPr>
          <w:trHeight w:hRule="exact" w:val="237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9" w:after="0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9" w:after="0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1212K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Introductory </w:t>
            </w:r>
            <w:ins w:id="26" w:author="lnorman" w:date="2011-04-05T14:53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Physics I</w:t>
              </w:r>
            </w:ins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Introductory </w:t>
            </w:r>
            <w:ins w:id="27" w:author="lnorman" w:date="2011-04-05T14:53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Physics II</w:t>
              </w:r>
            </w:ins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2222K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one: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4626" w:rsidRPr="007A7452" w:rsidTr="00B8396C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ins w:id="28" w:author="lnorman" w:date="2011-04-05T14:5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2212</w:t>
              </w:r>
            </w:ins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B8396C">
        <w:trPr>
          <w:trHeight w:hRule="exact" w:val="298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2100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4" w:after="0" w:line="120" w:lineRule="exact"/>
        <w:ind w:firstLine="40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 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passage of Reading and Essay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***** GACE I and II passage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ind w:firstLine="40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Remediation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01"/>
        <w:gridCol w:w="895"/>
        <w:gridCol w:w="1909"/>
      </w:tblGrid>
      <w:tr w:rsidR="007A4626" w:rsidRPr="007A7452" w:rsidTr="00B8396C">
        <w:trPr>
          <w:trHeight w:hRule="exact" w:val="234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39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riting Practicum (I)</w:t>
            </w:r>
          </w:p>
        </w:tc>
      </w:tr>
      <w:tr w:rsidR="007A4626" w:rsidRPr="007A7452" w:rsidTr="00B8396C">
        <w:trPr>
          <w:trHeight w:hRule="exact" w:val="298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Reading Skills (I)</w:t>
            </w:r>
          </w:p>
        </w:tc>
      </w:tr>
    </w:tbl>
    <w:p w:rsidR="007A4626" w:rsidRDefault="007A4626" w:rsidP="007A4626">
      <w:pPr>
        <w:ind w:firstLine="40"/>
      </w:pPr>
    </w:p>
    <w:p w:rsidR="007A4626" w:rsidRDefault="007A4626" w:rsidP="007A4626">
      <w:pPr>
        <w:widowControl w:val="0"/>
        <w:tabs>
          <w:tab w:val="left" w:pos="9060"/>
        </w:tabs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 SOCIAL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(12 hours)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gia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Government  or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50" w:lineRule="auto"/>
        <w:ind w:left="140" w:right="1460" w:firstLine="4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Govt.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3 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50" w:lineRule="auto"/>
        <w:ind w:left="140" w:right="146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(Optional for Honors Student Only)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 select at least one HIS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1"/>
        <w:gridCol w:w="825"/>
        <w:gridCol w:w="5251"/>
        <w:gridCol w:w="2843"/>
      </w:tblGrid>
      <w:tr w:rsidR="007A4626" w:rsidRPr="007A7452" w:rsidTr="00B8396C">
        <w:trPr>
          <w:trHeight w:hRule="exact" w:val="235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Macroeconomics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Microeconomics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Survey of Economics 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Human Geography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Philosophy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Political Science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98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A4626" w:rsidRDefault="007A4626" w:rsidP="007A4626">
      <w:pPr>
        <w:ind w:firstLine="40"/>
      </w:pPr>
    </w:p>
    <w:p w:rsidR="007A4626" w:rsidRDefault="007A4626"/>
    <w:p w:rsidR="007A4626" w:rsidRDefault="007A4626"/>
    <w:p w:rsidR="007A4626" w:rsidRDefault="007A4626"/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 CORE: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Freshmen Seminar &amp; Service to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A4626" w:rsidRPr="00501EE6" w:rsidRDefault="008102E8" w:rsidP="007A4626">
      <w:pPr>
        <w:widowControl w:val="0"/>
        <w:autoSpaceDE w:val="0"/>
        <w:autoSpaceDN w:val="0"/>
        <w:adjustRightInd w:val="0"/>
        <w:spacing w:after="0"/>
        <w:ind w:left="140"/>
        <w:rPr>
          <w:rFonts w:ascii="Times New Roman" w:hAnsi="Times New Roman"/>
          <w:color w:val="000000"/>
          <w:sz w:val="18"/>
          <w:szCs w:val="18"/>
        </w:rPr>
      </w:pPr>
      <w:r w:rsidRPr="008102E8">
        <w:rPr>
          <w:rFonts w:ascii="Times New Roman" w:hAnsi="Times New Roman"/>
          <w:b/>
          <w:color w:val="191919"/>
          <w:sz w:val="18"/>
          <w:szCs w:val="18"/>
          <w:rPrChange w:id="29" w:author="lnorman" w:date="2011-04-05T15:30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PHYSICAL</w:t>
      </w:r>
      <w:r w:rsidRPr="008102E8">
        <w:rPr>
          <w:rFonts w:ascii="Times New Roman" w:hAnsi="Times New Roman"/>
          <w:b/>
          <w:color w:val="191919"/>
          <w:spacing w:val="-17"/>
          <w:sz w:val="18"/>
          <w:szCs w:val="18"/>
          <w:rPrChange w:id="30" w:author="lnorman" w:date="2011-04-05T15:30:00Z">
            <w:rPr>
              <w:rFonts w:ascii="Times New Roman" w:hAnsi="Times New Roman"/>
              <w:color w:val="191919"/>
              <w:spacing w:val="-17"/>
              <w:sz w:val="18"/>
              <w:szCs w:val="18"/>
            </w:rPr>
          </w:rPrChange>
        </w:rPr>
        <w:t xml:space="preserve"> </w:t>
      </w:r>
      <w:r w:rsidRPr="008102E8">
        <w:rPr>
          <w:rFonts w:ascii="Times New Roman" w:hAnsi="Times New Roman"/>
          <w:b/>
          <w:color w:val="191919"/>
          <w:sz w:val="18"/>
          <w:szCs w:val="18"/>
          <w:rPrChange w:id="31" w:author="lnorman" w:date="2011-04-05T15:30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ACTIVITY</w:t>
      </w:r>
      <w:r w:rsidRPr="008102E8">
        <w:rPr>
          <w:rFonts w:ascii="Times New Roman" w:hAnsi="Times New Roman"/>
          <w:b/>
          <w:color w:val="191919"/>
          <w:spacing w:val="-7"/>
          <w:sz w:val="18"/>
          <w:szCs w:val="18"/>
          <w:rPrChange w:id="32" w:author="lnorman" w:date="2011-04-05T15:30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8102E8">
        <w:rPr>
          <w:rFonts w:ascii="Times New Roman" w:hAnsi="Times New Roman"/>
          <w:b/>
          <w:color w:val="191919"/>
          <w:sz w:val="18"/>
          <w:szCs w:val="18"/>
          <w:rPrChange w:id="33" w:author="lnorman" w:date="2011-04-05T15:30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SKILLS COURSES</w:t>
      </w:r>
      <w:ins w:id="34" w:author="lnorman" w:date="2011-04-05T15:25:00Z">
        <w:r w:rsidR="007A4626">
          <w:rPr>
            <w:rFonts w:ascii="Times New Roman" w:hAnsi="Times New Roman"/>
            <w:color w:val="191919"/>
            <w:sz w:val="18"/>
            <w:szCs w:val="18"/>
          </w:rPr>
          <w:t xml:space="preserve"> (choose 6)</w:t>
        </w:r>
      </w:ins>
    </w:p>
    <w:p w:rsidR="007D77D2" w:rsidRDefault="008102E8">
      <w:r w:rsidRPr="008102E8">
        <w:rPr>
          <w:rFonts w:ascii="Calibri" w:hAnsi="Calibri"/>
          <w:b/>
          <w:noProof/>
          <w:lang w:eastAsia="en-US"/>
        </w:rPr>
        <w:pict>
          <v:shape id="Text Box 4690" o:spid="_x0000_s1067" type="#_x0000_t202" style="position:absolute;left:0;text-align:left;margin-left:64pt;margin-top:.15pt;width:459.45pt;height:87.65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51"/>
                    <w:gridCol w:w="845"/>
                    <w:gridCol w:w="2078"/>
                    <w:gridCol w:w="4469"/>
                    <w:gridCol w:w="847"/>
                  </w:tblGrid>
                  <w:tr w:rsidR="007A4626" w:rsidRPr="007A7452" w:rsidTr="007A4626">
                    <w:trPr>
                      <w:trHeight w:hRule="exact" w:val="234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341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1001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144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3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eam Sports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7A4626" w:rsidRPr="007A7452" w:rsidTr="007A4626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1002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Fitness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7A4626" w:rsidRPr="007A7452" w:rsidTr="007A4626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1003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Recreational Skills 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7A4626" w:rsidRPr="007A7452" w:rsidTr="007A4626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1004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Recreational Skills II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7A4626" w:rsidRPr="007A7452" w:rsidTr="007A4626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1005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Lifetime Skills 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7A4626" w:rsidRPr="007A7452" w:rsidTr="007A4626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1006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Lifetime Skills II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7A4626" w:rsidRPr="007A7452" w:rsidTr="007A4626">
                    <w:trPr>
                      <w:trHeight w:hRule="exact" w:val="708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1008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Progressive Resistance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5" w:after="0" w:line="170" w:lineRule="exact"/>
                          <w:ind w:firstLine="50"/>
                          <w:rPr>
                            <w:rFonts w:ascii="Times New Roman" w:hAnsi="Times New Roman"/>
                            <w:sz w:val="17"/>
                            <w:szCs w:val="17"/>
                          </w:rPr>
                        </w:pPr>
                      </w:p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</w:tbl>
                <w:p w:rsidR="007A4626" w:rsidRDefault="007A4626" w:rsidP="007A4626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firstLine="5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</w:p>
    <w:p w:rsidR="007D77D2" w:rsidRDefault="007D77D2"/>
    <w:p w:rsidR="007D77D2" w:rsidRDefault="007D77D2"/>
    <w:p w:rsidR="007D77D2" w:rsidRDefault="007D77D2"/>
    <w:tbl>
      <w:tblPr>
        <w:tblW w:w="9390" w:type="dxa"/>
        <w:tblInd w:w="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1"/>
        <w:gridCol w:w="679"/>
        <w:gridCol w:w="4764"/>
        <w:gridCol w:w="2436"/>
      </w:tblGrid>
      <w:tr w:rsidR="007A4626" w:rsidRPr="007A7452" w:rsidTr="007A4626">
        <w:trPr>
          <w:trHeight w:hRule="exact" w:val="216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0" w:firstLine="0"/>
              <w:rPr>
                <w:rFonts w:ascii="Times New Roman" w:hAnsi="Times New Roman"/>
                <w:color w:val="191919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PEDH         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49"/>
              <w:rPr>
                <w:rFonts w:ascii="Times New Roman" w:hAnsi="Times New Roman"/>
                <w:color w:val="191919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1020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color w:val="191919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Intermediate Swimming (Prerequisite: PEDH 1007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90"/>
              <w:jc w:val="right"/>
              <w:rPr>
                <w:rFonts w:ascii="Times New Roman" w:hAnsi="Times New Roman"/>
                <w:color w:val="191919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0" w:firstLine="0"/>
              <w:rPr>
                <w:rFonts w:ascii="Times New Roman" w:hAnsi="Times New Roman"/>
                <w:color w:val="191919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49"/>
              <w:rPr>
                <w:rFonts w:ascii="Times New Roman" w:hAnsi="Times New Roman"/>
                <w:color w:val="191919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1150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C7965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color w:val="191919"/>
                <w:sz w:val="16"/>
                <w:szCs w:val="16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Life </w:t>
            </w:r>
            <w:r w:rsidRPr="00B64C88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Guarding </w:t>
            </w:r>
            <w:r w:rsidRPr="00416969">
              <w:rPr>
                <w:rFonts w:ascii="Times New Roman" w:hAnsi="Times New Roman"/>
                <w:color w:val="191919"/>
                <w:sz w:val="18"/>
                <w:szCs w:val="18"/>
              </w:rPr>
              <w:t>(Prerequisite: PEDH 1020)</w:t>
            </w:r>
            <w:r>
              <w:rPr>
                <w:rFonts w:ascii="Times New Roman" w:hAnsi="Times New Roman"/>
                <w:color w:val="191919"/>
                <w:sz w:val="16"/>
                <w:szCs w:val="16"/>
              </w:rPr>
              <w:t xml:space="preserve">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90"/>
              <w:jc w:val="right"/>
              <w:rPr>
                <w:rFonts w:ascii="Times New Roman" w:hAnsi="Times New Roman"/>
                <w:color w:val="191919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2010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oga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ennis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72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Note: Student can choose from any one hour activity course in the catalog.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4" w:after="0" w:line="150" w:lineRule="exact"/>
        <w:ind w:firstLine="50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1"/>
        <w:gridCol w:w="755"/>
        <w:gridCol w:w="5549"/>
        <w:gridCol w:w="1845"/>
        <w:gridCol w:w="700"/>
      </w:tblGrid>
      <w:tr w:rsidR="007A4626" w:rsidRPr="007A7452" w:rsidTr="007A4626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AC15CE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18"/>
                <w:szCs w:val="18"/>
              </w:rPr>
            </w:pPr>
            <w:r w:rsidRPr="00AC15CE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AREA F:</w:t>
            </w:r>
            <w:ins w:id="35" w:author="lnorman" w:date="2011-04-05T15:28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8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A4626" w:rsidRPr="00AC15CE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18"/>
                <w:szCs w:val="18"/>
              </w:rPr>
            </w:pPr>
            <w:r w:rsidRPr="00AC15CE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ins w:id="36" w:author="lnorman" w:date="2011-04-05T15:27:00Z">
              <w:r>
                <w:rPr>
                  <w:rFonts w:ascii="Times New Roman" w:hAnsi="Times New Roman"/>
                  <w:sz w:val="18"/>
                  <w:szCs w:val="18"/>
                </w:rPr>
                <w:t xml:space="preserve">  </w:t>
              </w:r>
            </w:ins>
          </w:p>
        </w:tc>
      </w:tr>
      <w:tr w:rsidR="007A4626" w:rsidRPr="007A7452" w:rsidTr="007A4626">
        <w:trPr>
          <w:gridAfter w:val="1"/>
          <w:wAfter w:w="700" w:type="dxa"/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Invst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Crit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Issues in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gridAfter w:val="1"/>
          <w:wAfter w:w="700" w:type="dxa"/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2120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0973AC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  <w:lang w:val="fr-MC"/>
              </w:rPr>
            </w:pPr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Explore </w:t>
            </w:r>
            <w:proofErr w:type="spellStart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Soci</w:t>
            </w:r>
            <w:proofErr w:type="spellEnd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/Cul </w:t>
            </w:r>
            <w:proofErr w:type="spellStart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Perspec</w:t>
            </w:r>
            <w:proofErr w:type="spellEnd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 </w:t>
            </w:r>
            <w:proofErr w:type="spellStart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Div</w:t>
            </w:r>
            <w:proofErr w:type="spellEnd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 in </w:t>
            </w:r>
            <w:proofErr w:type="spellStart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Edu</w:t>
            </w:r>
            <w:proofErr w:type="spellEnd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 </w:t>
            </w:r>
            <w:proofErr w:type="spellStart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Cnt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gridAfter w:val="1"/>
          <w:wAfter w:w="700" w:type="dxa"/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4626" w:rsidRPr="007A7452" w:rsidTr="007A4626">
        <w:trPr>
          <w:gridAfter w:val="1"/>
          <w:wAfter w:w="700" w:type="dxa"/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2130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&amp; Learning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gridAfter w:val="1"/>
          <w:wAfter w:w="700" w:type="dxa"/>
          <w:trHeight w:hRule="exact" w:val="216"/>
          <w:ins w:id="37" w:author="lnorman" w:date="2011-04-05T15:16:00Z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ins w:id="38" w:author="lnorman" w:date="2011-04-05T15:16:00Z"/>
                <w:rFonts w:ascii="Times New Roman" w:hAnsi="Times New Roman"/>
                <w:color w:val="191919"/>
                <w:sz w:val="18"/>
                <w:szCs w:val="18"/>
              </w:rPr>
            </w:pPr>
            <w:ins w:id="39" w:author="lnorman" w:date="2011-04-05T15:1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**PEDH</w:t>
              </w:r>
            </w:ins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ins w:id="40" w:author="lnorman" w:date="2011-04-05T15:16:00Z"/>
                <w:rFonts w:ascii="Times New Roman" w:hAnsi="Times New Roman"/>
                <w:color w:val="191919"/>
                <w:sz w:val="18"/>
                <w:szCs w:val="18"/>
              </w:rPr>
            </w:pPr>
            <w:ins w:id="41" w:author="lnorman" w:date="2011-04-05T15:1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1007</w:t>
              </w:r>
            </w:ins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ins w:id="42" w:author="lnorman" w:date="2011-04-05T15:16:00Z"/>
                <w:rFonts w:ascii="Times New Roman" w:hAnsi="Times New Roman"/>
                <w:color w:val="191919"/>
                <w:sz w:val="18"/>
                <w:szCs w:val="18"/>
              </w:rPr>
            </w:pPr>
            <w:ins w:id="43" w:author="lnorman" w:date="2011-04-05T15:1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Aquatics</w:t>
              </w:r>
            </w:ins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ins w:id="44" w:author="lnorman" w:date="2011-04-05T15:16:00Z"/>
                <w:rFonts w:ascii="Times New Roman" w:hAnsi="Times New Roman"/>
                <w:color w:val="191919"/>
                <w:sz w:val="18"/>
                <w:szCs w:val="18"/>
              </w:rPr>
            </w:pPr>
            <w:ins w:id="45" w:author="lnorman" w:date="2011-04-05T15:1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1</w:t>
              </w:r>
            </w:ins>
          </w:p>
        </w:tc>
      </w:tr>
      <w:tr w:rsidR="007A4626" w:rsidRPr="007A7452" w:rsidTr="007A4626">
        <w:trPr>
          <w:gridAfter w:val="1"/>
          <w:wAfter w:w="700" w:type="dxa"/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ins w:id="46" w:author="lnorman" w:date="2011-04-05T15:1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K</w:t>
              </w:r>
            </w:ins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Anatomy &amp; Physiology I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7A4626">
        <w:trPr>
          <w:gridAfter w:val="1"/>
          <w:wAfter w:w="700" w:type="dxa"/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2412</w:t>
            </w:r>
            <w:ins w:id="47" w:author="lnorman" w:date="2011-04-05T15:1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K</w:t>
              </w:r>
            </w:ins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Anatomy &amp; Physiology II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7A4626">
        <w:trPr>
          <w:gridAfter w:val="1"/>
          <w:wAfter w:w="700" w:type="dxa"/>
          <w:trHeight w:hRule="exact" w:val="216"/>
          <w:ins w:id="48" w:author="lnorman" w:date="2011-04-05T15:54:00Z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ins w:id="49" w:author="lnorman" w:date="2011-04-05T15:54:00Z"/>
                <w:rFonts w:ascii="Times New Roman" w:hAnsi="Times New Roman"/>
                <w:color w:val="191919"/>
                <w:sz w:val="18"/>
                <w:szCs w:val="18"/>
              </w:rPr>
            </w:pPr>
            <w:ins w:id="50" w:author="lnorman" w:date="2011-04-05T15:54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Total                 </w:t>
              </w:r>
            </w:ins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ins w:id="51" w:author="lnorman" w:date="2011-04-05T15:54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ins w:id="52" w:author="lnorman" w:date="2011-04-05T15:54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ins w:id="53" w:author="lnorman" w:date="2011-04-05T15:54:00Z"/>
                <w:rFonts w:ascii="Times New Roman" w:hAnsi="Times New Roman"/>
                <w:color w:val="191919"/>
                <w:sz w:val="18"/>
                <w:szCs w:val="18"/>
              </w:rPr>
            </w:pPr>
            <w:ins w:id="54" w:author="lnorman" w:date="2011-04-05T15:55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(18 hours)</w:t>
              </w:r>
            </w:ins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2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81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191919"/>
          <w:sz w:val="18"/>
          <w:szCs w:val="18"/>
        </w:rPr>
        <w:t>*Guided Physical Education activity courses.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9" w:after="0"/>
        <w:ind w:left="81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191919"/>
          <w:sz w:val="18"/>
          <w:szCs w:val="18"/>
        </w:rPr>
        <w:t>**Requi</w:t>
      </w:r>
      <w:r>
        <w:rPr>
          <w:rFonts w:ascii="Times New Roman" w:hAnsi="Times New Roman"/>
          <w:i/>
          <w:i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ed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150" w:lineRule="exact"/>
        <w:ind w:firstLine="50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9000" w:type="dxa"/>
        <w:tblInd w:w="8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1"/>
        <w:gridCol w:w="755"/>
        <w:gridCol w:w="6111"/>
        <w:gridCol w:w="1193"/>
      </w:tblGrid>
      <w:tr w:rsidR="007A4626" w:rsidRPr="007A7452" w:rsidTr="007A4626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F178E3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b/>
                <w:color w:val="191919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251" w:firstLine="50"/>
              <w:rPr>
                <w:rFonts w:ascii="Times New Roman" w:hAnsi="Times New Roman"/>
                <w:color w:val="191919"/>
                <w:sz w:val="18"/>
                <w:szCs w:val="18"/>
              </w:rPr>
            </w:pP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144" w:firstLine="50"/>
              <w:rPr>
                <w:rFonts w:ascii="Times New Roman" w:hAnsi="Times New Roman"/>
                <w:color w:val="191919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right="40" w:firstLine="50"/>
              <w:jc w:val="right"/>
              <w:rPr>
                <w:rFonts w:ascii="Times New Roman" w:hAnsi="Times New Roman"/>
                <w:color w:val="191919"/>
                <w:sz w:val="18"/>
                <w:szCs w:val="18"/>
              </w:rPr>
            </w:pPr>
          </w:p>
        </w:tc>
      </w:tr>
      <w:tr w:rsidR="007A4626" w:rsidRPr="007A7452" w:rsidTr="007A4626">
        <w:trPr>
          <w:trHeight w:hRule="exact" w:val="298"/>
          <w:ins w:id="55" w:author="lnorman" w:date="2011-04-05T15:58:00Z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284B55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ins w:id="56" w:author="lnorman" w:date="2011-04-05T15:58:00Z"/>
                <w:rFonts w:ascii="Times New Roman" w:hAnsi="Times New Roman"/>
                <w:b/>
                <w:color w:val="191919"/>
                <w:sz w:val="18"/>
                <w:szCs w:val="18"/>
              </w:rPr>
            </w:pPr>
            <w:ins w:id="57" w:author="lnorman" w:date="2011-04-05T16:01:00Z">
              <w:r>
                <w:rPr>
                  <w:rFonts w:ascii="Times New Roman" w:hAnsi="Times New Roman"/>
                  <w:b/>
                  <w:color w:val="191919"/>
                  <w:sz w:val="18"/>
                  <w:szCs w:val="18"/>
                </w:rPr>
                <w:t>AREA G:</w:t>
              </w:r>
            </w:ins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251" w:firstLine="50"/>
              <w:rPr>
                <w:ins w:id="58" w:author="lnorman" w:date="2011-04-05T15:58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144" w:firstLine="50"/>
              <w:rPr>
                <w:ins w:id="59" w:author="lnorman" w:date="2011-04-05T15:58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right="40" w:firstLine="50"/>
              <w:jc w:val="right"/>
              <w:rPr>
                <w:ins w:id="60" w:author="lnorman" w:date="2011-04-05T15:58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</w:tr>
      <w:tr w:rsidR="007A4626" w:rsidRPr="007A7452" w:rsidTr="007A4626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3384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Adapted Physical Education &amp; Diversity in the Classroom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3394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Coaching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4460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Kinesiology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4470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Physiology of Exercise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HPER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  <w:ins w:id="61" w:author="lnorman" w:date="2011-04-05T15:45:00Z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ins w:id="62" w:author="lnorman" w:date="2011-04-05T15:45:00Z"/>
                <w:rFonts w:ascii="Times New Roman" w:hAnsi="Times New Roman"/>
                <w:color w:val="191919"/>
                <w:sz w:val="18"/>
                <w:szCs w:val="18"/>
              </w:rPr>
            </w:pPr>
            <w:ins w:id="63" w:author="lnorman" w:date="2011-04-05T15:45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P</w:t>
              </w:r>
            </w:ins>
            <w:ins w:id="64" w:author="lnorman" w:date="2011-04-05T15:4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EDH</w:t>
              </w:r>
            </w:ins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ins w:id="65" w:author="lnorman" w:date="2011-04-05T15:45:00Z"/>
                <w:rFonts w:ascii="Times New Roman" w:hAnsi="Times New Roman"/>
                <w:color w:val="191919"/>
                <w:sz w:val="18"/>
                <w:szCs w:val="18"/>
              </w:rPr>
            </w:pPr>
            <w:ins w:id="66" w:author="lnorman" w:date="2011-04-05T15:4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4480</w:t>
              </w:r>
            </w:ins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ins w:id="67" w:author="lnorman" w:date="2011-04-05T15:45:00Z"/>
                <w:rFonts w:ascii="Times New Roman" w:hAnsi="Times New Roman"/>
                <w:color w:val="191919"/>
                <w:spacing w:val="-13"/>
                <w:sz w:val="18"/>
                <w:szCs w:val="18"/>
              </w:rPr>
            </w:pPr>
            <w:ins w:id="68" w:author="lnorman" w:date="2011-04-05T15:46:00Z">
              <w:r>
                <w:rPr>
                  <w:rFonts w:ascii="Times New Roman" w:hAnsi="Times New Roman"/>
                  <w:color w:val="191919"/>
                  <w:spacing w:val="-13"/>
                  <w:sz w:val="18"/>
                  <w:szCs w:val="18"/>
                </w:rPr>
                <w:t>Major Seminar &amp; Practice</w:t>
              </w:r>
            </w:ins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ins w:id="69" w:author="lnorman" w:date="2011-04-05T15:45:00Z"/>
                <w:rFonts w:ascii="Times New Roman" w:hAnsi="Times New Roman"/>
                <w:color w:val="191919"/>
                <w:sz w:val="18"/>
                <w:szCs w:val="18"/>
              </w:rPr>
            </w:pPr>
            <w:ins w:id="70" w:author="lnorman" w:date="2011-04-05T15:4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1</w:t>
              </w:r>
            </w:ins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4482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ests and Measurements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ins w:id="71" w:author="lnorman" w:date="2011-04-05T15:57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Total</w:t>
              </w:r>
            </w:ins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  <w:ins w:id="72" w:author="lnorman" w:date="2011-04-05T15:40:00Z">
              <w:r>
                <w:rPr>
                  <w:rFonts w:ascii="Times New Roman" w:hAnsi="Times New Roman"/>
                  <w:sz w:val="24"/>
                  <w:szCs w:val="24"/>
                </w:rPr>
                <w:t xml:space="preserve">    </w:t>
              </w:r>
            </w:ins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73" w:author="lnorman" w:date="2011-04-05T15:48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(</w:t>
              </w:r>
            </w:ins>
            <w:ins w:id="74" w:author="lnorman" w:date="2011-04-05T15:43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1</w:t>
              </w:r>
            </w:ins>
            <w:ins w:id="75" w:author="lnorman" w:date="2011-04-05T15:46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9</w:t>
              </w:r>
            </w:ins>
            <w:ins w:id="76" w:author="lnorman" w:date="2011-04-05T15:48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hours)</w:t>
              </w:r>
            </w:ins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3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900" w:firstLine="50"/>
        <w:rPr>
          <w:rFonts w:ascii="Times New Roman" w:hAnsi="Times New Roman"/>
          <w:color w:val="000000"/>
          <w:sz w:val="18"/>
          <w:szCs w:val="18"/>
        </w:rPr>
      </w:pPr>
      <w:ins w:id="77" w:author="lnorman" w:date="2011-04-05T15:43:00Z">
        <w:r>
          <w:rPr>
            <w:rFonts w:ascii="Times New Roman" w:hAnsi="Times New Roman"/>
            <w:b/>
            <w:bCs/>
            <w:color w:val="191919"/>
            <w:sz w:val="18"/>
            <w:szCs w:val="18"/>
          </w:rPr>
          <w:t xml:space="preserve">AREA H: </w:t>
        </w:r>
      </w:ins>
      <w:r>
        <w:rPr>
          <w:rFonts w:ascii="Times New Roman" w:hAnsi="Times New Roman"/>
          <w:b/>
          <w:bCs/>
          <w:color w:val="191919"/>
          <w:sz w:val="18"/>
          <w:szCs w:val="18"/>
        </w:rPr>
        <w:t>Health Education Courses</w:t>
      </w:r>
    </w:p>
    <w:tbl>
      <w:tblPr>
        <w:tblW w:w="9000" w:type="dxa"/>
        <w:tblInd w:w="8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1"/>
        <w:gridCol w:w="845"/>
        <w:gridCol w:w="5378"/>
        <w:gridCol w:w="1926"/>
      </w:tblGrid>
      <w:tr w:rsidR="007A4626" w:rsidRPr="007A7452" w:rsidTr="007A4626">
        <w:trPr>
          <w:trHeight w:hRule="exact" w:val="23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34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2250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Drug Education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2267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Aid and Safety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4626" w:rsidRPr="007A7452" w:rsidTr="007A4626">
        <w:trPr>
          <w:trHeight w:hRule="exact" w:val="21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 w:firstLine="50"/>
              <w:rPr>
                <w:rFonts w:ascii="Times New Roman" w:hAnsi="Times New Roman"/>
                <w:sz w:val="24"/>
                <w:szCs w:val="24"/>
              </w:rPr>
            </w:pPr>
            <w:ins w:id="78" w:author="lnorman" w:date="2011-04-05T15:44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3660</w:t>
              </w:r>
            </w:ins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Current Issues </w:t>
            </w:r>
            <w:ins w:id="79" w:author="lnorman" w:date="2011-04-05T15:44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in 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Health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9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80" w:author="lnorman" w:date="2011-04-05T15:49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(</w:t>
              </w:r>
            </w:ins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ins w:id="81" w:author="lnorman" w:date="2011-04-05T15:49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 xml:space="preserve"> hours)</w:t>
              </w:r>
            </w:ins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8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7A4626" w:rsidRDefault="008102E8" w:rsidP="007A4626">
      <w:pPr>
        <w:widowControl w:val="0"/>
        <w:autoSpaceDE w:val="0"/>
        <w:autoSpaceDN w:val="0"/>
        <w:adjustRightInd w:val="0"/>
        <w:spacing w:after="0"/>
        <w:ind w:left="900" w:firstLine="50"/>
        <w:rPr>
          <w:rFonts w:ascii="Times New Roman" w:hAnsi="Times New Roman"/>
          <w:color w:val="000000"/>
          <w:sz w:val="18"/>
          <w:szCs w:val="18"/>
        </w:rPr>
      </w:pPr>
      <w:ins w:id="82" w:author="lnorman" w:date="2011-04-05T15:49:00Z">
        <w:r w:rsidRPr="008102E8">
          <w:rPr>
            <w:rFonts w:ascii="Times New Roman" w:hAnsi="Times New Roman"/>
            <w:b/>
            <w:color w:val="191919"/>
            <w:sz w:val="18"/>
            <w:szCs w:val="18"/>
            <w:rPrChange w:id="83" w:author="lnorman" w:date="2011-04-05T15:50:00Z">
              <w:rPr>
                <w:rFonts w:ascii="Times New Roman" w:hAnsi="Times New Roman"/>
                <w:color w:val="191919"/>
                <w:sz w:val="18"/>
                <w:szCs w:val="18"/>
              </w:rPr>
            </w:rPrChange>
          </w:rPr>
          <w:t>AREA I:</w:t>
        </w:r>
        <w:r w:rsidR="007A4626">
          <w:rPr>
            <w:rFonts w:ascii="Times New Roman" w:hAnsi="Times New Roman"/>
            <w:color w:val="191919"/>
            <w:sz w:val="18"/>
            <w:szCs w:val="18"/>
          </w:rPr>
          <w:t xml:space="preserve"> </w:t>
        </w:r>
      </w:ins>
      <w:r w:rsidRPr="008102E8">
        <w:rPr>
          <w:rFonts w:ascii="Times New Roman" w:hAnsi="Times New Roman"/>
          <w:b/>
          <w:color w:val="191919"/>
          <w:sz w:val="18"/>
          <w:szCs w:val="18"/>
          <w:rPrChange w:id="84" w:author="lnorman" w:date="2011-04-05T15:49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Education Courses</w:t>
      </w:r>
    </w:p>
    <w:tbl>
      <w:tblPr>
        <w:tblW w:w="8910" w:type="dxa"/>
        <w:tblInd w:w="9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1"/>
        <w:gridCol w:w="755"/>
        <w:gridCol w:w="5776"/>
        <w:gridCol w:w="1438"/>
      </w:tblGrid>
      <w:tr w:rsidR="007A4626" w:rsidRPr="007A7452" w:rsidTr="007A4626">
        <w:trPr>
          <w:trHeight w:hRule="exact" w:val="234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3306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Educational Psychology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School Health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ECEC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3352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Health &amp; Physical Education for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oung Children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3363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&amp; Materials Secondary PE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4412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3230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Cont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Perspec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Except Students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ins w:id="85" w:author="lnorman" w:date="2011-04-05T15:58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Total</w:t>
              </w:r>
            </w:ins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86" w:author="lnorman" w:date="2011-04-05T15:51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(</w:t>
              </w:r>
            </w:ins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32</w:t>
            </w:r>
            <w:ins w:id="87" w:author="lnorman" w:date="2011-04-05T15:51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 xml:space="preserve"> hours)</w:t>
              </w:r>
            </w:ins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6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99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***Beginning School Experience must be met prior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to Student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eaching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ind w:firstLine="50"/>
        <w:rPr>
          <w:rFonts w:ascii="Times New Roman" w:hAnsi="Times New Roman"/>
          <w:color w:val="000000"/>
        </w:rPr>
      </w:pPr>
    </w:p>
    <w:p w:rsidR="007D77D2" w:rsidRDefault="007A4626" w:rsidP="007A4626">
      <w:pPr>
        <w:ind w:left="990" w:firstLine="50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lastRenderedPageBreak/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otal 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</w:t>
      </w:r>
      <w:ins w:id="88" w:author="lnorman" w:date="2011-04-05T15:52:00Z">
        <w:r>
          <w:rPr>
            <w:rFonts w:ascii="Times New Roman" w:hAnsi="Times New Roman"/>
            <w:b/>
            <w:bCs/>
            <w:color w:val="191919"/>
            <w:sz w:val="18"/>
            <w:szCs w:val="18"/>
          </w:rPr>
          <w:t>6</w:t>
        </w:r>
      </w:ins>
    </w:p>
    <w:p w:rsidR="007A4626" w:rsidRDefault="007A4626" w:rsidP="002568E8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89" w:name="_Toc295331408"/>
      <w:r>
        <w:rPr>
          <w:rFonts w:ascii="Times New Roman" w:hAnsi="Times New Roman"/>
          <w:color w:val="191919"/>
          <w:sz w:val="24"/>
          <w:szCs w:val="24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ACHELOR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CIENCE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EGREE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24"/>
          <w:szCs w:val="24"/>
        </w:rPr>
        <w:t>, P</w:t>
      </w:r>
      <w:r>
        <w:rPr>
          <w:rFonts w:ascii="Times New Roman" w:hAnsi="Times New Roman"/>
          <w:color w:val="191919"/>
          <w:sz w:val="18"/>
          <w:szCs w:val="18"/>
        </w:rPr>
        <w:t>HYSICAL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TION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ECRE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TION</w:t>
      </w:r>
      <w:bookmarkEnd w:id="89"/>
    </w:p>
    <w:p w:rsidR="007A4626" w:rsidRDefault="007A4626" w:rsidP="007A4626">
      <w:pPr>
        <w:widowControl w:val="0"/>
        <w:autoSpaceDE w:val="0"/>
        <w:autoSpaceDN w:val="0"/>
        <w:adjustRightInd w:val="0"/>
        <w:spacing w:before="12" w:after="0"/>
        <w:ind w:left="18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120 semester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hours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6" w:after="0" w:line="240" w:lineRule="exact"/>
        <w:ind w:left="180" w:firstLine="0"/>
        <w:rPr>
          <w:rFonts w:ascii="Times New Roman" w:hAnsi="Times New Roman"/>
          <w:color w:val="000000"/>
          <w:sz w:val="24"/>
          <w:szCs w:val="24"/>
        </w:rPr>
      </w:pPr>
    </w:p>
    <w:p w:rsidR="007A4626" w:rsidRDefault="007A4626" w:rsidP="007A4626">
      <w:pPr>
        <w:widowControl w:val="0"/>
        <w:tabs>
          <w:tab w:val="left" w:pos="1160"/>
          <w:tab w:val="left" w:pos="878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Hours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tabs>
          <w:tab w:val="left" w:pos="912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A: ESSENTIAL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SKILLS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(9 hours)</w:t>
      </w:r>
    </w:p>
    <w:p w:rsidR="007A4626" w:rsidRDefault="007A4626" w:rsidP="007A4626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 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II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II 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one, as required: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Math Modeling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90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College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Pre-Calculus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2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Calculus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tabs>
          <w:tab w:val="left" w:pos="912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B: INSTITUTIONAL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OPTIONS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(5 hours)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Public Speaking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>Intro to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 Diaspora(s)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tabs>
          <w:tab w:val="left" w:pos="912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C: HUMANITIES/FINE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(6 hours)</w:t>
      </w:r>
    </w:p>
    <w:p w:rsidR="007A4626" w:rsidRDefault="007A4626" w:rsidP="007A4626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 Literature I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III 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one: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ARAP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Art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Appreciation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 Literature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MUSC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Music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Appreciation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FREN</w:t>
      </w:r>
      <w:r>
        <w:rPr>
          <w:rFonts w:ascii="Times New Roman" w:hAnsi="Times New Roman"/>
          <w:color w:val="191919"/>
          <w:sz w:val="18"/>
          <w:szCs w:val="18"/>
        </w:rPr>
        <w:tab/>
        <w:t>2201</w:t>
      </w:r>
      <w:r>
        <w:rPr>
          <w:rFonts w:ascii="Times New Roman" w:hAnsi="Times New Roman"/>
          <w:color w:val="191919"/>
          <w:sz w:val="18"/>
          <w:szCs w:val="18"/>
        </w:rPr>
        <w:tab/>
        <w:t>Intermediate French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GERM</w:t>
      </w:r>
      <w:r>
        <w:rPr>
          <w:rFonts w:ascii="Times New Roman" w:hAnsi="Times New Roman"/>
          <w:color w:val="191919"/>
          <w:sz w:val="18"/>
          <w:szCs w:val="18"/>
        </w:rPr>
        <w:tab/>
        <w:t>2221</w:t>
      </w:r>
      <w:r>
        <w:rPr>
          <w:rFonts w:ascii="Times New Roman" w:hAnsi="Times New Roman"/>
          <w:color w:val="191919"/>
          <w:sz w:val="18"/>
          <w:szCs w:val="18"/>
        </w:rPr>
        <w:tab/>
        <w:t>Intermediate German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ab/>
        <w:t>2231</w:t>
      </w:r>
      <w:r>
        <w:rPr>
          <w:rFonts w:ascii="Times New Roman" w:hAnsi="Times New Roman"/>
          <w:color w:val="191919"/>
          <w:sz w:val="18"/>
          <w:szCs w:val="18"/>
        </w:rPr>
        <w:tab/>
        <w:t>Intermediate Spanish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FIAR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tabs>
          <w:tab w:val="left" w:pos="880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D: SCIENCE, M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 &amp;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TECH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(10-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 hours)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Option I: Non-Science Majors (Select 2)</w:t>
      </w:r>
    </w:p>
    <w:p w:rsidR="007A4626" w:rsidRDefault="007A4626" w:rsidP="007A4626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Intro to Biological Science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8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</w:t>
      </w:r>
      <w:r>
        <w:rPr>
          <w:rFonts w:ascii="Times New Roman" w:hAnsi="Times New Roman"/>
          <w:color w:val="191919"/>
          <w:sz w:val="18"/>
          <w:szCs w:val="18"/>
        </w:rPr>
        <w:tab/>
        <w:t>Intro to Biological Science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8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14K</w:t>
      </w:r>
      <w:r>
        <w:rPr>
          <w:rFonts w:ascii="Times New Roman" w:hAnsi="Times New Roman"/>
          <w:color w:val="191919"/>
          <w:sz w:val="18"/>
          <w:szCs w:val="18"/>
        </w:rPr>
        <w:tab/>
        <w:t>Survey of Biotechnology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8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15K</w:t>
      </w:r>
      <w:r>
        <w:rPr>
          <w:rFonts w:ascii="Times New Roman" w:hAnsi="Times New Roman"/>
          <w:color w:val="191919"/>
          <w:sz w:val="18"/>
          <w:szCs w:val="18"/>
        </w:rPr>
        <w:tab/>
        <w:t>Intro to Environmental Biology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151K</w:t>
      </w:r>
      <w:r>
        <w:rPr>
          <w:rFonts w:ascii="Times New Roman" w:hAnsi="Times New Roman"/>
          <w:color w:val="191919"/>
          <w:sz w:val="18"/>
          <w:szCs w:val="18"/>
        </w:rPr>
        <w:tab/>
        <w:t>Survey of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152K</w:t>
      </w:r>
      <w:r>
        <w:rPr>
          <w:rFonts w:ascii="Times New Roman" w:hAnsi="Times New Roman"/>
          <w:color w:val="191919"/>
          <w:sz w:val="18"/>
          <w:szCs w:val="18"/>
        </w:rPr>
        <w:tab/>
        <w:t>Survey of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1001K</w:t>
      </w:r>
      <w:r>
        <w:rPr>
          <w:rFonts w:ascii="Times New Roman" w:hAnsi="Times New Roman"/>
          <w:color w:val="191919"/>
          <w:sz w:val="18"/>
          <w:szCs w:val="18"/>
        </w:rPr>
        <w:tab/>
        <w:t>Physical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1002K</w:t>
      </w:r>
      <w:r>
        <w:rPr>
          <w:rFonts w:ascii="Times New Roman" w:hAnsi="Times New Roman"/>
          <w:color w:val="191919"/>
          <w:sz w:val="18"/>
          <w:szCs w:val="18"/>
        </w:rPr>
        <w:tab/>
        <w:t>Physical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1020K</w:t>
      </w:r>
      <w:r>
        <w:rPr>
          <w:rFonts w:ascii="Times New Roman" w:hAnsi="Times New Roman"/>
          <w:color w:val="191919"/>
          <w:sz w:val="18"/>
          <w:szCs w:val="18"/>
        </w:rPr>
        <w:tab/>
        <w:t>Survey of Modern Science &amp;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one: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1003</w:t>
      </w:r>
      <w:r>
        <w:rPr>
          <w:rFonts w:ascii="Times New Roman" w:hAnsi="Times New Roman"/>
          <w:color w:val="191919"/>
          <w:sz w:val="18"/>
          <w:szCs w:val="18"/>
        </w:rPr>
        <w:tab/>
        <w:t>Intro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Intro to Computers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Pre-Calculus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1201</w:t>
      </w:r>
      <w:r>
        <w:rPr>
          <w:rFonts w:ascii="Times New Roman" w:hAnsi="Times New Roman"/>
          <w:color w:val="191919"/>
          <w:sz w:val="18"/>
          <w:szCs w:val="18"/>
        </w:rPr>
        <w:tab/>
        <w:t>Survey of 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Basic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ab/>
        <w:t>2100</w:t>
      </w:r>
      <w:r>
        <w:rPr>
          <w:rFonts w:ascii="Times New Roman" w:hAnsi="Times New Roman"/>
          <w:color w:val="191919"/>
          <w:sz w:val="18"/>
          <w:szCs w:val="18"/>
        </w:rPr>
        <w:tab/>
        <w:t>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Soc Sciences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2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Option II- Science Majors (Select 2)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1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General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1212K</w:t>
      </w:r>
      <w:r>
        <w:rPr>
          <w:rFonts w:ascii="Times New Roman" w:hAnsi="Times New Roman"/>
          <w:color w:val="191919"/>
          <w:sz w:val="18"/>
          <w:szCs w:val="18"/>
        </w:rPr>
        <w:tab/>
        <w:t>General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Introductory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</w:t>
      </w:r>
      <w:r>
        <w:rPr>
          <w:rFonts w:ascii="Times New Roman" w:hAnsi="Times New Roman"/>
          <w:color w:val="191919"/>
          <w:sz w:val="18"/>
          <w:szCs w:val="18"/>
        </w:rPr>
        <w:tab/>
        <w:t>Introductory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2221K</w:t>
      </w:r>
      <w:r>
        <w:rPr>
          <w:rFonts w:ascii="Times New Roman" w:hAnsi="Times New Roman"/>
          <w:color w:val="191919"/>
          <w:sz w:val="18"/>
          <w:szCs w:val="18"/>
        </w:rPr>
        <w:tab/>
        <w:t>Principles of Physics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2222K</w:t>
      </w:r>
      <w:r>
        <w:rPr>
          <w:rFonts w:ascii="Times New Roman" w:hAnsi="Times New Roman"/>
          <w:color w:val="191919"/>
          <w:sz w:val="18"/>
          <w:szCs w:val="18"/>
        </w:rPr>
        <w:tab/>
        <w:t>Principles of Physics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ind w:left="990" w:firstLine="50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7A4626" w:rsidRDefault="007A4626" w:rsidP="007A4626">
      <w:pPr>
        <w:ind w:left="990" w:firstLine="50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7A4626" w:rsidRDefault="007A4626" w:rsidP="007A4626">
      <w:pPr>
        <w:ind w:left="990" w:firstLine="50"/>
        <w:rPr>
          <w:rFonts w:ascii="Times New Roman" w:hAnsi="Times New Roman"/>
          <w:b/>
          <w:bCs/>
          <w:color w:val="191919"/>
          <w:sz w:val="18"/>
          <w:szCs w:val="18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37"/>
        <w:gridCol w:w="723"/>
        <w:gridCol w:w="4892"/>
        <w:gridCol w:w="2588"/>
      </w:tblGrid>
      <w:tr w:rsidR="007A4626" w:rsidRPr="007A7452" w:rsidTr="007A4626">
        <w:trPr>
          <w:trHeight w:hRule="exact" w:val="429"/>
        </w:trPr>
        <w:tc>
          <w:tcPr>
            <w:tcW w:w="1637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180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one:</w:t>
            </w:r>
          </w:p>
        </w:tc>
        <w:tc>
          <w:tcPr>
            <w:tcW w:w="8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4626" w:rsidRPr="007A7452" w:rsidTr="007A4626">
        <w:trPr>
          <w:trHeight w:hRule="exact"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54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2100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2" w:after="0" w:line="120" w:lineRule="exact"/>
        <w:ind w:left="180" w:firstLine="0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 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passage of Reading and Essay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***** GACE I passage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Remediation Courses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65"/>
        <w:gridCol w:w="895"/>
        <w:gridCol w:w="1945"/>
      </w:tblGrid>
      <w:tr w:rsidR="007A4626" w:rsidRPr="007A7452" w:rsidTr="00B8396C">
        <w:trPr>
          <w:trHeight w:hRule="exact" w:val="234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0075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riting Practicum (I)</w:t>
            </w:r>
          </w:p>
        </w:tc>
      </w:tr>
      <w:tr w:rsidR="007A4626" w:rsidRPr="007A7452" w:rsidTr="00B8396C">
        <w:trPr>
          <w:trHeight w:hRule="exact" w:val="298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0077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Reading Skills (I)</w:t>
            </w:r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120" w:lineRule="exact"/>
        <w:ind w:left="180" w:firstLine="0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 SOCIAL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SCIENCE   (12 hours)</w:t>
      </w:r>
    </w:p>
    <w:p w:rsidR="007A4626" w:rsidRDefault="007A4626" w:rsidP="007A4626">
      <w:pPr>
        <w:widowControl w:val="0"/>
        <w:tabs>
          <w:tab w:val="left" w:pos="2180"/>
          <w:tab w:val="left" w:pos="2900"/>
          <w:tab w:val="right" w:pos="102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Govt.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2180"/>
          <w:tab w:val="left" w:pos="2900"/>
          <w:tab w:val="right" w:pos="10260"/>
        </w:tabs>
        <w:autoSpaceDE w:val="0"/>
        <w:autoSpaceDN w:val="0"/>
        <w:adjustRightInd w:val="0"/>
        <w:spacing w:before="9" w:after="0" w:line="250" w:lineRule="auto"/>
        <w:ind w:left="180" w:right="129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Govt.</w:t>
      </w:r>
      <w:r>
        <w:rPr>
          <w:rFonts w:ascii="Times New Roman" w:hAnsi="Times New Roman"/>
          <w:color w:val="191919"/>
          <w:sz w:val="18"/>
          <w:szCs w:val="18"/>
        </w:rPr>
        <w:tab/>
        <w:t>3 (Optional for Honors students only)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16" w:after="0" w:line="200" w:lineRule="exact"/>
        <w:ind w:left="180" w:firstLine="0"/>
        <w:rPr>
          <w:rFonts w:ascii="Times New Roman" w:hAnsi="Times New Roman"/>
          <w:color w:val="000000"/>
          <w:sz w:val="20"/>
          <w:szCs w:val="2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ELECTIVES, select at least one HIS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5"/>
        <w:gridCol w:w="825"/>
        <w:gridCol w:w="5292"/>
        <w:gridCol w:w="3128"/>
      </w:tblGrid>
      <w:tr w:rsidR="007A4626" w:rsidRPr="007A7452" w:rsidTr="007A4626">
        <w:trPr>
          <w:trHeight w:hRule="exact" w:val="235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Macroeconomics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Microeconomics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Survey of Economics for Soc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</w:t>
            </w:r>
            <w:proofErr w:type="spellEnd"/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Human Geography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Philosophy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Political Science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before="30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1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Physical Education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Theory Courses</w:t>
      </w:r>
    </w:p>
    <w:p w:rsidR="007A4626" w:rsidRDefault="007A4626" w:rsidP="007A4626">
      <w:pPr>
        <w:widowControl w:val="0"/>
        <w:tabs>
          <w:tab w:val="left" w:pos="1200"/>
          <w:tab w:val="left" w:pos="1008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1000-2000*    Skills Courses</w:t>
      </w:r>
      <w:r>
        <w:rPr>
          <w:rFonts w:ascii="Times New Roman" w:hAnsi="Times New Roman"/>
          <w:color w:val="191919"/>
          <w:sz w:val="18"/>
          <w:szCs w:val="18"/>
        </w:rPr>
        <w:tab/>
        <w:t>7</w:t>
      </w:r>
    </w:p>
    <w:p w:rsidR="007A4626" w:rsidRDefault="007A4626" w:rsidP="007A4626">
      <w:pPr>
        <w:widowControl w:val="0"/>
        <w:tabs>
          <w:tab w:val="left" w:pos="1200"/>
          <w:tab w:val="left" w:pos="1920"/>
          <w:tab w:val="left" w:pos="1008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PEDH*</w:t>
      </w:r>
      <w:r>
        <w:rPr>
          <w:rFonts w:ascii="Times New Roman" w:hAnsi="Times New Roman"/>
          <w:color w:val="191919"/>
          <w:sz w:val="18"/>
          <w:szCs w:val="18"/>
        </w:rPr>
        <w:tab/>
        <w:t>3384</w:t>
      </w:r>
      <w:r>
        <w:rPr>
          <w:rFonts w:ascii="Times New Roman" w:hAnsi="Times New Roman"/>
          <w:color w:val="191919"/>
          <w:sz w:val="18"/>
          <w:szCs w:val="18"/>
        </w:rPr>
        <w:tab/>
        <w:t>Adapted Phys Ed &amp; Diversity in the Classroom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00"/>
          <w:tab w:val="left" w:pos="1920"/>
          <w:tab w:val="left" w:pos="1008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3394</w:t>
      </w:r>
      <w:r>
        <w:rPr>
          <w:rFonts w:ascii="Times New Roman" w:hAnsi="Times New Roman"/>
          <w:color w:val="191919"/>
          <w:sz w:val="18"/>
          <w:szCs w:val="18"/>
        </w:rPr>
        <w:tab/>
        <w:t>Psychology of Coaching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00"/>
          <w:tab w:val="left" w:pos="1920"/>
          <w:tab w:val="left" w:pos="1008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4460</w:t>
      </w:r>
      <w:r>
        <w:rPr>
          <w:rFonts w:ascii="Times New Roman" w:hAnsi="Times New Roman"/>
          <w:color w:val="191919"/>
          <w:sz w:val="18"/>
          <w:szCs w:val="18"/>
        </w:rPr>
        <w:tab/>
        <w:t>Kinesiology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00"/>
          <w:tab w:val="left" w:pos="1920"/>
          <w:tab w:val="left" w:pos="1008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4470</w:t>
      </w:r>
      <w:r>
        <w:rPr>
          <w:rFonts w:ascii="Times New Roman" w:hAnsi="Times New Roman"/>
          <w:color w:val="191919"/>
          <w:sz w:val="18"/>
          <w:szCs w:val="18"/>
        </w:rPr>
        <w:tab/>
        <w:t>Physiology of Exercise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00"/>
          <w:tab w:val="left" w:pos="1920"/>
          <w:tab w:val="left" w:pos="1008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4482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ests &amp; Measurements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00"/>
          <w:tab w:val="left" w:pos="1980"/>
          <w:tab w:val="left" w:pos="1008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2213</w:t>
      </w:r>
      <w:r>
        <w:rPr>
          <w:rFonts w:ascii="Times New Roman" w:hAnsi="Times New Roman"/>
          <w:color w:val="191919"/>
          <w:sz w:val="18"/>
          <w:szCs w:val="18"/>
        </w:rPr>
        <w:tab/>
        <w:t>Intro to HPER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8102E8" w:rsidP="007A4626">
      <w:pPr>
        <w:widowControl w:val="0"/>
        <w:tabs>
          <w:tab w:val="left" w:pos="9680"/>
          <w:tab w:val="left" w:pos="1008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 w:rsidRPr="008102E8">
        <w:rPr>
          <w:rFonts w:ascii="Calibri" w:hAnsi="Calibri"/>
          <w:noProof/>
          <w:lang w:eastAsia="en-US"/>
        </w:rPr>
        <w:pict>
          <v:shape id="Text Box 4800" o:spid="_x0000_s1072" type="#_x0000_t202" style="position:absolute;left:0;text-align:left;margin-left:579.15pt;margin-top:178.9pt;width:12pt;height:50.6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" o:allowincell="f" filled="f" stroked="f">
            <v:textbox style="layout-flow:vertical" inset="0,0,0,0">
              <w:txbxContent>
                <w:p w:rsidR="007A4626" w:rsidRDefault="007A4626" w:rsidP="007A462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7A4626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 w:rsidR="007A4626"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 w:rsidR="007A4626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7A4626">
        <w:rPr>
          <w:rFonts w:ascii="Times New Roman" w:hAnsi="Times New Roman"/>
          <w:b/>
          <w:bCs/>
          <w:color w:val="191919"/>
          <w:sz w:val="18"/>
          <w:szCs w:val="18"/>
        </w:rPr>
        <w:tab/>
        <w:t>25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*Guided Physical Education activity courses.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the Co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755"/>
        <w:gridCol w:w="5672"/>
        <w:gridCol w:w="2828"/>
      </w:tblGrid>
      <w:tr w:rsidR="007A4626" w:rsidRPr="007A7452" w:rsidTr="007A4626">
        <w:trPr>
          <w:trHeight w:hRule="exact" w:val="23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</w:t>
            </w:r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120" w:lineRule="exact"/>
        <w:ind w:left="180" w:firstLine="0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Health Education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755"/>
        <w:gridCol w:w="5467"/>
        <w:gridCol w:w="3033"/>
      </w:tblGrid>
      <w:tr w:rsidR="007A4626" w:rsidRPr="007A7452" w:rsidTr="007A4626">
        <w:trPr>
          <w:trHeight w:hRule="exact" w:val="235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2250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Drug Education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2267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Aid and Safety Education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3350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School Health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4490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Contemporary/Current Issues in Health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13</w:t>
            </w:r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120" w:lineRule="exact"/>
        <w:ind w:left="180" w:firstLine="0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Rec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eation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20"/>
        <w:gridCol w:w="1033"/>
        <w:gridCol w:w="5465"/>
        <w:gridCol w:w="2742"/>
      </w:tblGrid>
      <w:tr w:rsidR="007A4626" w:rsidRPr="007A7452" w:rsidTr="007A4626">
        <w:trPr>
          <w:trHeight w:hRule="exact" w:val="23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2075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Outdoor Recreation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lastRenderedPageBreak/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3045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Facility/Equip Design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4002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for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Pop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4090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Supervision of Recreation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4095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 Practicum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324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A4626" w:rsidRPr="007A7452" w:rsidTr="007A4626">
        <w:trPr>
          <w:trHeight w:hRule="exact" w:val="324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9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96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5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2214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Games of Low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2272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 Coaching Football/Soccer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2276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 Coaching Basketball/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olleyball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10" w:after="0" w:line="100" w:lineRule="exact"/>
        <w:ind w:left="180" w:firstLine="0"/>
        <w:rPr>
          <w:rFonts w:ascii="Times New Roman" w:hAnsi="Times New Roman"/>
          <w:sz w:val="10"/>
          <w:szCs w:val="1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 w:line="200" w:lineRule="exact"/>
        <w:ind w:left="180" w:firstLine="0"/>
        <w:rPr>
          <w:rFonts w:ascii="Times New Roman" w:hAnsi="Times New Roman"/>
          <w:sz w:val="20"/>
          <w:szCs w:val="20"/>
        </w:rPr>
      </w:pPr>
    </w:p>
    <w:p w:rsidR="007A4626" w:rsidRDefault="007A4626" w:rsidP="007A4626">
      <w:pPr>
        <w:widowControl w:val="0"/>
        <w:tabs>
          <w:tab w:val="right" w:pos="10260"/>
        </w:tabs>
        <w:autoSpaceDE w:val="0"/>
        <w:autoSpaceDN w:val="0"/>
        <w:adjustRightInd w:val="0"/>
        <w:spacing w:before="30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otal 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120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19" w:after="0" w:line="260" w:lineRule="exact"/>
        <w:ind w:left="180" w:firstLine="0"/>
        <w:rPr>
          <w:rFonts w:ascii="Times New Roman" w:hAnsi="Times New Roman"/>
          <w:color w:val="000000"/>
          <w:sz w:val="26"/>
          <w:szCs w:val="26"/>
        </w:rPr>
      </w:pPr>
    </w:p>
    <w:p w:rsidR="007A4626" w:rsidRDefault="007A4626" w:rsidP="002568E8">
      <w:pPr>
        <w:pStyle w:val="Heading2"/>
        <w:tabs>
          <w:tab w:val="left" w:pos="180"/>
        </w:tabs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90" w:name="_Toc295331409"/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NDORSEMENT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RIVER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TION</w:t>
      </w:r>
      <w:bookmarkEnd w:id="90"/>
    </w:p>
    <w:p w:rsidR="007A4626" w:rsidRDefault="007A4626" w:rsidP="007A4626">
      <w:pPr>
        <w:widowControl w:val="0"/>
        <w:autoSpaceDE w:val="0"/>
        <w:autoSpaceDN w:val="0"/>
        <w:adjustRightInd w:val="0"/>
        <w:spacing w:before="30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Candidates holding initial or higher certification are eligible for an endorsement in driver education by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Professional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Standards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Commission.</w:t>
      </w:r>
      <w:proofErr w:type="gramEnd"/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150" w:lineRule="exact"/>
        <w:ind w:left="180" w:firstLine="0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5"/>
        <w:gridCol w:w="1226"/>
        <w:gridCol w:w="5367"/>
        <w:gridCol w:w="2752"/>
      </w:tblGrid>
      <w:tr w:rsidR="007A4626" w:rsidRPr="007A7452" w:rsidTr="007A4626">
        <w:trPr>
          <w:trHeight w:hRule="exact" w:val="2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DEDP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4468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Driver and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fic Safety Education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DEDP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4469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of Driver Safety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DEDP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4470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Multiple Car Facility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A4626" w:rsidRDefault="007A4626" w:rsidP="007A4626">
      <w:pPr>
        <w:ind w:left="990" w:firstLine="50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7A4626" w:rsidRDefault="007A4626" w:rsidP="007A4626">
      <w:pPr>
        <w:ind w:left="990" w:firstLine="50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7A4626" w:rsidRDefault="007A4626" w:rsidP="007A4626">
      <w:pPr>
        <w:ind w:left="990" w:firstLine="50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7A4626" w:rsidRDefault="007A4626" w:rsidP="007A4626">
      <w:pPr>
        <w:ind w:left="990" w:firstLine="50"/>
      </w:pPr>
    </w:p>
    <w:sectPr w:rsidR="007A4626" w:rsidSect="007D77D2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504" w:right="547" w:bottom="274" w:left="1123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924" w:rsidRDefault="00483924" w:rsidP="007D77D2">
      <w:pPr>
        <w:spacing w:after="0"/>
      </w:pPr>
      <w:r>
        <w:separator/>
      </w:r>
    </w:p>
  </w:endnote>
  <w:endnote w:type="continuationSeparator" w:id="0">
    <w:p w:rsidR="00483924" w:rsidRDefault="00483924" w:rsidP="007D77D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7D2" w:rsidRPr="007D77D2" w:rsidRDefault="008102E8" w:rsidP="007D77D2">
    <w:pPr>
      <w:pStyle w:val="Footer"/>
      <w:jc w:val="center"/>
      <w:rPr>
        <w:sz w:val="18"/>
        <w:szCs w:val="18"/>
      </w:rPr>
    </w:pPr>
    <w:r w:rsidRPr="008102E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left:0;text-align:left;margin-left:530.3pt;margin-top:-22.75pt;width:34pt;height:34.15pt;z-index:251661312">
          <v:textbox inset="0,0,0,0">
            <w:txbxContent>
              <w:p w:rsidR="007D77D2" w:rsidRPr="007D77D2" w:rsidRDefault="008102E8" w:rsidP="007D77D2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7D77D2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7D77D2" w:rsidRPr="007D77D2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7D77D2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2D5F60">
                  <w:rPr>
                    <w:rFonts w:ascii="Impact" w:hAnsi="Impact"/>
                    <w:noProof/>
                    <w:sz w:val="40"/>
                    <w:szCs w:val="40"/>
                  </w:rPr>
                  <w:t>2</w:t>
                </w:r>
                <w:r w:rsidRPr="007D77D2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7D77D2" w:rsidRPr="007D77D2">
      <w:t>2011-2012 U</w:t>
    </w:r>
    <w:r w:rsidR="007D77D2" w:rsidRPr="007D77D2">
      <w:rPr>
        <w:sz w:val="18"/>
        <w:szCs w:val="18"/>
      </w:rPr>
      <w:t xml:space="preserve">NDERGRADUATE </w:t>
    </w:r>
    <w:r w:rsidR="007D77D2" w:rsidRPr="007D77D2">
      <w:t>C</w:t>
    </w:r>
    <w:r w:rsidR="007D77D2" w:rsidRPr="007D77D2">
      <w:rPr>
        <w:sz w:val="18"/>
        <w:szCs w:val="18"/>
      </w:rPr>
      <w:t>ATALOG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7D2" w:rsidRPr="007D77D2" w:rsidRDefault="008102E8" w:rsidP="007D77D2">
    <w:pPr>
      <w:pStyle w:val="Footer"/>
      <w:jc w:val="center"/>
      <w:rPr>
        <w:rFonts w:ascii="Times New Roman" w:hAnsi="Times New Roman" w:cs="Times New Roman"/>
        <w:sz w:val="18"/>
        <w:szCs w:val="18"/>
      </w:rPr>
    </w:pPr>
    <w:r w:rsidRPr="008102E8">
      <w:rPr>
        <w:rFonts w:ascii="Times New Roman" w:hAnsi="Times New Roman" w:cs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left:0;text-align:left;margin-left:-36.9pt;margin-top:-23.45pt;width:34pt;height:34.15pt;z-index:251659264">
          <v:textbox inset="0,0,0,0">
            <w:txbxContent>
              <w:p w:rsidR="007D77D2" w:rsidRPr="007D77D2" w:rsidRDefault="008102E8" w:rsidP="007D77D2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7D77D2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7D77D2" w:rsidRPr="007D77D2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7D77D2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2D5F60">
                  <w:rPr>
                    <w:rFonts w:ascii="Impact" w:hAnsi="Impact"/>
                    <w:noProof/>
                    <w:sz w:val="40"/>
                    <w:szCs w:val="40"/>
                  </w:rPr>
                  <w:t>1</w:t>
                </w:r>
                <w:r w:rsidRPr="007D77D2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7D77D2" w:rsidRPr="007D77D2">
      <w:rPr>
        <w:rFonts w:ascii="Times New Roman" w:hAnsi="Times New Roman" w:cs="Times New Roman"/>
      </w:rPr>
      <w:t>2011-2012 U</w:t>
    </w:r>
    <w:r w:rsidR="007D77D2" w:rsidRPr="007D77D2">
      <w:rPr>
        <w:rFonts w:ascii="Times New Roman" w:hAnsi="Times New Roman" w:cs="Times New Roman"/>
        <w:sz w:val="18"/>
        <w:szCs w:val="18"/>
      </w:rPr>
      <w:t xml:space="preserve">NDERGRADUATE </w:t>
    </w:r>
    <w:r w:rsidR="007D77D2" w:rsidRPr="007D77D2">
      <w:rPr>
        <w:rFonts w:ascii="Times New Roman" w:hAnsi="Times New Roman" w:cs="Times New Roman"/>
      </w:rPr>
      <w:t>C</w:t>
    </w:r>
    <w:r w:rsidR="007D77D2" w:rsidRPr="007D77D2">
      <w:rPr>
        <w:rFonts w:ascii="Times New Roman" w:hAnsi="Times New Roman" w:cs="Times New Roman"/>
        <w:sz w:val="18"/>
        <w:szCs w:val="18"/>
      </w:rPr>
      <w:t>ATALOG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924" w:rsidRDefault="00483924" w:rsidP="007D77D2">
      <w:pPr>
        <w:spacing w:after="0"/>
      </w:pPr>
      <w:r>
        <w:separator/>
      </w:r>
    </w:p>
  </w:footnote>
  <w:footnote w:type="continuationSeparator" w:id="0">
    <w:p w:rsidR="00483924" w:rsidRDefault="00483924" w:rsidP="007D77D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7D2" w:rsidRDefault="008102E8">
    <w:pPr>
      <w:pStyle w:val="Header"/>
    </w:pPr>
    <w:r>
      <w:rPr>
        <w:noProof/>
      </w:rPr>
      <w:pict>
        <v:group id="_x0000_s2066" style="position:absolute;left:0;text-align:left;margin-left:430.9pt;margin-top:-38.95pt;width:153.4pt;height:795.8pt;z-index:251660288" coordorigin="2412,-59" coordsize="3068,15916">
          <v:rect id="_x0000_s2067" style="position:absolute;left:4400;top:5997;width:1080;height:1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067" inset="0,0,0,0">
              <w:txbxContent>
                <w:p w:rsidR="007D77D2" w:rsidRDefault="007D77D2" w:rsidP="007D77D2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7D77D2" w:rsidRPr="00E963F1" w:rsidRDefault="007D77D2" w:rsidP="007D77D2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068" style="position:absolute;left:2412;top:-59;width:3068;height:15916" coordorigin="3416,-59" coordsize="3068,15916">
            <v:group id="_x0000_s2069" style="position:absolute;left:5404;top:-59;width:1080;height:15916" coordorigin="7514,7" coordsize="1080,15916">
              <v:rect id="_x0000_s2070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070" inset="0,0,0,0">
                  <w:txbxContent>
                    <w:p w:rsidR="007D77D2" w:rsidRDefault="007D77D2" w:rsidP="007D77D2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7D77D2" w:rsidRDefault="007D77D2" w:rsidP="007D77D2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Arts &amp;                         Business             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Education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Sciences &amp;                Graduate              Course                     Personnel &amp;                       </w:t>
                      </w:r>
                    </w:p>
                    <w:p w:rsidR="007D77D2" w:rsidRDefault="007D77D2" w:rsidP="007D77D2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Humanities                                                                                 Health                       School                   Descriptions            Index</w:t>
                      </w:r>
                    </w:p>
                    <w:p w:rsidR="007D77D2" w:rsidRPr="00E963F1" w:rsidRDefault="007D77D2" w:rsidP="007D77D2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71" style="position:absolute;left:7514;top:2465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72" type="#_x0000_t32" style="position:absolute;left:7514;top:4229;width:1051;height:0" o:connectortype="straight" strokeweight="2pt"/>
                <v:shape id="_x0000_s2073" type="#_x0000_t32" style="position:absolute;left:7514;top:2465;width:1051;height:0" o:connectortype="straight" strokeweight="2pt"/>
                <v:shape id="Freeform 2758" o:spid="_x0000_s2074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75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76" type="#_x0000_t32" style="position:absolute;left:7514;top:6063;width:1051;height:0" o:connectortype="straight" strokeweight="2pt"/>
                <v:shape id="_x0000_s2077" type="#_x0000_t32" style="position:absolute;left:7514;top:7843;width:1051;height:0" o:connectortype="straight" strokeweight="2pt"/>
                <v:shape id="_x0000_s2078" type="#_x0000_t32" style="position:absolute;left:7514;top:9720;width:1051;height:0" o:connectortype="straight" strokeweight="2pt"/>
                <v:shape id="_x0000_s2079" type="#_x0000_t32" style="position:absolute;left:7514;top:11538;width:1051;height:0" o:connectortype="straight" strokeweight="2pt"/>
                <v:shape id="_x0000_s2080" type="#_x0000_t32" style="position:absolute;left:7514;top:13338;width:1051;height:0" o:connectortype="straight" strokeweight="2pt"/>
              </v:group>
            </v:group>
            <v:rect id="_x0000_s2081" style="position:absolute;left:3416;top:276;width:2360;height:441" fillcolor="white [3212]" strokecolor="#d8d8d8 [2732]" strokeweight="3pt">
              <v:shadow on="t" type="perspective" color="#622423 [1605]" opacity=".5" offset="1pt" offset2="-1pt"/>
              <v:textbox>
                <w:txbxContent>
                  <w:p w:rsidR="007D77D2" w:rsidRDefault="007D77D2">
                    <w:r>
                      <w:t>Education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7D2" w:rsidRDefault="008102E8">
    <w:pPr>
      <w:pStyle w:val="Header"/>
    </w:pPr>
    <w:r>
      <w:rPr>
        <w:noProof/>
      </w:rPr>
      <w:pict>
        <v:group id="_x0000_s2049" style="position:absolute;left:0;text-align:left;margin-left:-58.1pt;margin-top:-36pt;width:178.7pt;height:795.8pt;z-index:251658240" coordorigin="4750" coordsize="3574,15916">
          <v:rect id="_x0000_s2050" style="position:absolute;left:4803;top:5999;width:1047;height:1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050" inset="0,0,0,0">
              <w:txbxContent>
                <w:p w:rsidR="007D77D2" w:rsidRDefault="007D77D2" w:rsidP="007D77D2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7D77D2" w:rsidRPr="00E963F1" w:rsidRDefault="007D77D2" w:rsidP="007D77D2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051" style="position:absolute;left:4750;width:3574;height:15916" coordorigin="3590" coordsize="3574,15916">
            <v:group id="_x0000_s2052" style="position:absolute;left:3590;top:2401;width:1104;height:13112" coordorigin="3836,2408" coordsize="1104,1311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3" type="#_x0000_t32" style="position:absolute;left:3889;top:4172;width:1051;height:0" o:connectortype="straight" strokeweight="2pt"/>
              <v:shape id="_x0000_s2054" type="#_x0000_t32" style="position:absolute;left:3889;top:2408;width:1051;height:0" o:connectortype="straight" strokeweight="2pt"/>
              <v:shape id="Freeform 2758" o:spid="_x0000_s2055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<v:fill opacity=".5"/>
                <v:path arrowok="t" o:connecttype="custom" o:connectlocs="0,0;423,0" o:connectangles="0,0"/>
              </v:shape>
              <v:rect id="Rectangle 2761" o:spid="_x0000_s2056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<v:fill opacity="0"/>
                <v:path arrowok="t"/>
              </v:rect>
              <v:shape id="_x0000_s2057" type="#_x0000_t32" style="position:absolute;left:3889;top:6006;width:1051;height:0" o:connectortype="straight" strokeweight="2pt"/>
              <v:shape id="_x0000_s2058" type="#_x0000_t32" style="position:absolute;left:3889;top:7786;width:1051;height:0" o:connectortype="straight" strokeweight="2pt"/>
              <v:shape id="_x0000_s2059" type="#_x0000_t32" style="position:absolute;left:3889;top:9663;width:1051;height:0" o:connectortype="straight" strokeweight="2pt"/>
              <v:shape id="_x0000_s2060" type="#_x0000_t32" style="position:absolute;left:3889;top:11481;width:1051;height:0" o:connectortype="straight" strokeweight="2pt"/>
              <v:shape id="_x0000_s2061" type="#_x0000_t32" style="position:absolute;left:3889;top:13281;width:1051;height:0" o:connectortype="straight" strokeweight="2pt"/>
            </v:group>
            <v:group id="_x0000_s2062" style="position:absolute;left:3614;width:3550;height:15916" coordorigin="5759" coordsize="3550,15916">
              <v:rect id="_x0000_s2063" style="position:absolute;left:6485;top:375;width:2824;height:421" fillcolor="white [3201]" strokecolor="#bfbfbf [2412]" strokeweight="2.5pt">
                <v:shadow color="#868686"/>
                <v:textbox>
                  <w:txbxContent>
                    <w:p w:rsidR="007D77D2" w:rsidRDefault="007D77D2">
                      <w:r>
                        <w:t>Education</w:t>
                      </w:r>
                    </w:p>
                  </w:txbxContent>
                </v:textbox>
              </v:rect>
              <v:rect id="_x0000_s2064" style="position:absolute;left:5759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064" inset="0,0,0,0">
                  <w:txbxContent>
                    <w:p w:rsidR="007D77D2" w:rsidRDefault="007D77D2" w:rsidP="007D77D2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7D77D2" w:rsidRDefault="007D77D2" w:rsidP="007D77D2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Personnel             Course                       Graduate              Sciences &amp;  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Education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Business            Arts &amp;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7D77D2" w:rsidRDefault="007D77D2" w:rsidP="007D77D2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&amp; Index                 Descriptions              School                  Health                                                                                    Humanities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University</w:t>
                      </w:r>
                    </w:p>
                    <w:p w:rsidR="007D77D2" w:rsidRPr="00E963F1" w:rsidRDefault="007D77D2" w:rsidP="007D77D2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</v:group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C30F5"/>
    <w:multiLevelType w:val="hybridMultilevel"/>
    <w:tmpl w:val="CC848C6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9666166"/>
    <w:multiLevelType w:val="hybridMultilevel"/>
    <w:tmpl w:val="F2B6BF24"/>
    <w:lvl w:ilvl="0" w:tplc="92C8926E">
      <w:start w:val="1"/>
      <w:numFmt w:val="decimal"/>
      <w:lvlText w:val="%1."/>
      <w:lvlJc w:val="left"/>
      <w:pPr>
        <w:ind w:left="630" w:hanging="360"/>
      </w:pPr>
      <w:rPr>
        <w:rFonts w:hint="default"/>
        <w:color w:val="191919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B5A5DD3"/>
    <w:multiLevelType w:val="hybridMultilevel"/>
    <w:tmpl w:val="47667222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78907370"/>
    <w:multiLevelType w:val="hybridMultilevel"/>
    <w:tmpl w:val="C040DE5C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isplayBackgroundShape/>
  <w:mirrorMargins/>
  <w:proofState w:spelling="clean" w:grammar="clean"/>
  <w:defaultTabStop w:val="720"/>
  <w:evenAndOddHeaders/>
  <w:characterSpacingControl w:val="doNotCompress"/>
  <w:hdrShapeDefaults>
    <o:shapedefaults v:ext="edit" spidmax="11266">
      <o:colormenu v:ext="edit" fillcolor="none"/>
    </o:shapedefaults>
    <o:shapelayout v:ext="edit">
      <o:idmap v:ext="edit" data="2"/>
      <o:rules v:ext="edit">
        <o:r id="V:Rule15" type="connector" idref="#_x0000_s2076"/>
        <o:r id="V:Rule16" type="connector" idref="#_x0000_s2078"/>
        <o:r id="V:Rule17" type="connector" idref="#_x0000_s2053"/>
        <o:r id="V:Rule18" type="connector" idref="#_x0000_s2059"/>
        <o:r id="V:Rule19" type="connector" idref="#_x0000_s2080"/>
        <o:r id="V:Rule20" type="connector" idref="#_x0000_s2077"/>
        <o:r id="V:Rule21" type="connector" idref="#_x0000_s2072"/>
        <o:r id="V:Rule22" type="connector" idref="#_x0000_s2079"/>
        <o:r id="V:Rule23" type="connector" idref="#_x0000_s2060"/>
        <o:r id="V:Rule24" type="connector" idref="#_x0000_s2057"/>
        <o:r id="V:Rule25" type="connector" idref="#_x0000_s2061"/>
        <o:r id="V:Rule26" type="connector" idref="#_x0000_s2073"/>
        <o:r id="V:Rule27" type="connector" idref="#_x0000_s2054"/>
        <o:r id="V:Rule28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D77D2"/>
    <w:rsid w:val="00152F3B"/>
    <w:rsid w:val="002415C3"/>
    <w:rsid w:val="002568E8"/>
    <w:rsid w:val="0029208A"/>
    <w:rsid w:val="002D5F60"/>
    <w:rsid w:val="00357B2B"/>
    <w:rsid w:val="00466150"/>
    <w:rsid w:val="00483924"/>
    <w:rsid w:val="00555A30"/>
    <w:rsid w:val="006F2981"/>
    <w:rsid w:val="007A4626"/>
    <w:rsid w:val="007B46A1"/>
    <w:rsid w:val="007D77D2"/>
    <w:rsid w:val="008102E8"/>
    <w:rsid w:val="00887515"/>
    <w:rsid w:val="008E7FB1"/>
    <w:rsid w:val="00946B9C"/>
    <w:rsid w:val="00A4282F"/>
    <w:rsid w:val="00BB42A4"/>
    <w:rsid w:val="00D439F5"/>
    <w:rsid w:val="00DC772D"/>
    <w:rsid w:val="00E178A2"/>
    <w:rsid w:val="00EA5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626"/>
  </w:style>
  <w:style w:type="paragraph" w:styleId="Heading1">
    <w:name w:val="heading 1"/>
    <w:basedOn w:val="Normal"/>
    <w:next w:val="Normal"/>
    <w:link w:val="Heading1Char"/>
    <w:uiPriority w:val="9"/>
    <w:qFormat/>
    <w:rsid w:val="00BB4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2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77D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7D2"/>
  </w:style>
  <w:style w:type="paragraph" w:styleId="Footer">
    <w:name w:val="footer"/>
    <w:basedOn w:val="Normal"/>
    <w:link w:val="FooterChar"/>
    <w:uiPriority w:val="99"/>
    <w:semiHidden/>
    <w:unhideWhenUsed/>
    <w:rsid w:val="007D77D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7D2"/>
  </w:style>
  <w:style w:type="paragraph" w:styleId="BalloonText">
    <w:name w:val="Balloon Text"/>
    <w:basedOn w:val="Normal"/>
    <w:link w:val="BalloonTextChar"/>
    <w:uiPriority w:val="99"/>
    <w:semiHidden/>
    <w:unhideWhenUsed/>
    <w:rsid w:val="007A462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F3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B42A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B42A4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42A4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42A4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B42A4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B42A4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B42A4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B42A4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B42A4"/>
    <w:pPr>
      <w:spacing w:after="0"/>
      <w:ind w:left="154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4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55A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08831-F525-478C-B1FF-B58894514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20</Pages>
  <Words>6253</Words>
  <Characters>35645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8</cp:revision>
  <dcterms:created xsi:type="dcterms:W3CDTF">2011-06-08T02:00:00Z</dcterms:created>
  <dcterms:modified xsi:type="dcterms:W3CDTF">2011-06-10T18:48:00Z</dcterms:modified>
</cp:coreProperties>
</file>